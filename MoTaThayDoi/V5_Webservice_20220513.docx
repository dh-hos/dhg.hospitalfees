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F4067" w14:textId="77777777" w:rsidR="00AC3E5D" w:rsidRDefault="00AC3E5D" w:rsidP="00AC3E5D">
      <w:pPr>
        <w:ind w:left="720"/>
      </w:pPr>
    </w:p>
    <w:p w14:paraId="4FA694A5" w14:textId="77777777" w:rsidR="00AC3E5D" w:rsidRDefault="00AC3E5D" w:rsidP="00AC3E5D"/>
    <w:p w14:paraId="44A166FE" w14:textId="77777777" w:rsidR="00AC3E5D" w:rsidRDefault="00AC3E5D" w:rsidP="00AC3E5D"/>
    <w:p w14:paraId="7EF8EB12" w14:textId="77777777" w:rsidR="00AC3E5D" w:rsidRDefault="00AC3E5D" w:rsidP="00AC3E5D"/>
    <w:p w14:paraId="2E5F18B6" w14:textId="77777777" w:rsidR="00AC3E5D" w:rsidRDefault="00AC3E5D" w:rsidP="00AC3E5D"/>
    <w:p w14:paraId="1143CBAC" w14:textId="77777777" w:rsidR="00AC3E5D" w:rsidRPr="00B42703" w:rsidRDefault="00AC3E5D" w:rsidP="00AC3E5D">
      <w:pPr>
        <w:jc w:val="center"/>
        <w:rPr>
          <w:b/>
          <w:sz w:val="46"/>
        </w:rPr>
      </w:pPr>
      <w:r w:rsidRPr="00B42703">
        <w:rPr>
          <w:b/>
          <w:sz w:val="46"/>
        </w:rPr>
        <w:t>TÀI LIỆU MÔ TẢ ĐẦU HÀM TÍCH HỢP HÓA ĐƠN ĐIỆN TỬ</w:t>
      </w:r>
    </w:p>
    <w:p w14:paraId="70E938E2" w14:textId="77777777" w:rsidR="00AC3E5D" w:rsidRDefault="00AC3E5D" w:rsidP="00AC3E5D"/>
    <w:p w14:paraId="3E38272B" w14:textId="77777777" w:rsidR="00AC3E5D" w:rsidRDefault="00AC3E5D" w:rsidP="00AC3E5D"/>
    <w:p w14:paraId="0B437A36" w14:textId="77777777" w:rsidR="00AC3E5D" w:rsidRDefault="00AC3E5D" w:rsidP="00AC3E5D"/>
    <w:p w14:paraId="36B41813" w14:textId="77777777" w:rsidR="00AC3E5D" w:rsidRDefault="00AC3E5D" w:rsidP="00AC3E5D"/>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14"/>
        <w:gridCol w:w="3997"/>
      </w:tblGrid>
      <w:tr w:rsidR="00AC3E5D" w:rsidRPr="006F3F07" w14:paraId="5C3B8F7B" w14:textId="77777777" w:rsidTr="001B79C4">
        <w:trPr>
          <w:trHeight w:val="534"/>
          <w:jc w:val="center"/>
        </w:trPr>
        <w:tc>
          <w:tcPr>
            <w:tcW w:w="2414" w:type="dxa"/>
            <w:vAlign w:val="center"/>
          </w:tcPr>
          <w:p w14:paraId="360C5C0E" w14:textId="77777777" w:rsidR="00AC3E5D" w:rsidRPr="006F3F07" w:rsidRDefault="00AC3E5D" w:rsidP="001B79C4">
            <w:r w:rsidRPr="006F3F07">
              <w:t>Phiên bản tài liệu</w:t>
            </w:r>
          </w:p>
        </w:tc>
        <w:tc>
          <w:tcPr>
            <w:tcW w:w="3997" w:type="dxa"/>
            <w:vAlign w:val="center"/>
          </w:tcPr>
          <w:p w14:paraId="1334660C" w14:textId="77777777" w:rsidR="00AC3E5D" w:rsidRPr="006F3F07" w:rsidRDefault="00AC3E5D" w:rsidP="001B79C4">
            <w:r w:rsidRPr="006F3F07">
              <w:t>1.0</w:t>
            </w:r>
          </w:p>
        </w:tc>
      </w:tr>
    </w:tbl>
    <w:p w14:paraId="73FC5991" w14:textId="77777777" w:rsidR="00AC3E5D" w:rsidRDefault="00AC3E5D" w:rsidP="00AC3E5D"/>
    <w:p w14:paraId="3305017E" w14:textId="77777777" w:rsidR="00AC3E5D" w:rsidRDefault="00AC3E5D" w:rsidP="00AC3E5D"/>
    <w:p w14:paraId="62171550" w14:textId="77777777" w:rsidR="00AC3E5D" w:rsidRDefault="00AC3E5D" w:rsidP="00AC3E5D"/>
    <w:p w14:paraId="2A999666" w14:textId="77777777" w:rsidR="00AC3E5D" w:rsidRDefault="00AC3E5D" w:rsidP="00AC3E5D"/>
    <w:p w14:paraId="612B95F4" w14:textId="77777777" w:rsidR="00AC3E5D" w:rsidRDefault="00AC3E5D" w:rsidP="00AC3E5D"/>
    <w:p w14:paraId="602495BE" w14:textId="77777777" w:rsidR="00AC3E5D" w:rsidRDefault="00AC3E5D" w:rsidP="00AC3E5D"/>
    <w:p w14:paraId="76918DA3" w14:textId="77777777" w:rsidR="00AC3E5D" w:rsidRDefault="00AC3E5D" w:rsidP="00AC3E5D"/>
    <w:p w14:paraId="48F38A78" w14:textId="77777777" w:rsidR="00AC3E5D" w:rsidRDefault="00AC3E5D" w:rsidP="00AC3E5D"/>
    <w:p w14:paraId="4213F8EE" w14:textId="77777777" w:rsidR="00AC3E5D" w:rsidRDefault="00AC3E5D" w:rsidP="00AC3E5D"/>
    <w:p w14:paraId="1341AC6A" w14:textId="77777777" w:rsidR="00AC3E5D" w:rsidRDefault="00AC3E5D" w:rsidP="00AC3E5D"/>
    <w:p w14:paraId="59800BD7" w14:textId="77777777" w:rsidR="00AC3E5D" w:rsidRDefault="00AC3E5D" w:rsidP="00AC3E5D"/>
    <w:p w14:paraId="20530CD3" w14:textId="77777777" w:rsidR="00AC3E5D" w:rsidRDefault="00AC3E5D" w:rsidP="00AC3E5D"/>
    <w:p w14:paraId="2D1FCCB3" w14:textId="77777777" w:rsidR="00AC3E5D" w:rsidRDefault="00AC3E5D" w:rsidP="00AC3E5D"/>
    <w:p w14:paraId="37FCC4E5" w14:textId="77777777" w:rsidR="00AC3E5D" w:rsidRDefault="00AC3E5D" w:rsidP="00AC3E5D"/>
    <w:p w14:paraId="771A652C" w14:textId="77777777" w:rsidR="00AC3E5D" w:rsidRDefault="00AC3E5D" w:rsidP="00AC3E5D"/>
    <w:sdt>
      <w:sdtPr>
        <w:rPr>
          <w:rFonts w:ascii="Times New Roman" w:eastAsiaTheme="minorHAnsi" w:hAnsi="Times New Roman" w:cstheme="minorBidi"/>
          <w:color w:val="auto"/>
          <w:sz w:val="24"/>
          <w:szCs w:val="22"/>
        </w:rPr>
        <w:id w:val="-893658112"/>
        <w:docPartObj>
          <w:docPartGallery w:val="Table of Contents"/>
          <w:docPartUnique/>
        </w:docPartObj>
      </w:sdtPr>
      <w:sdtEndPr>
        <w:rPr>
          <w:b/>
          <w:bCs/>
          <w:noProof/>
        </w:rPr>
      </w:sdtEndPr>
      <w:sdtContent>
        <w:p w14:paraId="4AA83CF9" w14:textId="77777777" w:rsidR="00AC3E5D" w:rsidRPr="00B43171" w:rsidRDefault="00AC3E5D" w:rsidP="00AC3E5D">
          <w:pPr>
            <w:pStyle w:val="TOCHeading"/>
            <w:jc w:val="center"/>
            <w:rPr>
              <w:rFonts w:ascii="Times New Roman" w:hAnsi="Times New Roman" w:cs="Times New Roman"/>
              <w:b/>
              <w:color w:val="000000" w:themeColor="text1"/>
              <w:sz w:val="28"/>
              <w:szCs w:val="28"/>
            </w:rPr>
          </w:pPr>
          <w:r w:rsidRPr="00B43171">
            <w:rPr>
              <w:rFonts w:ascii="Times New Roman" w:hAnsi="Times New Roman" w:cs="Times New Roman"/>
              <w:b/>
              <w:color w:val="000000" w:themeColor="text1"/>
              <w:sz w:val="28"/>
              <w:szCs w:val="28"/>
            </w:rPr>
            <w:t>Mục Lục</w:t>
          </w:r>
        </w:p>
        <w:p w14:paraId="3337FD31" w14:textId="77777777" w:rsidR="00AC3E5D" w:rsidRDefault="00AC3E5D" w:rsidP="00AC3E5D">
          <w:pPr>
            <w:pStyle w:val="TOC1"/>
            <w:tabs>
              <w:tab w:val="left" w:pos="440"/>
              <w:tab w:val="right" w:leader="dot" w:pos="9350"/>
            </w:tabs>
            <w:rPr>
              <w:rFonts w:cstheme="minorBidi"/>
              <w:noProof/>
            </w:rPr>
          </w:pPr>
          <w:r w:rsidRPr="00B37C1B">
            <w:rPr>
              <w:rFonts w:ascii="Times New Roman" w:hAnsi="Times New Roman"/>
              <w:sz w:val="24"/>
              <w:szCs w:val="24"/>
            </w:rPr>
            <w:fldChar w:fldCharType="begin"/>
          </w:r>
          <w:r w:rsidRPr="00B37C1B">
            <w:rPr>
              <w:rFonts w:ascii="Times New Roman" w:hAnsi="Times New Roman"/>
              <w:sz w:val="24"/>
              <w:szCs w:val="24"/>
            </w:rPr>
            <w:instrText xml:space="preserve"> TOC \o "1-3" \h \z \u </w:instrText>
          </w:r>
          <w:r w:rsidRPr="00B37C1B">
            <w:rPr>
              <w:rFonts w:ascii="Times New Roman" w:hAnsi="Times New Roman"/>
              <w:sz w:val="24"/>
              <w:szCs w:val="24"/>
            </w:rPr>
            <w:fldChar w:fldCharType="separate"/>
          </w:r>
          <w:hyperlink w:anchor="_Toc90308999" w:history="1">
            <w:r w:rsidRPr="000C02E8">
              <w:rPr>
                <w:rStyle w:val="Hyperlink"/>
                <w:noProof/>
              </w:rPr>
              <w:t>1.</w:t>
            </w:r>
            <w:r>
              <w:rPr>
                <w:rFonts w:cstheme="minorBidi"/>
                <w:noProof/>
              </w:rPr>
              <w:tab/>
            </w:r>
            <w:r w:rsidRPr="000C02E8">
              <w:rPr>
                <w:rStyle w:val="Hyperlink"/>
                <w:noProof/>
              </w:rPr>
              <w:t>QUY ĐỊNH VÀ CHUẨN CHUNG</w:t>
            </w:r>
            <w:r>
              <w:rPr>
                <w:noProof/>
                <w:webHidden/>
              </w:rPr>
              <w:tab/>
            </w:r>
            <w:r>
              <w:rPr>
                <w:noProof/>
                <w:webHidden/>
              </w:rPr>
              <w:fldChar w:fldCharType="begin"/>
            </w:r>
            <w:r>
              <w:rPr>
                <w:noProof/>
                <w:webHidden/>
              </w:rPr>
              <w:instrText xml:space="preserve"> PAGEREF _Toc90308999 \h </w:instrText>
            </w:r>
            <w:r>
              <w:rPr>
                <w:noProof/>
                <w:webHidden/>
              </w:rPr>
            </w:r>
            <w:r>
              <w:rPr>
                <w:noProof/>
                <w:webHidden/>
              </w:rPr>
              <w:fldChar w:fldCharType="separate"/>
            </w:r>
            <w:r>
              <w:rPr>
                <w:noProof/>
                <w:webHidden/>
              </w:rPr>
              <w:t>5</w:t>
            </w:r>
            <w:r>
              <w:rPr>
                <w:noProof/>
                <w:webHidden/>
              </w:rPr>
              <w:fldChar w:fldCharType="end"/>
            </w:r>
          </w:hyperlink>
        </w:p>
        <w:p w14:paraId="05F90763" w14:textId="77777777" w:rsidR="00AC3E5D" w:rsidRDefault="00266047" w:rsidP="00AC3E5D">
          <w:pPr>
            <w:pStyle w:val="TOC2"/>
            <w:tabs>
              <w:tab w:val="left" w:pos="880"/>
              <w:tab w:val="right" w:leader="dot" w:pos="9350"/>
            </w:tabs>
            <w:rPr>
              <w:rFonts w:cstheme="minorBidi"/>
              <w:noProof/>
            </w:rPr>
          </w:pPr>
          <w:hyperlink w:anchor="_Toc90309000" w:history="1">
            <w:r w:rsidR="00AC3E5D" w:rsidRPr="000C02E8">
              <w:rPr>
                <w:rStyle w:val="Hyperlink"/>
                <w:noProof/>
              </w:rPr>
              <w:t>1.1.</w:t>
            </w:r>
            <w:r w:rsidR="00AC3E5D">
              <w:rPr>
                <w:rFonts w:cstheme="minorBidi"/>
                <w:noProof/>
              </w:rPr>
              <w:tab/>
            </w:r>
            <w:r w:rsidR="00AC3E5D" w:rsidRPr="000C02E8">
              <w:rPr>
                <w:rStyle w:val="Hyperlink"/>
                <w:noProof/>
              </w:rPr>
              <w:t>Chuẩn định dạng dữ liệu trả về</w:t>
            </w:r>
            <w:r w:rsidR="00AC3E5D">
              <w:rPr>
                <w:noProof/>
                <w:webHidden/>
              </w:rPr>
              <w:tab/>
            </w:r>
            <w:r w:rsidR="00AC3E5D">
              <w:rPr>
                <w:noProof/>
                <w:webHidden/>
              </w:rPr>
              <w:fldChar w:fldCharType="begin"/>
            </w:r>
            <w:r w:rsidR="00AC3E5D">
              <w:rPr>
                <w:noProof/>
                <w:webHidden/>
              </w:rPr>
              <w:instrText xml:space="preserve"> PAGEREF _Toc90309000 \h </w:instrText>
            </w:r>
            <w:r w:rsidR="00AC3E5D">
              <w:rPr>
                <w:noProof/>
                <w:webHidden/>
              </w:rPr>
            </w:r>
            <w:r w:rsidR="00AC3E5D">
              <w:rPr>
                <w:noProof/>
                <w:webHidden/>
              </w:rPr>
              <w:fldChar w:fldCharType="separate"/>
            </w:r>
            <w:r w:rsidR="00AC3E5D">
              <w:rPr>
                <w:noProof/>
                <w:webHidden/>
              </w:rPr>
              <w:t>5</w:t>
            </w:r>
            <w:r w:rsidR="00AC3E5D">
              <w:rPr>
                <w:noProof/>
                <w:webHidden/>
              </w:rPr>
              <w:fldChar w:fldCharType="end"/>
            </w:r>
          </w:hyperlink>
        </w:p>
        <w:p w14:paraId="3D9D187D" w14:textId="77777777" w:rsidR="00AC3E5D" w:rsidRDefault="00266047" w:rsidP="00AC3E5D">
          <w:pPr>
            <w:pStyle w:val="TOC2"/>
            <w:tabs>
              <w:tab w:val="left" w:pos="880"/>
              <w:tab w:val="right" w:leader="dot" w:pos="9350"/>
            </w:tabs>
            <w:rPr>
              <w:rFonts w:cstheme="minorBidi"/>
              <w:noProof/>
            </w:rPr>
          </w:pPr>
          <w:hyperlink w:anchor="_Toc90309001" w:history="1">
            <w:r w:rsidR="00AC3E5D" w:rsidRPr="000C02E8">
              <w:rPr>
                <w:rStyle w:val="Hyperlink"/>
                <w:noProof/>
              </w:rPr>
              <w:t>1.2.</w:t>
            </w:r>
            <w:r w:rsidR="00AC3E5D">
              <w:rPr>
                <w:rFonts w:cstheme="minorBidi"/>
                <w:noProof/>
              </w:rPr>
              <w:tab/>
            </w:r>
            <w:r w:rsidR="00AC3E5D" w:rsidRPr="000C02E8">
              <w:rPr>
                <w:rStyle w:val="Hyperlink"/>
                <w:noProof/>
              </w:rPr>
              <w:t>Base64 format</w:t>
            </w:r>
            <w:r w:rsidR="00AC3E5D">
              <w:rPr>
                <w:noProof/>
                <w:webHidden/>
              </w:rPr>
              <w:tab/>
            </w:r>
            <w:r w:rsidR="00AC3E5D">
              <w:rPr>
                <w:noProof/>
                <w:webHidden/>
              </w:rPr>
              <w:fldChar w:fldCharType="begin"/>
            </w:r>
            <w:r w:rsidR="00AC3E5D">
              <w:rPr>
                <w:noProof/>
                <w:webHidden/>
              </w:rPr>
              <w:instrText xml:space="preserve"> PAGEREF _Toc90309001 \h </w:instrText>
            </w:r>
            <w:r w:rsidR="00AC3E5D">
              <w:rPr>
                <w:noProof/>
                <w:webHidden/>
              </w:rPr>
            </w:r>
            <w:r w:rsidR="00AC3E5D">
              <w:rPr>
                <w:noProof/>
                <w:webHidden/>
              </w:rPr>
              <w:fldChar w:fldCharType="separate"/>
            </w:r>
            <w:r w:rsidR="00AC3E5D">
              <w:rPr>
                <w:noProof/>
                <w:webHidden/>
              </w:rPr>
              <w:t>5</w:t>
            </w:r>
            <w:r w:rsidR="00AC3E5D">
              <w:rPr>
                <w:noProof/>
                <w:webHidden/>
              </w:rPr>
              <w:fldChar w:fldCharType="end"/>
            </w:r>
          </w:hyperlink>
        </w:p>
        <w:p w14:paraId="4EC13DBD" w14:textId="77777777" w:rsidR="00AC3E5D" w:rsidRDefault="00266047" w:rsidP="00AC3E5D">
          <w:pPr>
            <w:pStyle w:val="TOC2"/>
            <w:tabs>
              <w:tab w:val="left" w:pos="880"/>
              <w:tab w:val="right" w:leader="dot" w:pos="9350"/>
            </w:tabs>
            <w:rPr>
              <w:rFonts w:cstheme="minorBidi"/>
              <w:noProof/>
            </w:rPr>
          </w:pPr>
          <w:hyperlink w:anchor="_Toc90309002" w:history="1">
            <w:r w:rsidR="00AC3E5D" w:rsidRPr="000C02E8">
              <w:rPr>
                <w:rStyle w:val="Hyperlink"/>
                <w:noProof/>
              </w:rPr>
              <w:t>1.3.</w:t>
            </w:r>
            <w:r w:rsidR="00AC3E5D">
              <w:rPr>
                <w:rFonts w:cstheme="minorBidi"/>
                <w:noProof/>
              </w:rPr>
              <w:tab/>
            </w:r>
            <w:r w:rsidR="00AC3E5D" w:rsidRPr="000C02E8">
              <w:rPr>
                <w:rStyle w:val="Hyperlink"/>
                <w:noProof/>
              </w:rPr>
              <w:t>Errors</w:t>
            </w:r>
            <w:r w:rsidR="00AC3E5D">
              <w:rPr>
                <w:noProof/>
                <w:webHidden/>
              </w:rPr>
              <w:tab/>
            </w:r>
            <w:r w:rsidR="00AC3E5D">
              <w:rPr>
                <w:noProof/>
                <w:webHidden/>
              </w:rPr>
              <w:fldChar w:fldCharType="begin"/>
            </w:r>
            <w:r w:rsidR="00AC3E5D">
              <w:rPr>
                <w:noProof/>
                <w:webHidden/>
              </w:rPr>
              <w:instrText xml:space="preserve"> PAGEREF _Toc90309002 \h </w:instrText>
            </w:r>
            <w:r w:rsidR="00AC3E5D">
              <w:rPr>
                <w:noProof/>
                <w:webHidden/>
              </w:rPr>
            </w:r>
            <w:r w:rsidR="00AC3E5D">
              <w:rPr>
                <w:noProof/>
                <w:webHidden/>
              </w:rPr>
              <w:fldChar w:fldCharType="separate"/>
            </w:r>
            <w:r w:rsidR="00AC3E5D">
              <w:rPr>
                <w:noProof/>
                <w:webHidden/>
              </w:rPr>
              <w:t>5</w:t>
            </w:r>
            <w:r w:rsidR="00AC3E5D">
              <w:rPr>
                <w:noProof/>
                <w:webHidden/>
              </w:rPr>
              <w:fldChar w:fldCharType="end"/>
            </w:r>
          </w:hyperlink>
        </w:p>
        <w:p w14:paraId="666A5CB1" w14:textId="77777777" w:rsidR="00AC3E5D" w:rsidRDefault="00266047" w:rsidP="00AC3E5D">
          <w:pPr>
            <w:pStyle w:val="TOC1"/>
            <w:tabs>
              <w:tab w:val="left" w:pos="440"/>
              <w:tab w:val="right" w:leader="dot" w:pos="9350"/>
            </w:tabs>
            <w:rPr>
              <w:rFonts w:cstheme="minorBidi"/>
              <w:noProof/>
            </w:rPr>
          </w:pPr>
          <w:hyperlink w:anchor="_Toc90309003" w:history="1">
            <w:r w:rsidR="00AC3E5D" w:rsidRPr="000C02E8">
              <w:rPr>
                <w:rStyle w:val="Hyperlink"/>
                <w:noProof/>
              </w:rPr>
              <w:t>2.</w:t>
            </w:r>
            <w:r w:rsidR="00AC3E5D">
              <w:rPr>
                <w:rFonts w:cstheme="minorBidi"/>
                <w:noProof/>
              </w:rPr>
              <w:tab/>
            </w:r>
            <w:r w:rsidR="00AC3E5D" w:rsidRPr="000C02E8">
              <w:rPr>
                <w:rStyle w:val="Hyperlink"/>
                <w:noProof/>
              </w:rPr>
              <w:t>Danh sách các hàm tích hợp</w:t>
            </w:r>
            <w:r w:rsidR="00AC3E5D">
              <w:rPr>
                <w:noProof/>
                <w:webHidden/>
              </w:rPr>
              <w:tab/>
            </w:r>
            <w:r w:rsidR="00AC3E5D">
              <w:rPr>
                <w:noProof/>
                <w:webHidden/>
              </w:rPr>
              <w:fldChar w:fldCharType="begin"/>
            </w:r>
            <w:r w:rsidR="00AC3E5D">
              <w:rPr>
                <w:noProof/>
                <w:webHidden/>
              </w:rPr>
              <w:instrText xml:space="preserve"> PAGEREF _Toc90309003 \h </w:instrText>
            </w:r>
            <w:r w:rsidR="00AC3E5D">
              <w:rPr>
                <w:noProof/>
                <w:webHidden/>
              </w:rPr>
            </w:r>
            <w:r w:rsidR="00AC3E5D">
              <w:rPr>
                <w:noProof/>
                <w:webHidden/>
              </w:rPr>
              <w:fldChar w:fldCharType="separate"/>
            </w:r>
            <w:r w:rsidR="00AC3E5D">
              <w:rPr>
                <w:noProof/>
                <w:webHidden/>
              </w:rPr>
              <w:t>6</w:t>
            </w:r>
            <w:r w:rsidR="00AC3E5D">
              <w:rPr>
                <w:noProof/>
                <w:webHidden/>
              </w:rPr>
              <w:fldChar w:fldCharType="end"/>
            </w:r>
          </w:hyperlink>
        </w:p>
        <w:p w14:paraId="1972D4C2" w14:textId="77777777" w:rsidR="00AC3E5D" w:rsidRDefault="00266047" w:rsidP="00AC3E5D">
          <w:pPr>
            <w:pStyle w:val="TOC2"/>
            <w:tabs>
              <w:tab w:val="left" w:pos="880"/>
              <w:tab w:val="right" w:leader="dot" w:pos="9350"/>
            </w:tabs>
            <w:rPr>
              <w:rFonts w:cstheme="minorBidi"/>
              <w:noProof/>
            </w:rPr>
          </w:pPr>
          <w:hyperlink w:anchor="_Toc90309004" w:history="1">
            <w:r w:rsidR="00AC3E5D" w:rsidRPr="000C02E8">
              <w:rPr>
                <w:rStyle w:val="Hyperlink"/>
                <w:noProof/>
              </w:rPr>
              <w:t>2.1.</w:t>
            </w:r>
            <w:r w:rsidR="00AC3E5D">
              <w:rPr>
                <w:rFonts w:cstheme="minorBidi"/>
                <w:noProof/>
              </w:rPr>
              <w:tab/>
            </w:r>
            <w:r w:rsidR="00AC3E5D" w:rsidRPr="000C02E8">
              <w:rPr>
                <w:rStyle w:val="Hyperlink"/>
                <w:noProof/>
              </w:rPr>
              <w:t>Nhóm các hàm webservice tạo lập và phát hành hóa đơn (PublishService)</w:t>
            </w:r>
            <w:r w:rsidR="00AC3E5D">
              <w:rPr>
                <w:noProof/>
                <w:webHidden/>
              </w:rPr>
              <w:tab/>
            </w:r>
            <w:r w:rsidR="00AC3E5D">
              <w:rPr>
                <w:noProof/>
                <w:webHidden/>
              </w:rPr>
              <w:fldChar w:fldCharType="begin"/>
            </w:r>
            <w:r w:rsidR="00AC3E5D">
              <w:rPr>
                <w:noProof/>
                <w:webHidden/>
              </w:rPr>
              <w:instrText xml:space="preserve"> PAGEREF _Toc90309004 \h </w:instrText>
            </w:r>
            <w:r w:rsidR="00AC3E5D">
              <w:rPr>
                <w:noProof/>
                <w:webHidden/>
              </w:rPr>
            </w:r>
            <w:r w:rsidR="00AC3E5D">
              <w:rPr>
                <w:noProof/>
                <w:webHidden/>
              </w:rPr>
              <w:fldChar w:fldCharType="separate"/>
            </w:r>
            <w:r w:rsidR="00AC3E5D">
              <w:rPr>
                <w:noProof/>
                <w:webHidden/>
              </w:rPr>
              <w:t>6</w:t>
            </w:r>
            <w:r w:rsidR="00AC3E5D">
              <w:rPr>
                <w:noProof/>
                <w:webHidden/>
              </w:rPr>
              <w:fldChar w:fldCharType="end"/>
            </w:r>
          </w:hyperlink>
        </w:p>
        <w:p w14:paraId="6558E3E0" w14:textId="77777777" w:rsidR="00AC3E5D" w:rsidRDefault="00266047" w:rsidP="00AC3E5D">
          <w:pPr>
            <w:pStyle w:val="TOC3"/>
            <w:tabs>
              <w:tab w:val="left" w:pos="1320"/>
              <w:tab w:val="right" w:leader="dot" w:pos="9350"/>
            </w:tabs>
            <w:rPr>
              <w:rFonts w:cstheme="minorBidi"/>
              <w:noProof/>
            </w:rPr>
          </w:pPr>
          <w:hyperlink w:anchor="_Toc90309005" w:history="1">
            <w:r w:rsidR="00AC3E5D" w:rsidRPr="000C02E8">
              <w:rPr>
                <w:rStyle w:val="Hyperlink"/>
                <w:noProof/>
              </w:rPr>
              <w:t>2.1.1.</w:t>
            </w:r>
            <w:r w:rsidR="00AC3E5D">
              <w:rPr>
                <w:rFonts w:cstheme="minorBidi"/>
                <w:noProof/>
              </w:rPr>
              <w:tab/>
            </w:r>
            <w:r w:rsidR="00AC3E5D" w:rsidRPr="000C02E8">
              <w:rPr>
                <w:rStyle w:val="Hyperlink"/>
                <w:noProof/>
              </w:rPr>
              <w:t>Phát hành hóa đơn</w:t>
            </w:r>
            <w:r w:rsidR="00AC3E5D">
              <w:rPr>
                <w:noProof/>
                <w:webHidden/>
              </w:rPr>
              <w:tab/>
            </w:r>
            <w:r w:rsidR="00AC3E5D">
              <w:rPr>
                <w:noProof/>
                <w:webHidden/>
              </w:rPr>
              <w:fldChar w:fldCharType="begin"/>
            </w:r>
            <w:r w:rsidR="00AC3E5D">
              <w:rPr>
                <w:noProof/>
                <w:webHidden/>
              </w:rPr>
              <w:instrText xml:space="preserve"> PAGEREF _Toc90309005 \h </w:instrText>
            </w:r>
            <w:r w:rsidR="00AC3E5D">
              <w:rPr>
                <w:noProof/>
                <w:webHidden/>
              </w:rPr>
            </w:r>
            <w:r w:rsidR="00AC3E5D">
              <w:rPr>
                <w:noProof/>
                <w:webHidden/>
              </w:rPr>
              <w:fldChar w:fldCharType="separate"/>
            </w:r>
            <w:r w:rsidR="00AC3E5D">
              <w:rPr>
                <w:noProof/>
                <w:webHidden/>
              </w:rPr>
              <w:t>6</w:t>
            </w:r>
            <w:r w:rsidR="00AC3E5D">
              <w:rPr>
                <w:noProof/>
                <w:webHidden/>
              </w:rPr>
              <w:fldChar w:fldCharType="end"/>
            </w:r>
          </w:hyperlink>
        </w:p>
        <w:p w14:paraId="1E2AFA91" w14:textId="77777777" w:rsidR="00AC3E5D" w:rsidRDefault="00266047" w:rsidP="00AC3E5D">
          <w:pPr>
            <w:pStyle w:val="TOC3"/>
            <w:tabs>
              <w:tab w:val="left" w:pos="1320"/>
              <w:tab w:val="right" w:leader="dot" w:pos="9350"/>
            </w:tabs>
            <w:rPr>
              <w:rFonts w:cstheme="minorBidi"/>
              <w:noProof/>
            </w:rPr>
          </w:pPr>
          <w:hyperlink w:anchor="_Toc90309006" w:history="1">
            <w:r w:rsidR="00AC3E5D" w:rsidRPr="000C02E8">
              <w:rPr>
                <w:rStyle w:val="Hyperlink"/>
                <w:noProof/>
              </w:rPr>
              <w:t>2.1.2.</w:t>
            </w:r>
            <w:r w:rsidR="00AC3E5D">
              <w:rPr>
                <w:rFonts w:cstheme="minorBidi"/>
                <w:noProof/>
              </w:rPr>
              <w:tab/>
            </w:r>
            <w:r w:rsidR="00AC3E5D" w:rsidRPr="000C02E8">
              <w:rPr>
                <w:rStyle w:val="Hyperlink"/>
                <w:noProof/>
              </w:rPr>
              <w:t>Phát hành hóa đơn theo số hóa đơn truyền vào</w:t>
            </w:r>
            <w:r w:rsidR="00AC3E5D">
              <w:rPr>
                <w:noProof/>
                <w:webHidden/>
              </w:rPr>
              <w:tab/>
            </w:r>
            <w:r w:rsidR="00AC3E5D">
              <w:rPr>
                <w:noProof/>
                <w:webHidden/>
              </w:rPr>
              <w:fldChar w:fldCharType="begin"/>
            </w:r>
            <w:r w:rsidR="00AC3E5D">
              <w:rPr>
                <w:noProof/>
                <w:webHidden/>
              </w:rPr>
              <w:instrText xml:space="preserve"> PAGEREF _Toc90309006 \h </w:instrText>
            </w:r>
            <w:r w:rsidR="00AC3E5D">
              <w:rPr>
                <w:noProof/>
                <w:webHidden/>
              </w:rPr>
            </w:r>
            <w:r w:rsidR="00AC3E5D">
              <w:rPr>
                <w:noProof/>
                <w:webHidden/>
              </w:rPr>
              <w:fldChar w:fldCharType="separate"/>
            </w:r>
            <w:r w:rsidR="00AC3E5D">
              <w:rPr>
                <w:noProof/>
                <w:webHidden/>
              </w:rPr>
              <w:t>9</w:t>
            </w:r>
            <w:r w:rsidR="00AC3E5D">
              <w:rPr>
                <w:noProof/>
                <w:webHidden/>
              </w:rPr>
              <w:fldChar w:fldCharType="end"/>
            </w:r>
          </w:hyperlink>
        </w:p>
        <w:p w14:paraId="71DB5F9E" w14:textId="77777777" w:rsidR="00AC3E5D" w:rsidRDefault="00266047" w:rsidP="00AC3E5D">
          <w:pPr>
            <w:pStyle w:val="TOC3"/>
            <w:tabs>
              <w:tab w:val="left" w:pos="1320"/>
              <w:tab w:val="right" w:leader="dot" w:pos="9350"/>
            </w:tabs>
            <w:rPr>
              <w:rFonts w:cstheme="minorBidi"/>
              <w:noProof/>
            </w:rPr>
          </w:pPr>
          <w:hyperlink w:anchor="_Toc90309007" w:history="1">
            <w:r w:rsidR="00AC3E5D" w:rsidRPr="000C02E8">
              <w:rPr>
                <w:rStyle w:val="Hyperlink"/>
                <w:noProof/>
              </w:rPr>
              <w:t>2.1.3.</w:t>
            </w:r>
            <w:r w:rsidR="00AC3E5D">
              <w:rPr>
                <w:rFonts w:cstheme="minorBidi"/>
                <w:noProof/>
              </w:rPr>
              <w:tab/>
            </w:r>
            <w:r w:rsidR="00AC3E5D" w:rsidRPr="000C02E8">
              <w:rPr>
                <w:rStyle w:val="Hyperlink"/>
                <w:noProof/>
              </w:rPr>
              <w:t>Phát hành hóa đơn theo danh sách fkey truyền vào</w:t>
            </w:r>
            <w:r w:rsidR="00AC3E5D">
              <w:rPr>
                <w:noProof/>
                <w:webHidden/>
              </w:rPr>
              <w:tab/>
            </w:r>
            <w:r w:rsidR="00AC3E5D">
              <w:rPr>
                <w:noProof/>
                <w:webHidden/>
              </w:rPr>
              <w:fldChar w:fldCharType="begin"/>
            </w:r>
            <w:r w:rsidR="00AC3E5D">
              <w:rPr>
                <w:noProof/>
                <w:webHidden/>
              </w:rPr>
              <w:instrText xml:space="preserve"> PAGEREF _Toc90309007 \h </w:instrText>
            </w:r>
            <w:r w:rsidR="00AC3E5D">
              <w:rPr>
                <w:noProof/>
                <w:webHidden/>
              </w:rPr>
            </w:r>
            <w:r w:rsidR="00AC3E5D">
              <w:rPr>
                <w:noProof/>
                <w:webHidden/>
              </w:rPr>
              <w:fldChar w:fldCharType="separate"/>
            </w:r>
            <w:r w:rsidR="00AC3E5D">
              <w:rPr>
                <w:noProof/>
                <w:webHidden/>
              </w:rPr>
              <w:t>13</w:t>
            </w:r>
            <w:r w:rsidR="00AC3E5D">
              <w:rPr>
                <w:noProof/>
                <w:webHidden/>
              </w:rPr>
              <w:fldChar w:fldCharType="end"/>
            </w:r>
          </w:hyperlink>
        </w:p>
        <w:p w14:paraId="07F03387" w14:textId="77777777" w:rsidR="00AC3E5D" w:rsidRDefault="00266047" w:rsidP="00AC3E5D">
          <w:pPr>
            <w:pStyle w:val="TOC3"/>
            <w:tabs>
              <w:tab w:val="left" w:pos="1320"/>
              <w:tab w:val="right" w:leader="dot" w:pos="9350"/>
            </w:tabs>
            <w:rPr>
              <w:rFonts w:cstheme="minorBidi"/>
              <w:noProof/>
            </w:rPr>
          </w:pPr>
          <w:hyperlink w:anchor="_Toc90309008" w:history="1">
            <w:r w:rsidR="00AC3E5D" w:rsidRPr="000C02E8">
              <w:rPr>
                <w:rStyle w:val="Hyperlink"/>
                <w:noProof/>
              </w:rPr>
              <w:t>2.1.4.</w:t>
            </w:r>
            <w:r w:rsidR="00AC3E5D">
              <w:rPr>
                <w:rFonts w:cstheme="minorBidi"/>
                <w:noProof/>
              </w:rPr>
              <w:tab/>
            </w:r>
            <w:r w:rsidR="00AC3E5D" w:rsidRPr="000C02E8">
              <w:rPr>
                <w:rStyle w:val="Hyperlink"/>
                <w:noProof/>
              </w:rPr>
              <w:t>Phát hành hóa đơn theo khoảng thời gian (publishdate)</w:t>
            </w:r>
            <w:r w:rsidR="00AC3E5D">
              <w:rPr>
                <w:noProof/>
                <w:webHidden/>
              </w:rPr>
              <w:tab/>
            </w:r>
            <w:r w:rsidR="00AC3E5D">
              <w:rPr>
                <w:noProof/>
                <w:webHidden/>
              </w:rPr>
              <w:fldChar w:fldCharType="begin"/>
            </w:r>
            <w:r w:rsidR="00AC3E5D">
              <w:rPr>
                <w:noProof/>
                <w:webHidden/>
              </w:rPr>
              <w:instrText xml:space="preserve"> PAGEREF _Toc90309008 \h </w:instrText>
            </w:r>
            <w:r w:rsidR="00AC3E5D">
              <w:rPr>
                <w:noProof/>
                <w:webHidden/>
              </w:rPr>
            </w:r>
            <w:r w:rsidR="00AC3E5D">
              <w:rPr>
                <w:noProof/>
                <w:webHidden/>
              </w:rPr>
              <w:fldChar w:fldCharType="separate"/>
            </w:r>
            <w:r w:rsidR="00AC3E5D">
              <w:rPr>
                <w:noProof/>
                <w:webHidden/>
              </w:rPr>
              <w:t>14</w:t>
            </w:r>
            <w:r w:rsidR="00AC3E5D">
              <w:rPr>
                <w:noProof/>
                <w:webHidden/>
              </w:rPr>
              <w:fldChar w:fldCharType="end"/>
            </w:r>
          </w:hyperlink>
        </w:p>
        <w:p w14:paraId="24F570BA" w14:textId="77777777" w:rsidR="00AC3E5D" w:rsidRDefault="00266047" w:rsidP="00AC3E5D">
          <w:pPr>
            <w:pStyle w:val="TOC3"/>
            <w:tabs>
              <w:tab w:val="left" w:pos="1320"/>
              <w:tab w:val="right" w:leader="dot" w:pos="9350"/>
            </w:tabs>
            <w:rPr>
              <w:rFonts w:cstheme="minorBidi"/>
              <w:noProof/>
            </w:rPr>
          </w:pPr>
          <w:hyperlink w:anchor="_Toc90309009" w:history="1">
            <w:r w:rsidR="00AC3E5D" w:rsidRPr="000C02E8">
              <w:rPr>
                <w:rStyle w:val="Hyperlink"/>
                <w:noProof/>
              </w:rPr>
              <w:t>2.1.5.</w:t>
            </w:r>
            <w:r w:rsidR="00AC3E5D">
              <w:rPr>
                <w:rFonts w:cstheme="minorBidi"/>
                <w:noProof/>
              </w:rPr>
              <w:tab/>
            </w:r>
            <w:r w:rsidR="00AC3E5D" w:rsidRPr="000C02E8">
              <w:rPr>
                <w:rStyle w:val="Hyperlink"/>
                <w:noProof/>
              </w:rPr>
              <w:t>Lấy giá trị Hash cho phát hành hóa đơn token ( bước 1)</w:t>
            </w:r>
            <w:r w:rsidR="00AC3E5D">
              <w:rPr>
                <w:noProof/>
                <w:webHidden/>
              </w:rPr>
              <w:tab/>
            </w:r>
            <w:r w:rsidR="00AC3E5D">
              <w:rPr>
                <w:noProof/>
                <w:webHidden/>
              </w:rPr>
              <w:fldChar w:fldCharType="begin"/>
            </w:r>
            <w:r w:rsidR="00AC3E5D">
              <w:rPr>
                <w:noProof/>
                <w:webHidden/>
              </w:rPr>
              <w:instrText xml:space="preserve"> PAGEREF _Toc90309009 \h </w:instrText>
            </w:r>
            <w:r w:rsidR="00AC3E5D">
              <w:rPr>
                <w:noProof/>
                <w:webHidden/>
              </w:rPr>
            </w:r>
            <w:r w:rsidR="00AC3E5D">
              <w:rPr>
                <w:noProof/>
                <w:webHidden/>
              </w:rPr>
              <w:fldChar w:fldCharType="separate"/>
            </w:r>
            <w:r w:rsidR="00AC3E5D">
              <w:rPr>
                <w:noProof/>
                <w:webHidden/>
              </w:rPr>
              <w:t>16</w:t>
            </w:r>
            <w:r w:rsidR="00AC3E5D">
              <w:rPr>
                <w:noProof/>
                <w:webHidden/>
              </w:rPr>
              <w:fldChar w:fldCharType="end"/>
            </w:r>
          </w:hyperlink>
        </w:p>
        <w:p w14:paraId="76F24943" w14:textId="77777777" w:rsidR="00AC3E5D" w:rsidRDefault="00266047" w:rsidP="00AC3E5D">
          <w:pPr>
            <w:pStyle w:val="TOC3"/>
            <w:tabs>
              <w:tab w:val="left" w:pos="1320"/>
              <w:tab w:val="right" w:leader="dot" w:pos="9350"/>
            </w:tabs>
            <w:rPr>
              <w:rFonts w:cstheme="minorBidi"/>
              <w:noProof/>
            </w:rPr>
          </w:pPr>
          <w:hyperlink w:anchor="_Toc90309010" w:history="1">
            <w:r w:rsidR="00AC3E5D" w:rsidRPr="000C02E8">
              <w:rPr>
                <w:rStyle w:val="Hyperlink"/>
                <w:noProof/>
              </w:rPr>
              <w:t>2.1.6.</w:t>
            </w:r>
            <w:r w:rsidR="00AC3E5D">
              <w:rPr>
                <w:rFonts w:cstheme="minorBidi"/>
                <w:noProof/>
              </w:rPr>
              <w:tab/>
            </w:r>
            <w:r w:rsidR="00AC3E5D" w:rsidRPr="000C02E8">
              <w:rPr>
                <w:rStyle w:val="Hyperlink"/>
                <w:noProof/>
              </w:rPr>
              <w:t>Phát hành hóa đơn sử dụng token (bước 2)</w:t>
            </w:r>
            <w:r w:rsidR="00AC3E5D">
              <w:rPr>
                <w:noProof/>
                <w:webHidden/>
              </w:rPr>
              <w:tab/>
            </w:r>
            <w:r w:rsidR="00AC3E5D">
              <w:rPr>
                <w:noProof/>
                <w:webHidden/>
              </w:rPr>
              <w:fldChar w:fldCharType="begin"/>
            </w:r>
            <w:r w:rsidR="00AC3E5D">
              <w:rPr>
                <w:noProof/>
                <w:webHidden/>
              </w:rPr>
              <w:instrText xml:space="preserve"> PAGEREF _Toc90309010 \h </w:instrText>
            </w:r>
            <w:r w:rsidR="00AC3E5D">
              <w:rPr>
                <w:noProof/>
                <w:webHidden/>
              </w:rPr>
            </w:r>
            <w:r w:rsidR="00AC3E5D">
              <w:rPr>
                <w:noProof/>
                <w:webHidden/>
              </w:rPr>
              <w:fldChar w:fldCharType="separate"/>
            </w:r>
            <w:r w:rsidR="00AC3E5D">
              <w:rPr>
                <w:noProof/>
                <w:webHidden/>
              </w:rPr>
              <w:t>18</w:t>
            </w:r>
            <w:r w:rsidR="00AC3E5D">
              <w:rPr>
                <w:noProof/>
                <w:webHidden/>
              </w:rPr>
              <w:fldChar w:fldCharType="end"/>
            </w:r>
          </w:hyperlink>
        </w:p>
        <w:p w14:paraId="47F18A4C" w14:textId="77777777" w:rsidR="00AC3E5D" w:rsidRDefault="00266047" w:rsidP="00AC3E5D">
          <w:pPr>
            <w:pStyle w:val="TOC3"/>
            <w:tabs>
              <w:tab w:val="left" w:pos="1320"/>
              <w:tab w:val="right" w:leader="dot" w:pos="9350"/>
            </w:tabs>
            <w:rPr>
              <w:rFonts w:cstheme="minorBidi"/>
              <w:noProof/>
            </w:rPr>
          </w:pPr>
          <w:hyperlink w:anchor="_Toc90309011" w:history="1">
            <w:r w:rsidR="00AC3E5D" w:rsidRPr="000C02E8">
              <w:rPr>
                <w:rStyle w:val="Hyperlink"/>
                <w:noProof/>
              </w:rPr>
              <w:t>2.1.7.</w:t>
            </w:r>
            <w:r w:rsidR="00AC3E5D">
              <w:rPr>
                <w:rFonts w:cstheme="minorBidi"/>
                <w:noProof/>
              </w:rPr>
              <w:tab/>
            </w:r>
            <w:r w:rsidR="00AC3E5D" w:rsidRPr="000C02E8">
              <w:rPr>
                <w:rStyle w:val="Hyperlink"/>
                <w:noProof/>
              </w:rPr>
              <w:t>Thay thế, điều chỉnh hóa đơn sử dụng token</w:t>
            </w:r>
            <w:r w:rsidR="00AC3E5D">
              <w:rPr>
                <w:noProof/>
                <w:webHidden/>
              </w:rPr>
              <w:tab/>
            </w:r>
            <w:r w:rsidR="00AC3E5D">
              <w:rPr>
                <w:noProof/>
                <w:webHidden/>
              </w:rPr>
              <w:fldChar w:fldCharType="begin"/>
            </w:r>
            <w:r w:rsidR="00AC3E5D">
              <w:rPr>
                <w:noProof/>
                <w:webHidden/>
              </w:rPr>
              <w:instrText xml:space="preserve"> PAGEREF _Toc90309011 \h </w:instrText>
            </w:r>
            <w:r w:rsidR="00AC3E5D">
              <w:rPr>
                <w:noProof/>
                <w:webHidden/>
              </w:rPr>
            </w:r>
            <w:r w:rsidR="00AC3E5D">
              <w:rPr>
                <w:noProof/>
                <w:webHidden/>
              </w:rPr>
              <w:fldChar w:fldCharType="separate"/>
            </w:r>
            <w:r w:rsidR="00AC3E5D">
              <w:rPr>
                <w:noProof/>
                <w:webHidden/>
              </w:rPr>
              <w:t>20</w:t>
            </w:r>
            <w:r w:rsidR="00AC3E5D">
              <w:rPr>
                <w:noProof/>
                <w:webHidden/>
              </w:rPr>
              <w:fldChar w:fldCharType="end"/>
            </w:r>
          </w:hyperlink>
        </w:p>
        <w:p w14:paraId="1853624C" w14:textId="77777777" w:rsidR="00AC3E5D" w:rsidRDefault="00266047" w:rsidP="00AC3E5D">
          <w:pPr>
            <w:pStyle w:val="TOC3"/>
            <w:tabs>
              <w:tab w:val="left" w:pos="1320"/>
              <w:tab w:val="right" w:leader="dot" w:pos="9350"/>
            </w:tabs>
            <w:rPr>
              <w:rFonts w:cstheme="minorBidi"/>
              <w:noProof/>
            </w:rPr>
          </w:pPr>
          <w:hyperlink w:anchor="_Toc90309012" w:history="1">
            <w:r w:rsidR="00AC3E5D" w:rsidRPr="000C02E8">
              <w:rPr>
                <w:rStyle w:val="Hyperlink"/>
                <w:noProof/>
              </w:rPr>
              <w:t>2.1.8.</w:t>
            </w:r>
            <w:r w:rsidR="00AC3E5D">
              <w:rPr>
                <w:rFonts w:cstheme="minorBidi"/>
                <w:noProof/>
              </w:rPr>
              <w:tab/>
            </w:r>
            <w:r w:rsidR="00AC3E5D" w:rsidRPr="000C02E8">
              <w:rPr>
                <w:rStyle w:val="Hyperlink"/>
                <w:noProof/>
              </w:rPr>
              <w:t>Thêm mới hóa đơn theo mẫu số, ký hiệu</w:t>
            </w:r>
            <w:r w:rsidR="00AC3E5D">
              <w:rPr>
                <w:noProof/>
                <w:webHidden/>
              </w:rPr>
              <w:tab/>
            </w:r>
            <w:r w:rsidR="00AC3E5D">
              <w:rPr>
                <w:noProof/>
                <w:webHidden/>
              </w:rPr>
              <w:fldChar w:fldCharType="begin"/>
            </w:r>
            <w:r w:rsidR="00AC3E5D">
              <w:rPr>
                <w:noProof/>
                <w:webHidden/>
              </w:rPr>
              <w:instrText xml:space="preserve"> PAGEREF _Toc90309012 \h </w:instrText>
            </w:r>
            <w:r w:rsidR="00AC3E5D">
              <w:rPr>
                <w:noProof/>
                <w:webHidden/>
              </w:rPr>
            </w:r>
            <w:r w:rsidR="00AC3E5D">
              <w:rPr>
                <w:noProof/>
                <w:webHidden/>
              </w:rPr>
              <w:fldChar w:fldCharType="separate"/>
            </w:r>
            <w:r w:rsidR="00AC3E5D">
              <w:rPr>
                <w:noProof/>
                <w:webHidden/>
              </w:rPr>
              <w:t>21</w:t>
            </w:r>
            <w:r w:rsidR="00AC3E5D">
              <w:rPr>
                <w:noProof/>
                <w:webHidden/>
              </w:rPr>
              <w:fldChar w:fldCharType="end"/>
            </w:r>
          </w:hyperlink>
        </w:p>
        <w:p w14:paraId="51EECB89" w14:textId="77777777" w:rsidR="00AC3E5D" w:rsidRDefault="00266047" w:rsidP="00AC3E5D">
          <w:pPr>
            <w:pStyle w:val="TOC3"/>
            <w:tabs>
              <w:tab w:val="left" w:pos="1320"/>
              <w:tab w:val="right" w:leader="dot" w:pos="9350"/>
            </w:tabs>
            <w:rPr>
              <w:rFonts w:cstheme="minorBidi"/>
              <w:noProof/>
            </w:rPr>
          </w:pPr>
          <w:hyperlink w:anchor="_Toc90309013" w:history="1">
            <w:r w:rsidR="00AC3E5D" w:rsidRPr="000C02E8">
              <w:rPr>
                <w:rStyle w:val="Hyperlink"/>
                <w:noProof/>
              </w:rPr>
              <w:t>2.1.9.</w:t>
            </w:r>
            <w:r w:rsidR="00AC3E5D">
              <w:rPr>
                <w:rFonts w:cstheme="minorBidi"/>
                <w:noProof/>
              </w:rPr>
              <w:tab/>
            </w:r>
            <w:r w:rsidR="00AC3E5D" w:rsidRPr="000C02E8">
              <w:rPr>
                <w:rStyle w:val="Hyperlink"/>
                <w:noProof/>
              </w:rPr>
              <w:t>Cập nhật dữ liệu khách hàng</w:t>
            </w:r>
            <w:r w:rsidR="00AC3E5D">
              <w:rPr>
                <w:noProof/>
                <w:webHidden/>
              </w:rPr>
              <w:tab/>
            </w:r>
            <w:r w:rsidR="00AC3E5D">
              <w:rPr>
                <w:noProof/>
                <w:webHidden/>
              </w:rPr>
              <w:fldChar w:fldCharType="begin"/>
            </w:r>
            <w:r w:rsidR="00AC3E5D">
              <w:rPr>
                <w:noProof/>
                <w:webHidden/>
              </w:rPr>
              <w:instrText xml:space="preserve"> PAGEREF _Toc90309013 \h </w:instrText>
            </w:r>
            <w:r w:rsidR="00AC3E5D">
              <w:rPr>
                <w:noProof/>
                <w:webHidden/>
              </w:rPr>
            </w:r>
            <w:r w:rsidR="00AC3E5D">
              <w:rPr>
                <w:noProof/>
                <w:webHidden/>
              </w:rPr>
              <w:fldChar w:fldCharType="separate"/>
            </w:r>
            <w:r w:rsidR="00AC3E5D">
              <w:rPr>
                <w:noProof/>
                <w:webHidden/>
              </w:rPr>
              <w:t>25</w:t>
            </w:r>
            <w:r w:rsidR="00AC3E5D">
              <w:rPr>
                <w:noProof/>
                <w:webHidden/>
              </w:rPr>
              <w:fldChar w:fldCharType="end"/>
            </w:r>
          </w:hyperlink>
        </w:p>
        <w:p w14:paraId="51031D03" w14:textId="77777777" w:rsidR="00AC3E5D" w:rsidRDefault="00266047" w:rsidP="00AC3E5D">
          <w:pPr>
            <w:pStyle w:val="TOC3"/>
            <w:tabs>
              <w:tab w:val="left" w:pos="1320"/>
              <w:tab w:val="right" w:leader="dot" w:pos="9350"/>
            </w:tabs>
            <w:rPr>
              <w:rFonts w:cstheme="minorBidi"/>
              <w:noProof/>
            </w:rPr>
          </w:pPr>
          <w:hyperlink w:anchor="_Toc90309014" w:history="1">
            <w:r w:rsidR="00AC3E5D" w:rsidRPr="000C02E8">
              <w:rPr>
                <w:rStyle w:val="Hyperlink"/>
                <w:noProof/>
              </w:rPr>
              <w:t>2.1.10.</w:t>
            </w:r>
            <w:r w:rsidR="00AC3E5D">
              <w:rPr>
                <w:rFonts w:cstheme="minorBidi"/>
                <w:noProof/>
              </w:rPr>
              <w:tab/>
            </w:r>
            <w:r w:rsidR="00AC3E5D" w:rsidRPr="000C02E8">
              <w:rPr>
                <w:rStyle w:val="Hyperlink"/>
                <w:noProof/>
              </w:rPr>
              <w:t>Xóa hóa đơn chưa phát hành theo danh sách fkey</w:t>
            </w:r>
            <w:r w:rsidR="00AC3E5D">
              <w:rPr>
                <w:noProof/>
                <w:webHidden/>
              </w:rPr>
              <w:tab/>
            </w:r>
            <w:r w:rsidR="00AC3E5D">
              <w:rPr>
                <w:noProof/>
                <w:webHidden/>
              </w:rPr>
              <w:fldChar w:fldCharType="begin"/>
            </w:r>
            <w:r w:rsidR="00AC3E5D">
              <w:rPr>
                <w:noProof/>
                <w:webHidden/>
              </w:rPr>
              <w:instrText xml:space="preserve"> PAGEREF _Toc90309014 \h </w:instrText>
            </w:r>
            <w:r w:rsidR="00AC3E5D">
              <w:rPr>
                <w:noProof/>
                <w:webHidden/>
              </w:rPr>
            </w:r>
            <w:r w:rsidR="00AC3E5D">
              <w:rPr>
                <w:noProof/>
                <w:webHidden/>
              </w:rPr>
              <w:fldChar w:fldCharType="separate"/>
            </w:r>
            <w:r w:rsidR="00AC3E5D">
              <w:rPr>
                <w:noProof/>
                <w:webHidden/>
              </w:rPr>
              <w:t>26</w:t>
            </w:r>
            <w:r w:rsidR="00AC3E5D">
              <w:rPr>
                <w:noProof/>
                <w:webHidden/>
              </w:rPr>
              <w:fldChar w:fldCharType="end"/>
            </w:r>
          </w:hyperlink>
        </w:p>
        <w:p w14:paraId="7F7CD88C" w14:textId="77777777" w:rsidR="00AC3E5D" w:rsidRDefault="00266047" w:rsidP="00AC3E5D">
          <w:pPr>
            <w:pStyle w:val="TOC3"/>
            <w:tabs>
              <w:tab w:val="left" w:pos="1320"/>
              <w:tab w:val="right" w:leader="dot" w:pos="9350"/>
            </w:tabs>
            <w:rPr>
              <w:rFonts w:cstheme="minorBidi"/>
              <w:noProof/>
            </w:rPr>
          </w:pPr>
          <w:hyperlink w:anchor="_Toc90309015" w:history="1">
            <w:r w:rsidR="00AC3E5D" w:rsidRPr="000C02E8">
              <w:rPr>
                <w:rStyle w:val="Hyperlink"/>
                <w:noProof/>
              </w:rPr>
              <w:t>2.1.11.</w:t>
            </w:r>
            <w:r w:rsidR="00AC3E5D">
              <w:rPr>
                <w:rFonts w:cstheme="minorBidi"/>
                <w:noProof/>
              </w:rPr>
              <w:tab/>
            </w:r>
            <w:r w:rsidR="00AC3E5D" w:rsidRPr="000C02E8">
              <w:rPr>
                <w:rStyle w:val="Hyperlink"/>
                <w:noProof/>
              </w:rPr>
              <w:t>Thêm mới hóa đơn</w:t>
            </w:r>
            <w:r w:rsidR="00AC3E5D">
              <w:rPr>
                <w:noProof/>
                <w:webHidden/>
              </w:rPr>
              <w:tab/>
            </w:r>
            <w:r w:rsidR="00AC3E5D">
              <w:rPr>
                <w:noProof/>
                <w:webHidden/>
              </w:rPr>
              <w:fldChar w:fldCharType="begin"/>
            </w:r>
            <w:r w:rsidR="00AC3E5D">
              <w:rPr>
                <w:noProof/>
                <w:webHidden/>
              </w:rPr>
              <w:instrText xml:space="preserve"> PAGEREF _Toc90309015 \h </w:instrText>
            </w:r>
            <w:r w:rsidR="00AC3E5D">
              <w:rPr>
                <w:noProof/>
                <w:webHidden/>
              </w:rPr>
            </w:r>
            <w:r w:rsidR="00AC3E5D">
              <w:rPr>
                <w:noProof/>
                <w:webHidden/>
              </w:rPr>
              <w:fldChar w:fldCharType="separate"/>
            </w:r>
            <w:r w:rsidR="00AC3E5D">
              <w:rPr>
                <w:noProof/>
                <w:webHidden/>
              </w:rPr>
              <w:t>27</w:t>
            </w:r>
            <w:r w:rsidR="00AC3E5D">
              <w:rPr>
                <w:noProof/>
                <w:webHidden/>
              </w:rPr>
              <w:fldChar w:fldCharType="end"/>
            </w:r>
          </w:hyperlink>
        </w:p>
        <w:p w14:paraId="738C789B" w14:textId="77777777" w:rsidR="00AC3E5D" w:rsidRDefault="00266047" w:rsidP="00AC3E5D">
          <w:pPr>
            <w:pStyle w:val="TOC3"/>
            <w:tabs>
              <w:tab w:val="left" w:pos="1320"/>
              <w:tab w:val="right" w:leader="dot" w:pos="9350"/>
            </w:tabs>
            <w:rPr>
              <w:rFonts w:cstheme="minorBidi"/>
              <w:noProof/>
            </w:rPr>
          </w:pPr>
          <w:hyperlink w:anchor="_Toc90309016" w:history="1">
            <w:r w:rsidR="00AC3E5D" w:rsidRPr="000C02E8">
              <w:rPr>
                <w:rStyle w:val="Hyperlink"/>
                <w:noProof/>
              </w:rPr>
              <w:t>2.1.12.</w:t>
            </w:r>
            <w:r w:rsidR="00AC3E5D">
              <w:rPr>
                <w:rFonts w:cstheme="minorBidi"/>
                <w:noProof/>
              </w:rPr>
              <w:tab/>
            </w:r>
            <w:r w:rsidR="00AC3E5D" w:rsidRPr="000C02E8">
              <w:rPr>
                <w:rStyle w:val="Hyperlink"/>
                <w:noProof/>
              </w:rPr>
              <w:t>Gửi lại email thông báo hóa đơn phát hành</w:t>
            </w:r>
            <w:r w:rsidR="00AC3E5D">
              <w:rPr>
                <w:noProof/>
                <w:webHidden/>
              </w:rPr>
              <w:tab/>
            </w:r>
            <w:r w:rsidR="00AC3E5D">
              <w:rPr>
                <w:noProof/>
                <w:webHidden/>
              </w:rPr>
              <w:fldChar w:fldCharType="begin"/>
            </w:r>
            <w:r w:rsidR="00AC3E5D">
              <w:rPr>
                <w:noProof/>
                <w:webHidden/>
              </w:rPr>
              <w:instrText xml:space="preserve"> PAGEREF _Toc90309016 \h </w:instrText>
            </w:r>
            <w:r w:rsidR="00AC3E5D">
              <w:rPr>
                <w:noProof/>
                <w:webHidden/>
              </w:rPr>
            </w:r>
            <w:r w:rsidR="00AC3E5D">
              <w:rPr>
                <w:noProof/>
                <w:webHidden/>
              </w:rPr>
              <w:fldChar w:fldCharType="separate"/>
            </w:r>
            <w:r w:rsidR="00AC3E5D">
              <w:rPr>
                <w:noProof/>
                <w:webHidden/>
              </w:rPr>
              <w:t>33</w:t>
            </w:r>
            <w:r w:rsidR="00AC3E5D">
              <w:rPr>
                <w:noProof/>
                <w:webHidden/>
              </w:rPr>
              <w:fldChar w:fldCharType="end"/>
            </w:r>
          </w:hyperlink>
        </w:p>
        <w:p w14:paraId="6EFBB4FD" w14:textId="77777777" w:rsidR="00AC3E5D" w:rsidRDefault="00266047" w:rsidP="00AC3E5D">
          <w:pPr>
            <w:pStyle w:val="TOC3"/>
            <w:tabs>
              <w:tab w:val="left" w:pos="1320"/>
              <w:tab w:val="right" w:leader="dot" w:pos="9350"/>
            </w:tabs>
            <w:rPr>
              <w:rFonts w:cstheme="minorBidi"/>
              <w:noProof/>
            </w:rPr>
          </w:pPr>
          <w:hyperlink w:anchor="_Toc90309017" w:history="1">
            <w:r w:rsidR="00AC3E5D" w:rsidRPr="000C02E8">
              <w:rPr>
                <w:rStyle w:val="Hyperlink"/>
                <w:noProof/>
              </w:rPr>
              <w:t>2.1.13.</w:t>
            </w:r>
            <w:r w:rsidR="00AC3E5D">
              <w:rPr>
                <w:rFonts w:cstheme="minorBidi"/>
                <w:noProof/>
              </w:rPr>
              <w:tab/>
            </w:r>
            <w:r w:rsidR="00AC3E5D" w:rsidRPr="000C02E8">
              <w:rPr>
                <w:rStyle w:val="Hyperlink"/>
                <w:noProof/>
              </w:rPr>
              <w:t>Lấy thông tin chứng thư số hiện tại của đơn vị</w:t>
            </w:r>
            <w:r w:rsidR="00AC3E5D">
              <w:rPr>
                <w:noProof/>
                <w:webHidden/>
              </w:rPr>
              <w:tab/>
            </w:r>
            <w:r w:rsidR="00AC3E5D">
              <w:rPr>
                <w:noProof/>
                <w:webHidden/>
              </w:rPr>
              <w:fldChar w:fldCharType="begin"/>
            </w:r>
            <w:r w:rsidR="00AC3E5D">
              <w:rPr>
                <w:noProof/>
                <w:webHidden/>
              </w:rPr>
              <w:instrText xml:space="preserve"> PAGEREF _Toc90309017 \h </w:instrText>
            </w:r>
            <w:r w:rsidR="00AC3E5D">
              <w:rPr>
                <w:noProof/>
                <w:webHidden/>
              </w:rPr>
            </w:r>
            <w:r w:rsidR="00AC3E5D">
              <w:rPr>
                <w:noProof/>
                <w:webHidden/>
              </w:rPr>
              <w:fldChar w:fldCharType="separate"/>
            </w:r>
            <w:r w:rsidR="00AC3E5D">
              <w:rPr>
                <w:noProof/>
                <w:webHidden/>
              </w:rPr>
              <w:t>35</w:t>
            </w:r>
            <w:r w:rsidR="00AC3E5D">
              <w:rPr>
                <w:noProof/>
                <w:webHidden/>
              </w:rPr>
              <w:fldChar w:fldCharType="end"/>
            </w:r>
          </w:hyperlink>
        </w:p>
        <w:p w14:paraId="495B304A" w14:textId="77777777" w:rsidR="00AC3E5D" w:rsidRDefault="00266047" w:rsidP="00AC3E5D">
          <w:pPr>
            <w:pStyle w:val="TOC2"/>
            <w:tabs>
              <w:tab w:val="left" w:pos="880"/>
              <w:tab w:val="right" w:leader="dot" w:pos="9350"/>
            </w:tabs>
            <w:rPr>
              <w:rFonts w:cstheme="minorBidi"/>
              <w:noProof/>
            </w:rPr>
          </w:pPr>
          <w:hyperlink w:anchor="_Toc90309018" w:history="1">
            <w:r w:rsidR="00AC3E5D" w:rsidRPr="000C02E8">
              <w:rPr>
                <w:rStyle w:val="Hyperlink"/>
                <w:noProof/>
              </w:rPr>
              <w:t>2.2.</w:t>
            </w:r>
            <w:r w:rsidR="00AC3E5D">
              <w:rPr>
                <w:rFonts w:cstheme="minorBidi"/>
                <w:noProof/>
              </w:rPr>
              <w:tab/>
            </w:r>
            <w:r w:rsidR="00AC3E5D" w:rsidRPr="000C02E8">
              <w:rPr>
                <w:rStyle w:val="Hyperlink"/>
                <w:noProof/>
              </w:rPr>
              <w:t>Nhóm các hàm webservice liên quan đến tra cứu hóa đơn ( PortalService)</w:t>
            </w:r>
            <w:r w:rsidR="00AC3E5D">
              <w:rPr>
                <w:noProof/>
                <w:webHidden/>
              </w:rPr>
              <w:tab/>
            </w:r>
            <w:r w:rsidR="00AC3E5D">
              <w:rPr>
                <w:noProof/>
                <w:webHidden/>
              </w:rPr>
              <w:fldChar w:fldCharType="begin"/>
            </w:r>
            <w:r w:rsidR="00AC3E5D">
              <w:rPr>
                <w:noProof/>
                <w:webHidden/>
              </w:rPr>
              <w:instrText xml:space="preserve"> PAGEREF _Toc90309018 \h </w:instrText>
            </w:r>
            <w:r w:rsidR="00AC3E5D">
              <w:rPr>
                <w:noProof/>
                <w:webHidden/>
              </w:rPr>
            </w:r>
            <w:r w:rsidR="00AC3E5D">
              <w:rPr>
                <w:noProof/>
                <w:webHidden/>
              </w:rPr>
              <w:fldChar w:fldCharType="separate"/>
            </w:r>
            <w:r w:rsidR="00AC3E5D">
              <w:rPr>
                <w:noProof/>
                <w:webHidden/>
              </w:rPr>
              <w:t>36</w:t>
            </w:r>
            <w:r w:rsidR="00AC3E5D">
              <w:rPr>
                <w:noProof/>
                <w:webHidden/>
              </w:rPr>
              <w:fldChar w:fldCharType="end"/>
            </w:r>
          </w:hyperlink>
        </w:p>
        <w:p w14:paraId="4A5873C1" w14:textId="77777777" w:rsidR="00AC3E5D" w:rsidRDefault="00266047" w:rsidP="00AC3E5D">
          <w:pPr>
            <w:pStyle w:val="TOC3"/>
            <w:tabs>
              <w:tab w:val="left" w:pos="1320"/>
              <w:tab w:val="right" w:leader="dot" w:pos="9350"/>
            </w:tabs>
            <w:rPr>
              <w:rFonts w:cstheme="minorBidi"/>
              <w:noProof/>
            </w:rPr>
          </w:pPr>
          <w:hyperlink w:anchor="_Toc90309019" w:history="1">
            <w:r w:rsidR="00AC3E5D" w:rsidRPr="000C02E8">
              <w:rPr>
                <w:rStyle w:val="Hyperlink"/>
                <w:noProof/>
              </w:rPr>
              <w:t>2.2.1.</w:t>
            </w:r>
            <w:r w:rsidR="00AC3E5D">
              <w:rPr>
                <w:rFonts w:cstheme="minorBidi"/>
                <w:noProof/>
              </w:rPr>
              <w:tab/>
            </w:r>
            <w:r w:rsidR="00AC3E5D" w:rsidRPr="000C02E8">
              <w:rPr>
                <w:rStyle w:val="Hyperlink"/>
                <w:noProof/>
              </w:rPr>
              <w:t>Download hóa đơn</w:t>
            </w:r>
            <w:r w:rsidR="00AC3E5D">
              <w:rPr>
                <w:noProof/>
                <w:webHidden/>
              </w:rPr>
              <w:tab/>
            </w:r>
            <w:r w:rsidR="00AC3E5D">
              <w:rPr>
                <w:noProof/>
                <w:webHidden/>
              </w:rPr>
              <w:fldChar w:fldCharType="begin"/>
            </w:r>
            <w:r w:rsidR="00AC3E5D">
              <w:rPr>
                <w:noProof/>
                <w:webHidden/>
              </w:rPr>
              <w:instrText xml:space="preserve"> PAGEREF _Toc90309019 \h </w:instrText>
            </w:r>
            <w:r w:rsidR="00AC3E5D">
              <w:rPr>
                <w:noProof/>
                <w:webHidden/>
              </w:rPr>
            </w:r>
            <w:r w:rsidR="00AC3E5D">
              <w:rPr>
                <w:noProof/>
                <w:webHidden/>
              </w:rPr>
              <w:fldChar w:fldCharType="separate"/>
            </w:r>
            <w:r w:rsidR="00AC3E5D">
              <w:rPr>
                <w:noProof/>
                <w:webHidden/>
              </w:rPr>
              <w:t>36</w:t>
            </w:r>
            <w:r w:rsidR="00AC3E5D">
              <w:rPr>
                <w:noProof/>
                <w:webHidden/>
              </w:rPr>
              <w:fldChar w:fldCharType="end"/>
            </w:r>
          </w:hyperlink>
        </w:p>
        <w:p w14:paraId="3E5D8A08" w14:textId="77777777" w:rsidR="00AC3E5D" w:rsidRDefault="00266047" w:rsidP="00AC3E5D">
          <w:pPr>
            <w:pStyle w:val="TOC3"/>
            <w:tabs>
              <w:tab w:val="left" w:pos="1320"/>
              <w:tab w:val="right" w:leader="dot" w:pos="9350"/>
            </w:tabs>
            <w:rPr>
              <w:rFonts w:cstheme="minorBidi"/>
              <w:noProof/>
            </w:rPr>
          </w:pPr>
          <w:hyperlink w:anchor="_Toc90309020" w:history="1">
            <w:r w:rsidR="00AC3E5D" w:rsidRPr="000C02E8">
              <w:rPr>
                <w:rStyle w:val="Hyperlink"/>
                <w:noProof/>
              </w:rPr>
              <w:t>2.2.2.</w:t>
            </w:r>
            <w:r w:rsidR="00AC3E5D">
              <w:rPr>
                <w:rFonts w:cstheme="minorBidi"/>
                <w:noProof/>
              </w:rPr>
              <w:tab/>
            </w:r>
            <w:r w:rsidR="00AC3E5D" w:rsidRPr="000C02E8">
              <w:rPr>
                <w:rStyle w:val="Hyperlink"/>
                <w:noProof/>
              </w:rPr>
              <w:t>Download hóa đơn với cả các hóa đơn chưa thanh toán</w:t>
            </w:r>
            <w:r w:rsidR="00AC3E5D">
              <w:rPr>
                <w:noProof/>
                <w:webHidden/>
              </w:rPr>
              <w:tab/>
            </w:r>
            <w:r w:rsidR="00AC3E5D">
              <w:rPr>
                <w:noProof/>
                <w:webHidden/>
              </w:rPr>
              <w:fldChar w:fldCharType="begin"/>
            </w:r>
            <w:r w:rsidR="00AC3E5D">
              <w:rPr>
                <w:noProof/>
                <w:webHidden/>
              </w:rPr>
              <w:instrText xml:space="preserve"> PAGEREF _Toc90309020 \h </w:instrText>
            </w:r>
            <w:r w:rsidR="00AC3E5D">
              <w:rPr>
                <w:noProof/>
                <w:webHidden/>
              </w:rPr>
            </w:r>
            <w:r w:rsidR="00AC3E5D">
              <w:rPr>
                <w:noProof/>
                <w:webHidden/>
              </w:rPr>
              <w:fldChar w:fldCharType="separate"/>
            </w:r>
            <w:r w:rsidR="00AC3E5D">
              <w:rPr>
                <w:noProof/>
                <w:webHidden/>
              </w:rPr>
              <w:t>37</w:t>
            </w:r>
            <w:r w:rsidR="00AC3E5D">
              <w:rPr>
                <w:noProof/>
                <w:webHidden/>
              </w:rPr>
              <w:fldChar w:fldCharType="end"/>
            </w:r>
          </w:hyperlink>
        </w:p>
        <w:p w14:paraId="2585235C" w14:textId="77777777" w:rsidR="00AC3E5D" w:rsidRDefault="00266047" w:rsidP="00AC3E5D">
          <w:pPr>
            <w:pStyle w:val="TOC3"/>
            <w:tabs>
              <w:tab w:val="left" w:pos="1320"/>
              <w:tab w:val="right" w:leader="dot" w:pos="9350"/>
            </w:tabs>
            <w:rPr>
              <w:rFonts w:cstheme="minorBidi"/>
              <w:noProof/>
            </w:rPr>
          </w:pPr>
          <w:hyperlink w:anchor="_Toc90309021" w:history="1">
            <w:r w:rsidR="00AC3E5D" w:rsidRPr="000C02E8">
              <w:rPr>
                <w:rStyle w:val="Hyperlink"/>
                <w:noProof/>
              </w:rPr>
              <w:t>2.2.3.</w:t>
            </w:r>
            <w:r w:rsidR="00AC3E5D">
              <w:rPr>
                <w:rFonts w:cstheme="minorBidi"/>
                <w:noProof/>
              </w:rPr>
              <w:tab/>
            </w:r>
            <w:r w:rsidR="00AC3E5D" w:rsidRPr="000C02E8">
              <w:rPr>
                <w:rStyle w:val="Hyperlink"/>
                <w:noProof/>
              </w:rPr>
              <w:t>Download hóa đơn theo Fkey</w:t>
            </w:r>
            <w:r w:rsidR="00AC3E5D">
              <w:rPr>
                <w:noProof/>
                <w:webHidden/>
              </w:rPr>
              <w:tab/>
            </w:r>
            <w:r w:rsidR="00AC3E5D">
              <w:rPr>
                <w:noProof/>
                <w:webHidden/>
              </w:rPr>
              <w:fldChar w:fldCharType="begin"/>
            </w:r>
            <w:r w:rsidR="00AC3E5D">
              <w:rPr>
                <w:noProof/>
                <w:webHidden/>
              </w:rPr>
              <w:instrText xml:space="preserve"> PAGEREF _Toc90309021 \h </w:instrText>
            </w:r>
            <w:r w:rsidR="00AC3E5D">
              <w:rPr>
                <w:noProof/>
                <w:webHidden/>
              </w:rPr>
            </w:r>
            <w:r w:rsidR="00AC3E5D">
              <w:rPr>
                <w:noProof/>
                <w:webHidden/>
              </w:rPr>
              <w:fldChar w:fldCharType="separate"/>
            </w:r>
            <w:r w:rsidR="00AC3E5D">
              <w:rPr>
                <w:noProof/>
                <w:webHidden/>
              </w:rPr>
              <w:t>37</w:t>
            </w:r>
            <w:r w:rsidR="00AC3E5D">
              <w:rPr>
                <w:noProof/>
                <w:webHidden/>
              </w:rPr>
              <w:fldChar w:fldCharType="end"/>
            </w:r>
          </w:hyperlink>
        </w:p>
        <w:p w14:paraId="7FAA3AB6" w14:textId="77777777" w:rsidR="00AC3E5D" w:rsidRDefault="00266047" w:rsidP="00AC3E5D">
          <w:pPr>
            <w:pStyle w:val="TOC3"/>
            <w:tabs>
              <w:tab w:val="left" w:pos="1320"/>
              <w:tab w:val="right" w:leader="dot" w:pos="9350"/>
            </w:tabs>
            <w:rPr>
              <w:rFonts w:cstheme="minorBidi"/>
              <w:noProof/>
            </w:rPr>
          </w:pPr>
          <w:hyperlink w:anchor="_Toc90309022" w:history="1">
            <w:r w:rsidR="00AC3E5D" w:rsidRPr="000C02E8">
              <w:rPr>
                <w:rStyle w:val="Hyperlink"/>
                <w:noProof/>
              </w:rPr>
              <w:t>2.2.4.</w:t>
            </w:r>
            <w:r w:rsidR="00AC3E5D">
              <w:rPr>
                <w:rFonts w:cstheme="minorBidi"/>
                <w:noProof/>
              </w:rPr>
              <w:tab/>
            </w:r>
            <w:r w:rsidR="00AC3E5D" w:rsidRPr="000C02E8">
              <w:rPr>
                <w:rStyle w:val="Hyperlink"/>
                <w:noProof/>
              </w:rPr>
              <w:t>Download hóa đơn theo fkey, không kiểm tra trạng thái thanh toán</w:t>
            </w:r>
            <w:r w:rsidR="00AC3E5D">
              <w:rPr>
                <w:noProof/>
                <w:webHidden/>
              </w:rPr>
              <w:tab/>
            </w:r>
            <w:r w:rsidR="00AC3E5D">
              <w:rPr>
                <w:noProof/>
                <w:webHidden/>
              </w:rPr>
              <w:fldChar w:fldCharType="begin"/>
            </w:r>
            <w:r w:rsidR="00AC3E5D">
              <w:rPr>
                <w:noProof/>
                <w:webHidden/>
              </w:rPr>
              <w:instrText xml:space="preserve"> PAGEREF _Toc90309022 \h </w:instrText>
            </w:r>
            <w:r w:rsidR="00AC3E5D">
              <w:rPr>
                <w:noProof/>
                <w:webHidden/>
              </w:rPr>
            </w:r>
            <w:r w:rsidR="00AC3E5D">
              <w:rPr>
                <w:noProof/>
                <w:webHidden/>
              </w:rPr>
              <w:fldChar w:fldCharType="separate"/>
            </w:r>
            <w:r w:rsidR="00AC3E5D">
              <w:rPr>
                <w:noProof/>
                <w:webHidden/>
              </w:rPr>
              <w:t>38</w:t>
            </w:r>
            <w:r w:rsidR="00AC3E5D">
              <w:rPr>
                <w:noProof/>
                <w:webHidden/>
              </w:rPr>
              <w:fldChar w:fldCharType="end"/>
            </w:r>
          </w:hyperlink>
        </w:p>
        <w:p w14:paraId="409B6475" w14:textId="77777777" w:rsidR="00AC3E5D" w:rsidRDefault="00266047" w:rsidP="00AC3E5D">
          <w:pPr>
            <w:pStyle w:val="TOC3"/>
            <w:tabs>
              <w:tab w:val="left" w:pos="1320"/>
              <w:tab w:val="right" w:leader="dot" w:pos="9350"/>
            </w:tabs>
            <w:rPr>
              <w:rFonts w:cstheme="minorBidi"/>
              <w:noProof/>
            </w:rPr>
          </w:pPr>
          <w:hyperlink w:anchor="_Toc90309023" w:history="1">
            <w:r w:rsidR="00AC3E5D" w:rsidRPr="000C02E8">
              <w:rPr>
                <w:rStyle w:val="Hyperlink"/>
                <w:noProof/>
              </w:rPr>
              <w:t>2.2.5.</w:t>
            </w:r>
            <w:r w:rsidR="00AC3E5D">
              <w:rPr>
                <w:rFonts w:cstheme="minorBidi"/>
                <w:noProof/>
              </w:rPr>
              <w:tab/>
            </w:r>
            <w:r w:rsidR="00AC3E5D" w:rsidRPr="000C02E8">
              <w:rPr>
                <w:rStyle w:val="Hyperlink"/>
                <w:noProof/>
              </w:rPr>
              <w:t>Download hóa đơn mới tạo theo Fkey định dạng Pdf</w:t>
            </w:r>
            <w:r w:rsidR="00AC3E5D">
              <w:rPr>
                <w:noProof/>
                <w:webHidden/>
              </w:rPr>
              <w:tab/>
            </w:r>
            <w:r w:rsidR="00AC3E5D">
              <w:rPr>
                <w:noProof/>
                <w:webHidden/>
              </w:rPr>
              <w:fldChar w:fldCharType="begin"/>
            </w:r>
            <w:r w:rsidR="00AC3E5D">
              <w:rPr>
                <w:noProof/>
                <w:webHidden/>
              </w:rPr>
              <w:instrText xml:space="preserve"> PAGEREF _Toc90309023 \h </w:instrText>
            </w:r>
            <w:r w:rsidR="00AC3E5D">
              <w:rPr>
                <w:noProof/>
                <w:webHidden/>
              </w:rPr>
            </w:r>
            <w:r w:rsidR="00AC3E5D">
              <w:rPr>
                <w:noProof/>
                <w:webHidden/>
              </w:rPr>
              <w:fldChar w:fldCharType="separate"/>
            </w:r>
            <w:r w:rsidR="00AC3E5D">
              <w:rPr>
                <w:noProof/>
                <w:webHidden/>
              </w:rPr>
              <w:t>39</w:t>
            </w:r>
            <w:r w:rsidR="00AC3E5D">
              <w:rPr>
                <w:noProof/>
                <w:webHidden/>
              </w:rPr>
              <w:fldChar w:fldCharType="end"/>
            </w:r>
          </w:hyperlink>
        </w:p>
        <w:p w14:paraId="2469BE96" w14:textId="77777777" w:rsidR="00AC3E5D" w:rsidRDefault="00266047" w:rsidP="00AC3E5D">
          <w:pPr>
            <w:pStyle w:val="TOC3"/>
            <w:tabs>
              <w:tab w:val="left" w:pos="1320"/>
              <w:tab w:val="right" w:leader="dot" w:pos="9350"/>
            </w:tabs>
            <w:rPr>
              <w:rFonts w:cstheme="minorBidi"/>
              <w:noProof/>
            </w:rPr>
          </w:pPr>
          <w:hyperlink w:anchor="_Toc90309024" w:history="1">
            <w:r w:rsidR="00AC3E5D" w:rsidRPr="000C02E8">
              <w:rPr>
                <w:rStyle w:val="Hyperlink"/>
                <w:noProof/>
              </w:rPr>
              <w:t>2.2.6.</w:t>
            </w:r>
            <w:r w:rsidR="00AC3E5D">
              <w:rPr>
                <w:rFonts w:cstheme="minorBidi"/>
                <w:noProof/>
              </w:rPr>
              <w:tab/>
            </w:r>
            <w:r w:rsidR="00AC3E5D" w:rsidRPr="000C02E8">
              <w:rPr>
                <w:rStyle w:val="Hyperlink"/>
                <w:noProof/>
              </w:rPr>
              <w:t>Download hóa đơn định dạng Pdf</w:t>
            </w:r>
            <w:r w:rsidR="00AC3E5D">
              <w:rPr>
                <w:noProof/>
                <w:webHidden/>
              </w:rPr>
              <w:tab/>
            </w:r>
            <w:r w:rsidR="00AC3E5D">
              <w:rPr>
                <w:noProof/>
                <w:webHidden/>
              </w:rPr>
              <w:fldChar w:fldCharType="begin"/>
            </w:r>
            <w:r w:rsidR="00AC3E5D">
              <w:rPr>
                <w:noProof/>
                <w:webHidden/>
              </w:rPr>
              <w:instrText xml:space="preserve"> PAGEREF _Toc90309024 \h </w:instrText>
            </w:r>
            <w:r w:rsidR="00AC3E5D">
              <w:rPr>
                <w:noProof/>
                <w:webHidden/>
              </w:rPr>
            </w:r>
            <w:r w:rsidR="00AC3E5D">
              <w:rPr>
                <w:noProof/>
                <w:webHidden/>
              </w:rPr>
              <w:fldChar w:fldCharType="separate"/>
            </w:r>
            <w:r w:rsidR="00AC3E5D">
              <w:rPr>
                <w:noProof/>
                <w:webHidden/>
              </w:rPr>
              <w:t>40</w:t>
            </w:r>
            <w:r w:rsidR="00AC3E5D">
              <w:rPr>
                <w:noProof/>
                <w:webHidden/>
              </w:rPr>
              <w:fldChar w:fldCharType="end"/>
            </w:r>
          </w:hyperlink>
        </w:p>
        <w:p w14:paraId="07C1516B" w14:textId="77777777" w:rsidR="00AC3E5D" w:rsidRDefault="00266047" w:rsidP="00AC3E5D">
          <w:pPr>
            <w:pStyle w:val="TOC3"/>
            <w:tabs>
              <w:tab w:val="left" w:pos="1320"/>
              <w:tab w:val="right" w:leader="dot" w:pos="9350"/>
            </w:tabs>
            <w:rPr>
              <w:rFonts w:cstheme="minorBidi"/>
              <w:noProof/>
            </w:rPr>
          </w:pPr>
          <w:hyperlink w:anchor="_Toc90309025" w:history="1">
            <w:r w:rsidR="00AC3E5D" w:rsidRPr="000C02E8">
              <w:rPr>
                <w:rStyle w:val="Hyperlink"/>
                <w:noProof/>
              </w:rPr>
              <w:t>2.2.7.</w:t>
            </w:r>
            <w:r w:rsidR="00AC3E5D">
              <w:rPr>
                <w:rFonts w:cstheme="minorBidi"/>
                <w:noProof/>
              </w:rPr>
              <w:tab/>
            </w:r>
            <w:r w:rsidR="00AC3E5D" w:rsidRPr="000C02E8">
              <w:rPr>
                <w:rStyle w:val="Hyperlink"/>
                <w:noProof/>
              </w:rPr>
              <w:t>Download hóa đơn định dạng Pdf, không kiểm tra trạng thái thanh toán</w:t>
            </w:r>
            <w:r w:rsidR="00AC3E5D">
              <w:rPr>
                <w:noProof/>
                <w:webHidden/>
              </w:rPr>
              <w:tab/>
            </w:r>
            <w:r w:rsidR="00AC3E5D">
              <w:rPr>
                <w:noProof/>
                <w:webHidden/>
              </w:rPr>
              <w:fldChar w:fldCharType="begin"/>
            </w:r>
            <w:r w:rsidR="00AC3E5D">
              <w:rPr>
                <w:noProof/>
                <w:webHidden/>
              </w:rPr>
              <w:instrText xml:space="preserve"> PAGEREF _Toc90309025 \h </w:instrText>
            </w:r>
            <w:r w:rsidR="00AC3E5D">
              <w:rPr>
                <w:noProof/>
                <w:webHidden/>
              </w:rPr>
            </w:r>
            <w:r w:rsidR="00AC3E5D">
              <w:rPr>
                <w:noProof/>
                <w:webHidden/>
              </w:rPr>
              <w:fldChar w:fldCharType="separate"/>
            </w:r>
            <w:r w:rsidR="00AC3E5D">
              <w:rPr>
                <w:noProof/>
                <w:webHidden/>
              </w:rPr>
              <w:t>41</w:t>
            </w:r>
            <w:r w:rsidR="00AC3E5D">
              <w:rPr>
                <w:noProof/>
                <w:webHidden/>
              </w:rPr>
              <w:fldChar w:fldCharType="end"/>
            </w:r>
          </w:hyperlink>
        </w:p>
        <w:p w14:paraId="1E5D2FF1" w14:textId="77777777" w:rsidR="00AC3E5D" w:rsidRDefault="00266047" w:rsidP="00AC3E5D">
          <w:pPr>
            <w:pStyle w:val="TOC3"/>
            <w:tabs>
              <w:tab w:val="left" w:pos="1320"/>
              <w:tab w:val="right" w:leader="dot" w:pos="9350"/>
            </w:tabs>
            <w:rPr>
              <w:rFonts w:cstheme="minorBidi"/>
              <w:noProof/>
            </w:rPr>
          </w:pPr>
          <w:hyperlink w:anchor="_Toc90309026" w:history="1">
            <w:r w:rsidR="00AC3E5D" w:rsidRPr="000C02E8">
              <w:rPr>
                <w:rStyle w:val="Hyperlink"/>
                <w:noProof/>
              </w:rPr>
              <w:t>2.2.8.</w:t>
            </w:r>
            <w:r w:rsidR="00AC3E5D">
              <w:rPr>
                <w:rFonts w:cstheme="minorBidi"/>
                <w:noProof/>
              </w:rPr>
              <w:tab/>
            </w:r>
            <w:r w:rsidR="00AC3E5D" w:rsidRPr="000C02E8">
              <w:rPr>
                <w:rStyle w:val="Hyperlink"/>
                <w:noProof/>
              </w:rPr>
              <w:t>Lấy danh sách hóa đơn từ số, đến số</w:t>
            </w:r>
            <w:r w:rsidR="00AC3E5D">
              <w:rPr>
                <w:noProof/>
                <w:webHidden/>
              </w:rPr>
              <w:tab/>
            </w:r>
            <w:r w:rsidR="00AC3E5D">
              <w:rPr>
                <w:noProof/>
                <w:webHidden/>
              </w:rPr>
              <w:fldChar w:fldCharType="begin"/>
            </w:r>
            <w:r w:rsidR="00AC3E5D">
              <w:rPr>
                <w:noProof/>
                <w:webHidden/>
              </w:rPr>
              <w:instrText xml:space="preserve"> PAGEREF _Toc90309026 \h </w:instrText>
            </w:r>
            <w:r w:rsidR="00AC3E5D">
              <w:rPr>
                <w:noProof/>
                <w:webHidden/>
              </w:rPr>
            </w:r>
            <w:r w:rsidR="00AC3E5D">
              <w:rPr>
                <w:noProof/>
                <w:webHidden/>
              </w:rPr>
              <w:fldChar w:fldCharType="separate"/>
            </w:r>
            <w:r w:rsidR="00AC3E5D">
              <w:rPr>
                <w:noProof/>
                <w:webHidden/>
              </w:rPr>
              <w:t>42</w:t>
            </w:r>
            <w:r w:rsidR="00AC3E5D">
              <w:rPr>
                <w:noProof/>
                <w:webHidden/>
              </w:rPr>
              <w:fldChar w:fldCharType="end"/>
            </w:r>
          </w:hyperlink>
        </w:p>
        <w:p w14:paraId="7805019F" w14:textId="77777777" w:rsidR="00AC3E5D" w:rsidRDefault="00266047" w:rsidP="00AC3E5D">
          <w:pPr>
            <w:pStyle w:val="TOC3"/>
            <w:tabs>
              <w:tab w:val="left" w:pos="1320"/>
              <w:tab w:val="right" w:leader="dot" w:pos="9350"/>
            </w:tabs>
            <w:rPr>
              <w:rFonts w:cstheme="minorBidi"/>
              <w:noProof/>
            </w:rPr>
          </w:pPr>
          <w:hyperlink w:anchor="_Toc90309027" w:history="1">
            <w:r w:rsidR="00AC3E5D" w:rsidRPr="000C02E8">
              <w:rPr>
                <w:rStyle w:val="Hyperlink"/>
                <w:noProof/>
              </w:rPr>
              <w:t>2.2.9.</w:t>
            </w:r>
            <w:r w:rsidR="00AC3E5D">
              <w:rPr>
                <w:rFonts w:cstheme="minorBidi"/>
                <w:noProof/>
              </w:rPr>
              <w:tab/>
            </w:r>
            <w:r w:rsidR="00AC3E5D" w:rsidRPr="000C02E8">
              <w:rPr>
                <w:rStyle w:val="Hyperlink"/>
                <w:noProof/>
              </w:rPr>
              <w:t>Tìm kiếm hóa đơn theo khách hàng</w:t>
            </w:r>
            <w:r w:rsidR="00AC3E5D">
              <w:rPr>
                <w:noProof/>
                <w:webHidden/>
              </w:rPr>
              <w:tab/>
            </w:r>
            <w:r w:rsidR="00AC3E5D">
              <w:rPr>
                <w:noProof/>
                <w:webHidden/>
              </w:rPr>
              <w:fldChar w:fldCharType="begin"/>
            </w:r>
            <w:r w:rsidR="00AC3E5D">
              <w:rPr>
                <w:noProof/>
                <w:webHidden/>
              </w:rPr>
              <w:instrText xml:space="preserve"> PAGEREF _Toc90309027 \h </w:instrText>
            </w:r>
            <w:r w:rsidR="00AC3E5D">
              <w:rPr>
                <w:noProof/>
                <w:webHidden/>
              </w:rPr>
            </w:r>
            <w:r w:rsidR="00AC3E5D">
              <w:rPr>
                <w:noProof/>
                <w:webHidden/>
              </w:rPr>
              <w:fldChar w:fldCharType="separate"/>
            </w:r>
            <w:r w:rsidR="00AC3E5D">
              <w:rPr>
                <w:noProof/>
                <w:webHidden/>
              </w:rPr>
              <w:t>43</w:t>
            </w:r>
            <w:r w:rsidR="00AC3E5D">
              <w:rPr>
                <w:noProof/>
                <w:webHidden/>
              </w:rPr>
              <w:fldChar w:fldCharType="end"/>
            </w:r>
          </w:hyperlink>
        </w:p>
        <w:p w14:paraId="731C1F21" w14:textId="77777777" w:rsidR="00AC3E5D" w:rsidRDefault="00266047" w:rsidP="00AC3E5D">
          <w:pPr>
            <w:pStyle w:val="TOC3"/>
            <w:tabs>
              <w:tab w:val="left" w:pos="1320"/>
              <w:tab w:val="right" w:leader="dot" w:pos="9350"/>
            </w:tabs>
            <w:rPr>
              <w:rFonts w:cstheme="minorBidi"/>
              <w:noProof/>
            </w:rPr>
          </w:pPr>
          <w:hyperlink w:anchor="_Toc90309028" w:history="1">
            <w:r w:rsidR="00AC3E5D" w:rsidRPr="000C02E8">
              <w:rPr>
                <w:rStyle w:val="Hyperlink"/>
                <w:noProof/>
              </w:rPr>
              <w:t>2.2.10.</w:t>
            </w:r>
            <w:r w:rsidR="00AC3E5D">
              <w:rPr>
                <w:rFonts w:cstheme="minorBidi"/>
                <w:noProof/>
              </w:rPr>
              <w:tab/>
            </w:r>
            <w:r w:rsidR="00AC3E5D" w:rsidRPr="000C02E8">
              <w:rPr>
                <w:rStyle w:val="Hyperlink"/>
                <w:noProof/>
              </w:rPr>
              <w:t>Tìm kiếm hóa đơn theo fkey</w:t>
            </w:r>
            <w:r w:rsidR="00AC3E5D">
              <w:rPr>
                <w:noProof/>
                <w:webHidden/>
              </w:rPr>
              <w:tab/>
            </w:r>
            <w:r w:rsidR="00AC3E5D">
              <w:rPr>
                <w:noProof/>
                <w:webHidden/>
              </w:rPr>
              <w:fldChar w:fldCharType="begin"/>
            </w:r>
            <w:r w:rsidR="00AC3E5D">
              <w:rPr>
                <w:noProof/>
                <w:webHidden/>
              </w:rPr>
              <w:instrText xml:space="preserve"> PAGEREF _Toc90309028 \h </w:instrText>
            </w:r>
            <w:r w:rsidR="00AC3E5D">
              <w:rPr>
                <w:noProof/>
                <w:webHidden/>
              </w:rPr>
            </w:r>
            <w:r w:rsidR="00AC3E5D">
              <w:rPr>
                <w:noProof/>
                <w:webHidden/>
              </w:rPr>
              <w:fldChar w:fldCharType="separate"/>
            </w:r>
            <w:r w:rsidR="00AC3E5D">
              <w:rPr>
                <w:noProof/>
                <w:webHidden/>
              </w:rPr>
              <w:t>45</w:t>
            </w:r>
            <w:r w:rsidR="00AC3E5D">
              <w:rPr>
                <w:noProof/>
                <w:webHidden/>
              </w:rPr>
              <w:fldChar w:fldCharType="end"/>
            </w:r>
          </w:hyperlink>
        </w:p>
        <w:p w14:paraId="18E32442" w14:textId="77777777" w:rsidR="00AC3E5D" w:rsidRDefault="00266047" w:rsidP="00AC3E5D">
          <w:pPr>
            <w:pStyle w:val="TOC3"/>
            <w:tabs>
              <w:tab w:val="left" w:pos="1320"/>
              <w:tab w:val="right" w:leader="dot" w:pos="9350"/>
            </w:tabs>
            <w:rPr>
              <w:rFonts w:cstheme="minorBidi"/>
              <w:noProof/>
            </w:rPr>
          </w:pPr>
          <w:hyperlink w:anchor="_Toc90309029" w:history="1">
            <w:r w:rsidR="00AC3E5D" w:rsidRPr="000C02E8">
              <w:rPr>
                <w:rStyle w:val="Hyperlink"/>
                <w:noProof/>
              </w:rPr>
              <w:t>2.2.11.</w:t>
            </w:r>
            <w:r w:rsidR="00AC3E5D">
              <w:rPr>
                <w:rFonts w:cstheme="minorBidi"/>
                <w:noProof/>
              </w:rPr>
              <w:tab/>
            </w:r>
            <w:r w:rsidR="00AC3E5D" w:rsidRPr="000C02E8">
              <w:rPr>
                <w:rStyle w:val="Hyperlink"/>
                <w:noProof/>
              </w:rPr>
              <w:t>Lấy thông tin chi tiết hóa đơn</w:t>
            </w:r>
            <w:r w:rsidR="00AC3E5D">
              <w:rPr>
                <w:noProof/>
                <w:webHidden/>
              </w:rPr>
              <w:tab/>
            </w:r>
            <w:r w:rsidR="00AC3E5D">
              <w:rPr>
                <w:noProof/>
                <w:webHidden/>
              </w:rPr>
              <w:fldChar w:fldCharType="begin"/>
            </w:r>
            <w:r w:rsidR="00AC3E5D">
              <w:rPr>
                <w:noProof/>
                <w:webHidden/>
              </w:rPr>
              <w:instrText xml:space="preserve"> PAGEREF _Toc90309029 \h </w:instrText>
            </w:r>
            <w:r w:rsidR="00AC3E5D">
              <w:rPr>
                <w:noProof/>
                <w:webHidden/>
              </w:rPr>
            </w:r>
            <w:r w:rsidR="00AC3E5D">
              <w:rPr>
                <w:noProof/>
                <w:webHidden/>
              </w:rPr>
              <w:fldChar w:fldCharType="separate"/>
            </w:r>
            <w:r w:rsidR="00AC3E5D">
              <w:rPr>
                <w:noProof/>
                <w:webHidden/>
              </w:rPr>
              <w:t>46</w:t>
            </w:r>
            <w:r w:rsidR="00AC3E5D">
              <w:rPr>
                <w:noProof/>
                <w:webHidden/>
              </w:rPr>
              <w:fldChar w:fldCharType="end"/>
            </w:r>
          </w:hyperlink>
        </w:p>
        <w:p w14:paraId="5CF2C7C6" w14:textId="77777777" w:rsidR="00AC3E5D" w:rsidRDefault="00266047" w:rsidP="00AC3E5D">
          <w:pPr>
            <w:pStyle w:val="TOC3"/>
            <w:tabs>
              <w:tab w:val="left" w:pos="1320"/>
              <w:tab w:val="right" w:leader="dot" w:pos="9350"/>
            </w:tabs>
            <w:rPr>
              <w:rFonts w:cstheme="minorBidi"/>
              <w:noProof/>
            </w:rPr>
          </w:pPr>
          <w:hyperlink w:anchor="_Toc90309030" w:history="1">
            <w:r w:rsidR="00AC3E5D" w:rsidRPr="000C02E8">
              <w:rPr>
                <w:rStyle w:val="Hyperlink"/>
                <w:noProof/>
              </w:rPr>
              <w:t>2.2.12.</w:t>
            </w:r>
            <w:r w:rsidR="00AC3E5D">
              <w:rPr>
                <w:rFonts w:cstheme="minorBidi"/>
                <w:noProof/>
              </w:rPr>
              <w:tab/>
            </w:r>
            <w:r w:rsidR="00AC3E5D" w:rsidRPr="000C02E8">
              <w:rPr>
                <w:rStyle w:val="Hyperlink"/>
                <w:noProof/>
              </w:rPr>
              <w:t>Lấy thông tin chi tiết hóa đơn, không kiểm tra trạng thái thanh toán</w:t>
            </w:r>
            <w:r w:rsidR="00AC3E5D">
              <w:rPr>
                <w:noProof/>
                <w:webHidden/>
              </w:rPr>
              <w:tab/>
            </w:r>
            <w:r w:rsidR="00AC3E5D">
              <w:rPr>
                <w:noProof/>
                <w:webHidden/>
              </w:rPr>
              <w:fldChar w:fldCharType="begin"/>
            </w:r>
            <w:r w:rsidR="00AC3E5D">
              <w:rPr>
                <w:noProof/>
                <w:webHidden/>
              </w:rPr>
              <w:instrText xml:space="preserve"> PAGEREF _Toc90309030 \h </w:instrText>
            </w:r>
            <w:r w:rsidR="00AC3E5D">
              <w:rPr>
                <w:noProof/>
                <w:webHidden/>
              </w:rPr>
            </w:r>
            <w:r w:rsidR="00AC3E5D">
              <w:rPr>
                <w:noProof/>
                <w:webHidden/>
              </w:rPr>
              <w:fldChar w:fldCharType="separate"/>
            </w:r>
            <w:r w:rsidR="00AC3E5D">
              <w:rPr>
                <w:noProof/>
                <w:webHidden/>
              </w:rPr>
              <w:t>47</w:t>
            </w:r>
            <w:r w:rsidR="00AC3E5D">
              <w:rPr>
                <w:noProof/>
                <w:webHidden/>
              </w:rPr>
              <w:fldChar w:fldCharType="end"/>
            </w:r>
          </w:hyperlink>
        </w:p>
        <w:p w14:paraId="68E6E1ED" w14:textId="77777777" w:rsidR="00AC3E5D" w:rsidRDefault="00266047" w:rsidP="00AC3E5D">
          <w:pPr>
            <w:pStyle w:val="TOC3"/>
            <w:tabs>
              <w:tab w:val="left" w:pos="1320"/>
              <w:tab w:val="right" w:leader="dot" w:pos="9350"/>
            </w:tabs>
            <w:rPr>
              <w:rFonts w:cstheme="minorBidi"/>
              <w:noProof/>
            </w:rPr>
          </w:pPr>
          <w:hyperlink w:anchor="_Toc90309031" w:history="1">
            <w:r w:rsidR="00AC3E5D" w:rsidRPr="000C02E8">
              <w:rPr>
                <w:rStyle w:val="Hyperlink"/>
                <w:noProof/>
              </w:rPr>
              <w:t>2.2.13.</w:t>
            </w:r>
            <w:r w:rsidR="00AC3E5D">
              <w:rPr>
                <w:rFonts w:cstheme="minorBidi"/>
                <w:noProof/>
              </w:rPr>
              <w:tab/>
            </w:r>
            <w:r w:rsidR="00AC3E5D" w:rsidRPr="000C02E8">
              <w:rPr>
                <w:rStyle w:val="Hyperlink"/>
                <w:noProof/>
              </w:rPr>
              <w:t>Lấy thông tin chi tiết hóa đơn theo fkey</w:t>
            </w:r>
            <w:r w:rsidR="00AC3E5D">
              <w:rPr>
                <w:noProof/>
                <w:webHidden/>
              </w:rPr>
              <w:tab/>
            </w:r>
            <w:r w:rsidR="00AC3E5D">
              <w:rPr>
                <w:noProof/>
                <w:webHidden/>
              </w:rPr>
              <w:fldChar w:fldCharType="begin"/>
            </w:r>
            <w:r w:rsidR="00AC3E5D">
              <w:rPr>
                <w:noProof/>
                <w:webHidden/>
              </w:rPr>
              <w:instrText xml:space="preserve"> PAGEREF _Toc90309031 \h </w:instrText>
            </w:r>
            <w:r w:rsidR="00AC3E5D">
              <w:rPr>
                <w:noProof/>
                <w:webHidden/>
              </w:rPr>
            </w:r>
            <w:r w:rsidR="00AC3E5D">
              <w:rPr>
                <w:noProof/>
                <w:webHidden/>
              </w:rPr>
              <w:fldChar w:fldCharType="separate"/>
            </w:r>
            <w:r w:rsidR="00AC3E5D">
              <w:rPr>
                <w:noProof/>
                <w:webHidden/>
              </w:rPr>
              <w:t>48</w:t>
            </w:r>
            <w:r w:rsidR="00AC3E5D">
              <w:rPr>
                <w:noProof/>
                <w:webHidden/>
              </w:rPr>
              <w:fldChar w:fldCharType="end"/>
            </w:r>
          </w:hyperlink>
        </w:p>
        <w:p w14:paraId="7C76299F" w14:textId="77777777" w:rsidR="00AC3E5D" w:rsidRDefault="00266047" w:rsidP="00AC3E5D">
          <w:pPr>
            <w:pStyle w:val="TOC3"/>
            <w:tabs>
              <w:tab w:val="left" w:pos="1320"/>
              <w:tab w:val="right" w:leader="dot" w:pos="9350"/>
            </w:tabs>
            <w:rPr>
              <w:rFonts w:cstheme="minorBidi"/>
              <w:noProof/>
            </w:rPr>
          </w:pPr>
          <w:hyperlink w:anchor="_Toc90309032" w:history="1">
            <w:r w:rsidR="00AC3E5D" w:rsidRPr="000C02E8">
              <w:rPr>
                <w:rStyle w:val="Hyperlink"/>
                <w:noProof/>
              </w:rPr>
              <w:t>2.2.14.</w:t>
            </w:r>
            <w:r w:rsidR="00AC3E5D">
              <w:rPr>
                <w:rFonts w:cstheme="minorBidi"/>
                <w:noProof/>
              </w:rPr>
              <w:tab/>
            </w:r>
            <w:r w:rsidR="00AC3E5D" w:rsidRPr="000C02E8">
              <w:rPr>
                <w:rStyle w:val="Hyperlink"/>
                <w:noProof/>
              </w:rPr>
              <w:t>Lấy thông tin chi tiết hóa đơn tạo mới theo fkey</w:t>
            </w:r>
            <w:r w:rsidR="00AC3E5D">
              <w:rPr>
                <w:noProof/>
                <w:webHidden/>
              </w:rPr>
              <w:tab/>
            </w:r>
            <w:r w:rsidR="00AC3E5D">
              <w:rPr>
                <w:noProof/>
                <w:webHidden/>
              </w:rPr>
              <w:fldChar w:fldCharType="begin"/>
            </w:r>
            <w:r w:rsidR="00AC3E5D">
              <w:rPr>
                <w:noProof/>
                <w:webHidden/>
              </w:rPr>
              <w:instrText xml:space="preserve"> PAGEREF _Toc90309032 \h </w:instrText>
            </w:r>
            <w:r w:rsidR="00AC3E5D">
              <w:rPr>
                <w:noProof/>
                <w:webHidden/>
              </w:rPr>
            </w:r>
            <w:r w:rsidR="00AC3E5D">
              <w:rPr>
                <w:noProof/>
                <w:webHidden/>
              </w:rPr>
              <w:fldChar w:fldCharType="separate"/>
            </w:r>
            <w:r w:rsidR="00AC3E5D">
              <w:rPr>
                <w:noProof/>
                <w:webHidden/>
              </w:rPr>
              <w:t>49</w:t>
            </w:r>
            <w:r w:rsidR="00AC3E5D">
              <w:rPr>
                <w:noProof/>
                <w:webHidden/>
              </w:rPr>
              <w:fldChar w:fldCharType="end"/>
            </w:r>
          </w:hyperlink>
        </w:p>
        <w:p w14:paraId="5C27A183" w14:textId="77777777" w:rsidR="00AC3E5D" w:rsidRDefault="00266047" w:rsidP="00AC3E5D">
          <w:pPr>
            <w:pStyle w:val="TOC3"/>
            <w:tabs>
              <w:tab w:val="left" w:pos="1320"/>
              <w:tab w:val="right" w:leader="dot" w:pos="9350"/>
            </w:tabs>
            <w:rPr>
              <w:rFonts w:cstheme="minorBidi"/>
              <w:noProof/>
            </w:rPr>
          </w:pPr>
          <w:hyperlink w:anchor="_Toc90309033" w:history="1">
            <w:r w:rsidR="00AC3E5D" w:rsidRPr="000C02E8">
              <w:rPr>
                <w:rStyle w:val="Hyperlink"/>
                <w:noProof/>
              </w:rPr>
              <w:t>2.2.15.</w:t>
            </w:r>
            <w:r w:rsidR="00AC3E5D">
              <w:rPr>
                <w:rFonts w:cstheme="minorBidi"/>
                <w:noProof/>
              </w:rPr>
              <w:tab/>
            </w:r>
            <w:r w:rsidR="00AC3E5D" w:rsidRPr="000C02E8">
              <w:rPr>
                <w:rStyle w:val="Hyperlink"/>
                <w:noProof/>
              </w:rPr>
              <w:t>Lấy thông tin chi tiết của hóa đơn theo fkey, không kiểm tra trạng thái thanh toán</w:t>
            </w:r>
            <w:r w:rsidR="00AC3E5D">
              <w:rPr>
                <w:noProof/>
                <w:webHidden/>
              </w:rPr>
              <w:tab/>
            </w:r>
            <w:r w:rsidR="00AC3E5D">
              <w:rPr>
                <w:noProof/>
                <w:webHidden/>
              </w:rPr>
              <w:fldChar w:fldCharType="begin"/>
            </w:r>
            <w:r w:rsidR="00AC3E5D">
              <w:rPr>
                <w:noProof/>
                <w:webHidden/>
              </w:rPr>
              <w:instrText xml:space="preserve"> PAGEREF _Toc90309033 \h </w:instrText>
            </w:r>
            <w:r w:rsidR="00AC3E5D">
              <w:rPr>
                <w:noProof/>
                <w:webHidden/>
              </w:rPr>
            </w:r>
            <w:r w:rsidR="00AC3E5D">
              <w:rPr>
                <w:noProof/>
                <w:webHidden/>
              </w:rPr>
              <w:fldChar w:fldCharType="separate"/>
            </w:r>
            <w:r w:rsidR="00AC3E5D">
              <w:rPr>
                <w:noProof/>
                <w:webHidden/>
              </w:rPr>
              <w:t>50</w:t>
            </w:r>
            <w:r w:rsidR="00AC3E5D">
              <w:rPr>
                <w:noProof/>
                <w:webHidden/>
              </w:rPr>
              <w:fldChar w:fldCharType="end"/>
            </w:r>
          </w:hyperlink>
        </w:p>
        <w:p w14:paraId="776BF607" w14:textId="77777777" w:rsidR="00AC3E5D" w:rsidRDefault="00266047" w:rsidP="00AC3E5D">
          <w:pPr>
            <w:pStyle w:val="TOC3"/>
            <w:tabs>
              <w:tab w:val="left" w:pos="1320"/>
              <w:tab w:val="right" w:leader="dot" w:pos="9350"/>
            </w:tabs>
            <w:rPr>
              <w:rFonts w:cstheme="minorBidi"/>
              <w:noProof/>
            </w:rPr>
          </w:pPr>
          <w:hyperlink w:anchor="_Toc90309034" w:history="1">
            <w:r w:rsidR="00AC3E5D" w:rsidRPr="000C02E8">
              <w:rPr>
                <w:rStyle w:val="Hyperlink"/>
                <w:noProof/>
              </w:rPr>
              <w:t>2.2.16.</w:t>
            </w:r>
            <w:r w:rsidR="00AC3E5D">
              <w:rPr>
                <w:rFonts w:cstheme="minorBidi"/>
                <w:noProof/>
              </w:rPr>
              <w:tab/>
            </w:r>
            <w:r w:rsidR="00AC3E5D" w:rsidRPr="000C02E8">
              <w:rPr>
                <w:rStyle w:val="Hyperlink"/>
                <w:noProof/>
              </w:rPr>
              <w:t>Chuyển đổi hóa đơn chứng minh nguồn gốc, xuất xứ</w:t>
            </w:r>
            <w:r w:rsidR="00AC3E5D">
              <w:rPr>
                <w:noProof/>
                <w:webHidden/>
              </w:rPr>
              <w:tab/>
            </w:r>
            <w:r w:rsidR="00AC3E5D">
              <w:rPr>
                <w:noProof/>
                <w:webHidden/>
              </w:rPr>
              <w:fldChar w:fldCharType="begin"/>
            </w:r>
            <w:r w:rsidR="00AC3E5D">
              <w:rPr>
                <w:noProof/>
                <w:webHidden/>
              </w:rPr>
              <w:instrText xml:space="preserve"> PAGEREF _Toc90309034 \h </w:instrText>
            </w:r>
            <w:r w:rsidR="00AC3E5D">
              <w:rPr>
                <w:noProof/>
                <w:webHidden/>
              </w:rPr>
            </w:r>
            <w:r w:rsidR="00AC3E5D">
              <w:rPr>
                <w:noProof/>
                <w:webHidden/>
              </w:rPr>
              <w:fldChar w:fldCharType="separate"/>
            </w:r>
            <w:r w:rsidR="00AC3E5D">
              <w:rPr>
                <w:noProof/>
                <w:webHidden/>
              </w:rPr>
              <w:t>50</w:t>
            </w:r>
            <w:r w:rsidR="00AC3E5D">
              <w:rPr>
                <w:noProof/>
                <w:webHidden/>
              </w:rPr>
              <w:fldChar w:fldCharType="end"/>
            </w:r>
          </w:hyperlink>
        </w:p>
        <w:p w14:paraId="03CA69C6" w14:textId="77777777" w:rsidR="00AC3E5D" w:rsidRDefault="00266047" w:rsidP="00AC3E5D">
          <w:pPr>
            <w:pStyle w:val="TOC3"/>
            <w:tabs>
              <w:tab w:val="left" w:pos="1320"/>
              <w:tab w:val="right" w:leader="dot" w:pos="9350"/>
            </w:tabs>
            <w:rPr>
              <w:rFonts w:cstheme="minorBidi"/>
              <w:noProof/>
            </w:rPr>
          </w:pPr>
          <w:hyperlink w:anchor="_Toc90309035" w:history="1">
            <w:r w:rsidR="00AC3E5D" w:rsidRPr="000C02E8">
              <w:rPr>
                <w:rStyle w:val="Hyperlink"/>
                <w:noProof/>
              </w:rPr>
              <w:t>2.2.17.</w:t>
            </w:r>
            <w:r w:rsidR="00AC3E5D">
              <w:rPr>
                <w:rFonts w:cstheme="minorBidi"/>
                <w:noProof/>
              </w:rPr>
              <w:tab/>
            </w:r>
            <w:r w:rsidR="00AC3E5D" w:rsidRPr="000C02E8">
              <w:rPr>
                <w:rStyle w:val="Hyperlink"/>
                <w:noProof/>
              </w:rPr>
              <w:t>Chuyển đổi hóa đơn chứng minh nguồn gốc, xuất xử theo fkey</w:t>
            </w:r>
            <w:r w:rsidR="00AC3E5D">
              <w:rPr>
                <w:noProof/>
                <w:webHidden/>
              </w:rPr>
              <w:tab/>
            </w:r>
            <w:r w:rsidR="00AC3E5D">
              <w:rPr>
                <w:noProof/>
                <w:webHidden/>
              </w:rPr>
              <w:fldChar w:fldCharType="begin"/>
            </w:r>
            <w:r w:rsidR="00AC3E5D">
              <w:rPr>
                <w:noProof/>
                <w:webHidden/>
              </w:rPr>
              <w:instrText xml:space="preserve"> PAGEREF _Toc90309035 \h </w:instrText>
            </w:r>
            <w:r w:rsidR="00AC3E5D">
              <w:rPr>
                <w:noProof/>
                <w:webHidden/>
              </w:rPr>
            </w:r>
            <w:r w:rsidR="00AC3E5D">
              <w:rPr>
                <w:noProof/>
                <w:webHidden/>
              </w:rPr>
              <w:fldChar w:fldCharType="separate"/>
            </w:r>
            <w:r w:rsidR="00AC3E5D">
              <w:rPr>
                <w:noProof/>
                <w:webHidden/>
              </w:rPr>
              <w:t>51</w:t>
            </w:r>
            <w:r w:rsidR="00AC3E5D">
              <w:rPr>
                <w:noProof/>
                <w:webHidden/>
              </w:rPr>
              <w:fldChar w:fldCharType="end"/>
            </w:r>
          </w:hyperlink>
        </w:p>
        <w:p w14:paraId="074894E5" w14:textId="77777777" w:rsidR="00AC3E5D" w:rsidRDefault="00266047" w:rsidP="00AC3E5D">
          <w:pPr>
            <w:pStyle w:val="TOC3"/>
            <w:tabs>
              <w:tab w:val="left" w:pos="1320"/>
              <w:tab w:val="right" w:leader="dot" w:pos="9350"/>
            </w:tabs>
            <w:rPr>
              <w:rFonts w:cstheme="minorBidi"/>
              <w:noProof/>
            </w:rPr>
          </w:pPr>
          <w:hyperlink w:anchor="_Toc90309036" w:history="1">
            <w:r w:rsidR="00AC3E5D" w:rsidRPr="000C02E8">
              <w:rPr>
                <w:rStyle w:val="Hyperlink"/>
                <w:noProof/>
              </w:rPr>
              <w:t>2.2.18.</w:t>
            </w:r>
            <w:r w:rsidR="00AC3E5D">
              <w:rPr>
                <w:rFonts w:cstheme="minorBidi"/>
                <w:noProof/>
              </w:rPr>
              <w:tab/>
            </w:r>
            <w:r w:rsidR="00AC3E5D" w:rsidRPr="000C02E8">
              <w:rPr>
                <w:rStyle w:val="Hyperlink"/>
                <w:noProof/>
              </w:rPr>
              <w:t>Chuyển đổi lưu trữ hóa đơn</w:t>
            </w:r>
            <w:r w:rsidR="00AC3E5D">
              <w:rPr>
                <w:noProof/>
                <w:webHidden/>
              </w:rPr>
              <w:tab/>
            </w:r>
            <w:r w:rsidR="00AC3E5D">
              <w:rPr>
                <w:noProof/>
                <w:webHidden/>
              </w:rPr>
              <w:fldChar w:fldCharType="begin"/>
            </w:r>
            <w:r w:rsidR="00AC3E5D">
              <w:rPr>
                <w:noProof/>
                <w:webHidden/>
              </w:rPr>
              <w:instrText xml:space="preserve"> PAGEREF _Toc90309036 \h </w:instrText>
            </w:r>
            <w:r w:rsidR="00AC3E5D">
              <w:rPr>
                <w:noProof/>
                <w:webHidden/>
              </w:rPr>
            </w:r>
            <w:r w:rsidR="00AC3E5D">
              <w:rPr>
                <w:noProof/>
                <w:webHidden/>
              </w:rPr>
              <w:fldChar w:fldCharType="separate"/>
            </w:r>
            <w:r w:rsidR="00AC3E5D">
              <w:rPr>
                <w:noProof/>
                <w:webHidden/>
              </w:rPr>
              <w:t>52</w:t>
            </w:r>
            <w:r w:rsidR="00AC3E5D">
              <w:rPr>
                <w:noProof/>
                <w:webHidden/>
              </w:rPr>
              <w:fldChar w:fldCharType="end"/>
            </w:r>
          </w:hyperlink>
        </w:p>
        <w:p w14:paraId="0684BF01" w14:textId="77777777" w:rsidR="00AC3E5D" w:rsidRDefault="00266047" w:rsidP="00AC3E5D">
          <w:pPr>
            <w:pStyle w:val="TOC3"/>
            <w:tabs>
              <w:tab w:val="left" w:pos="1320"/>
              <w:tab w:val="right" w:leader="dot" w:pos="9350"/>
            </w:tabs>
            <w:rPr>
              <w:rFonts w:cstheme="minorBidi"/>
              <w:noProof/>
            </w:rPr>
          </w:pPr>
          <w:hyperlink w:anchor="_Toc90309037" w:history="1">
            <w:r w:rsidR="00AC3E5D" w:rsidRPr="000C02E8">
              <w:rPr>
                <w:rStyle w:val="Hyperlink"/>
                <w:noProof/>
              </w:rPr>
              <w:t>2.2.19.</w:t>
            </w:r>
            <w:r w:rsidR="00AC3E5D">
              <w:rPr>
                <w:rFonts w:cstheme="minorBidi"/>
                <w:noProof/>
              </w:rPr>
              <w:tab/>
            </w:r>
            <w:r w:rsidR="00AC3E5D" w:rsidRPr="000C02E8">
              <w:rPr>
                <w:rStyle w:val="Hyperlink"/>
                <w:noProof/>
              </w:rPr>
              <w:t>Lấy thông tin khách hàng</w:t>
            </w:r>
            <w:r w:rsidR="00AC3E5D">
              <w:rPr>
                <w:noProof/>
                <w:webHidden/>
              </w:rPr>
              <w:tab/>
            </w:r>
            <w:r w:rsidR="00AC3E5D">
              <w:rPr>
                <w:noProof/>
                <w:webHidden/>
              </w:rPr>
              <w:fldChar w:fldCharType="begin"/>
            </w:r>
            <w:r w:rsidR="00AC3E5D">
              <w:rPr>
                <w:noProof/>
                <w:webHidden/>
              </w:rPr>
              <w:instrText xml:space="preserve"> PAGEREF _Toc90309037 \h </w:instrText>
            </w:r>
            <w:r w:rsidR="00AC3E5D">
              <w:rPr>
                <w:noProof/>
                <w:webHidden/>
              </w:rPr>
            </w:r>
            <w:r w:rsidR="00AC3E5D">
              <w:rPr>
                <w:noProof/>
                <w:webHidden/>
              </w:rPr>
              <w:fldChar w:fldCharType="separate"/>
            </w:r>
            <w:r w:rsidR="00AC3E5D">
              <w:rPr>
                <w:noProof/>
                <w:webHidden/>
              </w:rPr>
              <w:t>53</w:t>
            </w:r>
            <w:r w:rsidR="00AC3E5D">
              <w:rPr>
                <w:noProof/>
                <w:webHidden/>
              </w:rPr>
              <w:fldChar w:fldCharType="end"/>
            </w:r>
          </w:hyperlink>
        </w:p>
        <w:p w14:paraId="2DA04A7A" w14:textId="77777777" w:rsidR="00AC3E5D" w:rsidRDefault="00266047" w:rsidP="00AC3E5D">
          <w:pPr>
            <w:pStyle w:val="TOC3"/>
            <w:tabs>
              <w:tab w:val="left" w:pos="1320"/>
              <w:tab w:val="right" w:leader="dot" w:pos="9350"/>
            </w:tabs>
            <w:rPr>
              <w:rFonts w:cstheme="minorBidi"/>
              <w:noProof/>
            </w:rPr>
          </w:pPr>
          <w:hyperlink w:anchor="_Toc90309038" w:history="1">
            <w:r w:rsidR="00AC3E5D" w:rsidRPr="000C02E8">
              <w:rPr>
                <w:rStyle w:val="Hyperlink"/>
                <w:noProof/>
              </w:rPr>
              <w:t>2.2.20.</w:t>
            </w:r>
            <w:r w:rsidR="00AC3E5D">
              <w:rPr>
                <w:rFonts w:cstheme="minorBidi"/>
                <w:noProof/>
              </w:rPr>
              <w:tab/>
            </w:r>
            <w:r w:rsidR="00AC3E5D" w:rsidRPr="000C02E8">
              <w:rPr>
                <w:rStyle w:val="Hyperlink"/>
                <w:noProof/>
              </w:rPr>
              <w:t>Chuyển đổi lưu trữ hóa đơn PDF theo Fkey</w:t>
            </w:r>
            <w:r w:rsidR="00AC3E5D">
              <w:rPr>
                <w:noProof/>
                <w:webHidden/>
              </w:rPr>
              <w:tab/>
            </w:r>
            <w:r w:rsidR="00AC3E5D">
              <w:rPr>
                <w:noProof/>
                <w:webHidden/>
              </w:rPr>
              <w:fldChar w:fldCharType="begin"/>
            </w:r>
            <w:r w:rsidR="00AC3E5D">
              <w:rPr>
                <w:noProof/>
                <w:webHidden/>
              </w:rPr>
              <w:instrText xml:space="preserve"> PAGEREF _Toc90309038 \h </w:instrText>
            </w:r>
            <w:r w:rsidR="00AC3E5D">
              <w:rPr>
                <w:noProof/>
                <w:webHidden/>
              </w:rPr>
            </w:r>
            <w:r w:rsidR="00AC3E5D">
              <w:rPr>
                <w:noProof/>
                <w:webHidden/>
              </w:rPr>
              <w:fldChar w:fldCharType="separate"/>
            </w:r>
            <w:r w:rsidR="00AC3E5D">
              <w:rPr>
                <w:noProof/>
                <w:webHidden/>
              </w:rPr>
              <w:t>54</w:t>
            </w:r>
            <w:r w:rsidR="00AC3E5D">
              <w:rPr>
                <w:noProof/>
                <w:webHidden/>
              </w:rPr>
              <w:fldChar w:fldCharType="end"/>
            </w:r>
          </w:hyperlink>
        </w:p>
        <w:p w14:paraId="7955FE3D" w14:textId="77777777" w:rsidR="00AC3E5D" w:rsidRDefault="00266047" w:rsidP="00AC3E5D">
          <w:pPr>
            <w:pStyle w:val="TOC3"/>
            <w:tabs>
              <w:tab w:val="left" w:pos="1320"/>
              <w:tab w:val="right" w:leader="dot" w:pos="9350"/>
            </w:tabs>
            <w:rPr>
              <w:rFonts w:cstheme="minorBidi"/>
              <w:noProof/>
            </w:rPr>
          </w:pPr>
          <w:hyperlink w:anchor="_Toc90309039" w:history="1">
            <w:r w:rsidR="00AC3E5D" w:rsidRPr="000C02E8">
              <w:rPr>
                <w:rStyle w:val="Hyperlink"/>
                <w:noProof/>
              </w:rPr>
              <w:t>2.2.21.</w:t>
            </w:r>
            <w:r w:rsidR="00AC3E5D">
              <w:rPr>
                <w:rFonts w:cstheme="minorBidi"/>
                <w:noProof/>
              </w:rPr>
              <w:tab/>
            </w:r>
            <w:r w:rsidR="00AC3E5D" w:rsidRPr="000C02E8">
              <w:rPr>
                <w:rStyle w:val="Hyperlink"/>
                <w:noProof/>
              </w:rPr>
              <w:t>Chuyển đổi chứng minh nguồn gốc hóa đơn PDF theo Fkey</w:t>
            </w:r>
            <w:r w:rsidR="00AC3E5D">
              <w:rPr>
                <w:noProof/>
                <w:webHidden/>
              </w:rPr>
              <w:tab/>
            </w:r>
            <w:r w:rsidR="00AC3E5D">
              <w:rPr>
                <w:noProof/>
                <w:webHidden/>
              </w:rPr>
              <w:fldChar w:fldCharType="begin"/>
            </w:r>
            <w:r w:rsidR="00AC3E5D">
              <w:rPr>
                <w:noProof/>
                <w:webHidden/>
              </w:rPr>
              <w:instrText xml:space="preserve"> PAGEREF _Toc90309039 \h </w:instrText>
            </w:r>
            <w:r w:rsidR="00AC3E5D">
              <w:rPr>
                <w:noProof/>
                <w:webHidden/>
              </w:rPr>
            </w:r>
            <w:r w:rsidR="00AC3E5D">
              <w:rPr>
                <w:noProof/>
                <w:webHidden/>
              </w:rPr>
              <w:fldChar w:fldCharType="separate"/>
            </w:r>
            <w:r w:rsidR="00AC3E5D">
              <w:rPr>
                <w:noProof/>
                <w:webHidden/>
              </w:rPr>
              <w:t>55</w:t>
            </w:r>
            <w:r w:rsidR="00AC3E5D">
              <w:rPr>
                <w:noProof/>
                <w:webHidden/>
              </w:rPr>
              <w:fldChar w:fldCharType="end"/>
            </w:r>
          </w:hyperlink>
        </w:p>
        <w:p w14:paraId="730754C8" w14:textId="77777777" w:rsidR="00AC3E5D" w:rsidRDefault="00266047" w:rsidP="00AC3E5D">
          <w:pPr>
            <w:pStyle w:val="TOC2"/>
            <w:tabs>
              <w:tab w:val="left" w:pos="880"/>
              <w:tab w:val="right" w:leader="dot" w:pos="9350"/>
            </w:tabs>
            <w:rPr>
              <w:rFonts w:cstheme="minorBidi"/>
              <w:noProof/>
            </w:rPr>
          </w:pPr>
          <w:hyperlink w:anchor="_Toc90309040" w:history="1">
            <w:r w:rsidR="00AC3E5D" w:rsidRPr="000C02E8">
              <w:rPr>
                <w:rStyle w:val="Hyperlink"/>
                <w:noProof/>
              </w:rPr>
              <w:t>2.3.</w:t>
            </w:r>
            <w:r w:rsidR="00AC3E5D">
              <w:rPr>
                <w:rFonts w:cstheme="minorBidi"/>
                <w:noProof/>
              </w:rPr>
              <w:tab/>
            </w:r>
            <w:r w:rsidR="00AC3E5D" w:rsidRPr="000C02E8">
              <w:rPr>
                <w:rStyle w:val="Hyperlink"/>
                <w:noProof/>
              </w:rPr>
              <w:t>Nhóm các hàm webservice xử lý hóa đơn ( BussinessService)</w:t>
            </w:r>
            <w:r w:rsidR="00AC3E5D">
              <w:rPr>
                <w:noProof/>
                <w:webHidden/>
              </w:rPr>
              <w:tab/>
            </w:r>
            <w:r w:rsidR="00AC3E5D">
              <w:rPr>
                <w:noProof/>
                <w:webHidden/>
              </w:rPr>
              <w:fldChar w:fldCharType="begin"/>
            </w:r>
            <w:r w:rsidR="00AC3E5D">
              <w:rPr>
                <w:noProof/>
                <w:webHidden/>
              </w:rPr>
              <w:instrText xml:space="preserve"> PAGEREF _Toc90309040 \h </w:instrText>
            </w:r>
            <w:r w:rsidR="00AC3E5D">
              <w:rPr>
                <w:noProof/>
                <w:webHidden/>
              </w:rPr>
            </w:r>
            <w:r w:rsidR="00AC3E5D">
              <w:rPr>
                <w:noProof/>
                <w:webHidden/>
              </w:rPr>
              <w:fldChar w:fldCharType="separate"/>
            </w:r>
            <w:r w:rsidR="00AC3E5D">
              <w:rPr>
                <w:noProof/>
                <w:webHidden/>
              </w:rPr>
              <w:t>56</w:t>
            </w:r>
            <w:r w:rsidR="00AC3E5D">
              <w:rPr>
                <w:noProof/>
                <w:webHidden/>
              </w:rPr>
              <w:fldChar w:fldCharType="end"/>
            </w:r>
          </w:hyperlink>
        </w:p>
        <w:p w14:paraId="7B4C68C6" w14:textId="77777777" w:rsidR="00AC3E5D" w:rsidRDefault="00266047" w:rsidP="00AC3E5D">
          <w:pPr>
            <w:pStyle w:val="TOC3"/>
            <w:tabs>
              <w:tab w:val="left" w:pos="1320"/>
              <w:tab w:val="right" w:leader="dot" w:pos="9350"/>
            </w:tabs>
            <w:rPr>
              <w:rFonts w:cstheme="minorBidi"/>
              <w:noProof/>
            </w:rPr>
          </w:pPr>
          <w:hyperlink w:anchor="_Toc90309041" w:history="1">
            <w:r w:rsidR="00AC3E5D" w:rsidRPr="000C02E8">
              <w:rPr>
                <w:rStyle w:val="Hyperlink"/>
                <w:noProof/>
              </w:rPr>
              <w:t>2.3.1.</w:t>
            </w:r>
            <w:r w:rsidR="00AC3E5D">
              <w:rPr>
                <w:rFonts w:cstheme="minorBidi"/>
                <w:noProof/>
              </w:rPr>
              <w:tab/>
            </w:r>
            <w:r w:rsidR="00AC3E5D" w:rsidRPr="000C02E8">
              <w:rPr>
                <w:rStyle w:val="Hyperlink"/>
                <w:noProof/>
              </w:rPr>
              <w:t>Gạch nợ hóa đơn theo fkey</w:t>
            </w:r>
            <w:r w:rsidR="00AC3E5D">
              <w:rPr>
                <w:noProof/>
                <w:webHidden/>
              </w:rPr>
              <w:tab/>
            </w:r>
            <w:r w:rsidR="00AC3E5D">
              <w:rPr>
                <w:noProof/>
                <w:webHidden/>
              </w:rPr>
              <w:fldChar w:fldCharType="begin"/>
            </w:r>
            <w:r w:rsidR="00AC3E5D">
              <w:rPr>
                <w:noProof/>
                <w:webHidden/>
              </w:rPr>
              <w:instrText xml:space="preserve"> PAGEREF _Toc90309041 \h </w:instrText>
            </w:r>
            <w:r w:rsidR="00AC3E5D">
              <w:rPr>
                <w:noProof/>
                <w:webHidden/>
              </w:rPr>
            </w:r>
            <w:r w:rsidR="00AC3E5D">
              <w:rPr>
                <w:noProof/>
                <w:webHidden/>
              </w:rPr>
              <w:fldChar w:fldCharType="separate"/>
            </w:r>
            <w:r w:rsidR="00AC3E5D">
              <w:rPr>
                <w:noProof/>
                <w:webHidden/>
              </w:rPr>
              <w:t>56</w:t>
            </w:r>
            <w:r w:rsidR="00AC3E5D">
              <w:rPr>
                <w:noProof/>
                <w:webHidden/>
              </w:rPr>
              <w:fldChar w:fldCharType="end"/>
            </w:r>
          </w:hyperlink>
        </w:p>
        <w:p w14:paraId="3D5C7854" w14:textId="77777777" w:rsidR="00AC3E5D" w:rsidRDefault="00266047" w:rsidP="00AC3E5D">
          <w:pPr>
            <w:pStyle w:val="TOC3"/>
            <w:tabs>
              <w:tab w:val="left" w:pos="1320"/>
              <w:tab w:val="right" w:leader="dot" w:pos="9350"/>
            </w:tabs>
            <w:rPr>
              <w:rFonts w:cstheme="minorBidi"/>
              <w:noProof/>
            </w:rPr>
          </w:pPr>
          <w:hyperlink w:anchor="_Toc90309042" w:history="1">
            <w:r w:rsidR="00AC3E5D" w:rsidRPr="000C02E8">
              <w:rPr>
                <w:rStyle w:val="Hyperlink"/>
                <w:noProof/>
              </w:rPr>
              <w:t>2.3.2.</w:t>
            </w:r>
            <w:r w:rsidR="00AC3E5D">
              <w:rPr>
                <w:rFonts w:cstheme="minorBidi"/>
                <w:noProof/>
              </w:rPr>
              <w:tab/>
            </w:r>
            <w:r w:rsidR="00AC3E5D" w:rsidRPr="000C02E8">
              <w:rPr>
                <w:rStyle w:val="Hyperlink"/>
                <w:noProof/>
              </w:rPr>
              <w:t>Gạch nợ hóa đơn</w:t>
            </w:r>
            <w:r w:rsidR="00AC3E5D">
              <w:rPr>
                <w:noProof/>
                <w:webHidden/>
              </w:rPr>
              <w:tab/>
            </w:r>
            <w:r w:rsidR="00AC3E5D">
              <w:rPr>
                <w:noProof/>
                <w:webHidden/>
              </w:rPr>
              <w:fldChar w:fldCharType="begin"/>
            </w:r>
            <w:r w:rsidR="00AC3E5D">
              <w:rPr>
                <w:noProof/>
                <w:webHidden/>
              </w:rPr>
              <w:instrText xml:space="preserve"> PAGEREF _Toc90309042 \h </w:instrText>
            </w:r>
            <w:r w:rsidR="00AC3E5D">
              <w:rPr>
                <w:noProof/>
                <w:webHidden/>
              </w:rPr>
            </w:r>
            <w:r w:rsidR="00AC3E5D">
              <w:rPr>
                <w:noProof/>
                <w:webHidden/>
              </w:rPr>
              <w:fldChar w:fldCharType="separate"/>
            </w:r>
            <w:r w:rsidR="00AC3E5D">
              <w:rPr>
                <w:noProof/>
                <w:webHidden/>
              </w:rPr>
              <w:t>57</w:t>
            </w:r>
            <w:r w:rsidR="00AC3E5D">
              <w:rPr>
                <w:noProof/>
                <w:webHidden/>
              </w:rPr>
              <w:fldChar w:fldCharType="end"/>
            </w:r>
          </w:hyperlink>
        </w:p>
        <w:p w14:paraId="1F8106DC" w14:textId="77777777" w:rsidR="00AC3E5D" w:rsidRDefault="00266047" w:rsidP="00AC3E5D">
          <w:pPr>
            <w:pStyle w:val="TOC3"/>
            <w:tabs>
              <w:tab w:val="left" w:pos="1320"/>
              <w:tab w:val="right" w:leader="dot" w:pos="9350"/>
            </w:tabs>
            <w:rPr>
              <w:rFonts w:cstheme="minorBidi"/>
              <w:noProof/>
            </w:rPr>
          </w:pPr>
          <w:hyperlink w:anchor="_Toc90309043" w:history="1">
            <w:r w:rsidR="00AC3E5D" w:rsidRPr="000C02E8">
              <w:rPr>
                <w:rStyle w:val="Hyperlink"/>
                <w:noProof/>
              </w:rPr>
              <w:t>2.3.3.</w:t>
            </w:r>
            <w:r w:rsidR="00AC3E5D">
              <w:rPr>
                <w:rFonts w:cstheme="minorBidi"/>
                <w:noProof/>
              </w:rPr>
              <w:tab/>
            </w:r>
            <w:r w:rsidR="00AC3E5D" w:rsidRPr="000C02E8">
              <w:rPr>
                <w:rStyle w:val="Hyperlink"/>
                <w:noProof/>
              </w:rPr>
              <w:t>Bỏ gạch nợ hóa đơn theo fkey</w:t>
            </w:r>
            <w:r w:rsidR="00AC3E5D">
              <w:rPr>
                <w:noProof/>
                <w:webHidden/>
              </w:rPr>
              <w:tab/>
            </w:r>
            <w:r w:rsidR="00AC3E5D">
              <w:rPr>
                <w:noProof/>
                <w:webHidden/>
              </w:rPr>
              <w:fldChar w:fldCharType="begin"/>
            </w:r>
            <w:r w:rsidR="00AC3E5D">
              <w:rPr>
                <w:noProof/>
                <w:webHidden/>
              </w:rPr>
              <w:instrText xml:space="preserve"> PAGEREF _Toc90309043 \h </w:instrText>
            </w:r>
            <w:r w:rsidR="00AC3E5D">
              <w:rPr>
                <w:noProof/>
                <w:webHidden/>
              </w:rPr>
            </w:r>
            <w:r w:rsidR="00AC3E5D">
              <w:rPr>
                <w:noProof/>
                <w:webHidden/>
              </w:rPr>
              <w:fldChar w:fldCharType="separate"/>
            </w:r>
            <w:r w:rsidR="00AC3E5D">
              <w:rPr>
                <w:noProof/>
                <w:webHidden/>
              </w:rPr>
              <w:t>58</w:t>
            </w:r>
            <w:r w:rsidR="00AC3E5D">
              <w:rPr>
                <w:noProof/>
                <w:webHidden/>
              </w:rPr>
              <w:fldChar w:fldCharType="end"/>
            </w:r>
          </w:hyperlink>
        </w:p>
        <w:p w14:paraId="33F0DF51" w14:textId="77777777" w:rsidR="00AC3E5D" w:rsidRDefault="00266047" w:rsidP="00AC3E5D">
          <w:pPr>
            <w:pStyle w:val="TOC3"/>
            <w:tabs>
              <w:tab w:val="left" w:pos="1320"/>
              <w:tab w:val="right" w:leader="dot" w:pos="9350"/>
            </w:tabs>
            <w:rPr>
              <w:rFonts w:cstheme="minorBidi"/>
              <w:noProof/>
            </w:rPr>
          </w:pPr>
          <w:hyperlink w:anchor="_Toc90309044" w:history="1">
            <w:r w:rsidR="00AC3E5D" w:rsidRPr="000C02E8">
              <w:rPr>
                <w:rStyle w:val="Hyperlink"/>
                <w:noProof/>
              </w:rPr>
              <w:t>2.3.4.</w:t>
            </w:r>
            <w:r w:rsidR="00AC3E5D">
              <w:rPr>
                <w:rFonts w:cstheme="minorBidi"/>
                <w:noProof/>
              </w:rPr>
              <w:tab/>
            </w:r>
            <w:r w:rsidR="00AC3E5D" w:rsidRPr="000C02E8">
              <w:rPr>
                <w:rStyle w:val="Hyperlink"/>
                <w:noProof/>
              </w:rPr>
              <w:t>Bỏ gạch nợ hóa đơn</w:t>
            </w:r>
            <w:r w:rsidR="00AC3E5D">
              <w:rPr>
                <w:noProof/>
                <w:webHidden/>
              </w:rPr>
              <w:tab/>
            </w:r>
            <w:r w:rsidR="00AC3E5D">
              <w:rPr>
                <w:noProof/>
                <w:webHidden/>
              </w:rPr>
              <w:fldChar w:fldCharType="begin"/>
            </w:r>
            <w:r w:rsidR="00AC3E5D">
              <w:rPr>
                <w:noProof/>
                <w:webHidden/>
              </w:rPr>
              <w:instrText xml:space="preserve"> PAGEREF _Toc90309044 \h </w:instrText>
            </w:r>
            <w:r w:rsidR="00AC3E5D">
              <w:rPr>
                <w:noProof/>
                <w:webHidden/>
              </w:rPr>
            </w:r>
            <w:r w:rsidR="00AC3E5D">
              <w:rPr>
                <w:noProof/>
                <w:webHidden/>
              </w:rPr>
              <w:fldChar w:fldCharType="separate"/>
            </w:r>
            <w:r w:rsidR="00AC3E5D">
              <w:rPr>
                <w:noProof/>
                <w:webHidden/>
              </w:rPr>
              <w:t>58</w:t>
            </w:r>
            <w:r w:rsidR="00AC3E5D">
              <w:rPr>
                <w:noProof/>
                <w:webHidden/>
              </w:rPr>
              <w:fldChar w:fldCharType="end"/>
            </w:r>
          </w:hyperlink>
        </w:p>
        <w:p w14:paraId="3AB40583" w14:textId="77777777" w:rsidR="00AC3E5D" w:rsidRDefault="00266047" w:rsidP="00AC3E5D">
          <w:pPr>
            <w:pStyle w:val="TOC3"/>
            <w:tabs>
              <w:tab w:val="left" w:pos="1320"/>
              <w:tab w:val="right" w:leader="dot" w:pos="9350"/>
            </w:tabs>
            <w:rPr>
              <w:rFonts w:cstheme="minorBidi"/>
              <w:noProof/>
            </w:rPr>
          </w:pPr>
          <w:hyperlink w:anchor="_Toc90309045" w:history="1">
            <w:r w:rsidR="00AC3E5D" w:rsidRPr="000C02E8">
              <w:rPr>
                <w:rStyle w:val="Hyperlink"/>
                <w:noProof/>
              </w:rPr>
              <w:t>2.3.5.</w:t>
            </w:r>
            <w:r w:rsidR="00AC3E5D">
              <w:rPr>
                <w:rFonts w:cstheme="minorBidi"/>
                <w:noProof/>
              </w:rPr>
              <w:tab/>
            </w:r>
            <w:r w:rsidR="00AC3E5D" w:rsidRPr="000C02E8">
              <w:rPr>
                <w:rStyle w:val="Hyperlink"/>
                <w:noProof/>
              </w:rPr>
              <w:t>Điều chỉnh hóa đơn</w:t>
            </w:r>
            <w:r w:rsidR="00AC3E5D">
              <w:rPr>
                <w:noProof/>
                <w:webHidden/>
              </w:rPr>
              <w:tab/>
            </w:r>
            <w:r w:rsidR="00AC3E5D">
              <w:rPr>
                <w:noProof/>
                <w:webHidden/>
              </w:rPr>
              <w:fldChar w:fldCharType="begin"/>
            </w:r>
            <w:r w:rsidR="00AC3E5D">
              <w:rPr>
                <w:noProof/>
                <w:webHidden/>
              </w:rPr>
              <w:instrText xml:space="preserve"> PAGEREF _Toc90309045 \h </w:instrText>
            </w:r>
            <w:r w:rsidR="00AC3E5D">
              <w:rPr>
                <w:noProof/>
                <w:webHidden/>
              </w:rPr>
            </w:r>
            <w:r w:rsidR="00AC3E5D">
              <w:rPr>
                <w:noProof/>
                <w:webHidden/>
              </w:rPr>
              <w:fldChar w:fldCharType="separate"/>
            </w:r>
            <w:r w:rsidR="00AC3E5D">
              <w:rPr>
                <w:noProof/>
                <w:webHidden/>
              </w:rPr>
              <w:t>59</w:t>
            </w:r>
            <w:r w:rsidR="00AC3E5D">
              <w:rPr>
                <w:noProof/>
                <w:webHidden/>
              </w:rPr>
              <w:fldChar w:fldCharType="end"/>
            </w:r>
          </w:hyperlink>
        </w:p>
        <w:p w14:paraId="27443953" w14:textId="77777777" w:rsidR="00AC3E5D" w:rsidRDefault="00266047" w:rsidP="00AC3E5D">
          <w:pPr>
            <w:pStyle w:val="TOC3"/>
            <w:tabs>
              <w:tab w:val="left" w:pos="1320"/>
              <w:tab w:val="right" w:leader="dot" w:pos="9350"/>
            </w:tabs>
            <w:rPr>
              <w:rFonts w:cstheme="minorBidi"/>
              <w:noProof/>
            </w:rPr>
          </w:pPr>
          <w:hyperlink w:anchor="_Toc90309046" w:history="1">
            <w:r w:rsidR="00AC3E5D" w:rsidRPr="000C02E8">
              <w:rPr>
                <w:rStyle w:val="Hyperlink"/>
                <w:noProof/>
              </w:rPr>
              <w:t>2.3.6.</w:t>
            </w:r>
            <w:r w:rsidR="00AC3E5D">
              <w:rPr>
                <w:rFonts w:cstheme="minorBidi"/>
                <w:noProof/>
              </w:rPr>
              <w:tab/>
            </w:r>
            <w:r w:rsidR="00AC3E5D" w:rsidRPr="000C02E8">
              <w:rPr>
                <w:rStyle w:val="Hyperlink"/>
                <w:noProof/>
              </w:rPr>
              <w:t>Điều chỉnh hóa đơn theo số hóa đơn truyền vào</w:t>
            </w:r>
            <w:r w:rsidR="00AC3E5D">
              <w:rPr>
                <w:noProof/>
                <w:webHidden/>
              </w:rPr>
              <w:tab/>
            </w:r>
            <w:r w:rsidR="00AC3E5D">
              <w:rPr>
                <w:noProof/>
                <w:webHidden/>
              </w:rPr>
              <w:fldChar w:fldCharType="begin"/>
            </w:r>
            <w:r w:rsidR="00AC3E5D">
              <w:rPr>
                <w:noProof/>
                <w:webHidden/>
              </w:rPr>
              <w:instrText xml:space="preserve"> PAGEREF _Toc90309046 \h </w:instrText>
            </w:r>
            <w:r w:rsidR="00AC3E5D">
              <w:rPr>
                <w:noProof/>
                <w:webHidden/>
              </w:rPr>
            </w:r>
            <w:r w:rsidR="00AC3E5D">
              <w:rPr>
                <w:noProof/>
                <w:webHidden/>
              </w:rPr>
              <w:fldChar w:fldCharType="separate"/>
            </w:r>
            <w:r w:rsidR="00AC3E5D">
              <w:rPr>
                <w:noProof/>
                <w:webHidden/>
              </w:rPr>
              <w:t>64</w:t>
            </w:r>
            <w:r w:rsidR="00AC3E5D">
              <w:rPr>
                <w:noProof/>
                <w:webHidden/>
              </w:rPr>
              <w:fldChar w:fldCharType="end"/>
            </w:r>
          </w:hyperlink>
        </w:p>
        <w:p w14:paraId="7F57EA9B" w14:textId="77777777" w:rsidR="00AC3E5D" w:rsidRDefault="00266047" w:rsidP="00AC3E5D">
          <w:pPr>
            <w:pStyle w:val="TOC3"/>
            <w:tabs>
              <w:tab w:val="left" w:pos="1320"/>
              <w:tab w:val="right" w:leader="dot" w:pos="9350"/>
            </w:tabs>
            <w:rPr>
              <w:rFonts w:cstheme="minorBidi"/>
              <w:noProof/>
            </w:rPr>
          </w:pPr>
          <w:hyperlink w:anchor="_Toc90309047" w:history="1">
            <w:r w:rsidR="00AC3E5D" w:rsidRPr="000C02E8">
              <w:rPr>
                <w:rStyle w:val="Hyperlink"/>
                <w:noProof/>
              </w:rPr>
              <w:t>2.3.7.</w:t>
            </w:r>
            <w:r w:rsidR="00AC3E5D">
              <w:rPr>
                <w:rFonts w:cstheme="minorBidi"/>
                <w:noProof/>
              </w:rPr>
              <w:tab/>
            </w:r>
            <w:r w:rsidR="00AC3E5D" w:rsidRPr="000C02E8">
              <w:rPr>
                <w:rStyle w:val="Hyperlink"/>
                <w:noProof/>
              </w:rPr>
              <w:t>Điều chỉnh hóa đơn không phát sinh hóa đơn mới</w:t>
            </w:r>
            <w:r w:rsidR="00AC3E5D">
              <w:rPr>
                <w:noProof/>
                <w:webHidden/>
              </w:rPr>
              <w:tab/>
            </w:r>
            <w:r w:rsidR="00AC3E5D">
              <w:rPr>
                <w:noProof/>
                <w:webHidden/>
              </w:rPr>
              <w:fldChar w:fldCharType="begin"/>
            </w:r>
            <w:r w:rsidR="00AC3E5D">
              <w:rPr>
                <w:noProof/>
                <w:webHidden/>
              </w:rPr>
              <w:instrText xml:space="preserve"> PAGEREF _Toc90309047 \h </w:instrText>
            </w:r>
            <w:r w:rsidR="00AC3E5D">
              <w:rPr>
                <w:noProof/>
                <w:webHidden/>
              </w:rPr>
            </w:r>
            <w:r w:rsidR="00AC3E5D">
              <w:rPr>
                <w:noProof/>
                <w:webHidden/>
              </w:rPr>
              <w:fldChar w:fldCharType="separate"/>
            </w:r>
            <w:r w:rsidR="00AC3E5D">
              <w:rPr>
                <w:noProof/>
                <w:webHidden/>
              </w:rPr>
              <w:t>68</w:t>
            </w:r>
            <w:r w:rsidR="00AC3E5D">
              <w:rPr>
                <w:noProof/>
                <w:webHidden/>
              </w:rPr>
              <w:fldChar w:fldCharType="end"/>
            </w:r>
          </w:hyperlink>
        </w:p>
        <w:p w14:paraId="6AD04B1F" w14:textId="77777777" w:rsidR="00AC3E5D" w:rsidRDefault="00266047" w:rsidP="00AC3E5D">
          <w:pPr>
            <w:pStyle w:val="TOC3"/>
            <w:tabs>
              <w:tab w:val="left" w:pos="1320"/>
              <w:tab w:val="right" w:leader="dot" w:pos="9350"/>
            </w:tabs>
            <w:rPr>
              <w:rFonts w:cstheme="minorBidi"/>
              <w:noProof/>
            </w:rPr>
          </w:pPr>
          <w:hyperlink w:anchor="_Toc90309048" w:history="1">
            <w:r w:rsidR="00AC3E5D" w:rsidRPr="000C02E8">
              <w:rPr>
                <w:rStyle w:val="Hyperlink"/>
                <w:noProof/>
              </w:rPr>
              <w:t>2.3.8.</w:t>
            </w:r>
            <w:r w:rsidR="00AC3E5D">
              <w:rPr>
                <w:rFonts w:cstheme="minorBidi"/>
                <w:noProof/>
              </w:rPr>
              <w:tab/>
            </w:r>
            <w:r w:rsidR="00AC3E5D" w:rsidRPr="000C02E8">
              <w:rPr>
                <w:rStyle w:val="Hyperlink"/>
                <w:noProof/>
              </w:rPr>
              <w:t>Hủy hóa đơn theo fkey</w:t>
            </w:r>
            <w:r w:rsidR="00AC3E5D">
              <w:rPr>
                <w:noProof/>
                <w:webHidden/>
              </w:rPr>
              <w:tab/>
            </w:r>
            <w:r w:rsidR="00AC3E5D">
              <w:rPr>
                <w:noProof/>
                <w:webHidden/>
              </w:rPr>
              <w:fldChar w:fldCharType="begin"/>
            </w:r>
            <w:r w:rsidR="00AC3E5D">
              <w:rPr>
                <w:noProof/>
                <w:webHidden/>
              </w:rPr>
              <w:instrText xml:space="preserve"> PAGEREF _Toc90309048 \h </w:instrText>
            </w:r>
            <w:r w:rsidR="00AC3E5D">
              <w:rPr>
                <w:noProof/>
                <w:webHidden/>
              </w:rPr>
            </w:r>
            <w:r w:rsidR="00AC3E5D">
              <w:rPr>
                <w:noProof/>
                <w:webHidden/>
              </w:rPr>
              <w:fldChar w:fldCharType="separate"/>
            </w:r>
            <w:r w:rsidR="00AC3E5D">
              <w:rPr>
                <w:noProof/>
                <w:webHidden/>
              </w:rPr>
              <w:t>73</w:t>
            </w:r>
            <w:r w:rsidR="00AC3E5D">
              <w:rPr>
                <w:noProof/>
                <w:webHidden/>
              </w:rPr>
              <w:fldChar w:fldCharType="end"/>
            </w:r>
          </w:hyperlink>
        </w:p>
        <w:p w14:paraId="53DEC631" w14:textId="77777777" w:rsidR="00AC3E5D" w:rsidRDefault="00266047" w:rsidP="00AC3E5D">
          <w:pPr>
            <w:pStyle w:val="TOC3"/>
            <w:tabs>
              <w:tab w:val="left" w:pos="1320"/>
              <w:tab w:val="right" w:leader="dot" w:pos="9350"/>
            </w:tabs>
            <w:rPr>
              <w:rFonts w:cstheme="minorBidi"/>
              <w:noProof/>
            </w:rPr>
          </w:pPr>
          <w:hyperlink w:anchor="_Toc90309049" w:history="1">
            <w:r w:rsidR="00AC3E5D" w:rsidRPr="000C02E8">
              <w:rPr>
                <w:rStyle w:val="Hyperlink"/>
                <w:noProof/>
              </w:rPr>
              <w:t>2.3.9.</w:t>
            </w:r>
            <w:r w:rsidR="00AC3E5D">
              <w:rPr>
                <w:rFonts w:cstheme="minorBidi"/>
                <w:noProof/>
              </w:rPr>
              <w:tab/>
            </w:r>
            <w:r w:rsidR="00AC3E5D" w:rsidRPr="000C02E8">
              <w:rPr>
                <w:rStyle w:val="Hyperlink"/>
                <w:noProof/>
              </w:rPr>
              <w:t>Thay thế hóa đơn</w:t>
            </w:r>
            <w:r w:rsidR="00AC3E5D">
              <w:rPr>
                <w:noProof/>
                <w:webHidden/>
              </w:rPr>
              <w:tab/>
            </w:r>
            <w:r w:rsidR="00AC3E5D">
              <w:rPr>
                <w:noProof/>
                <w:webHidden/>
              </w:rPr>
              <w:fldChar w:fldCharType="begin"/>
            </w:r>
            <w:r w:rsidR="00AC3E5D">
              <w:rPr>
                <w:noProof/>
                <w:webHidden/>
              </w:rPr>
              <w:instrText xml:space="preserve"> PAGEREF _Toc90309049 \h </w:instrText>
            </w:r>
            <w:r w:rsidR="00AC3E5D">
              <w:rPr>
                <w:noProof/>
                <w:webHidden/>
              </w:rPr>
            </w:r>
            <w:r w:rsidR="00AC3E5D">
              <w:rPr>
                <w:noProof/>
                <w:webHidden/>
              </w:rPr>
              <w:fldChar w:fldCharType="separate"/>
            </w:r>
            <w:r w:rsidR="00AC3E5D">
              <w:rPr>
                <w:noProof/>
                <w:webHidden/>
              </w:rPr>
              <w:t>74</w:t>
            </w:r>
            <w:r w:rsidR="00AC3E5D">
              <w:rPr>
                <w:noProof/>
                <w:webHidden/>
              </w:rPr>
              <w:fldChar w:fldCharType="end"/>
            </w:r>
          </w:hyperlink>
        </w:p>
        <w:p w14:paraId="24662F3A" w14:textId="77777777" w:rsidR="00AC3E5D" w:rsidRDefault="00266047" w:rsidP="00AC3E5D">
          <w:pPr>
            <w:pStyle w:val="TOC3"/>
            <w:tabs>
              <w:tab w:val="left" w:pos="1320"/>
              <w:tab w:val="right" w:leader="dot" w:pos="9350"/>
            </w:tabs>
            <w:rPr>
              <w:rFonts w:cstheme="minorBidi"/>
              <w:noProof/>
            </w:rPr>
          </w:pPr>
          <w:hyperlink w:anchor="_Toc90309050" w:history="1">
            <w:r w:rsidR="00AC3E5D" w:rsidRPr="000C02E8">
              <w:rPr>
                <w:rStyle w:val="Hyperlink"/>
                <w:noProof/>
              </w:rPr>
              <w:t>2.3.10.</w:t>
            </w:r>
            <w:r w:rsidR="00AC3E5D">
              <w:rPr>
                <w:rFonts w:cstheme="minorBidi"/>
                <w:noProof/>
              </w:rPr>
              <w:tab/>
            </w:r>
            <w:r w:rsidR="00AC3E5D" w:rsidRPr="000C02E8">
              <w:rPr>
                <w:rStyle w:val="Hyperlink"/>
                <w:noProof/>
              </w:rPr>
              <w:t>Thay thế hóa đơn theo số hóa đơn truyền vào</w:t>
            </w:r>
            <w:r w:rsidR="00AC3E5D">
              <w:rPr>
                <w:noProof/>
                <w:webHidden/>
              </w:rPr>
              <w:tab/>
            </w:r>
            <w:r w:rsidR="00AC3E5D">
              <w:rPr>
                <w:noProof/>
                <w:webHidden/>
              </w:rPr>
              <w:fldChar w:fldCharType="begin"/>
            </w:r>
            <w:r w:rsidR="00AC3E5D">
              <w:rPr>
                <w:noProof/>
                <w:webHidden/>
              </w:rPr>
              <w:instrText xml:space="preserve"> PAGEREF _Toc90309050 \h </w:instrText>
            </w:r>
            <w:r w:rsidR="00AC3E5D">
              <w:rPr>
                <w:noProof/>
                <w:webHidden/>
              </w:rPr>
            </w:r>
            <w:r w:rsidR="00AC3E5D">
              <w:rPr>
                <w:noProof/>
                <w:webHidden/>
              </w:rPr>
              <w:fldChar w:fldCharType="separate"/>
            </w:r>
            <w:r w:rsidR="00AC3E5D">
              <w:rPr>
                <w:noProof/>
                <w:webHidden/>
              </w:rPr>
              <w:t>78</w:t>
            </w:r>
            <w:r w:rsidR="00AC3E5D">
              <w:rPr>
                <w:noProof/>
                <w:webHidden/>
              </w:rPr>
              <w:fldChar w:fldCharType="end"/>
            </w:r>
          </w:hyperlink>
        </w:p>
        <w:p w14:paraId="7F2E8D59" w14:textId="77777777" w:rsidR="00AC3E5D" w:rsidRDefault="00266047" w:rsidP="00AC3E5D">
          <w:pPr>
            <w:pStyle w:val="TOC3"/>
            <w:tabs>
              <w:tab w:val="left" w:pos="1320"/>
              <w:tab w:val="right" w:leader="dot" w:pos="9350"/>
            </w:tabs>
            <w:rPr>
              <w:rFonts w:cstheme="minorBidi"/>
              <w:noProof/>
            </w:rPr>
          </w:pPr>
          <w:hyperlink w:anchor="_Toc90309051" w:history="1">
            <w:r w:rsidR="00AC3E5D" w:rsidRPr="000C02E8">
              <w:rPr>
                <w:rStyle w:val="Hyperlink"/>
                <w:noProof/>
              </w:rPr>
              <w:t>2.3.11.</w:t>
            </w:r>
            <w:r w:rsidR="00AC3E5D">
              <w:rPr>
                <w:rFonts w:cstheme="minorBidi"/>
                <w:noProof/>
              </w:rPr>
              <w:tab/>
            </w:r>
            <w:r w:rsidR="00AC3E5D" w:rsidRPr="000C02E8">
              <w:rPr>
                <w:rStyle w:val="Hyperlink"/>
                <w:noProof/>
              </w:rPr>
              <w:t>Thay thế hóa đơn không phát sinh hóa đơn mới</w:t>
            </w:r>
            <w:r w:rsidR="00AC3E5D">
              <w:rPr>
                <w:noProof/>
                <w:webHidden/>
              </w:rPr>
              <w:tab/>
            </w:r>
            <w:r w:rsidR="00AC3E5D">
              <w:rPr>
                <w:noProof/>
                <w:webHidden/>
              </w:rPr>
              <w:fldChar w:fldCharType="begin"/>
            </w:r>
            <w:r w:rsidR="00AC3E5D">
              <w:rPr>
                <w:noProof/>
                <w:webHidden/>
              </w:rPr>
              <w:instrText xml:space="preserve"> PAGEREF _Toc90309051 \h </w:instrText>
            </w:r>
            <w:r w:rsidR="00AC3E5D">
              <w:rPr>
                <w:noProof/>
                <w:webHidden/>
              </w:rPr>
            </w:r>
            <w:r w:rsidR="00AC3E5D">
              <w:rPr>
                <w:noProof/>
                <w:webHidden/>
              </w:rPr>
              <w:fldChar w:fldCharType="separate"/>
            </w:r>
            <w:r w:rsidR="00AC3E5D">
              <w:rPr>
                <w:noProof/>
                <w:webHidden/>
              </w:rPr>
              <w:t>83</w:t>
            </w:r>
            <w:r w:rsidR="00AC3E5D">
              <w:rPr>
                <w:noProof/>
                <w:webHidden/>
              </w:rPr>
              <w:fldChar w:fldCharType="end"/>
            </w:r>
          </w:hyperlink>
        </w:p>
        <w:p w14:paraId="37F181E6" w14:textId="77777777" w:rsidR="00AC3E5D" w:rsidRDefault="00266047" w:rsidP="00AC3E5D">
          <w:pPr>
            <w:pStyle w:val="TOC3"/>
            <w:tabs>
              <w:tab w:val="left" w:pos="1320"/>
              <w:tab w:val="right" w:leader="dot" w:pos="9350"/>
            </w:tabs>
            <w:rPr>
              <w:rFonts w:cstheme="minorBidi"/>
              <w:noProof/>
            </w:rPr>
          </w:pPr>
          <w:hyperlink w:anchor="_Toc90309052" w:history="1">
            <w:r w:rsidR="00AC3E5D" w:rsidRPr="000C02E8">
              <w:rPr>
                <w:rStyle w:val="Hyperlink"/>
                <w:noProof/>
              </w:rPr>
              <w:t>2.3.12.</w:t>
            </w:r>
            <w:r w:rsidR="00AC3E5D">
              <w:rPr>
                <w:rFonts w:cstheme="minorBidi"/>
                <w:noProof/>
              </w:rPr>
              <w:tab/>
            </w:r>
            <w:r w:rsidR="00AC3E5D" w:rsidRPr="000C02E8">
              <w:rPr>
                <w:rStyle w:val="Hyperlink"/>
                <w:noProof/>
              </w:rPr>
              <w:t>Hủy hóa đơn theo fkey</w:t>
            </w:r>
            <w:r w:rsidR="00AC3E5D">
              <w:rPr>
                <w:noProof/>
                <w:webHidden/>
              </w:rPr>
              <w:tab/>
            </w:r>
            <w:r w:rsidR="00AC3E5D">
              <w:rPr>
                <w:noProof/>
                <w:webHidden/>
              </w:rPr>
              <w:fldChar w:fldCharType="begin"/>
            </w:r>
            <w:r w:rsidR="00AC3E5D">
              <w:rPr>
                <w:noProof/>
                <w:webHidden/>
              </w:rPr>
              <w:instrText xml:space="preserve"> PAGEREF _Toc90309052 \h </w:instrText>
            </w:r>
            <w:r w:rsidR="00AC3E5D">
              <w:rPr>
                <w:noProof/>
                <w:webHidden/>
              </w:rPr>
            </w:r>
            <w:r w:rsidR="00AC3E5D">
              <w:rPr>
                <w:noProof/>
                <w:webHidden/>
              </w:rPr>
              <w:fldChar w:fldCharType="separate"/>
            </w:r>
            <w:r w:rsidR="00AC3E5D">
              <w:rPr>
                <w:noProof/>
                <w:webHidden/>
              </w:rPr>
              <w:t>87</w:t>
            </w:r>
            <w:r w:rsidR="00AC3E5D">
              <w:rPr>
                <w:noProof/>
                <w:webHidden/>
              </w:rPr>
              <w:fldChar w:fldCharType="end"/>
            </w:r>
          </w:hyperlink>
        </w:p>
        <w:p w14:paraId="4711240E" w14:textId="77777777" w:rsidR="00AC3E5D" w:rsidRDefault="00266047" w:rsidP="00AC3E5D">
          <w:pPr>
            <w:pStyle w:val="TOC3"/>
            <w:tabs>
              <w:tab w:val="left" w:pos="1320"/>
              <w:tab w:val="right" w:leader="dot" w:pos="9350"/>
            </w:tabs>
            <w:rPr>
              <w:rFonts w:cstheme="minorBidi"/>
              <w:noProof/>
            </w:rPr>
          </w:pPr>
          <w:hyperlink w:anchor="_Toc90309053" w:history="1">
            <w:r w:rsidR="00AC3E5D" w:rsidRPr="000C02E8">
              <w:rPr>
                <w:rStyle w:val="Hyperlink"/>
                <w:noProof/>
              </w:rPr>
              <w:t>2.3.13.</w:t>
            </w:r>
            <w:r w:rsidR="00AC3E5D">
              <w:rPr>
                <w:rFonts w:cstheme="minorBidi"/>
                <w:noProof/>
              </w:rPr>
              <w:tab/>
            </w:r>
            <w:r w:rsidR="00AC3E5D" w:rsidRPr="000C02E8">
              <w:rPr>
                <w:rStyle w:val="Hyperlink"/>
                <w:noProof/>
              </w:rPr>
              <w:t>Hủy hóa đơn không check trạng thái thanh toán</w:t>
            </w:r>
            <w:r w:rsidR="00AC3E5D">
              <w:rPr>
                <w:noProof/>
                <w:webHidden/>
              </w:rPr>
              <w:tab/>
            </w:r>
            <w:r w:rsidR="00AC3E5D">
              <w:rPr>
                <w:noProof/>
                <w:webHidden/>
              </w:rPr>
              <w:fldChar w:fldCharType="begin"/>
            </w:r>
            <w:r w:rsidR="00AC3E5D">
              <w:rPr>
                <w:noProof/>
                <w:webHidden/>
              </w:rPr>
              <w:instrText xml:space="preserve"> PAGEREF _Toc90309053 \h </w:instrText>
            </w:r>
            <w:r w:rsidR="00AC3E5D">
              <w:rPr>
                <w:noProof/>
                <w:webHidden/>
              </w:rPr>
            </w:r>
            <w:r w:rsidR="00AC3E5D">
              <w:rPr>
                <w:noProof/>
                <w:webHidden/>
              </w:rPr>
              <w:fldChar w:fldCharType="separate"/>
            </w:r>
            <w:r w:rsidR="00AC3E5D">
              <w:rPr>
                <w:noProof/>
                <w:webHidden/>
              </w:rPr>
              <w:t>88</w:t>
            </w:r>
            <w:r w:rsidR="00AC3E5D">
              <w:rPr>
                <w:noProof/>
                <w:webHidden/>
              </w:rPr>
              <w:fldChar w:fldCharType="end"/>
            </w:r>
          </w:hyperlink>
        </w:p>
        <w:p w14:paraId="77A0FC35" w14:textId="77777777" w:rsidR="00AC3E5D" w:rsidRDefault="00266047" w:rsidP="00AC3E5D">
          <w:pPr>
            <w:pStyle w:val="TOC3"/>
            <w:tabs>
              <w:tab w:val="left" w:pos="1320"/>
              <w:tab w:val="right" w:leader="dot" w:pos="9350"/>
            </w:tabs>
            <w:rPr>
              <w:rFonts w:cstheme="minorBidi"/>
              <w:noProof/>
            </w:rPr>
          </w:pPr>
          <w:hyperlink w:anchor="_Toc90309054" w:history="1">
            <w:r w:rsidR="00AC3E5D" w:rsidRPr="000C02E8">
              <w:rPr>
                <w:rStyle w:val="Hyperlink"/>
                <w:noProof/>
              </w:rPr>
              <w:t>2.3.14.</w:t>
            </w:r>
            <w:r w:rsidR="00AC3E5D">
              <w:rPr>
                <w:rFonts w:cstheme="minorBidi"/>
                <w:noProof/>
              </w:rPr>
              <w:tab/>
            </w:r>
            <w:r w:rsidR="00AC3E5D" w:rsidRPr="000C02E8">
              <w:rPr>
                <w:rStyle w:val="Hyperlink"/>
                <w:noProof/>
              </w:rPr>
              <w:t>Gạch nợ hóa đơn theo fkey</w:t>
            </w:r>
            <w:r w:rsidR="00AC3E5D">
              <w:rPr>
                <w:noProof/>
                <w:webHidden/>
              </w:rPr>
              <w:tab/>
            </w:r>
            <w:r w:rsidR="00AC3E5D">
              <w:rPr>
                <w:noProof/>
                <w:webHidden/>
              </w:rPr>
              <w:fldChar w:fldCharType="begin"/>
            </w:r>
            <w:r w:rsidR="00AC3E5D">
              <w:rPr>
                <w:noProof/>
                <w:webHidden/>
              </w:rPr>
              <w:instrText xml:space="preserve"> PAGEREF _Toc90309054 \h </w:instrText>
            </w:r>
            <w:r w:rsidR="00AC3E5D">
              <w:rPr>
                <w:noProof/>
                <w:webHidden/>
              </w:rPr>
            </w:r>
            <w:r w:rsidR="00AC3E5D">
              <w:rPr>
                <w:noProof/>
                <w:webHidden/>
              </w:rPr>
              <w:fldChar w:fldCharType="separate"/>
            </w:r>
            <w:r w:rsidR="00AC3E5D">
              <w:rPr>
                <w:noProof/>
                <w:webHidden/>
              </w:rPr>
              <w:t>89</w:t>
            </w:r>
            <w:r w:rsidR="00AC3E5D">
              <w:rPr>
                <w:noProof/>
                <w:webHidden/>
              </w:rPr>
              <w:fldChar w:fldCharType="end"/>
            </w:r>
          </w:hyperlink>
        </w:p>
        <w:p w14:paraId="75F87643" w14:textId="77777777" w:rsidR="00AC3E5D" w:rsidRDefault="00266047" w:rsidP="00AC3E5D">
          <w:pPr>
            <w:pStyle w:val="TOC3"/>
            <w:tabs>
              <w:tab w:val="left" w:pos="1320"/>
              <w:tab w:val="right" w:leader="dot" w:pos="9350"/>
            </w:tabs>
            <w:rPr>
              <w:rFonts w:cstheme="minorBidi"/>
              <w:noProof/>
            </w:rPr>
          </w:pPr>
          <w:hyperlink w:anchor="_Toc90309055" w:history="1">
            <w:r w:rsidR="00AC3E5D" w:rsidRPr="000C02E8">
              <w:rPr>
                <w:rStyle w:val="Hyperlink"/>
                <w:noProof/>
              </w:rPr>
              <w:t>2.3.15.</w:t>
            </w:r>
            <w:r w:rsidR="00AC3E5D">
              <w:rPr>
                <w:rFonts w:cstheme="minorBidi"/>
                <w:noProof/>
              </w:rPr>
              <w:tab/>
            </w:r>
            <w:r w:rsidR="00AC3E5D" w:rsidRPr="000C02E8">
              <w:rPr>
                <w:rStyle w:val="Hyperlink"/>
                <w:noProof/>
              </w:rPr>
              <w:t>Phân phối hóa đơn</w:t>
            </w:r>
            <w:r w:rsidR="00AC3E5D">
              <w:rPr>
                <w:noProof/>
                <w:webHidden/>
              </w:rPr>
              <w:tab/>
            </w:r>
            <w:r w:rsidR="00AC3E5D">
              <w:rPr>
                <w:noProof/>
                <w:webHidden/>
              </w:rPr>
              <w:fldChar w:fldCharType="begin"/>
            </w:r>
            <w:r w:rsidR="00AC3E5D">
              <w:rPr>
                <w:noProof/>
                <w:webHidden/>
              </w:rPr>
              <w:instrText xml:space="preserve"> PAGEREF _Toc90309055 \h </w:instrText>
            </w:r>
            <w:r w:rsidR="00AC3E5D">
              <w:rPr>
                <w:noProof/>
                <w:webHidden/>
              </w:rPr>
            </w:r>
            <w:r w:rsidR="00AC3E5D">
              <w:rPr>
                <w:noProof/>
                <w:webHidden/>
              </w:rPr>
              <w:fldChar w:fldCharType="separate"/>
            </w:r>
            <w:r w:rsidR="00AC3E5D">
              <w:rPr>
                <w:noProof/>
                <w:webHidden/>
              </w:rPr>
              <w:t>89</w:t>
            </w:r>
            <w:r w:rsidR="00AC3E5D">
              <w:rPr>
                <w:noProof/>
                <w:webHidden/>
              </w:rPr>
              <w:fldChar w:fldCharType="end"/>
            </w:r>
          </w:hyperlink>
        </w:p>
        <w:p w14:paraId="57DDCFAA" w14:textId="77777777" w:rsidR="00AC3E5D" w:rsidRDefault="00266047" w:rsidP="00AC3E5D">
          <w:pPr>
            <w:pStyle w:val="TOC3"/>
            <w:tabs>
              <w:tab w:val="left" w:pos="1320"/>
              <w:tab w:val="right" w:leader="dot" w:pos="9350"/>
            </w:tabs>
            <w:rPr>
              <w:rFonts w:cstheme="minorBidi"/>
              <w:noProof/>
            </w:rPr>
          </w:pPr>
          <w:hyperlink w:anchor="_Toc90309056" w:history="1">
            <w:r w:rsidR="00AC3E5D" w:rsidRPr="000C02E8">
              <w:rPr>
                <w:rStyle w:val="Hyperlink"/>
                <w:noProof/>
              </w:rPr>
              <w:t>2.3.16.</w:t>
            </w:r>
            <w:r w:rsidR="00AC3E5D">
              <w:rPr>
                <w:rFonts w:cstheme="minorBidi"/>
                <w:noProof/>
              </w:rPr>
              <w:tab/>
            </w:r>
            <w:r w:rsidR="00AC3E5D" w:rsidRPr="000C02E8">
              <w:rPr>
                <w:rStyle w:val="Hyperlink"/>
                <w:noProof/>
              </w:rPr>
              <w:t>Đính kèm file bảng kê cho hóa đơn theo số hóa đơn</w:t>
            </w:r>
            <w:r w:rsidR="00AC3E5D">
              <w:rPr>
                <w:noProof/>
                <w:webHidden/>
              </w:rPr>
              <w:tab/>
            </w:r>
            <w:r w:rsidR="00AC3E5D">
              <w:rPr>
                <w:noProof/>
                <w:webHidden/>
              </w:rPr>
              <w:fldChar w:fldCharType="begin"/>
            </w:r>
            <w:r w:rsidR="00AC3E5D">
              <w:rPr>
                <w:noProof/>
                <w:webHidden/>
              </w:rPr>
              <w:instrText xml:space="preserve"> PAGEREF _Toc90309056 \h </w:instrText>
            </w:r>
            <w:r w:rsidR="00AC3E5D">
              <w:rPr>
                <w:noProof/>
                <w:webHidden/>
              </w:rPr>
            </w:r>
            <w:r w:rsidR="00AC3E5D">
              <w:rPr>
                <w:noProof/>
                <w:webHidden/>
              </w:rPr>
              <w:fldChar w:fldCharType="separate"/>
            </w:r>
            <w:r w:rsidR="00AC3E5D">
              <w:rPr>
                <w:noProof/>
                <w:webHidden/>
              </w:rPr>
              <w:t>90</w:t>
            </w:r>
            <w:r w:rsidR="00AC3E5D">
              <w:rPr>
                <w:noProof/>
                <w:webHidden/>
              </w:rPr>
              <w:fldChar w:fldCharType="end"/>
            </w:r>
          </w:hyperlink>
        </w:p>
        <w:p w14:paraId="7374992D" w14:textId="77777777" w:rsidR="00AC3E5D" w:rsidRDefault="00266047" w:rsidP="00AC3E5D">
          <w:pPr>
            <w:pStyle w:val="TOC3"/>
            <w:tabs>
              <w:tab w:val="left" w:pos="1320"/>
              <w:tab w:val="right" w:leader="dot" w:pos="9350"/>
            </w:tabs>
            <w:rPr>
              <w:rFonts w:cstheme="minorBidi"/>
              <w:noProof/>
            </w:rPr>
          </w:pPr>
          <w:hyperlink w:anchor="_Toc90309057" w:history="1">
            <w:r w:rsidR="00AC3E5D" w:rsidRPr="000C02E8">
              <w:rPr>
                <w:rStyle w:val="Hyperlink"/>
                <w:noProof/>
              </w:rPr>
              <w:t>2.3.17.</w:t>
            </w:r>
            <w:r w:rsidR="00AC3E5D">
              <w:rPr>
                <w:rFonts w:cstheme="minorBidi"/>
                <w:noProof/>
              </w:rPr>
              <w:tab/>
            </w:r>
            <w:r w:rsidR="00AC3E5D" w:rsidRPr="000C02E8">
              <w:rPr>
                <w:rStyle w:val="Hyperlink"/>
                <w:noProof/>
              </w:rPr>
              <w:t>Điều chỉnh nhiều hóa đơn</w:t>
            </w:r>
            <w:r w:rsidR="00AC3E5D">
              <w:rPr>
                <w:noProof/>
                <w:webHidden/>
              </w:rPr>
              <w:tab/>
            </w:r>
            <w:r w:rsidR="00AC3E5D">
              <w:rPr>
                <w:noProof/>
                <w:webHidden/>
              </w:rPr>
              <w:fldChar w:fldCharType="begin"/>
            </w:r>
            <w:r w:rsidR="00AC3E5D">
              <w:rPr>
                <w:noProof/>
                <w:webHidden/>
              </w:rPr>
              <w:instrText xml:space="preserve"> PAGEREF _Toc90309057 \h </w:instrText>
            </w:r>
            <w:r w:rsidR="00AC3E5D">
              <w:rPr>
                <w:noProof/>
                <w:webHidden/>
              </w:rPr>
            </w:r>
            <w:r w:rsidR="00AC3E5D">
              <w:rPr>
                <w:noProof/>
                <w:webHidden/>
              </w:rPr>
              <w:fldChar w:fldCharType="separate"/>
            </w:r>
            <w:r w:rsidR="00AC3E5D">
              <w:rPr>
                <w:noProof/>
                <w:webHidden/>
              </w:rPr>
              <w:t>91</w:t>
            </w:r>
            <w:r w:rsidR="00AC3E5D">
              <w:rPr>
                <w:noProof/>
                <w:webHidden/>
              </w:rPr>
              <w:fldChar w:fldCharType="end"/>
            </w:r>
          </w:hyperlink>
        </w:p>
        <w:p w14:paraId="5B254D2E" w14:textId="77777777" w:rsidR="00AC3E5D" w:rsidRDefault="00266047" w:rsidP="00AC3E5D">
          <w:pPr>
            <w:pStyle w:val="TOC1"/>
            <w:tabs>
              <w:tab w:val="left" w:pos="440"/>
              <w:tab w:val="right" w:leader="dot" w:pos="9350"/>
            </w:tabs>
            <w:rPr>
              <w:rFonts w:cstheme="minorBidi"/>
              <w:noProof/>
            </w:rPr>
          </w:pPr>
          <w:hyperlink w:anchor="_Toc90309058" w:history="1">
            <w:r w:rsidR="00AC3E5D" w:rsidRPr="000C02E8">
              <w:rPr>
                <w:rStyle w:val="Hyperlink"/>
                <w:noProof/>
              </w:rPr>
              <w:t>3.</w:t>
            </w:r>
            <w:r w:rsidR="00AC3E5D">
              <w:rPr>
                <w:rFonts w:cstheme="minorBidi"/>
                <w:noProof/>
              </w:rPr>
              <w:tab/>
            </w:r>
            <w:r w:rsidR="00AC3E5D" w:rsidRPr="000C02E8">
              <w:rPr>
                <w:rStyle w:val="Hyperlink"/>
                <w:noProof/>
              </w:rPr>
              <w:t>Danh sách các hàm tích hợp thông tư 78</w:t>
            </w:r>
            <w:r w:rsidR="00AC3E5D">
              <w:rPr>
                <w:noProof/>
                <w:webHidden/>
              </w:rPr>
              <w:tab/>
            </w:r>
            <w:r w:rsidR="00AC3E5D">
              <w:rPr>
                <w:noProof/>
                <w:webHidden/>
              </w:rPr>
              <w:fldChar w:fldCharType="begin"/>
            </w:r>
            <w:r w:rsidR="00AC3E5D">
              <w:rPr>
                <w:noProof/>
                <w:webHidden/>
              </w:rPr>
              <w:instrText xml:space="preserve"> PAGEREF _Toc90309058 \h </w:instrText>
            </w:r>
            <w:r w:rsidR="00AC3E5D">
              <w:rPr>
                <w:noProof/>
                <w:webHidden/>
              </w:rPr>
            </w:r>
            <w:r w:rsidR="00AC3E5D">
              <w:rPr>
                <w:noProof/>
                <w:webHidden/>
              </w:rPr>
              <w:fldChar w:fldCharType="separate"/>
            </w:r>
            <w:r w:rsidR="00AC3E5D">
              <w:rPr>
                <w:noProof/>
                <w:webHidden/>
              </w:rPr>
              <w:t>94</w:t>
            </w:r>
            <w:r w:rsidR="00AC3E5D">
              <w:rPr>
                <w:noProof/>
                <w:webHidden/>
              </w:rPr>
              <w:fldChar w:fldCharType="end"/>
            </w:r>
          </w:hyperlink>
        </w:p>
        <w:p w14:paraId="410EC50A" w14:textId="77777777" w:rsidR="00AC3E5D" w:rsidRDefault="00266047" w:rsidP="00AC3E5D">
          <w:pPr>
            <w:pStyle w:val="TOC2"/>
            <w:tabs>
              <w:tab w:val="left" w:pos="880"/>
              <w:tab w:val="right" w:leader="dot" w:pos="9350"/>
            </w:tabs>
            <w:rPr>
              <w:rFonts w:cstheme="minorBidi"/>
              <w:noProof/>
            </w:rPr>
          </w:pPr>
          <w:hyperlink w:anchor="_Toc90309059" w:history="1">
            <w:r w:rsidR="00AC3E5D" w:rsidRPr="000C02E8">
              <w:rPr>
                <w:rStyle w:val="Hyperlink"/>
                <w:noProof/>
              </w:rPr>
              <w:t>3.1.</w:t>
            </w:r>
            <w:r w:rsidR="00AC3E5D">
              <w:rPr>
                <w:rFonts w:cstheme="minorBidi"/>
                <w:noProof/>
              </w:rPr>
              <w:tab/>
            </w:r>
            <w:r w:rsidR="00AC3E5D" w:rsidRPr="000C02E8">
              <w:rPr>
                <w:rStyle w:val="Hyperlink"/>
                <w:noProof/>
              </w:rPr>
              <w:t>Nhóm các hàm webservice tạo lập và phát hành hóa đơn (PublishService)</w:t>
            </w:r>
            <w:r w:rsidR="00AC3E5D">
              <w:rPr>
                <w:noProof/>
                <w:webHidden/>
              </w:rPr>
              <w:tab/>
            </w:r>
            <w:r w:rsidR="00AC3E5D">
              <w:rPr>
                <w:noProof/>
                <w:webHidden/>
              </w:rPr>
              <w:fldChar w:fldCharType="begin"/>
            </w:r>
            <w:r w:rsidR="00AC3E5D">
              <w:rPr>
                <w:noProof/>
                <w:webHidden/>
              </w:rPr>
              <w:instrText xml:space="preserve"> PAGEREF _Toc90309059 \h </w:instrText>
            </w:r>
            <w:r w:rsidR="00AC3E5D">
              <w:rPr>
                <w:noProof/>
                <w:webHidden/>
              </w:rPr>
            </w:r>
            <w:r w:rsidR="00AC3E5D">
              <w:rPr>
                <w:noProof/>
                <w:webHidden/>
              </w:rPr>
              <w:fldChar w:fldCharType="separate"/>
            </w:r>
            <w:r w:rsidR="00AC3E5D">
              <w:rPr>
                <w:noProof/>
                <w:webHidden/>
              </w:rPr>
              <w:t>94</w:t>
            </w:r>
            <w:r w:rsidR="00AC3E5D">
              <w:rPr>
                <w:noProof/>
                <w:webHidden/>
              </w:rPr>
              <w:fldChar w:fldCharType="end"/>
            </w:r>
          </w:hyperlink>
        </w:p>
        <w:p w14:paraId="6EA9D69D" w14:textId="77777777" w:rsidR="00AC3E5D" w:rsidRDefault="00266047" w:rsidP="00AC3E5D">
          <w:pPr>
            <w:pStyle w:val="TOC3"/>
            <w:tabs>
              <w:tab w:val="left" w:pos="1320"/>
              <w:tab w:val="right" w:leader="dot" w:pos="9350"/>
            </w:tabs>
            <w:rPr>
              <w:rFonts w:cstheme="minorBidi"/>
              <w:noProof/>
            </w:rPr>
          </w:pPr>
          <w:hyperlink w:anchor="_Toc90309060" w:history="1">
            <w:r w:rsidR="00AC3E5D" w:rsidRPr="000C02E8">
              <w:rPr>
                <w:rStyle w:val="Hyperlink"/>
                <w:noProof/>
              </w:rPr>
              <w:t>3.1.1.</w:t>
            </w:r>
            <w:r w:rsidR="00AC3E5D">
              <w:rPr>
                <w:rFonts w:cstheme="minorBidi"/>
                <w:noProof/>
              </w:rPr>
              <w:tab/>
            </w:r>
            <w:r w:rsidR="00AC3E5D" w:rsidRPr="000C02E8">
              <w:rPr>
                <w:rStyle w:val="Hyperlink"/>
                <w:noProof/>
              </w:rPr>
              <w:t>Phát hành hóa đơn</w:t>
            </w:r>
            <w:r w:rsidR="00AC3E5D">
              <w:rPr>
                <w:noProof/>
                <w:webHidden/>
              </w:rPr>
              <w:tab/>
            </w:r>
            <w:r w:rsidR="00AC3E5D">
              <w:rPr>
                <w:noProof/>
                <w:webHidden/>
              </w:rPr>
              <w:fldChar w:fldCharType="begin"/>
            </w:r>
            <w:r w:rsidR="00AC3E5D">
              <w:rPr>
                <w:noProof/>
                <w:webHidden/>
              </w:rPr>
              <w:instrText xml:space="preserve"> PAGEREF _Toc90309060 \h </w:instrText>
            </w:r>
            <w:r w:rsidR="00AC3E5D">
              <w:rPr>
                <w:noProof/>
                <w:webHidden/>
              </w:rPr>
            </w:r>
            <w:r w:rsidR="00AC3E5D">
              <w:rPr>
                <w:noProof/>
                <w:webHidden/>
              </w:rPr>
              <w:fldChar w:fldCharType="separate"/>
            </w:r>
            <w:r w:rsidR="00AC3E5D">
              <w:rPr>
                <w:noProof/>
                <w:webHidden/>
              </w:rPr>
              <w:t>94</w:t>
            </w:r>
            <w:r w:rsidR="00AC3E5D">
              <w:rPr>
                <w:noProof/>
                <w:webHidden/>
              </w:rPr>
              <w:fldChar w:fldCharType="end"/>
            </w:r>
          </w:hyperlink>
        </w:p>
        <w:p w14:paraId="049B37E7" w14:textId="77777777" w:rsidR="00AC3E5D" w:rsidRDefault="00266047" w:rsidP="00AC3E5D">
          <w:pPr>
            <w:pStyle w:val="TOC3"/>
            <w:tabs>
              <w:tab w:val="left" w:pos="1320"/>
              <w:tab w:val="right" w:leader="dot" w:pos="9350"/>
            </w:tabs>
            <w:rPr>
              <w:rFonts w:cstheme="minorBidi"/>
              <w:noProof/>
            </w:rPr>
          </w:pPr>
          <w:hyperlink w:anchor="_Toc90309061" w:history="1">
            <w:r w:rsidR="00AC3E5D" w:rsidRPr="000C02E8">
              <w:rPr>
                <w:rStyle w:val="Hyperlink"/>
                <w:noProof/>
              </w:rPr>
              <w:t>3.1.2.</w:t>
            </w:r>
            <w:r w:rsidR="00AC3E5D">
              <w:rPr>
                <w:rFonts w:cstheme="minorBidi"/>
                <w:noProof/>
              </w:rPr>
              <w:tab/>
            </w:r>
            <w:r w:rsidR="00AC3E5D" w:rsidRPr="000C02E8">
              <w:rPr>
                <w:rStyle w:val="Hyperlink"/>
                <w:noProof/>
              </w:rPr>
              <w:t>Phát hành hóa đơn theo số hóa đơn truyền vào</w:t>
            </w:r>
            <w:r w:rsidR="00AC3E5D">
              <w:rPr>
                <w:noProof/>
                <w:webHidden/>
              </w:rPr>
              <w:tab/>
            </w:r>
            <w:r w:rsidR="00AC3E5D">
              <w:rPr>
                <w:noProof/>
                <w:webHidden/>
              </w:rPr>
              <w:fldChar w:fldCharType="begin"/>
            </w:r>
            <w:r w:rsidR="00AC3E5D">
              <w:rPr>
                <w:noProof/>
                <w:webHidden/>
              </w:rPr>
              <w:instrText xml:space="preserve"> PAGEREF _Toc90309061 \h </w:instrText>
            </w:r>
            <w:r w:rsidR="00AC3E5D">
              <w:rPr>
                <w:noProof/>
                <w:webHidden/>
              </w:rPr>
            </w:r>
            <w:r w:rsidR="00AC3E5D">
              <w:rPr>
                <w:noProof/>
                <w:webHidden/>
              </w:rPr>
              <w:fldChar w:fldCharType="separate"/>
            </w:r>
            <w:r w:rsidR="00AC3E5D">
              <w:rPr>
                <w:noProof/>
                <w:webHidden/>
              </w:rPr>
              <w:t>98</w:t>
            </w:r>
            <w:r w:rsidR="00AC3E5D">
              <w:rPr>
                <w:noProof/>
                <w:webHidden/>
              </w:rPr>
              <w:fldChar w:fldCharType="end"/>
            </w:r>
          </w:hyperlink>
        </w:p>
        <w:p w14:paraId="51BC5DED" w14:textId="77777777" w:rsidR="00AC3E5D" w:rsidRDefault="00266047" w:rsidP="00AC3E5D">
          <w:pPr>
            <w:pStyle w:val="TOC3"/>
            <w:tabs>
              <w:tab w:val="left" w:pos="1320"/>
              <w:tab w:val="right" w:leader="dot" w:pos="9350"/>
            </w:tabs>
            <w:rPr>
              <w:rFonts w:cstheme="minorBidi"/>
              <w:noProof/>
            </w:rPr>
          </w:pPr>
          <w:hyperlink w:anchor="_Toc90309062" w:history="1">
            <w:r w:rsidR="00AC3E5D" w:rsidRPr="000C02E8">
              <w:rPr>
                <w:rStyle w:val="Hyperlink"/>
                <w:noProof/>
              </w:rPr>
              <w:t>3.1.3.</w:t>
            </w:r>
            <w:r w:rsidR="00AC3E5D">
              <w:rPr>
                <w:rFonts w:cstheme="minorBidi"/>
                <w:noProof/>
              </w:rPr>
              <w:tab/>
            </w:r>
            <w:r w:rsidR="00AC3E5D" w:rsidRPr="000C02E8">
              <w:rPr>
                <w:rStyle w:val="Hyperlink"/>
                <w:noProof/>
              </w:rPr>
              <w:t>Thêm mới hóa đơn</w:t>
            </w:r>
            <w:r w:rsidR="00AC3E5D">
              <w:rPr>
                <w:noProof/>
                <w:webHidden/>
              </w:rPr>
              <w:tab/>
            </w:r>
            <w:r w:rsidR="00AC3E5D">
              <w:rPr>
                <w:noProof/>
                <w:webHidden/>
              </w:rPr>
              <w:fldChar w:fldCharType="begin"/>
            </w:r>
            <w:r w:rsidR="00AC3E5D">
              <w:rPr>
                <w:noProof/>
                <w:webHidden/>
              </w:rPr>
              <w:instrText xml:space="preserve"> PAGEREF _Toc90309062 \h </w:instrText>
            </w:r>
            <w:r w:rsidR="00AC3E5D">
              <w:rPr>
                <w:noProof/>
                <w:webHidden/>
              </w:rPr>
            </w:r>
            <w:r w:rsidR="00AC3E5D">
              <w:rPr>
                <w:noProof/>
                <w:webHidden/>
              </w:rPr>
              <w:fldChar w:fldCharType="separate"/>
            </w:r>
            <w:r w:rsidR="00AC3E5D">
              <w:rPr>
                <w:noProof/>
                <w:webHidden/>
              </w:rPr>
              <w:t>102</w:t>
            </w:r>
            <w:r w:rsidR="00AC3E5D">
              <w:rPr>
                <w:noProof/>
                <w:webHidden/>
              </w:rPr>
              <w:fldChar w:fldCharType="end"/>
            </w:r>
          </w:hyperlink>
        </w:p>
        <w:p w14:paraId="426C321A" w14:textId="77777777" w:rsidR="00AC3E5D" w:rsidRDefault="00266047" w:rsidP="00AC3E5D">
          <w:pPr>
            <w:pStyle w:val="TOC3"/>
            <w:tabs>
              <w:tab w:val="left" w:pos="1320"/>
              <w:tab w:val="right" w:leader="dot" w:pos="9350"/>
            </w:tabs>
            <w:rPr>
              <w:rFonts w:cstheme="minorBidi"/>
              <w:noProof/>
            </w:rPr>
          </w:pPr>
          <w:hyperlink w:anchor="_Toc90309063" w:history="1">
            <w:r w:rsidR="00AC3E5D" w:rsidRPr="000C02E8">
              <w:rPr>
                <w:rStyle w:val="Hyperlink"/>
                <w:noProof/>
              </w:rPr>
              <w:t>3.1.4.</w:t>
            </w:r>
            <w:r w:rsidR="00AC3E5D">
              <w:rPr>
                <w:rFonts w:cstheme="minorBidi"/>
                <w:noProof/>
              </w:rPr>
              <w:tab/>
            </w:r>
            <w:r w:rsidR="00AC3E5D" w:rsidRPr="000C02E8">
              <w:rPr>
                <w:rStyle w:val="Hyperlink"/>
                <w:noProof/>
              </w:rPr>
              <w:t>Thêm mới hóa đơn theo mẫu số, ký hiệu</w:t>
            </w:r>
            <w:r w:rsidR="00AC3E5D">
              <w:rPr>
                <w:noProof/>
                <w:webHidden/>
              </w:rPr>
              <w:tab/>
            </w:r>
            <w:r w:rsidR="00AC3E5D">
              <w:rPr>
                <w:noProof/>
                <w:webHidden/>
              </w:rPr>
              <w:fldChar w:fldCharType="begin"/>
            </w:r>
            <w:r w:rsidR="00AC3E5D">
              <w:rPr>
                <w:noProof/>
                <w:webHidden/>
              </w:rPr>
              <w:instrText xml:space="preserve"> PAGEREF _Toc90309063 \h </w:instrText>
            </w:r>
            <w:r w:rsidR="00AC3E5D">
              <w:rPr>
                <w:noProof/>
                <w:webHidden/>
              </w:rPr>
            </w:r>
            <w:r w:rsidR="00AC3E5D">
              <w:rPr>
                <w:noProof/>
                <w:webHidden/>
              </w:rPr>
              <w:fldChar w:fldCharType="separate"/>
            </w:r>
            <w:r w:rsidR="00AC3E5D">
              <w:rPr>
                <w:noProof/>
                <w:webHidden/>
              </w:rPr>
              <w:t>104</w:t>
            </w:r>
            <w:r w:rsidR="00AC3E5D">
              <w:rPr>
                <w:noProof/>
                <w:webHidden/>
              </w:rPr>
              <w:fldChar w:fldCharType="end"/>
            </w:r>
          </w:hyperlink>
        </w:p>
        <w:p w14:paraId="4BCAE397" w14:textId="77777777" w:rsidR="00AC3E5D" w:rsidRDefault="00266047" w:rsidP="00AC3E5D">
          <w:pPr>
            <w:pStyle w:val="TOC3"/>
            <w:tabs>
              <w:tab w:val="left" w:pos="1320"/>
              <w:tab w:val="right" w:leader="dot" w:pos="9350"/>
            </w:tabs>
            <w:rPr>
              <w:rFonts w:cstheme="minorBidi"/>
              <w:noProof/>
            </w:rPr>
          </w:pPr>
          <w:hyperlink w:anchor="_Toc90309064" w:history="1">
            <w:r w:rsidR="00AC3E5D" w:rsidRPr="000C02E8">
              <w:rPr>
                <w:rStyle w:val="Hyperlink"/>
                <w:noProof/>
              </w:rPr>
              <w:t>3.1.5.</w:t>
            </w:r>
            <w:r w:rsidR="00AC3E5D">
              <w:rPr>
                <w:rFonts w:cstheme="minorBidi"/>
                <w:noProof/>
              </w:rPr>
              <w:tab/>
            </w:r>
            <w:r w:rsidR="00AC3E5D" w:rsidRPr="000C02E8">
              <w:rPr>
                <w:rStyle w:val="Hyperlink"/>
                <w:noProof/>
              </w:rPr>
              <w:t>Lấy nội dung XMLData Hóa đơn có mã CQT trả về</w:t>
            </w:r>
            <w:r w:rsidR="00AC3E5D">
              <w:rPr>
                <w:noProof/>
                <w:webHidden/>
              </w:rPr>
              <w:tab/>
            </w:r>
            <w:r w:rsidR="00AC3E5D">
              <w:rPr>
                <w:noProof/>
                <w:webHidden/>
              </w:rPr>
              <w:fldChar w:fldCharType="begin"/>
            </w:r>
            <w:r w:rsidR="00AC3E5D">
              <w:rPr>
                <w:noProof/>
                <w:webHidden/>
              </w:rPr>
              <w:instrText xml:space="preserve"> PAGEREF _Toc90309064 \h </w:instrText>
            </w:r>
            <w:r w:rsidR="00AC3E5D">
              <w:rPr>
                <w:noProof/>
                <w:webHidden/>
              </w:rPr>
            </w:r>
            <w:r w:rsidR="00AC3E5D">
              <w:rPr>
                <w:noProof/>
                <w:webHidden/>
              </w:rPr>
              <w:fldChar w:fldCharType="separate"/>
            </w:r>
            <w:r w:rsidR="00AC3E5D">
              <w:rPr>
                <w:noProof/>
                <w:webHidden/>
              </w:rPr>
              <w:t>108</w:t>
            </w:r>
            <w:r w:rsidR="00AC3E5D">
              <w:rPr>
                <w:noProof/>
                <w:webHidden/>
              </w:rPr>
              <w:fldChar w:fldCharType="end"/>
            </w:r>
          </w:hyperlink>
        </w:p>
        <w:p w14:paraId="4189F105" w14:textId="77777777" w:rsidR="00AC3E5D" w:rsidRDefault="00266047" w:rsidP="00AC3E5D">
          <w:pPr>
            <w:pStyle w:val="TOC3"/>
            <w:tabs>
              <w:tab w:val="left" w:pos="1320"/>
              <w:tab w:val="right" w:leader="dot" w:pos="9350"/>
            </w:tabs>
            <w:rPr>
              <w:rFonts w:cstheme="minorBidi"/>
              <w:noProof/>
            </w:rPr>
          </w:pPr>
          <w:hyperlink w:anchor="_Toc90309065" w:history="1">
            <w:r w:rsidR="00AC3E5D" w:rsidRPr="000C02E8">
              <w:rPr>
                <w:rStyle w:val="Hyperlink"/>
                <w:noProof/>
              </w:rPr>
              <w:t>3.1.6.</w:t>
            </w:r>
            <w:r w:rsidR="00AC3E5D">
              <w:rPr>
                <w:rFonts w:cstheme="minorBidi"/>
                <w:noProof/>
              </w:rPr>
              <w:tab/>
            </w:r>
            <w:r w:rsidR="00AC3E5D" w:rsidRPr="000C02E8">
              <w:rPr>
                <w:rStyle w:val="Hyperlink"/>
                <w:noProof/>
              </w:rPr>
              <w:t>Lấy trạng thái và XMLData hóa đơn có mã CQT trả về theo danh sách invToken</w:t>
            </w:r>
            <w:r w:rsidR="00AC3E5D">
              <w:rPr>
                <w:noProof/>
                <w:webHidden/>
              </w:rPr>
              <w:tab/>
            </w:r>
            <w:r w:rsidR="00AC3E5D">
              <w:rPr>
                <w:noProof/>
                <w:webHidden/>
              </w:rPr>
              <w:fldChar w:fldCharType="begin"/>
            </w:r>
            <w:r w:rsidR="00AC3E5D">
              <w:rPr>
                <w:noProof/>
                <w:webHidden/>
              </w:rPr>
              <w:instrText xml:space="preserve"> PAGEREF _Toc90309065 \h </w:instrText>
            </w:r>
            <w:r w:rsidR="00AC3E5D">
              <w:rPr>
                <w:noProof/>
                <w:webHidden/>
              </w:rPr>
            </w:r>
            <w:r w:rsidR="00AC3E5D">
              <w:rPr>
                <w:noProof/>
                <w:webHidden/>
              </w:rPr>
              <w:fldChar w:fldCharType="separate"/>
            </w:r>
            <w:r w:rsidR="00AC3E5D">
              <w:rPr>
                <w:noProof/>
                <w:webHidden/>
              </w:rPr>
              <w:t>109</w:t>
            </w:r>
            <w:r w:rsidR="00AC3E5D">
              <w:rPr>
                <w:noProof/>
                <w:webHidden/>
              </w:rPr>
              <w:fldChar w:fldCharType="end"/>
            </w:r>
          </w:hyperlink>
        </w:p>
        <w:p w14:paraId="63F02C7F" w14:textId="77777777" w:rsidR="00AC3E5D" w:rsidRDefault="00266047" w:rsidP="00AC3E5D">
          <w:pPr>
            <w:pStyle w:val="TOC3"/>
            <w:tabs>
              <w:tab w:val="left" w:pos="1320"/>
              <w:tab w:val="right" w:leader="dot" w:pos="9350"/>
            </w:tabs>
            <w:rPr>
              <w:rFonts w:cstheme="minorBidi"/>
              <w:noProof/>
            </w:rPr>
          </w:pPr>
          <w:hyperlink w:anchor="_Toc90309066" w:history="1">
            <w:r w:rsidR="00AC3E5D" w:rsidRPr="000C02E8">
              <w:rPr>
                <w:rStyle w:val="Hyperlink"/>
                <w:noProof/>
              </w:rPr>
              <w:t>3.1.7.</w:t>
            </w:r>
            <w:r w:rsidR="00AC3E5D">
              <w:rPr>
                <w:rFonts w:cstheme="minorBidi"/>
                <w:noProof/>
              </w:rPr>
              <w:tab/>
            </w:r>
            <w:r w:rsidR="00AC3E5D" w:rsidRPr="000C02E8">
              <w:rPr>
                <w:rStyle w:val="Hyperlink"/>
                <w:noProof/>
              </w:rPr>
              <w:t>Lấy trạng thái và XMLData hóa đơn có mã CQT trả về theo danh sách Fkey</w:t>
            </w:r>
            <w:r w:rsidR="00AC3E5D">
              <w:rPr>
                <w:noProof/>
                <w:webHidden/>
              </w:rPr>
              <w:tab/>
            </w:r>
            <w:r w:rsidR="00AC3E5D">
              <w:rPr>
                <w:noProof/>
                <w:webHidden/>
              </w:rPr>
              <w:fldChar w:fldCharType="begin"/>
            </w:r>
            <w:r w:rsidR="00AC3E5D">
              <w:rPr>
                <w:noProof/>
                <w:webHidden/>
              </w:rPr>
              <w:instrText xml:space="preserve"> PAGEREF _Toc90309066 \h </w:instrText>
            </w:r>
            <w:r w:rsidR="00AC3E5D">
              <w:rPr>
                <w:noProof/>
                <w:webHidden/>
              </w:rPr>
            </w:r>
            <w:r w:rsidR="00AC3E5D">
              <w:rPr>
                <w:noProof/>
                <w:webHidden/>
              </w:rPr>
              <w:fldChar w:fldCharType="separate"/>
            </w:r>
            <w:r w:rsidR="00AC3E5D">
              <w:rPr>
                <w:noProof/>
                <w:webHidden/>
              </w:rPr>
              <w:t>110</w:t>
            </w:r>
            <w:r w:rsidR="00AC3E5D">
              <w:rPr>
                <w:noProof/>
                <w:webHidden/>
              </w:rPr>
              <w:fldChar w:fldCharType="end"/>
            </w:r>
          </w:hyperlink>
        </w:p>
        <w:p w14:paraId="0FE8029E" w14:textId="77777777" w:rsidR="00AC3E5D" w:rsidRDefault="00266047" w:rsidP="00AC3E5D">
          <w:pPr>
            <w:pStyle w:val="TOC3"/>
            <w:tabs>
              <w:tab w:val="left" w:pos="1320"/>
              <w:tab w:val="right" w:leader="dot" w:pos="9350"/>
            </w:tabs>
            <w:rPr>
              <w:rFonts w:cstheme="minorBidi"/>
              <w:noProof/>
            </w:rPr>
          </w:pPr>
          <w:hyperlink w:anchor="_Toc90309067" w:history="1">
            <w:r w:rsidR="00AC3E5D" w:rsidRPr="000C02E8">
              <w:rPr>
                <w:rStyle w:val="Hyperlink"/>
                <w:noProof/>
              </w:rPr>
              <w:t>3.1.8.</w:t>
            </w:r>
            <w:r w:rsidR="00AC3E5D">
              <w:rPr>
                <w:rFonts w:cstheme="minorBidi"/>
                <w:noProof/>
              </w:rPr>
              <w:tab/>
            </w:r>
            <w:r w:rsidR="00AC3E5D" w:rsidRPr="000C02E8">
              <w:rPr>
                <w:rStyle w:val="Hyperlink"/>
                <w:noProof/>
              </w:rPr>
              <w:t>Gửi thông điệp hóa đơn điện tử có sai sót.</w:t>
            </w:r>
            <w:r w:rsidR="00AC3E5D">
              <w:rPr>
                <w:noProof/>
                <w:webHidden/>
              </w:rPr>
              <w:tab/>
            </w:r>
            <w:r w:rsidR="00AC3E5D">
              <w:rPr>
                <w:noProof/>
                <w:webHidden/>
              </w:rPr>
              <w:fldChar w:fldCharType="begin"/>
            </w:r>
            <w:r w:rsidR="00AC3E5D">
              <w:rPr>
                <w:noProof/>
                <w:webHidden/>
              </w:rPr>
              <w:instrText xml:space="preserve"> PAGEREF _Toc90309067 \h </w:instrText>
            </w:r>
            <w:r w:rsidR="00AC3E5D">
              <w:rPr>
                <w:noProof/>
                <w:webHidden/>
              </w:rPr>
            </w:r>
            <w:r w:rsidR="00AC3E5D">
              <w:rPr>
                <w:noProof/>
                <w:webHidden/>
              </w:rPr>
              <w:fldChar w:fldCharType="separate"/>
            </w:r>
            <w:r w:rsidR="00AC3E5D">
              <w:rPr>
                <w:noProof/>
                <w:webHidden/>
              </w:rPr>
              <w:t>111</w:t>
            </w:r>
            <w:r w:rsidR="00AC3E5D">
              <w:rPr>
                <w:noProof/>
                <w:webHidden/>
              </w:rPr>
              <w:fldChar w:fldCharType="end"/>
            </w:r>
          </w:hyperlink>
        </w:p>
        <w:p w14:paraId="52B93240" w14:textId="77777777" w:rsidR="00AC3E5D" w:rsidRDefault="00266047" w:rsidP="00AC3E5D">
          <w:pPr>
            <w:pStyle w:val="TOC3"/>
            <w:tabs>
              <w:tab w:val="left" w:pos="1320"/>
              <w:tab w:val="right" w:leader="dot" w:pos="9350"/>
            </w:tabs>
            <w:rPr>
              <w:rFonts w:cstheme="minorBidi"/>
              <w:noProof/>
            </w:rPr>
          </w:pPr>
          <w:hyperlink w:anchor="_Toc90309068" w:history="1">
            <w:r w:rsidR="00AC3E5D" w:rsidRPr="000C02E8">
              <w:rPr>
                <w:rStyle w:val="Hyperlink"/>
                <w:noProof/>
              </w:rPr>
              <w:t>3.1.9.</w:t>
            </w:r>
            <w:r w:rsidR="00AC3E5D">
              <w:rPr>
                <w:rFonts w:cstheme="minorBidi"/>
                <w:noProof/>
              </w:rPr>
              <w:tab/>
            </w:r>
            <w:r w:rsidR="00AC3E5D" w:rsidRPr="000C02E8">
              <w:rPr>
                <w:rStyle w:val="Hyperlink"/>
                <w:noProof/>
              </w:rPr>
              <w:t>Lấy giá trị Hash cho gửi thông điệp hóa đơn có sai sót bằng token ( bước 1)</w:t>
            </w:r>
            <w:r w:rsidR="00AC3E5D">
              <w:rPr>
                <w:noProof/>
                <w:webHidden/>
              </w:rPr>
              <w:tab/>
            </w:r>
            <w:r w:rsidR="00AC3E5D">
              <w:rPr>
                <w:noProof/>
                <w:webHidden/>
              </w:rPr>
              <w:fldChar w:fldCharType="begin"/>
            </w:r>
            <w:r w:rsidR="00AC3E5D">
              <w:rPr>
                <w:noProof/>
                <w:webHidden/>
              </w:rPr>
              <w:instrText xml:space="preserve"> PAGEREF _Toc90309068 \h </w:instrText>
            </w:r>
            <w:r w:rsidR="00AC3E5D">
              <w:rPr>
                <w:noProof/>
                <w:webHidden/>
              </w:rPr>
            </w:r>
            <w:r w:rsidR="00AC3E5D">
              <w:rPr>
                <w:noProof/>
                <w:webHidden/>
              </w:rPr>
              <w:fldChar w:fldCharType="separate"/>
            </w:r>
            <w:r w:rsidR="00AC3E5D">
              <w:rPr>
                <w:noProof/>
                <w:webHidden/>
              </w:rPr>
              <w:t>113</w:t>
            </w:r>
            <w:r w:rsidR="00AC3E5D">
              <w:rPr>
                <w:noProof/>
                <w:webHidden/>
              </w:rPr>
              <w:fldChar w:fldCharType="end"/>
            </w:r>
          </w:hyperlink>
        </w:p>
        <w:p w14:paraId="25C9ACB3" w14:textId="77777777" w:rsidR="00AC3E5D" w:rsidRDefault="00266047" w:rsidP="00AC3E5D">
          <w:pPr>
            <w:pStyle w:val="TOC3"/>
            <w:tabs>
              <w:tab w:val="left" w:pos="1320"/>
              <w:tab w:val="right" w:leader="dot" w:pos="9350"/>
            </w:tabs>
            <w:rPr>
              <w:rFonts w:cstheme="minorBidi"/>
              <w:noProof/>
            </w:rPr>
          </w:pPr>
          <w:hyperlink w:anchor="_Toc90309069" w:history="1">
            <w:r w:rsidR="00AC3E5D" w:rsidRPr="000C02E8">
              <w:rPr>
                <w:rStyle w:val="Hyperlink"/>
                <w:noProof/>
              </w:rPr>
              <w:t>3.1.10.</w:t>
            </w:r>
            <w:r w:rsidR="00AC3E5D">
              <w:rPr>
                <w:rFonts w:cstheme="minorBidi"/>
                <w:noProof/>
              </w:rPr>
              <w:tab/>
            </w:r>
            <w:r w:rsidR="00AC3E5D" w:rsidRPr="000C02E8">
              <w:rPr>
                <w:rStyle w:val="Hyperlink"/>
                <w:noProof/>
              </w:rPr>
              <w:t>Gửi thông điệp hóa đơn điện tử có sai sót sử dụng token (bước 2)</w:t>
            </w:r>
            <w:r w:rsidR="00AC3E5D">
              <w:rPr>
                <w:noProof/>
                <w:webHidden/>
              </w:rPr>
              <w:tab/>
            </w:r>
            <w:r w:rsidR="00AC3E5D">
              <w:rPr>
                <w:noProof/>
                <w:webHidden/>
              </w:rPr>
              <w:fldChar w:fldCharType="begin"/>
            </w:r>
            <w:r w:rsidR="00AC3E5D">
              <w:rPr>
                <w:noProof/>
                <w:webHidden/>
              </w:rPr>
              <w:instrText xml:space="preserve"> PAGEREF _Toc90309069 \h </w:instrText>
            </w:r>
            <w:r w:rsidR="00AC3E5D">
              <w:rPr>
                <w:noProof/>
                <w:webHidden/>
              </w:rPr>
            </w:r>
            <w:r w:rsidR="00AC3E5D">
              <w:rPr>
                <w:noProof/>
                <w:webHidden/>
              </w:rPr>
              <w:fldChar w:fldCharType="separate"/>
            </w:r>
            <w:r w:rsidR="00AC3E5D">
              <w:rPr>
                <w:noProof/>
                <w:webHidden/>
              </w:rPr>
              <w:t>115</w:t>
            </w:r>
            <w:r w:rsidR="00AC3E5D">
              <w:rPr>
                <w:noProof/>
                <w:webHidden/>
              </w:rPr>
              <w:fldChar w:fldCharType="end"/>
            </w:r>
          </w:hyperlink>
        </w:p>
        <w:p w14:paraId="44F314A3" w14:textId="77777777" w:rsidR="00AC3E5D" w:rsidRDefault="00266047" w:rsidP="00AC3E5D">
          <w:pPr>
            <w:pStyle w:val="TOC2"/>
            <w:tabs>
              <w:tab w:val="left" w:pos="880"/>
              <w:tab w:val="right" w:leader="dot" w:pos="9350"/>
            </w:tabs>
            <w:rPr>
              <w:rFonts w:cstheme="minorBidi"/>
              <w:noProof/>
            </w:rPr>
          </w:pPr>
          <w:hyperlink w:anchor="_Toc90309070" w:history="1">
            <w:r w:rsidR="00AC3E5D" w:rsidRPr="000C02E8">
              <w:rPr>
                <w:rStyle w:val="Hyperlink"/>
                <w:noProof/>
              </w:rPr>
              <w:t>3.2.</w:t>
            </w:r>
            <w:r w:rsidR="00AC3E5D">
              <w:rPr>
                <w:rFonts w:cstheme="minorBidi"/>
                <w:noProof/>
              </w:rPr>
              <w:tab/>
            </w:r>
            <w:r w:rsidR="00AC3E5D" w:rsidRPr="000C02E8">
              <w:rPr>
                <w:rStyle w:val="Hyperlink"/>
                <w:noProof/>
              </w:rPr>
              <w:t>Nhóm các hàm webservice xử lý hóa đơn (BussinessService)</w:t>
            </w:r>
            <w:r w:rsidR="00AC3E5D">
              <w:rPr>
                <w:noProof/>
                <w:webHidden/>
              </w:rPr>
              <w:tab/>
            </w:r>
            <w:r w:rsidR="00AC3E5D">
              <w:rPr>
                <w:noProof/>
                <w:webHidden/>
              </w:rPr>
              <w:fldChar w:fldCharType="begin"/>
            </w:r>
            <w:r w:rsidR="00AC3E5D">
              <w:rPr>
                <w:noProof/>
                <w:webHidden/>
              </w:rPr>
              <w:instrText xml:space="preserve"> PAGEREF _Toc90309070 \h </w:instrText>
            </w:r>
            <w:r w:rsidR="00AC3E5D">
              <w:rPr>
                <w:noProof/>
                <w:webHidden/>
              </w:rPr>
            </w:r>
            <w:r w:rsidR="00AC3E5D">
              <w:rPr>
                <w:noProof/>
                <w:webHidden/>
              </w:rPr>
              <w:fldChar w:fldCharType="separate"/>
            </w:r>
            <w:r w:rsidR="00AC3E5D">
              <w:rPr>
                <w:noProof/>
                <w:webHidden/>
              </w:rPr>
              <w:t>116</w:t>
            </w:r>
            <w:r w:rsidR="00AC3E5D">
              <w:rPr>
                <w:noProof/>
                <w:webHidden/>
              </w:rPr>
              <w:fldChar w:fldCharType="end"/>
            </w:r>
          </w:hyperlink>
        </w:p>
        <w:p w14:paraId="3C6B813D" w14:textId="77777777" w:rsidR="00AC3E5D" w:rsidRDefault="00266047" w:rsidP="00AC3E5D">
          <w:pPr>
            <w:pStyle w:val="TOC3"/>
            <w:tabs>
              <w:tab w:val="left" w:pos="1320"/>
              <w:tab w:val="right" w:leader="dot" w:pos="9350"/>
            </w:tabs>
            <w:rPr>
              <w:rFonts w:cstheme="minorBidi"/>
              <w:noProof/>
            </w:rPr>
          </w:pPr>
          <w:hyperlink w:anchor="_Toc90309071" w:history="1">
            <w:r w:rsidR="00AC3E5D" w:rsidRPr="000C02E8">
              <w:rPr>
                <w:rStyle w:val="Hyperlink"/>
                <w:noProof/>
              </w:rPr>
              <w:t>3.2.1.</w:t>
            </w:r>
            <w:r w:rsidR="00AC3E5D">
              <w:rPr>
                <w:rFonts w:cstheme="minorBidi"/>
                <w:noProof/>
              </w:rPr>
              <w:tab/>
            </w:r>
            <w:r w:rsidR="00AC3E5D" w:rsidRPr="000C02E8">
              <w:rPr>
                <w:rStyle w:val="Hyperlink"/>
                <w:noProof/>
              </w:rPr>
              <w:t>Điều chỉnh hóa đơn theo số hóa đơn truyền vào</w:t>
            </w:r>
            <w:r w:rsidR="00AC3E5D">
              <w:rPr>
                <w:noProof/>
                <w:webHidden/>
              </w:rPr>
              <w:tab/>
            </w:r>
            <w:r w:rsidR="00AC3E5D">
              <w:rPr>
                <w:noProof/>
                <w:webHidden/>
              </w:rPr>
              <w:fldChar w:fldCharType="begin"/>
            </w:r>
            <w:r w:rsidR="00AC3E5D">
              <w:rPr>
                <w:noProof/>
                <w:webHidden/>
              </w:rPr>
              <w:instrText xml:space="preserve"> PAGEREF _Toc90309071 \h </w:instrText>
            </w:r>
            <w:r w:rsidR="00AC3E5D">
              <w:rPr>
                <w:noProof/>
                <w:webHidden/>
              </w:rPr>
            </w:r>
            <w:r w:rsidR="00AC3E5D">
              <w:rPr>
                <w:noProof/>
                <w:webHidden/>
              </w:rPr>
              <w:fldChar w:fldCharType="separate"/>
            </w:r>
            <w:r w:rsidR="00AC3E5D">
              <w:rPr>
                <w:noProof/>
                <w:webHidden/>
              </w:rPr>
              <w:t>116</w:t>
            </w:r>
            <w:r w:rsidR="00AC3E5D">
              <w:rPr>
                <w:noProof/>
                <w:webHidden/>
              </w:rPr>
              <w:fldChar w:fldCharType="end"/>
            </w:r>
          </w:hyperlink>
        </w:p>
        <w:p w14:paraId="0349DAB4" w14:textId="77777777" w:rsidR="00AC3E5D" w:rsidRDefault="00266047" w:rsidP="00AC3E5D">
          <w:pPr>
            <w:pStyle w:val="TOC3"/>
            <w:tabs>
              <w:tab w:val="left" w:pos="1320"/>
              <w:tab w:val="right" w:leader="dot" w:pos="9350"/>
            </w:tabs>
            <w:rPr>
              <w:rFonts w:cstheme="minorBidi"/>
              <w:noProof/>
            </w:rPr>
          </w:pPr>
          <w:hyperlink w:anchor="_Toc90309072" w:history="1">
            <w:r w:rsidR="00AC3E5D" w:rsidRPr="000C02E8">
              <w:rPr>
                <w:rStyle w:val="Hyperlink"/>
                <w:noProof/>
              </w:rPr>
              <w:t>3.2.2.</w:t>
            </w:r>
            <w:r w:rsidR="00AC3E5D">
              <w:rPr>
                <w:rFonts w:cstheme="minorBidi"/>
                <w:noProof/>
              </w:rPr>
              <w:tab/>
            </w:r>
            <w:r w:rsidR="00AC3E5D" w:rsidRPr="000C02E8">
              <w:rPr>
                <w:rStyle w:val="Hyperlink"/>
                <w:noProof/>
              </w:rPr>
              <w:t>Điều chỉnh hóa đơn không phát sinh hóa đơn mới</w:t>
            </w:r>
            <w:r w:rsidR="00AC3E5D">
              <w:rPr>
                <w:noProof/>
                <w:webHidden/>
              </w:rPr>
              <w:tab/>
            </w:r>
            <w:r w:rsidR="00AC3E5D">
              <w:rPr>
                <w:noProof/>
                <w:webHidden/>
              </w:rPr>
              <w:fldChar w:fldCharType="begin"/>
            </w:r>
            <w:r w:rsidR="00AC3E5D">
              <w:rPr>
                <w:noProof/>
                <w:webHidden/>
              </w:rPr>
              <w:instrText xml:space="preserve"> PAGEREF _Toc90309072 \h </w:instrText>
            </w:r>
            <w:r w:rsidR="00AC3E5D">
              <w:rPr>
                <w:noProof/>
                <w:webHidden/>
              </w:rPr>
            </w:r>
            <w:r w:rsidR="00AC3E5D">
              <w:rPr>
                <w:noProof/>
                <w:webHidden/>
              </w:rPr>
              <w:fldChar w:fldCharType="separate"/>
            </w:r>
            <w:r w:rsidR="00AC3E5D">
              <w:rPr>
                <w:noProof/>
                <w:webHidden/>
              </w:rPr>
              <w:t>120</w:t>
            </w:r>
            <w:r w:rsidR="00AC3E5D">
              <w:rPr>
                <w:noProof/>
                <w:webHidden/>
              </w:rPr>
              <w:fldChar w:fldCharType="end"/>
            </w:r>
          </w:hyperlink>
        </w:p>
        <w:p w14:paraId="4357E130" w14:textId="77777777" w:rsidR="00AC3E5D" w:rsidRDefault="00266047" w:rsidP="00AC3E5D">
          <w:pPr>
            <w:pStyle w:val="TOC3"/>
            <w:tabs>
              <w:tab w:val="left" w:pos="1320"/>
              <w:tab w:val="right" w:leader="dot" w:pos="9350"/>
            </w:tabs>
            <w:rPr>
              <w:rFonts w:cstheme="minorBidi"/>
              <w:noProof/>
            </w:rPr>
          </w:pPr>
          <w:hyperlink w:anchor="_Toc90309073" w:history="1">
            <w:r w:rsidR="00AC3E5D" w:rsidRPr="000C02E8">
              <w:rPr>
                <w:rStyle w:val="Hyperlink"/>
                <w:noProof/>
              </w:rPr>
              <w:t>3.2.3.</w:t>
            </w:r>
            <w:r w:rsidR="00AC3E5D">
              <w:rPr>
                <w:rFonts w:cstheme="minorBidi"/>
                <w:noProof/>
              </w:rPr>
              <w:tab/>
            </w:r>
            <w:r w:rsidR="00AC3E5D" w:rsidRPr="000C02E8">
              <w:rPr>
                <w:rStyle w:val="Hyperlink"/>
                <w:noProof/>
              </w:rPr>
              <w:t>Thay thế hóa đơn theo số hóa đơn truyền vào</w:t>
            </w:r>
            <w:r w:rsidR="00AC3E5D">
              <w:rPr>
                <w:noProof/>
                <w:webHidden/>
              </w:rPr>
              <w:tab/>
            </w:r>
            <w:r w:rsidR="00AC3E5D">
              <w:rPr>
                <w:noProof/>
                <w:webHidden/>
              </w:rPr>
              <w:fldChar w:fldCharType="begin"/>
            </w:r>
            <w:r w:rsidR="00AC3E5D">
              <w:rPr>
                <w:noProof/>
                <w:webHidden/>
              </w:rPr>
              <w:instrText xml:space="preserve"> PAGEREF _Toc90309073 \h </w:instrText>
            </w:r>
            <w:r w:rsidR="00AC3E5D">
              <w:rPr>
                <w:noProof/>
                <w:webHidden/>
              </w:rPr>
            </w:r>
            <w:r w:rsidR="00AC3E5D">
              <w:rPr>
                <w:noProof/>
                <w:webHidden/>
              </w:rPr>
              <w:fldChar w:fldCharType="separate"/>
            </w:r>
            <w:r w:rsidR="00AC3E5D">
              <w:rPr>
                <w:noProof/>
                <w:webHidden/>
              </w:rPr>
              <w:t>123</w:t>
            </w:r>
            <w:r w:rsidR="00AC3E5D">
              <w:rPr>
                <w:noProof/>
                <w:webHidden/>
              </w:rPr>
              <w:fldChar w:fldCharType="end"/>
            </w:r>
          </w:hyperlink>
        </w:p>
        <w:p w14:paraId="1D66D851" w14:textId="77777777" w:rsidR="00AC3E5D" w:rsidRDefault="00266047" w:rsidP="00AC3E5D">
          <w:pPr>
            <w:pStyle w:val="TOC3"/>
            <w:tabs>
              <w:tab w:val="left" w:pos="1320"/>
              <w:tab w:val="right" w:leader="dot" w:pos="9350"/>
            </w:tabs>
            <w:rPr>
              <w:rFonts w:cstheme="minorBidi"/>
              <w:noProof/>
            </w:rPr>
          </w:pPr>
          <w:hyperlink w:anchor="_Toc90309074" w:history="1">
            <w:r w:rsidR="00AC3E5D" w:rsidRPr="000C02E8">
              <w:rPr>
                <w:rStyle w:val="Hyperlink"/>
                <w:noProof/>
              </w:rPr>
              <w:t>3.2.4.</w:t>
            </w:r>
            <w:r w:rsidR="00AC3E5D">
              <w:rPr>
                <w:rFonts w:cstheme="minorBidi"/>
                <w:noProof/>
              </w:rPr>
              <w:tab/>
            </w:r>
            <w:r w:rsidR="00AC3E5D" w:rsidRPr="000C02E8">
              <w:rPr>
                <w:rStyle w:val="Hyperlink"/>
                <w:noProof/>
              </w:rPr>
              <w:t>Thay thế hóa đơn không phát sinh hóa đơn mới</w:t>
            </w:r>
            <w:r w:rsidR="00AC3E5D">
              <w:rPr>
                <w:noProof/>
                <w:webHidden/>
              </w:rPr>
              <w:tab/>
            </w:r>
            <w:r w:rsidR="00AC3E5D">
              <w:rPr>
                <w:noProof/>
                <w:webHidden/>
              </w:rPr>
              <w:fldChar w:fldCharType="begin"/>
            </w:r>
            <w:r w:rsidR="00AC3E5D">
              <w:rPr>
                <w:noProof/>
                <w:webHidden/>
              </w:rPr>
              <w:instrText xml:space="preserve"> PAGEREF _Toc90309074 \h </w:instrText>
            </w:r>
            <w:r w:rsidR="00AC3E5D">
              <w:rPr>
                <w:noProof/>
                <w:webHidden/>
              </w:rPr>
            </w:r>
            <w:r w:rsidR="00AC3E5D">
              <w:rPr>
                <w:noProof/>
                <w:webHidden/>
              </w:rPr>
              <w:fldChar w:fldCharType="separate"/>
            </w:r>
            <w:r w:rsidR="00AC3E5D">
              <w:rPr>
                <w:noProof/>
                <w:webHidden/>
              </w:rPr>
              <w:t>126</w:t>
            </w:r>
            <w:r w:rsidR="00AC3E5D">
              <w:rPr>
                <w:noProof/>
                <w:webHidden/>
              </w:rPr>
              <w:fldChar w:fldCharType="end"/>
            </w:r>
          </w:hyperlink>
        </w:p>
        <w:p w14:paraId="0D8558CC" w14:textId="77777777" w:rsidR="00AC3E5D" w:rsidRDefault="00266047" w:rsidP="00AC3E5D">
          <w:pPr>
            <w:pStyle w:val="TOC3"/>
            <w:tabs>
              <w:tab w:val="left" w:pos="1320"/>
              <w:tab w:val="right" w:leader="dot" w:pos="9350"/>
            </w:tabs>
            <w:rPr>
              <w:rFonts w:cstheme="minorBidi"/>
              <w:noProof/>
            </w:rPr>
          </w:pPr>
          <w:hyperlink w:anchor="_Toc90309075" w:history="1">
            <w:r w:rsidR="00AC3E5D" w:rsidRPr="000C02E8">
              <w:rPr>
                <w:rStyle w:val="Hyperlink"/>
                <w:noProof/>
              </w:rPr>
              <w:t>3.2.5.</w:t>
            </w:r>
            <w:r w:rsidR="00AC3E5D">
              <w:rPr>
                <w:rFonts w:cstheme="minorBidi"/>
                <w:noProof/>
              </w:rPr>
              <w:tab/>
            </w:r>
            <w:r w:rsidR="00AC3E5D" w:rsidRPr="000C02E8">
              <w:rPr>
                <w:rStyle w:val="Hyperlink"/>
                <w:noProof/>
              </w:rPr>
              <w:t>Thay thế hóa đơn giữ số khác mẫu số</w:t>
            </w:r>
            <w:r w:rsidR="00AC3E5D">
              <w:rPr>
                <w:noProof/>
                <w:webHidden/>
              </w:rPr>
              <w:tab/>
            </w:r>
            <w:r w:rsidR="00AC3E5D">
              <w:rPr>
                <w:noProof/>
                <w:webHidden/>
              </w:rPr>
              <w:fldChar w:fldCharType="begin"/>
            </w:r>
            <w:r w:rsidR="00AC3E5D">
              <w:rPr>
                <w:noProof/>
                <w:webHidden/>
              </w:rPr>
              <w:instrText xml:space="preserve"> PAGEREF _Toc90309075 \h </w:instrText>
            </w:r>
            <w:r w:rsidR="00AC3E5D">
              <w:rPr>
                <w:noProof/>
                <w:webHidden/>
              </w:rPr>
            </w:r>
            <w:r w:rsidR="00AC3E5D">
              <w:rPr>
                <w:noProof/>
                <w:webHidden/>
              </w:rPr>
              <w:fldChar w:fldCharType="separate"/>
            </w:r>
            <w:r w:rsidR="00AC3E5D">
              <w:rPr>
                <w:noProof/>
                <w:webHidden/>
              </w:rPr>
              <w:t>129</w:t>
            </w:r>
            <w:r w:rsidR="00AC3E5D">
              <w:rPr>
                <w:noProof/>
                <w:webHidden/>
              </w:rPr>
              <w:fldChar w:fldCharType="end"/>
            </w:r>
          </w:hyperlink>
        </w:p>
        <w:p w14:paraId="4FAC3485" w14:textId="77777777" w:rsidR="00AC3E5D" w:rsidRDefault="00266047" w:rsidP="00AC3E5D">
          <w:pPr>
            <w:pStyle w:val="TOC3"/>
            <w:tabs>
              <w:tab w:val="left" w:pos="1320"/>
              <w:tab w:val="right" w:leader="dot" w:pos="9350"/>
            </w:tabs>
            <w:rPr>
              <w:rFonts w:cstheme="minorBidi"/>
              <w:noProof/>
            </w:rPr>
          </w:pPr>
          <w:hyperlink w:anchor="_Toc90309076" w:history="1">
            <w:r w:rsidR="00AC3E5D" w:rsidRPr="000C02E8">
              <w:rPr>
                <w:rStyle w:val="Hyperlink"/>
                <w:noProof/>
              </w:rPr>
              <w:t>3.2.6.</w:t>
            </w:r>
            <w:r w:rsidR="00AC3E5D">
              <w:rPr>
                <w:rFonts w:cstheme="minorBidi"/>
                <w:noProof/>
              </w:rPr>
              <w:tab/>
            </w:r>
            <w:r w:rsidR="00AC3E5D" w:rsidRPr="000C02E8">
              <w:rPr>
                <w:rStyle w:val="Hyperlink"/>
                <w:noProof/>
              </w:rPr>
              <w:t>Thay thế hóa đơn theo fkey, pattern, serial truyền vào</w:t>
            </w:r>
            <w:r w:rsidR="00AC3E5D">
              <w:rPr>
                <w:noProof/>
                <w:webHidden/>
              </w:rPr>
              <w:tab/>
            </w:r>
            <w:r w:rsidR="00AC3E5D">
              <w:rPr>
                <w:noProof/>
                <w:webHidden/>
              </w:rPr>
              <w:fldChar w:fldCharType="begin"/>
            </w:r>
            <w:r w:rsidR="00AC3E5D">
              <w:rPr>
                <w:noProof/>
                <w:webHidden/>
              </w:rPr>
              <w:instrText xml:space="preserve"> PAGEREF _Toc90309076 \h </w:instrText>
            </w:r>
            <w:r w:rsidR="00AC3E5D">
              <w:rPr>
                <w:noProof/>
                <w:webHidden/>
              </w:rPr>
            </w:r>
            <w:r w:rsidR="00AC3E5D">
              <w:rPr>
                <w:noProof/>
                <w:webHidden/>
              </w:rPr>
              <w:fldChar w:fldCharType="separate"/>
            </w:r>
            <w:r w:rsidR="00AC3E5D">
              <w:rPr>
                <w:noProof/>
                <w:webHidden/>
              </w:rPr>
              <w:t>133</w:t>
            </w:r>
            <w:r w:rsidR="00AC3E5D">
              <w:rPr>
                <w:noProof/>
                <w:webHidden/>
              </w:rPr>
              <w:fldChar w:fldCharType="end"/>
            </w:r>
          </w:hyperlink>
        </w:p>
        <w:p w14:paraId="1C67A4D1" w14:textId="77777777" w:rsidR="00AC3E5D" w:rsidRDefault="00266047" w:rsidP="00AC3E5D">
          <w:pPr>
            <w:pStyle w:val="TOC3"/>
            <w:tabs>
              <w:tab w:val="left" w:pos="1320"/>
              <w:tab w:val="right" w:leader="dot" w:pos="9350"/>
            </w:tabs>
            <w:rPr>
              <w:rFonts w:cstheme="minorBidi"/>
              <w:noProof/>
            </w:rPr>
          </w:pPr>
          <w:hyperlink w:anchor="_Toc90309077" w:history="1">
            <w:r w:rsidR="00AC3E5D" w:rsidRPr="000C02E8">
              <w:rPr>
                <w:rStyle w:val="Hyperlink"/>
                <w:noProof/>
              </w:rPr>
              <w:t>3.2.7.</w:t>
            </w:r>
            <w:r w:rsidR="00AC3E5D">
              <w:rPr>
                <w:rFonts w:cstheme="minorBidi"/>
                <w:noProof/>
              </w:rPr>
              <w:tab/>
            </w:r>
            <w:r w:rsidR="00AC3E5D" w:rsidRPr="000C02E8">
              <w:rPr>
                <w:rStyle w:val="Hyperlink"/>
                <w:noProof/>
              </w:rPr>
              <w:t>Điều chỉnh hóa đơn theo fkey, pattern, serial truyền vào</w:t>
            </w:r>
            <w:r w:rsidR="00AC3E5D">
              <w:rPr>
                <w:noProof/>
                <w:webHidden/>
              </w:rPr>
              <w:tab/>
            </w:r>
            <w:r w:rsidR="00AC3E5D">
              <w:rPr>
                <w:noProof/>
                <w:webHidden/>
              </w:rPr>
              <w:fldChar w:fldCharType="begin"/>
            </w:r>
            <w:r w:rsidR="00AC3E5D">
              <w:rPr>
                <w:noProof/>
                <w:webHidden/>
              </w:rPr>
              <w:instrText xml:space="preserve"> PAGEREF _Toc90309077 \h </w:instrText>
            </w:r>
            <w:r w:rsidR="00AC3E5D">
              <w:rPr>
                <w:noProof/>
                <w:webHidden/>
              </w:rPr>
            </w:r>
            <w:r w:rsidR="00AC3E5D">
              <w:rPr>
                <w:noProof/>
                <w:webHidden/>
              </w:rPr>
              <w:fldChar w:fldCharType="separate"/>
            </w:r>
            <w:r w:rsidR="00AC3E5D">
              <w:rPr>
                <w:noProof/>
                <w:webHidden/>
              </w:rPr>
              <w:t>136</w:t>
            </w:r>
            <w:r w:rsidR="00AC3E5D">
              <w:rPr>
                <w:noProof/>
                <w:webHidden/>
              </w:rPr>
              <w:fldChar w:fldCharType="end"/>
            </w:r>
          </w:hyperlink>
        </w:p>
        <w:p w14:paraId="4F2A98E0" w14:textId="77777777" w:rsidR="00AC3E5D" w:rsidRDefault="00266047" w:rsidP="00AC3E5D">
          <w:pPr>
            <w:pStyle w:val="TOC3"/>
            <w:tabs>
              <w:tab w:val="left" w:pos="1320"/>
              <w:tab w:val="right" w:leader="dot" w:pos="9350"/>
            </w:tabs>
            <w:rPr>
              <w:rFonts w:cstheme="minorBidi"/>
              <w:noProof/>
            </w:rPr>
          </w:pPr>
          <w:hyperlink w:anchor="_Toc90309078" w:history="1">
            <w:r w:rsidR="00AC3E5D" w:rsidRPr="000C02E8">
              <w:rPr>
                <w:rStyle w:val="Hyperlink"/>
                <w:noProof/>
              </w:rPr>
              <w:t>3.2.8.</w:t>
            </w:r>
            <w:r w:rsidR="00AC3E5D">
              <w:rPr>
                <w:rFonts w:cstheme="minorBidi"/>
                <w:noProof/>
              </w:rPr>
              <w:tab/>
            </w:r>
            <w:r w:rsidR="00AC3E5D" w:rsidRPr="000C02E8">
              <w:rPr>
                <w:rStyle w:val="Hyperlink"/>
                <w:noProof/>
              </w:rPr>
              <w:t>Điều chỉnh hóa đơn cũ (hóa đơn không tồn tại trên hệ thống)</w:t>
            </w:r>
            <w:r w:rsidR="00AC3E5D">
              <w:rPr>
                <w:noProof/>
                <w:webHidden/>
              </w:rPr>
              <w:tab/>
            </w:r>
            <w:r w:rsidR="00AC3E5D">
              <w:rPr>
                <w:noProof/>
                <w:webHidden/>
              </w:rPr>
              <w:fldChar w:fldCharType="begin"/>
            </w:r>
            <w:r w:rsidR="00AC3E5D">
              <w:rPr>
                <w:noProof/>
                <w:webHidden/>
              </w:rPr>
              <w:instrText xml:space="preserve"> PAGEREF _Toc90309078 \h </w:instrText>
            </w:r>
            <w:r w:rsidR="00AC3E5D">
              <w:rPr>
                <w:noProof/>
                <w:webHidden/>
              </w:rPr>
            </w:r>
            <w:r w:rsidR="00AC3E5D">
              <w:rPr>
                <w:noProof/>
                <w:webHidden/>
              </w:rPr>
              <w:fldChar w:fldCharType="separate"/>
            </w:r>
            <w:r w:rsidR="00AC3E5D">
              <w:rPr>
                <w:noProof/>
                <w:webHidden/>
              </w:rPr>
              <w:t>139</w:t>
            </w:r>
            <w:r w:rsidR="00AC3E5D">
              <w:rPr>
                <w:noProof/>
                <w:webHidden/>
              </w:rPr>
              <w:fldChar w:fldCharType="end"/>
            </w:r>
          </w:hyperlink>
        </w:p>
        <w:p w14:paraId="3037B6FF" w14:textId="77777777" w:rsidR="00AC3E5D" w:rsidRDefault="00266047" w:rsidP="00AC3E5D">
          <w:pPr>
            <w:pStyle w:val="TOC3"/>
            <w:tabs>
              <w:tab w:val="left" w:pos="1320"/>
              <w:tab w:val="right" w:leader="dot" w:pos="9350"/>
            </w:tabs>
            <w:rPr>
              <w:rFonts w:cstheme="minorBidi"/>
              <w:noProof/>
            </w:rPr>
          </w:pPr>
          <w:hyperlink w:anchor="_Toc90309079" w:history="1">
            <w:r w:rsidR="00AC3E5D" w:rsidRPr="000C02E8">
              <w:rPr>
                <w:rStyle w:val="Hyperlink"/>
                <w:noProof/>
              </w:rPr>
              <w:t>3.2.9.</w:t>
            </w:r>
            <w:r w:rsidR="00AC3E5D">
              <w:rPr>
                <w:rFonts w:cstheme="minorBidi"/>
                <w:noProof/>
              </w:rPr>
              <w:tab/>
            </w:r>
            <w:r w:rsidR="00AC3E5D" w:rsidRPr="000C02E8">
              <w:rPr>
                <w:rStyle w:val="Hyperlink"/>
                <w:noProof/>
              </w:rPr>
              <w:t>Thay thế hóa đơn cũ (hóa đơn không tồn tại trên hệ thống)</w:t>
            </w:r>
            <w:r w:rsidR="00AC3E5D">
              <w:rPr>
                <w:noProof/>
                <w:webHidden/>
              </w:rPr>
              <w:tab/>
            </w:r>
            <w:r w:rsidR="00AC3E5D">
              <w:rPr>
                <w:noProof/>
                <w:webHidden/>
              </w:rPr>
              <w:fldChar w:fldCharType="begin"/>
            </w:r>
            <w:r w:rsidR="00AC3E5D">
              <w:rPr>
                <w:noProof/>
                <w:webHidden/>
              </w:rPr>
              <w:instrText xml:space="preserve"> PAGEREF _Toc90309079 \h </w:instrText>
            </w:r>
            <w:r w:rsidR="00AC3E5D">
              <w:rPr>
                <w:noProof/>
                <w:webHidden/>
              </w:rPr>
            </w:r>
            <w:r w:rsidR="00AC3E5D">
              <w:rPr>
                <w:noProof/>
                <w:webHidden/>
              </w:rPr>
              <w:fldChar w:fldCharType="separate"/>
            </w:r>
            <w:r w:rsidR="00AC3E5D">
              <w:rPr>
                <w:noProof/>
                <w:webHidden/>
              </w:rPr>
              <w:t>143</w:t>
            </w:r>
            <w:r w:rsidR="00AC3E5D">
              <w:rPr>
                <w:noProof/>
                <w:webHidden/>
              </w:rPr>
              <w:fldChar w:fldCharType="end"/>
            </w:r>
          </w:hyperlink>
        </w:p>
        <w:p w14:paraId="64742482" w14:textId="77777777" w:rsidR="00AC3E5D" w:rsidRDefault="00AC3E5D" w:rsidP="00AC3E5D">
          <w:r w:rsidRPr="00B37C1B">
            <w:rPr>
              <w:rFonts w:cs="Times New Roman"/>
              <w:b/>
              <w:bCs/>
              <w:noProof/>
              <w:szCs w:val="24"/>
            </w:rPr>
            <w:fldChar w:fldCharType="end"/>
          </w:r>
        </w:p>
      </w:sdtContent>
    </w:sdt>
    <w:p w14:paraId="56A98131" w14:textId="77777777" w:rsidR="00AC3E5D" w:rsidRDefault="00AC3E5D" w:rsidP="00AC3E5D"/>
    <w:p w14:paraId="3FCE1934" w14:textId="77777777" w:rsidR="00AC3E5D" w:rsidRPr="007C1EEB" w:rsidRDefault="00AC3E5D" w:rsidP="00AC3E5D">
      <w:pPr>
        <w:pStyle w:val="Heading1"/>
      </w:pPr>
      <w:bookmarkStart w:id="0" w:name="_Toc391286181"/>
      <w:bookmarkStart w:id="1" w:name="_Toc427576927"/>
      <w:bookmarkStart w:id="2" w:name="_Toc90308999"/>
      <w:bookmarkStart w:id="3" w:name="_Toc304465725"/>
      <w:r w:rsidRPr="007C1EEB">
        <w:lastRenderedPageBreak/>
        <w:t>QUY ĐỊNH VÀ CHUẨN CHUNG</w:t>
      </w:r>
      <w:bookmarkEnd w:id="0"/>
      <w:bookmarkEnd w:id="1"/>
      <w:bookmarkEnd w:id="2"/>
    </w:p>
    <w:p w14:paraId="60A9C903" w14:textId="77777777" w:rsidR="00AC3E5D" w:rsidRPr="00007702" w:rsidRDefault="00AC3E5D" w:rsidP="00AC3E5D">
      <w:pPr>
        <w:pStyle w:val="Heading2"/>
      </w:pPr>
      <w:bookmarkStart w:id="4" w:name="_Toc427576929"/>
      <w:bookmarkStart w:id="5" w:name="_Toc90309000"/>
      <w:bookmarkEnd w:id="3"/>
      <w:r w:rsidRPr="000C0C55">
        <w:t>Chuẩn định dạng dữ liệu trả về</w:t>
      </w:r>
      <w:bookmarkEnd w:id="4"/>
      <w:bookmarkEnd w:id="5"/>
    </w:p>
    <w:p w14:paraId="6C917238" w14:textId="77777777" w:rsidR="00AC3E5D" w:rsidRPr="00007702" w:rsidRDefault="00AC3E5D" w:rsidP="00A75803">
      <w:pPr>
        <w:pStyle w:val="N"/>
      </w:pPr>
      <w:r w:rsidRPr="00007702">
        <w:t xml:space="preserve">Dữ liệu message được trao đổi qua Web Service theo định dạng </w:t>
      </w:r>
      <w:r>
        <w:t xml:space="preserve"> XML.</w:t>
      </w:r>
    </w:p>
    <w:p w14:paraId="22D7D165" w14:textId="77777777" w:rsidR="00AC3E5D" w:rsidRPr="00007702" w:rsidRDefault="00AC3E5D" w:rsidP="00AC3E5D">
      <w:pPr>
        <w:pStyle w:val="Heading2"/>
      </w:pPr>
      <w:bookmarkStart w:id="6" w:name="_Toc427576930"/>
      <w:bookmarkStart w:id="7" w:name="_Toc90309001"/>
      <w:bookmarkStart w:id="8" w:name="_Toc391286186"/>
      <w:r w:rsidRPr="00007702">
        <w:t>Base64 format</w:t>
      </w:r>
      <w:bookmarkEnd w:id="6"/>
      <w:bookmarkEnd w:id="7"/>
    </w:p>
    <w:p w14:paraId="4C88DDB1" w14:textId="77777777" w:rsidR="00AC3E5D" w:rsidRPr="00007702" w:rsidRDefault="00AC3E5D" w:rsidP="00AC3E5D">
      <w:pPr>
        <w:pStyle w:val="NormalIndent"/>
      </w:pPr>
      <w:r w:rsidRPr="00007702">
        <w:t>Một dạng khác để truyền dữ liệu binary dưới dạng text là dạng Base64 Encoding.</w:t>
      </w:r>
    </w:p>
    <w:p w14:paraId="39ADAC83" w14:textId="77777777" w:rsidR="00AC3E5D" w:rsidRDefault="00266047" w:rsidP="00AC3E5D">
      <w:pPr>
        <w:pStyle w:val="NormalIndent"/>
      </w:pPr>
      <w:hyperlink r:id="rId8" w:history="1">
        <w:r w:rsidR="00AC3E5D" w:rsidRPr="004E6965">
          <w:rPr>
            <w:rStyle w:val="Hyperlink"/>
          </w:rPr>
          <w:t>http://en.wikipedia.org/wiki/Base64</w:t>
        </w:r>
      </w:hyperlink>
      <w:r w:rsidR="00AC3E5D">
        <w:t xml:space="preserve">  </w:t>
      </w:r>
    </w:p>
    <w:p w14:paraId="56BFF5EE" w14:textId="77777777" w:rsidR="00AC3E5D" w:rsidRPr="00007702" w:rsidRDefault="00AC3E5D" w:rsidP="00AC3E5D">
      <w:pPr>
        <w:pStyle w:val="Heading2"/>
      </w:pPr>
      <w:bookmarkStart w:id="9" w:name="_Toc427576931"/>
      <w:bookmarkStart w:id="10" w:name="_Toc90309002"/>
      <w:r w:rsidRPr="00007702">
        <w:t>Errors</w:t>
      </w:r>
      <w:bookmarkEnd w:id="8"/>
      <w:bookmarkEnd w:id="9"/>
      <w:bookmarkEnd w:id="10"/>
    </w:p>
    <w:p w14:paraId="1D4A8B39" w14:textId="77777777" w:rsidR="00AC3E5D" w:rsidRPr="00DA6647" w:rsidRDefault="00AC3E5D" w:rsidP="00A75803">
      <w:pPr>
        <w:pStyle w:val="N"/>
      </w:pPr>
      <w:r w:rsidRPr="00007702">
        <w:t xml:space="preserve">Các lỗi trả về </w:t>
      </w:r>
      <w:r>
        <w:t>theo bảng mô tả mã lỗi tương ứng mỗi đầu hàm.</w:t>
      </w:r>
    </w:p>
    <w:p w14:paraId="4FCBC26D" w14:textId="77777777" w:rsidR="00AC3E5D" w:rsidRPr="007C1EEB" w:rsidRDefault="00AC3E5D" w:rsidP="00AC3E5D">
      <w:pPr>
        <w:pStyle w:val="Heading1"/>
      </w:pPr>
      <w:r>
        <w:lastRenderedPageBreak/>
        <w:t xml:space="preserve"> </w:t>
      </w:r>
      <w:bookmarkStart w:id="11" w:name="_Toc90309003"/>
      <w:r w:rsidRPr="007C1EEB">
        <w:t>Danh sách các hàm tích hợp</w:t>
      </w:r>
      <w:bookmarkEnd w:id="11"/>
    </w:p>
    <w:p w14:paraId="56EEBCB1" w14:textId="77777777" w:rsidR="00AC3E5D" w:rsidRDefault="00AC3E5D" w:rsidP="00AC3E5D">
      <w:pPr>
        <w:pStyle w:val="Heading2"/>
        <w:rPr>
          <w:lang w:val="en-US" w:eastAsia="en-US"/>
        </w:rPr>
      </w:pPr>
      <w:bookmarkStart w:id="12" w:name="_Toc90309004"/>
      <w:r w:rsidRPr="007C1EEB">
        <w:rPr>
          <w:lang w:val="en-US" w:eastAsia="en-US"/>
        </w:rPr>
        <w:t xml:space="preserve">Nhóm các hàm webservice </w:t>
      </w:r>
      <w:r>
        <w:rPr>
          <w:lang w:val="en-US" w:eastAsia="en-US"/>
        </w:rPr>
        <w:t xml:space="preserve">tạo lập và </w:t>
      </w:r>
      <w:r w:rsidRPr="007C1EEB">
        <w:rPr>
          <w:lang w:val="en-US" w:eastAsia="en-US"/>
        </w:rPr>
        <w:t>phát hành hóa đơn (PublishService)</w:t>
      </w:r>
      <w:bookmarkEnd w:id="12"/>
    </w:p>
    <w:p w14:paraId="1FC9BE20" w14:textId="77777777" w:rsidR="00AC3E5D" w:rsidRPr="00D6356C" w:rsidRDefault="00AC3E5D" w:rsidP="00AC3E5D">
      <w:pPr>
        <w:pStyle w:val="NormalIndent"/>
        <w:ind w:left="0"/>
        <w:rPr>
          <w:b/>
        </w:rPr>
      </w:pPr>
      <w:r w:rsidRPr="00D6356C">
        <w:rPr>
          <w:b/>
        </w:rPr>
        <w:t>Mô tả: các đầu hàm web service nằm trong PublishService.asmx</w:t>
      </w:r>
      <w:r>
        <w:rPr>
          <w:b/>
        </w:rPr>
        <w:t>, thực hiện các nghiệp vụ liên quan đến tạo lập, phát hành và xử lý hóa đơn</w:t>
      </w:r>
    </w:p>
    <w:p w14:paraId="198F93B7" w14:textId="77777777" w:rsidR="00AC3E5D" w:rsidRDefault="00AC3E5D" w:rsidP="00AC3E5D">
      <w:pPr>
        <w:pStyle w:val="Heading3"/>
      </w:pPr>
      <w:bookmarkStart w:id="13" w:name="_Toc90309005"/>
      <w:r>
        <w:t>Phát hành hóa đơn</w:t>
      </w:r>
      <w:bookmarkEnd w:id="13"/>
    </w:p>
    <w:p w14:paraId="34228EE6" w14:textId="77777777" w:rsidR="00AC3E5D" w:rsidRPr="00593BE8" w:rsidRDefault="00AC3E5D" w:rsidP="00A75803">
      <w:pPr>
        <w:pStyle w:val="N"/>
      </w:pPr>
      <w:r w:rsidRPr="00593BE8">
        <w:t>URL</w:t>
      </w:r>
    </w:p>
    <w:p w14:paraId="2CD0E8F8" w14:textId="77777777" w:rsidR="00AC3E5D" w:rsidRPr="00885F8A" w:rsidRDefault="00AC3E5D" w:rsidP="00A75803">
      <w:pPr>
        <w:pStyle w:val="N"/>
      </w:pPr>
      <w:r>
        <w:tab/>
      </w:r>
      <w:r w:rsidRPr="00007702">
        <w:t xml:space="preserve"> </w:t>
      </w:r>
      <w:r w:rsidRPr="00885F8A">
        <w:t xml:space="preserve">String </w:t>
      </w:r>
      <w:r w:rsidRPr="00885F8A">
        <w:rPr>
          <w:b/>
        </w:rPr>
        <w:t>ImportAndPublishInv</w:t>
      </w:r>
      <w:r w:rsidRPr="00885F8A">
        <w:t>(</w:t>
      </w:r>
      <w:r w:rsidRPr="00CD4230">
        <w:t>string Account, string ACpass, string xmlInvData, string username, string password, string pattern = "", string serial = "", int convert = 0</w:t>
      </w:r>
      <w:r w:rsidRPr="00885F8A">
        <w:t>).</w:t>
      </w:r>
    </w:p>
    <w:p w14:paraId="65863CA5" w14:textId="77777777" w:rsidR="00AC3E5D" w:rsidRPr="00593BE8" w:rsidRDefault="00AC3E5D" w:rsidP="00A75803">
      <w:pPr>
        <w:pStyle w:val="N"/>
      </w:pPr>
      <w:r w:rsidRPr="00593BE8">
        <w:t>DESCRIPTION</w:t>
      </w:r>
    </w:p>
    <w:p w14:paraId="69D17BE0" w14:textId="77777777" w:rsidR="00AC3E5D" w:rsidRPr="007C1EEB" w:rsidRDefault="00AC3E5D" w:rsidP="00A75803">
      <w:pPr>
        <w:pStyle w:val="N"/>
      </w:pPr>
      <w:r>
        <w:tab/>
        <w:t>Đây là web service cho phép phát hành hóa đơn với dữ liệu XML của khách hàng, tối đa cho 5000 hóa đơn.</w:t>
      </w:r>
    </w:p>
    <w:p w14:paraId="248A3CD5" w14:textId="77777777" w:rsidR="00AC3E5D" w:rsidRPr="00007702" w:rsidRDefault="00AC3E5D" w:rsidP="00A75803">
      <w:pPr>
        <w:pStyle w:val="N"/>
      </w:pPr>
      <w:r w:rsidRPr="00663B3E">
        <w:t>HTTP METHOD</w:t>
      </w:r>
    </w:p>
    <w:p w14:paraId="664C85E7" w14:textId="77777777" w:rsidR="00AC3E5D" w:rsidRPr="00007702" w:rsidRDefault="00AC3E5D" w:rsidP="00A75803">
      <w:pPr>
        <w:pStyle w:val="N"/>
        <w:rPr>
          <w:b/>
        </w:rPr>
      </w:pPr>
      <w:r w:rsidRPr="00610AFD">
        <w:tab/>
      </w:r>
      <w:r w:rsidRPr="00610AFD">
        <w:tab/>
        <w:t>POST</w:t>
      </w:r>
    </w:p>
    <w:p w14:paraId="20B9D68C" w14:textId="77777777" w:rsidR="00AC3E5D" w:rsidRPr="00610AFD" w:rsidRDefault="00AC3E5D" w:rsidP="00A75803">
      <w:pPr>
        <w:pStyle w:val="N"/>
      </w:pPr>
      <w:r w:rsidRPr="00610AFD">
        <w:t>REQUEST BODY</w:t>
      </w:r>
    </w:p>
    <w:p w14:paraId="1468745B"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sidRPr="009372AD">
        <w:rPr>
          <w:rFonts w:eastAsia="Calibri" w:cs="Times New Roman"/>
          <w:b/>
          <w:szCs w:val="24"/>
        </w:rPr>
        <w:t xml:space="preserve">Account/ACPass :  </w:t>
      </w:r>
      <w:r w:rsidRPr="009372AD">
        <w:rPr>
          <w:rFonts w:eastAsia="Calibri" w:cs="Times New Roman"/>
          <w:szCs w:val="24"/>
        </w:rPr>
        <w:t>Tài khoản được cấp phát cho nhân viên gọi lệnh phát hành hóa đơn</w:t>
      </w:r>
    </w:p>
    <w:p w14:paraId="06448314"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 tài khoản có quyền ServiceRole trong hệ thống)</w:t>
      </w:r>
      <w:r w:rsidRPr="009372AD">
        <w:rPr>
          <w:rFonts w:eastAsia="Calibri" w:cs="Times New Roman"/>
          <w:szCs w:val="24"/>
        </w:rPr>
        <w:t>.</w:t>
      </w:r>
    </w:p>
    <w:p w14:paraId="0D655CB4" w14:textId="77777777" w:rsidR="00AC3E5D" w:rsidRPr="00F8431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xmlInvData</w:t>
      </w:r>
      <w:r w:rsidRPr="009372AD">
        <w:rPr>
          <w:rFonts w:eastAsia="Calibri" w:cs="Times New Roman"/>
          <w:szCs w:val="24"/>
        </w:rPr>
        <w:t xml:space="preserve">: </w:t>
      </w:r>
      <w:r>
        <w:rPr>
          <w:rFonts w:eastAsia="Calibri" w:cs="Times New Roman"/>
          <w:szCs w:val="24"/>
        </w:rPr>
        <w:t>Chuỗi</w:t>
      </w:r>
      <w:r w:rsidRPr="009372AD">
        <w:rPr>
          <w:rFonts w:eastAsia="Calibri" w:cs="Times New Roman"/>
          <w:szCs w:val="24"/>
        </w:rPr>
        <w:t xml:space="preserve"> XML dữ liệu hóa đơn</w:t>
      </w:r>
      <w:r>
        <w:rPr>
          <w:rFonts w:eastAsia="Calibri" w:cs="Times New Roman"/>
          <w:szCs w:val="24"/>
        </w:rPr>
        <w:t xml:space="preserve"> ( theo cấu trúc mô tả)</w:t>
      </w:r>
    </w:p>
    <w:p w14:paraId="04A20EFB" w14:textId="77777777" w:rsidR="00AC3E5D" w:rsidRPr="00F8431D"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pattern</w:t>
      </w:r>
      <w:r w:rsidRPr="00F8431D">
        <w:rPr>
          <w:rFonts w:eastAsia="Calibri" w:cs="Times New Roman"/>
          <w:b/>
          <w:szCs w:val="24"/>
        </w:rPr>
        <w:t>:</w:t>
      </w:r>
      <w:r>
        <w:rPr>
          <w:rFonts w:eastAsia="Calibri" w:cs="Times New Roman"/>
          <w:b/>
          <w:szCs w:val="24"/>
        </w:rPr>
        <w:t xml:space="preserve"> </w:t>
      </w:r>
      <w:r>
        <w:rPr>
          <w:rFonts w:eastAsia="Calibri" w:cs="Times New Roman"/>
          <w:szCs w:val="24"/>
        </w:rPr>
        <w:t>Mẫu số hóa đơn</w:t>
      </w:r>
    </w:p>
    <w:p w14:paraId="58255F64"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serial</w:t>
      </w:r>
      <w:r w:rsidRPr="00F8431D">
        <w:rPr>
          <w:rFonts w:eastAsia="Calibri" w:cs="Times New Roman"/>
          <w:b/>
          <w:szCs w:val="24"/>
        </w:rPr>
        <w:t>:</w:t>
      </w:r>
      <w:r w:rsidRPr="00F8431D">
        <w:rPr>
          <w:rFonts w:eastAsia="Calibri" w:cs="Times New Roman"/>
          <w:szCs w:val="24"/>
        </w:rPr>
        <w:t xml:space="preserve"> </w:t>
      </w:r>
      <w:r>
        <w:rPr>
          <w:rFonts w:eastAsia="Calibri" w:cs="Times New Roman"/>
          <w:szCs w:val="24"/>
        </w:rPr>
        <w:t>Ký hiệu hóa đơn</w:t>
      </w:r>
    </w:p>
    <w:p w14:paraId="2CC95F9D"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 xml:space="preserve">convert: </w:t>
      </w:r>
      <w:r w:rsidRPr="009372AD">
        <w:rPr>
          <w:rFonts w:eastAsia="Calibri" w:cs="Times New Roman"/>
          <w:szCs w:val="24"/>
        </w:rPr>
        <w:t>Mặc đị</w:t>
      </w:r>
      <w:r>
        <w:rPr>
          <w:rFonts w:eastAsia="Calibri" w:cs="Times New Roman"/>
          <w:szCs w:val="24"/>
        </w:rPr>
        <w:t>nh là 0 (</w:t>
      </w:r>
      <w:r w:rsidRPr="009372AD">
        <w:rPr>
          <w:rFonts w:eastAsia="Calibri" w:cs="Times New Roman"/>
          <w:szCs w:val="24"/>
        </w:rPr>
        <w:t>0 – Không cần convert từ</w:t>
      </w:r>
      <w:r>
        <w:rPr>
          <w:rFonts w:eastAsia="Calibri" w:cs="Times New Roman"/>
          <w:szCs w:val="24"/>
        </w:rPr>
        <w:t xml:space="preserve"> TCVN3 sang Unicode / </w:t>
      </w:r>
      <w:r w:rsidRPr="009372AD">
        <w:rPr>
          <w:rFonts w:eastAsia="Calibri" w:cs="Times New Roman"/>
          <w:szCs w:val="24"/>
        </w:rPr>
        <w:t>1- Cần convert từ</w:t>
      </w:r>
      <w:r>
        <w:rPr>
          <w:rFonts w:eastAsia="Calibri" w:cs="Times New Roman"/>
          <w:szCs w:val="24"/>
        </w:rPr>
        <w:t xml:space="preserve"> TCVN3 sang Unicode)</w:t>
      </w:r>
    </w:p>
    <w:p w14:paraId="4465CD2C" w14:textId="77777777" w:rsidR="00AC3E5D" w:rsidRDefault="00AC3E5D" w:rsidP="00A75803">
      <w:pPr>
        <w:pStyle w:val="N"/>
      </w:pPr>
      <w:r w:rsidRPr="00CA654D">
        <w:t>RETURNS</w:t>
      </w:r>
    </w:p>
    <w:p w14:paraId="107CE13C" w14:textId="77777777" w:rsidR="00AC3E5D" w:rsidRPr="00CA654D" w:rsidRDefault="00AC3E5D" w:rsidP="00A75803">
      <w:pPr>
        <w:pStyle w:val="N"/>
      </w:pPr>
      <w:r>
        <w:tab/>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4771"/>
        <w:gridCol w:w="1371"/>
      </w:tblGrid>
      <w:tr w:rsidR="00AC3E5D" w:rsidRPr="00660ABB" w14:paraId="143F3ABB"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F2F2F2"/>
          </w:tcPr>
          <w:p w14:paraId="21D982E1" w14:textId="77777777" w:rsidR="00AC3E5D" w:rsidRPr="00660ABB" w:rsidRDefault="00AC3E5D" w:rsidP="001B79C4">
            <w:pPr>
              <w:pStyle w:val="ListParagraph"/>
            </w:pPr>
            <w:r>
              <w:t>Kết quả</w:t>
            </w:r>
          </w:p>
        </w:tc>
        <w:tc>
          <w:tcPr>
            <w:tcW w:w="5272" w:type="dxa"/>
            <w:tcBorders>
              <w:top w:val="single" w:sz="4" w:space="0" w:color="2E74B5"/>
              <w:left w:val="single" w:sz="4" w:space="0" w:color="2E74B5"/>
              <w:bottom w:val="single" w:sz="4" w:space="0" w:color="2E74B5"/>
              <w:right w:val="single" w:sz="4" w:space="0" w:color="2E74B5"/>
            </w:tcBorders>
            <w:shd w:val="clear" w:color="auto" w:fill="F2F2F2"/>
          </w:tcPr>
          <w:p w14:paraId="307EC18A" w14:textId="77777777" w:rsidR="00AC3E5D" w:rsidRPr="00660ABB" w:rsidRDefault="00AC3E5D" w:rsidP="001B79C4">
            <w:pPr>
              <w:pStyle w:val="ListParagraph"/>
            </w:pPr>
            <w:r w:rsidRPr="00660ABB">
              <w:t>Mô tả</w:t>
            </w:r>
          </w:p>
        </w:tc>
        <w:tc>
          <w:tcPr>
            <w:tcW w:w="1383" w:type="dxa"/>
            <w:tcBorders>
              <w:top w:val="single" w:sz="4" w:space="0" w:color="2E74B5"/>
              <w:left w:val="single" w:sz="4" w:space="0" w:color="2E74B5"/>
              <w:bottom w:val="single" w:sz="4" w:space="0" w:color="2E74B5"/>
              <w:right w:val="single" w:sz="4" w:space="0" w:color="2E74B5"/>
            </w:tcBorders>
            <w:shd w:val="clear" w:color="auto" w:fill="F2F2F2"/>
          </w:tcPr>
          <w:p w14:paraId="09D38FC5" w14:textId="77777777" w:rsidR="00AC3E5D" w:rsidRPr="00660ABB" w:rsidRDefault="00AC3E5D" w:rsidP="001B79C4">
            <w:pPr>
              <w:pStyle w:val="ListParagraph"/>
            </w:pPr>
            <w:r>
              <w:t>Ghi chú</w:t>
            </w:r>
          </w:p>
        </w:tc>
      </w:tr>
      <w:tr w:rsidR="00AC3E5D" w:rsidRPr="00660ABB" w14:paraId="34A49501" w14:textId="77777777" w:rsidTr="001B79C4">
        <w:tc>
          <w:tcPr>
            <w:tcW w:w="2610" w:type="dxa"/>
            <w:tcBorders>
              <w:top w:val="single" w:sz="4" w:space="0" w:color="2E74B5"/>
              <w:left w:val="single" w:sz="4" w:space="0" w:color="2E74B5"/>
              <w:right w:val="single" w:sz="4" w:space="0" w:color="2E74B5"/>
            </w:tcBorders>
            <w:shd w:val="clear" w:color="auto" w:fill="auto"/>
          </w:tcPr>
          <w:p w14:paraId="58BCDA52"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60105314"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quyền thêm khách hàng</w:t>
            </w:r>
          </w:p>
        </w:tc>
        <w:tc>
          <w:tcPr>
            <w:tcW w:w="1383" w:type="dxa"/>
            <w:tcBorders>
              <w:top w:val="single" w:sz="4" w:space="0" w:color="2E74B5"/>
              <w:left w:val="single" w:sz="4" w:space="0" w:color="2E74B5"/>
              <w:bottom w:val="single" w:sz="4" w:space="0" w:color="2E74B5"/>
              <w:right w:val="single" w:sz="4" w:space="0" w:color="2E74B5"/>
            </w:tcBorders>
          </w:tcPr>
          <w:p w14:paraId="6D50178E" w14:textId="77777777" w:rsidR="00AC3E5D" w:rsidRPr="009372AD" w:rsidRDefault="00AC3E5D" w:rsidP="001B79C4">
            <w:pPr>
              <w:pStyle w:val="ListParagraph"/>
              <w:ind w:left="0"/>
              <w:jc w:val="both"/>
              <w:rPr>
                <w:rFonts w:cs="Times New Roman"/>
              </w:rPr>
            </w:pPr>
          </w:p>
        </w:tc>
      </w:tr>
      <w:tr w:rsidR="00AC3E5D" w:rsidRPr="00660ABB" w14:paraId="462DFFEB"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28F508ED" w14:textId="77777777" w:rsidR="00AC3E5D" w:rsidRPr="009372AD" w:rsidRDefault="00AC3E5D" w:rsidP="001B79C4">
            <w:pPr>
              <w:jc w:val="both"/>
              <w:rPr>
                <w:rFonts w:cs="Times New Roman"/>
                <w:szCs w:val="24"/>
              </w:rPr>
            </w:pPr>
            <w:r w:rsidRPr="009372AD">
              <w:rPr>
                <w:rFonts w:cs="Times New Roman"/>
                <w:szCs w:val="24"/>
              </w:rPr>
              <w:lastRenderedPageBreak/>
              <w:t>ERR:3</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5B644376" w14:textId="77777777" w:rsidR="00AC3E5D" w:rsidRPr="009372AD" w:rsidRDefault="00AC3E5D" w:rsidP="001B79C4">
            <w:pPr>
              <w:jc w:val="both"/>
              <w:rPr>
                <w:rFonts w:cs="Times New Roman"/>
                <w:szCs w:val="24"/>
              </w:rPr>
            </w:pPr>
            <w:r w:rsidRPr="009372AD">
              <w:rPr>
                <w:rFonts w:cs="Times New Roman"/>
                <w:szCs w:val="24"/>
              </w:rPr>
              <w:t>Dữ liệu xml đầu vào không đúng quy định</w:t>
            </w:r>
          </w:p>
        </w:tc>
        <w:tc>
          <w:tcPr>
            <w:tcW w:w="1383" w:type="dxa"/>
            <w:tcBorders>
              <w:top w:val="single" w:sz="4" w:space="0" w:color="2E74B5"/>
              <w:left w:val="single" w:sz="4" w:space="0" w:color="2E74B5"/>
              <w:bottom w:val="single" w:sz="4" w:space="0" w:color="2E74B5"/>
              <w:right w:val="single" w:sz="4" w:space="0" w:color="2E74B5"/>
            </w:tcBorders>
          </w:tcPr>
          <w:p w14:paraId="307CFE21" w14:textId="77777777" w:rsidR="00AC3E5D" w:rsidRPr="009372AD" w:rsidRDefault="00AC3E5D" w:rsidP="001B79C4">
            <w:pPr>
              <w:jc w:val="both"/>
              <w:rPr>
                <w:rFonts w:cs="Times New Roman"/>
                <w:szCs w:val="24"/>
              </w:rPr>
            </w:pPr>
            <w:r>
              <w:rPr>
                <w:rFonts w:cs="Times New Roman"/>
                <w:szCs w:val="24"/>
              </w:rPr>
              <w:t>Hệ thống sẽ trả về lỗi nếu 1 hóa đơn trong chuỗi XML đầu vào không hợp lệ, cả lô hóa đơn sẽ không được phát hành.</w:t>
            </w:r>
          </w:p>
        </w:tc>
      </w:tr>
      <w:tr w:rsidR="00AC3E5D" w:rsidRPr="00660ABB" w14:paraId="4979D767"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6DBFC298"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ERR:7</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70993475" w14:textId="77777777" w:rsidR="00AC3E5D" w:rsidRPr="00997040" w:rsidRDefault="00AC3E5D" w:rsidP="001B79C4">
            <w:pPr>
              <w:pStyle w:val="ListParagraph"/>
              <w:ind w:left="0"/>
              <w:jc w:val="both"/>
              <w:rPr>
                <w:rFonts w:cs="Times New Roman"/>
              </w:rPr>
            </w:pPr>
            <w:r>
              <w:rPr>
                <w:rFonts w:cs="Times New Roman"/>
              </w:rPr>
              <w:t xml:space="preserve">Thông tin về </w:t>
            </w:r>
            <w:r w:rsidRPr="009372AD">
              <w:rPr>
                <w:rFonts w:eastAsia="Calibri" w:cs="Times New Roman"/>
                <w:b/>
                <w:szCs w:val="24"/>
              </w:rPr>
              <w:t>Username/pass</w:t>
            </w:r>
            <w:r>
              <w:rPr>
                <w:rFonts w:eastAsia="Calibri" w:cs="Times New Roman"/>
                <w:b/>
                <w:szCs w:val="24"/>
              </w:rPr>
              <w:t xml:space="preserve"> </w:t>
            </w:r>
            <w:r>
              <w:rPr>
                <w:rFonts w:eastAsia="Calibri" w:cs="Times New Roman"/>
                <w:szCs w:val="24"/>
              </w:rPr>
              <w:t>không hợp lệ</w:t>
            </w:r>
          </w:p>
        </w:tc>
        <w:tc>
          <w:tcPr>
            <w:tcW w:w="1383" w:type="dxa"/>
            <w:tcBorders>
              <w:top w:val="single" w:sz="4" w:space="0" w:color="2E74B5"/>
              <w:left w:val="single" w:sz="4" w:space="0" w:color="2E74B5"/>
              <w:bottom w:val="single" w:sz="4" w:space="0" w:color="2E74B5"/>
              <w:right w:val="single" w:sz="4" w:space="0" w:color="2E74B5"/>
            </w:tcBorders>
          </w:tcPr>
          <w:p w14:paraId="407E546E" w14:textId="77777777" w:rsidR="00AC3E5D" w:rsidRPr="00660ABB" w:rsidRDefault="00AC3E5D" w:rsidP="001B79C4">
            <w:pPr>
              <w:pStyle w:val="ListParagraph"/>
            </w:pPr>
          </w:p>
        </w:tc>
      </w:tr>
      <w:tr w:rsidR="00AC3E5D" w:rsidRPr="00660ABB" w14:paraId="68AAC6C8"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62496348"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ERR:20</w:t>
            </w:r>
          </w:p>
          <w:p w14:paraId="3472AB55" w14:textId="77777777" w:rsidR="00AC3E5D" w:rsidRPr="009372AD" w:rsidRDefault="00AC3E5D" w:rsidP="001B79C4">
            <w:pPr>
              <w:autoSpaceDE w:val="0"/>
              <w:autoSpaceDN w:val="0"/>
              <w:adjustRightInd w:val="0"/>
              <w:jc w:val="both"/>
              <w:rPr>
                <w:rFonts w:cs="Times New Roman"/>
                <w:szCs w:val="24"/>
              </w:rPr>
            </w:pP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2E239E1E" w14:textId="77777777" w:rsidR="00AC3E5D" w:rsidRPr="009372AD" w:rsidRDefault="00AC3E5D" w:rsidP="001B79C4">
            <w:pPr>
              <w:pStyle w:val="ListParagraph"/>
              <w:ind w:left="0"/>
              <w:jc w:val="both"/>
              <w:rPr>
                <w:rFonts w:cs="Times New Roman"/>
              </w:rPr>
            </w:pPr>
            <w:r>
              <w:rPr>
                <w:rFonts w:cs="Times New Roman"/>
              </w:rPr>
              <w:t>Pattern và S</w:t>
            </w:r>
            <w:r w:rsidRPr="009372AD">
              <w:rPr>
                <w:rFonts w:cs="Times New Roman"/>
              </w:rPr>
              <w:t>erial không phù hợp, hoặc không tồn tại hóa đơn đã đăng kí có sử dụ</w:t>
            </w:r>
            <w:r>
              <w:rPr>
                <w:rFonts w:cs="Times New Roman"/>
              </w:rPr>
              <w:t>ng Pattern và S</w:t>
            </w:r>
            <w:r w:rsidRPr="009372AD">
              <w:rPr>
                <w:rFonts w:cs="Times New Roman"/>
              </w:rPr>
              <w:t>erial truyền vào</w:t>
            </w:r>
            <w:r>
              <w:rPr>
                <w:rFonts w:cs="Times New Roman"/>
              </w:rPr>
              <w:t>.</w:t>
            </w:r>
          </w:p>
        </w:tc>
        <w:tc>
          <w:tcPr>
            <w:tcW w:w="1383" w:type="dxa"/>
            <w:tcBorders>
              <w:top w:val="single" w:sz="4" w:space="0" w:color="2E74B5"/>
              <w:left w:val="single" w:sz="4" w:space="0" w:color="2E74B5"/>
              <w:bottom w:val="single" w:sz="4" w:space="0" w:color="2E74B5"/>
              <w:right w:val="single" w:sz="4" w:space="0" w:color="2E74B5"/>
            </w:tcBorders>
          </w:tcPr>
          <w:p w14:paraId="2775AE41" w14:textId="77777777" w:rsidR="00AC3E5D" w:rsidRPr="00660ABB" w:rsidRDefault="00AC3E5D" w:rsidP="001B79C4">
            <w:pPr>
              <w:pStyle w:val="ListParagraph"/>
            </w:pPr>
          </w:p>
        </w:tc>
      </w:tr>
      <w:tr w:rsidR="00AC3E5D" w:rsidRPr="00660ABB" w14:paraId="1FA816E0"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7A98D852"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ERR:5</w:t>
            </w:r>
          </w:p>
          <w:p w14:paraId="54AFB0AF" w14:textId="77777777" w:rsidR="00AC3E5D" w:rsidRPr="009372AD" w:rsidRDefault="00AC3E5D" w:rsidP="001B79C4">
            <w:pPr>
              <w:autoSpaceDE w:val="0"/>
              <w:autoSpaceDN w:val="0"/>
              <w:adjustRightInd w:val="0"/>
              <w:jc w:val="both"/>
              <w:rPr>
                <w:rFonts w:cs="Times New Roman"/>
                <w:szCs w:val="24"/>
              </w:rPr>
            </w:pP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7319FCD1" w14:textId="77777777" w:rsidR="00AC3E5D" w:rsidRPr="009372AD" w:rsidRDefault="00AC3E5D" w:rsidP="001B79C4">
            <w:pPr>
              <w:pStyle w:val="ListParagraph"/>
              <w:ind w:left="0"/>
              <w:jc w:val="both"/>
              <w:rPr>
                <w:rFonts w:cs="Times New Roman"/>
              </w:rPr>
            </w:pPr>
            <w:r w:rsidRPr="009372AD">
              <w:rPr>
                <w:rFonts w:cs="Times New Roman"/>
              </w:rPr>
              <w:t>Không phát hành được hóa đơn</w:t>
            </w:r>
          </w:p>
        </w:tc>
        <w:tc>
          <w:tcPr>
            <w:tcW w:w="1383" w:type="dxa"/>
            <w:tcBorders>
              <w:top w:val="single" w:sz="4" w:space="0" w:color="2E74B5"/>
              <w:left w:val="single" w:sz="4" w:space="0" w:color="2E74B5"/>
              <w:bottom w:val="single" w:sz="4" w:space="0" w:color="2E74B5"/>
              <w:right w:val="single" w:sz="4" w:space="0" w:color="2E74B5"/>
            </w:tcBorders>
          </w:tcPr>
          <w:p w14:paraId="4704D68F" w14:textId="77777777" w:rsidR="00AC3E5D" w:rsidRPr="009372AD" w:rsidRDefault="00AC3E5D" w:rsidP="001B79C4">
            <w:pPr>
              <w:pStyle w:val="ListParagraph"/>
              <w:ind w:left="0"/>
              <w:jc w:val="both"/>
              <w:rPr>
                <w:rFonts w:cs="Times New Roman"/>
              </w:rPr>
            </w:pPr>
            <w:r>
              <w:rPr>
                <w:rFonts w:cs="Times New Roman"/>
              </w:rPr>
              <w:t>Lỗi không xác định, kiểm tra exception trả về (</w:t>
            </w:r>
            <w:r w:rsidRPr="009372AD">
              <w:rPr>
                <w:rFonts w:cs="Times New Roman"/>
              </w:rPr>
              <w:t>DB roll back</w:t>
            </w:r>
            <w:r>
              <w:rPr>
                <w:rFonts w:cs="Times New Roman"/>
              </w:rPr>
              <w:t>)</w:t>
            </w:r>
          </w:p>
        </w:tc>
      </w:tr>
      <w:tr w:rsidR="00AC3E5D" w:rsidRPr="00660ABB" w14:paraId="08551EBF"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0E824A92" w14:textId="77777777" w:rsidR="00AC3E5D" w:rsidRPr="009372AD" w:rsidRDefault="00AC3E5D" w:rsidP="001B79C4">
            <w:pPr>
              <w:autoSpaceDE w:val="0"/>
              <w:autoSpaceDN w:val="0"/>
              <w:adjustRightInd w:val="0"/>
              <w:jc w:val="both"/>
              <w:rPr>
                <w:rFonts w:cs="Times New Roman"/>
                <w:szCs w:val="24"/>
              </w:rPr>
            </w:pPr>
            <w:r>
              <w:rPr>
                <w:rFonts w:cs="Times New Roman"/>
                <w:szCs w:val="24"/>
              </w:rPr>
              <w:t>ERR:10</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3773898C" w14:textId="77777777" w:rsidR="00AC3E5D" w:rsidRPr="009372AD" w:rsidRDefault="00AC3E5D" w:rsidP="001B79C4">
            <w:pPr>
              <w:pStyle w:val="ListParagraph"/>
              <w:ind w:left="0"/>
              <w:jc w:val="both"/>
              <w:rPr>
                <w:rFonts w:cs="Times New Roman"/>
              </w:rPr>
            </w:pPr>
            <w:r>
              <w:rPr>
                <w:rFonts w:cs="Times New Roman"/>
              </w:rPr>
              <w:t>Lô có số hóa đơn vượt quá số lượng cho phép</w:t>
            </w:r>
          </w:p>
        </w:tc>
        <w:tc>
          <w:tcPr>
            <w:tcW w:w="1383" w:type="dxa"/>
            <w:tcBorders>
              <w:top w:val="single" w:sz="4" w:space="0" w:color="2E74B5"/>
              <w:left w:val="single" w:sz="4" w:space="0" w:color="2E74B5"/>
              <w:bottom w:val="single" w:sz="4" w:space="0" w:color="2E74B5"/>
              <w:right w:val="single" w:sz="4" w:space="0" w:color="2E74B5"/>
            </w:tcBorders>
          </w:tcPr>
          <w:p w14:paraId="667096C6" w14:textId="77777777" w:rsidR="00AC3E5D" w:rsidRDefault="00AC3E5D" w:rsidP="001B79C4">
            <w:pPr>
              <w:pStyle w:val="ListParagraph"/>
              <w:ind w:left="0"/>
              <w:jc w:val="both"/>
              <w:rPr>
                <w:rFonts w:cs="Times New Roman"/>
              </w:rPr>
            </w:pPr>
          </w:p>
        </w:tc>
      </w:tr>
      <w:tr w:rsidR="00AC3E5D" w:rsidRPr="00660ABB" w14:paraId="478F825E"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44893FAE" w14:textId="77777777" w:rsidR="00AC3E5D" w:rsidRDefault="00AC3E5D" w:rsidP="001B79C4">
            <w:pPr>
              <w:autoSpaceDE w:val="0"/>
              <w:autoSpaceDN w:val="0"/>
              <w:adjustRightInd w:val="0"/>
              <w:jc w:val="both"/>
              <w:rPr>
                <w:rFonts w:cs="Times New Roman"/>
                <w:szCs w:val="24"/>
              </w:rPr>
            </w:pPr>
            <w:r w:rsidRPr="005C2875">
              <w:rPr>
                <w:rFonts w:cs="Times New Roman"/>
                <w:szCs w:val="24"/>
              </w:rPr>
              <w:t>ERR:6</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605CDC30" w14:textId="77777777" w:rsidR="00AC3E5D" w:rsidRDefault="00AC3E5D" w:rsidP="001B79C4">
            <w:pPr>
              <w:pStyle w:val="ListParagraph"/>
              <w:ind w:left="0"/>
              <w:jc w:val="both"/>
              <w:rPr>
                <w:rFonts w:cs="Times New Roman"/>
              </w:rPr>
            </w:pPr>
            <w:r>
              <w:rPr>
                <w:rFonts w:cs="Times New Roman"/>
              </w:rPr>
              <w:t>Dải hóa đơn không đủ số hóa đơn cho lô phát hành</w:t>
            </w:r>
          </w:p>
        </w:tc>
        <w:tc>
          <w:tcPr>
            <w:tcW w:w="1383" w:type="dxa"/>
            <w:tcBorders>
              <w:top w:val="single" w:sz="4" w:space="0" w:color="2E74B5"/>
              <w:left w:val="single" w:sz="4" w:space="0" w:color="2E74B5"/>
              <w:bottom w:val="single" w:sz="4" w:space="0" w:color="2E74B5"/>
              <w:right w:val="single" w:sz="4" w:space="0" w:color="2E74B5"/>
            </w:tcBorders>
          </w:tcPr>
          <w:p w14:paraId="6577FF71" w14:textId="77777777" w:rsidR="00AC3E5D" w:rsidRDefault="00AC3E5D" w:rsidP="001B79C4">
            <w:pPr>
              <w:pStyle w:val="ListParagraph"/>
              <w:ind w:left="0"/>
              <w:jc w:val="both"/>
              <w:rPr>
                <w:rFonts w:cs="Times New Roman"/>
              </w:rPr>
            </w:pPr>
          </w:p>
        </w:tc>
      </w:tr>
      <w:tr w:rsidR="00AC3E5D" w:rsidRPr="00660ABB" w14:paraId="53D08289"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678934B3" w14:textId="77777777" w:rsidR="00AC3E5D" w:rsidRPr="005C2875" w:rsidRDefault="00AC3E5D" w:rsidP="001B79C4">
            <w:pPr>
              <w:autoSpaceDE w:val="0"/>
              <w:autoSpaceDN w:val="0"/>
              <w:adjustRightInd w:val="0"/>
              <w:jc w:val="both"/>
              <w:rPr>
                <w:rFonts w:cs="Times New Roman"/>
                <w:szCs w:val="24"/>
              </w:rPr>
            </w:pPr>
            <w:r w:rsidRPr="0075262D">
              <w:rPr>
                <w:rFonts w:cs="Times New Roman"/>
                <w:szCs w:val="24"/>
              </w:rPr>
              <w:t>ERR:13</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15B7AE17" w14:textId="77777777" w:rsidR="00AC3E5D" w:rsidRDefault="00AC3E5D" w:rsidP="001B79C4">
            <w:pPr>
              <w:pStyle w:val="ListParagraph"/>
              <w:ind w:left="0"/>
              <w:jc w:val="both"/>
              <w:rPr>
                <w:rFonts w:cs="Times New Roman"/>
              </w:rPr>
            </w:pPr>
            <w:r>
              <w:rPr>
                <w:rFonts w:cs="Times New Roman"/>
              </w:rPr>
              <w:t>Lỗi trùng fkey</w:t>
            </w:r>
          </w:p>
        </w:tc>
        <w:tc>
          <w:tcPr>
            <w:tcW w:w="1383" w:type="dxa"/>
            <w:tcBorders>
              <w:top w:val="single" w:sz="4" w:space="0" w:color="2E74B5"/>
              <w:left w:val="single" w:sz="4" w:space="0" w:color="2E74B5"/>
              <w:bottom w:val="single" w:sz="4" w:space="0" w:color="2E74B5"/>
              <w:right w:val="single" w:sz="4" w:space="0" w:color="2E74B5"/>
            </w:tcBorders>
          </w:tcPr>
          <w:p w14:paraId="429E73E2" w14:textId="77777777" w:rsidR="00AC3E5D" w:rsidRDefault="00AC3E5D" w:rsidP="001B79C4">
            <w:pPr>
              <w:pStyle w:val="ListParagraph"/>
              <w:ind w:left="0"/>
              <w:jc w:val="both"/>
              <w:rPr>
                <w:rFonts w:cs="Times New Roman"/>
              </w:rPr>
            </w:pPr>
            <w:r>
              <w:rPr>
                <w:rFonts w:cs="Times New Roman"/>
              </w:rPr>
              <w:t>1 hoặc nhiều hóa đơn trong lô hóa đơn có Fkey trùng với Fkey của hóa đơn đã phát hành</w:t>
            </w:r>
          </w:p>
        </w:tc>
      </w:tr>
      <w:tr w:rsidR="00AC3E5D" w:rsidRPr="00660ABB" w14:paraId="1D6755AB"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012CAF05" w14:textId="77777777" w:rsidR="00AC3E5D" w:rsidRPr="0075262D" w:rsidRDefault="00AC3E5D" w:rsidP="001B79C4">
            <w:pPr>
              <w:autoSpaceDE w:val="0"/>
              <w:autoSpaceDN w:val="0"/>
              <w:adjustRightInd w:val="0"/>
              <w:jc w:val="both"/>
              <w:rPr>
                <w:rFonts w:cs="Times New Roman"/>
                <w:szCs w:val="24"/>
              </w:rPr>
            </w:pPr>
            <w:r w:rsidRPr="00DD2715">
              <w:rPr>
                <w:rFonts w:cs="Times New Roman"/>
                <w:szCs w:val="24"/>
              </w:rPr>
              <w:t>ERR:21</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2A42FFDA" w14:textId="77777777" w:rsidR="00AC3E5D" w:rsidRDefault="00AC3E5D" w:rsidP="001B79C4">
            <w:pPr>
              <w:pStyle w:val="ListParagraph"/>
              <w:ind w:left="0"/>
              <w:jc w:val="both"/>
              <w:rPr>
                <w:rFonts w:cs="Times New Roman"/>
              </w:rPr>
            </w:pPr>
            <w:r>
              <w:rPr>
                <w:rFonts w:cs="Times New Roman"/>
              </w:rPr>
              <w:t>Lỗi trùng số hóa đơn</w:t>
            </w:r>
          </w:p>
        </w:tc>
        <w:tc>
          <w:tcPr>
            <w:tcW w:w="1383" w:type="dxa"/>
            <w:tcBorders>
              <w:top w:val="single" w:sz="4" w:space="0" w:color="2E74B5"/>
              <w:left w:val="single" w:sz="4" w:space="0" w:color="2E74B5"/>
              <w:bottom w:val="single" w:sz="4" w:space="0" w:color="2E74B5"/>
              <w:right w:val="single" w:sz="4" w:space="0" w:color="2E74B5"/>
            </w:tcBorders>
          </w:tcPr>
          <w:p w14:paraId="675E080A" w14:textId="77777777" w:rsidR="00AC3E5D" w:rsidRDefault="00AC3E5D" w:rsidP="001B79C4">
            <w:pPr>
              <w:pStyle w:val="ListParagraph"/>
              <w:ind w:left="0"/>
              <w:jc w:val="both"/>
              <w:rPr>
                <w:rFonts w:cs="Times New Roman"/>
              </w:rPr>
            </w:pPr>
          </w:p>
        </w:tc>
      </w:tr>
      <w:tr w:rsidR="00AC3E5D" w:rsidRPr="00660ABB" w14:paraId="2C915388"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204E3DD1" w14:textId="77777777" w:rsidR="00AC3E5D" w:rsidRPr="00DD2715" w:rsidRDefault="00AC3E5D" w:rsidP="001B79C4">
            <w:pPr>
              <w:autoSpaceDE w:val="0"/>
              <w:autoSpaceDN w:val="0"/>
              <w:adjustRightInd w:val="0"/>
              <w:jc w:val="both"/>
              <w:rPr>
                <w:rFonts w:cs="Times New Roman"/>
                <w:szCs w:val="24"/>
              </w:rPr>
            </w:pPr>
            <w:r>
              <w:rPr>
                <w:rFonts w:cs="Times New Roman"/>
                <w:szCs w:val="24"/>
              </w:rPr>
              <w:t>ERR:29</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74A63358" w14:textId="77777777" w:rsidR="00AC3E5D" w:rsidRDefault="00AC3E5D" w:rsidP="001B79C4">
            <w:pPr>
              <w:pStyle w:val="ListParagraph"/>
              <w:ind w:left="0"/>
              <w:jc w:val="both"/>
              <w:rPr>
                <w:rFonts w:cs="Times New Roman"/>
              </w:rPr>
            </w:pPr>
            <w:r>
              <w:rPr>
                <w:rFonts w:cs="Times New Roman"/>
              </w:rPr>
              <w:t>Lỗi chứng thư hết hạn</w:t>
            </w:r>
          </w:p>
        </w:tc>
        <w:tc>
          <w:tcPr>
            <w:tcW w:w="1383" w:type="dxa"/>
            <w:tcBorders>
              <w:top w:val="single" w:sz="4" w:space="0" w:color="2E74B5"/>
              <w:left w:val="single" w:sz="4" w:space="0" w:color="2E74B5"/>
              <w:bottom w:val="single" w:sz="4" w:space="0" w:color="2E74B5"/>
              <w:right w:val="single" w:sz="4" w:space="0" w:color="2E74B5"/>
            </w:tcBorders>
          </w:tcPr>
          <w:p w14:paraId="270CAE8E" w14:textId="77777777" w:rsidR="00AC3E5D" w:rsidRDefault="00AC3E5D" w:rsidP="001B79C4">
            <w:pPr>
              <w:pStyle w:val="ListParagraph"/>
              <w:ind w:left="0"/>
              <w:jc w:val="both"/>
              <w:rPr>
                <w:rFonts w:cs="Times New Roman"/>
              </w:rPr>
            </w:pPr>
          </w:p>
        </w:tc>
      </w:tr>
      <w:tr w:rsidR="00AC3E5D" w:rsidRPr="00660ABB" w14:paraId="009DCA81"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5E3E48FE" w14:textId="77777777" w:rsidR="00AC3E5D" w:rsidRPr="00DD2715" w:rsidRDefault="00AC3E5D" w:rsidP="001B79C4">
            <w:pPr>
              <w:autoSpaceDE w:val="0"/>
              <w:autoSpaceDN w:val="0"/>
              <w:adjustRightInd w:val="0"/>
              <w:jc w:val="both"/>
              <w:rPr>
                <w:rFonts w:cs="Times New Roman"/>
                <w:szCs w:val="24"/>
              </w:rPr>
            </w:pPr>
            <w:r>
              <w:rPr>
                <w:rFonts w:cs="Times New Roman"/>
                <w:szCs w:val="24"/>
              </w:rPr>
              <w:lastRenderedPageBreak/>
              <w:t>ERR:30</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16832825" w14:textId="77777777" w:rsidR="00AC3E5D" w:rsidRPr="00517DC0" w:rsidRDefault="00AC3E5D" w:rsidP="001B79C4">
            <w:pPr>
              <w:pStyle w:val="ListParagraph"/>
              <w:ind w:left="0"/>
              <w:jc w:val="both"/>
              <w:rPr>
                <w:rFonts w:cs="Times New Roman"/>
                <w:szCs w:val="24"/>
              </w:rPr>
            </w:pPr>
            <w:r w:rsidRPr="00517DC0">
              <w:rPr>
                <w:rFonts w:cs="Times New Roman"/>
                <w:szCs w:val="24"/>
              </w:rPr>
              <w:t>Danh sách hóa đơn tồn tại ngày hóa đơn nhỏ hơn ngày hóa đơn đã phát hành</w:t>
            </w:r>
          </w:p>
        </w:tc>
        <w:tc>
          <w:tcPr>
            <w:tcW w:w="1383" w:type="dxa"/>
            <w:tcBorders>
              <w:top w:val="single" w:sz="4" w:space="0" w:color="2E74B5"/>
              <w:left w:val="single" w:sz="4" w:space="0" w:color="2E74B5"/>
              <w:bottom w:val="single" w:sz="4" w:space="0" w:color="2E74B5"/>
              <w:right w:val="single" w:sz="4" w:space="0" w:color="2E74B5"/>
            </w:tcBorders>
          </w:tcPr>
          <w:p w14:paraId="40A7CE2F" w14:textId="77777777" w:rsidR="00AC3E5D" w:rsidRDefault="00AC3E5D" w:rsidP="001B79C4">
            <w:pPr>
              <w:pStyle w:val="ListParagraph"/>
              <w:ind w:left="0"/>
              <w:jc w:val="both"/>
              <w:rPr>
                <w:rFonts w:cs="Times New Roman"/>
              </w:rPr>
            </w:pPr>
          </w:p>
        </w:tc>
      </w:tr>
      <w:tr w:rsidR="007D5549" w:rsidRPr="00660ABB" w14:paraId="2EA1D630"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7F693732" w14:textId="42D70595" w:rsidR="007D5549" w:rsidRDefault="007D5549" w:rsidP="001B79C4">
            <w:pPr>
              <w:autoSpaceDE w:val="0"/>
              <w:autoSpaceDN w:val="0"/>
              <w:adjustRightInd w:val="0"/>
              <w:jc w:val="both"/>
              <w:rPr>
                <w:rFonts w:cs="Times New Roman"/>
                <w:szCs w:val="24"/>
              </w:rPr>
            </w:pPr>
            <w:r>
              <w:rPr>
                <w:rFonts w:cs="Times New Roman"/>
                <w:szCs w:val="24"/>
              </w:rPr>
              <w:t>ERR:35</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02776477" w14:textId="5EC5F35D" w:rsidR="007D5549" w:rsidRPr="00517DC0" w:rsidRDefault="007D5549" w:rsidP="001B79C4">
            <w:pPr>
              <w:pStyle w:val="ListParagraph"/>
              <w:ind w:left="0"/>
              <w:jc w:val="both"/>
              <w:rPr>
                <w:rFonts w:cs="Times New Roman"/>
                <w:szCs w:val="24"/>
              </w:rPr>
            </w:pPr>
            <w:r>
              <w:rPr>
                <w:rFonts w:cs="Times New Roman"/>
                <w:szCs w:val="24"/>
              </w:rPr>
              <w:t>Công ty đăng ký DK01 cả có mã, không mã. Tạo cả ký hiệu cả 2 dải có mã và không mã sẽ yêu cầu bắt buộc truyền pattern, serial</w:t>
            </w:r>
          </w:p>
        </w:tc>
        <w:tc>
          <w:tcPr>
            <w:tcW w:w="1383" w:type="dxa"/>
            <w:tcBorders>
              <w:top w:val="single" w:sz="4" w:space="0" w:color="2E74B5"/>
              <w:left w:val="single" w:sz="4" w:space="0" w:color="2E74B5"/>
              <w:bottom w:val="single" w:sz="4" w:space="0" w:color="2E74B5"/>
              <w:right w:val="single" w:sz="4" w:space="0" w:color="2E74B5"/>
            </w:tcBorders>
          </w:tcPr>
          <w:p w14:paraId="3955E0E7" w14:textId="77777777" w:rsidR="007D5549" w:rsidRDefault="007D5549" w:rsidP="001B79C4">
            <w:pPr>
              <w:pStyle w:val="ListParagraph"/>
              <w:ind w:left="0"/>
              <w:jc w:val="both"/>
              <w:rPr>
                <w:rFonts w:cs="Times New Roman"/>
              </w:rPr>
            </w:pPr>
          </w:p>
        </w:tc>
      </w:tr>
      <w:tr w:rsidR="00AC3E5D" w:rsidRPr="00660ABB" w14:paraId="2B45FAC9"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406E59C8" w14:textId="77777777" w:rsidR="00AC3E5D" w:rsidRDefault="00AC3E5D" w:rsidP="001B79C4">
            <w:pPr>
              <w:autoSpaceDE w:val="0"/>
              <w:autoSpaceDN w:val="0"/>
              <w:adjustRightInd w:val="0"/>
              <w:jc w:val="both"/>
              <w:rPr>
                <w:rFonts w:cs="Times New Roman"/>
                <w:szCs w:val="24"/>
              </w:rPr>
            </w:pPr>
            <w:r>
              <w:rPr>
                <w:rFonts w:cs="Times New Roman"/>
                <w:szCs w:val="24"/>
              </w:rPr>
              <w:t>OK:</w:t>
            </w:r>
            <w:r w:rsidRPr="009372AD">
              <w:rPr>
                <w:rFonts w:cs="Times New Roman"/>
                <w:szCs w:val="24"/>
              </w:rPr>
              <w:t>pattern;serial1-</w:t>
            </w:r>
            <w:r>
              <w:rPr>
                <w:rFonts w:cs="Times New Roman"/>
                <w:szCs w:val="24"/>
              </w:rPr>
              <w:t>key1_</w:t>
            </w:r>
            <w:r w:rsidRPr="009372AD">
              <w:rPr>
                <w:rFonts w:cs="Times New Roman"/>
                <w:szCs w:val="24"/>
              </w:rPr>
              <w:t>num1,</w:t>
            </w:r>
            <w:r>
              <w:rPr>
                <w:rFonts w:cs="Times New Roman"/>
                <w:szCs w:val="24"/>
              </w:rPr>
              <w:t>key2_</w:t>
            </w:r>
            <w:r w:rsidRPr="009372AD">
              <w:rPr>
                <w:rFonts w:cs="Times New Roman"/>
                <w:szCs w:val="24"/>
              </w:rPr>
              <w:t>num12,</w:t>
            </w:r>
            <w:r>
              <w:rPr>
                <w:rFonts w:cs="Times New Roman"/>
                <w:szCs w:val="24"/>
              </w:rPr>
              <w:t xml:space="preserve"> …)</w:t>
            </w:r>
          </w:p>
          <w:p w14:paraId="647719DC" w14:textId="77777777" w:rsidR="00AC3E5D" w:rsidRPr="005765F2" w:rsidRDefault="00AC3E5D" w:rsidP="001B79C4">
            <w:pPr>
              <w:autoSpaceDE w:val="0"/>
              <w:autoSpaceDN w:val="0"/>
              <w:adjustRightInd w:val="0"/>
              <w:jc w:val="both"/>
              <w:rPr>
                <w:rFonts w:cs="Times New Roman"/>
                <w:b/>
                <w:szCs w:val="24"/>
              </w:rPr>
            </w:pPr>
            <w:r w:rsidRPr="005765F2">
              <w:rPr>
                <w:rFonts w:cs="Times New Roman"/>
                <w:b/>
                <w:szCs w:val="24"/>
              </w:rPr>
              <w:t>(Ví dụ:</w:t>
            </w:r>
          </w:p>
          <w:p w14:paraId="4827E7CF" w14:textId="77777777" w:rsidR="00AC3E5D" w:rsidRDefault="00AC3E5D" w:rsidP="001B79C4">
            <w:pPr>
              <w:autoSpaceDE w:val="0"/>
              <w:autoSpaceDN w:val="0"/>
              <w:adjustRightInd w:val="0"/>
              <w:jc w:val="both"/>
              <w:rPr>
                <w:rFonts w:cs="Times New Roman"/>
                <w:b/>
                <w:szCs w:val="24"/>
              </w:rPr>
            </w:pPr>
            <w:r w:rsidRPr="005765F2">
              <w:rPr>
                <w:rFonts w:cs="Times New Roman"/>
                <w:b/>
                <w:szCs w:val="24"/>
              </w:rPr>
              <w:t>OK:01GTKT3/001;AA/12E-key1_1,key2_2,</w:t>
            </w:r>
          </w:p>
          <w:p w14:paraId="3DF4D6B4" w14:textId="77777777" w:rsidR="00AC3E5D" w:rsidRDefault="00AC3E5D" w:rsidP="001B79C4">
            <w:pPr>
              <w:autoSpaceDE w:val="0"/>
              <w:autoSpaceDN w:val="0"/>
              <w:adjustRightInd w:val="0"/>
              <w:jc w:val="both"/>
              <w:rPr>
                <w:rFonts w:cs="Times New Roman"/>
                <w:szCs w:val="24"/>
              </w:rPr>
            </w:pPr>
            <w:r w:rsidRPr="005765F2">
              <w:rPr>
                <w:rFonts w:cs="Times New Roman"/>
                <w:b/>
                <w:szCs w:val="24"/>
              </w:rPr>
              <w:t>key3_3,key4_4,key5_5)</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74DD7D72" w14:textId="77777777" w:rsidR="00AC3E5D" w:rsidRPr="005765F2" w:rsidRDefault="00AC3E5D" w:rsidP="001B79C4">
            <w:pPr>
              <w:spacing w:after="0" w:line="240" w:lineRule="auto"/>
              <w:jc w:val="both"/>
              <w:rPr>
                <w:rFonts w:cs="Times New Roman"/>
                <w:szCs w:val="24"/>
              </w:rPr>
            </w:pPr>
            <w:r w:rsidRPr="005765F2">
              <w:rPr>
                <w:rFonts w:cs="Times New Roman"/>
                <w:szCs w:val="24"/>
              </w:rPr>
              <w:t xml:space="preserve">OK </w:t>
            </w:r>
            <w:r w:rsidRPr="009372AD">
              <w:sym w:font="Wingdings" w:char="F0E0"/>
            </w:r>
            <w:r w:rsidRPr="005765F2">
              <w:rPr>
                <w:rFonts w:cs="Times New Roman"/>
                <w:szCs w:val="24"/>
              </w:rPr>
              <w:t xml:space="preserve"> đã phát hành hóa đơn thành công</w:t>
            </w:r>
          </w:p>
          <w:p w14:paraId="7022783F" w14:textId="77777777" w:rsidR="00AC3E5D" w:rsidRPr="005765F2" w:rsidRDefault="00AC3E5D" w:rsidP="001B79C4">
            <w:pPr>
              <w:spacing w:after="0" w:line="240" w:lineRule="auto"/>
              <w:jc w:val="both"/>
              <w:rPr>
                <w:rFonts w:cs="Times New Roman"/>
                <w:szCs w:val="24"/>
              </w:rPr>
            </w:pPr>
            <w:r w:rsidRPr="005765F2">
              <w:rPr>
                <w:rFonts w:cs="Times New Roman"/>
                <w:szCs w:val="24"/>
              </w:rPr>
              <w:t xml:space="preserve">Pattern </w:t>
            </w:r>
            <w:r w:rsidRPr="009372AD">
              <w:sym w:font="Wingdings" w:char="F0E0"/>
            </w:r>
            <w:r w:rsidRPr="005765F2">
              <w:rPr>
                <w:rFonts w:cs="Times New Roman"/>
                <w:szCs w:val="24"/>
              </w:rPr>
              <w:t xml:space="preserve"> Mẫu số của các hóa đơn đã phát hành</w:t>
            </w:r>
          </w:p>
          <w:p w14:paraId="756BF036" w14:textId="77777777" w:rsidR="00AC3E5D" w:rsidRPr="005765F2" w:rsidRDefault="00AC3E5D" w:rsidP="001B79C4">
            <w:pPr>
              <w:spacing w:after="0" w:line="240" w:lineRule="auto"/>
              <w:jc w:val="both"/>
              <w:rPr>
                <w:rFonts w:cs="Times New Roman"/>
                <w:szCs w:val="24"/>
              </w:rPr>
            </w:pPr>
            <w:r w:rsidRPr="005765F2">
              <w:rPr>
                <w:rFonts w:cs="Times New Roman"/>
                <w:szCs w:val="24"/>
              </w:rPr>
              <w:t xml:space="preserve">Serial1 </w:t>
            </w:r>
            <w:r w:rsidRPr="009372AD">
              <w:sym w:font="Wingdings" w:char="F0E0"/>
            </w:r>
            <w:r w:rsidRPr="005765F2">
              <w:rPr>
                <w:rFonts w:cs="Times New Roman"/>
                <w:szCs w:val="24"/>
              </w:rPr>
              <w:t xml:space="preserve"> serial của dãy các hóa đơn phát hành </w:t>
            </w:r>
          </w:p>
          <w:p w14:paraId="48EB340A" w14:textId="77777777" w:rsidR="00AC3E5D" w:rsidRPr="005765F2" w:rsidRDefault="00AC3E5D" w:rsidP="001B79C4">
            <w:pPr>
              <w:spacing w:after="0" w:line="240" w:lineRule="auto"/>
              <w:jc w:val="both"/>
              <w:rPr>
                <w:rFonts w:cs="Times New Roman"/>
                <w:szCs w:val="24"/>
              </w:rPr>
            </w:pPr>
            <w:r w:rsidRPr="005765F2">
              <w:rPr>
                <w:rFonts w:cs="Times New Roman"/>
                <w:szCs w:val="24"/>
              </w:rPr>
              <w:t>num1, num2… là các số hóa đơn</w:t>
            </w:r>
          </w:p>
          <w:p w14:paraId="0238372F" w14:textId="77777777" w:rsidR="00AC3E5D" w:rsidRPr="00517DC0" w:rsidRDefault="00AC3E5D" w:rsidP="001B79C4">
            <w:pPr>
              <w:pStyle w:val="ListParagraph"/>
              <w:ind w:left="0"/>
              <w:jc w:val="both"/>
              <w:rPr>
                <w:rFonts w:cs="Times New Roman"/>
                <w:szCs w:val="24"/>
              </w:rPr>
            </w:pPr>
            <w:r>
              <w:rPr>
                <w:rFonts w:cs="Times New Roman"/>
                <w:szCs w:val="24"/>
              </w:rPr>
              <w:t>key1,key2… là khóa để nhận biết hóa đơn phát hành cho khách hàng nào(lấy từ đầu vào)</w:t>
            </w:r>
          </w:p>
        </w:tc>
        <w:tc>
          <w:tcPr>
            <w:tcW w:w="1383" w:type="dxa"/>
            <w:tcBorders>
              <w:top w:val="single" w:sz="4" w:space="0" w:color="2E74B5"/>
              <w:left w:val="single" w:sz="4" w:space="0" w:color="2E74B5"/>
              <w:bottom w:val="single" w:sz="4" w:space="0" w:color="2E74B5"/>
              <w:right w:val="single" w:sz="4" w:space="0" w:color="2E74B5"/>
            </w:tcBorders>
          </w:tcPr>
          <w:p w14:paraId="41A9A77E" w14:textId="77777777" w:rsidR="00AC3E5D" w:rsidRPr="005765F2" w:rsidRDefault="00AC3E5D" w:rsidP="001B79C4">
            <w:pPr>
              <w:spacing w:after="0" w:line="240" w:lineRule="auto"/>
              <w:jc w:val="both"/>
              <w:rPr>
                <w:rFonts w:cs="Times New Roman"/>
                <w:szCs w:val="24"/>
              </w:rPr>
            </w:pPr>
            <w:r w:rsidRPr="005765F2">
              <w:rPr>
                <w:rFonts w:cs="Times New Roman"/>
                <w:szCs w:val="24"/>
              </w:rPr>
              <w:t>Các hóa đơn có serial khác nhau phân cách bởi dấu “;”</w:t>
            </w:r>
          </w:p>
          <w:p w14:paraId="248B6711" w14:textId="77777777" w:rsidR="00AC3E5D" w:rsidRPr="005765F2" w:rsidRDefault="00AC3E5D" w:rsidP="001B79C4">
            <w:pPr>
              <w:spacing w:after="0" w:line="240" w:lineRule="auto"/>
              <w:jc w:val="both"/>
              <w:rPr>
                <w:rFonts w:cs="Times New Roman"/>
                <w:szCs w:val="24"/>
              </w:rPr>
            </w:pPr>
            <w:r w:rsidRPr="005765F2">
              <w:rPr>
                <w:rFonts w:cs="Times New Roman"/>
                <w:szCs w:val="24"/>
              </w:rPr>
              <w:t>Các số hóa đơn phân cách bởi “,”</w:t>
            </w:r>
          </w:p>
          <w:p w14:paraId="12FDBCF0" w14:textId="77777777" w:rsidR="00AC3E5D" w:rsidRDefault="00AC3E5D" w:rsidP="001B79C4">
            <w:pPr>
              <w:pStyle w:val="ListParagraph"/>
              <w:ind w:left="0"/>
              <w:jc w:val="both"/>
              <w:rPr>
                <w:rFonts w:cs="Times New Roman"/>
              </w:rPr>
            </w:pPr>
          </w:p>
        </w:tc>
      </w:tr>
    </w:tbl>
    <w:p w14:paraId="36B2C251" w14:textId="77777777" w:rsidR="00AC3E5D" w:rsidRDefault="00AC3E5D" w:rsidP="00A75803">
      <w:pPr>
        <w:pStyle w:val="N"/>
      </w:pPr>
    </w:p>
    <w:p w14:paraId="02D57A57" w14:textId="77777777" w:rsidR="00AC3E5D" w:rsidRDefault="00AC3E5D" w:rsidP="00A75803">
      <w:pPr>
        <w:pStyle w:val="N"/>
      </w:pPr>
      <w:r>
        <w:t>Cấu trúc xmlInvData</w:t>
      </w:r>
    </w:p>
    <w:p w14:paraId="52C31812"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color w:val="0000FF"/>
          <w:sz w:val="20"/>
          <w:szCs w:val="20"/>
        </w:rPr>
        <w:t>&lt;Invoices&gt;</w:t>
      </w:r>
    </w:p>
    <w:p w14:paraId="217F5AC9"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&lt;Inv&gt;</w:t>
      </w:r>
    </w:p>
    <w:p w14:paraId="2DCA9F3F"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&lt;key&gt;</w:t>
      </w:r>
      <w:r w:rsidRPr="002F0F6E">
        <w:rPr>
          <w:rFonts w:ascii="Courier New" w:eastAsia="Times New Roman" w:hAnsi="Courier New" w:cs="Courier New"/>
          <w:b/>
          <w:bCs/>
          <w:color w:val="000000"/>
          <w:sz w:val="20"/>
          <w:szCs w:val="20"/>
        </w:rPr>
        <w:t>Giá trị khóa để phân biệt hóa đơn xuất cho khách hàng nào</w:t>
      </w:r>
      <w:r w:rsidRPr="002F0F6E">
        <w:rPr>
          <w:rFonts w:ascii="Courier New" w:eastAsia="Times New Roman" w:hAnsi="Courier New" w:cs="Courier New"/>
          <w:color w:val="0000FF"/>
          <w:sz w:val="20"/>
          <w:szCs w:val="20"/>
        </w:rPr>
        <w:t>&lt;/key&gt;</w:t>
      </w:r>
    </w:p>
    <w:p w14:paraId="514BFFA3"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&lt;Invoice&gt;</w:t>
      </w:r>
    </w:p>
    <w:p w14:paraId="6B9B028E"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&lt;CusCode&gt;</w:t>
      </w:r>
      <w:r w:rsidRPr="002F0F6E">
        <w:rPr>
          <w:rFonts w:ascii="Courier New" w:eastAsia="Times New Roman" w:hAnsi="Courier New" w:cs="Courier New"/>
          <w:b/>
          <w:bCs/>
          <w:color w:val="000000"/>
          <w:sz w:val="20"/>
          <w:szCs w:val="20"/>
        </w:rPr>
        <w:t>Mã khách hàng*</w:t>
      </w:r>
      <w:r w:rsidRPr="002F0F6E">
        <w:rPr>
          <w:rFonts w:ascii="Courier New" w:eastAsia="Times New Roman" w:hAnsi="Courier New" w:cs="Courier New"/>
          <w:color w:val="0000FF"/>
          <w:sz w:val="20"/>
          <w:szCs w:val="20"/>
        </w:rPr>
        <w:t>&lt;/CusCode&gt;</w:t>
      </w:r>
    </w:p>
    <w:p w14:paraId="34BDE278"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&lt;CusName&gt;</w:t>
      </w:r>
      <w:r w:rsidRPr="002F0F6E">
        <w:rPr>
          <w:rFonts w:ascii="Courier New" w:eastAsia="Times New Roman" w:hAnsi="Courier New" w:cs="Courier New"/>
          <w:b/>
          <w:bCs/>
          <w:color w:val="000000"/>
          <w:sz w:val="20"/>
          <w:szCs w:val="20"/>
        </w:rPr>
        <w:t>Tên khách hàng*</w:t>
      </w:r>
      <w:r w:rsidRPr="002F0F6E">
        <w:rPr>
          <w:rFonts w:ascii="Courier New" w:eastAsia="Times New Roman" w:hAnsi="Courier New" w:cs="Courier New"/>
          <w:color w:val="0000FF"/>
          <w:sz w:val="20"/>
          <w:szCs w:val="20"/>
        </w:rPr>
        <w:t>&lt;/CusName&gt;</w:t>
      </w:r>
    </w:p>
    <w:p w14:paraId="73A5EA2F"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&lt;CusAddress&gt;</w:t>
      </w:r>
      <w:r w:rsidRPr="002F0F6E">
        <w:rPr>
          <w:rFonts w:ascii="Courier New" w:eastAsia="Times New Roman" w:hAnsi="Courier New" w:cs="Courier New"/>
          <w:b/>
          <w:bCs/>
          <w:color w:val="000000"/>
          <w:sz w:val="20"/>
          <w:szCs w:val="20"/>
        </w:rPr>
        <w:t>Địa chỉ khách hàng*</w:t>
      </w:r>
      <w:r w:rsidRPr="002F0F6E">
        <w:rPr>
          <w:rFonts w:ascii="Courier New" w:eastAsia="Times New Roman" w:hAnsi="Courier New" w:cs="Courier New"/>
          <w:color w:val="0000FF"/>
          <w:sz w:val="20"/>
          <w:szCs w:val="20"/>
        </w:rPr>
        <w:t>&lt;/CusAddress&gt;</w:t>
      </w:r>
    </w:p>
    <w:p w14:paraId="3F16100D"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&lt;CusPhone&gt;</w:t>
      </w:r>
      <w:r w:rsidRPr="002F0F6E">
        <w:rPr>
          <w:rFonts w:ascii="Courier New" w:eastAsia="Times New Roman" w:hAnsi="Courier New" w:cs="Courier New"/>
          <w:b/>
          <w:bCs/>
          <w:color w:val="000000"/>
          <w:sz w:val="20"/>
          <w:szCs w:val="20"/>
        </w:rPr>
        <w:t>Điện thoại khách hàng</w:t>
      </w:r>
      <w:r w:rsidRPr="002F0F6E">
        <w:rPr>
          <w:rFonts w:ascii="Courier New" w:eastAsia="Times New Roman" w:hAnsi="Courier New" w:cs="Courier New"/>
          <w:color w:val="0000FF"/>
          <w:sz w:val="20"/>
          <w:szCs w:val="20"/>
        </w:rPr>
        <w:t>&lt;/CusPhone&gt;</w:t>
      </w:r>
    </w:p>
    <w:p w14:paraId="4C7289AE"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&lt;CusTaxCode&gt;</w:t>
      </w:r>
      <w:r w:rsidRPr="002F0F6E">
        <w:rPr>
          <w:rFonts w:ascii="Courier New" w:eastAsia="Times New Roman" w:hAnsi="Courier New" w:cs="Courier New"/>
          <w:b/>
          <w:bCs/>
          <w:color w:val="000000"/>
          <w:sz w:val="20"/>
          <w:szCs w:val="20"/>
        </w:rPr>
        <w:t>Mã số thuế KH (Bắt buộc với KH là Doanh nghiệp)</w:t>
      </w:r>
      <w:r w:rsidRPr="002F0F6E">
        <w:rPr>
          <w:rFonts w:ascii="Courier New" w:eastAsia="Times New Roman" w:hAnsi="Courier New" w:cs="Courier New"/>
          <w:color w:val="0000FF"/>
          <w:sz w:val="20"/>
          <w:szCs w:val="20"/>
        </w:rPr>
        <w:t>&lt;/CusTaxCode&gt;</w:t>
      </w:r>
    </w:p>
    <w:p w14:paraId="6118B293"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&lt;PaymentMethod&gt;</w:t>
      </w:r>
      <w:r w:rsidRPr="002F0F6E">
        <w:rPr>
          <w:rFonts w:ascii="Courier New" w:eastAsia="Times New Roman" w:hAnsi="Courier New" w:cs="Courier New"/>
          <w:b/>
          <w:bCs/>
          <w:color w:val="000000"/>
          <w:sz w:val="20"/>
          <w:szCs w:val="20"/>
        </w:rPr>
        <w:t>Phương thức thanh toán</w:t>
      </w:r>
      <w:r w:rsidRPr="002F0F6E">
        <w:rPr>
          <w:rFonts w:ascii="Courier New" w:eastAsia="Times New Roman" w:hAnsi="Courier New" w:cs="Courier New"/>
          <w:color w:val="0000FF"/>
          <w:sz w:val="20"/>
          <w:szCs w:val="20"/>
        </w:rPr>
        <w:t>&lt;/PaymentMethod&gt;</w:t>
      </w:r>
    </w:p>
    <w:p w14:paraId="0B878D7E"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&lt;KindOfService&gt;</w:t>
      </w:r>
      <w:r w:rsidRPr="002F0F6E">
        <w:rPr>
          <w:rFonts w:ascii="Courier New" w:eastAsia="Times New Roman" w:hAnsi="Courier New" w:cs="Courier New"/>
          <w:b/>
          <w:bCs/>
          <w:color w:val="000000"/>
          <w:sz w:val="20"/>
          <w:szCs w:val="20"/>
        </w:rPr>
        <w:t>Tháng hóa đơn</w:t>
      </w:r>
      <w:r w:rsidRPr="002F0F6E">
        <w:rPr>
          <w:rFonts w:ascii="Courier New" w:eastAsia="Times New Roman" w:hAnsi="Courier New" w:cs="Courier New"/>
          <w:color w:val="0000FF"/>
          <w:sz w:val="20"/>
          <w:szCs w:val="20"/>
        </w:rPr>
        <w:t>&lt;/KindOfService&gt;</w:t>
      </w:r>
    </w:p>
    <w:p w14:paraId="6A4BD750"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&lt;Products&gt;</w:t>
      </w:r>
    </w:p>
    <w:p w14:paraId="7A900F45"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&lt;Product&gt;</w:t>
      </w:r>
    </w:p>
    <w:p w14:paraId="03A6C9E6"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&lt;ProdName&gt;</w:t>
      </w:r>
      <w:r w:rsidRPr="002F0F6E">
        <w:rPr>
          <w:rFonts w:ascii="Courier New" w:eastAsia="Times New Roman" w:hAnsi="Courier New" w:cs="Courier New"/>
          <w:b/>
          <w:bCs/>
          <w:color w:val="000000"/>
          <w:sz w:val="20"/>
          <w:szCs w:val="20"/>
        </w:rPr>
        <w:t>Tên sản phẩm*</w:t>
      </w:r>
      <w:r w:rsidRPr="002F0F6E">
        <w:rPr>
          <w:rFonts w:ascii="Courier New" w:eastAsia="Times New Roman" w:hAnsi="Courier New" w:cs="Courier New"/>
          <w:color w:val="0000FF"/>
          <w:sz w:val="20"/>
          <w:szCs w:val="20"/>
        </w:rPr>
        <w:t>&lt;/ProdName&gt;</w:t>
      </w:r>
    </w:p>
    <w:p w14:paraId="309C2B89"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&lt;ProdUnit&gt;</w:t>
      </w:r>
      <w:r w:rsidRPr="002F0F6E">
        <w:rPr>
          <w:rFonts w:ascii="Courier New" w:eastAsia="Times New Roman" w:hAnsi="Courier New" w:cs="Courier New"/>
          <w:b/>
          <w:bCs/>
          <w:color w:val="000000"/>
          <w:sz w:val="20"/>
          <w:szCs w:val="20"/>
        </w:rPr>
        <w:t>Đơn vị tính</w:t>
      </w:r>
      <w:r w:rsidRPr="002F0F6E">
        <w:rPr>
          <w:rFonts w:ascii="Courier New" w:eastAsia="Times New Roman" w:hAnsi="Courier New" w:cs="Courier New"/>
          <w:color w:val="0000FF"/>
          <w:sz w:val="20"/>
          <w:szCs w:val="20"/>
        </w:rPr>
        <w:t>&lt;/ProdUnit&gt;</w:t>
      </w:r>
    </w:p>
    <w:p w14:paraId="723EFC56"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&lt;ProdQuantity&gt;</w:t>
      </w:r>
      <w:r w:rsidRPr="002F0F6E">
        <w:rPr>
          <w:rFonts w:ascii="Courier New" w:eastAsia="Times New Roman" w:hAnsi="Courier New" w:cs="Courier New"/>
          <w:b/>
          <w:bCs/>
          <w:color w:val="000000"/>
          <w:sz w:val="20"/>
          <w:szCs w:val="20"/>
        </w:rPr>
        <w:t>Số lượng</w:t>
      </w:r>
      <w:r w:rsidRPr="002F0F6E">
        <w:rPr>
          <w:rFonts w:ascii="Courier New" w:eastAsia="Times New Roman" w:hAnsi="Courier New" w:cs="Courier New"/>
          <w:color w:val="0000FF"/>
          <w:sz w:val="20"/>
          <w:szCs w:val="20"/>
        </w:rPr>
        <w:t>&lt;/ProdQuantity&gt;</w:t>
      </w:r>
    </w:p>
    <w:p w14:paraId="756359B6"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&lt;ProdPrice&gt;</w:t>
      </w:r>
      <w:r w:rsidRPr="002F0F6E">
        <w:rPr>
          <w:rFonts w:ascii="Courier New" w:eastAsia="Times New Roman" w:hAnsi="Courier New" w:cs="Courier New"/>
          <w:b/>
          <w:bCs/>
          <w:color w:val="000000"/>
          <w:sz w:val="20"/>
          <w:szCs w:val="20"/>
        </w:rPr>
        <w:t>Đơn giá</w:t>
      </w:r>
      <w:r w:rsidRPr="002F0F6E">
        <w:rPr>
          <w:rFonts w:ascii="Courier New" w:eastAsia="Times New Roman" w:hAnsi="Courier New" w:cs="Courier New"/>
          <w:color w:val="0000FF"/>
          <w:sz w:val="20"/>
          <w:szCs w:val="20"/>
        </w:rPr>
        <w:t>&lt;/ProdPrice&gt;</w:t>
      </w:r>
    </w:p>
    <w:p w14:paraId="7F759FA9"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&lt;Amount&gt;</w:t>
      </w:r>
      <w:r w:rsidRPr="002F0F6E">
        <w:rPr>
          <w:rFonts w:ascii="Courier New" w:eastAsia="Times New Roman" w:hAnsi="Courier New" w:cs="Courier New"/>
          <w:b/>
          <w:bCs/>
          <w:color w:val="000000"/>
          <w:sz w:val="20"/>
          <w:szCs w:val="20"/>
        </w:rPr>
        <w:t>Tổng tiền sau thuế*</w:t>
      </w:r>
      <w:r w:rsidRPr="002F0F6E">
        <w:rPr>
          <w:rFonts w:ascii="Courier New" w:eastAsia="Times New Roman" w:hAnsi="Courier New" w:cs="Courier New"/>
          <w:color w:val="0000FF"/>
          <w:sz w:val="20"/>
          <w:szCs w:val="20"/>
        </w:rPr>
        <w:t>&lt;/Amount&gt;</w:t>
      </w:r>
    </w:p>
    <w:p w14:paraId="5E7B2309"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&lt;Remark&gt;</w:t>
      </w:r>
      <w:r w:rsidRPr="002F0F6E">
        <w:rPr>
          <w:rFonts w:ascii="Courier New" w:eastAsia="Times New Roman" w:hAnsi="Courier New" w:cs="Courier New"/>
          <w:b/>
          <w:bCs/>
          <w:color w:val="000000"/>
          <w:sz w:val="20"/>
          <w:szCs w:val="20"/>
        </w:rPr>
        <w:t>Remark</w:t>
      </w:r>
      <w:r w:rsidRPr="002F0F6E">
        <w:rPr>
          <w:rFonts w:ascii="Courier New" w:eastAsia="Times New Roman" w:hAnsi="Courier New" w:cs="Courier New"/>
          <w:color w:val="0000FF"/>
          <w:sz w:val="20"/>
          <w:szCs w:val="20"/>
        </w:rPr>
        <w:t>&lt;/Remark&gt;</w:t>
      </w:r>
    </w:p>
    <w:p w14:paraId="34FBE7DD"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&lt;Total&gt;</w:t>
      </w:r>
      <w:r w:rsidRPr="002F0F6E">
        <w:rPr>
          <w:rFonts w:ascii="Courier New" w:eastAsia="Times New Roman" w:hAnsi="Courier New" w:cs="Courier New"/>
          <w:b/>
          <w:bCs/>
          <w:color w:val="000000"/>
          <w:sz w:val="20"/>
          <w:szCs w:val="20"/>
        </w:rPr>
        <w:t>Tổng tiền trước thuế*</w:t>
      </w:r>
      <w:r w:rsidRPr="002F0F6E">
        <w:rPr>
          <w:rFonts w:ascii="Courier New" w:eastAsia="Times New Roman" w:hAnsi="Courier New" w:cs="Courier New"/>
          <w:color w:val="0000FF"/>
          <w:sz w:val="20"/>
          <w:szCs w:val="20"/>
        </w:rPr>
        <w:t>&lt;/Total&gt;</w:t>
      </w:r>
    </w:p>
    <w:p w14:paraId="3EFAC9B9"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&lt;VATRate&gt;</w:t>
      </w:r>
      <w:r w:rsidRPr="002F0F6E">
        <w:rPr>
          <w:rFonts w:ascii="Courier New" w:eastAsia="Times New Roman" w:hAnsi="Courier New" w:cs="Courier New"/>
          <w:b/>
          <w:bCs/>
          <w:color w:val="000000"/>
          <w:sz w:val="20"/>
          <w:szCs w:val="20"/>
        </w:rPr>
        <w:t>Thuế GTGT*</w:t>
      </w:r>
      <w:r w:rsidRPr="002F0F6E">
        <w:rPr>
          <w:rFonts w:ascii="Courier New" w:eastAsia="Times New Roman" w:hAnsi="Courier New" w:cs="Courier New"/>
          <w:color w:val="0000FF"/>
          <w:sz w:val="20"/>
          <w:szCs w:val="20"/>
        </w:rPr>
        <w:t>&lt;/VATRate&gt;</w:t>
      </w:r>
    </w:p>
    <w:p w14:paraId="3619A024"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&lt;VATAmount&gt;</w:t>
      </w:r>
      <w:r w:rsidRPr="002F0F6E">
        <w:rPr>
          <w:rFonts w:ascii="Courier New" w:eastAsia="Times New Roman" w:hAnsi="Courier New" w:cs="Courier New"/>
          <w:b/>
          <w:bCs/>
          <w:color w:val="000000"/>
          <w:sz w:val="20"/>
          <w:szCs w:val="20"/>
        </w:rPr>
        <w:t>Tổng tiền thuế*</w:t>
      </w:r>
      <w:r w:rsidRPr="002F0F6E">
        <w:rPr>
          <w:rFonts w:ascii="Courier New" w:eastAsia="Times New Roman" w:hAnsi="Courier New" w:cs="Courier New"/>
          <w:color w:val="0000FF"/>
          <w:sz w:val="20"/>
          <w:szCs w:val="20"/>
        </w:rPr>
        <w:t>&lt;/VATAmount&gt;</w:t>
      </w:r>
    </w:p>
    <w:p w14:paraId="10214811"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&lt;Extra1&gt;</w:t>
      </w:r>
      <w:r w:rsidRPr="002F0F6E">
        <w:rPr>
          <w:rFonts w:ascii="Courier New" w:eastAsia="Times New Roman" w:hAnsi="Courier New" w:cs="Courier New"/>
          <w:b/>
          <w:bCs/>
          <w:color w:val="000000"/>
          <w:sz w:val="20"/>
          <w:szCs w:val="20"/>
        </w:rPr>
        <w:t>Mở rộng 1</w:t>
      </w:r>
      <w:r w:rsidRPr="002F0F6E">
        <w:rPr>
          <w:rFonts w:ascii="Courier New" w:eastAsia="Times New Roman" w:hAnsi="Courier New" w:cs="Courier New"/>
          <w:color w:val="0000FF"/>
          <w:sz w:val="20"/>
          <w:szCs w:val="20"/>
        </w:rPr>
        <w:t>&lt;/Extra1&gt;</w:t>
      </w:r>
    </w:p>
    <w:p w14:paraId="67D6767C"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&lt;Extra2&gt;</w:t>
      </w:r>
      <w:r w:rsidRPr="002F0F6E">
        <w:rPr>
          <w:rFonts w:ascii="Courier New" w:eastAsia="Times New Roman" w:hAnsi="Courier New" w:cs="Courier New"/>
          <w:b/>
          <w:bCs/>
          <w:color w:val="000000"/>
          <w:sz w:val="20"/>
          <w:szCs w:val="20"/>
        </w:rPr>
        <w:t>Mở rộng 2</w:t>
      </w:r>
      <w:r w:rsidRPr="002F0F6E">
        <w:rPr>
          <w:rFonts w:ascii="Courier New" w:eastAsia="Times New Roman" w:hAnsi="Courier New" w:cs="Courier New"/>
          <w:color w:val="0000FF"/>
          <w:sz w:val="20"/>
          <w:szCs w:val="20"/>
        </w:rPr>
        <w:t>&lt;/Extra2&gt;</w:t>
      </w:r>
    </w:p>
    <w:p w14:paraId="298C69BC"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&lt;Discount&gt;</w:t>
      </w:r>
      <w:r w:rsidRPr="002F0F6E">
        <w:rPr>
          <w:rFonts w:ascii="Courier New" w:eastAsia="Times New Roman" w:hAnsi="Courier New" w:cs="Courier New"/>
          <w:b/>
          <w:bCs/>
          <w:color w:val="000000"/>
          <w:sz w:val="20"/>
          <w:szCs w:val="20"/>
        </w:rPr>
        <w:t>Chiết khấu</w:t>
      </w:r>
      <w:r w:rsidRPr="002F0F6E">
        <w:rPr>
          <w:rFonts w:ascii="Courier New" w:eastAsia="Times New Roman" w:hAnsi="Courier New" w:cs="Courier New"/>
          <w:color w:val="0000FF"/>
          <w:sz w:val="20"/>
          <w:szCs w:val="20"/>
        </w:rPr>
        <w:t>&lt;/Discount&gt;</w:t>
      </w:r>
    </w:p>
    <w:p w14:paraId="0AC1205A"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&lt;DiscountAmount&gt;</w:t>
      </w:r>
      <w:r w:rsidRPr="002F0F6E">
        <w:rPr>
          <w:rFonts w:ascii="Courier New" w:eastAsia="Times New Roman" w:hAnsi="Courier New" w:cs="Courier New"/>
          <w:b/>
          <w:bCs/>
          <w:color w:val="000000"/>
          <w:sz w:val="20"/>
          <w:szCs w:val="20"/>
        </w:rPr>
        <w:t>Tổng tiền chiết khấu</w:t>
      </w:r>
      <w:r w:rsidRPr="002F0F6E">
        <w:rPr>
          <w:rFonts w:ascii="Courier New" w:eastAsia="Times New Roman" w:hAnsi="Courier New" w:cs="Courier New"/>
          <w:color w:val="0000FF"/>
          <w:sz w:val="20"/>
          <w:szCs w:val="20"/>
        </w:rPr>
        <w:t>&lt;/DiscountAmount&gt;</w:t>
      </w:r>
    </w:p>
    <w:p w14:paraId="2E02C203"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&lt;IsSum&gt;</w:t>
      </w:r>
      <w:r w:rsidRPr="004F7309">
        <w:t xml:space="preserve"> </w:t>
      </w:r>
      <w:r>
        <w:rPr>
          <w:rFonts w:ascii="Courier New" w:eastAsia="Times New Roman" w:hAnsi="Courier New" w:cs="Courier New"/>
          <w:b/>
          <w:bCs/>
          <w:color w:val="000000"/>
          <w:sz w:val="20"/>
          <w:szCs w:val="20"/>
        </w:rPr>
        <w:t>Tính chất * (0-Hàng hóa, dịch vụ; 1-Khuyến mại; 2</w:t>
      </w:r>
      <w:r w:rsidRPr="004F7309">
        <w:rPr>
          <w:rFonts w:ascii="Courier New" w:eastAsia="Times New Roman" w:hAnsi="Courier New" w:cs="Courier New"/>
          <w:b/>
          <w:bCs/>
          <w:color w:val="000000"/>
          <w:sz w:val="20"/>
          <w:szCs w:val="20"/>
        </w:rPr>
        <w:t>-Chiết khấu thương mại (trong trường hợp muốn thể hiện thông tin chiết khấu theo dòng); 4-Ghi chú/diễn giải)</w:t>
      </w:r>
      <w:r w:rsidRPr="002F0F6E">
        <w:rPr>
          <w:rFonts w:ascii="Courier New" w:eastAsia="Times New Roman" w:hAnsi="Courier New" w:cs="Courier New"/>
          <w:color w:val="0000FF"/>
          <w:sz w:val="20"/>
          <w:szCs w:val="20"/>
        </w:rPr>
        <w:t>&lt;/IsSum&gt;</w:t>
      </w:r>
    </w:p>
    <w:p w14:paraId="3AD9B219"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&lt;/Product&gt;</w:t>
      </w:r>
    </w:p>
    <w:p w14:paraId="4C924E16"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&lt;/Products&gt;</w:t>
      </w:r>
    </w:p>
    <w:p w14:paraId="23CA7624"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&lt;Total&gt;</w:t>
      </w:r>
      <w:r w:rsidRPr="002F0F6E">
        <w:rPr>
          <w:rFonts w:ascii="Courier New" w:eastAsia="Times New Roman" w:hAnsi="Courier New" w:cs="Courier New"/>
          <w:b/>
          <w:bCs/>
          <w:color w:val="000000"/>
          <w:sz w:val="20"/>
          <w:szCs w:val="20"/>
        </w:rPr>
        <w:t>Tổng tiền trước thuế*</w:t>
      </w:r>
      <w:r w:rsidRPr="002F0F6E">
        <w:rPr>
          <w:rFonts w:ascii="Courier New" w:eastAsia="Times New Roman" w:hAnsi="Courier New" w:cs="Courier New"/>
          <w:color w:val="0000FF"/>
          <w:sz w:val="20"/>
          <w:szCs w:val="20"/>
        </w:rPr>
        <w:t>&lt;/Total&gt;</w:t>
      </w:r>
    </w:p>
    <w:p w14:paraId="2922F5E2"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lastRenderedPageBreak/>
        <w:t xml:space="preserve">        </w:t>
      </w:r>
      <w:r w:rsidRPr="002F0F6E">
        <w:rPr>
          <w:rFonts w:ascii="Courier New" w:eastAsia="Times New Roman" w:hAnsi="Courier New" w:cs="Courier New"/>
          <w:color w:val="0000FF"/>
          <w:sz w:val="20"/>
          <w:szCs w:val="20"/>
        </w:rPr>
        <w:t>&lt;DiscountAmount&gt;</w:t>
      </w:r>
      <w:r w:rsidRPr="002F0F6E">
        <w:rPr>
          <w:rFonts w:ascii="Courier New" w:eastAsia="Times New Roman" w:hAnsi="Courier New" w:cs="Courier New"/>
          <w:b/>
          <w:bCs/>
          <w:color w:val="000000"/>
          <w:sz w:val="20"/>
          <w:szCs w:val="20"/>
        </w:rPr>
        <w:t>Tiền giảm trừ</w:t>
      </w:r>
      <w:r w:rsidRPr="002F0F6E">
        <w:rPr>
          <w:rFonts w:ascii="Courier New" w:eastAsia="Times New Roman" w:hAnsi="Courier New" w:cs="Courier New"/>
          <w:color w:val="0000FF"/>
          <w:sz w:val="20"/>
          <w:szCs w:val="20"/>
        </w:rPr>
        <w:t>&lt;/DiscountAmount&gt;</w:t>
      </w:r>
    </w:p>
    <w:p w14:paraId="3D3F986C"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&lt;VATRate&gt;</w:t>
      </w:r>
      <w:r w:rsidRPr="002F0F6E">
        <w:rPr>
          <w:rFonts w:ascii="Courier New" w:eastAsia="Times New Roman" w:hAnsi="Courier New" w:cs="Courier New"/>
          <w:b/>
          <w:bCs/>
          <w:color w:val="000000"/>
          <w:sz w:val="20"/>
          <w:szCs w:val="20"/>
        </w:rPr>
        <w:t>Thuế GTGT*</w:t>
      </w:r>
      <w:r w:rsidRPr="002F0F6E">
        <w:rPr>
          <w:rFonts w:ascii="Courier New" w:eastAsia="Times New Roman" w:hAnsi="Courier New" w:cs="Courier New"/>
          <w:color w:val="0000FF"/>
          <w:sz w:val="20"/>
          <w:szCs w:val="20"/>
        </w:rPr>
        <w:t>&lt;/VATRate&gt;</w:t>
      </w:r>
    </w:p>
    <w:p w14:paraId="4BC73F5A"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&lt;VATAmount&gt;</w:t>
      </w:r>
      <w:r w:rsidRPr="002F0F6E">
        <w:rPr>
          <w:rFonts w:ascii="Courier New" w:eastAsia="Times New Roman" w:hAnsi="Courier New" w:cs="Courier New"/>
          <w:b/>
          <w:bCs/>
          <w:color w:val="000000"/>
          <w:sz w:val="20"/>
          <w:szCs w:val="20"/>
        </w:rPr>
        <w:t>Tiền thuế GTGT*</w:t>
      </w:r>
      <w:r w:rsidRPr="002F0F6E">
        <w:rPr>
          <w:rFonts w:ascii="Courier New" w:eastAsia="Times New Roman" w:hAnsi="Courier New" w:cs="Courier New"/>
          <w:color w:val="0000FF"/>
          <w:sz w:val="20"/>
          <w:szCs w:val="20"/>
        </w:rPr>
        <w:t>&lt;/VATAmount&gt;</w:t>
      </w:r>
    </w:p>
    <w:p w14:paraId="35D62A8D"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&lt;Amount&gt;</w:t>
      </w:r>
      <w:r w:rsidRPr="002F0F6E">
        <w:rPr>
          <w:rFonts w:ascii="Courier New" w:eastAsia="Times New Roman" w:hAnsi="Courier New" w:cs="Courier New"/>
          <w:b/>
          <w:bCs/>
          <w:color w:val="000000"/>
          <w:sz w:val="20"/>
          <w:szCs w:val="20"/>
        </w:rPr>
        <w:t>Tổng tiền*</w:t>
      </w:r>
      <w:r w:rsidRPr="002F0F6E">
        <w:rPr>
          <w:rFonts w:ascii="Courier New" w:eastAsia="Times New Roman" w:hAnsi="Courier New" w:cs="Courier New"/>
          <w:color w:val="0000FF"/>
          <w:sz w:val="20"/>
          <w:szCs w:val="20"/>
        </w:rPr>
        <w:t>&lt;/Amount&gt;</w:t>
      </w:r>
    </w:p>
    <w:p w14:paraId="742B284E"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&lt;AmountInWords&gt;</w:t>
      </w:r>
      <w:r w:rsidRPr="002F0F6E">
        <w:rPr>
          <w:rFonts w:ascii="Courier New" w:eastAsia="Times New Roman" w:hAnsi="Courier New" w:cs="Courier New"/>
          <w:b/>
          <w:bCs/>
          <w:color w:val="000000"/>
          <w:sz w:val="20"/>
          <w:szCs w:val="20"/>
        </w:rPr>
        <w:t>Số tiền viết bằng chữ*</w:t>
      </w:r>
      <w:r w:rsidRPr="002F0F6E">
        <w:rPr>
          <w:rFonts w:ascii="Courier New" w:eastAsia="Times New Roman" w:hAnsi="Courier New" w:cs="Courier New"/>
          <w:color w:val="0000FF"/>
          <w:sz w:val="20"/>
          <w:szCs w:val="20"/>
        </w:rPr>
        <w:t>&lt;/AmountInWords&gt;</w:t>
      </w:r>
    </w:p>
    <w:p w14:paraId="36B6244F"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&lt;Extra&gt;</w:t>
      </w:r>
      <w:r w:rsidRPr="002F0F6E">
        <w:rPr>
          <w:rFonts w:ascii="Courier New" w:eastAsia="Times New Roman" w:hAnsi="Courier New" w:cs="Courier New"/>
          <w:b/>
          <w:bCs/>
          <w:color w:val="000000"/>
          <w:sz w:val="20"/>
          <w:szCs w:val="20"/>
        </w:rPr>
        <w:t>Trường mở rộng</w:t>
      </w:r>
      <w:r w:rsidRPr="002F0F6E">
        <w:rPr>
          <w:rFonts w:ascii="Courier New" w:eastAsia="Times New Roman" w:hAnsi="Courier New" w:cs="Courier New"/>
          <w:color w:val="0000FF"/>
          <w:sz w:val="20"/>
          <w:szCs w:val="20"/>
        </w:rPr>
        <w:t>&lt;/Extra&gt;</w:t>
      </w:r>
    </w:p>
    <w:p w14:paraId="049BBACD"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&lt;ArisingDate&gt;</w:t>
      </w:r>
      <w:r w:rsidRPr="002F0F6E">
        <w:rPr>
          <w:rFonts w:ascii="Courier New" w:eastAsia="Times New Roman" w:hAnsi="Courier New" w:cs="Courier New"/>
          <w:b/>
          <w:bCs/>
          <w:color w:val="000000"/>
          <w:sz w:val="20"/>
          <w:szCs w:val="20"/>
        </w:rPr>
        <w:t>Ngày dịch vụ</w:t>
      </w:r>
      <w:r w:rsidRPr="002F0F6E">
        <w:rPr>
          <w:rFonts w:ascii="Courier New" w:eastAsia="Times New Roman" w:hAnsi="Courier New" w:cs="Courier New"/>
          <w:color w:val="0000FF"/>
          <w:sz w:val="20"/>
          <w:szCs w:val="20"/>
        </w:rPr>
        <w:t>&lt;/ArisingDate&gt;</w:t>
      </w:r>
    </w:p>
    <w:p w14:paraId="655A049D"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&lt;PaymentStatus&gt;</w:t>
      </w:r>
      <w:r w:rsidRPr="002F0F6E">
        <w:rPr>
          <w:rFonts w:ascii="Courier New" w:eastAsia="Times New Roman" w:hAnsi="Courier New" w:cs="Courier New"/>
          <w:b/>
          <w:bCs/>
          <w:color w:val="000000"/>
          <w:sz w:val="20"/>
          <w:szCs w:val="20"/>
        </w:rPr>
        <w:t>Trạng thái thanh toán</w:t>
      </w:r>
      <w:r w:rsidRPr="002F0F6E">
        <w:rPr>
          <w:rFonts w:ascii="Courier New" w:eastAsia="Times New Roman" w:hAnsi="Courier New" w:cs="Courier New"/>
          <w:color w:val="0000FF"/>
          <w:sz w:val="20"/>
          <w:szCs w:val="20"/>
        </w:rPr>
        <w:t>&lt;/PaymentStatus&gt;</w:t>
      </w:r>
    </w:p>
    <w:p w14:paraId="496FF970"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&lt;EmailDeliver&gt;</w:t>
      </w:r>
      <w:r w:rsidRPr="002F0F6E">
        <w:rPr>
          <w:rFonts w:ascii="Courier New" w:eastAsia="Times New Roman" w:hAnsi="Courier New" w:cs="Courier New"/>
          <w:b/>
          <w:bCs/>
          <w:color w:val="000000"/>
          <w:sz w:val="20"/>
          <w:szCs w:val="20"/>
        </w:rPr>
        <w:t>EmailDeliver</w:t>
      </w:r>
      <w:r w:rsidRPr="002F0F6E">
        <w:rPr>
          <w:rFonts w:ascii="Courier New" w:eastAsia="Times New Roman" w:hAnsi="Courier New" w:cs="Courier New"/>
          <w:color w:val="0000FF"/>
          <w:sz w:val="20"/>
          <w:szCs w:val="20"/>
        </w:rPr>
        <w:t>&lt;/EmailDeliver&gt;</w:t>
      </w:r>
    </w:p>
    <w:p w14:paraId="67C127EF"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&lt;ComName&gt;</w:t>
      </w:r>
      <w:r w:rsidRPr="002F0F6E">
        <w:rPr>
          <w:rFonts w:ascii="Courier New" w:eastAsia="Times New Roman" w:hAnsi="Courier New" w:cs="Courier New"/>
          <w:b/>
          <w:bCs/>
          <w:color w:val="000000"/>
          <w:sz w:val="20"/>
          <w:szCs w:val="20"/>
        </w:rPr>
        <w:t>Tên công ty</w:t>
      </w:r>
      <w:r w:rsidRPr="002F0F6E">
        <w:rPr>
          <w:rFonts w:ascii="Courier New" w:eastAsia="Times New Roman" w:hAnsi="Courier New" w:cs="Courier New"/>
          <w:color w:val="0000FF"/>
          <w:sz w:val="20"/>
          <w:szCs w:val="20"/>
        </w:rPr>
        <w:t>&lt;/ComName&gt;</w:t>
      </w:r>
    </w:p>
    <w:p w14:paraId="7825EB64"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&lt;ComAddress&gt;</w:t>
      </w:r>
      <w:r w:rsidRPr="002F0F6E">
        <w:rPr>
          <w:rFonts w:ascii="Courier New" w:eastAsia="Times New Roman" w:hAnsi="Courier New" w:cs="Courier New"/>
          <w:b/>
          <w:bCs/>
          <w:color w:val="000000"/>
          <w:sz w:val="20"/>
          <w:szCs w:val="20"/>
        </w:rPr>
        <w:t>Địa chỉ công ty</w:t>
      </w:r>
      <w:r w:rsidRPr="002F0F6E">
        <w:rPr>
          <w:rFonts w:ascii="Courier New" w:eastAsia="Times New Roman" w:hAnsi="Courier New" w:cs="Courier New"/>
          <w:color w:val="0000FF"/>
          <w:sz w:val="20"/>
          <w:szCs w:val="20"/>
        </w:rPr>
        <w:t>&lt;/ComAddress&gt;</w:t>
      </w:r>
    </w:p>
    <w:p w14:paraId="61C446EC"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&lt;ComTaxCode&gt;</w:t>
      </w:r>
      <w:r w:rsidRPr="002F0F6E">
        <w:rPr>
          <w:rFonts w:ascii="Courier New" w:eastAsia="Times New Roman" w:hAnsi="Courier New" w:cs="Courier New"/>
          <w:b/>
          <w:bCs/>
          <w:color w:val="000000"/>
          <w:sz w:val="20"/>
          <w:szCs w:val="20"/>
        </w:rPr>
        <w:t>Mã số thuế</w:t>
      </w:r>
      <w:r w:rsidRPr="002F0F6E">
        <w:rPr>
          <w:rFonts w:ascii="Courier New" w:eastAsia="Times New Roman" w:hAnsi="Courier New" w:cs="Courier New"/>
          <w:color w:val="0000FF"/>
          <w:sz w:val="20"/>
          <w:szCs w:val="20"/>
        </w:rPr>
        <w:t>&lt;/ComTaxCode&gt;</w:t>
      </w:r>
    </w:p>
    <w:p w14:paraId="41E1C5A5"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&lt;ComFax&gt;</w:t>
      </w:r>
      <w:r w:rsidRPr="002F0F6E">
        <w:rPr>
          <w:rFonts w:ascii="Courier New" w:eastAsia="Times New Roman" w:hAnsi="Courier New" w:cs="Courier New"/>
          <w:b/>
          <w:bCs/>
          <w:color w:val="000000"/>
          <w:sz w:val="20"/>
          <w:szCs w:val="20"/>
        </w:rPr>
        <w:t>Company Fax</w:t>
      </w:r>
      <w:r w:rsidRPr="002F0F6E">
        <w:rPr>
          <w:rFonts w:ascii="Courier New" w:eastAsia="Times New Roman" w:hAnsi="Courier New" w:cs="Courier New"/>
          <w:color w:val="0000FF"/>
          <w:sz w:val="20"/>
          <w:szCs w:val="20"/>
        </w:rPr>
        <w:t>&lt;/ComFax&gt;</w:t>
      </w:r>
    </w:p>
    <w:p w14:paraId="0D6812BA"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&lt;ResourceCode&gt;</w:t>
      </w:r>
      <w:r w:rsidRPr="002F0F6E">
        <w:rPr>
          <w:rFonts w:ascii="Courier New" w:eastAsia="Times New Roman" w:hAnsi="Courier New" w:cs="Courier New"/>
          <w:b/>
          <w:bCs/>
          <w:color w:val="000000"/>
          <w:sz w:val="20"/>
          <w:szCs w:val="20"/>
        </w:rPr>
        <w:t>ResourceCode</w:t>
      </w:r>
      <w:r w:rsidRPr="002F0F6E">
        <w:rPr>
          <w:rFonts w:ascii="Courier New" w:eastAsia="Times New Roman" w:hAnsi="Courier New" w:cs="Courier New"/>
          <w:color w:val="0000FF"/>
          <w:sz w:val="20"/>
          <w:szCs w:val="20"/>
        </w:rPr>
        <w:t>&lt;/ResourceCode&gt;</w:t>
      </w:r>
    </w:p>
    <w:p w14:paraId="6CA31D7E"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&lt;GrossValue&gt;</w:t>
      </w:r>
      <w:r w:rsidRPr="002F0F6E">
        <w:rPr>
          <w:rFonts w:ascii="Courier New" w:eastAsia="Times New Roman" w:hAnsi="Courier New" w:cs="Courier New"/>
          <w:b/>
          <w:bCs/>
          <w:color w:val="000000"/>
          <w:sz w:val="20"/>
          <w:szCs w:val="20"/>
        </w:rPr>
        <w:t xml:space="preserve"> GrossValue </w:t>
      </w:r>
      <w:r w:rsidRPr="002F0F6E">
        <w:rPr>
          <w:rFonts w:ascii="Courier New" w:eastAsia="Times New Roman" w:hAnsi="Courier New" w:cs="Courier New"/>
          <w:color w:val="0000FF"/>
          <w:sz w:val="20"/>
          <w:szCs w:val="20"/>
        </w:rPr>
        <w:t>&lt;/GrossValue&gt;</w:t>
      </w:r>
    </w:p>
    <w:p w14:paraId="48AF6641"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&lt;GrossValue0&gt;</w:t>
      </w:r>
      <w:r w:rsidRPr="002F0F6E">
        <w:rPr>
          <w:rFonts w:ascii="Courier New" w:eastAsia="Times New Roman" w:hAnsi="Courier New" w:cs="Courier New"/>
          <w:b/>
          <w:bCs/>
          <w:color w:val="000000"/>
          <w:sz w:val="20"/>
          <w:szCs w:val="20"/>
        </w:rPr>
        <w:t xml:space="preserve"> GrossValue0</w:t>
      </w:r>
      <w:r w:rsidRPr="002F0F6E">
        <w:rPr>
          <w:rFonts w:ascii="Courier New" w:eastAsia="Times New Roman" w:hAnsi="Courier New" w:cs="Courier New"/>
          <w:color w:val="0000FF"/>
          <w:sz w:val="20"/>
          <w:szCs w:val="20"/>
        </w:rPr>
        <w:t>&lt;/GrossValue0&gt;</w:t>
      </w:r>
    </w:p>
    <w:p w14:paraId="0BF2B2A5"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&lt;VatAmount0&gt;</w:t>
      </w:r>
      <w:r w:rsidRPr="002F0F6E">
        <w:rPr>
          <w:rFonts w:ascii="Courier New" w:eastAsia="Times New Roman" w:hAnsi="Courier New" w:cs="Courier New"/>
          <w:b/>
          <w:bCs/>
          <w:color w:val="000000"/>
          <w:sz w:val="20"/>
          <w:szCs w:val="20"/>
        </w:rPr>
        <w:t xml:space="preserve"> VatAmount0</w:t>
      </w:r>
      <w:r w:rsidRPr="002F0F6E">
        <w:rPr>
          <w:rFonts w:ascii="Courier New" w:eastAsia="Times New Roman" w:hAnsi="Courier New" w:cs="Courier New"/>
          <w:color w:val="0000FF"/>
          <w:sz w:val="20"/>
          <w:szCs w:val="20"/>
        </w:rPr>
        <w:t>&lt;/VatAmount0&gt;</w:t>
      </w:r>
    </w:p>
    <w:p w14:paraId="78BC0E0C"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&lt;GrossValue5&gt;</w:t>
      </w:r>
      <w:r w:rsidRPr="002F0F6E">
        <w:rPr>
          <w:rFonts w:ascii="Courier New" w:eastAsia="Times New Roman" w:hAnsi="Courier New" w:cs="Courier New"/>
          <w:b/>
          <w:bCs/>
          <w:color w:val="000000"/>
          <w:sz w:val="20"/>
          <w:szCs w:val="20"/>
        </w:rPr>
        <w:t xml:space="preserve"> GrossValue5</w:t>
      </w:r>
      <w:r w:rsidRPr="002F0F6E">
        <w:rPr>
          <w:rFonts w:ascii="Courier New" w:eastAsia="Times New Roman" w:hAnsi="Courier New" w:cs="Courier New"/>
          <w:color w:val="0000FF"/>
          <w:sz w:val="20"/>
          <w:szCs w:val="20"/>
        </w:rPr>
        <w:t>&lt;/GrossValue5&gt;</w:t>
      </w:r>
    </w:p>
    <w:p w14:paraId="6173E5B5"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&lt;VatAmount5&gt;</w:t>
      </w:r>
      <w:r w:rsidRPr="002F0F6E">
        <w:rPr>
          <w:rFonts w:ascii="Courier New" w:eastAsia="Times New Roman" w:hAnsi="Courier New" w:cs="Courier New"/>
          <w:b/>
          <w:bCs/>
          <w:color w:val="000000"/>
          <w:sz w:val="20"/>
          <w:szCs w:val="20"/>
        </w:rPr>
        <w:t xml:space="preserve"> VatAmount5</w:t>
      </w:r>
      <w:r w:rsidRPr="002F0F6E">
        <w:rPr>
          <w:rFonts w:ascii="Courier New" w:eastAsia="Times New Roman" w:hAnsi="Courier New" w:cs="Courier New"/>
          <w:color w:val="0000FF"/>
          <w:sz w:val="20"/>
          <w:szCs w:val="20"/>
        </w:rPr>
        <w:t>&lt;/VatAmount5&gt;</w:t>
      </w:r>
    </w:p>
    <w:p w14:paraId="36403AA1"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&lt;GrossValue10&gt;</w:t>
      </w:r>
      <w:r w:rsidRPr="002F0F6E">
        <w:rPr>
          <w:rFonts w:ascii="Courier New" w:eastAsia="Times New Roman" w:hAnsi="Courier New" w:cs="Courier New"/>
          <w:b/>
          <w:bCs/>
          <w:color w:val="000000"/>
          <w:sz w:val="20"/>
          <w:szCs w:val="20"/>
        </w:rPr>
        <w:t xml:space="preserve"> GrossValue10</w:t>
      </w:r>
      <w:r w:rsidRPr="002F0F6E">
        <w:rPr>
          <w:rFonts w:ascii="Courier New" w:eastAsia="Times New Roman" w:hAnsi="Courier New" w:cs="Courier New"/>
          <w:color w:val="0000FF"/>
          <w:sz w:val="20"/>
          <w:szCs w:val="20"/>
        </w:rPr>
        <w:t>&lt;/GrossValue10&gt;</w:t>
      </w:r>
    </w:p>
    <w:p w14:paraId="5915FF37"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&lt;VatAmount10&gt;</w:t>
      </w:r>
      <w:r w:rsidRPr="002F0F6E">
        <w:rPr>
          <w:rFonts w:ascii="Courier New" w:eastAsia="Times New Roman" w:hAnsi="Courier New" w:cs="Courier New"/>
          <w:b/>
          <w:bCs/>
          <w:color w:val="000000"/>
          <w:sz w:val="20"/>
          <w:szCs w:val="20"/>
        </w:rPr>
        <w:t xml:space="preserve"> VatAmount10</w:t>
      </w:r>
      <w:r w:rsidRPr="002F0F6E">
        <w:rPr>
          <w:rFonts w:ascii="Courier New" w:eastAsia="Times New Roman" w:hAnsi="Courier New" w:cs="Courier New"/>
          <w:color w:val="0000FF"/>
          <w:sz w:val="20"/>
          <w:szCs w:val="20"/>
        </w:rPr>
        <w:t>&lt;/VatAmount10&gt;</w:t>
      </w:r>
    </w:p>
    <w:p w14:paraId="3BECBAD2"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&lt;Buyer&gt;</w:t>
      </w:r>
      <w:r w:rsidRPr="002F0F6E">
        <w:rPr>
          <w:rFonts w:ascii="Courier New" w:eastAsia="Times New Roman" w:hAnsi="Courier New" w:cs="Courier New"/>
          <w:b/>
          <w:bCs/>
          <w:color w:val="000000"/>
          <w:sz w:val="20"/>
          <w:szCs w:val="20"/>
        </w:rPr>
        <w:t>Tên đơn vị mua hàng</w:t>
      </w:r>
      <w:r w:rsidRPr="002F0F6E">
        <w:rPr>
          <w:rFonts w:ascii="Courier New" w:eastAsia="Times New Roman" w:hAnsi="Courier New" w:cs="Courier New"/>
          <w:color w:val="0000FF"/>
          <w:sz w:val="20"/>
          <w:szCs w:val="20"/>
        </w:rPr>
        <w:t>&lt;/Buyer&gt;</w:t>
      </w:r>
    </w:p>
    <w:p w14:paraId="03C7DBF7"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&lt;Name&gt;</w:t>
      </w:r>
      <w:r w:rsidRPr="002F0F6E">
        <w:rPr>
          <w:rFonts w:ascii="Courier New" w:eastAsia="Times New Roman" w:hAnsi="Courier New" w:cs="Courier New"/>
          <w:b/>
          <w:bCs/>
          <w:color w:val="000000"/>
          <w:sz w:val="20"/>
          <w:szCs w:val="20"/>
        </w:rPr>
        <w:t>Tên hóa đơn</w:t>
      </w:r>
      <w:r w:rsidRPr="002F0F6E">
        <w:rPr>
          <w:rFonts w:ascii="Courier New" w:eastAsia="Times New Roman" w:hAnsi="Courier New" w:cs="Courier New"/>
          <w:color w:val="0000FF"/>
          <w:sz w:val="20"/>
          <w:szCs w:val="20"/>
        </w:rPr>
        <w:t>&lt;/Name&gt;</w:t>
      </w:r>
    </w:p>
    <w:p w14:paraId="254E45C2"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&lt;ComPhone&gt;</w:t>
      </w:r>
      <w:r w:rsidRPr="002F0F6E">
        <w:rPr>
          <w:rFonts w:ascii="Courier New" w:eastAsia="Times New Roman" w:hAnsi="Courier New" w:cs="Courier New"/>
          <w:b/>
          <w:bCs/>
          <w:color w:val="000000"/>
          <w:sz w:val="20"/>
          <w:szCs w:val="20"/>
        </w:rPr>
        <w:t>Điện thoại công ty</w:t>
      </w:r>
      <w:r w:rsidRPr="002F0F6E">
        <w:rPr>
          <w:rFonts w:ascii="Courier New" w:eastAsia="Times New Roman" w:hAnsi="Courier New" w:cs="Courier New"/>
          <w:color w:val="0000FF"/>
          <w:sz w:val="20"/>
          <w:szCs w:val="20"/>
        </w:rPr>
        <w:t>&lt;/ComPhone&gt;</w:t>
      </w:r>
    </w:p>
    <w:p w14:paraId="46D6F1B4"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&lt;ComBankName&gt;</w:t>
      </w:r>
      <w:r w:rsidRPr="002F0F6E">
        <w:rPr>
          <w:rFonts w:ascii="Courier New" w:eastAsia="Times New Roman" w:hAnsi="Courier New" w:cs="Courier New"/>
          <w:b/>
          <w:bCs/>
          <w:color w:val="000000"/>
          <w:sz w:val="20"/>
          <w:szCs w:val="20"/>
        </w:rPr>
        <w:t>Tên ngân hàng</w:t>
      </w:r>
      <w:r w:rsidRPr="002F0F6E">
        <w:rPr>
          <w:rFonts w:ascii="Courier New" w:eastAsia="Times New Roman" w:hAnsi="Courier New" w:cs="Courier New"/>
          <w:color w:val="0000FF"/>
          <w:sz w:val="20"/>
          <w:szCs w:val="20"/>
        </w:rPr>
        <w:t>&lt;/ComBankName&gt;</w:t>
      </w:r>
    </w:p>
    <w:p w14:paraId="3F035225"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&lt;ComBankNo&gt;</w:t>
      </w:r>
      <w:r w:rsidRPr="002F0F6E">
        <w:rPr>
          <w:rFonts w:ascii="Courier New" w:eastAsia="Times New Roman" w:hAnsi="Courier New" w:cs="Courier New"/>
          <w:b/>
          <w:bCs/>
          <w:color w:val="000000"/>
          <w:sz w:val="20"/>
          <w:szCs w:val="20"/>
        </w:rPr>
        <w:t>Số tài khoản ngân hàng</w:t>
      </w:r>
      <w:r w:rsidRPr="002F0F6E">
        <w:rPr>
          <w:rFonts w:ascii="Courier New" w:eastAsia="Times New Roman" w:hAnsi="Courier New" w:cs="Courier New"/>
          <w:color w:val="0000FF"/>
          <w:sz w:val="20"/>
          <w:szCs w:val="20"/>
        </w:rPr>
        <w:t>&lt;/ComBankNo&gt;</w:t>
      </w:r>
    </w:p>
    <w:p w14:paraId="7D73216A"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&lt;CreateDate&gt;</w:t>
      </w:r>
      <w:r w:rsidRPr="002F0F6E">
        <w:rPr>
          <w:rFonts w:ascii="Courier New" w:eastAsia="Times New Roman" w:hAnsi="Courier New" w:cs="Courier New"/>
          <w:b/>
          <w:bCs/>
          <w:color w:val="000000"/>
          <w:sz w:val="20"/>
          <w:szCs w:val="20"/>
        </w:rPr>
        <w:t>CreateDate</w:t>
      </w:r>
      <w:r w:rsidRPr="002F0F6E">
        <w:rPr>
          <w:rFonts w:ascii="Courier New" w:eastAsia="Times New Roman" w:hAnsi="Courier New" w:cs="Courier New"/>
          <w:color w:val="0000FF"/>
          <w:sz w:val="20"/>
          <w:szCs w:val="20"/>
        </w:rPr>
        <w:t>&lt;/CreateDate&gt;</w:t>
      </w:r>
    </w:p>
    <w:p w14:paraId="44D5E6C1"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&lt;DiscountRate&gt;</w:t>
      </w:r>
      <w:r w:rsidRPr="002F0F6E">
        <w:rPr>
          <w:rFonts w:ascii="Courier New" w:eastAsia="Times New Roman" w:hAnsi="Courier New" w:cs="Courier New"/>
          <w:b/>
          <w:bCs/>
          <w:color w:val="000000"/>
          <w:sz w:val="20"/>
          <w:szCs w:val="20"/>
        </w:rPr>
        <w:t>Chiết khấu</w:t>
      </w:r>
      <w:r w:rsidRPr="002F0F6E">
        <w:rPr>
          <w:rFonts w:ascii="Courier New" w:eastAsia="Times New Roman" w:hAnsi="Courier New" w:cs="Courier New"/>
          <w:color w:val="0000FF"/>
          <w:sz w:val="20"/>
          <w:szCs w:val="20"/>
        </w:rPr>
        <w:t>&lt;/DiscountRate&gt;</w:t>
      </w:r>
    </w:p>
    <w:p w14:paraId="5D024EB5"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&lt;CusSignStatus&gt;</w:t>
      </w:r>
      <w:r w:rsidRPr="002F0F6E">
        <w:rPr>
          <w:rFonts w:ascii="Courier New" w:eastAsia="Times New Roman" w:hAnsi="Courier New" w:cs="Courier New"/>
          <w:b/>
          <w:bCs/>
          <w:color w:val="000000"/>
          <w:sz w:val="20"/>
          <w:szCs w:val="20"/>
        </w:rPr>
        <w:t>1.1</w:t>
      </w:r>
      <w:r w:rsidRPr="002F0F6E">
        <w:rPr>
          <w:rFonts w:ascii="Courier New" w:eastAsia="Times New Roman" w:hAnsi="Courier New" w:cs="Courier New"/>
          <w:color w:val="0000FF"/>
          <w:sz w:val="20"/>
          <w:szCs w:val="20"/>
        </w:rPr>
        <w:t>&lt;/CusSignStatus&gt;</w:t>
      </w:r>
    </w:p>
    <w:p w14:paraId="3C92525E"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&lt;CreateBy&gt;</w:t>
      </w:r>
      <w:r w:rsidRPr="002F0F6E">
        <w:rPr>
          <w:rFonts w:ascii="Courier New" w:eastAsia="Times New Roman" w:hAnsi="Courier New" w:cs="Courier New"/>
          <w:b/>
          <w:bCs/>
          <w:color w:val="000000"/>
          <w:sz w:val="20"/>
          <w:szCs w:val="20"/>
        </w:rPr>
        <w:t>CreateBy</w:t>
      </w:r>
      <w:r w:rsidRPr="002F0F6E">
        <w:rPr>
          <w:rFonts w:ascii="Courier New" w:eastAsia="Times New Roman" w:hAnsi="Courier New" w:cs="Courier New"/>
          <w:color w:val="0000FF"/>
          <w:sz w:val="20"/>
          <w:szCs w:val="20"/>
        </w:rPr>
        <w:t>&lt;/CreateBy&gt;</w:t>
      </w:r>
    </w:p>
    <w:p w14:paraId="546EA71B"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&lt;PublishBy&gt;</w:t>
      </w:r>
      <w:r w:rsidRPr="002F0F6E">
        <w:rPr>
          <w:rFonts w:ascii="Courier New" w:eastAsia="Times New Roman" w:hAnsi="Courier New" w:cs="Courier New"/>
          <w:b/>
          <w:bCs/>
          <w:color w:val="000000"/>
          <w:sz w:val="20"/>
          <w:szCs w:val="20"/>
        </w:rPr>
        <w:t>PublishBy</w:t>
      </w:r>
      <w:r w:rsidRPr="002F0F6E">
        <w:rPr>
          <w:rFonts w:ascii="Courier New" w:eastAsia="Times New Roman" w:hAnsi="Courier New" w:cs="Courier New"/>
          <w:color w:val="0000FF"/>
          <w:sz w:val="20"/>
          <w:szCs w:val="20"/>
        </w:rPr>
        <w:t>&lt;/PublishBy&gt;</w:t>
      </w:r>
    </w:p>
    <w:p w14:paraId="340D912C"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&lt;Note&gt;</w:t>
      </w:r>
      <w:r w:rsidRPr="002F0F6E">
        <w:rPr>
          <w:rFonts w:ascii="Courier New" w:eastAsia="Times New Roman" w:hAnsi="Courier New" w:cs="Courier New"/>
          <w:b/>
          <w:bCs/>
          <w:color w:val="000000"/>
          <w:sz w:val="20"/>
          <w:szCs w:val="20"/>
        </w:rPr>
        <w:t>Note</w:t>
      </w:r>
      <w:r w:rsidRPr="002F0F6E">
        <w:rPr>
          <w:rFonts w:ascii="Courier New" w:eastAsia="Times New Roman" w:hAnsi="Courier New" w:cs="Courier New"/>
          <w:color w:val="0000FF"/>
          <w:sz w:val="20"/>
          <w:szCs w:val="20"/>
        </w:rPr>
        <w:t>&lt;/Note&gt;</w:t>
      </w:r>
    </w:p>
    <w:p w14:paraId="07872113"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&lt;ProcessInvNote&gt;</w:t>
      </w:r>
      <w:r w:rsidRPr="002F0F6E">
        <w:rPr>
          <w:rFonts w:ascii="Courier New" w:eastAsia="Times New Roman" w:hAnsi="Courier New" w:cs="Courier New"/>
          <w:b/>
          <w:bCs/>
          <w:color w:val="000000"/>
          <w:sz w:val="20"/>
          <w:szCs w:val="20"/>
        </w:rPr>
        <w:t>ProcessInvNote</w:t>
      </w:r>
      <w:r w:rsidRPr="002F0F6E">
        <w:rPr>
          <w:rFonts w:ascii="Courier New" w:eastAsia="Times New Roman" w:hAnsi="Courier New" w:cs="Courier New"/>
          <w:color w:val="0000FF"/>
          <w:sz w:val="20"/>
          <w:szCs w:val="20"/>
        </w:rPr>
        <w:t>&lt;/ProcessInvNote&gt;</w:t>
      </w:r>
    </w:p>
    <w:p w14:paraId="660C9271"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&lt;Fkey&gt;</w:t>
      </w:r>
      <w:r w:rsidRPr="002F0F6E">
        <w:rPr>
          <w:rFonts w:ascii="Courier New" w:eastAsia="Times New Roman" w:hAnsi="Courier New" w:cs="Courier New"/>
          <w:b/>
          <w:bCs/>
          <w:color w:val="000000"/>
          <w:sz w:val="20"/>
          <w:szCs w:val="20"/>
        </w:rPr>
        <w:t>Fkey</w:t>
      </w:r>
      <w:r w:rsidRPr="002F0F6E">
        <w:rPr>
          <w:rFonts w:ascii="Courier New" w:eastAsia="Times New Roman" w:hAnsi="Courier New" w:cs="Courier New"/>
          <w:color w:val="0000FF"/>
          <w:sz w:val="20"/>
          <w:szCs w:val="20"/>
        </w:rPr>
        <w:t>&lt;/Fkey&gt;</w:t>
      </w:r>
    </w:p>
    <w:p w14:paraId="0B5AF044"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&lt;GrossValue_NonTax&gt;&lt;/GrossValue_NonTax&gt;</w:t>
      </w:r>
    </w:p>
    <w:p w14:paraId="3AC013CE"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&lt;CurrencyUnit&gt;</w:t>
      </w:r>
      <w:r w:rsidRPr="002F0F6E">
        <w:rPr>
          <w:rFonts w:ascii="Courier New" w:eastAsia="Times New Roman" w:hAnsi="Courier New" w:cs="Courier New"/>
          <w:b/>
          <w:bCs/>
          <w:color w:val="000000"/>
          <w:sz w:val="20"/>
          <w:szCs w:val="20"/>
        </w:rPr>
        <w:t>Đơn vị tiền tệ</w:t>
      </w:r>
      <w:r w:rsidRPr="002F0F6E">
        <w:rPr>
          <w:rFonts w:ascii="Courier New" w:eastAsia="Times New Roman" w:hAnsi="Courier New" w:cs="Courier New"/>
          <w:color w:val="0000FF"/>
          <w:sz w:val="20"/>
          <w:szCs w:val="20"/>
        </w:rPr>
        <w:t>&lt;/CurrencyUnit&gt;</w:t>
      </w:r>
    </w:p>
    <w:p w14:paraId="75C49B07"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&lt;ExchangeRate&gt;</w:t>
      </w:r>
      <w:r w:rsidRPr="002F0F6E">
        <w:rPr>
          <w:rFonts w:ascii="Courier New" w:eastAsia="Times New Roman" w:hAnsi="Courier New" w:cs="Courier New"/>
          <w:b/>
          <w:bCs/>
          <w:color w:val="000000"/>
          <w:sz w:val="20"/>
          <w:szCs w:val="20"/>
        </w:rPr>
        <w:t>Tỷ giá</w:t>
      </w:r>
      <w:r w:rsidRPr="002F0F6E">
        <w:rPr>
          <w:rFonts w:ascii="Courier New" w:eastAsia="Times New Roman" w:hAnsi="Courier New" w:cs="Courier New"/>
          <w:color w:val="0000FF"/>
          <w:sz w:val="20"/>
          <w:szCs w:val="20"/>
        </w:rPr>
        <w:t>&lt;/ExchangeRate&gt;</w:t>
      </w:r>
    </w:p>
    <w:p w14:paraId="127C498A"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&lt;ConvertedAmount&gt;</w:t>
      </w:r>
      <w:r w:rsidRPr="002F0F6E">
        <w:rPr>
          <w:rFonts w:ascii="Courier New" w:eastAsia="Times New Roman" w:hAnsi="Courier New" w:cs="Courier New"/>
          <w:b/>
          <w:bCs/>
          <w:color w:val="000000"/>
          <w:sz w:val="20"/>
          <w:szCs w:val="20"/>
        </w:rPr>
        <w:t>Tổng tiền quy đổi</w:t>
      </w:r>
      <w:r w:rsidRPr="002F0F6E">
        <w:rPr>
          <w:rFonts w:ascii="Courier New" w:eastAsia="Times New Roman" w:hAnsi="Courier New" w:cs="Courier New"/>
          <w:color w:val="0000FF"/>
          <w:sz w:val="20"/>
          <w:szCs w:val="20"/>
        </w:rPr>
        <w:t>&lt;/ConvertedAmount&gt;</w:t>
      </w:r>
    </w:p>
    <w:p w14:paraId="451DFF7C"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&lt;Extra1&gt;</w:t>
      </w:r>
      <w:r w:rsidRPr="002F0F6E">
        <w:rPr>
          <w:rFonts w:ascii="Courier New" w:eastAsia="Times New Roman" w:hAnsi="Courier New" w:cs="Courier New"/>
          <w:b/>
          <w:bCs/>
          <w:color w:val="000000"/>
          <w:sz w:val="20"/>
          <w:szCs w:val="20"/>
        </w:rPr>
        <w:t>Extra1</w:t>
      </w:r>
      <w:r w:rsidRPr="002F0F6E">
        <w:rPr>
          <w:rFonts w:ascii="Courier New" w:eastAsia="Times New Roman" w:hAnsi="Courier New" w:cs="Courier New"/>
          <w:color w:val="0000FF"/>
          <w:sz w:val="20"/>
          <w:szCs w:val="20"/>
        </w:rPr>
        <w:t>&lt;/Extra1&gt;</w:t>
      </w:r>
    </w:p>
    <w:p w14:paraId="2ADF1569"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&lt;Extra2&gt;</w:t>
      </w:r>
      <w:r w:rsidRPr="002F0F6E">
        <w:rPr>
          <w:rFonts w:ascii="Courier New" w:eastAsia="Times New Roman" w:hAnsi="Courier New" w:cs="Courier New"/>
          <w:b/>
          <w:bCs/>
          <w:color w:val="000000"/>
          <w:sz w:val="20"/>
          <w:szCs w:val="20"/>
        </w:rPr>
        <w:t>Extra2</w:t>
      </w:r>
      <w:r w:rsidRPr="002F0F6E">
        <w:rPr>
          <w:rFonts w:ascii="Courier New" w:eastAsia="Times New Roman" w:hAnsi="Courier New" w:cs="Courier New"/>
          <w:color w:val="0000FF"/>
          <w:sz w:val="20"/>
          <w:szCs w:val="20"/>
        </w:rPr>
        <w:t>&lt;/Extra2&gt;</w:t>
      </w:r>
    </w:p>
    <w:p w14:paraId="4B451D0F"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&lt;SMSDeliver&gt;</w:t>
      </w:r>
      <w:r w:rsidRPr="002F0F6E">
        <w:rPr>
          <w:rFonts w:ascii="Courier New" w:eastAsia="Times New Roman" w:hAnsi="Courier New" w:cs="Courier New"/>
          <w:b/>
          <w:bCs/>
          <w:color w:val="000000"/>
          <w:sz w:val="20"/>
          <w:szCs w:val="20"/>
        </w:rPr>
        <w:t>SMSDeliver</w:t>
      </w:r>
      <w:r w:rsidRPr="002F0F6E">
        <w:rPr>
          <w:rFonts w:ascii="Courier New" w:eastAsia="Times New Roman" w:hAnsi="Courier New" w:cs="Courier New"/>
          <w:color w:val="0000FF"/>
          <w:sz w:val="20"/>
          <w:szCs w:val="20"/>
        </w:rPr>
        <w:t>&lt;/SMSDeliver&gt;</w:t>
      </w:r>
    </w:p>
    <w:p w14:paraId="35789FF7" w14:textId="77777777" w:rsidR="00AC3E5D" w:rsidRDefault="00AC3E5D" w:rsidP="00AC3E5D">
      <w:pPr>
        <w:shd w:val="clear" w:color="auto" w:fill="FFFFFF"/>
        <w:spacing w:after="0" w:line="240" w:lineRule="auto"/>
        <w:ind w:left="720"/>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LDDNBO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p>
    <w:p w14:paraId="6F9DA690" w14:textId="77777777" w:rsidR="00AC3E5D" w:rsidRDefault="00AC3E5D" w:rsidP="00AC3E5D">
      <w:pPr>
        <w:shd w:val="clear" w:color="auto" w:fill="FFFFFF"/>
        <w:spacing w:after="0" w:line="240" w:lineRule="auto"/>
        <w:ind w:left="720"/>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p>
    <w:p w14:paraId="0E0BC85E" w14:textId="77777777" w:rsidR="00AC3E5D" w:rsidRDefault="00AC3E5D" w:rsidP="00AC3E5D">
      <w:pPr>
        <w:shd w:val="clear" w:color="auto" w:fill="FFFFFF"/>
        <w:spacing w:after="0" w:line="240" w:lineRule="auto"/>
        <w:ind w:left="720"/>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HVTNXHANG</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p>
    <w:p w14:paraId="751280E8" w14:textId="77777777" w:rsidR="00AC3E5D" w:rsidRDefault="00AC3E5D" w:rsidP="00AC3E5D">
      <w:pPr>
        <w:shd w:val="clear" w:color="auto" w:fill="FFFFFF"/>
        <w:spacing w:after="0" w:line="240" w:lineRule="auto"/>
        <w:ind w:left="720"/>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TNVCHUYEN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p>
    <w:p w14:paraId="61E83E6A" w14:textId="77777777" w:rsidR="00AC3E5D" w:rsidRDefault="00AC3E5D" w:rsidP="00AC3E5D">
      <w:pPr>
        <w:shd w:val="clear" w:color="auto" w:fill="FFFFFF"/>
        <w:spacing w:after="0" w:line="240" w:lineRule="auto"/>
        <w:ind w:left="720"/>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PTVCHUYEN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p>
    <w:p w14:paraId="25AF4559" w14:textId="77777777" w:rsidR="00AC3E5D" w:rsidRDefault="00AC3E5D" w:rsidP="00AC3E5D">
      <w:pPr>
        <w:shd w:val="clear" w:color="auto" w:fill="FFFFFF"/>
        <w:spacing w:after="0" w:line="240" w:lineRule="auto"/>
        <w:ind w:left="720"/>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p>
    <w:p w14:paraId="50041CD5" w14:textId="77777777" w:rsidR="00AC3E5D" w:rsidRPr="009A3CDD" w:rsidRDefault="00AC3E5D" w:rsidP="00AC3E5D">
      <w:pPr>
        <w:shd w:val="clear" w:color="auto" w:fill="FFFFFF"/>
        <w:spacing w:after="0" w:line="240" w:lineRule="auto"/>
        <w:ind w:left="720"/>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HDKTNgay</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p>
    <w:p w14:paraId="48D2E561"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&lt;/Invoice&gt;</w:t>
      </w:r>
    </w:p>
    <w:p w14:paraId="5DB69773"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&lt;/Inv&gt;</w:t>
      </w:r>
    </w:p>
    <w:p w14:paraId="40DCEF1E"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2F0F6E">
        <w:rPr>
          <w:rFonts w:ascii="Courier New" w:eastAsia="Times New Roman" w:hAnsi="Courier New" w:cs="Courier New"/>
          <w:color w:val="0000FF"/>
          <w:sz w:val="20"/>
          <w:szCs w:val="20"/>
        </w:rPr>
        <w:t>&lt;/Invoices&gt;</w:t>
      </w:r>
    </w:p>
    <w:p w14:paraId="76CE31A7"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p>
    <w:p w14:paraId="5F53D91D" w14:textId="77777777" w:rsidR="00AC3E5D" w:rsidRDefault="00AC3E5D" w:rsidP="00AC3E5D">
      <w:pPr>
        <w:pStyle w:val="Heading3"/>
      </w:pPr>
      <w:bookmarkStart w:id="14" w:name="_Toc90309006"/>
      <w:r>
        <w:t>Phát hành hóa đơn theo số hóa đơn truyền vào</w:t>
      </w:r>
      <w:bookmarkEnd w:id="14"/>
    </w:p>
    <w:p w14:paraId="2EBD1AB5" w14:textId="77777777" w:rsidR="00AC3E5D" w:rsidRPr="00593BE8" w:rsidRDefault="00AC3E5D" w:rsidP="00A75803">
      <w:pPr>
        <w:pStyle w:val="N"/>
      </w:pPr>
      <w:r w:rsidRPr="00593BE8">
        <w:t>URL</w:t>
      </w:r>
    </w:p>
    <w:p w14:paraId="27B65E2F" w14:textId="77777777" w:rsidR="00AC3E5D" w:rsidRPr="00885F8A" w:rsidRDefault="00AC3E5D" w:rsidP="00A75803">
      <w:pPr>
        <w:pStyle w:val="N"/>
      </w:pPr>
      <w:r>
        <w:tab/>
      </w:r>
      <w:r w:rsidRPr="00007702">
        <w:t xml:space="preserve"> </w:t>
      </w:r>
      <w:r w:rsidRPr="00885F8A">
        <w:t xml:space="preserve">String </w:t>
      </w:r>
      <w:r w:rsidRPr="00EC02CA">
        <w:rPr>
          <w:b/>
          <w:color w:val="000000"/>
        </w:rPr>
        <w:t>ImportAndPublishAssignedNo</w:t>
      </w:r>
      <w:r w:rsidRPr="00885F8A">
        <w:t>(</w:t>
      </w:r>
      <w:r w:rsidRPr="00221B1C">
        <w:t xml:space="preserve">string Account, string ACpass, string </w:t>
      </w:r>
      <w:r w:rsidRPr="00221B1C">
        <w:lastRenderedPageBreak/>
        <w:t>xmlInvData, string username, string password, string pattern = "", string serial = "", int convert = 0</w:t>
      </w:r>
      <w:r w:rsidRPr="00885F8A">
        <w:t>).</w:t>
      </w:r>
    </w:p>
    <w:p w14:paraId="1A47EF0B" w14:textId="77777777" w:rsidR="00AC3E5D" w:rsidRPr="00593BE8" w:rsidRDefault="00AC3E5D" w:rsidP="00A75803">
      <w:pPr>
        <w:pStyle w:val="N"/>
      </w:pPr>
      <w:r w:rsidRPr="00593BE8">
        <w:t>DESCRIPTION</w:t>
      </w:r>
    </w:p>
    <w:p w14:paraId="54AA34CA" w14:textId="77777777" w:rsidR="00AC3E5D" w:rsidRPr="007C1EEB" w:rsidRDefault="00AC3E5D" w:rsidP="00A75803">
      <w:pPr>
        <w:pStyle w:val="N"/>
      </w:pPr>
      <w:r>
        <w:tab/>
        <w:t>Đây là web service cho phép phát hành hóa đơn với dữ liệu XML của khách hàng cho phép truyền số hóa đơn khi phát hành, tối đa cho 5000 hóa đơn.</w:t>
      </w:r>
    </w:p>
    <w:p w14:paraId="20B80147" w14:textId="77777777" w:rsidR="00AC3E5D" w:rsidRPr="00007702" w:rsidRDefault="00AC3E5D" w:rsidP="00A75803">
      <w:pPr>
        <w:pStyle w:val="N"/>
      </w:pPr>
      <w:r w:rsidRPr="00663B3E">
        <w:t>HTTP METHOD</w:t>
      </w:r>
    </w:p>
    <w:p w14:paraId="4E15B6BE" w14:textId="77777777" w:rsidR="00AC3E5D" w:rsidRPr="00007702" w:rsidRDefault="00AC3E5D" w:rsidP="00A75803">
      <w:pPr>
        <w:pStyle w:val="N"/>
        <w:rPr>
          <w:b/>
        </w:rPr>
      </w:pPr>
      <w:r w:rsidRPr="00610AFD">
        <w:tab/>
      </w:r>
      <w:r w:rsidRPr="00610AFD">
        <w:tab/>
        <w:t>POST</w:t>
      </w:r>
    </w:p>
    <w:p w14:paraId="32106879" w14:textId="77777777" w:rsidR="00AC3E5D" w:rsidRPr="00610AFD" w:rsidRDefault="00AC3E5D" w:rsidP="00A75803">
      <w:pPr>
        <w:pStyle w:val="N"/>
      </w:pPr>
      <w:r w:rsidRPr="00610AFD">
        <w:t>REQUEST BODY</w:t>
      </w:r>
    </w:p>
    <w:p w14:paraId="3A84AE71"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sidRPr="009372AD">
        <w:rPr>
          <w:rFonts w:eastAsia="Calibri" w:cs="Times New Roman"/>
          <w:b/>
          <w:szCs w:val="24"/>
        </w:rPr>
        <w:t xml:space="preserve">Account/ACPass :  </w:t>
      </w:r>
      <w:r w:rsidRPr="009372AD">
        <w:rPr>
          <w:rFonts w:eastAsia="Calibri" w:cs="Times New Roman"/>
          <w:szCs w:val="24"/>
        </w:rPr>
        <w:t>Tài khoản được cấp phát cho nhân viên gọi lệnh phát hành hóa đơn</w:t>
      </w:r>
    </w:p>
    <w:p w14:paraId="0F24FFA4"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 tài khoản có quyền ServiceRole trong hệ thống)</w:t>
      </w:r>
      <w:r w:rsidRPr="009372AD">
        <w:rPr>
          <w:rFonts w:eastAsia="Calibri" w:cs="Times New Roman"/>
          <w:szCs w:val="24"/>
        </w:rPr>
        <w:t>.</w:t>
      </w:r>
    </w:p>
    <w:p w14:paraId="19700136" w14:textId="77777777" w:rsidR="00AC3E5D" w:rsidRPr="00221B1C"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xmlInvData</w:t>
      </w:r>
      <w:r w:rsidRPr="009372AD">
        <w:rPr>
          <w:rFonts w:eastAsia="Calibri" w:cs="Times New Roman"/>
          <w:szCs w:val="24"/>
        </w:rPr>
        <w:t xml:space="preserve">: </w:t>
      </w:r>
      <w:r>
        <w:rPr>
          <w:rFonts w:eastAsia="Calibri" w:cs="Times New Roman"/>
          <w:szCs w:val="24"/>
        </w:rPr>
        <w:t>Chuỗi</w:t>
      </w:r>
      <w:r w:rsidRPr="009372AD">
        <w:rPr>
          <w:rFonts w:eastAsia="Calibri" w:cs="Times New Roman"/>
          <w:szCs w:val="24"/>
        </w:rPr>
        <w:t xml:space="preserve"> XML dữ liệu hóa đơn</w:t>
      </w:r>
      <w:r>
        <w:rPr>
          <w:rFonts w:eastAsia="Calibri" w:cs="Times New Roman"/>
          <w:szCs w:val="24"/>
        </w:rPr>
        <w:t xml:space="preserve"> ( theo cấu trúc mô tả)</w:t>
      </w:r>
    </w:p>
    <w:p w14:paraId="78EB24CB" w14:textId="77777777" w:rsidR="00AC3E5D" w:rsidRPr="00F8431D"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pattern</w:t>
      </w:r>
      <w:r w:rsidRPr="00F8431D">
        <w:rPr>
          <w:rFonts w:eastAsia="Calibri" w:cs="Times New Roman"/>
          <w:b/>
          <w:szCs w:val="24"/>
        </w:rPr>
        <w:t>:</w:t>
      </w:r>
      <w:r>
        <w:rPr>
          <w:rFonts w:eastAsia="Calibri" w:cs="Times New Roman"/>
          <w:b/>
          <w:szCs w:val="24"/>
        </w:rPr>
        <w:t xml:space="preserve"> </w:t>
      </w:r>
      <w:r>
        <w:rPr>
          <w:rFonts w:eastAsia="Calibri" w:cs="Times New Roman"/>
          <w:szCs w:val="24"/>
        </w:rPr>
        <w:t>Mẫu số hóa đơn</w:t>
      </w:r>
    </w:p>
    <w:p w14:paraId="6FEF7814" w14:textId="77777777" w:rsidR="00AC3E5D" w:rsidRPr="00221B1C"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serial</w:t>
      </w:r>
      <w:r w:rsidRPr="00F8431D">
        <w:rPr>
          <w:rFonts w:eastAsia="Calibri" w:cs="Times New Roman"/>
          <w:b/>
          <w:szCs w:val="24"/>
        </w:rPr>
        <w:t>:</w:t>
      </w:r>
      <w:r w:rsidRPr="00F8431D">
        <w:rPr>
          <w:rFonts w:eastAsia="Calibri" w:cs="Times New Roman"/>
          <w:szCs w:val="24"/>
        </w:rPr>
        <w:t xml:space="preserve"> </w:t>
      </w:r>
      <w:r>
        <w:rPr>
          <w:rFonts w:eastAsia="Calibri" w:cs="Times New Roman"/>
          <w:szCs w:val="24"/>
        </w:rPr>
        <w:t>Ký hiệu hóa đơn</w:t>
      </w:r>
    </w:p>
    <w:p w14:paraId="50DE8CAD"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 xml:space="preserve">convert: </w:t>
      </w:r>
      <w:r w:rsidRPr="009372AD">
        <w:rPr>
          <w:rFonts w:eastAsia="Calibri" w:cs="Times New Roman"/>
          <w:szCs w:val="24"/>
        </w:rPr>
        <w:t>Mặc đị</w:t>
      </w:r>
      <w:r>
        <w:rPr>
          <w:rFonts w:eastAsia="Calibri" w:cs="Times New Roman"/>
          <w:szCs w:val="24"/>
        </w:rPr>
        <w:t>nh là 0 (</w:t>
      </w:r>
      <w:r w:rsidRPr="009372AD">
        <w:rPr>
          <w:rFonts w:eastAsia="Calibri" w:cs="Times New Roman"/>
          <w:szCs w:val="24"/>
        </w:rPr>
        <w:t>0 – Không cần convert từ</w:t>
      </w:r>
      <w:r>
        <w:rPr>
          <w:rFonts w:eastAsia="Calibri" w:cs="Times New Roman"/>
          <w:szCs w:val="24"/>
        </w:rPr>
        <w:t xml:space="preserve"> TCVN3 sang Unicode / </w:t>
      </w:r>
      <w:r w:rsidRPr="009372AD">
        <w:rPr>
          <w:rFonts w:eastAsia="Calibri" w:cs="Times New Roman"/>
          <w:szCs w:val="24"/>
        </w:rPr>
        <w:t>1- Cần convert từ</w:t>
      </w:r>
      <w:r>
        <w:rPr>
          <w:rFonts w:eastAsia="Calibri" w:cs="Times New Roman"/>
          <w:szCs w:val="24"/>
        </w:rPr>
        <w:t xml:space="preserve"> TCVN3 sang Unicode)</w:t>
      </w:r>
    </w:p>
    <w:p w14:paraId="04C7BAF8" w14:textId="77777777" w:rsidR="00AC3E5D" w:rsidRDefault="00AC3E5D" w:rsidP="00A75803">
      <w:pPr>
        <w:pStyle w:val="N"/>
      </w:pPr>
      <w:r w:rsidRPr="00CA654D">
        <w:t>RETURNS</w:t>
      </w:r>
    </w:p>
    <w:p w14:paraId="7D5C61B4" w14:textId="77777777" w:rsidR="00AC3E5D" w:rsidRPr="00CA654D" w:rsidRDefault="00AC3E5D" w:rsidP="00A75803">
      <w:pPr>
        <w:pStyle w:val="N"/>
      </w:pPr>
      <w:r>
        <w:tab/>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4771"/>
        <w:gridCol w:w="1371"/>
      </w:tblGrid>
      <w:tr w:rsidR="00AC3E5D" w:rsidRPr="00660ABB" w14:paraId="38F9E985"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F2F2F2"/>
          </w:tcPr>
          <w:p w14:paraId="5C1D3DA3" w14:textId="77777777" w:rsidR="00AC3E5D" w:rsidRPr="00660ABB" w:rsidRDefault="00AC3E5D" w:rsidP="001B79C4">
            <w:pPr>
              <w:pStyle w:val="ListParagraph"/>
            </w:pPr>
            <w:r>
              <w:t>Kết quả</w:t>
            </w:r>
          </w:p>
        </w:tc>
        <w:tc>
          <w:tcPr>
            <w:tcW w:w="4771" w:type="dxa"/>
            <w:tcBorders>
              <w:top w:val="single" w:sz="4" w:space="0" w:color="2E74B5"/>
              <w:left w:val="single" w:sz="4" w:space="0" w:color="2E74B5"/>
              <w:bottom w:val="single" w:sz="4" w:space="0" w:color="2E74B5"/>
              <w:right w:val="single" w:sz="4" w:space="0" w:color="2E74B5"/>
            </w:tcBorders>
            <w:shd w:val="clear" w:color="auto" w:fill="F2F2F2"/>
          </w:tcPr>
          <w:p w14:paraId="68D26ACF" w14:textId="77777777" w:rsidR="00AC3E5D" w:rsidRPr="00660ABB" w:rsidRDefault="00AC3E5D" w:rsidP="001B79C4">
            <w:pPr>
              <w:pStyle w:val="ListParagraph"/>
            </w:pPr>
            <w:r w:rsidRPr="00660ABB">
              <w:t>Mô tả</w:t>
            </w:r>
          </w:p>
        </w:tc>
        <w:tc>
          <w:tcPr>
            <w:tcW w:w="1371" w:type="dxa"/>
            <w:tcBorders>
              <w:top w:val="single" w:sz="4" w:space="0" w:color="2E74B5"/>
              <w:left w:val="single" w:sz="4" w:space="0" w:color="2E74B5"/>
              <w:bottom w:val="single" w:sz="4" w:space="0" w:color="2E74B5"/>
              <w:right w:val="single" w:sz="4" w:space="0" w:color="2E74B5"/>
            </w:tcBorders>
            <w:shd w:val="clear" w:color="auto" w:fill="F2F2F2"/>
          </w:tcPr>
          <w:p w14:paraId="6B5863CF" w14:textId="77777777" w:rsidR="00AC3E5D" w:rsidRPr="00660ABB" w:rsidRDefault="00AC3E5D" w:rsidP="001B79C4">
            <w:pPr>
              <w:pStyle w:val="ListParagraph"/>
            </w:pPr>
            <w:r>
              <w:t>Ghi chú</w:t>
            </w:r>
          </w:p>
        </w:tc>
      </w:tr>
      <w:tr w:rsidR="00AC3E5D" w:rsidRPr="00660ABB" w14:paraId="1E511F02" w14:textId="77777777" w:rsidTr="001B79C4">
        <w:tc>
          <w:tcPr>
            <w:tcW w:w="3123" w:type="dxa"/>
            <w:tcBorders>
              <w:top w:val="single" w:sz="4" w:space="0" w:color="2E74B5"/>
              <w:left w:val="single" w:sz="4" w:space="0" w:color="2E74B5"/>
              <w:right w:val="single" w:sz="4" w:space="0" w:color="2E74B5"/>
            </w:tcBorders>
            <w:shd w:val="clear" w:color="auto" w:fill="auto"/>
          </w:tcPr>
          <w:p w14:paraId="66806DC1"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67FF682B"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quyền thêm khách hàng</w:t>
            </w:r>
          </w:p>
        </w:tc>
        <w:tc>
          <w:tcPr>
            <w:tcW w:w="1371" w:type="dxa"/>
            <w:tcBorders>
              <w:top w:val="single" w:sz="4" w:space="0" w:color="2E74B5"/>
              <w:left w:val="single" w:sz="4" w:space="0" w:color="2E74B5"/>
              <w:bottom w:val="single" w:sz="4" w:space="0" w:color="2E74B5"/>
              <w:right w:val="single" w:sz="4" w:space="0" w:color="2E74B5"/>
            </w:tcBorders>
          </w:tcPr>
          <w:p w14:paraId="4C4C1868" w14:textId="77777777" w:rsidR="00AC3E5D" w:rsidRPr="009372AD" w:rsidRDefault="00AC3E5D" w:rsidP="001B79C4">
            <w:pPr>
              <w:pStyle w:val="ListParagraph"/>
              <w:ind w:left="0"/>
              <w:jc w:val="both"/>
              <w:rPr>
                <w:rFonts w:cs="Times New Roman"/>
              </w:rPr>
            </w:pPr>
          </w:p>
        </w:tc>
      </w:tr>
      <w:tr w:rsidR="00AC3E5D" w:rsidRPr="00660ABB" w14:paraId="38A5E113"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291F3F4F" w14:textId="77777777" w:rsidR="00AC3E5D" w:rsidRPr="009372AD" w:rsidRDefault="00AC3E5D" w:rsidP="001B79C4">
            <w:pPr>
              <w:jc w:val="both"/>
              <w:rPr>
                <w:rFonts w:cs="Times New Roman"/>
                <w:szCs w:val="24"/>
              </w:rPr>
            </w:pPr>
            <w:r w:rsidRPr="009372AD">
              <w:rPr>
                <w:rFonts w:cs="Times New Roman"/>
                <w:szCs w:val="24"/>
              </w:rPr>
              <w:t>ERR:3</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2ECC7A4A" w14:textId="77777777" w:rsidR="00AC3E5D" w:rsidRPr="009372AD" w:rsidRDefault="00AC3E5D" w:rsidP="001B79C4">
            <w:pPr>
              <w:jc w:val="both"/>
              <w:rPr>
                <w:rFonts w:cs="Times New Roman"/>
                <w:szCs w:val="24"/>
              </w:rPr>
            </w:pPr>
            <w:r w:rsidRPr="009372AD">
              <w:rPr>
                <w:rFonts w:cs="Times New Roman"/>
                <w:szCs w:val="24"/>
              </w:rPr>
              <w:t>Dữ liệu xml đầu vào không đúng quy định</w:t>
            </w:r>
          </w:p>
        </w:tc>
        <w:tc>
          <w:tcPr>
            <w:tcW w:w="1371" w:type="dxa"/>
            <w:tcBorders>
              <w:top w:val="single" w:sz="4" w:space="0" w:color="2E74B5"/>
              <w:left w:val="single" w:sz="4" w:space="0" w:color="2E74B5"/>
              <w:bottom w:val="single" w:sz="4" w:space="0" w:color="2E74B5"/>
              <w:right w:val="single" w:sz="4" w:space="0" w:color="2E74B5"/>
            </w:tcBorders>
          </w:tcPr>
          <w:p w14:paraId="757C3262" w14:textId="77777777" w:rsidR="00AC3E5D" w:rsidRPr="009372AD" w:rsidRDefault="00AC3E5D" w:rsidP="001B79C4">
            <w:pPr>
              <w:jc w:val="both"/>
              <w:rPr>
                <w:rFonts w:cs="Times New Roman"/>
                <w:szCs w:val="24"/>
              </w:rPr>
            </w:pPr>
            <w:r>
              <w:rPr>
                <w:rFonts w:cs="Times New Roman"/>
                <w:szCs w:val="24"/>
              </w:rPr>
              <w:t>Hệ thống sẽ trả về lỗi nếu 1 hóa đơn trong chuỗi XML đầu vào không hợp lệ, cả lô hóa đơn sẽ không được phát hành.</w:t>
            </w:r>
          </w:p>
        </w:tc>
      </w:tr>
      <w:tr w:rsidR="00AC3E5D" w:rsidRPr="00660ABB" w14:paraId="0E0E9CAC"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4EB858F6"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lastRenderedPageBreak/>
              <w:t>ERR:7</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1139C503" w14:textId="77777777" w:rsidR="00AC3E5D" w:rsidRPr="00997040" w:rsidRDefault="00AC3E5D" w:rsidP="001B79C4">
            <w:pPr>
              <w:pStyle w:val="ListParagraph"/>
              <w:ind w:left="0"/>
              <w:jc w:val="both"/>
              <w:rPr>
                <w:rFonts w:cs="Times New Roman"/>
              </w:rPr>
            </w:pPr>
            <w:r>
              <w:rPr>
                <w:rFonts w:cs="Times New Roman"/>
              </w:rPr>
              <w:t xml:space="preserve">Thông tin về </w:t>
            </w:r>
            <w:r w:rsidRPr="009372AD">
              <w:rPr>
                <w:rFonts w:eastAsia="Calibri" w:cs="Times New Roman"/>
                <w:b/>
                <w:szCs w:val="24"/>
              </w:rPr>
              <w:t>Username/pass</w:t>
            </w:r>
            <w:r>
              <w:rPr>
                <w:rFonts w:eastAsia="Calibri" w:cs="Times New Roman"/>
                <w:b/>
                <w:szCs w:val="24"/>
              </w:rPr>
              <w:t xml:space="preserve"> </w:t>
            </w:r>
            <w:r>
              <w:rPr>
                <w:rFonts w:eastAsia="Calibri" w:cs="Times New Roman"/>
                <w:szCs w:val="24"/>
              </w:rPr>
              <w:t>không hợp lệ</w:t>
            </w:r>
          </w:p>
        </w:tc>
        <w:tc>
          <w:tcPr>
            <w:tcW w:w="1371" w:type="dxa"/>
            <w:tcBorders>
              <w:top w:val="single" w:sz="4" w:space="0" w:color="2E74B5"/>
              <w:left w:val="single" w:sz="4" w:space="0" w:color="2E74B5"/>
              <w:bottom w:val="single" w:sz="4" w:space="0" w:color="2E74B5"/>
              <w:right w:val="single" w:sz="4" w:space="0" w:color="2E74B5"/>
            </w:tcBorders>
          </w:tcPr>
          <w:p w14:paraId="7047D04A" w14:textId="77777777" w:rsidR="00AC3E5D" w:rsidRPr="00660ABB" w:rsidRDefault="00AC3E5D" w:rsidP="001B79C4">
            <w:pPr>
              <w:pStyle w:val="ListParagraph"/>
            </w:pPr>
          </w:p>
        </w:tc>
      </w:tr>
      <w:tr w:rsidR="00AC3E5D" w:rsidRPr="00660ABB" w14:paraId="7B0E7860"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619D3AA3"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ERR:20</w:t>
            </w:r>
          </w:p>
          <w:p w14:paraId="67DF7C58" w14:textId="77777777" w:rsidR="00AC3E5D" w:rsidRPr="009372AD" w:rsidRDefault="00AC3E5D" w:rsidP="001B79C4">
            <w:pPr>
              <w:autoSpaceDE w:val="0"/>
              <w:autoSpaceDN w:val="0"/>
              <w:adjustRightInd w:val="0"/>
              <w:jc w:val="both"/>
              <w:rPr>
                <w:rFonts w:cs="Times New Roman"/>
                <w:szCs w:val="24"/>
              </w:rPr>
            </w:pP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03B222D9" w14:textId="77777777" w:rsidR="00AC3E5D" w:rsidRPr="009372AD" w:rsidRDefault="00AC3E5D" w:rsidP="001B79C4">
            <w:pPr>
              <w:pStyle w:val="ListParagraph"/>
              <w:ind w:left="0"/>
              <w:jc w:val="both"/>
              <w:rPr>
                <w:rFonts w:cs="Times New Roman"/>
              </w:rPr>
            </w:pPr>
            <w:r>
              <w:rPr>
                <w:rFonts w:cs="Times New Roman"/>
              </w:rPr>
              <w:t>Pattern và S</w:t>
            </w:r>
            <w:r w:rsidRPr="009372AD">
              <w:rPr>
                <w:rFonts w:cs="Times New Roman"/>
              </w:rPr>
              <w:t>erial không phù hợp, hoặc không tồn tại hóa đơn đã đăng kí có sử dụ</w:t>
            </w:r>
            <w:r>
              <w:rPr>
                <w:rFonts w:cs="Times New Roman"/>
              </w:rPr>
              <w:t>ng Pattern và S</w:t>
            </w:r>
            <w:r w:rsidRPr="009372AD">
              <w:rPr>
                <w:rFonts w:cs="Times New Roman"/>
              </w:rPr>
              <w:t>erial truyền vào</w:t>
            </w:r>
            <w:r>
              <w:rPr>
                <w:rFonts w:cs="Times New Roman"/>
              </w:rPr>
              <w:t>.</w:t>
            </w:r>
          </w:p>
        </w:tc>
        <w:tc>
          <w:tcPr>
            <w:tcW w:w="1371" w:type="dxa"/>
            <w:tcBorders>
              <w:top w:val="single" w:sz="4" w:space="0" w:color="2E74B5"/>
              <w:left w:val="single" w:sz="4" w:space="0" w:color="2E74B5"/>
              <w:bottom w:val="single" w:sz="4" w:space="0" w:color="2E74B5"/>
              <w:right w:val="single" w:sz="4" w:space="0" w:color="2E74B5"/>
            </w:tcBorders>
          </w:tcPr>
          <w:p w14:paraId="63EFA15E" w14:textId="77777777" w:rsidR="00AC3E5D" w:rsidRPr="00660ABB" w:rsidRDefault="00AC3E5D" w:rsidP="001B79C4">
            <w:pPr>
              <w:pStyle w:val="ListParagraph"/>
            </w:pPr>
          </w:p>
        </w:tc>
      </w:tr>
      <w:tr w:rsidR="00AC3E5D" w:rsidRPr="00660ABB" w14:paraId="244D6B4E"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752CE3EC"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ERR:5</w:t>
            </w:r>
          </w:p>
          <w:p w14:paraId="5630C80C" w14:textId="77777777" w:rsidR="00AC3E5D" w:rsidRPr="009372AD" w:rsidRDefault="00AC3E5D" w:rsidP="001B79C4">
            <w:pPr>
              <w:autoSpaceDE w:val="0"/>
              <w:autoSpaceDN w:val="0"/>
              <w:adjustRightInd w:val="0"/>
              <w:jc w:val="both"/>
              <w:rPr>
                <w:rFonts w:cs="Times New Roman"/>
                <w:szCs w:val="24"/>
              </w:rPr>
            </w:pP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2877632E" w14:textId="77777777" w:rsidR="00AC3E5D" w:rsidRPr="009372AD" w:rsidRDefault="00AC3E5D" w:rsidP="001B79C4">
            <w:pPr>
              <w:pStyle w:val="ListParagraph"/>
              <w:ind w:left="0"/>
              <w:jc w:val="both"/>
              <w:rPr>
                <w:rFonts w:cs="Times New Roman"/>
              </w:rPr>
            </w:pPr>
            <w:r w:rsidRPr="009372AD">
              <w:rPr>
                <w:rFonts w:cs="Times New Roman"/>
              </w:rPr>
              <w:t>Không phát hành được hóa đơn</w:t>
            </w:r>
          </w:p>
        </w:tc>
        <w:tc>
          <w:tcPr>
            <w:tcW w:w="1371" w:type="dxa"/>
            <w:tcBorders>
              <w:top w:val="single" w:sz="4" w:space="0" w:color="2E74B5"/>
              <w:left w:val="single" w:sz="4" w:space="0" w:color="2E74B5"/>
              <w:bottom w:val="single" w:sz="4" w:space="0" w:color="2E74B5"/>
              <w:right w:val="single" w:sz="4" w:space="0" w:color="2E74B5"/>
            </w:tcBorders>
          </w:tcPr>
          <w:p w14:paraId="0724A7FE" w14:textId="77777777" w:rsidR="00AC3E5D" w:rsidRPr="009372AD" w:rsidRDefault="00AC3E5D" w:rsidP="001B79C4">
            <w:pPr>
              <w:pStyle w:val="ListParagraph"/>
              <w:ind w:left="0"/>
              <w:jc w:val="both"/>
              <w:rPr>
                <w:rFonts w:cs="Times New Roman"/>
              </w:rPr>
            </w:pPr>
            <w:r>
              <w:rPr>
                <w:rFonts w:cs="Times New Roman"/>
              </w:rPr>
              <w:t>Lỗi không xác định, kiểm tra exception trả về (</w:t>
            </w:r>
            <w:r w:rsidRPr="009372AD">
              <w:rPr>
                <w:rFonts w:cs="Times New Roman"/>
              </w:rPr>
              <w:t>DB roll back</w:t>
            </w:r>
            <w:r>
              <w:rPr>
                <w:rFonts w:cs="Times New Roman"/>
              </w:rPr>
              <w:t>)</w:t>
            </w:r>
          </w:p>
        </w:tc>
      </w:tr>
      <w:tr w:rsidR="00AC3E5D" w:rsidRPr="00660ABB" w14:paraId="72344679"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491A535F" w14:textId="77777777" w:rsidR="00AC3E5D" w:rsidRPr="009372AD" w:rsidRDefault="00AC3E5D" w:rsidP="001B79C4">
            <w:pPr>
              <w:autoSpaceDE w:val="0"/>
              <w:autoSpaceDN w:val="0"/>
              <w:adjustRightInd w:val="0"/>
              <w:jc w:val="both"/>
              <w:rPr>
                <w:rFonts w:cs="Times New Roman"/>
                <w:szCs w:val="24"/>
              </w:rPr>
            </w:pPr>
            <w:r>
              <w:rPr>
                <w:rFonts w:cs="Times New Roman"/>
                <w:szCs w:val="24"/>
              </w:rPr>
              <w:t>ERR:10</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11FD3AA8" w14:textId="77777777" w:rsidR="00AC3E5D" w:rsidRPr="009372AD" w:rsidRDefault="00AC3E5D" w:rsidP="001B79C4">
            <w:pPr>
              <w:pStyle w:val="ListParagraph"/>
              <w:ind w:left="0"/>
              <w:jc w:val="both"/>
              <w:rPr>
                <w:rFonts w:cs="Times New Roman"/>
              </w:rPr>
            </w:pPr>
            <w:r>
              <w:rPr>
                <w:rFonts w:cs="Times New Roman"/>
              </w:rPr>
              <w:t>Lô có số hóa đơn vượt quá số lượng cho phép</w:t>
            </w:r>
          </w:p>
        </w:tc>
        <w:tc>
          <w:tcPr>
            <w:tcW w:w="1371" w:type="dxa"/>
            <w:tcBorders>
              <w:top w:val="single" w:sz="4" w:space="0" w:color="2E74B5"/>
              <w:left w:val="single" w:sz="4" w:space="0" w:color="2E74B5"/>
              <w:bottom w:val="single" w:sz="4" w:space="0" w:color="2E74B5"/>
              <w:right w:val="single" w:sz="4" w:space="0" w:color="2E74B5"/>
            </w:tcBorders>
          </w:tcPr>
          <w:p w14:paraId="3ABFFC06" w14:textId="77777777" w:rsidR="00AC3E5D" w:rsidRDefault="00AC3E5D" w:rsidP="001B79C4">
            <w:pPr>
              <w:pStyle w:val="ListParagraph"/>
              <w:ind w:left="0"/>
              <w:jc w:val="both"/>
              <w:rPr>
                <w:rFonts w:cs="Times New Roman"/>
              </w:rPr>
            </w:pPr>
          </w:p>
        </w:tc>
      </w:tr>
      <w:tr w:rsidR="00AC3E5D" w:rsidRPr="00660ABB" w14:paraId="783E2079"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5A80770F" w14:textId="77777777" w:rsidR="00AC3E5D" w:rsidRDefault="00AC3E5D" w:rsidP="001B79C4">
            <w:pPr>
              <w:autoSpaceDE w:val="0"/>
              <w:autoSpaceDN w:val="0"/>
              <w:adjustRightInd w:val="0"/>
              <w:jc w:val="both"/>
              <w:rPr>
                <w:rFonts w:cs="Times New Roman"/>
                <w:szCs w:val="24"/>
              </w:rPr>
            </w:pPr>
            <w:r w:rsidRPr="005C2875">
              <w:rPr>
                <w:rFonts w:cs="Times New Roman"/>
                <w:szCs w:val="24"/>
              </w:rPr>
              <w:t>ERR:6</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0D6451E5" w14:textId="77777777" w:rsidR="00AC3E5D" w:rsidRDefault="00AC3E5D" w:rsidP="001B79C4">
            <w:pPr>
              <w:pStyle w:val="ListParagraph"/>
              <w:ind w:left="0"/>
              <w:jc w:val="both"/>
              <w:rPr>
                <w:rFonts w:cs="Times New Roman"/>
              </w:rPr>
            </w:pPr>
            <w:r>
              <w:rPr>
                <w:rFonts w:cs="Times New Roman"/>
              </w:rPr>
              <w:t>Dải hóa đơn không đủ số hóa đơn cho lô phát hành</w:t>
            </w:r>
          </w:p>
        </w:tc>
        <w:tc>
          <w:tcPr>
            <w:tcW w:w="1371" w:type="dxa"/>
            <w:tcBorders>
              <w:top w:val="single" w:sz="4" w:space="0" w:color="2E74B5"/>
              <w:left w:val="single" w:sz="4" w:space="0" w:color="2E74B5"/>
              <w:bottom w:val="single" w:sz="4" w:space="0" w:color="2E74B5"/>
              <w:right w:val="single" w:sz="4" w:space="0" w:color="2E74B5"/>
            </w:tcBorders>
          </w:tcPr>
          <w:p w14:paraId="5CA670B1" w14:textId="77777777" w:rsidR="00AC3E5D" w:rsidRDefault="00AC3E5D" w:rsidP="001B79C4">
            <w:pPr>
              <w:pStyle w:val="ListParagraph"/>
              <w:ind w:left="0"/>
              <w:jc w:val="both"/>
              <w:rPr>
                <w:rFonts w:cs="Times New Roman"/>
              </w:rPr>
            </w:pPr>
          </w:p>
        </w:tc>
      </w:tr>
      <w:tr w:rsidR="00AC3E5D" w:rsidRPr="00660ABB" w14:paraId="5EF57588"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0270AA90" w14:textId="77777777" w:rsidR="00AC3E5D" w:rsidRPr="005C2875" w:rsidRDefault="00AC3E5D" w:rsidP="001B79C4">
            <w:pPr>
              <w:autoSpaceDE w:val="0"/>
              <w:autoSpaceDN w:val="0"/>
              <w:adjustRightInd w:val="0"/>
              <w:jc w:val="both"/>
              <w:rPr>
                <w:rFonts w:cs="Times New Roman"/>
                <w:szCs w:val="24"/>
              </w:rPr>
            </w:pPr>
            <w:r w:rsidRPr="0075262D">
              <w:rPr>
                <w:rFonts w:cs="Times New Roman"/>
                <w:szCs w:val="24"/>
              </w:rPr>
              <w:t>ERR:13</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374BF94E" w14:textId="77777777" w:rsidR="00AC3E5D" w:rsidRDefault="00AC3E5D" w:rsidP="001B79C4">
            <w:pPr>
              <w:pStyle w:val="ListParagraph"/>
              <w:ind w:left="0"/>
              <w:jc w:val="both"/>
              <w:rPr>
                <w:rFonts w:cs="Times New Roman"/>
              </w:rPr>
            </w:pPr>
            <w:r>
              <w:rPr>
                <w:rFonts w:cs="Times New Roman"/>
              </w:rPr>
              <w:t>Lỗi trùng fkey</w:t>
            </w:r>
          </w:p>
        </w:tc>
        <w:tc>
          <w:tcPr>
            <w:tcW w:w="1371" w:type="dxa"/>
            <w:tcBorders>
              <w:top w:val="single" w:sz="4" w:space="0" w:color="2E74B5"/>
              <w:left w:val="single" w:sz="4" w:space="0" w:color="2E74B5"/>
              <w:bottom w:val="single" w:sz="4" w:space="0" w:color="2E74B5"/>
              <w:right w:val="single" w:sz="4" w:space="0" w:color="2E74B5"/>
            </w:tcBorders>
          </w:tcPr>
          <w:p w14:paraId="78A7F881" w14:textId="77777777" w:rsidR="00AC3E5D" w:rsidRDefault="00AC3E5D" w:rsidP="001B79C4">
            <w:pPr>
              <w:pStyle w:val="ListParagraph"/>
              <w:ind w:left="0"/>
              <w:jc w:val="both"/>
              <w:rPr>
                <w:rFonts w:cs="Times New Roman"/>
              </w:rPr>
            </w:pPr>
            <w:r>
              <w:rPr>
                <w:rFonts w:cs="Times New Roman"/>
              </w:rPr>
              <w:t>1 hoặc nhiều hóa đơn trong lô hóa đơn có Fkey trùng với Fkey của hóa đơn đã phát hành</w:t>
            </w:r>
          </w:p>
        </w:tc>
      </w:tr>
      <w:tr w:rsidR="00AC3E5D" w:rsidRPr="00660ABB" w14:paraId="1533415A"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09AAC83D" w14:textId="77777777" w:rsidR="00AC3E5D" w:rsidRPr="0075262D" w:rsidRDefault="00AC3E5D" w:rsidP="001B79C4">
            <w:pPr>
              <w:autoSpaceDE w:val="0"/>
              <w:autoSpaceDN w:val="0"/>
              <w:adjustRightInd w:val="0"/>
              <w:jc w:val="both"/>
              <w:rPr>
                <w:rFonts w:cs="Times New Roman"/>
                <w:szCs w:val="24"/>
              </w:rPr>
            </w:pPr>
            <w:r w:rsidRPr="00DD2715">
              <w:rPr>
                <w:rFonts w:cs="Times New Roman"/>
                <w:szCs w:val="24"/>
              </w:rPr>
              <w:t>ERR:21</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77D079DD" w14:textId="77777777" w:rsidR="00AC3E5D" w:rsidRDefault="00AC3E5D" w:rsidP="001B79C4">
            <w:pPr>
              <w:pStyle w:val="ListParagraph"/>
              <w:ind w:left="0"/>
              <w:jc w:val="both"/>
              <w:rPr>
                <w:rFonts w:cs="Times New Roman"/>
              </w:rPr>
            </w:pPr>
            <w:r>
              <w:rPr>
                <w:rFonts w:cs="Times New Roman"/>
              </w:rPr>
              <w:t>Lỗi trùng số hóa đơn</w:t>
            </w:r>
          </w:p>
        </w:tc>
        <w:tc>
          <w:tcPr>
            <w:tcW w:w="1371" w:type="dxa"/>
            <w:tcBorders>
              <w:top w:val="single" w:sz="4" w:space="0" w:color="2E74B5"/>
              <w:left w:val="single" w:sz="4" w:space="0" w:color="2E74B5"/>
              <w:bottom w:val="single" w:sz="4" w:space="0" w:color="2E74B5"/>
              <w:right w:val="single" w:sz="4" w:space="0" w:color="2E74B5"/>
            </w:tcBorders>
          </w:tcPr>
          <w:p w14:paraId="13E00BD9" w14:textId="77777777" w:rsidR="00AC3E5D" w:rsidRDefault="00AC3E5D" w:rsidP="001B79C4">
            <w:pPr>
              <w:pStyle w:val="ListParagraph"/>
              <w:ind w:left="0"/>
              <w:jc w:val="both"/>
              <w:rPr>
                <w:rFonts w:cs="Times New Roman"/>
              </w:rPr>
            </w:pPr>
          </w:p>
        </w:tc>
      </w:tr>
      <w:tr w:rsidR="00AC3E5D" w:rsidRPr="00660ABB" w14:paraId="7BF5FAA3"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6A5ED20A" w14:textId="77777777" w:rsidR="00AC3E5D" w:rsidRPr="00DD2715" w:rsidRDefault="00AC3E5D" w:rsidP="001B79C4">
            <w:pPr>
              <w:autoSpaceDE w:val="0"/>
              <w:autoSpaceDN w:val="0"/>
              <w:adjustRightInd w:val="0"/>
              <w:jc w:val="both"/>
              <w:rPr>
                <w:rFonts w:cs="Times New Roman"/>
                <w:szCs w:val="24"/>
              </w:rPr>
            </w:pPr>
            <w:r>
              <w:rPr>
                <w:rFonts w:cs="Times New Roman"/>
                <w:szCs w:val="24"/>
              </w:rPr>
              <w:t>ERR:29</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52ACBA40" w14:textId="77777777" w:rsidR="00AC3E5D" w:rsidRDefault="00AC3E5D" w:rsidP="001B79C4">
            <w:pPr>
              <w:pStyle w:val="ListParagraph"/>
              <w:ind w:left="0"/>
              <w:jc w:val="both"/>
              <w:rPr>
                <w:rFonts w:cs="Times New Roman"/>
              </w:rPr>
            </w:pPr>
            <w:r>
              <w:rPr>
                <w:rFonts w:cs="Times New Roman"/>
              </w:rPr>
              <w:t>Lỗi chứng thư hết hạn</w:t>
            </w:r>
          </w:p>
        </w:tc>
        <w:tc>
          <w:tcPr>
            <w:tcW w:w="1371" w:type="dxa"/>
            <w:tcBorders>
              <w:top w:val="single" w:sz="4" w:space="0" w:color="2E74B5"/>
              <w:left w:val="single" w:sz="4" w:space="0" w:color="2E74B5"/>
              <w:bottom w:val="single" w:sz="4" w:space="0" w:color="2E74B5"/>
              <w:right w:val="single" w:sz="4" w:space="0" w:color="2E74B5"/>
            </w:tcBorders>
          </w:tcPr>
          <w:p w14:paraId="47720350" w14:textId="77777777" w:rsidR="00AC3E5D" w:rsidRDefault="00AC3E5D" w:rsidP="001B79C4">
            <w:pPr>
              <w:pStyle w:val="ListParagraph"/>
              <w:ind w:left="0"/>
              <w:jc w:val="both"/>
              <w:rPr>
                <w:rFonts w:cs="Times New Roman"/>
              </w:rPr>
            </w:pPr>
          </w:p>
        </w:tc>
      </w:tr>
      <w:tr w:rsidR="00AC3E5D" w:rsidRPr="00660ABB" w14:paraId="06027E2C"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269D329B" w14:textId="77777777" w:rsidR="00AC3E5D" w:rsidRPr="00DD2715" w:rsidRDefault="00AC3E5D" w:rsidP="001B79C4">
            <w:pPr>
              <w:autoSpaceDE w:val="0"/>
              <w:autoSpaceDN w:val="0"/>
              <w:adjustRightInd w:val="0"/>
              <w:jc w:val="both"/>
              <w:rPr>
                <w:rFonts w:cs="Times New Roman"/>
                <w:szCs w:val="24"/>
              </w:rPr>
            </w:pPr>
            <w:r>
              <w:rPr>
                <w:rFonts w:cs="Times New Roman"/>
                <w:szCs w:val="24"/>
              </w:rPr>
              <w:t>ERR:30</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77AB33A8" w14:textId="77777777" w:rsidR="00AC3E5D" w:rsidRPr="00517DC0" w:rsidRDefault="00AC3E5D" w:rsidP="001B79C4">
            <w:pPr>
              <w:pStyle w:val="ListParagraph"/>
              <w:ind w:left="0"/>
              <w:jc w:val="both"/>
              <w:rPr>
                <w:rFonts w:cs="Times New Roman"/>
                <w:szCs w:val="24"/>
              </w:rPr>
            </w:pPr>
            <w:r w:rsidRPr="00517DC0">
              <w:rPr>
                <w:rFonts w:cs="Times New Roman"/>
                <w:szCs w:val="24"/>
              </w:rPr>
              <w:t>Danh sách hóa đơn tồn tại ngày hóa đơn nhỏ hơn ngày hóa đơn đã phát hành</w:t>
            </w:r>
          </w:p>
        </w:tc>
        <w:tc>
          <w:tcPr>
            <w:tcW w:w="1371" w:type="dxa"/>
            <w:tcBorders>
              <w:top w:val="single" w:sz="4" w:space="0" w:color="2E74B5"/>
              <w:left w:val="single" w:sz="4" w:space="0" w:color="2E74B5"/>
              <w:bottom w:val="single" w:sz="4" w:space="0" w:color="2E74B5"/>
              <w:right w:val="single" w:sz="4" w:space="0" w:color="2E74B5"/>
            </w:tcBorders>
          </w:tcPr>
          <w:p w14:paraId="7DE99B94" w14:textId="77777777" w:rsidR="00AC3E5D" w:rsidRDefault="00AC3E5D" w:rsidP="001B79C4">
            <w:pPr>
              <w:pStyle w:val="ListParagraph"/>
              <w:ind w:left="0"/>
              <w:jc w:val="both"/>
              <w:rPr>
                <w:rFonts w:cs="Times New Roman"/>
              </w:rPr>
            </w:pPr>
          </w:p>
        </w:tc>
      </w:tr>
      <w:tr w:rsidR="00AC3E5D" w:rsidRPr="00660ABB" w14:paraId="50FDE346"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28AF05C6" w14:textId="77777777" w:rsidR="00AC3E5D" w:rsidRPr="00DD2715" w:rsidRDefault="00AC3E5D" w:rsidP="001B79C4">
            <w:pPr>
              <w:autoSpaceDE w:val="0"/>
              <w:autoSpaceDN w:val="0"/>
              <w:adjustRightInd w:val="0"/>
              <w:jc w:val="both"/>
              <w:rPr>
                <w:rFonts w:cs="Times New Roman"/>
                <w:szCs w:val="24"/>
              </w:rPr>
            </w:pPr>
            <w:r>
              <w:rPr>
                <w:rFonts w:cs="Times New Roman"/>
                <w:szCs w:val="24"/>
              </w:rPr>
              <w:t>ERR:31</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5D7D41B6" w14:textId="77777777" w:rsidR="00AC3E5D" w:rsidRPr="005765F2" w:rsidRDefault="00AC3E5D" w:rsidP="001B79C4">
            <w:pPr>
              <w:spacing w:after="0" w:line="240" w:lineRule="auto"/>
              <w:jc w:val="both"/>
              <w:rPr>
                <w:rFonts w:cs="Times New Roman"/>
                <w:szCs w:val="24"/>
              </w:rPr>
            </w:pPr>
            <w:r>
              <w:rPr>
                <w:rFonts w:cs="Times New Roman"/>
                <w:szCs w:val="24"/>
              </w:rPr>
              <w:t>Số hóa đơn truyền vào không hợp lệ</w:t>
            </w:r>
          </w:p>
        </w:tc>
        <w:tc>
          <w:tcPr>
            <w:tcW w:w="1371" w:type="dxa"/>
            <w:tcBorders>
              <w:top w:val="single" w:sz="4" w:space="0" w:color="2E74B5"/>
              <w:left w:val="single" w:sz="4" w:space="0" w:color="2E74B5"/>
              <w:bottom w:val="single" w:sz="4" w:space="0" w:color="2E74B5"/>
              <w:right w:val="single" w:sz="4" w:space="0" w:color="2E74B5"/>
            </w:tcBorders>
          </w:tcPr>
          <w:p w14:paraId="294ED995" w14:textId="77777777" w:rsidR="00AC3E5D" w:rsidRPr="005765F2" w:rsidRDefault="00AC3E5D" w:rsidP="001B79C4">
            <w:pPr>
              <w:spacing w:after="0" w:line="240" w:lineRule="auto"/>
              <w:jc w:val="both"/>
              <w:rPr>
                <w:rFonts w:cs="Times New Roman"/>
                <w:szCs w:val="24"/>
              </w:rPr>
            </w:pPr>
          </w:p>
        </w:tc>
      </w:tr>
      <w:tr w:rsidR="00FE50DE" w:rsidRPr="00660ABB" w14:paraId="4C7A8145"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6D1C139E" w14:textId="717AF561" w:rsidR="00FE50DE" w:rsidRDefault="00FE50DE" w:rsidP="00FE50DE">
            <w:pPr>
              <w:autoSpaceDE w:val="0"/>
              <w:autoSpaceDN w:val="0"/>
              <w:adjustRightInd w:val="0"/>
              <w:jc w:val="both"/>
              <w:rPr>
                <w:rFonts w:cs="Times New Roman"/>
                <w:szCs w:val="24"/>
              </w:rPr>
            </w:pPr>
            <w:r>
              <w:rPr>
                <w:rFonts w:cs="Times New Roman"/>
                <w:szCs w:val="24"/>
              </w:rPr>
              <w:t>ERR:35</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69297AD3" w14:textId="15249190" w:rsidR="00FE50DE" w:rsidRDefault="00FE50DE" w:rsidP="00FE50DE">
            <w:pPr>
              <w:spacing w:after="0" w:line="240" w:lineRule="auto"/>
              <w:jc w:val="both"/>
              <w:rPr>
                <w:rFonts w:cs="Times New Roman"/>
                <w:szCs w:val="24"/>
              </w:rPr>
            </w:pPr>
            <w:r>
              <w:rPr>
                <w:rFonts w:cs="Times New Roman"/>
                <w:szCs w:val="24"/>
              </w:rPr>
              <w:t>Công ty đăng ký DK01 cả có mã, không mã. Tạo cả ký hiệu cả 2 dải có mã và không mã sẽ yêu cầu bắt buộc truyền pattern, serial</w:t>
            </w:r>
          </w:p>
        </w:tc>
        <w:tc>
          <w:tcPr>
            <w:tcW w:w="1371" w:type="dxa"/>
            <w:tcBorders>
              <w:top w:val="single" w:sz="4" w:space="0" w:color="2E74B5"/>
              <w:left w:val="single" w:sz="4" w:space="0" w:color="2E74B5"/>
              <w:bottom w:val="single" w:sz="4" w:space="0" w:color="2E74B5"/>
              <w:right w:val="single" w:sz="4" w:space="0" w:color="2E74B5"/>
            </w:tcBorders>
          </w:tcPr>
          <w:p w14:paraId="7759D62D" w14:textId="77777777" w:rsidR="00FE50DE" w:rsidRPr="005765F2" w:rsidRDefault="00FE50DE" w:rsidP="00FE50DE">
            <w:pPr>
              <w:spacing w:after="0" w:line="240" w:lineRule="auto"/>
              <w:jc w:val="both"/>
              <w:rPr>
                <w:rFonts w:cs="Times New Roman"/>
                <w:szCs w:val="24"/>
              </w:rPr>
            </w:pPr>
          </w:p>
        </w:tc>
      </w:tr>
      <w:tr w:rsidR="00FE50DE" w:rsidRPr="00660ABB" w14:paraId="47B165D2"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3704CC79" w14:textId="77777777" w:rsidR="00FE50DE" w:rsidRDefault="00FE50DE" w:rsidP="00FE50DE">
            <w:pPr>
              <w:autoSpaceDE w:val="0"/>
              <w:autoSpaceDN w:val="0"/>
              <w:adjustRightInd w:val="0"/>
              <w:jc w:val="both"/>
              <w:rPr>
                <w:rFonts w:cs="Times New Roman"/>
                <w:szCs w:val="24"/>
              </w:rPr>
            </w:pPr>
            <w:r>
              <w:rPr>
                <w:rFonts w:cs="Times New Roman"/>
                <w:szCs w:val="24"/>
              </w:rPr>
              <w:t>OK:</w:t>
            </w:r>
            <w:r w:rsidRPr="009372AD">
              <w:rPr>
                <w:rFonts w:cs="Times New Roman"/>
                <w:szCs w:val="24"/>
              </w:rPr>
              <w:t>pattern;serial1-</w:t>
            </w:r>
            <w:r>
              <w:rPr>
                <w:rFonts w:cs="Times New Roman"/>
                <w:szCs w:val="24"/>
              </w:rPr>
              <w:t>key1_</w:t>
            </w:r>
            <w:r w:rsidRPr="009372AD">
              <w:rPr>
                <w:rFonts w:cs="Times New Roman"/>
                <w:szCs w:val="24"/>
              </w:rPr>
              <w:t>num1,</w:t>
            </w:r>
            <w:r>
              <w:rPr>
                <w:rFonts w:cs="Times New Roman"/>
                <w:szCs w:val="24"/>
              </w:rPr>
              <w:t>key2_</w:t>
            </w:r>
            <w:r w:rsidRPr="009372AD">
              <w:rPr>
                <w:rFonts w:cs="Times New Roman"/>
                <w:szCs w:val="24"/>
              </w:rPr>
              <w:t>num12,</w:t>
            </w:r>
            <w:r>
              <w:rPr>
                <w:rFonts w:cs="Times New Roman"/>
                <w:szCs w:val="24"/>
              </w:rPr>
              <w:t xml:space="preserve"> …)</w:t>
            </w:r>
          </w:p>
          <w:p w14:paraId="4E2501D7" w14:textId="77777777" w:rsidR="00FE50DE" w:rsidRPr="005765F2" w:rsidRDefault="00FE50DE" w:rsidP="00FE50DE">
            <w:pPr>
              <w:autoSpaceDE w:val="0"/>
              <w:autoSpaceDN w:val="0"/>
              <w:adjustRightInd w:val="0"/>
              <w:jc w:val="both"/>
              <w:rPr>
                <w:rFonts w:cs="Times New Roman"/>
                <w:b/>
                <w:szCs w:val="24"/>
              </w:rPr>
            </w:pPr>
            <w:r w:rsidRPr="005765F2">
              <w:rPr>
                <w:rFonts w:cs="Times New Roman"/>
                <w:b/>
                <w:szCs w:val="24"/>
              </w:rPr>
              <w:t>(Ví dụ:</w:t>
            </w:r>
          </w:p>
          <w:p w14:paraId="7CC484AC" w14:textId="77777777" w:rsidR="00FE50DE" w:rsidRDefault="00FE50DE" w:rsidP="00FE50DE">
            <w:pPr>
              <w:autoSpaceDE w:val="0"/>
              <w:autoSpaceDN w:val="0"/>
              <w:adjustRightInd w:val="0"/>
              <w:jc w:val="both"/>
              <w:rPr>
                <w:rFonts w:cs="Times New Roman"/>
                <w:b/>
                <w:szCs w:val="24"/>
              </w:rPr>
            </w:pPr>
            <w:r w:rsidRPr="005765F2">
              <w:rPr>
                <w:rFonts w:cs="Times New Roman"/>
                <w:b/>
                <w:szCs w:val="24"/>
              </w:rPr>
              <w:t>OK:01GTKT3/001;AA/12E-key1_1,key2_2,</w:t>
            </w:r>
          </w:p>
          <w:p w14:paraId="1A22A616" w14:textId="77777777" w:rsidR="00FE50DE" w:rsidRDefault="00FE50DE" w:rsidP="00FE50DE">
            <w:pPr>
              <w:autoSpaceDE w:val="0"/>
              <w:autoSpaceDN w:val="0"/>
              <w:adjustRightInd w:val="0"/>
              <w:jc w:val="both"/>
              <w:rPr>
                <w:rFonts w:cs="Times New Roman"/>
                <w:szCs w:val="24"/>
              </w:rPr>
            </w:pPr>
            <w:r w:rsidRPr="005765F2">
              <w:rPr>
                <w:rFonts w:cs="Times New Roman"/>
                <w:b/>
                <w:szCs w:val="24"/>
              </w:rPr>
              <w:lastRenderedPageBreak/>
              <w:t>key3_3,key4_4,key5_5)</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3E4A472D" w14:textId="77777777" w:rsidR="00FE50DE" w:rsidRPr="005765F2" w:rsidRDefault="00FE50DE" w:rsidP="00FE50DE">
            <w:pPr>
              <w:spacing w:after="0" w:line="240" w:lineRule="auto"/>
              <w:jc w:val="both"/>
              <w:rPr>
                <w:rFonts w:cs="Times New Roman"/>
                <w:szCs w:val="24"/>
              </w:rPr>
            </w:pPr>
            <w:r w:rsidRPr="005765F2">
              <w:rPr>
                <w:rFonts w:cs="Times New Roman"/>
                <w:szCs w:val="24"/>
              </w:rPr>
              <w:lastRenderedPageBreak/>
              <w:t xml:space="preserve">OK </w:t>
            </w:r>
            <w:r w:rsidRPr="009372AD">
              <w:sym w:font="Wingdings" w:char="F0E0"/>
            </w:r>
            <w:r w:rsidRPr="005765F2">
              <w:rPr>
                <w:rFonts w:cs="Times New Roman"/>
                <w:szCs w:val="24"/>
              </w:rPr>
              <w:t xml:space="preserve"> đã phát hành hóa đơn thành công</w:t>
            </w:r>
          </w:p>
          <w:p w14:paraId="42995121" w14:textId="77777777" w:rsidR="00FE50DE" w:rsidRPr="005765F2" w:rsidRDefault="00FE50DE" w:rsidP="00FE50DE">
            <w:pPr>
              <w:spacing w:after="0" w:line="240" w:lineRule="auto"/>
              <w:jc w:val="both"/>
              <w:rPr>
                <w:rFonts w:cs="Times New Roman"/>
                <w:szCs w:val="24"/>
              </w:rPr>
            </w:pPr>
            <w:r w:rsidRPr="005765F2">
              <w:rPr>
                <w:rFonts w:cs="Times New Roman"/>
                <w:szCs w:val="24"/>
              </w:rPr>
              <w:t xml:space="preserve">Pattern </w:t>
            </w:r>
            <w:r w:rsidRPr="009372AD">
              <w:sym w:font="Wingdings" w:char="F0E0"/>
            </w:r>
            <w:r w:rsidRPr="005765F2">
              <w:rPr>
                <w:rFonts w:cs="Times New Roman"/>
                <w:szCs w:val="24"/>
              </w:rPr>
              <w:t xml:space="preserve"> Mẫu số của các hóa đơn đã phát hành</w:t>
            </w:r>
          </w:p>
          <w:p w14:paraId="0ECA3948" w14:textId="77777777" w:rsidR="00FE50DE" w:rsidRPr="005765F2" w:rsidRDefault="00FE50DE" w:rsidP="00FE50DE">
            <w:pPr>
              <w:spacing w:after="0" w:line="240" w:lineRule="auto"/>
              <w:jc w:val="both"/>
              <w:rPr>
                <w:rFonts w:cs="Times New Roman"/>
                <w:szCs w:val="24"/>
              </w:rPr>
            </w:pPr>
            <w:r w:rsidRPr="005765F2">
              <w:rPr>
                <w:rFonts w:cs="Times New Roman"/>
                <w:szCs w:val="24"/>
              </w:rPr>
              <w:t xml:space="preserve">Serial1 </w:t>
            </w:r>
            <w:r w:rsidRPr="009372AD">
              <w:sym w:font="Wingdings" w:char="F0E0"/>
            </w:r>
            <w:r w:rsidRPr="005765F2">
              <w:rPr>
                <w:rFonts w:cs="Times New Roman"/>
                <w:szCs w:val="24"/>
              </w:rPr>
              <w:t xml:space="preserve"> serial của dãy các hóa đơn phát hành </w:t>
            </w:r>
          </w:p>
          <w:p w14:paraId="7F042DE8" w14:textId="77777777" w:rsidR="00FE50DE" w:rsidRPr="005765F2" w:rsidRDefault="00FE50DE" w:rsidP="00FE50DE">
            <w:pPr>
              <w:spacing w:after="0" w:line="240" w:lineRule="auto"/>
              <w:jc w:val="both"/>
              <w:rPr>
                <w:rFonts w:cs="Times New Roman"/>
                <w:szCs w:val="24"/>
              </w:rPr>
            </w:pPr>
            <w:r w:rsidRPr="005765F2">
              <w:rPr>
                <w:rFonts w:cs="Times New Roman"/>
                <w:szCs w:val="24"/>
              </w:rPr>
              <w:t>num1, num2… là các số hóa đơn</w:t>
            </w:r>
          </w:p>
          <w:p w14:paraId="5E622AAB" w14:textId="77777777" w:rsidR="00FE50DE" w:rsidRPr="00517DC0" w:rsidRDefault="00FE50DE" w:rsidP="00FE50DE">
            <w:pPr>
              <w:pStyle w:val="ListParagraph"/>
              <w:ind w:left="0"/>
              <w:jc w:val="both"/>
              <w:rPr>
                <w:rFonts w:cs="Times New Roman"/>
                <w:szCs w:val="24"/>
              </w:rPr>
            </w:pPr>
            <w:r>
              <w:rPr>
                <w:rFonts w:cs="Times New Roman"/>
                <w:szCs w:val="24"/>
              </w:rPr>
              <w:t>key1,key2… là khóa để nhận biết hóa đơn phát hành cho khách hàng nào(lấy từ đầu vào)</w:t>
            </w:r>
          </w:p>
        </w:tc>
        <w:tc>
          <w:tcPr>
            <w:tcW w:w="1371" w:type="dxa"/>
            <w:tcBorders>
              <w:top w:val="single" w:sz="4" w:space="0" w:color="2E74B5"/>
              <w:left w:val="single" w:sz="4" w:space="0" w:color="2E74B5"/>
              <w:bottom w:val="single" w:sz="4" w:space="0" w:color="2E74B5"/>
              <w:right w:val="single" w:sz="4" w:space="0" w:color="2E74B5"/>
            </w:tcBorders>
          </w:tcPr>
          <w:p w14:paraId="770BD907" w14:textId="77777777" w:rsidR="00FE50DE" w:rsidRPr="005765F2" w:rsidRDefault="00FE50DE" w:rsidP="00FE50DE">
            <w:pPr>
              <w:spacing w:after="0" w:line="240" w:lineRule="auto"/>
              <w:jc w:val="both"/>
              <w:rPr>
                <w:rFonts w:cs="Times New Roman"/>
                <w:szCs w:val="24"/>
              </w:rPr>
            </w:pPr>
            <w:r w:rsidRPr="005765F2">
              <w:rPr>
                <w:rFonts w:cs="Times New Roman"/>
                <w:szCs w:val="24"/>
              </w:rPr>
              <w:t>Các hóa đơn có serial khác nhau phân cách bởi dấu “;”</w:t>
            </w:r>
          </w:p>
          <w:p w14:paraId="1C91EBDD" w14:textId="77777777" w:rsidR="00FE50DE" w:rsidRPr="005765F2" w:rsidRDefault="00FE50DE" w:rsidP="00FE50DE">
            <w:pPr>
              <w:spacing w:after="0" w:line="240" w:lineRule="auto"/>
              <w:jc w:val="both"/>
              <w:rPr>
                <w:rFonts w:cs="Times New Roman"/>
                <w:szCs w:val="24"/>
              </w:rPr>
            </w:pPr>
            <w:r w:rsidRPr="005765F2">
              <w:rPr>
                <w:rFonts w:cs="Times New Roman"/>
                <w:szCs w:val="24"/>
              </w:rPr>
              <w:lastRenderedPageBreak/>
              <w:t>Các số hóa đơn phân cách bởi “,”</w:t>
            </w:r>
          </w:p>
          <w:p w14:paraId="25123CC0" w14:textId="77777777" w:rsidR="00FE50DE" w:rsidRDefault="00FE50DE" w:rsidP="00FE50DE">
            <w:pPr>
              <w:pStyle w:val="ListParagraph"/>
              <w:ind w:left="0"/>
              <w:jc w:val="both"/>
              <w:rPr>
                <w:rFonts w:cs="Times New Roman"/>
              </w:rPr>
            </w:pPr>
          </w:p>
        </w:tc>
      </w:tr>
    </w:tbl>
    <w:p w14:paraId="7B9BFB7B" w14:textId="77777777" w:rsidR="00AC3E5D" w:rsidRDefault="00AC3E5D" w:rsidP="00A75803">
      <w:pPr>
        <w:pStyle w:val="N"/>
      </w:pPr>
    </w:p>
    <w:p w14:paraId="2A0BA7DA" w14:textId="77777777" w:rsidR="00AC3E5D" w:rsidRDefault="00AC3E5D" w:rsidP="00A75803">
      <w:pPr>
        <w:pStyle w:val="N"/>
      </w:pPr>
      <w:r>
        <w:t>Cấu trúc xmlInvData</w:t>
      </w:r>
    </w:p>
    <w:p w14:paraId="1C332DF0"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color w:val="0000FF"/>
          <w:sz w:val="20"/>
          <w:szCs w:val="20"/>
        </w:rPr>
        <w:t>&lt;Invoices&gt;</w:t>
      </w:r>
    </w:p>
    <w:p w14:paraId="72761E8F"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&lt;Inv&gt;</w:t>
      </w:r>
    </w:p>
    <w:p w14:paraId="387F5401"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&lt;key&gt;</w:t>
      </w:r>
      <w:r w:rsidRPr="002F0F6E">
        <w:rPr>
          <w:rFonts w:ascii="Courier New" w:eastAsia="Times New Roman" w:hAnsi="Courier New" w:cs="Courier New"/>
          <w:b/>
          <w:bCs/>
          <w:color w:val="000000"/>
          <w:sz w:val="20"/>
          <w:szCs w:val="20"/>
        </w:rPr>
        <w:t>Giá trị khóa để phân biệt hóa đơn xuất cho khách hàng nào</w:t>
      </w:r>
      <w:r w:rsidRPr="002F0F6E">
        <w:rPr>
          <w:rFonts w:ascii="Courier New" w:eastAsia="Times New Roman" w:hAnsi="Courier New" w:cs="Courier New"/>
          <w:color w:val="0000FF"/>
          <w:sz w:val="20"/>
          <w:szCs w:val="20"/>
        </w:rPr>
        <w:t>&lt;/key&gt;</w:t>
      </w:r>
    </w:p>
    <w:p w14:paraId="07C66E2D"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&lt;Invoice&gt;</w:t>
      </w:r>
    </w:p>
    <w:p w14:paraId="627D7695"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Pr>
          <w:rFonts w:ascii="Courier New" w:eastAsia="Times New Roman" w:hAnsi="Courier New" w:cs="Courier New"/>
          <w:color w:val="0000FF"/>
          <w:sz w:val="20"/>
          <w:szCs w:val="20"/>
        </w:rPr>
        <w:tab/>
        <w:t xml:space="preserve">  &lt;InvoiceNo&gt;</w:t>
      </w:r>
      <w:r w:rsidRPr="00B640F2">
        <w:rPr>
          <w:rFonts w:ascii="Courier New" w:eastAsia="Times New Roman" w:hAnsi="Courier New" w:cs="Courier New"/>
          <w:b/>
          <w:sz w:val="20"/>
          <w:szCs w:val="20"/>
        </w:rPr>
        <w:t>Số hóa đơn</w:t>
      </w:r>
      <w:r w:rsidRPr="00B640F2">
        <w:rPr>
          <w:rFonts w:ascii="Courier New" w:eastAsia="Times New Roman" w:hAnsi="Courier New" w:cs="Courier New"/>
          <w:b/>
          <w:color w:val="0000FF"/>
          <w:sz w:val="20"/>
          <w:szCs w:val="20"/>
        </w:rPr>
        <w:t>*</w:t>
      </w:r>
      <w:r w:rsidRPr="00B640F2">
        <w:rPr>
          <w:rFonts w:ascii="Courier New" w:eastAsia="Times New Roman" w:hAnsi="Courier New" w:cs="Courier New"/>
          <w:color w:val="0000FF"/>
          <w:sz w:val="20"/>
          <w:szCs w:val="20"/>
        </w:rPr>
        <w:t>&lt;/InvoiceNo&gt;</w:t>
      </w:r>
    </w:p>
    <w:p w14:paraId="023B21DA"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&lt;CusCode&gt;</w:t>
      </w:r>
      <w:r w:rsidRPr="002F0F6E">
        <w:rPr>
          <w:rFonts w:ascii="Courier New" w:eastAsia="Times New Roman" w:hAnsi="Courier New" w:cs="Courier New"/>
          <w:b/>
          <w:bCs/>
          <w:color w:val="000000"/>
          <w:sz w:val="20"/>
          <w:szCs w:val="20"/>
        </w:rPr>
        <w:t>Mã khách hàng*</w:t>
      </w:r>
      <w:r w:rsidRPr="002F0F6E">
        <w:rPr>
          <w:rFonts w:ascii="Courier New" w:eastAsia="Times New Roman" w:hAnsi="Courier New" w:cs="Courier New"/>
          <w:color w:val="0000FF"/>
          <w:sz w:val="20"/>
          <w:szCs w:val="20"/>
        </w:rPr>
        <w:t>&lt;/CusCode&gt;</w:t>
      </w:r>
    </w:p>
    <w:p w14:paraId="318E5501"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&lt;CusName&gt;</w:t>
      </w:r>
      <w:r w:rsidRPr="002F0F6E">
        <w:rPr>
          <w:rFonts w:ascii="Courier New" w:eastAsia="Times New Roman" w:hAnsi="Courier New" w:cs="Courier New"/>
          <w:b/>
          <w:bCs/>
          <w:color w:val="000000"/>
          <w:sz w:val="20"/>
          <w:szCs w:val="20"/>
        </w:rPr>
        <w:t>Tên khách hàng*</w:t>
      </w:r>
      <w:r w:rsidRPr="002F0F6E">
        <w:rPr>
          <w:rFonts w:ascii="Courier New" w:eastAsia="Times New Roman" w:hAnsi="Courier New" w:cs="Courier New"/>
          <w:color w:val="0000FF"/>
          <w:sz w:val="20"/>
          <w:szCs w:val="20"/>
        </w:rPr>
        <w:t>&lt;/CusName&gt;</w:t>
      </w:r>
    </w:p>
    <w:p w14:paraId="3C5FD2AB"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&lt;CusAddress&gt;</w:t>
      </w:r>
      <w:r w:rsidRPr="002F0F6E">
        <w:rPr>
          <w:rFonts w:ascii="Courier New" w:eastAsia="Times New Roman" w:hAnsi="Courier New" w:cs="Courier New"/>
          <w:b/>
          <w:bCs/>
          <w:color w:val="000000"/>
          <w:sz w:val="20"/>
          <w:szCs w:val="20"/>
        </w:rPr>
        <w:t>Địa chỉ khách hàng*</w:t>
      </w:r>
      <w:r w:rsidRPr="002F0F6E">
        <w:rPr>
          <w:rFonts w:ascii="Courier New" w:eastAsia="Times New Roman" w:hAnsi="Courier New" w:cs="Courier New"/>
          <w:color w:val="0000FF"/>
          <w:sz w:val="20"/>
          <w:szCs w:val="20"/>
        </w:rPr>
        <w:t>&lt;/CusAddress&gt;</w:t>
      </w:r>
    </w:p>
    <w:p w14:paraId="4321C9A8"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&lt;CusPhone&gt;</w:t>
      </w:r>
      <w:r w:rsidRPr="002F0F6E">
        <w:rPr>
          <w:rFonts w:ascii="Courier New" w:eastAsia="Times New Roman" w:hAnsi="Courier New" w:cs="Courier New"/>
          <w:b/>
          <w:bCs/>
          <w:color w:val="000000"/>
          <w:sz w:val="20"/>
          <w:szCs w:val="20"/>
        </w:rPr>
        <w:t>Điện thoại khách hàng</w:t>
      </w:r>
      <w:r w:rsidRPr="002F0F6E">
        <w:rPr>
          <w:rFonts w:ascii="Courier New" w:eastAsia="Times New Roman" w:hAnsi="Courier New" w:cs="Courier New"/>
          <w:color w:val="0000FF"/>
          <w:sz w:val="20"/>
          <w:szCs w:val="20"/>
        </w:rPr>
        <w:t>&lt;/CusPhone&gt;</w:t>
      </w:r>
    </w:p>
    <w:p w14:paraId="0241FC37"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&lt;CusTaxCode&gt;</w:t>
      </w:r>
      <w:r w:rsidRPr="002F0F6E">
        <w:rPr>
          <w:rFonts w:ascii="Courier New" w:eastAsia="Times New Roman" w:hAnsi="Courier New" w:cs="Courier New"/>
          <w:b/>
          <w:bCs/>
          <w:color w:val="000000"/>
          <w:sz w:val="20"/>
          <w:szCs w:val="20"/>
        </w:rPr>
        <w:t>Mã số thuế KH (Bắt buộc với KH là Doanh nghiệp)</w:t>
      </w:r>
      <w:r w:rsidRPr="002F0F6E">
        <w:rPr>
          <w:rFonts w:ascii="Courier New" w:eastAsia="Times New Roman" w:hAnsi="Courier New" w:cs="Courier New"/>
          <w:color w:val="0000FF"/>
          <w:sz w:val="20"/>
          <w:szCs w:val="20"/>
        </w:rPr>
        <w:t>&lt;/CusTaxCode&gt;</w:t>
      </w:r>
    </w:p>
    <w:p w14:paraId="387576B7"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&lt;PaymentMethod&gt;</w:t>
      </w:r>
      <w:r w:rsidRPr="002F0F6E">
        <w:rPr>
          <w:rFonts w:ascii="Courier New" w:eastAsia="Times New Roman" w:hAnsi="Courier New" w:cs="Courier New"/>
          <w:b/>
          <w:bCs/>
          <w:color w:val="000000"/>
          <w:sz w:val="20"/>
          <w:szCs w:val="20"/>
        </w:rPr>
        <w:t>Phương thức thanh toán</w:t>
      </w:r>
      <w:r w:rsidRPr="002F0F6E">
        <w:rPr>
          <w:rFonts w:ascii="Courier New" w:eastAsia="Times New Roman" w:hAnsi="Courier New" w:cs="Courier New"/>
          <w:color w:val="0000FF"/>
          <w:sz w:val="20"/>
          <w:szCs w:val="20"/>
        </w:rPr>
        <w:t>&lt;/PaymentMethod&gt;</w:t>
      </w:r>
    </w:p>
    <w:p w14:paraId="0D580ED2"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&lt;KindOfService&gt;</w:t>
      </w:r>
      <w:r w:rsidRPr="002F0F6E">
        <w:rPr>
          <w:rFonts w:ascii="Courier New" w:eastAsia="Times New Roman" w:hAnsi="Courier New" w:cs="Courier New"/>
          <w:b/>
          <w:bCs/>
          <w:color w:val="000000"/>
          <w:sz w:val="20"/>
          <w:szCs w:val="20"/>
        </w:rPr>
        <w:t>Tháng hóa đơn</w:t>
      </w:r>
      <w:r w:rsidRPr="002F0F6E">
        <w:rPr>
          <w:rFonts w:ascii="Courier New" w:eastAsia="Times New Roman" w:hAnsi="Courier New" w:cs="Courier New"/>
          <w:color w:val="0000FF"/>
          <w:sz w:val="20"/>
          <w:szCs w:val="20"/>
        </w:rPr>
        <w:t>&lt;/KindOfService&gt;</w:t>
      </w:r>
    </w:p>
    <w:p w14:paraId="063D4B96"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&lt;Products&gt;</w:t>
      </w:r>
    </w:p>
    <w:p w14:paraId="78895CEE"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&lt;Product&gt;</w:t>
      </w:r>
    </w:p>
    <w:p w14:paraId="48BF1371"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&lt;ProdName&gt;</w:t>
      </w:r>
      <w:r w:rsidRPr="002F0F6E">
        <w:rPr>
          <w:rFonts w:ascii="Courier New" w:eastAsia="Times New Roman" w:hAnsi="Courier New" w:cs="Courier New"/>
          <w:b/>
          <w:bCs/>
          <w:color w:val="000000"/>
          <w:sz w:val="20"/>
          <w:szCs w:val="20"/>
        </w:rPr>
        <w:t>Tên sản phẩm*</w:t>
      </w:r>
      <w:r w:rsidRPr="002F0F6E">
        <w:rPr>
          <w:rFonts w:ascii="Courier New" w:eastAsia="Times New Roman" w:hAnsi="Courier New" w:cs="Courier New"/>
          <w:color w:val="0000FF"/>
          <w:sz w:val="20"/>
          <w:szCs w:val="20"/>
        </w:rPr>
        <w:t>&lt;/ProdName&gt;</w:t>
      </w:r>
    </w:p>
    <w:p w14:paraId="6559AEFD"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&lt;ProdUnit&gt;</w:t>
      </w:r>
      <w:r w:rsidRPr="002F0F6E">
        <w:rPr>
          <w:rFonts w:ascii="Courier New" w:eastAsia="Times New Roman" w:hAnsi="Courier New" w:cs="Courier New"/>
          <w:b/>
          <w:bCs/>
          <w:color w:val="000000"/>
          <w:sz w:val="20"/>
          <w:szCs w:val="20"/>
        </w:rPr>
        <w:t>Đơn vị tính</w:t>
      </w:r>
      <w:r w:rsidRPr="002F0F6E">
        <w:rPr>
          <w:rFonts w:ascii="Courier New" w:eastAsia="Times New Roman" w:hAnsi="Courier New" w:cs="Courier New"/>
          <w:color w:val="0000FF"/>
          <w:sz w:val="20"/>
          <w:szCs w:val="20"/>
        </w:rPr>
        <w:t>&lt;/ProdUnit&gt;</w:t>
      </w:r>
    </w:p>
    <w:p w14:paraId="3C9B110D"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&lt;ProdQuantity&gt;</w:t>
      </w:r>
      <w:r w:rsidRPr="002F0F6E">
        <w:rPr>
          <w:rFonts w:ascii="Courier New" w:eastAsia="Times New Roman" w:hAnsi="Courier New" w:cs="Courier New"/>
          <w:b/>
          <w:bCs/>
          <w:color w:val="000000"/>
          <w:sz w:val="20"/>
          <w:szCs w:val="20"/>
        </w:rPr>
        <w:t>Số lượng</w:t>
      </w:r>
      <w:r w:rsidRPr="002F0F6E">
        <w:rPr>
          <w:rFonts w:ascii="Courier New" w:eastAsia="Times New Roman" w:hAnsi="Courier New" w:cs="Courier New"/>
          <w:color w:val="0000FF"/>
          <w:sz w:val="20"/>
          <w:szCs w:val="20"/>
        </w:rPr>
        <w:t>&lt;/ProdQuantity&gt;</w:t>
      </w:r>
    </w:p>
    <w:p w14:paraId="23EA0434"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&lt;ProdPrice&gt;</w:t>
      </w:r>
      <w:r w:rsidRPr="002F0F6E">
        <w:rPr>
          <w:rFonts w:ascii="Courier New" w:eastAsia="Times New Roman" w:hAnsi="Courier New" w:cs="Courier New"/>
          <w:b/>
          <w:bCs/>
          <w:color w:val="000000"/>
          <w:sz w:val="20"/>
          <w:szCs w:val="20"/>
        </w:rPr>
        <w:t>Đơn giá</w:t>
      </w:r>
      <w:r w:rsidRPr="002F0F6E">
        <w:rPr>
          <w:rFonts w:ascii="Courier New" w:eastAsia="Times New Roman" w:hAnsi="Courier New" w:cs="Courier New"/>
          <w:color w:val="0000FF"/>
          <w:sz w:val="20"/>
          <w:szCs w:val="20"/>
        </w:rPr>
        <w:t>&lt;/ProdPrice&gt;</w:t>
      </w:r>
    </w:p>
    <w:p w14:paraId="63B0089E"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&lt;Amount&gt;</w:t>
      </w:r>
      <w:r w:rsidRPr="002F0F6E">
        <w:rPr>
          <w:rFonts w:ascii="Courier New" w:eastAsia="Times New Roman" w:hAnsi="Courier New" w:cs="Courier New"/>
          <w:b/>
          <w:bCs/>
          <w:color w:val="000000"/>
          <w:sz w:val="20"/>
          <w:szCs w:val="20"/>
        </w:rPr>
        <w:t>Tổng tiền sau thuế*</w:t>
      </w:r>
      <w:r w:rsidRPr="002F0F6E">
        <w:rPr>
          <w:rFonts w:ascii="Courier New" w:eastAsia="Times New Roman" w:hAnsi="Courier New" w:cs="Courier New"/>
          <w:color w:val="0000FF"/>
          <w:sz w:val="20"/>
          <w:szCs w:val="20"/>
        </w:rPr>
        <w:t>&lt;/Amount&gt;</w:t>
      </w:r>
    </w:p>
    <w:p w14:paraId="73478B68"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&lt;Remark&gt;</w:t>
      </w:r>
      <w:r w:rsidRPr="002F0F6E">
        <w:rPr>
          <w:rFonts w:ascii="Courier New" w:eastAsia="Times New Roman" w:hAnsi="Courier New" w:cs="Courier New"/>
          <w:b/>
          <w:bCs/>
          <w:color w:val="000000"/>
          <w:sz w:val="20"/>
          <w:szCs w:val="20"/>
        </w:rPr>
        <w:t>Remark</w:t>
      </w:r>
      <w:r w:rsidRPr="002F0F6E">
        <w:rPr>
          <w:rFonts w:ascii="Courier New" w:eastAsia="Times New Roman" w:hAnsi="Courier New" w:cs="Courier New"/>
          <w:color w:val="0000FF"/>
          <w:sz w:val="20"/>
          <w:szCs w:val="20"/>
        </w:rPr>
        <w:t>&lt;/Remark&gt;</w:t>
      </w:r>
    </w:p>
    <w:p w14:paraId="1ABC1835"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&lt;Total&gt;</w:t>
      </w:r>
      <w:r w:rsidRPr="002F0F6E">
        <w:rPr>
          <w:rFonts w:ascii="Courier New" w:eastAsia="Times New Roman" w:hAnsi="Courier New" w:cs="Courier New"/>
          <w:b/>
          <w:bCs/>
          <w:color w:val="000000"/>
          <w:sz w:val="20"/>
          <w:szCs w:val="20"/>
        </w:rPr>
        <w:t>Tổng tiền trước thuế*</w:t>
      </w:r>
      <w:r w:rsidRPr="002F0F6E">
        <w:rPr>
          <w:rFonts w:ascii="Courier New" w:eastAsia="Times New Roman" w:hAnsi="Courier New" w:cs="Courier New"/>
          <w:color w:val="0000FF"/>
          <w:sz w:val="20"/>
          <w:szCs w:val="20"/>
        </w:rPr>
        <w:t>&lt;/Total&gt;</w:t>
      </w:r>
    </w:p>
    <w:p w14:paraId="3CF973CF"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&lt;VATRate&gt;</w:t>
      </w:r>
      <w:r w:rsidRPr="002F0F6E">
        <w:rPr>
          <w:rFonts w:ascii="Courier New" w:eastAsia="Times New Roman" w:hAnsi="Courier New" w:cs="Courier New"/>
          <w:b/>
          <w:bCs/>
          <w:color w:val="000000"/>
          <w:sz w:val="20"/>
          <w:szCs w:val="20"/>
        </w:rPr>
        <w:t>Thuế GTGT*</w:t>
      </w:r>
      <w:r w:rsidRPr="002F0F6E">
        <w:rPr>
          <w:rFonts w:ascii="Courier New" w:eastAsia="Times New Roman" w:hAnsi="Courier New" w:cs="Courier New"/>
          <w:color w:val="0000FF"/>
          <w:sz w:val="20"/>
          <w:szCs w:val="20"/>
        </w:rPr>
        <w:t>&lt;/VATRate&gt;</w:t>
      </w:r>
    </w:p>
    <w:p w14:paraId="48DC9BC6"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&lt;VATAmount&gt;</w:t>
      </w:r>
      <w:r w:rsidRPr="002F0F6E">
        <w:rPr>
          <w:rFonts w:ascii="Courier New" w:eastAsia="Times New Roman" w:hAnsi="Courier New" w:cs="Courier New"/>
          <w:b/>
          <w:bCs/>
          <w:color w:val="000000"/>
          <w:sz w:val="20"/>
          <w:szCs w:val="20"/>
        </w:rPr>
        <w:t>Tổng tiền thuế*</w:t>
      </w:r>
      <w:r w:rsidRPr="002F0F6E">
        <w:rPr>
          <w:rFonts w:ascii="Courier New" w:eastAsia="Times New Roman" w:hAnsi="Courier New" w:cs="Courier New"/>
          <w:color w:val="0000FF"/>
          <w:sz w:val="20"/>
          <w:szCs w:val="20"/>
        </w:rPr>
        <w:t>&lt;/VATAmount&gt;</w:t>
      </w:r>
    </w:p>
    <w:p w14:paraId="5250D106"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&lt;Extra1&gt;</w:t>
      </w:r>
      <w:r w:rsidRPr="002F0F6E">
        <w:rPr>
          <w:rFonts w:ascii="Courier New" w:eastAsia="Times New Roman" w:hAnsi="Courier New" w:cs="Courier New"/>
          <w:b/>
          <w:bCs/>
          <w:color w:val="000000"/>
          <w:sz w:val="20"/>
          <w:szCs w:val="20"/>
        </w:rPr>
        <w:t>Mở rộng 1</w:t>
      </w:r>
      <w:r w:rsidRPr="002F0F6E">
        <w:rPr>
          <w:rFonts w:ascii="Courier New" w:eastAsia="Times New Roman" w:hAnsi="Courier New" w:cs="Courier New"/>
          <w:color w:val="0000FF"/>
          <w:sz w:val="20"/>
          <w:szCs w:val="20"/>
        </w:rPr>
        <w:t>&lt;/Extra1&gt;</w:t>
      </w:r>
    </w:p>
    <w:p w14:paraId="016FA1B5"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&lt;Extra2&gt;</w:t>
      </w:r>
      <w:r w:rsidRPr="002F0F6E">
        <w:rPr>
          <w:rFonts w:ascii="Courier New" w:eastAsia="Times New Roman" w:hAnsi="Courier New" w:cs="Courier New"/>
          <w:b/>
          <w:bCs/>
          <w:color w:val="000000"/>
          <w:sz w:val="20"/>
          <w:szCs w:val="20"/>
        </w:rPr>
        <w:t>Mở rộng 2</w:t>
      </w:r>
      <w:r w:rsidRPr="002F0F6E">
        <w:rPr>
          <w:rFonts w:ascii="Courier New" w:eastAsia="Times New Roman" w:hAnsi="Courier New" w:cs="Courier New"/>
          <w:color w:val="0000FF"/>
          <w:sz w:val="20"/>
          <w:szCs w:val="20"/>
        </w:rPr>
        <w:t>&lt;/Extra2&gt;</w:t>
      </w:r>
    </w:p>
    <w:p w14:paraId="329B5E05"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&lt;Discount&gt;</w:t>
      </w:r>
      <w:r w:rsidRPr="002F0F6E">
        <w:rPr>
          <w:rFonts w:ascii="Courier New" w:eastAsia="Times New Roman" w:hAnsi="Courier New" w:cs="Courier New"/>
          <w:b/>
          <w:bCs/>
          <w:color w:val="000000"/>
          <w:sz w:val="20"/>
          <w:szCs w:val="20"/>
        </w:rPr>
        <w:t>Chiết khấu</w:t>
      </w:r>
      <w:r w:rsidRPr="002F0F6E">
        <w:rPr>
          <w:rFonts w:ascii="Courier New" w:eastAsia="Times New Roman" w:hAnsi="Courier New" w:cs="Courier New"/>
          <w:color w:val="0000FF"/>
          <w:sz w:val="20"/>
          <w:szCs w:val="20"/>
        </w:rPr>
        <w:t>&lt;/Discount&gt;</w:t>
      </w:r>
    </w:p>
    <w:p w14:paraId="0D72A150"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&lt;DiscountAmount&gt;</w:t>
      </w:r>
      <w:r w:rsidRPr="002F0F6E">
        <w:rPr>
          <w:rFonts w:ascii="Courier New" w:eastAsia="Times New Roman" w:hAnsi="Courier New" w:cs="Courier New"/>
          <w:b/>
          <w:bCs/>
          <w:color w:val="000000"/>
          <w:sz w:val="20"/>
          <w:szCs w:val="20"/>
        </w:rPr>
        <w:t>Tổng tiền chiết khấu</w:t>
      </w:r>
      <w:r w:rsidRPr="002F0F6E">
        <w:rPr>
          <w:rFonts w:ascii="Courier New" w:eastAsia="Times New Roman" w:hAnsi="Courier New" w:cs="Courier New"/>
          <w:color w:val="0000FF"/>
          <w:sz w:val="20"/>
          <w:szCs w:val="20"/>
        </w:rPr>
        <w:t>&lt;/DiscountAmount&gt;</w:t>
      </w:r>
    </w:p>
    <w:p w14:paraId="01A34196"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&lt;IsSum&gt;</w:t>
      </w:r>
      <w:r w:rsidRPr="00535179">
        <w:t xml:space="preserve"> </w:t>
      </w:r>
      <w:r>
        <w:rPr>
          <w:rFonts w:ascii="Courier New" w:eastAsia="Times New Roman" w:hAnsi="Courier New" w:cs="Courier New"/>
          <w:b/>
          <w:bCs/>
          <w:color w:val="000000"/>
          <w:sz w:val="20"/>
          <w:szCs w:val="20"/>
        </w:rPr>
        <w:t>Tính chất * (0-Hàng hóa, dịch vụ; 1-Khuyến mại; 2</w:t>
      </w:r>
      <w:r w:rsidRPr="004F7309">
        <w:rPr>
          <w:rFonts w:ascii="Courier New" w:eastAsia="Times New Roman" w:hAnsi="Courier New" w:cs="Courier New"/>
          <w:b/>
          <w:bCs/>
          <w:color w:val="000000"/>
          <w:sz w:val="20"/>
          <w:szCs w:val="20"/>
        </w:rPr>
        <w:t>-Chiết khấu thương mại (trong trường hợp muốn thể hiện thông tin chiết khấu theo dòng); 4-Ghi chú/diễn giải)</w:t>
      </w:r>
      <w:r w:rsidRPr="002F0F6E">
        <w:rPr>
          <w:rFonts w:ascii="Courier New" w:eastAsia="Times New Roman" w:hAnsi="Courier New" w:cs="Courier New"/>
          <w:color w:val="0000FF"/>
          <w:sz w:val="20"/>
          <w:szCs w:val="20"/>
        </w:rPr>
        <w:t>&lt;/IsSum&gt;</w:t>
      </w:r>
    </w:p>
    <w:p w14:paraId="6F17C635"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&lt;/Product&gt;</w:t>
      </w:r>
    </w:p>
    <w:p w14:paraId="7E1BD5FA"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&lt;/Products&gt;</w:t>
      </w:r>
    </w:p>
    <w:p w14:paraId="0CECC90A"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&lt;Total&gt;</w:t>
      </w:r>
      <w:r w:rsidRPr="002F0F6E">
        <w:rPr>
          <w:rFonts w:ascii="Courier New" w:eastAsia="Times New Roman" w:hAnsi="Courier New" w:cs="Courier New"/>
          <w:b/>
          <w:bCs/>
          <w:color w:val="000000"/>
          <w:sz w:val="20"/>
          <w:szCs w:val="20"/>
        </w:rPr>
        <w:t>Tổng tiền trước thuế*</w:t>
      </w:r>
      <w:r w:rsidRPr="002F0F6E">
        <w:rPr>
          <w:rFonts w:ascii="Courier New" w:eastAsia="Times New Roman" w:hAnsi="Courier New" w:cs="Courier New"/>
          <w:color w:val="0000FF"/>
          <w:sz w:val="20"/>
          <w:szCs w:val="20"/>
        </w:rPr>
        <w:t>&lt;/Total&gt;</w:t>
      </w:r>
    </w:p>
    <w:p w14:paraId="72E949CA"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&lt;DiscountAmount&gt;</w:t>
      </w:r>
      <w:r w:rsidRPr="002F0F6E">
        <w:rPr>
          <w:rFonts w:ascii="Courier New" w:eastAsia="Times New Roman" w:hAnsi="Courier New" w:cs="Courier New"/>
          <w:b/>
          <w:bCs/>
          <w:color w:val="000000"/>
          <w:sz w:val="20"/>
          <w:szCs w:val="20"/>
        </w:rPr>
        <w:t>Tiền giảm trừ</w:t>
      </w:r>
      <w:r w:rsidRPr="002F0F6E">
        <w:rPr>
          <w:rFonts w:ascii="Courier New" w:eastAsia="Times New Roman" w:hAnsi="Courier New" w:cs="Courier New"/>
          <w:color w:val="0000FF"/>
          <w:sz w:val="20"/>
          <w:szCs w:val="20"/>
        </w:rPr>
        <w:t>&lt;/DiscountAmount&gt;</w:t>
      </w:r>
    </w:p>
    <w:p w14:paraId="7AC0BD52"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&lt;VATRate&gt;</w:t>
      </w:r>
      <w:r w:rsidRPr="002F0F6E">
        <w:rPr>
          <w:rFonts w:ascii="Courier New" w:eastAsia="Times New Roman" w:hAnsi="Courier New" w:cs="Courier New"/>
          <w:b/>
          <w:bCs/>
          <w:color w:val="000000"/>
          <w:sz w:val="20"/>
          <w:szCs w:val="20"/>
        </w:rPr>
        <w:t>Thuế GTGT*</w:t>
      </w:r>
      <w:r w:rsidRPr="002F0F6E">
        <w:rPr>
          <w:rFonts w:ascii="Courier New" w:eastAsia="Times New Roman" w:hAnsi="Courier New" w:cs="Courier New"/>
          <w:color w:val="0000FF"/>
          <w:sz w:val="20"/>
          <w:szCs w:val="20"/>
        </w:rPr>
        <w:t>&lt;/VATRate&gt;</w:t>
      </w:r>
    </w:p>
    <w:p w14:paraId="4F2BE534"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&lt;VATAmount&gt;</w:t>
      </w:r>
      <w:r w:rsidRPr="002F0F6E">
        <w:rPr>
          <w:rFonts w:ascii="Courier New" w:eastAsia="Times New Roman" w:hAnsi="Courier New" w:cs="Courier New"/>
          <w:b/>
          <w:bCs/>
          <w:color w:val="000000"/>
          <w:sz w:val="20"/>
          <w:szCs w:val="20"/>
        </w:rPr>
        <w:t>Tiền thuế GTGT*</w:t>
      </w:r>
      <w:r w:rsidRPr="002F0F6E">
        <w:rPr>
          <w:rFonts w:ascii="Courier New" w:eastAsia="Times New Roman" w:hAnsi="Courier New" w:cs="Courier New"/>
          <w:color w:val="0000FF"/>
          <w:sz w:val="20"/>
          <w:szCs w:val="20"/>
        </w:rPr>
        <w:t>&lt;/VATAmount&gt;</w:t>
      </w:r>
    </w:p>
    <w:p w14:paraId="6204E3D0"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&lt;Amount&gt;</w:t>
      </w:r>
      <w:r w:rsidRPr="002F0F6E">
        <w:rPr>
          <w:rFonts w:ascii="Courier New" w:eastAsia="Times New Roman" w:hAnsi="Courier New" w:cs="Courier New"/>
          <w:b/>
          <w:bCs/>
          <w:color w:val="000000"/>
          <w:sz w:val="20"/>
          <w:szCs w:val="20"/>
        </w:rPr>
        <w:t>Tổng tiền*</w:t>
      </w:r>
      <w:r w:rsidRPr="002F0F6E">
        <w:rPr>
          <w:rFonts w:ascii="Courier New" w:eastAsia="Times New Roman" w:hAnsi="Courier New" w:cs="Courier New"/>
          <w:color w:val="0000FF"/>
          <w:sz w:val="20"/>
          <w:szCs w:val="20"/>
        </w:rPr>
        <w:t>&lt;/Amount&gt;</w:t>
      </w:r>
    </w:p>
    <w:p w14:paraId="70A4A04A"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&lt;AmountInWords&gt;</w:t>
      </w:r>
      <w:r w:rsidRPr="002F0F6E">
        <w:rPr>
          <w:rFonts w:ascii="Courier New" w:eastAsia="Times New Roman" w:hAnsi="Courier New" w:cs="Courier New"/>
          <w:b/>
          <w:bCs/>
          <w:color w:val="000000"/>
          <w:sz w:val="20"/>
          <w:szCs w:val="20"/>
        </w:rPr>
        <w:t>Số tiền viết bằng chữ*</w:t>
      </w:r>
      <w:r w:rsidRPr="002F0F6E">
        <w:rPr>
          <w:rFonts w:ascii="Courier New" w:eastAsia="Times New Roman" w:hAnsi="Courier New" w:cs="Courier New"/>
          <w:color w:val="0000FF"/>
          <w:sz w:val="20"/>
          <w:szCs w:val="20"/>
        </w:rPr>
        <w:t>&lt;/AmountInWords&gt;</w:t>
      </w:r>
    </w:p>
    <w:p w14:paraId="76A62F24"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&lt;Extra&gt;</w:t>
      </w:r>
      <w:r w:rsidRPr="002F0F6E">
        <w:rPr>
          <w:rFonts w:ascii="Courier New" w:eastAsia="Times New Roman" w:hAnsi="Courier New" w:cs="Courier New"/>
          <w:b/>
          <w:bCs/>
          <w:color w:val="000000"/>
          <w:sz w:val="20"/>
          <w:szCs w:val="20"/>
        </w:rPr>
        <w:t>Trường mở rộng</w:t>
      </w:r>
      <w:r w:rsidRPr="002F0F6E">
        <w:rPr>
          <w:rFonts w:ascii="Courier New" w:eastAsia="Times New Roman" w:hAnsi="Courier New" w:cs="Courier New"/>
          <w:color w:val="0000FF"/>
          <w:sz w:val="20"/>
          <w:szCs w:val="20"/>
        </w:rPr>
        <w:t>&lt;/Extra&gt;</w:t>
      </w:r>
    </w:p>
    <w:p w14:paraId="606B6672"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&lt;ArisingDate&gt;</w:t>
      </w:r>
      <w:r w:rsidRPr="002F0F6E">
        <w:rPr>
          <w:rFonts w:ascii="Courier New" w:eastAsia="Times New Roman" w:hAnsi="Courier New" w:cs="Courier New"/>
          <w:b/>
          <w:bCs/>
          <w:color w:val="000000"/>
          <w:sz w:val="20"/>
          <w:szCs w:val="20"/>
        </w:rPr>
        <w:t>Ngày dịch vụ</w:t>
      </w:r>
      <w:r w:rsidRPr="002F0F6E">
        <w:rPr>
          <w:rFonts w:ascii="Courier New" w:eastAsia="Times New Roman" w:hAnsi="Courier New" w:cs="Courier New"/>
          <w:color w:val="0000FF"/>
          <w:sz w:val="20"/>
          <w:szCs w:val="20"/>
        </w:rPr>
        <w:t>&lt;/ArisingDate&gt;</w:t>
      </w:r>
    </w:p>
    <w:p w14:paraId="134612B0"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&lt;PaymentStatus&gt;</w:t>
      </w:r>
      <w:r w:rsidRPr="002F0F6E">
        <w:rPr>
          <w:rFonts w:ascii="Courier New" w:eastAsia="Times New Roman" w:hAnsi="Courier New" w:cs="Courier New"/>
          <w:b/>
          <w:bCs/>
          <w:color w:val="000000"/>
          <w:sz w:val="20"/>
          <w:szCs w:val="20"/>
        </w:rPr>
        <w:t>Trạng thái thanh toán</w:t>
      </w:r>
      <w:r w:rsidRPr="002F0F6E">
        <w:rPr>
          <w:rFonts w:ascii="Courier New" w:eastAsia="Times New Roman" w:hAnsi="Courier New" w:cs="Courier New"/>
          <w:color w:val="0000FF"/>
          <w:sz w:val="20"/>
          <w:szCs w:val="20"/>
        </w:rPr>
        <w:t>&lt;/PaymentStatus&gt;</w:t>
      </w:r>
    </w:p>
    <w:p w14:paraId="0247934D"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&lt;EmailDeliver&gt;</w:t>
      </w:r>
      <w:r w:rsidRPr="002F0F6E">
        <w:rPr>
          <w:rFonts w:ascii="Courier New" w:eastAsia="Times New Roman" w:hAnsi="Courier New" w:cs="Courier New"/>
          <w:b/>
          <w:bCs/>
          <w:color w:val="000000"/>
          <w:sz w:val="20"/>
          <w:szCs w:val="20"/>
        </w:rPr>
        <w:t>EmailDeliver</w:t>
      </w:r>
      <w:r w:rsidRPr="002F0F6E">
        <w:rPr>
          <w:rFonts w:ascii="Courier New" w:eastAsia="Times New Roman" w:hAnsi="Courier New" w:cs="Courier New"/>
          <w:color w:val="0000FF"/>
          <w:sz w:val="20"/>
          <w:szCs w:val="20"/>
        </w:rPr>
        <w:t>&lt;/EmailDeliver&gt;</w:t>
      </w:r>
    </w:p>
    <w:p w14:paraId="0EEAAEA4"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&lt;ComName&gt;</w:t>
      </w:r>
      <w:r w:rsidRPr="002F0F6E">
        <w:rPr>
          <w:rFonts w:ascii="Courier New" w:eastAsia="Times New Roman" w:hAnsi="Courier New" w:cs="Courier New"/>
          <w:b/>
          <w:bCs/>
          <w:color w:val="000000"/>
          <w:sz w:val="20"/>
          <w:szCs w:val="20"/>
        </w:rPr>
        <w:t>Tên công ty</w:t>
      </w:r>
      <w:r w:rsidRPr="002F0F6E">
        <w:rPr>
          <w:rFonts w:ascii="Courier New" w:eastAsia="Times New Roman" w:hAnsi="Courier New" w:cs="Courier New"/>
          <w:color w:val="0000FF"/>
          <w:sz w:val="20"/>
          <w:szCs w:val="20"/>
        </w:rPr>
        <w:t>&lt;/ComName&gt;</w:t>
      </w:r>
    </w:p>
    <w:p w14:paraId="5C3A8FDD"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&lt;ComAddress&gt;</w:t>
      </w:r>
      <w:r w:rsidRPr="002F0F6E">
        <w:rPr>
          <w:rFonts w:ascii="Courier New" w:eastAsia="Times New Roman" w:hAnsi="Courier New" w:cs="Courier New"/>
          <w:b/>
          <w:bCs/>
          <w:color w:val="000000"/>
          <w:sz w:val="20"/>
          <w:szCs w:val="20"/>
        </w:rPr>
        <w:t>Địa chỉ công ty</w:t>
      </w:r>
      <w:r w:rsidRPr="002F0F6E">
        <w:rPr>
          <w:rFonts w:ascii="Courier New" w:eastAsia="Times New Roman" w:hAnsi="Courier New" w:cs="Courier New"/>
          <w:color w:val="0000FF"/>
          <w:sz w:val="20"/>
          <w:szCs w:val="20"/>
        </w:rPr>
        <w:t>&lt;/ComAddress&gt;</w:t>
      </w:r>
    </w:p>
    <w:p w14:paraId="4DADEA4D"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&lt;ComTaxCode&gt;</w:t>
      </w:r>
      <w:r w:rsidRPr="002F0F6E">
        <w:rPr>
          <w:rFonts w:ascii="Courier New" w:eastAsia="Times New Roman" w:hAnsi="Courier New" w:cs="Courier New"/>
          <w:b/>
          <w:bCs/>
          <w:color w:val="000000"/>
          <w:sz w:val="20"/>
          <w:szCs w:val="20"/>
        </w:rPr>
        <w:t>Mã số thuế</w:t>
      </w:r>
      <w:r w:rsidRPr="002F0F6E">
        <w:rPr>
          <w:rFonts w:ascii="Courier New" w:eastAsia="Times New Roman" w:hAnsi="Courier New" w:cs="Courier New"/>
          <w:color w:val="0000FF"/>
          <w:sz w:val="20"/>
          <w:szCs w:val="20"/>
        </w:rPr>
        <w:t>&lt;/ComTaxCode&gt;</w:t>
      </w:r>
    </w:p>
    <w:p w14:paraId="24025DB9"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&lt;ComFax&gt;</w:t>
      </w:r>
      <w:r w:rsidRPr="002F0F6E">
        <w:rPr>
          <w:rFonts w:ascii="Courier New" w:eastAsia="Times New Roman" w:hAnsi="Courier New" w:cs="Courier New"/>
          <w:b/>
          <w:bCs/>
          <w:color w:val="000000"/>
          <w:sz w:val="20"/>
          <w:szCs w:val="20"/>
        </w:rPr>
        <w:t>Company Fax</w:t>
      </w:r>
      <w:r w:rsidRPr="002F0F6E">
        <w:rPr>
          <w:rFonts w:ascii="Courier New" w:eastAsia="Times New Roman" w:hAnsi="Courier New" w:cs="Courier New"/>
          <w:color w:val="0000FF"/>
          <w:sz w:val="20"/>
          <w:szCs w:val="20"/>
        </w:rPr>
        <w:t>&lt;/ComFax&gt;</w:t>
      </w:r>
    </w:p>
    <w:p w14:paraId="09D23C35"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lastRenderedPageBreak/>
        <w:t xml:space="preserve">        </w:t>
      </w:r>
      <w:r w:rsidRPr="002F0F6E">
        <w:rPr>
          <w:rFonts w:ascii="Courier New" w:eastAsia="Times New Roman" w:hAnsi="Courier New" w:cs="Courier New"/>
          <w:color w:val="0000FF"/>
          <w:sz w:val="20"/>
          <w:szCs w:val="20"/>
        </w:rPr>
        <w:t>&lt;ResourceCode&gt;</w:t>
      </w:r>
      <w:r w:rsidRPr="002F0F6E">
        <w:rPr>
          <w:rFonts w:ascii="Courier New" w:eastAsia="Times New Roman" w:hAnsi="Courier New" w:cs="Courier New"/>
          <w:b/>
          <w:bCs/>
          <w:color w:val="000000"/>
          <w:sz w:val="20"/>
          <w:szCs w:val="20"/>
        </w:rPr>
        <w:t>ResourceCode</w:t>
      </w:r>
      <w:r w:rsidRPr="002F0F6E">
        <w:rPr>
          <w:rFonts w:ascii="Courier New" w:eastAsia="Times New Roman" w:hAnsi="Courier New" w:cs="Courier New"/>
          <w:color w:val="0000FF"/>
          <w:sz w:val="20"/>
          <w:szCs w:val="20"/>
        </w:rPr>
        <w:t>&lt;/ResourceCode&gt;</w:t>
      </w:r>
    </w:p>
    <w:p w14:paraId="615C60FE"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&lt;GrossValue&gt;</w:t>
      </w:r>
      <w:r w:rsidRPr="002F0F6E">
        <w:rPr>
          <w:rFonts w:ascii="Courier New" w:eastAsia="Times New Roman" w:hAnsi="Courier New" w:cs="Courier New"/>
          <w:b/>
          <w:bCs/>
          <w:color w:val="000000"/>
          <w:sz w:val="20"/>
          <w:szCs w:val="20"/>
        </w:rPr>
        <w:t xml:space="preserve"> GrossValue </w:t>
      </w:r>
      <w:r w:rsidRPr="002F0F6E">
        <w:rPr>
          <w:rFonts w:ascii="Courier New" w:eastAsia="Times New Roman" w:hAnsi="Courier New" w:cs="Courier New"/>
          <w:color w:val="0000FF"/>
          <w:sz w:val="20"/>
          <w:szCs w:val="20"/>
        </w:rPr>
        <w:t>&lt;/GrossValue&gt;</w:t>
      </w:r>
    </w:p>
    <w:p w14:paraId="3001E2C4"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&lt;GrossValue0&gt;</w:t>
      </w:r>
      <w:r w:rsidRPr="002F0F6E">
        <w:rPr>
          <w:rFonts w:ascii="Courier New" w:eastAsia="Times New Roman" w:hAnsi="Courier New" w:cs="Courier New"/>
          <w:b/>
          <w:bCs/>
          <w:color w:val="000000"/>
          <w:sz w:val="20"/>
          <w:szCs w:val="20"/>
        </w:rPr>
        <w:t xml:space="preserve"> GrossValue0</w:t>
      </w:r>
      <w:r w:rsidRPr="002F0F6E">
        <w:rPr>
          <w:rFonts w:ascii="Courier New" w:eastAsia="Times New Roman" w:hAnsi="Courier New" w:cs="Courier New"/>
          <w:color w:val="0000FF"/>
          <w:sz w:val="20"/>
          <w:szCs w:val="20"/>
        </w:rPr>
        <w:t>&lt;/GrossValue0&gt;</w:t>
      </w:r>
    </w:p>
    <w:p w14:paraId="536541A8"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&lt;VatAmount0&gt;</w:t>
      </w:r>
      <w:r w:rsidRPr="002F0F6E">
        <w:rPr>
          <w:rFonts w:ascii="Courier New" w:eastAsia="Times New Roman" w:hAnsi="Courier New" w:cs="Courier New"/>
          <w:b/>
          <w:bCs/>
          <w:color w:val="000000"/>
          <w:sz w:val="20"/>
          <w:szCs w:val="20"/>
        </w:rPr>
        <w:t xml:space="preserve"> VatAmount0</w:t>
      </w:r>
      <w:r w:rsidRPr="002F0F6E">
        <w:rPr>
          <w:rFonts w:ascii="Courier New" w:eastAsia="Times New Roman" w:hAnsi="Courier New" w:cs="Courier New"/>
          <w:color w:val="0000FF"/>
          <w:sz w:val="20"/>
          <w:szCs w:val="20"/>
        </w:rPr>
        <w:t>&lt;/VatAmount0&gt;</w:t>
      </w:r>
    </w:p>
    <w:p w14:paraId="6E94BCAB"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&lt;GrossValue5&gt;</w:t>
      </w:r>
      <w:r w:rsidRPr="002F0F6E">
        <w:rPr>
          <w:rFonts w:ascii="Courier New" w:eastAsia="Times New Roman" w:hAnsi="Courier New" w:cs="Courier New"/>
          <w:b/>
          <w:bCs/>
          <w:color w:val="000000"/>
          <w:sz w:val="20"/>
          <w:szCs w:val="20"/>
        </w:rPr>
        <w:t xml:space="preserve"> GrossValue5</w:t>
      </w:r>
      <w:r w:rsidRPr="002F0F6E">
        <w:rPr>
          <w:rFonts w:ascii="Courier New" w:eastAsia="Times New Roman" w:hAnsi="Courier New" w:cs="Courier New"/>
          <w:color w:val="0000FF"/>
          <w:sz w:val="20"/>
          <w:szCs w:val="20"/>
        </w:rPr>
        <w:t>&lt;/GrossValue5&gt;</w:t>
      </w:r>
    </w:p>
    <w:p w14:paraId="5B16E8E0"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&lt;VatAmount5&gt;</w:t>
      </w:r>
      <w:r w:rsidRPr="002F0F6E">
        <w:rPr>
          <w:rFonts w:ascii="Courier New" w:eastAsia="Times New Roman" w:hAnsi="Courier New" w:cs="Courier New"/>
          <w:b/>
          <w:bCs/>
          <w:color w:val="000000"/>
          <w:sz w:val="20"/>
          <w:szCs w:val="20"/>
        </w:rPr>
        <w:t xml:space="preserve"> VatAmount5</w:t>
      </w:r>
      <w:r w:rsidRPr="002F0F6E">
        <w:rPr>
          <w:rFonts w:ascii="Courier New" w:eastAsia="Times New Roman" w:hAnsi="Courier New" w:cs="Courier New"/>
          <w:color w:val="0000FF"/>
          <w:sz w:val="20"/>
          <w:szCs w:val="20"/>
        </w:rPr>
        <w:t>&lt;/VatAmount5&gt;</w:t>
      </w:r>
    </w:p>
    <w:p w14:paraId="18F0C3DA"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&lt;GrossValue10&gt;</w:t>
      </w:r>
      <w:r w:rsidRPr="002F0F6E">
        <w:rPr>
          <w:rFonts w:ascii="Courier New" w:eastAsia="Times New Roman" w:hAnsi="Courier New" w:cs="Courier New"/>
          <w:b/>
          <w:bCs/>
          <w:color w:val="000000"/>
          <w:sz w:val="20"/>
          <w:szCs w:val="20"/>
        </w:rPr>
        <w:t xml:space="preserve"> GrossValue10</w:t>
      </w:r>
      <w:r w:rsidRPr="002F0F6E">
        <w:rPr>
          <w:rFonts w:ascii="Courier New" w:eastAsia="Times New Roman" w:hAnsi="Courier New" w:cs="Courier New"/>
          <w:color w:val="0000FF"/>
          <w:sz w:val="20"/>
          <w:szCs w:val="20"/>
        </w:rPr>
        <w:t>&lt;/GrossValue10&gt;</w:t>
      </w:r>
    </w:p>
    <w:p w14:paraId="679639F1"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&lt;VatAmount10&gt;</w:t>
      </w:r>
      <w:r w:rsidRPr="002F0F6E">
        <w:rPr>
          <w:rFonts w:ascii="Courier New" w:eastAsia="Times New Roman" w:hAnsi="Courier New" w:cs="Courier New"/>
          <w:b/>
          <w:bCs/>
          <w:color w:val="000000"/>
          <w:sz w:val="20"/>
          <w:szCs w:val="20"/>
        </w:rPr>
        <w:t xml:space="preserve"> VatAmount10</w:t>
      </w:r>
      <w:r w:rsidRPr="002F0F6E">
        <w:rPr>
          <w:rFonts w:ascii="Courier New" w:eastAsia="Times New Roman" w:hAnsi="Courier New" w:cs="Courier New"/>
          <w:color w:val="0000FF"/>
          <w:sz w:val="20"/>
          <w:szCs w:val="20"/>
        </w:rPr>
        <w:t>&lt;/VatAmount10&gt;</w:t>
      </w:r>
    </w:p>
    <w:p w14:paraId="0939B1CA"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&lt;Buyer&gt;</w:t>
      </w:r>
      <w:r w:rsidRPr="002F0F6E">
        <w:rPr>
          <w:rFonts w:ascii="Courier New" w:eastAsia="Times New Roman" w:hAnsi="Courier New" w:cs="Courier New"/>
          <w:b/>
          <w:bCs/>
          <w:color w:val="000000"/>
          <w:sz w:val="20"/>
          <w:szCs w:val="20"/>
        </w:rPr>
        <w:t>Tên đơn vị mua hàng</w:t>
      </w:r>
      <w:r w:rsidRPr="002F0F6E">
        <w:rPr>
          <w:rFonts w:ascii="Courier New" w:eastAsia="Times New Roman" w:hAnsi="Courier New" w:cs="Courier New"/>
          <w:color w:val="0000FF"/>
          <w:sz w:val="20"/>
          <w:szCs w:val="20"/>
        </w:rPr>
        <w:t>&lt;/Buyer&gt;</w:t>
      </w:r>
    </w:p>
    <w:p w14:paraId="056640B1"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&lt;Name&gt;</w:t>
      </w:r>
      <w:r w:rsidRPr="002F0F6E">
        <w:rPr>
          <w:rFonts w:ascii="Courier New" w:eastAsia="Times New Roman" w:hAnsi="Courier New" w:cs="Courier New"/>
          <w:b/>
          <w:bCs/>
          <w:color w:val="000000"/>
          <w:sz w:val="20"/>
          <w:szCs w:val="20"/>
        </w:rPr>
        <w:t>Tên hóa đơn</w:t>
      </w:r>
      <w:r w:rsidRPr="002F0F6E">
        <w:rPr>
          <w:rFonts w:ascii="Courier New" w:eastAsia="Times New Roman" w:hAnsi="Courier New" w:cs="Courier New"/>
          <w:color w:val="0000FF"/>
          <w:sz w:val="20"/>
          <w:szCs w:val="20"/>
        </w:rPr>
        <w:t>&lt;/Name&gt;</w:t>
      </w:r>
    </w:p>
    <w:p w14:paraId="3ECC8385"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&lt;ComPhone&gt;</w:t>
      </w:r>
      <w:r w:rsidRPr="002F0F6E">
        <w:rPr>
          <w:rFonts w:ascii="Courier New" w:eastAsia="Times New Roman" w:hAnsi="Courier New" w:cs="Courier New"/>
          <w:b/>
          <w:bCs/>
          <w:color w:val="000000"/>
          <w:sz w:val="20"/>
          <w:szCs w:val="20"/>
        </w:rPr>
        <w:t>Điện thoại công ty</w:t>
      </w:r>
      <w:r w:rsidRPr="002F0F6E">
        <w:rPr>
          <w:rFonts w:ascii="Courier New" w:eastAsia="Times New Roman" w:hAnsi="Courier New" w:cs="Courier New"/>
          <w:color w:val="0000FF"/>
          <w:sz w:val="20"/>
          <w:szCs w:val="20"/>
        </w:rPr>
        <w:t>&lt;/ComPhone&gt;</w:t>
      </w:r>
    </w:p>
    <w:p w14:paraId="46DE4827"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&lt;ComBankName&gt;</w:t>
      </w:r>
      <w:r w:rsidRPr="002F0F6E">
        <w:rPr>
          <w:rFonts w:ascii="Courier New" w:eastAsia="Times New Roman" w:hAnsi="Courier New" w:cs="Courier New"/>
          <w:b/>
          <w:bCs/>
          <w:color w:val="000000"/>
          <w:sz w:val="20"/>
          <w:szCs w:val="20"/>
        </w:rPr>
        <w:t>Tên ngân hàng</w:t>
      </w:r>
      <w:r w:rsidRPr="002F0F6E">
        <w:rPr>
          <w:rFonts w:ascii="Courier New" w:eastAsia="Times New Roman" w:hAnsi="Courier New" w:cs="Courier New"/>
          <w:color w:val="0000FF"/>
          <w:sz w:val="20"/>
          <w:szCs w:val="20"/>
        </w:rPr>
        <w:t>&lt;/ComBankName&gt;</w:t>
      </w:r>
    </w:p>
    <w:p w14:paraId="5882DAE8"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&lt;ComBankNo&gt;</w:t>
      </w:r>
      <w:r w:rsidRPr="002F0F6E">
        <w:rPr>
          <w:rFonts w:ascii="Courier New" w:eastAsia="Times New Roman" w:hAnsi="Courier New" w:cs="Courier New"/>
          <w:b/>
          <w:bCs/>
          <w:color w:val="000000"/>
          <w:sz w:val="20"/>
          <w:szCs w:val="20"/>
        </w:rPr>
        <w:t>Số tài khoản ngân hàng</w:t>
      </w:r>
      <w:r w:rsidRPr="002F0F6E">
        <w:rPr>
          <w:rFonts w:ascii="Courier New" w:eastAsia="Times New Roman" w:hAnsi="Courier New" w:cs="Courier New"/>
          <w:color w:val="0000FF"/>
          <w:sz w:val="20"/>
          <w:szCs w:val="20"/>
        </w:rPr>
        <w:t>&lt;/ComBankNo&gt;</w:t>
      </w:r>
    </w:p>
    <w:p w14:paraId="2F14CED9"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&lt;CreateDate&gt;</w:t>
      </w:r>
      <w:r w:rsidRPr="002F0F6E">
        <w:rPr>
          <w:rFonts w:ascii="Courier New" w:eastAsia="Times New Roman" w:hAnsi="Courier New" w:cs="Courier New"/>
          <w:b/>
          <w:bCs/>
          <w:color w:val="000000"/>
          <w:sz w:val="20"/>
          <w:szCs w:val="20"/>
        </w:rPr>
        <w:t>CreateDate</w:t>
      </w:r>
      <w:r w:rsidRPr="002F0F6E">
        <w:rPr>
          <w:rFonts w:ascii="Courier New" w:eastAsia="Times New Roman" w:hAnsi="Courier New" w:cs="Courier New"/>
          <w:color w:val="0000FF"/>
          <w:sz w:val="20"/>
          <w:szCs w:val="20"/>
        </w:rPr>
        <w:t>&lt;/CreateDate&gt;</w:t>
      </w:r>
    </w:p>
    <w:p w14:paraId="4C502922"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&lt;DiscountRate&gt;</w:t>
      </w:r>
      <w:r w:rsidRPr="002F0F6E">
        <w:rPr>
          <w:rFonts w:ascii="Courier New" w:eastAsia="Times New Roman" w:hAnsi="Courier New" w:cs="Courier New"/>
          <w:b/>
          <w:bCs/>
          <w:color w:val="000000"/>
          <w:sz w:val="20"/>
          <w:szCs w:val="20"/>
        </w:rPr>
        <w:t>Chiết khấu</w:t>
      </w:r>
      <w:r w:rsidRPr="002F0F6E">
        <w:rPr>
          <w:rFonts w:ascii="Courier New" w:eastAsia="Times New Roman" w:hAnsi="Courier New" w:cs="Courier New"/>
          <w:color w:val="0000FF"/>
          <w:sz w:val="20"/>
          <w:szCs w:val="20"/>
        </w:rPr>
        <w:t>&lt;/DiscountRate&gt;</w:t>
      </w:r>
    </w:p>
    <w:p w14:paraId="3A46D013"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&lt;CusSignStatus&gt;</w:t>
      </w:r>
      <w:r w:rsidRPr="002F0F6E">
        <w:rPr>
          <w:rFonts w:ascii="Courier New" w:eastAsia="Times New Roman" w:hAnsi="Courier New" w:cs="Courier New"/>
          <w:b/>
          <w:bCs/>
          <w:color w:val="000000"/>
          <w:sz w:val="20"/>
          <w:szCs w:val="20"/>
        </w:rPr>
        <w:t>1.1</w:t>
      </w:r>
      <w:r w:rsidRPr="002F0F6E">
        <w:rPr>
          <w:rFonts w:ascii="Courier New" w:eastAsia="Times New Roman" w:hAnsi="Courier New" w:cs="Courier New"/>
          <w:color w:val="0000FF"/>
          <w:sz w:val="20"/>
          <w:szCs w:val="20"/>
        </w:rPr>
        <w:t>&lt;/CusSignStatus&gt;</w:t>
      </w:r>
    </w:p>
    <w:p w14:paraId="49A930C2"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&lt;CreateBy&gt;</w:t>
      </w:r>
      <w:r w:rsidRPr="002F0F6E">
        <w:rPr>
          <w:rFonts w:ascii="Courier New" w:eastAsia="Times New Roman" w:hAnsi="Courier New" w:cs="Courier New"/>
          <w:b/>
          <w:bCs/>
          <w:color w:val="000000"/>
          <w:sz w:val="20"/>
          <w:szCs w:val="20"/>
        </w:rPr>
        <w:t>CreateBy</w:t>
      </w:r>
      <w:r w:rsidRPr="002F0F6E">
        <w:rPr>
          <w:rFonts w:ascii="Courier New" w:eastAsia="Times New Roman" w:hAnsi="Courier New" w:cs="Courier New"/>
          <w:color w:val="0000FF"/>
          <w:sz w:val="20"/>
          <w:szCs w:val="20"/>
        </w:rPr>
        <w:t>&lt;/CreateBy&gt;</w:t>
      </w:r>
    </w:p>
    <w:p w14:paraId="7AC063BB"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&lt;PublishBy&gt;</w:t>
      </w:r>
      <w:r w:rsidRPr="002F0F6E">
        <w:rPr>
          <w:rFonts w:ascii="Courier New" w:eastAsia="Times New Roman" w:hAnsi="Courier New" w:cs="Courier New"/>
          <w:b/>
          <w:bCs/>
          <w:color w:val="000000"/>
          <w:sz w:val="20"/>
          <w:szCs w:val="20"/>
        </w:rPr>
        <w:t>PublishBy</w:t>
      </w:r>
      <w:r w:rsidRPr="002F0F6E">
        <w:rPr>
          <w:rFonts w:ascii="Courier New" w:eastAsia="Times New Roman" w:hAnsi="Courier New" w:cs="Courier New"/>
          <w:color w:val="0000FF"/>
          <w:sz w:val="20"/>
          <w:szCs w:val="20"/>
        </w:rPr>
        <w:t>&lt;/PublishBy&gt;</w:t>
      </w:r>
    </w:p>
    <w:p w14:paraId="41BEF44B"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&lt;Note&gt;</w:t>
      </w:r>
      <w:r w:rsidRPr="002F0F6E">
        <w:rPr>
          <w:rFonts w:ascii="Courier New" w:eastAsia="Times New Roman" w:hAnsi="Courier New" w:cs="Courier New"/>
          <w:b/>
          <w:bCs/>
          <w:color w:val="000000"/>
          <w:sz w:val="20"/>
          <w:szCs w:val="20"/>
        </w:rPr>
        <w:t>Note</w:t>
      </w:r>
      <w:r w:rsidRPr="002F0F6E">
        <w:rPr>
          <w:rFonts w:ascii="Courier New" w:eastAsia="Times New Roman" w:hAnsi="Courier New" w:cs="Courier New"/>
          <w:color w:val="0000FF"/>
          <w:sz w:val="20"/>
          <w:szCs w:val="20"/>
        </w:rPr>
        <w:t>&lt;/Note&gt;</w:t>
      </w:r>
    </w:p>
    <w:p w14:paraId="55AEC8B9"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&lt;ProcessInvNote&gt;</w:t>
      </w:r>
      <w:r w:rsidRPr="002F0F6E">
        <w:rPr>
          <w:rFonts w:ascii="Courier New" w:eastAsia="Times New Roman" w:hAnsi="Courier New" w:cs="Courier New"/>
          <w:b/>
          <w:bCs/>
          <w:color w:val="000000"/>
          <w:sz w:val="20"/>
          <w:szCs w:val="20"/>
        </w:rPr>
        <w:t>ProcessInvNote</w:t>
      </w:r>
      <w:r w:rsidRPr="002F0F6E">
        <w:rPr>
          <w:rFonts w:ascii="Courier New" w:eastAsia="Times New Roman" w:hAnsi="Courier New" w:cs="Courier New"/>
          <w:color w:val="0000FF"/>
          <w:sz w:val="20"/>
          <w:szCs w:val="20"/>
        </w:rPr>
        <w:t>&lt;/ProcessInvNote&gt;</w:t>
      </w:r>
    </w:p>
    <w:p w14:paraId="2D573521"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&lt;Fkey&gt;</w:t>
      </w:r>
      <w:r w:rsidRPr="002F0F6E">
        <w:rPr>
          <w:rFonts w:ascii="Courier New" w:eastAsia="Times New Roman" w:hAnsi="Courier New" w:cs="Courier New"/>
          <w:b/>
          <w:bCs/>
          <w:color w:val="000000"/>
          <w:sz w:val="20"/>
          <w:szCs w:val="20"/>
        </w:rPr>
        <w:t>Fkey</w:t>
      </w:r>
      <w:r w:rsidRPr="002F0F6E">
        <w:rPr>
          <w:rFonts w:ascii="Courier New" w:eastAsia="Times New Roman" w:hAnsi="Courier New" w:cs="Courier New"/>
          <w:color w:val="0000FF"/>
          <w:sz w:val="20"/>
          <w:szCs w:val="20"/>
        </w:rPr>
        <w:t>&lt;/Fkey&gt;</w:t>
      </w:r>
    </w:p>
    <w:p w14:paraId="059DF740"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&lt;GrossValue_NonTax&gt;&lt;/GrossValue_NonTax&gt;</w:t>
      </w:r>
    </w:p>
    <w:p w14:paraId="182317F0"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&lt;CurrencyUnit&gt;</w:t>
      </w:r>
      <w:r w:rsidRPr="002F0F6E">
        <w:rPr>
          <w:rFonts w:ascii="Courier New" w:eastAsia="Times New Roman" w:hAnsi="Courier New" w:cs="Courier New"/>
          <w:b/>
          <w:bCs/>
          <w:color w:val="000000"/>
          <w:sz w:val="20"/>
          <w:szCs w:val="20"/>
        </w:rPr>
        <w:t>Đơn vị tiền tệ</w:t>
      </w:r>
      <w:r w:rsidRPr="002F0F6E">
        <w:rPr>
          <w:rFonts w:ascii="Courier New" w:eastAsia="Times New Roman" w:hAnsi="Courier New" w:cs="Courier New"/>
          <w:color w:val="0000FF"/>
          <w:sz w:val="20"/>
          <w:szCs w:val="20"/>
        </w:rPr>
        <w:t>&lt;/CurrencyUnit&gt;</w:t>
      </w:r>
    </w:p>
    <w:p w14:paraId="155A02D2"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&lt;ExchangeRate&gt;</w:t>
      </w:r>
      <w:r w:rsidRPr="002F0F6E">
        <w:rPr>
          <w:rFonts w:ascii="Courier New" w:eastAsia="Times New Roman" w:hAnsi="Courier New" w:cs="Courier New"/>
          <w:b/>
          <w:bCs/>
          <w:color w:val="000000"/>
          <w:sz w:val="20"/>
          <w:szCs w:val="20"/>
        </w:rPr>
        <w:t>Tỷ giá</w:t>
      </w:r>
      <w:r w:rsidRPr="002F0F6E">
        <w:rPr>
          <w:rFonts w:ascii="Courier New" w:eastAsia="Times New Roman" w:hAnsi="Courier New" w:cs="Courier New"/>
          <w:color w:val="0000FF"/>
          <w:sz w:val="20"/>
          <w:szCs w:val="20"/>
        </w:rPr>
        <w:t>&lt;/ExchangeRate&gt;</w:t>
      </w:r>
    </w:p>
    <w:p w14:paraId="392AE158"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&lt;ConvertedAmount&gt;</w:t>
      </w:r>
      <w:r w:rsidRPr="002F0F6E">
        <w:rPr>
          <w:rFonts w:ascii="Courier New" w:eastAsia="Times New Roman" w:hAnsi="Courier New" w:cs="Courier New"/>
          <w:b/>
          <w:bCs/>
          <w:color w:val="000000"/>
          <w:sz w:val="20"/>
          <w:szCs w:val="20"/>
        </w:rPr>
        <w:t>Tổng tiền quy đổi</w:t>
      </w:r>
      <w:r w:rsidRPr="002F0F6E">
        <w:rPr>
          <w:rFonts w:ascii="Courier New" w:eastAsia="Times New Roman" w:hAnsi="Courier New" w:cs="Courier New"/>
          <w:color w:val="0000FF"/>
          <w:sz w:val="20"/>
          <w:szCs w:val="20"/>
        </w:rPr>
        <w:t>&lt;/ConvertedAmount&gt;</w:t>
      </w:r>
    </w:p>
    <w:p w14:paraId="3D13C981"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&lt;Extra1&gt;</w:t>
      </w:r>
      <w:r w:rsidRPr="002F0F6E">
        <w:rPr>
          <w:rFonts w:ascii="Courier New" w:eastAsia="Times New Roman" w:hAnsi="Courier New" w:cs="Courier New"/>
          <w:b/>
          <w:bCs/>
          <w:color w:val="000000"/>
          <w:sz w:val="20"/>
          <w:szCs w:val="20"/>
        </w:rPr>
        <w:t>Extra1</w:t>
      </w:r>
      <w:r w:rsidRPr="002F0F6E">
        <w:rPr>
          <w:rFonts w:ascii="Courier New" w:eastAsia="Times New Roman" w:hAnsi="Courier New" w:cs="Courier New"/>
          <w:color w:val="0000FF"/>
          <w:sz w:val="20"/>
          <w:szCs w:val="20"/>
        </w:rPr>
        <w:t>&lt;/Extra1&gt;</w:t>
      </w:r>
    </w:p>
    <w:p w14:paraId="3B264037"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&lt;Extra2&gt;</w:t>
      </w:r>
      <w:r w:rsidRPr="002F0F6E">
        <w:rPr>
          <w:rFonts w:ascii="Courier New" w:eastAsia="Times New Roman" w:hAnsi="Courier New" w:cs="Courier New"/>
          <w:b/>
          <w:bCs/>
          <w:color w:val="000000"/>
          <w:sz w:val="20"/>
          <w:szCs w:val="20"/>
        </w:rPr>
        <w:t>Extra2</w:t>
      </w:r>
      <w:r w:rsidRPr="002F0F6E">
        <w:rPr>
          <w:rFonts w:ascii="Courier New" w:eastAsia="Times New Roman" w:hAnsi="Courier New" w:cs="Courier New"/>
          <w:color w:val="0000FF"/>
          <w:sz w:val="20"/>
          <w:szCs w:val="20"/>
        </w:rPr>
        <w:t>&lt;/Extra2&gt;</w:t>
      </w:r>
    </w:p>
    <w:p w14:paraId="457A5C77"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&lt;SMSDeliver&gt;</w:t>
      </w:r>
      <w:r w:rsidRPr="002F0F6E">
        <w:rPr>
          <w:rFonts w:ascii="Courier New" w:eastAsia="Times New Roman" w:hAnsi="Courier New" w:cs="Courier New"/>
          <w:b/>
          <w:bCs/>
          <w:color w:val="000000"/>
          <w:sz w:val="20"/>
          <w:szCs w:val="20"/>
        </w:rPr>
        <w:t>SMSDeliver</w:t>
      </w:r>
      <w:r w:rsidRPr="002F0F6E">
        <w:rPr>
          <w:rFonts w:ascii="Courier New" w:eastAsia="Times New Roman" w:hAnsi="Courier New" w:cs="Courier New"/>
          <w:color w:val="0000FF"/>
          <w:sz w:val="20"/>
          <w:szCs w:val="20"/>
        </w:rPr>
        <w:t>&lt;/SMSDeliver&gt;</w:t>
      </w:r>
    </w:p>
    <w:p w14:paraId="023A1CF2" w14:textId="77777777" w:rsidR="00AC3E5D" w:rsidRDefault="00AC3E5D" w:rsidP="00AC3E5D">
      <w:pPr>
        <w:shd w:val="clear" w:color="auto" w:fill="FFFFFF"/>
        <w:spacing w:after="0" w:line="240" w:lineRule="auto"/>
        <w:ind w:left="720"/>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LDDNBO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p>
    <w:p w14:paraId="0A752FFB" w14:textId="77777777" w:rsidR="00AC3E5D" w:rsidRDefault="00AC3E5D" w:rsidP="00AC3E5D">
      <w:pPr>
        <w:shd w:val="clear" w:color="auto" w:fill="FFFFFF"/>
        <w:spacing w:after="0" w:line="240" w:lineRule="auto"/>
        <w:ind w:left="720"/>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p>
    <w:p w14:paraId="4CBE6F46" w14:textId="77777777" w:rsidR="00AC3E5D" w:rsidRDefault="00AC3E5D" w:rsidP="00AC3E5D">
      <w:pPr>
        <w:shd w:val="clear" w:color="auto" w:fill="FFFFFF"/>
        <w:spacing w:after="0" w:line="240" w:lineRule="auto"/>
        <w:ind w:left="720"/>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HVTNXHANG</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p>
    <w:p w14:paraId="40BFBF04" w14:textId="77777777" w:rsidR="00AC3E5D" w:rsidRDefault="00AC3E5D" w:rsidP="00AC3E5D">
      <w:pPr>
        <w:shd w:val="clear" w:color="auto" w:fill="FFFFFF"/>
        <w:spacing w:after="0" w:line="240" w:lineRule="auto"/>
        <w:ind w:left="720"/>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TNVCHUYEN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p>
    <w:p w14:paraId="170FCAE8" w14:textId="77777777" w:rsidR="00AC3E5D" w:rsidRDefault="00AC3E5D" w:rsidP="00AC3E5D">
      <w:pPr>
        <w:shd w:val="clear" w:color="auto" w:fill="FFFFFF"/>
        <w:spacing w:after="0" w:line="240" w:lineRule="auto"/>
        <w:ind w:left="720"/>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PTVCHUYEN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p>
    <w:p w14:paraId="53E7E093" w14:textId="77777777" w:rsidR="00AC3E5D" w:rsidRDefault="00AC3E5D" w:rsidP="00AC3E5D">
      <w:pPr>
        <w:shd w:val="clear" w:color="auto" w:fill="FFFFFF"/>
        <w:spacing w:after="0" w:line="240" w:lineRule="auto"/>
        <w:ind w:left="720"/>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p>
    <w:p w14:paraId="019F4D62" w14:textId="77777777" w:rsidR="00AC3E5D" w:rsidRPr="003C0437" w:rsidRDefault="00AC3E5D" w:rsidP="00AC3E5D">
      <w:pPr>
        <w:shd w:val="clear" w:color="auto" w:fill="FFFFFF"/>
        <w:spacing w:after="0" w:line="240" w:lineRule="auto"/>
        <w:ind w:left="720"/>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HDKTNgay</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p>
    <w:p w14:paraId="5768643E"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&lt;/Invoice&gt;</w:t>
      </w:r>
    </w:p>
    <w:p w14:paraId="5ADA8ED7"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b/>
          <w:bCs/>
          <w:color w:val="000000"/>
          <w:sz w:val="20"/>
          <w:szCs w:val="20"/>
        </w:rPr>
        <w:t xml:space="preserve">    </w:t>
      </w:r>
      <w:r w:rsidRPr="002F0F6E">
        <w:rPr>
          <w:rFonts w:ascii="Courier New" w:eastAsia="Times New Roman" w:hAnsi="Courier New" w:cs="Courier New"/>
          <w:color w:val="0000FF"/>
          <w:sz w:val="20"/>
          <w:szCs w:val="20"/>
        </w:rPr>
        <w:t>&lt;/Inv&gt;</w:t>
      </w:r>
    </w:p>
    <w:p w14:paraId="0DA6BE20" w14:textId="77777777" w:rsidR="00AC3E5D" w:rsidRPr="002F0F6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F0F6E">
        <w:rPr>
          <w:rFonts w:ascii="Courier New" w:eastAsia="Times New Roman" w:hAnsi="Courier New" w:cs="Courier New"/>
          <w:color w:val="0000FF"/>
          <w:sz w:val="20"/>
          <w:szCs w:val="20"/>
        </w:rPr>
        <w:t>&lt;/Invoices&gt;</w:t>
      </w:r>
    </w:p>
    <w:p w14:paraId="50D89A4E" w14:textId="77777777" w:rsidR="00AC3E5D" w:rsidRDefault="00AC3E5D" w:rsidP="00AC3E5D">
      <w:pPr>
        <w:pStyle w:val="Heading3"/>
      </w:pPr>
      <w:bookmarkStart w:id="15" w:name="_Toc90309007"/>
      <w:r>
        <w:t>Phát hành hóa đơn theo danh sách fkey truyền vào</w:t>
      </w:r>
      <w:bookmarkEnd w:id="15"/>
    </w:p>
    <w:p w14:paraId="20A48385" w14:textId="77777777" w:rsidR="00AC3E5D" w:rsidRPr="00593BE8" w:rsidRDefault="00AC3E5D" w:rsidP="00A75803">
      <w:pPr>
        <w:pStyle w:val="N"/>
      </w:pPr>
      <w:r w:rsidRPr="00593BE8">
        <w:t>URL</w:t>
      </w:r>
    </w:p>
    <w:p w14:paraId="62564F58" w14:textId="77777777" w:rsidR="00AC3E5D" w:rsidRPr="00885F8A" w:rsidRDefault="00AC3E5D" w:rsidP="00A75803">
      <w:pPr>
        <w:pStyle w:val="N"/>
      </w:pPr>
      <w:r>
        <w:tab/>
      </w:r>
      <w:r w:rsidRPr="00007702">
        <w:t xml:space="preserve"> </w:t>
      </w:r>
      <w:r w:rsidRPr="00885F8A">
        <w:t xml:space="preserve">string </w:t>
      </w:r>
      <w:r w:rsidRPr="00885F8A">
        <w:rPr>
          <w:b/>
        </w:rPr>
        <w:t>PublishInvFkey</w:t>
      </w:r>
      <w:r w:rsidRPr="00885F8A">
        <w:t>(string Account, string ACpass, string lsFkey, string username, string password, string pattern = "", string serial = "").</w:t>
      </w:r>
    </w:p>
    <w:p w14:paraId="242ECE7E" w14:textId="77777777" w:rsidR="00AC3E5D" w:rsidRPr="00593BE8" w:rsidRDefault="00AC3E5D" w:rsidP="00A75803">
      <w:pPr>
        <w:pStyle w:val="N"/>
      </w:pPr>
      <w:r w:rsidRPr="00593BE8">
        <w:t>DESCRIPTION</w:t>
      </w:r>
    </w:p>
    <w:p w14:paraId="32B4845A" w14:textId="77777777" w:rsidR="00AC3E5D" w:rsidRPr="007C1EEB" w:rsidRDefault="00AC3E5D" w:rsidP="00A75803">
      <w:pPr>
        <w:pStyle w:val="N"/>
      </w:pPr>
      <w:r>
        <w:tab/>
        <w:t>Đây là web service cho phép phát hành hóa đơn theo 1 danh sách fkey truyền vào, tối đa 200 fkey</w:t>
      </w:r>
    </w:p>
    <w:p w14:paraId="52463C99" w14:textId="77777777" w:rsidR="00AC3E5D" w:rsidRPr="00007702" w:rsidRDefault="00AC3E5D" w:rsidP="00A75803">
      <w:pPr>
        <w:pStyle w:val="N"/>
      </w:pPr>
      <w:r w:rsidRPr="00663B3E">
        <w:t>HTTP METHOD</w:t>
      </w:r>
    </w:p>
    <w:p w14:paraId="6B8F937E" w14:textId="77777777" w:rsidR="00AC3E5D" w:rsidRPr="00007702" w:rsidRDefault="00AC3E5D" w:rsidP="00A75803">
      <w:pPr>
        <w:pStyle w:val="N"/>
        <w:rPr>
          <w:b/>
        </w:rPr>
      </w:pPr>
      <w:r w:rsidRPr="00610AFD">
        <w:tab/>
      </w:r>
      <w:r w:rsidRPr="00610AFD">
        <w:tab/>
        <w:t>POST</w:t>
      </w:r>
    </w:p>
    <w:p w14:paraId="7E1A47C6" w14:textId="77777777" w:rsidR="00AC3E5D" w:rsidRPr="00610AFD" w:rsidRDefault="00AC3E5D" w:rsidP="00A75803">
      <w:pPr>
        <w:pStyle w:val="N"/>
      </w:pPr>
      <w:r w:rsidRPr="00610AFD">
        <w:t>REQUEST BODY</w:t>
      </w:r>
    </w:p>
    <w:p w14:paraId="514072A3"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sidRPr="009372AD">
        <w:rPr>
          <w:rFonts w:eastAsia="Calibri" w:cs="Times New Roman"/>
          <w:b/>
          <w:szCs w:val="24"/>
        </w:rPr>
        <w:lastRenderedPageBreak/>
        <w:t xml:space="preserve">Account/ACPass :  </w:t>
      </w:r>
      <w:r w:rsidRPr="009372AD">
        <w:rPr>
          <w:rFonts w:eastAsia="Calibri" w:cs="Times New Roman"/>
          <w:szCs w:val="24"/>
        </w:rPr>
        <w:t>Tài khoản được cấp phát cho nhân viên gọi lệnh phát hành hóa đơn</w:t>
      </w:r>
    </w:p>
    <w:p w14:paraId="307AACDC"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 tài khoản có quyền ServiceRole trong hệ thống)</w:t>
      </w:r>
      <w:r w:rsidRPr="009372AD">
        <w:rPr>
          <w:rFonts w:eastAsia="Calibri" w:cs="Times New Roman"/>
          <w:szCs w:val="24"/>
        </w:rPr>
        <w:t>.</w:t>
      </w:r>
    </w:p>
    <w:p w14:paraId="6D463EFF"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363AB2">
        <w:rPr>
          <w:rFonts w:cs="Times New Roman"/>
          <w:b/>
          <w:color w:val="000000"/>
          <w:szCs w:val="24"/>
        </w:rPr>
        <w:t>lsFkey</w:t>
      </w:r>
      <w:r w:rsidRPr="00363AB2">
        <w:rPr>
          <w:rFonts w:eastAsia="Calibri" w:cs="Times New Roman"/>
          <w:b/>
          <w:szCs w:val="24"/>
        </w:rPr>
        <w:t>:</w:t>
      </w:r>
      <w:r>
        <w:rPr>
          <w:rFonts w:eastAsia="Calibri" w:cs="Times New Roman"/>
          <w:szCs w:val="24"/>
        </w:rPr>
        <w:t xml:space="preserve"> Danh sách Fkey truyền vào được ngăn cách bởi dấu “_” </w:t>
      </w:r>
    </w:p>
    <w:p w14:paraId="3AEBBCFD" w14:textId="77777777" w:rsidR="00AC3E5D" w:rsidRPr="00363AB2" w:rsidRDefault="00AC3E5D" w:rsidP="00AC3E5D">
      <w:pPr>
        <w:pStyle w:val="ListParagraph"/>
        <w:numPr>
          <w:ilvl w:val="0"/>
          <w:numId w:val="2"/>
        </w:numPr>
        <w:spacing w:after="0" w:line="360" w:lineRule="auto"/>
        <w:ind w:left="1080"/>
        <w:jc w:val="both"/>
        <w:rPr>
          <w:rFonts w:eastAsia="Calibri" w:cs="Times New Roman"/>
          <w:b/>
          <w:szCs w:val="24"/>
          <w:u w:val="single"/>
        </w:rPr>
      </w:pPr>
      <w:r w:rsidRPr="00363AB2">
        <w:rPr>
          <w:rFonts w:cs="Times New Roman"/>
          <w:b/>
          <w:color w:val="000000"/>
          <w:szCs w:val="24"/>
        </w:rPr>
        <w:t>pattern</w:t>
      </w:r>
      <w:r w:rsidRPr="00363AB2">
        <w:rPr>
          <w:rFonts w:eastAsia="Calibri" w:cs="Times New Roman"/>
          <w:b/>
          <w:szCs w:val="24"/>
        </w:rPr>
        <w:t>:</w:t>
      </w:r>
      <w:r w:rsidRPr="009372AD">
        <w:rPr>
          <w:rFonts w:eastAsia="Calibri" w:cs="Times New Roman"/>
          <w:b/>
          <w:szCs w:val="24"/>
        </w:rPr>
        <w:t xml:space="preserve"> </w:t>
      </w:r>
      <w:r>
        <w:rPr>
          <w:rFonts w:eastAsia="Calibri" w:cs="Times New Roman"/>
          <w:szCs w:val="24"/>
        </w:rPr>
        <w:t>Mẫu số hóa đơn</w:t>
      </w:r>
    </w:p>
    <w:p w14:paraId="00BE1599"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363AB2">
        <w:rPr>
          <w:rFonts w:cs="Times New Roman"/>
          <w:b/>
          <w:color w:val="000000"/>
          <w:szCs w:val="24"/>
        </w:rPr>
        <w:t>serial:</w:t>
      </w:r>
      <w:r>
        <w:rPr>
          <w:rFonts w:cs="Times New Roman"/>
          <w:color w:val="000000"/>
          <w:szCs w:val="24"/>
        </w:rPr>
        <w:t xml:space="preserve"> Ký hiệu hóa đơn</w:t>
      </w:r>
    </w:p>
    <w:p w14:paraId="174F4056"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4359"/>
        <w:gridCol w:w="2116"/>
      </w:tblGrid>
      <w:tr w:rsidR="00AC3E5D" w:rsidRPr="00660ABB" w14:paraId="43C0FABD" w14:textId="77777777" w:rsidTr="001B79C4">
        <w:tc>
          <w:tcPr>
            <w:tcW w:w="2790" w:type="dxa"/>
            <w:tcBorders>
              <w:top w:val="single" w:sz="4" w:space="0" w:color="2E74B5"/>
              <w:left w:val="single" w:sz="4" w:space="0" w:color="2E74B5"/>
              <w:bottom w:val="single" w:sz="4" w:space="0" w:color="2E74B5"/>
              <w:right w:val="single" w:sz="4" w:space="0" w:color="2E74B5"/>
            </w:tcBorders>
            <w:shd w:val="clear" w:color="auto" w:fill="F2F2F2"/>
          </w:tcPr>
          <w:p w14:paraId="5663EE18" w14:textId="77777777" w:rsidR="00AC3E5D" w:rsidRPr="00660ABB" w:rsidRDefault="00AC3E5D" w:rsidP="001B79C4">
            <w:pPr>
              <w:pStyle w:val="ListParagraph"/>
            </w:pPr>
            <w:r>
              <w:t>Kết quả</w:t>
            </w:r>
          </w:p>
        </w:tc>
        <w:tc>
          <w:tcPr>
            <w:tcW w:w="4359" w:type="dxa"/>
            <w:tcBorders>
              <w:top w:val="single" w:sz="4" w:space="0" w:color="2E74B5"/>
              <w:left w:val="single" w:sz="4" w:space="0" w:color="2E74B5"/>
              <w:bottom w:val="single" w:sz="4" w:space="0" w:color="2E74B5"/>
              <w:right w:val="single" w:sz="4" w:space="0" w:color="2E74B5"/>
            </w:tcBorders>
            <w:shd w:val="clear" w:color="auto" w:fill="F2F2F2"/>
          </w:tcPr>
          <w:p w14:paraId="52B205AB" w14:textId="77777777" w:rsidR="00AC3E5D" w:rsidRPr="00660ABB" w:rsidRDefault="00AC3E5D" w:rsidP="001B79C4">
            <w:pPr>
              <w:pStyle w:val="ListParagraph"/>
            </w:pPr>
            <w:r w:rsidRPr="00660ABB">
              <w:t>Mô tả</w:t>
            </w:r>
          </w:p>
        </w:tc>
        <w:tc>
          <w:tcPr>
            <w:tcW w:w="2116" w:type="dxa"/>
            <w:tcBorders>
              <w:top w:val="single" w:sz="4" w:space="0" w:color="2E74B5"/>
              <w:left w:val="single" w:sz="4" w:space="0" w:color="2E74B5"/>
              <w:bottom w:val="single" w:sz="4" w:space="0" w:color="2E74B5"/>
              <w:right w:val="single" w:sz="4" w:space="0" w:color="2E74B5"/>
            </w:tcBorders>
            <w:shd w:val="clear" w:color="auto" w:fill="F2F2F2"/>
          </w:tcPr>
          <w:p w14:paraId="12904558" w14:textId="77777777" w:rsidR="00AC3E5D" w:rsidRPr="00660ABB" w:rsidRDefault="00AC3E5D" w:rsidP="001B79C4">
            <w:pPr>
              <w:pStyle w:val="ListParagraph"/>
            </w:pPr>
            <w:r>
              <w:t>Ghi chú</w:t>
            </w:r>
          </w:p>
        </w:tc>
      </w:tr>
      <w:tr w:rsidR="00AC3E5D" w:rsidRPr="00660ABB" w14:paraId="373C68C4" w14:textId="77777777" w:rsidTr="001B79C4">
        <w:tc>
          <w:tcPr>
            <w:tcW w:w="2790" w:type="dxa"/>
            <w:tcBorders>
              <w:top w:val="single" w:sz="4" w:space="0" w:color="2E74B5"/>
              <w:left w:val="single" w:sz="4" w:space="0" w:color="2E74B5"/>
              <w:right w:val="single" w:sz="4" w:space="0" w:color="2E74B5"/>
            </w:tcBorders>
            <w:shd w:val="clear" w:color="auto" w:fill="auto"/>
          </w:tcPr>
          <w:p w14:paraId="5D600039"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4359" w:type="dxa"/>
            <w:tcBorders>
              <w:top w:val="single" w:sz="4" w:space="0" w:color="2E74B5"/>
              <w:left w:val="single" w:sz="4" w:space="0" w:color="2E74B5"/>
              <w:bottom w:val="single" w:sz="4" w:space="0" w:color="2E74B5"/>
              <w:right w:val="single" w:sz="4" w:space="0" w:color="2E74B5"/>
            </w:tcBorders>
            <w:shd w:val="clear" w:color="auto" w:fill="auto"/>
          </w:tcPr>
          <w:p w14:paraId="46F56332"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w:t>
            </w:r>
            <w:r>
              <w:rPr>
                <w:rFonts w:cs="Times New Roman"/>
              </w:rPr>
              <w:t>n phát hành hóa đơn</w:t>
            </w:r>
          </w:p>
        </w:tc>
        <w:tc>
          <w:tcPr>
            <w:tcW w:w="2116" w:type="dxa"/>
            <w:tcBorders>
              <w:top w:val="single" w:sz="4" w:space="0" w:color="2E74B5"/>
              <w:left w:val="single" w:sz="4" w:space="0" w:color="2E74B5"/>
              <w:bottom w:val="single" w:sz="4" w:space="0" w:color="2E74B5"/>
              <w:right w:val="single" w:sz="4" w:space="0" w:color="2E74B5"/>
            </w:tcBorders>
          </w:tcPr>
          <w:p w14:paraId="4EEB62DC" w14:textId="77777777" w:rsidR="00AC3E5D" w:rsidRPr="009372AD" w:rsidRDefault="00AC3E5D" w:rsidP="001B79C4">
            <w:pPr>
              <w:pStyle w:val="ListParagraph"/>
              <w:ind w:left="0"/>
              <w:jc w:val="both"/>
              <w:rPr>
                <w:rFonts w:cs="Times New Roman"/>
              </w:rPr>
            </w:pPr>
          </w:p>
        </w:tc>
      </w:tr>
      <w:tr w:rsidR="00AC3E5D" w:rsidRPr="00660ABB" w14:paraId="20C21724" w14:textId="77777777" w:rsidTr="001B79C4">
        <w:tc>
          <w:tcPr>
            <w:tcW w:w="2790" w:type="dxa"/>
            <w:tcBorders>
              <w:top w:val="single" w:sz="4" w:space="0" w:color="2E74B5"/>
              <w:left w:val="single" w:sz="4" w:space="0" w:color="2E74B5"/>
              <w:bottom w:val="single" w:sz="4" w:space="0" w:color="2E74B5"/>
              <w:right w:val="single" w:sz="4" w:space="0" w:color="2E74B5"/>
            </w:tcBorders>
            <w:shd w:val="clear" w:color="auto" w:fill="auto"/>
          </w:tcPr>
          <w:p w14:paraId="238BEEB0" w14:textId="77777777" w:rsidR="00AC3E5D" w:rsidRPr="009372AD" w:rsidRDefault="00AC3E5D" w:rsidP="001B79C4">
            <w:pPr>
              <w:jc w:val="both"/>
              <w:rPr>
                <w:rFonts w:cs="Times New Roman"/>
                <w:szCs w:val="24"/>
              </w:rPr>
            </w:pPr>
            <w:r>
              <w:rPr>
                <w:rFonts w:cs="Times New Roman"/>
                <w:szCs w:val="24"/>
              </w:rPr>
              <w:t>ERR:6</w:t>
            </w:r>
          </w:p>
        </w:tc>
        <w:tc>
          <w:tcPr>
            <w:tcW w:w="4359" w:type="dxa"/>
            <w:tcBorders>
              <w:top w:val="single" w:sz="4" w:space="0" w:color="2E74B5"/>
              <w:left w:val="single" w:sz="4" w:space="0" w:color="2E74B5"/>
              <w:bottom w:val="single" w:sz="4" w:space="0" w:color="2E74B5"/>
              <w:right w:val="single" w:sz="4" w:space="0" w:color="2E74B5"/>
            </w:tcBorders>
            <w:shd w:val="clear" w:color="auto" w:fill="auto"/>
          </w:tcPr>
          <w:p w14:paraId="4A50945A" w14:textId="77777777" w:rsidR="00AC3E5D" w:rsidRPr="009372AD" w:rsidRDefault="00AC3E5D" w:rsidP="001B79C4">
            <w:pPr>
              <w:jc w:val="both"/>
              <w:rPr>
                <w:rFonts w:cs="Times New Roman"/>
                <w:szCs w:val="24"/>
              </w:rPr>
            </w:pPr>
            <w:r>
              <w:rPr>
                <w:rFonts w:cs="Times New Roman"/>
                <w:szCs w:val="24"/>
              </w:rPr>
              <w:t>Danh sách Fkey không tồn tại</w:t>
            </w:r>
          </w:p>
        </w:tc>
        <w:tc>
          <w:tcPr>
            <w:tcW w:w="2116" w:type="dxa"/>
            <w:tcBorders>
              <w:top w:val="single" w:sz="4" w:space="0" w:color="2E74B5"/>
              <w:left w:val="single" w:sz="4" w:space="0" w:color="2E74B5"/>
              <w:bottom w:val="single" w:sz="4" w:space="0" w:color="2E74B5"/>
              <w:right w:val="single" w:sz="4" w:space="0" w:color="2E74B5"/>
            </w:tcBorders>
          </w:tcPr>
          <w:p w14:paraId="1058264D" w14:textId="77777777" w:rsidR="00AC3E5D" w:rsidRPr="009372AD" w:rsidRDefault="00AC3E5D" w:rsidP="001B79C4">
            <w:pPr>
              <w:jc w:val="both"/>
              <w:rPr>
                <w:rFonts w:cs="Times New Roman"/>
                <w:szCs w:val="24"/>
              </w:rPr>
            </w:pPr>
          </w:p>
        </w:tc>
      </w:tr>
      <w:tr w:rsidR="00AC3E5D" w:rsidRPr="00660ABB" w14:paraId="6B3E2A25" w14:textId="77777777" w:rsidTr="001B79C4">
        <w:tc>
          <w:tcPr>
            <w:tcW w:w="2790" w:type="dxa"/>
            <w:tcBorders>
              <w:top w:val="single" w:sz="4" w:space="0" w:color="2E74B5"/>
              <w:left w:val="single" w:sz="4" w:space="0" w:color="2E74B5"/>
              <w:bottom w:val="single" w:sz="4" w:space="0" w:color="2E74B5"/>
              <w:right w:val="single" w:sz="4" w:space="0" w:color="2E74B5"/>
            </w:tcBorders>
            <w:shd w:val="clear" w:color="auto" w:fill="auto"/>
          </w:tcPr>
          <w:p w14:paraId="50FE7846" w14:textId="77777777" w:rsidR="00AC3E5D" w:rsidRPr="009372AD" w:rsidRDefault="00AC3E5D" w:rsidP="001B79C4">
            <w:pPr>
              <w:autoSpaceDE w:val="0"/>
              <w:autoSpaceDN w:val="0"/>
              <w:adjustRightInd w:val="0"/>
              <w:jc w:val="both"/>
              <w:rPr>
                <w:rFonts w:cs="Times New Roman"/>
                <w:szCs w:val="24"/>
              </w:rPr>
            </w:pPr>
            <w:r>
              <w:rPr>
                <w:rFonts w:cs="Times New Roman"/>
                <w:szCs w:val="24"/>
              </w:rPr>
              <w:t>ERR:15</w:t>
            </w:r>
          </w:p>
        </w:tc>
        <w:tc>
          <w:tcPr>
            <w:tcW w:w="4359" w:type="dxa"/>
            <w:tcBorders>
              <w:top w:val="single" w:sz="4" w:space="0" w:color="2E74B5"/>
              <w:left w:val="single" w:sz="4" w:space="0" w:color="2E74B5"/>
              <w:bottom w:val="single" w:sz="4" w:space="0" w:color="2E74B5"/>
              <w:right w:val="single" w:sz="4" w:space="0" w:color="2E74B5"/>
            </w:tcBorders>
            <w:shd w:val="clear" w:color="auto" w:fill="auto"/>
          </w:tcPr>
          <w:p w14:paraId="4D58F81C" w14:textId="77777777" w:rsidR="00AC3E5D" w:rsidRPr="009372AD" w:rsidRDefault="00AC3E5D" w:rsidP="001B79C4">
            <w:pPr>
              <w:pStyle w:val="ListParagraph"/>
              <w:ind w:left="0"/>
              <w:jc w:val="both"/>
              <w:rPr>
                <w:rFonts w:cs="Times New Roman"/>
              </w:rPr>
            </w:pPr>
            <w:r>
              <w:rPr>
                <w:rFonts w:cs="Times New Roman"/>
              </w:rPr>
              <w:t>Danh sách Fkey đã phát hành</w:t>
            </w:r>
          </w:p>
        </w:tc>
        <w:tc>
          <w:tcPr>
            <w:tcW w:w="2116" w:type="dxa"/>
            <w:tcBorders>
              <w:top w:val="single" w:sz="4" w:space="0" w:color="2E74B5"/>
              <w:left w:val="single" w:sz="4" w:space="0" w:color="2E74B5"/>
              <w:bottom w:val="single" w:sz="4" w:space="0" w:color="2E74B5"/>
              <w:right w:val="single" w:sz="4" w:space="0" w:color="2E74B5"/>
            </w:tcBorders>
          </w:tcPr>
          <w:p w14:paraId="69332C7A" w14:textId="77777777" w:rsidR="00AC3E5D" w:rsidRPr="009372AD" w:rsidRDefault="00AC3E5D" w:rsidP="001B79C4">
            <w:pPr>
              <w:pStyle w:val="ListParagraph"/>
              <w:ind w:left="0"/>
              <w:jc w:val="both"/>
              <w:rPr>
                <w:rFonts w:cs="Times New Roman"/>
              </w:rPr>
            </w:pPr>
          </w:p>
        </w:tc>
      </w:tr>
      <w:tr w:rsidR="00AC3E5D" w:rsidRPr="00660ABB" w14:paraId="73646E65" w14:textId="77777777" w:rsidTr="001B79C4">
        <w:tc>
          <w:tcPr>
            <w:tcW w:w="2790" w:type="dxa"/>
            <w:tcBorders>
              <w:top w:val="single" w:sz="4" w:space="0" w:color="2E74B5"/>
              <w:left w:val="single" w:sz="4" w:space="0" w:color="2E74B5"/>
              <w:bottom w:val="single" w:sz="4" w:space="0" w:color="2E74B5"/>
              <w:right w:val="single" w:sz="4" w:space="0" w:color="2E74B5"/>
            </w:tcBorders>
            <w:shd w:val="clear" w:color="auto" w:fill="auto"/>
          </w:tcPr>
          <w:p w14:paraId="4AE3C7E0"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ERR:20</w:t>
            </w:r>
          </w:p>
          <w:p w14:paraId="1F77AEB9" w14:textId="77777777" w:rsidR="00AC3E5D" w:rsidRPr="009372AD" w:rsidRDefault="00AC3E5D" w:rsidP="001B79C4">
            <w:pPr>
              <w:autoSpaceDE w:val="0"/>
              <w:autoSpaceDN w:val="0"/>
              <w:adjustRightInd w:val="0"/>
              <w:jc w:val="both"/>
              <w:rPr>
                <w:rFonts w:cs="Times New Roman"/>
                <w:szCs w:val="24"/>
              </w:rPr>
            </w:pPr>
          </w:p>
        </w:tc>
        <w:tc>
          <w:tcPr>
            <w:tcW w:w="4359" w:type="dxa"/>
            <w:tcBorders>
              <w:top w:val="single" w:sz="4" w:space="0" w:color="2E74B5"/>
              <w:left w:val="single" w:sz="4" w:space="0" w:color="2E74B5"/>
              <w:bottom w:val="single" w:sz="4" w:space="0" w:color="2E74B5"/>
              <w:right w:val="single" w:sz="4" w:space="0" w:color="2E74B5"/>
            </w:tcBorders>
            <w:shd w:val="clear" w:color="auto" w:fill="auto"/>
          </w:tcPr>
          <w:p w14:paraId="4D76BA96" w14:textId="77777777" w:rsidR="00AC3E5D" w:rsidRPr="009372AD" w:rsidRDefault="00AC3E5D" w:rsidP="001B79C4">
            <w:pPr>
              <w:pStyle w:val="ListParagraph"/>
              <w:ind w:left="0"/>
              <w:jc w:val="both"/>
              <w:rPr>
                <w:rFonts w:cs="Times New Roman"/>
              </w:rPr>
            </w:pPr>
            <w:r>
              <w:rPr>
                <w:rFonts w:cs="Times New Roman"/>
              </w:rPr>
              <w:t>Pattern và S</w:t>
            </w:r>
            <w:r w:rsidRPr="009372AD">
              <w:rPr>
                <w:rFonts w:cs="Times New Roman"/>
              </w:rPr>
              <w:t>erial không phù hợp, hoặc không tồn tại hóa đơn đã đăng kí có sử dụ</w:t>
            </w:r>
            <w:r>
              <w:rPr>
                <w:rFonts w:cs="Times New Roman"/>
              </w:rPr>
              <w:t>ng Pattern và S</w:t>
            </w:r>
            <w:r w:rsidRPr="009372AD">
              <w:rPr>
                <w:rFonts w:cs="Times New Roman"/>
              </w:rPr>
              <w:t>erial truyền vào</w:t>
            </w:r>
          </w:p>
        </w:tc>
        <w:tc>
          <w:tcPr>
            <w:tcW w:w="2116" w:type="dxa"/>
            <w:tcBorders>
              <w:top w:val="single" w:sz="4" w:space="0" w:color="2E74B5"/>
              <w:left w:val="single" w:sz="4" w:space="0" w:color="2E74B5"/>
              <w:bottom w:val="single" w:sz="4" w:space="0" w:color="2E74B5"/>
              <w:right w:val="single" w:sz="4" w:space="0" w:color="2E74B5"/>
            </w:tcBorders>
          </w:tcPr>
          <w:p w14:paraId="5EE0DBFD" w14:textId="77777777" w:rsidR="00AC3E5D" w:rsidRPr="009372AD" w:rsidRDefault="00AC3E5D" w:rsidP="001B79C4">
            <w:pPr>
              <w:pStyle w:val="ListParagraph"/>
              <w:ind w:left="0"/>
              <w:jc w:val="both"/>
              <w:rPr>
                <w:rFonts w:cs="Times New Roman"/>
              </w:rPr>
            </w:pPr>
            <w:r w:rsidRPr="009372AD">
              <w:rPr>
                <w:rFonts w:cs="Times New Roman"/>
              </w:rPr>
              <w:t>Chỉ chấp nhận đồng thời nhập cả</w:t>
            </w:r>
            <w:r>
              <w:rPr>
                <w:rFonts w:cs="Times New Roman"/>
              </w:rPr>
              <w:t xml:space="preserve"> Pattern và S</w:t>
            </w:r>
            <w:r w:rsidRPr="009372AD">
              <w:rPr>
                <w:rFonts w:cs="Times New Roman"/>
              </w:rPr>
              <w:t>erial hoặc đồng thời để trống cả</w:t>
            </w:r>
            <w:r>
              <w:rPr>
                <w:rFonts w:cs="Times New Roman"/>
              </w:rPr>
              <w:t xml:space="preserve"> Pattern và S</w:t>
            </w:r>
            <w:r w:rsidRPr="009372AD">
              <w:rPr>
                <w:rFonts w:cs="Times New Roman"/>
              </w:rPr>
              <w:t>erial</w:t>
            </w:r>
          </w:p>
        </w:tc>
      </w:tr>
      <w:tr w:rsidR="00AC3E5D" w:rsidRPr="00660ABB" w14:paraId="297D9B46" w14:textId="77777777" w:rsidTr="001B79C4">
        <w:tc>
          <w:tcPr>
            <w:tcW w:w="2790" w:type="dxa"/>
            <w:tcBorders>
              <w:top w:val="single" w:sz="4" w:space="0" w:color="2E74B5"/>
              <w:left w:val="single" w:sz="4" w:space="0" w:color="2E74B5"/>
              <w:bottom w:val="single" w:sz="4" w:space="0" w:color="2E74B5"/>
              <w:right w:val="single" w:sz="4" w:space="0" w:color="2E74B5"/>
            </w:tcBorders>
            <w:shd w:val="clear" w:color="auto" w:fill="auto"/>
          </w:tcPr>
          <w:p w14:paraId="6EEC11B3"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ERR:5</w:t>
            </w:r>
          </w:p>
          <w:p w14:paraId="716FE75A" w14:textId="77777777" w:rsidR="00AC3E5D" w:rsidRPr="009372AD" w:rsidRDefault="00AC3E5D" w:rsidP="001B79C4">
            <w:pPr>
              <w:autoSpaceDE w:val="0"/>
              <w:autoSpaceDN w:val="0"/>
              <w:adjustRightInd w:val="0"/>
              <w:jc w:val="both"/>
              <w:rPr>
                <w:rFonts w:cs="Times New Roman"/>
                <w:szCs w:val="24"/>
              </w:rPr>
            </w:pPr>
          </w:p>
        </w:tc>
        <w:tc>
          <w:tcPr>
            <w:tcW w:w="4359" w:type="dxa"/>
            <w:tcBorders>
              <w:top w:val="single" w:sz="4" w:space="0" w:color="2E74B5"/>
              <w:left w:val="single" w:sz="4" w:space="0" w:color="2E74B5"/>
              <w:bottom w:val="single" w:sz="4" w:space="0" w:color="2E74B5"/>
              <w:right w:val="single" w:sz="4" w:space="0" w:color="2E74B5"/>
            </w:tcBorders>
            <w:shd w:val="clear" w:color="auto" w:fill="auto"/>
          </w:tcPr>
          <w:p w14:paraId="6D0B541D" w14:textId="77777777" w:rsidR="00AC3E5D" w:rsidRPr="009372AD" w:rsidRDefault="00AC3E5D" w:rsidP="001B79C4">
            <w:pPr>
              <w:pStyle w:val="ListParagraph"/>
              <w:ind w:left="0"/>
              <w:jc w:val="both"/>
              <w:rPr>
                <w:rFonts w:cs="Times New Roman"/>
              </w:rPr>
            </w:pPr>
            <w:r w:rsidRPr="009372AD">
              <w:rPr>
                <w:rFonts w:cs="Times New Roman"/>
              </w:rPr>
              <w:t>Không phát hành được hóa đơn</w:t>
            </w:r>
          </w:p>
        </w:tc>
        <w:tc>
          <w:tcPr>
            <w:tcW w:w="2116" w:type="dxa"/>
            <w:tcBorders>
              <w:top w:val="single" w:sz="4" w:space="0" w:color="2E74B5"/>
              <w:left w:val="single" w:sz="4" w:space="0" w:color="2E74B5"/>
              <w:bottom w:val="single" w:sz="4" w:space="0" w:color="2E74B5"/>
              <w:right w:val="single" w:sz="4" w:space="0" w:color="2E74B5"/>
            </w:tcBorders>
          </w:tcPr>
          <w:p w14:paraId="66A6D671" w14:textId="77777777" w:rsidR="00AC3E5D" w:rsidRPr="009372AD" w:rsidRDefault="00AC3E5D" w:rsidP="001B79C4">
            <w:pPr>
              <w:pStyle w:val="ListParagraph"/>
              <w:ind w:left="0"/>
              <w:jc w:val="both"/>
              <w:rPr>
                <w:rFonts w:cs="Times New Roman"/>
              </w:rPr>
            </w:pPr>
            <w:r>
              <w:rPr>
                <w:rFonts w:cs="Times New Roman"/>
              </w:rPr>
              <w:t>Lỗi không xác định, kiểm tra exception trả về (</w:t>
            </w:r>
            <w:r w:rsidRPr="009372AD">
              <w:rPr>
                <w:rFonts w:cs="Times New Roman"/>
              </w:rPr>
              <w:t>DB roll back</w:t>
            </w:r>
            <w:r>
              <w:rPr>
                <w:rFonts w:cs="Times New Roman"/>
              </w:rPr>
              <w:t>)</w:t>
            </w:r>
          </w:p>
        </w:tc>
      </w:tr>
      <w:tr w:rsidR="00AC3E5D" w:rsidRPr="00660ABB" w14:paraId="3A79FF35" w14:textId="77777777" w:rsidTr="001B79C4">
        <w:tc>
          <w:tcPr>
            <w:tcW w:w="2790" w:type="dxa"/>
            <w:tcBorders>
              <w:top w:val="single" w:sz="4" w:space="0" w:color="2E74B5"/>
              <w:left w:val="single" w:sz="4" w:space="0" w:color="2E74B5"/>
              <w:bottom w:val="single" w:sz="4" w:space="0" w:color="2E74B5"/>
              <w:right w:val="single" w:sz="4" w:space="0" w:color="2E74B5"/>
            </w:tcBorders>
            <w:shd w:val="clear" w:color="auto" w:fill="auto"/>
          </w:tcPr>
          <w:p w14:paraId="52BA8753" w14:textId="77777777" w:rsidR="00AC3E5D" w:rsidRPr="009372AD" w:rsidRDefault="00AC3E5D" w:rsidP="001B79C4">
            <w:pPr>
              <w:autoSpaceDE w:val="0"/>
              <w:autoSpaceDN w:val="0"/>
              <w:adjustRightInd w:val="0"/>
              <w:jc w:val="both"/>
              <w:rPr>
                <w:rFonts w:cs="Times New Roman"/>
                <w:szCs w:val="24"/>
              </w:rPr>
            </w:pPr>
            <w:r>
              <w:rPr>
                <w:rFonts w:cs="Times New Roman"/>
                <w:szCs w:val="24"/>
              </w:rPr>
              <w:t>ERR:10</w:t>
            </w:r>
          </w:p>
        </w:tc>
        <w:tc>
          <w:tcPr>
            <w:tcW w:w="4359" w:type="dxa"/>
            <w:tcBorders>
              <w:top w:val="single" w:sz="4" w:space="0" w:color="2E74B5"/>
              <w:left w:val="single" w:sz="4" w:space="0" w:color="2E74B5"/>
              <w:bottom w:val="single" w:sz="4" w:space="0" w:color="2E74B5"/>
              <w:right w:val="single" w:sz="4" w:space="0" w:color="2E74B5"/>
            </w:tcBorders>
            <w:shd w:val="clear" w:color="auto" w:fill="auto"/>
          </w:tcPr>
          <w:p w14:paraId="58E64C26" w14:textId="77777777" w:rsidR="00AC3E5D" w:rsidRPr="009372AD" w:rsidRDefault="00AC3E5D" w:rsidP="001B79C4">
            <w:pPr>
              <w:pStyle w:val="ListParagraph"/>
              <w:ind w:left="0"/>
              <w:jc w:val="both"/>
              <w:rPr>
                <w:rFonts w:cs="Times New Roman"/>
              </w:rPr>
            </w:pPr>
            <w:r>
              <w:rPr>
                <w:rFonts w:cs="Times New Roman"/>
              </w:rPr>
              <w:t>Danh sách Fkey truyền vào vượt quá 200 fkey</w:t>
            </w:r>
          </w:p>
        </w:tc>
        <w:tc>
          <w:tcPr>
            <w:tcW w:w="2116" w:type="dxa"/>
            <w:tcBorders>
              <w:top w:val="single" w:sz="4" w:space="0" w:color="2E74B5"/>
              <w:left w:val="single" w:sz="4" w:space="0" w:color="2E74B5"/>
              <w:bottom w:val="single" w:sz="4" w:space="0" w:color="2E74B5"/>
              <w:right w:val="single" w:sz="4" w:space="0" w:color="2E74B5"/>
            </w:tcBorders>
          </w:tcPr>
          <w:p w14:paraId="16043535" w14:textId="77777777" w:rsidR="00AC3E5D" w:rsidRPr="009372AD" w:rsidRDefault="00AC3E5D" w:rsidP="001B79C4">
            <w:pPr>
              <w:pStyle w:val="ListParagraph"/>
              <w:ind w:left="0"/>
              <w:jc w:val="both"/>
              <w:rPr>
                <w:rFonts w:cs="Times New Roman"/>
              </w:rPr>
            </w:pPr>
          </w:p>
        </w:tc>
      </w:tr>
      <w:tr w:rsidR="00AC3E5D" w:rsidRPr="00660ABB" w14:paraId="53C802B2" w14:textId="77777777" w:rsidTr="001B79C4">
        <w:tc>
          <w:tcPr>
            <w:tcW w:w="2790" w:type="dxa"/>
            <w:tcBorders>
              <w:top w:val="single" w:sz="4" w:space="0" w:color="2E74B5"/>
              <w:left w:val="single" w:sz="4" w:space="0" w:color="2E74B5"/>
              <w:bottom w:val="single" w:sz="4" w:space="0" w:color="2E74B5"/>
              <w:right w:val="single" w:sz="4" w:space="0" w:color="2E74B5"/>
            </w:tcBorders>
            <w:shd w:val="clear" w:color="auto" w:fill="auto"/>
          </w:tcPr>
          <w:p w14:paraId="75405CA2" w14:textId="77777777" w:rsidR="00AC3E5D" w:rsidRPr="00DD2715" w:rsidRDefault="00AC3E5D" w:rsidP="001B79C4">
            <w:pPr>
              <w:autoSpaceDE w:val="0"/>
              <w:autoSpaceDN w:val="0"/>
              <w:adjustRightInd w:val="0"/>
              <w:jc w:val="both"/>
              <w:rPr>
                <w:rFonts w:cs="Times New Roman"/>
                <w:szCs w:val="24"/>
              </w:rPr>
            </w:pPr>
            <w:r>
              <w:rPr>
                <w:rFonts w:cs="Times New Roman"/>
                <w:szCs w:val="24"/>
              </w:rPr>
              <w:t>ERR:29</w:t>
            </w:r>
          </w:p>
        </w:tc>
        <w:tc>
          <w:tcPr>
            <w:tcW w:w="4359" w:type="dxa"/>
            <w:tcBorders>
              <w:top w:val="single" w:sz="4" w:space="0" w:color="2E74B5"/>
              <w:left w:val="single" w:sz="4" w:space="0" w:color="2E74B5"/>
              <w:bottom w:val="single" w:sz="4" w:space="0" w:color="2E74B5"/>
              <w:right w:val="single" w:sz="4" w:space="0" w:color="2E74B5"/>
            </w:tcBorders>
            <w:shd w:val="clear" w:color="auto" w:fill="auto"/>
          </w:tcPr>
          <w:p w14:paraId="412E9E86" w14:textId="77777777" w:rsidR="00AC3E5D" w:rsidRDefault="00AC3E5D" w:rsidP="001B79C4">
            <w:pPr>
              <w:pStyle w:val="ListParagraph"/>
              <w:ind w:left="0"/>
              <w:jc w:val="both"/>
              <w:rPr>
                <w:rFonts w:cs="Times New Roman"/>
              </w:rPr>
            </w:pPr>
            <w:r>
              <w:rPr>
                <w:rFonts w:cs="Times New Roman"/>
              </w:rPr>
              <w:t>Lỗi chứng thư hết hạn</w:t>
            </w:r>
          </w:p>
        </w:tc>
        <w:tc>
          <w:tcPr>
            <w:tcW w:w="2116" w:type="dxa"/>
            <w:tcBorders>
              <w:top w:val="single" w:sz="4" w:space="0" w:color="2E74B5"/>
              <w:left w:val="single" w:sz="4" w:space="0" w:color="2E74B5"/>
              <w:bottom w:val="single" w:sz="4" w:space="0" w:color="2E74B5"/>
              <w:right w:val="single" w:sz="4" w:space="0" w:color="2E74B5"/>
            </w:tcBorders>
          </w:tcPr>
          <w:p w14:paraId="34845545" w14:textId="77777777" w:rsidR="00AC3E5D" w:rsidRPr="009372AD" w:rsidRDefault="00AC3E5D" w:rsidP="001B79C4">
            <w:pPr>
              <w:pStyle w:val="ListParagraph"/>
              <w:ind w:left="0"/>
              <w:jc w:val="both"/>
              <w:rPr>
                <w:rFonts w:cs="Times New Roman"/>
              </w:rPr>
            </w:pPr>
          </w:p>
        </w:tc>
      </w:tr>
      <w:tr w:rsidR="00AC3E5D" w:rsidRPr="00660ABB" w14:paraId="35547D33" w14:textId="77777777" w:rsidTr="001B79C4">
        <w:tc>
          <w:tcPr>
            <w:tcW w:w="2790" w:type="dxa"/>
            <w:tcBorders>
              <w:top w:val="single" w:sz="4" w:space="0" w:color="2E74B5"/>
              <w:left w:val="single" w:sz="4" w:space="0" w:color="2E74B5"/>
              <w:bottom w:val="single" w:sz="4" w:space="0" w:color="2E74B5"/>
              <w:right w:val="single" w:sz="4" w:space="0" w:color="2E74B5"/>
            </w:tcBorders>
            <w:shd w:val="clear" w:color="auto" w:fill="auto"/>
          </w:tcPr>
          <w:p w14:paraId="3B1C3D35" w14:textId="77777777" w:rsidR="00AC3E5D" w:rsidRPr="00DD2715" w:rsidRDefault="00AC3E5D" w:rsidP="001B79C4">
            <w:pPr>
              <w:autoSpaceDE w:val="0"/>
              <w:autoSpaceDN w:val="0"/>
              <w:adjustRightInd w:val="0"/>
              <w:jc w:val="both"/>
              <w:rPr>
                <w:rFonts w:cs="Times New Roman"/>
                <w:szCs w:val="24"/>
              </w:rPr>
            </w:pPr>
            <w:r>
              <w:rPr>
                <w:rFonts w:cs="Times New Roman"/>
                <w:szCs w:val="24"/>
              </w:rPr>
              <w:t>ERR:30</w:t>
            </w:r>
          </w:p>
        </w:tc>
        <w:tc>
          <w:tcPr>
            <w:tcW w:w="4359" w:type="dxa"/>
            <w:tcBorders>
              <w:top w:val="single" w:sz="4" w:space="0" w:color="2E74B5"/>
              <w:left w:val="single" w:sz="4" w:space="0" w:color="2E74B5"/>
              <w:bottom w:val="single" w:sz="4" w:space="0" w:color="2E74B5"/>
              <w:right w:val="single" w:sz="4" w:space="0" w:color="2E74B5"/>
            </w:tcBorders>
            <w:shd w:val="clear" w:color="auto" w:fill="auto"/>
          </w:tcPr>
          <w:p w14:paraId="4564EC3A" w14:textId="77777777" w:rsidR="00AC3E5D" w:rsidRPr="00517DC0" w:rsidRDefault="00AC3E5D" w:rsidP="001B79C4">
            <w:pPr>
              <w:pStyle w:val="ListParagraph"/>
              <w:ind w:left="0"/>
              <w:jc w:val="both"/>
              <w:rPr>
                <w:rFonts w:cs="Times New Roman"/>
                <w:szCs w:val="24"/>
              </w:rPr>
            </w:pPr>
            <w:r w:rsidRPr="00517DC0">
              <w:rPr>
                <w:rFonts w:cs="Times New Roman"/>
                <w:szCs w:val="24"/>
              </w:rPr>
              <w:t>Danh sách hóa đơn tồn tại ngày hóa đơn nhỏ hơn ngày hóa đơn đã phát hành</w:t>
            </w:r>
          </w:p>
        </w:tc>
        <w:tc>
          <w:tcPr>
            <w:tcW w:w="2116" w:type="dxa"/>
            <w:tcBorders>
              <w:top w:val="single" w:sz="4" w:space="0" w:color="2E74B5"/>
              <w:left w:val="single" w:sz="4" w:space="0" w:color="2E74B5"/>
              <w:bottom w:val="single" w:sz="4" w:space="0" w:color="2E74B5"/>
              <w:right w:val="single" w:sz="4" w:space="0" w:color="2E74B5"/>
            </w:tcBorders>
          </w:tcPr>
          <w:p w14:paraId="4BC73BF8" w14:textId="77777777" w:rsidR="00AC3E5D" w:rsidRPr="009372AD" w:rsidRDefault="00AC3E5D" w:rsidP="001B79C4">
            <w:pPr>
              <w:pStyle w:val="ListParagraph"/>
              <w:ind w:left="0"/>
              <w:jc w:val="both"/>
              <w:rPr>
                <w:rFonts w:cs="Times New Roman"/>
              </w:rPr>
            </w:pPr>
          </w:p>
        </w:tc>
      </w:tr>
      <w:tr w:rsidR="00AC3E5D" w:rsidRPr="00660ABB" w14:paraId="368536AE" w14:textId="77777777" w:rsidTr="001B79C4">
        <w:tc>
          <w:tcPr>
            <w:tcW w:w="2790" w:type="dxa"/>
            <w:tcBorders>
              <w:top w:val="single" w:sz="4" w:space="0" w:color="2E74B5"/>
              <w:left w:val="single" w:sz="4" w:space="0" w:color="2E74B5"/>
              <w:bottom w:val="single" w:sz="4" w:space="0" w:color="2E74B5"/>
              <w:right w:val="single" w:sz="4" w:space="0" w:color="2E74B5"/>
            </w:tcBorders>
            <w:shd w:val="clear" w:color="auto" w:fill="auto"/>
          </w:tcPr>
          <w:p w14:paraId="0553DAC8" w14:textId="77777777" w:rsidR="00AC3E5D" w:rsidRPr="009372AD" w:rsidRDefault="00AC3E5D" w:rsidP="001B79C4">
            <w:pPr>
              <w:autoSpaceDE w:val="0"/>
              <w:autoSpaceDN w:val="0"/>
              <w:adjustRightInd w:val="0"/>
              <w:rPr>
                <w:rFonts w:cs="Times New Roman"/>
                <w:szCs w:val="24"/>
              </w:rPr>
            </w:pPr>
            <w:r w:rsidRPr="009372AD">
              <w:rPr>
                <w:rFonts w:cs="Times New Roman"/>
                <w:szCs w:val="24"/>
              </w:rPr>
              <w:t>OK</w:t>
            </w:r>
            <w:r>
              <w:rPr>
                <w:rFonts w:cs="Times New Roman"/>
                <w:szCs w:val="24"/>
              </w:rPr>
              <w:t>:#Fkey1 _No1, Fkey2_No2</w:t>
            </w:r>
          </w:p>
          <w:p w14:paraId="7CFCE88B" w14:textId="77777777" w:rsidR="00AC3E5D" w:rsidRPr="009372AD" w:rsidRDefault="00AC3E5D" w:rsidP="001B79C4">
            <w:pPr>
              <w:autoSpaceDE w:val="0"/>
              <w:autoSpaceDN w:val="0"/>
              <w:adjustRightInd w:val="0"/>
              <w:rPr>
                <w:rFonts w:cs="Times New Roman"/>
                <w:szCs w:val="24"/>
              </w:rPr>
            </w:pPr>
            <w:r w:rsidRPr="009372AD">
              <w:rPr>
                <w:rFonts w:cs="Times New Roman"/>
                <w:szCs w:val="24"/>
              </w:rPr>
              <w:t>(Ví dụ:</w:t>
            </w:r>
            <w:r>
              <w:rPr>
                <w:rFonts w:cs="Times New Roman"/>
                <w:szCs w:val="24"/>
              </w:rPr>
              <w:t xml:space="preserve"> </w:t>
            </w:r>
            <w:r w:rsidRPr="009372AD">
              <w:rPr>
                <w:rFonts w:cs="Times New Roman"/>
                <w:szCs w:val="24"/>
              </w:rPr>
              <w:t>OK</w:t>
            </w:r>
            <w:r>
              <w:rPr>
                <w:rFonts w:cs="Times New Roman"/>
                <w:szCs w:val="24"/>
              </w:rPr>
              <w:t>:#Fkey1 _1, Fkey2_2</w:t>
            </w:r>
            <w:r w:rsidRPr="009372AD">
              <w:rPr>
                <w:rFonts w:cs="Times New Roman"/>
                <w:szCs w:val="24"/>
              </w:rPr>
              <w:t>)</w:t>
            </w:r>
          </w:p>
        </w:tc>
        <w:tc>
          <w:tcPr>
            <w:tcW w:w="4359" w:type="dxa"/>
            <w:tcBorders>
              <w:top w:val="single" w:sz="4" w:space="0" w:color="2E74B5"/>
              <w:left w:val="single" w:sz="4" w:space="0" w:color="2E74B5"/>
              <w:bottom w:val="single" w:sz="4" w:space="0" w:color="2E74B5"/>
              <w:right w:val="single" w:sz="4" w:space="0" w:color="2E74B5"/>
            </w:tcBorders>
            <w:shd w:val="clear" w:color="auto" w:fill="auto"/>
          </w:tcPr>
          <w:p w14:paraId="0D721E0D" w14:textId="77777777" w:rsidR="00AC3E5D" w:rsidRPr="006D6FDA" w:rsidRDefault="00AC3E5D" w:rsidP="001B79C4">
            <w:pPr>
              <w:spacing w:after="0" w:line="240" w:lineRule="auto"/>
              <w:jc w:val="both"/>
              <w:rPr>
                <w:rFonts w:cs="Times New Roman"/>
                <w:szCs w:val="24"/>
              </w:rPr>
            </w:pPr>
            <w:r w:rsidRPr="006D6FDA">
              <w:rPr>
                <w:rFonts w:cs="Times New Roman"/>
                <w:szCs w:val="24"/>
              </w:rPr>
              <w:t xml:space="preserve">OK </w:t>
            </w:r>
            <w:r w:rsidRPr="009372AD">
              <w:sym w:font="Wingdings" w:char="F0E0"/>
            </w:r>
            <w:r w:rsidRPr="006D6FDA">
              <w:rPr>
                <w:rFonts w:cs="Times New Roman"/>
                <w:szCs w:val="24"/>
              </w:rPr>
              <w:t xml:space="preserve"> đã phát hành hóa đơn thành công</w:t>
            </w:r>
          </w:p>
          <w:p w14:paraId="6DF78E72" w14:textId="77777777" w:rsidR="00AC3E5D" w:rsidRPr="006D6FDA" w:rsidRDefault="00AC3E5D" w:rsidP="001B79C4">
            <w:pPr>
              <w:spacing w:after="0" w:line="240" w:lineRule="auto"/>
              <w:jc w:val="both"/>
              <w:rPr>
                <w:rFonts w:cs="Times New Roman"/>
                <w:szCs w:val="24"/>
              </w:rPr>
            </w:pPr>
            <w:r w:rsidRPr="006D6FDA">
              <w:rPr>
                <w:rFonts w:cs="Times New Roman"/>
                <w:szCs w:val="24"/>
              </w:rPr>
              <w:t>Fkey1: Fkey thứ nhất</w:t>
            </w:r>
          </w:p>
          <w:p w14:paraId="4D208E52" w14:textId="77777777" w:rsidR="00AC3E5D" w:rsidRPr="006D6FDA" w:rsidRDefault="00AC3E5D" w:rsidP="001B79C4">
            <w:pPr>
              <w:spacing w:after="0" w:line="240" w:lineRule="auto"/>
              <w:jc w:val="both"/>
              <w:rPr>
                <w:rFonts w:cs="Times New Roman"/>
                <w:szCs w:val="24"/>
              </w:rPr>
            </w:pPr>
            <w:r w:rsidRPr="006D6FDA">
              <w:rPr>
                <w:rFonts w:cs="Times New Roman"/>
                <w:szCs w:val="24"/>
              </w:rPr>
              <w:t>No1: Số hóa đơn thứ 1</w:t>
            </w:r>
          </w:p>
        </w:tc>
        <w:tc>
          <w:tcPr>
            <w:tcW w:w="2116" w:type="dxa"/>
            <w:tcBorders>
              <w:top w:val="single" w:sz="4" w:space="0" w:color="2E74B5"/>
              <w:left w:val="single" w:sz="4" w:space="0" w:color="2E74B5"/>
              <w:bottom w:val="single" w:sz="4" w:space="0" w:color="2E74B5"/>
              <w:right w:val="single" w:sz="4" w:space="0" w:color="2E74B5"/>
            </w:tcBorders>
          </w:tcPr>
          <w:p w14:paraId="7500B0A2" w14:textId="77777777" w:rsidR="00AC3E5D" w:rsidRPr="00731CD1" w:rsidRDefault="00AC3E5D" w:rsidP="001B79C4">
            <w:pPr>
              <w:spacing w:after="0" w:line="240" w:lineRule="auto"/>
              <w:ind w:left="360"/>
              <w:jc w:val="both"/>
              <w:rPr>
                <w:rFonts w:cs="Times New Roman"/>
                <w:szCs w:val="24"/>
              </w:rPr>
            </w:pPr>
          </w:p>
        </w:tc>
      </w:tr>
    </w:tbl>
    <w:p w14:paraId="2F8F868E" w14:textId="77777777" w:rsidR="00AC3E5D" w:rsidRDefault="00AC3E5D" w:rsidP="00AC3E5D">
      <w:pPr>
        <w:rPr>
          <w:b/>
          <w:lang w:eastAsia="x-none"/>
        </w:rPr>
      </w:pPr>
    </w:p>
    <w:p w14:paraId="3029CB28" w14:textId="77777777" w:rsidR="00AC3E5D" w:rsidRPr="006D6FDA" w:rsidRDefault="00AC3E5D" w:rsidP="00AC3E5D">
      <w:pPr>
        <w:rPr>
          <w:rFonts w:eastAsia="Calibri" w:cs="Times New Roman"/>
          <w:b/>
          <w:szCs w:val="24"/>
        </w:rPr>
      </w:pPr>
      <w:r w:rsidRPr="006D6FDA">
        <w:rPr>
          <w:rFonts w:eastAsia="Calibri" w:cs="Times New Roman"/>
          <w:b/>
          <w:szCs w:val="24"/>
        </w:rPr>
        <w:t>Cấu trúc của file XML (các trường * là bắt buộc):</w:t>
      </w:r>
    </w:p>
    <w:p w14:paraId="4E6381A4" w14:textId="77777777" w:rsidR="00AC3E5D" w:rsidRPr="006D6FD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6D6FDA">
        <w:rPr>
          <w:rFonts w:ascii="Courier New" w:eastAsia="Times New Roman" w:hAnsi="Courier New" w:cs="Courier New"/>
          <w:color w:val="0000FF"/>
          <w:sz w:val="20"/>
          <w:szCs w:val="20"/>
        </w:rPr>
        <w:lastRenderedPageBreak/>
        <w:t>&lt;PublishInvFkey&gt;</w:t>
      </w:r>
    </w:p>
    <w:p w14:paraId="5A714EB0" w14:textId="77777777" w:rsidR="00AC3E5D" w:rsidRPr="006D6FD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6D6FDA">
        <w:rPr>
          <w:rFonts w:ascii="Courier New" w:eastAsia="Times New Roman" w:hAnsi="Courier New" w:cs="Courier New"/>
          <w:b/>
          <w:bCs/>
          <w:color w:val="000000"/>
          <w:sz w:val="20"/>
          <w:szCs w:val="20"/>
        </w:rPr>
        <w:t xml:space="preserve">    </w:t>
      </w:r>
      <w:r w:rsidRPr="006D6FDA">
        <w:rPr>
          <w:rFonts w:ascii="Courier New" w:eastAsia="Times New Roman" w:hAnsi="Courier New" w:cs="Courier New"/>
          <w:color w:val="0000FF"/>
          <w:sz w:val="20"/>
          <w:szCs w:val="20"/>
        </w:rPr>
        <w:t>&lt;Account&gt;</w:t>
      </w:r>
      <w:r w:rsidRPr="006D6FDA">
        <w:rPr>
          <w:rFonts w:ascii="Courier New" w:eastAsia="Times New Roman" w:hAnsi="Courier New" w:cs="Courier New"/>
          <w:b/>
          <w:bCs/>
          <w:color w:val="000000"/>
          <w:sz w:val="20"/>
          <w:szCs w:val="20"/>
        </w:rPr>
        <w:t>Tài khoản *</w:t>
      </w:r>
      <w:r w:rsidRPr="006D6FDA">
        <w:rPr>
          <w:rFonts w:ascii="Courier New" w:eastAsia="Times New Roman" w:hAnsi="Courier New" w:cs="Courier New"/>
          <w:color w:val="0000FF"/>
          <w:sz w:val="20"/>
          <w:szCs w:val="20"/>
        </w:rPr>
        <w:t>&lt;/Account&gt;</w:t>
      </w:r>
    </w:p>
    <w:p w14:paraId="47E4952C" w14:textId="77777777" w:rsidR="00AC3E5D" w:rsidRPr="006D6FD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6D6FDA">
        <w:rPr>
          <w:rFonts w:ascii="Courier New" w:eastAsia="Times New Roman" w:hAnsi="Courier New" w:cs="Courier New"/>
          <w:b/>
          <w:bCs/>
          <w:color w:val="000000"/>
          <w:sz w:val="20"/>
          <w:szCs w:val="20"/>
        </w:rPr>
        <w:t xml:space="preserve">    </w:t>
      </w:r>
      <w:r w:rsidRPr="006D6FDA">
        <w:rPr>
          <w:rFonts w:ascii="Courier New" w:eastAsia="Times New Roman" w:hAnsi="Courier New" w:cs="Courier New"/>
          <w:color w:val="0000FF"/>
          <w:sz w:val="20"/>
          <w:szCs w:val="20"/>
        </w:rPr>
        <w:t>&lt;ACpass&gt;</w:t>
      </w:r>
      <w:r w:rsidRPr="006D6FDA">
        <w:rPr>
          <w:rFonts w:ascii="Courier New" w:eastAsia="Times New Roman" w:hAnsi="Courier New" w:cs="Courier New"/>
          <w:b/>
          <w:bCs/>
          <w:color w:val="000000"/>
          <w:sz w:val="20"/>
          <w:szCs w:val="20"/>
        </w:rPr>
        <w:t>Mật khẩu *</w:t>
      </w:r>
      <w:r w:rsidRPr="006D6FDA">
        <w:rPr>
          <w:rFonts w:ascii="Courier New" w:eastAsia="Times New Roman" w:hAnsi="Courier New" w:cs="Courier New"/>
          <w:color w:val="0000FF"/>
          <w:sz w:val="20"/>
          <w:szCs w:val="20"/>
        </w:rPr>
        <w:t>&lt;/ACpass&gt;</w:t>
      </w:r>
    </w:p>
    <w:p w14:paraId="273B8DA8" w14:textId="77777777" w:rsidR="00AC3E5D" w:rsidRPr="006D6FD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6D6FDA">
        <w:rPr>
          <w:rFonts w:ascii="Courier New" w:eastAsia="Times New Roman" w:hAnsi="Courier New" w:cs="Courier New"/>
          <w:b/>
          <w:bCs/>
          <w:color w:val="000000"/>
          <w:sz w:val="20"/>
          <w:szCs w:val="20"/>
        </w:rPr>
        <w:t xml:space="preserve">    </w:t>
      </w:r>
      <w:r w:rsidRPr="006D6FDA">
        <w:rPr>
          <w:rFonts w:ascii="Courier New" w:eastAsia="Times New Roman" w:hAnsi="Courier New" w:cs="Courier New"/>
          <w:color w:val="0000FF"/>
          <w:sz w:val="20"/>
          <w:szCs w:val="20"/>
        </w:rPr>
        <w:t>&lt;lsFkey&gt;</w:t>
      </w:r>
      <w:r w:rsidRPr="006D6FDA">
        <w:rPr>
          <w:rFonts w:ascii="Courier New" w:eastAsia="Times New Roman" w:hAnsi="Courier New" w:cs="Courier New"/>
          <w:b/>
          <w:bCs/>
          <w:color w:val="000000"/>
          <w:sz w:val="20"/>
          <w:szCs w:val="20"/>
        </w:rPr>
        <w:t>fkey1_fkey2_fkey3 *</w:t>
      </w:r>
      <w:r w:rsidRPr="006D6FDA">
        <w:rPr>
          <w:rFonts w:ascii="Courier New" w:eastAsia="Times New Roman" w:hAnsi="Courier New" w:cs="Courier New"/>
          <w:color w:val="0000FF"/>
          <w:sz w:val="20"/>
          <w:szCs w:val="20"/>
        </w:rPr>
        <w:t>&lt;/lsFkey&gt;</w:t>
      </w:r>
    </w:p>
    <w:p w14:paraId="32B62340" w14:textId="77777777" w:rsidR="00AC3E5D" w:rsidRPr="006D6FD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6D6FDA">
        <w:rPr>
          <w:rFonts w:ascii="Courier New" w:eastAsia="Times New Roman" w:hAnsi="Courier New" w:cs="Courier New"/>
          <w:b/>
          <w:bCs/>
          <w:color w:val="000000"/>
          <w:sz w:val="20"/>
          <w:szCs w:val="20"/>
        </w:rPr>
        <w:t xml:space="preserve">    </w:t>
      </w:r>
      <w:r w:rsidRPr="006D6FDA">
        <w:rPr>
          <w:rFonts w:ascii="Courier New" w:eastAsia="Times New Roman" w:hAnsi="Courier New" w:cs="Courier New"/>
          <w:color w:val="0000FF"/>
          <w:sz w:val="20"/>
          <w:szCs w:val="20"/>
        </w:rPr>
        <w:t>&lt;username&gt;</w:t>
      </w:r>
      <w:r w:rsidRPr="006D6FDA">
        <w:rPr>
          <w:rFonts w:ascii="Courier New" w:eastAsia="Times New Roman" w:hAnsi="Courier New" w:cs="Courier New"/>
          <w:b/>
          <w:bCs/>
          <w:color w:val="000000"/>
          <w:sz w:val="20"/>
          <w:szCs w:val="20"/>
        </w:rPr>
        <w:t>Tài khoản role service *</w:t>
      </w:r>
      <w:r w:rsidRPr="006D6FDA">
        <w:rPr>
          <w:rFonts w:ascii="Courier New" w:eastAsia="Times New Roman" w:hAnsi="Courier New" w:cs="Courier New"/>
          <w:color w:val="0000FF"/>
          <w:sz w:val="20"/>
          <w:szCs w:val="20"/>
        </w:rPr>
        <w:t>&lt;/username&gt;</w:t>
      </w:r>
    </w:p>
    <w:p w14:paraId="10731117" w14:textId="77777777" w:rsidR="00AC3E5D" w:rsidRPr="006D6FD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6D6FDA">
        <w:rPr>
          <w:rFonts w:ascii="Courier New" w:eastAsia="Times New Roman" w:hAnsi="Courier New" w:cs="Courier New"/>
          <w:b/>
          <w:bCs/>
          <w:color w:val="000000"/>
          <w:sz w:val="20"/>
          <w:szCs w:val="20"/>
        </w:rPr>
        <w:t xml:space="preserve">    </w:t>
      </w:r>
      <w:r w:rsidRPr="006D6FDA">
        <w:rPr>
          <w:rFonts w:ascii="Courier New" w:eastAsia="Times New Roman" w:hAnsi="Courier New" w:cs="Courier New"/>
          <w:color w:val="0000FF"/>
          <w:sz w:val="20"/>
          <w:szCs w:val="20"/>
        </w:rPr>
        <w:t>&lt;password&gt;</w:t>
      </w:r>
      <w:r w:rsidRPr="006D6FDA">
        <w:rPr>
          <w:rFonts w:ascii="Courier New" w:eastAsia="Times New Roman" w:hAnsi="Courier New" w:cs="Courier New"/>
          <w:b/>
          <w:bCs/>
          <w:color w:val="000000"/>
          <w:sz w:val="20"/>
          <w:szCs w:val="20"/>
        </w:rPr>
        <w:t>Mật khẩu tài khoản role service *</w:t>
      </w:r>
      <w:r w:rsidRPr="006D6FDA">
        <w:rPr>
          <w:rFonts w:ascii="Courier New" w:eastAsia="Times New Roman" w:hAnsi="Courier New" w:cs="Courier New"/>
          <w:color w:val="0000FF"/>
          <w:sz w:val="20"/>
          <w:szCs w:val="20"/>
        </w:rPr>
        <w:t>&lt;/password&gt;</w:t>
      </w:r>
    </w:p>
    <w:p w14:paraId="296353BB" w14:textId="77777777" w:rsidR="00AC3E5D" w:rsidRPr="006D6FD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6D6FDA">
        <w:rPr>
          <w:rFonts w:ascii="Courier New" w:eastAsia="Times New Roman" w:hAnsi="Courier New" w:cs="Courier New"/>
          <w:b/>
          <w:bCs/>
          <w:color w:val="000000"/>
          <w:sz w:val="20"/>
          <w:szCs w:val="20"/>
        </w:rPr>
        <w:t xml:space="preserve">    </w:t>
      </w:r>
      <w:r w:rsidRPr="006D6FDA">
        <w:rPr>
          <w:rFonts w:ascii="Courier New" w:eastAsia="Times New Roman" w:hAnsi="Courier New" w:cs="Courier New"/>
          <w:color w:val="0000FF"/>
          <w:sz w:val="20"/>
          <w:szCs w:val="20"/>
        </w:rPr>
        <w:t>&lt;pattern&gt;</w:t>
      </w:r>
      <w:r w:rsidRPr="006D6FDA">
        <w:rPr>
          <w:rFonts w:ascii="Courier New" w:eastAsia="Times New Roman" w:hAnsi="Courier New" w:cs="Courier New"/>
          <w:b/>
          <w:bCs/>
          <w:color w:val="000000"/>
          <w:sz w:val="20"/>
          <w:szCs w:val="20"/>
        </w:rPr>
        <w:t>Mẫu số</w:t>
      </w:r>
      <w:r w:rsidRPr="006D6FDA">
        <w:rPr>
          <w:rFonts w:ascii="Courier New" w:eastAsia="Times New Roman" w:hAnsi="Courier New" w:cs="Courier New"/>
          <w:color w:val="0000FF"/>
          <w:sz w:val="20"/>
          <w:szCs w:val="20"/>
        </w:rPr>
        <w:t>&lt;/pattern&gt;</w:t>
      </w:r>
    </w:p>
    <w:p w14:paraId="6290057F" w14:textId="77777777" w:rsidR="00AC3E5D" w:rsidRPr="006D6FD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6D6FDA">
        <w:rPr>
          <w:rFonts w:ascii="Courier New" w:eastAsia="Times New Roman" w:hAnsi="Courier New" w:cs="Courier New"/>
          <w:b/>
          <w:bCs/>
          <w:color w:val="000000"/>
          <w:sz w:val="20"/>
          <w:szCs w:val="20"/>
        </w:rPr>
        <w:t xml:space="preserve">    </w:t>
      </w:r>
      <w:r w:rsidRPr="006D6FDA">
        <w:rPr>
          <w:rFonts w:ascii="Courier New" w:eastAsia="Times New Roman" w:hAnsi="Courier New" w:cs="Courier New"/>
          <w:color w:val="0000FF"/>
          <w:sz w:val="20"/>
          <w:szCs w:val="20"/>
        </w:rPr>
        <w:t>&lt;serial&gt;</w:t>
      </w:r>
      <w:r w:rsidRPr="006D6FDA">
        <w:rPr>
          <w:rFonts w:ascii="Courier New" w:eastAsia="Times New Roman" w:hAnsi="Courier New" w:cs="Courier New"/>
          <w:b/>
          <w:bCs/>
          <w:color w:val="000000"/>
          <w:sz w:val="20"/>
          <w:szCs w:val="20"/>
        </w:rPr>
        <w:t>Ký hiệu</w:t>
      </w:r>
      <w:r w:rsidRPr="006D6FDA">
        <w:rPr>
          <w:rFonts w:ascii="Courier New" w:eastAsia="Times New Roman" w:hAnsi="Courier New" w:cs="Courier New"/>
          <w:color w:val="0000FF"/>
          <w:sz w:val="20"/>
          <w:szCs w:val="20"/>
        </w:rPr>
        <w:t>&lt;/serial&gt;</w:t>
      </w:r>
    </w:p>
    <w:p w14:paraId="4A2FCDCD" w14:textId="77777777" w:rsidR="00AC3E5D" w:rsidRPr="006D6FDA" w:rsidRDefault="00AC3E5D" w:rsidP="00AC3E5D">
      <w:pPr>
        <w:shd w:val="clear" w:color="auto" w:fill="FFFFFF"/>
        <w:spacing w:after="0" w:line="240" w:lineRule="auto"/>
        <w:rPr>
          <w:rFonts w:eastAsia="Times New Roman" w:cs="Times New Roman"/>
          <w:szCs w:val="24"/>
        </w:rPr>
      </w:pPr>
      <w:r w:rsidRPr="006D6FDA">
        <w:rPr>
          <w:rFonts w:ascii="Courier New" w:eastAsia="Times New Roman" w:hAnsi="Courier New" w:cs="Courier New"/>
          <w:color w:val="0000FF"/>
          <w:sz w:val="20"/>
          <w:szCs w:val="20"/>
        </w:rPr>
        <w:t>&lt;/PublishInvFkey&gt;</w:t>
      </w:r>
    </w:p>
    <w:p w14:paraId="26F70432" w14:textId="77777777" w:rsidR="00AC3E5D" w:rsidRDefault="00AC3E5D" w:rsidP="00AC3E5D">
      <w:pPr>
        <w:rPr>
          <w:b/>
          <w:lang w:eastAsia="x-none"/>
        </w:rPr>
      </w:pPr>
    </w:p>
    <w:p w14:paraId="6D68BA05" w14:textId="77777777" w:rsidR="00AC3E5D" w:rsidRDefault="00AC3E5D" w:rsidP="00AC3E5D">
      <w:pPr>
        <w:pStyle w:val="Heading3"/>
      </w:pPr>
      <w:bookmarkStart w:id="16" w:name="_Toc90309008"/>
      <w:r>
        <w:t>Phát hành hóa đơn theo khoảng thời gian (publishdate)</w:t>
      </w:r>
      <w:bookmarkEnd w:id="16"/>
    </w:p>
    <w:p w14:paraId="65B53312" w14:textId="77777777" w:rsidR="00AC3E5D" w:rsidRPr="00593BE8" w:rsidRDefault="00AC3E5D" w:rsidP="00A75803">
      <w:pPr>
        <w:pStyle w:val="N"/>
      </w:pPr>
      <w:r w:rsidRPr="00593BE8">
        <w:t>URL</w:t>
      </w:r>
    </w:p>
    <w:p w14:paraId="7375310C" w14:textId="77777777" w:rsidR="00AC3E5D" w:rsidRPr="00885F8A" w:rsidRDefault="00AC3E5D" w:rsidP="00A75803">
      <w:pPr>
        <w:pStyle w:val="N"/>
      </w:pPr>
      <w:r>
        <w:tab/>
      </w:r>
      <w:r w:rsidRPr="00007702">
        <w:t xml:space="preserve"> </w:t>
      </w:r>
      <w:r w:rsidRPr="001B551F">
        <w:t xml:space="preserve">string PublishInvByDate(string Account, string ACpass, string username, string password, </w:t>
      </w:r>
      <w:r>
        <w:t>string FromDate, string ToDate)</w:t>
      </w:r>
    </w:p>
    <w:p w14:paraId="71E78EB2" w14:textId="77777777" w:rsidR="00AC3E5D" w:rsidRPr="00593BE8" w:rsidRDefault="00AC3E5D" w:rsidP="00A75803">
      <w:pPr>
        <w:pStyle w:val="N"/>
      </w:pPr>
      <w:r w:rsidRPr="00593BE8">
        <w:t>DESCRIPTION</w:t>
      </w:r>
    </w:p>
    <w:p w14:paraId="5B5A2DE3" w14:textId="77777777" w:rsidR="00AC3E5D" w:rsidRPr="007C1EEB" w:rsidRDefault="00AC3E5D" w:rsidP="00A75803">
      <w:pPr>
        <w:pStyle w:val="N"/>
      </w:pPr>
      <w:r>
        <w:tab/>
        <w:t>Đây là web service cho phép phát hành hóa đơn theo 1 khoảng thời gian truyền vào.</w:t>
      </w:r>
    </w:p>
    <w:p w14:paraId="2D9F349C" w14:textId="77777777" w:rsidR="00AC3E5D" w:rsidRPr="00007702" w:rsidRDefault="00AC3E5D" w:rsidP="00A75803">
      <w:pPr>
        <w:pStyle w:val="N"/>
      </w:pPr>
      <w:r w:rsidRPr="00663B3E">
        <w:t>HTTP METHOD</w:t>
      </w:r>
    </w:p>
    <w:p w14:paraId="4FB201AA" w14:textId="77777777" w:rsidR="00AC3E5D" w:rsidRPr="00007702" w:rsidRDefault="00AC3E5D" w:rsidP="00A75803">
      <w:pPr>
        <w:pStyle w:val="N"/>
        <w:rPr>
          <w:b/>
        </w:rPr>
      </w:pPr>
      <w:r w:rsidRPr="00610AFD">
        <w:tab/>
      </w:r>
      <w:r w:rsidRPr="00610AFD">
        <w:tab/>
        <w:t>POST</w:t>
      </w:r>
    </w:p>
    <w:p w14:paraId="7AF6AB0D" w14:textId="77777777" w:rsidR="00AC3E5D" w:rsidRPr="00610AFD" w:rsidRDefault="00AC3E5D" w:rsidP="00A75803">
      <w:pPr>
        <w:pStyle w:val="N"/>
      </w:pPr>
      <w:r w:rsidRPr="00610AFD">
        <w:t>REQUEST BODY</w:t>
      </w:r>
    </w:p>
    <w:p w14:paraId="640CF8D2"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Pr>
          <w:rFonts w:eastAsia="Calibri" w:cs="Times New Roman"/>
          <w:b/>
          <w:szCs w:val="24"/>
        </w:rPr>
        <w:t>Account/ACPass</w:t>
      </w:r>
      <w:r w:rsidRPr="009372AD">
        <w:rPr>
          <w:rFonts w:eastAsia="Calibri" w:cs="Times New Roman"/>
          <w:b/>
          <w:szCs w:val="24"/>
        </w:rPr>
        <w:t xml:space="preserve">:  </w:t>
      </w:r>
      <w:r w:rsidRPr="009372AD">
        <w:rPr>
          <w:rFonts w:eastAsia="Calibri" w:cs="Times New Roman"/>
          <w:szCs w:val="24"/>
        </w:rPr>
        <w:t>Tài khoản được cấp phát cho nhân viên gọi lệnh phát hành hóa đơn</w:t>
      </w:r>
    </w:p>
    <w:p w14:paraId="60B28E18"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3D020796" w14:textId="77777777" w:rsidR="00AC3E5D" w:rsidRPr="00363AB2" w:rsidRDefault="00AC3E5D" w:rsidP="00AC3E5D">
      <w:pPr>
        <w:pStyle w:val="ListParagraph"/>
        <w:numPr>
          <w:ilvl w:val="0"/>
          <w:numId w:val="2"/>
        </w:numPr>
        <w:spacing w:after="0" w:line="360" w:lineRule="auto"/>
        <w:ind w:left="1080"/>
        <w:jc w:val="both"/>
        <w:rPr>
          <w:rFonts w:eastAsia="Calibri" w:cs="Times New Roman"/>
          <w:b/>
          <w:szCs w:val="24"/>
          <w:u w:val="single"/>
        </w:rPr>
      </w:pPr>
      <w:r w:rsidRPr="00A75A9A">
        <w:rPr>
          <w:rFonts w:cs="Times New Roman"/>
          <w:b/>
          <w:color w:val="000000"/>
          <w:szCs w:val="24"/>
        </w:rPr>
        <w:t>FromDate</w:t>
      </w:r>
      <w:r w:rsidRPr="00363AB2">
        <w:rPr>
          <w:rFonts w:eastAsia="Calibri" w:cs="Times New Roman"/>
          <w:b/>
          <w:szCs w:val="24"/>
        </w:rPr>
        <w:t>:</w:t>
      </w:r>
      <w:r w:rsidRPr="009372AD">
        <w:rPr>
          <w:rFonts w:eastAsia="Calibri" w:cs="Times New Roman"/>
          <w:b/>
          <w:szCs w:val="24"/>
        </w:rPr>
        <w:t xml:space="preserve"> </w:t>
      </w:r>
      <w:r>
        <w:rPr>
          <w:rFonts w:eastAsia="Calibri" w:cs="Times New Roman"/>
          <w:szCs w:val="24"/>
        </w:rPr>
        <w:t>Ngày bắt đầu (so sánh với trường publishdate)</w:t>
      </w:r>
    </w:p>
    <w:p w14:paraId="11E9C94E"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A75A9A">
        <w:rPr>
          <w:rFonts w:cs="Times New Roman"/>
          <w:b/>
          <w:color w:val="000000"/>
          <w:szCs w:val="24"/>
        </w:rPr>
        <w:t>ToDate</w:t>
      </w:r>
      <w:r w:rsidRPr="00363AB2">
        <w:rPr>
          <w:rFonts w:cs="Times New Roman"/>
          <w:b/>
          <w:color w:val="000000"/>
          <w:szCs w:val="24"/>
        </w:rPr>
        <w:t>:</w:t>
      </w:r>
      <w:r>
        <w:rPr>
          <w:rFonts w:cs="Times New Roman"/>
          <w:color w:val="000000"/>
          <w:szCs w:val="24"/>
        </w:rPr>
        <w:t xml:space="preserve"> Ngày kết thúc </w:t>
      </w:r>
      <w:r>
        <w:rPr>
          <w:rFonts w:eastAsia="Calibri" w:cs="Times New Roman"/>
          <w:szCs w:val="24"/>
        </w:rPr>
        <w:t>(so sánh với trường publishdate)</w:t>
      </w:r>
    </w:p>
    <w:p w14:paraId="50DC7792"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4899"/>
        <w:gridCol w:w="2116"/>
      </w:tblGrid>
      <w:tr w:rsidR="00AC3E5D" w:rsidRPr="00660ABB" w14:paraId="6E374C33"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F2F2F2"/>
          </w:tcPr>
          <w:p w14:paraId="34E40BC2" w14:textId="77777777" w:rsidR="00AC3E5D" w:rsidRPr="00660ABB" w:rsidRDefault="00AC3E5D" w:rsidP="001B79C4">
            <w:pPr>
              <w:pStyle w:val="ListParagraph"/>
            </w:pPr>
            <w:r>
              <w:t>Kết quả</w:t>
            </w:r>
          </w:p>
        </w:tc>
        <w:tc>
          <w:tcPr>
            <w:tcW w:w="4899" w:type="dxa"/>
            <w:tcBorders>
              <w:top w:val="single" w:sz="4" w:space="0" w:color="2E74B5"/>
              <w:left w:val="single" w:sz="4" w:space="0" w:color="2E74B5"/>
              <w:bottom w:val="single" w:sz="4" w:space="0" w:color="2E74B5"/>
              <w:right w:val="single" w:sz="4" w:space="0" w:color="2E74B5"/>
            </w:tcBorders>
            <w:shd w:val="clear" w:color="auto" w:fill="F2F2F2"/>
          </w:tcPr>
          <w:p w14:paraId="2BA3E4A6" w14:textId="77777777" w:rsidR="00AC3E5D" w:rsidRPr="00660ABB" w:rsidRDefault="00AC3E5D" w:rsidP="001B79C4">
            <w:pPr>
              <w:pStyle w:val="ListParagraph"/>
            </w:pPr>
            <w:r w:rsidRPr="00660ABB">
              <w:t>Mô tả</w:t>
            </w:r>
          </w:p>
        </w:tc>
        <w:tc>
          <w:tcPr>
            <w:tcW w:w="2116" w:type="dxa"/>
            <w:tcBorders>
              <w:top w:val="single" w:sz="4" w:space="0" w:color="2E74B5"/>
              <w:left w:val="single" w:sz="4" w:space="0" w:color="2E74B5"/>
              <w:bottom w:val="single" w:sz="4" w:space="0" w:color="2E74B5"/>
              <w:right w:val="single" w:sz="4" w:space="0" w:color="2E74B5"/>
            </w:tcBorders>
            <w:shd w:val="clear" w:color="auto" w:fill="F2F2F2"/>
          </w:tcPr>
          <w:p w14:paraId="49877F9B" w14:textId="77777777" w:rsidR="00AC3E5D" w:rsidRPr="00660ABB" w:rsidRDefault="00AC3E5D" w:rsidP="001B79C4">
            <w:pPr>
              <w:pStyle w:val="ListParagraph"/>
            </w:pPr>
            <w:r>
              <w:t>Ghi chú</w:t>
            </w:r>
          </w:p>
        </w:tc>
      </w:tr>
      <w:tr w:rsidR="00AC3E5D" w:rsidRPr="00660ABB" w14:paraId="0F2B6F4E" w14:textId="77777777" w:rsidTr="001B79C4">
        <w:tc>
          <w:tcPr>
            <w:tcW w:w="2250" w:type="dxa"/>
            <w:tcBorders>
              <w:top w:val="single" w:sz="4" w:space="0" w:color="2E74B5"/>
              <w:left w:val="single" w:sz="4" w:space="0" w:color="2E74B5"/>
              <w:right w:val="single" w:sz="4" w:space="0" w:color="2E74B5"/>
            </w:tcBorders>
            <w:shd w:val="clear" w:color="auto" w:fill="auto"/>
          </w:tcPr>
          <w:p w14:paraId="5A733A22"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118A2310"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w:t>
            </w:r>
            <w:r>
              <w:rPr>
                <w:rFonts w:cs="Times New Roman"/>
              </w:rPr>
              <w:t>n phát hành hóa đơn</w:t>
            </w:r>
          </w:p>
        </w:tc>
        <w:tc>
          <w:tcPr>
            <w:tcW w:w="2116" w:type="dxa"/>
            <w:tcBorders>
              <w:top w:val="single" w:sz="4" w:space="0" w:color="2E74B5"/>
              <w:left w:val="single" w:sz="4" w:space="0" w:color="2E74B5"/>
              <w:bottom w:val="single" w:sz="4" w:space="0" w:color="2E74B5"/>
              <w:right w:val="single" w:sz="4" w:space="0" w:color="2E74B5"/>
            </w:tcBorders>
          </w:tcPr>
          <w:p w14:paraId="7B6FE830" w14:textId="77777777" w:rsidR="00AC3E5D" w:rsidRPr="009372AD" w:rsidRDefault="00AC3E5D" w:rsidP="001B79C4">
            <w:pPr>
              <w:pStyle w:val="ListParagraph"/>
              <w:ind w:left="0"/>
              <w:jc w:val="both"/>
              <w:rPr>
                <w:rFonts w:cs="Times New Roman"/>
              </w:rPr>
            </w:pPr>
          </w:p>
        </w:tc>
      </w:tr>
      <w:tr w:rsidR="00AC3E5D" w:rsidRPr="00660ABB" w14:paraId="57DBD0DE"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1059AC2D" w14:textId="77777777" w:rsidR="00AC3E5D" w:rsidRPr="009372AD" w:rsidRDefault="00AC3E5D" w:rsidP="001B79C4">
            <w:pPr>
              <w:jc w:val="both"/>
              <w:rPr>
                <w:rFonts w:cs="Times New Roman"/>
                <w:szCs w:val="24"/>
              </w:rPr>
            </w:pPr>
            <w:r>
              <w:rPr>
                <w:rFonts w:cs="Times New Roman"/>
                <w:szCs w:val="24"/>
              </w:rPr>
              <w:t>ERR:23</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5B2EED99" w14:textId="77777777" w:rsidR="00AC3E5D" w:rsidRPr="009372AD" w:rsidRDefault="00AC3E5D" w:rsidP="001B79C4">
            <w:pPr>
              <w:jc w:val="both"/>
              <w:rPr>
                <w:rFonts w:cs="Times New Roman"/>
                <w:szCs w:val="24"/>
              </w:rPr>
            </w:pPr>
            <w:r>
              <w:rPr>
                <w:rFonts w:cs="Times New Roman"/>
                <w:szCs w:val="24"/>
              </w:rPr>
              <w:t>Không tìm thấy thông tin công ty</w:t>
            </w:r>
          </w:p>
        </w:tc>
        <w:tc>
          <w:tcPr>
            <w:tcW w:w="2116" w:type="dxa"/>
            <w:tcBorders>
              <w:top w:val="single" w:sz="4" w:space="0" w:color="2E74B5"/>
              <w:left w:val="single" w:sz="4" w:space="0" w:color="2E74B5"/>
              <w:bottom w:val="single" w:sz="4" w:space="0" w:color="2E74B5"/>
              <w:right w:val="single" w:sz="4" w:space="0" w:color="2E74B5"/>
            </w:tcBorders>
          </w:tcPr>
          <w:p w14:paraId="325DE9B7" w14:textId="77777777" w:rsidR="00AC3E5D" w:rsidRPr="009372AD" w:rsidRDefault="00AC3E5D" w:rsidP="001B79C4">
            <w:pPr>
              <w:jc w:val="both"/>
              <w:rPr>
                <w:rFonts w:cs="Times New Roman"/>
                <w:szCs w:val="24"/>
              </w:rPr>
            </w:pPr>
          </w:p>
        </w:tc>
      </w:tr>
      <w:tr w:rsidR="00AC3E5D" w:rsidRPr="00660ABB" w14:paraId="76047162"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26E8C81D" w14:textId="77777777" w:rsidR="00AC3E5D" w:rsidRPr="009372AD" w:rsidRDefault="00AC3E5D" w:rsidP="001B79C4">
            <w:pPr>
              <w:autoSpaceDE w:val="0"/>
              <w:autoSpaceDN w:val="0"/>
              <w:adjustRightInd w:val="0"/>
              <w:jc w:val="both"/>
              <w:rPr>
                <w:rFonts w:cs="Times New Roman"/>
                <w:szCs w:val="24"/>
              </w:rPr>
            </w:pPr>
            <w:r>
              <w:rPr>
                <w:rFonts w:cs="Times New Roman"/>
                <w:szCs w:val="24"/>
              </w:rPr>
              <w:t>ERR:24#</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4B51D6DA" w14:textId="77777777" w:rsidR="00AC3E5D" w:rsidRPr="009372AD" w:rsidRDefault="00AC3E5D" w:rsidP="001B79C4">
            <w:pPr>
              <w:pStyle w:val="ListParagraph"/>
              <w:ind w:left="0"/>
              <w:jc w:val="both"/>
              <w:rPr>
                <w:rFonts w:cs="Times New Roman"/>
              </w:rPr>
            </w:pPr>
            <w:r>
              <w:rPr>
                <w:rFonts w:cs="Times New Roman"/>
              </w:rPr>
              <w:t>Không tìm thấy hóa đơn cần phát hành của công ty ứng với từng mẫu số, ký hiệu</w:t>
            </w:r>
          </w:p>
        </w:tc>
        <w:tc>
          <w:tcPr>
            <w:tcW w:w="2116" w:type="dxa"/>
            <w:tcBorders>
              <w:top w:val="single" w:sz="4" w:space="0" w:color="2E74B5"/>
              <w:left w:val="single" w:sz="4" w:space="0" w:color="2E74B5"/>
              <w:bottom w:val="single" w:sz="4" w:space="0" w:color="2E74B5"/>
              <w:right w:val="single" w:sz="4" w:space="0" w:color="2E74B5"/>
            </w:tcBorders>
          </w:tcPr>
          <w:p w14:paraId="1DAC4CA1" w14:textId="77777777" w:rsidR="00AC3E5D" w:rsidRPr="009372AD" w:rsidRDefault="00AC3E5D" w:rsidP="001B79C4">
            <w:pPr>
              <w:pStyle w:val="ListParagraph"/>
              <w:ind w:left="0"/>
              <w:jc w:val="both"/>
              <w:rPr>
                <w:rFonts w:cs="Times New Roman"/>
              </w:rPr>
            </w:pPr>
          </w:p>
        </w:tc>
      </w:tr>
      <w:tr w:rsidR="00AC3E5D" w:rsidRPr="00660ABB" w14:paraId="51967E40"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237EC5F2" w14:textId="77777777" w:rsidR="00AC3E5D" w:rsidRPr="009372AD" w:rsidRDefault="00AC3E5D" w:rsidP="001B79C4">
            <w:pPr>
              <w:autoSpaceDE w:val="0"/>
              <w:autoSpaceDN w:val="0"/>
              <w:adjustRightInd w:val="0"/>
              <w:jc w:val="both"/>
              <w:rPr>
                <w:rFonts w:cs="Times New Roman"/>
                <w:szCs w:val="24"/>
              </w:rPr>
            </w:pPr>
            <w:r>
              <w:rPr>
                <w:rFonts w:cs="Times New Roman"/>
                <w:szCs w:val="24"/>
              </w:rPr>
              <w:t>ERR:14#</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517CACCE" w14:textId="77777777" w:rsidR="00AC3E5D" w:rsidRPr="009372AD" w:rsidRDefault="00AC3E5D" w:rsidP="001B79C4">
            <w:pPr>
              <w:pStyle w:val="ListParagraph"/>
              <w:ind w:left="0"/>
              <w:jc w:val="both"/>
              <w:rPr>
                <w:rFonts w:cs="Times New Roman"/>
              </w:rPr>
            </w:pPr>
            <w:r>
              <w:rPr>
                <w:rFonts w:cs="Times New Roman"/>
              </w:rPr>
              <w:t>Không phát hành được hóa đơn của công ty ứng với từng mẫu số, ký hiệu</w:t>
            </w:r>
          </w:p>
        </w:tc>
        <w:tc>
          <w:tcPr>
            <w:tcW w:w="2116" w:type="dxa"/>
            <w:tcBorders>
              <w:top w:val="single" w:sz="4" w:space="0" w:color="2E74B5"/>
              <w:left w:val="single" w:sz="4" w:space="0" w:color="2E74B5"/>
              <w:bottom w:val="single" w:sz="4" w:space="0" w:color="2E74B5"/>
              <w:right w:val="single" w:sz="4" w:space="0" w:color="2E74B5"/>
            </w:tcBorders>
          </w:tcPr>
          <w:p w14:paraId="36FE3726" w14:textId="77777777" w:rsidR="00AC3E5D" w:rsidRPr="009372AD" w:rsidRDefault="00AC3E5D" w:rsidP="001B79C4">
            <w:pPr>
              <w:pStyle w:val="ListParagraph"/>
              <w:ind w:left="0"/>
              <w:jc w:val="both"/>
              <w:rPr>
                <w:rFonts w:cs="Times New Roman"/>
              </w:rPr>
            </w:pPr>
          </w:p>
        </w:tc>
      </w:tr>
      <w:tr w:rsidR="00AC3E5D" w:rsidRPr="00660ABB" w14:paraId="2D00823D"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1576481A"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ERR:20</w:t>
            </w:r>
          </w:p>
          <w:p w14:paraId="75B8C1AB" w14:textId="77777777" w:rsidR="00AC3E5D" w:rsidRPr="009372AD" w:rsidRDefault="00AC3E5D" w:rsidP="001B79C4">
            <w:pPr>
              <w:autoSpaceDE w:val="0"/>
              <w:autoSpaceDN w:val="0"/>
              <w:adjustRightInd w:val="0"/>
              <w:jc w:val="both"/>
              <w:rPr>
                <w:rFonts w:cs="Times New Roman"/>
                <w:szCs w:val="24"/>
              </w:rPr>
            </w:pP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4BEAAE1D" w14:textId="77777777" w:rsidR="00AC3E5D" w:rsidRPr="009372AD" w:rsidRDefault="00AC3E5D" w:rsidP="001B79C4">
            <w:pPr>
              <w:pStyle w:val="ListParagraph"/>
              <w:ind w:left="0"/>
              <w:jc w:val="both"/>
              <w:rPr>
                <w:rFonts w:cs="Times New Roman"/>
              </w:rPr>
            </w:pPr>
            <w:r>
              <w:rPr>
                <w:rFonts w:cs="Times New Roman"/>
              </w:rPr>
              <w:t>Pattern và S</w:t>
            </w:r>
            <w:r w:rsidRPr="009372AD">
              <w:rPr>
                <w:rFonts w:cs="Times New Roman"/>
              </w:rPr>
              <w:t>erial không phù hợp, hoặc không tồn tại hóa đơn đã đăng kí có sử dụ</w:t>
            </w:r>
            <w:r>
              <w:rPr>
                <w:rFonts w:cs="Times New Roman"/>
              </w:rPr>
              <w:t>ng Pattern và S</w:t>
            </w:r>
            <w:r w:rsidRPr="009372AD">
              <w:rPr>
                <w:rFonts w:cs="Times New Roman"/>
              </w:rPr>
              <w:t>erial truyền vào</w:t>
            </w:r>
          </w:p>
        </w:tc>
        <w:tc>
          <w:tcPr>
            <w:tcW w:w="2116" w:type="dxa"/>
            <w:tcBorders>
              <w:top w:val="single" w:sz="4" w:space="0" w:color="2E74B5"/>
              <w:left w:val="single" w:sz="4" w:space="0" w:color="2E74B5"/>
              <w:bottom w:val="single" w:sz="4" w:space="0" w:color="2E74B5"/>
              <w:right w:val="single" w:sz="4" w:space="0" w:color="2E74B5"/>
            </w:tcBorders>
          </w:tcPr>
          <w:p w14:paraId="05266515" w14:textId="77777777" w:rsidR="00AC3E5D" w:rsidRPr="009372AD" w:rsidRDefault="00AC3E5D" w:rsidP="001B79C4">
            <w:pPr>
              <w:pStyle w:val="ListParagraph"/>
              <w:ind w:left="0"/>
              <w:jc w:val="both"/>
              <w:rPr>
                <w:rFonts w:cs="Times New Roman"/>
              </w:rPr>
            </w:pPr>
            <w:r w:rsidRPr="009372AD">
              <w:rPr>
                <w:rFonts w:cs="Times New Roman"/>
              </w:rPr>
              <w:t xml:space="preserve">Chỉ chấp nhận đồng thời nhập cả Pattern và serial hoặc đồng </w:t>
            </w:r>
            <w:r w:rsidRPr="009372AD">
              <w:rPr>
                <w:rFonts w:cs="Times New Roman"/>
              </w:rPr>
              <w:lastRenderedPageBreak/>
              <w:t>thời để trống cả pattern và serial</w:t>
            </w:r>
          </w:p>
        </w:tc>
      </w:tr>
      <w:tr w:rsidR="00AC3E5D" w:rsidRPr="00660ABB" w14:paraId="363D95FF"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07912D10" w14:textId="77777777" w:rsidR="00AC3E5D" w:rsidRPr="00DD2715" w:rsidRDefault="00AC3E5D" w:rsidP="001B79C4">
            <w:pPr>
              <w:autoSpaceDE w:val="0"/>
              <w:autoSpaceDN w:val="0"/>
              <w:adjustRightInd w:val="0"/>
              <w:jc w:val="both"/>
              <w:rPr>
                <w:rFonts w:cs="Times New Roman"/>
                <w:szCs w:val="24"/>
              </w:rPr>
            </w:pPr>
            <w:r>
              <w:rPr>
                <w:rFonts w:cs="Times New Roman"/>
                <w:szCs w:val="24"/>
              </w:rPr>
              <w:lastRenderedPageBreak/>
              <w:t>ERR:29</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677A7C8D" w14:textId="77777777" w:rsidR="00AC3E5D" w:rsidRDefault="00AC3E5D" w:rsidP="001B79C4">
            <w:pPr>
              <w:pStyle w:val="ListParagraph"/>
              <w:ind w:left="0"/>
              <w:jc w:val="both"/>
              <w:rPr>
                <w:rFonts w:cs="Times New Roman"/>
              </w:rPr>
            </w:pPr>
            <w:r>
              <w:rPr>
                <w:rFonts w:cs="Times New Roman"/>
              </w:rPr>
              <w:t>Lỗi chứng thư hết hạn</w:t>
            </w:r>
          </w:p>
        </w:tc>
        <w:tc>
          <w:tcPr>
            <w:tcW w:w="2116" w:type="dxa"/>
            <w:tcBorders>
              <w:top w:val="single" w:sz="4" w:space="0" w:color="2E74B5"/>
              <w:left w:val="single" w:sz="4" w:space="0" w:color="2E74B5"/>
              <w:bottom w:val="single" w:sz="4" w:space="0" w:color="2E74B5"/>
              <w:right w:val="single" w:sz="4" w:space="0" w:color="2E74B5"/>
            </w:tcBorders>
          </w:tcPr>
          <w:p w14:paraId="610920D6" w14:textId="77777777" w:rsidR="00AC3E5D" w:rsidRPr="009372AD" w:rsidRDefault="00AC3E5D" w:rsidP="001B79C4">
            <w:pPr>
              <w:pStyle w:val="ListParagraph"/>
              <w:ind w:left="0"/>
              <w:jc w:val="both"/>
              <w:rPr>
                <w:rFonts w:cs="Times New Roman"/>
              </w:rPr>
            </w:pPr>
          </w:p>
        </w:tc>
      </w:tr>
      <w:tr w:rsidR="00AC3E5D" w:rsidRPr="00660ABB" w14:paraId="7A3126A1"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73B032D2" w14:textId="77777777" w:rsidR="00AC3E5D" w:rsidRPr="00DD2715" w:rsidRDefault="00AC3E5D" w:rsidP="001B79C4">
            <w:pPr>
              <w:autoSpaceDE w:val="0"/>
              <w:autoSpaceDN w:val="0"/>
              <w:adjustRightInd w:val="0"/>
              <w:jc w:val="both"/>
              <w:rPr>
                <w:rFonts w:cs="Times New Roman"/>
                <w:szCs w:val="24"/>
              </w:rPr>
            </w:pPr>
            <w:r>
              <w:rPr>
                <w:rFonts w:cs="Times New Roman"/>
                <w:szCs w:val="24"/>
              </w:rPr>
              <w:t>ERR:30</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499AA4AA" w14:textId="77777777" w:rsidR="00AC3E5D" w:rsidRPr="00517DC0" w:rsidRDefault="00AC3E5D" w:rsidP="001B79C4">
            <w:pPr>
              <w:pStyle w:val="ListParagraph"/>
              <w:ind w:left="0"/>
              <w:jc w:val="both"/>
              <w:rPr>
                <w:rFonts w:cs="Times New Roman"/>
                <w:szCs w:val="24"/>
              </w:rPr>
            </w:pPr>
            <w:r w:rsidRPr="00517DC0">
              <w:rPr>
                <w:rFonts w:cs="Times New Roman"/>
                <w:szCs w:val="24"/>
              </w:rPr>
              <w:t>Danh sách hóa đơn tồn tại ngày hóa đơn nhỏ hơn ngày hóa đơn đã phát hành</w:t>
            </w:r>
          </w:p>
        </w:tc>
        <w:tc>
          <w:tcPr>
            <w:tcW w:w="2116" w:type="dxa"/>
            <w:tcBorders>
              <w:top w:val="single" w:sz="4" w:space="0" w:color="2E74B5"/>
              <w:left w:val="single" w:sz="4" w:space="0" w:color="2E74B5"/>
              <w:bottom w:val="single" w:sz="4" w:space="0" w:color="2E74B5"/>
              <w:right w:val="single" w:sz="4" w:space="0" w:color="2E74B5"/>
            </w:tcBorders>
          </w:tcPr>
          <w:p w14:paraId="4CABE9B2" w14:textId="77777777" w:rsidR="00AC3E5D" w:rsidRPr="009372AD" w:rsidRDefault="00AC3E5D" w:rsidP="001B79C4">
            <w:pPr>
              <w:pStyle w:val="ListParagraph"/>
              <w:ind w:left="0"/>
              <w:jc w:val="both"/>
              <w:rPr>
                <w:rFonts w:cs="Times New Roman"/>
              </w:rPr>
            </w:pPr>
          </w:p>
        </w:tc>
      </w:tr>
      <w:tr w:rsidR="00AC3E5D" w:rsidRPr="00660ABB" w14:paraId="0CD74AB8"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4AA3EDF1"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ERR:5</w:t>
            </w:r>
          </w:p>
          <w:p w14:paraId="0DEC0F58" w14:textId="77777777" w:rsidR="00AC3E5D" w:rsidRPr="009372AD" w:rsidRDefault="00AC3E5D" w:rsidP="001B79C4">
            <w:pPr>
              <w:autoSpaceDE w:val="0"/>
              <w:autoSpaceDN w:val="0"/>
              <w:adjustRightInd w:val="0"/>
              <w:jc w:val="both"/>
              <w:rPr>
                <w:rFonts w:cs="Times New Roman"/>
                <w:szCs w:val="24"/>
              </w:rPr>
            </w:pP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34155FD0" w14:textId="77777777" w:rsidR="00AC3E5D" w:rsidRPr="009372AD" w:rsidRDefault="00AC3E5D" w:rsidP="001B79C4">
            <w:pPr>
              <w:pStyle w:val="ListParagraph"/>
              <w:ind w:left="0"/>
              <w:jc w:val="both"/>
              <w:rPr>
                <w:rFonts w:cs="Times New Roman"/>
              </w:rPr>
            </w:pPr>
            <w:r w:rsidRPr="009372AD">
              <w:rPr>
                <w:rFonts w:cs="Times New Roman"/>
              </w:rPr>
              <w:t>Không phát hành được hóa đơn</w:t>
            </w:r>
          </w:p>
        </w:tc>
        <w:tc>
          <w:tcPr>
            <w:tcW w:w="2116" w:type="dxa"/>
            <w:tcBorders>
              <w:top w:val="single" w:sz="4" w:space="0" w:color="2E74B5"/>
              <w:left w:val="single" w:sz="4" w:space="0" w:color="2E74B5"/>
              <w:bottom w:val="single" w:sz="4" w:space="0" w:color="2E74B5"/>
              <w:right w:val="single" w:sz="4" w:space="0" w:color="2E74B5"/>
            </w:tcBorders>
          </w:tcPr>
          <w:p w14:paraId="330974EC" w14:textId="77777777" w:rsidR="00AC3E5D" w:rsidRPr="009372AD" w:rsidRDefault="00AC3E5D" w:rsidP="001B79C4">
            <w:pPr>
              <w:pStyle w:val="ListParagraph"/>
              <w:ind w:left="0"/>
              <w:jc w:val="both"/>
              <w:rPr>
                <w:rFonts w:cs="Times New Roman"/>
              </w:rPr>
            </w:pPr>
            <w:r w:rsidRPr="009372AD">
              <w:rPr>
                <w:rFonts w:cs="Times New Roman"/>
              </w:rPr>
              <w:t>DB roll back</w:t>
            </w:r>
          </w:p>
        </w:tc>
      </w:tr>
      <w:tr w:rsidR="00AC3E5D" w:rsidRPr="00660ABB" w14:paraId="3898F1A3"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3A5A252C" w14:textId="77777777" w:rsidR="00AC3E5D" w:rsidRPr="009372AD" w:rsidRDefault="00AC3E5D" w:rsidP="001B79C4">
            <w:pPr>
              <w:autoSpaceDE w:val="0"/>
              <w:autoSpaceDN w:val="0"/>
              <w:adjustRightInd w:val="0"/>
              <w:rPr>
                <w:rFonts w:cs="Times New Roman"/>
                <w:szCs w:val="24"/>
              </w:rPr>
            </w:pPr>
            <w:r w:rsidRPr="009372AD">
              <w:rPr>
                <w:rFonts w:cs="Times New Roman"/>
                <w:szCs w:val="24"/>
              </w:rPr>
              <w:t>OK</w:t>
            </w:r>
            <w:r>
              <w:rPr>
                <w:rFonts w:cs="Times New Roman"/>
                <w:szCs w:val="24"/>
              </w:rPr>
              <w:t>:#Fkey1 _No1, Fkey2_No2</w:t>
            </w:r>
          </w:p>
          <w:p w14:paraId="2F50E8E5" w14:textId="77777777" w:rsidR="00AC3E5D" w:rsidRPr="009372AD" w:rsidRDefault="00AC3E5D" w:rsidP="001B79C4">
            <w:pPr>
              <w:autoSpaceDE w:val="0"/>
              <w:autoSpaceDN w:val="0"/>
              <w:adjustRightInd w:val="0"/>
              <w:rPr>
                <w:rFonts w:cs="Times New Roman"/>
                <w:szCs w:val="24"/>
              </w:rPr>
            </w:pPr>
            <w:r w:rsidRPr="009372AD">
              <w:rPr>
                <w:rFonts w:cs="Times New Roman"/>
                <w:szCs w:val="24"/>
              </w:rPr>
              <w:t>(Ví dụ:</w:t>
            </w:r>
            <w:r>
              <w:rPr>
                <w:rFonts w:cs="Times New Roman"/>
                <w:szCs w:val="24"/>
              </w:rPr>
              <w:t xml:space="preserve"> </w:t>
            </w:r>
            <w:r w:rsidRPr="009372AD">
              <w:rPr>
                <w:rFonts w:cs="Times New Roman"/>
                <w:szCs w:val="24"/>
              </w:rPr>
              <w:t>OK</w:t>
            </w:r>
            <w:r>
              <w:rPr>
                <w:rFonts w:cs="Times New Roman"/>
                <w:szCs w:val="24"/>
              </w:rPr>
              <w:t>:#Fkey1 _1, Fkey2_2</w:t>
            </w:r>
            <w:r w:rsidRPr="009372AD">
              <w:rPr>
                <w:rFonts w:cs="Times New Roman"/>
                <w:szCs w:val="24"/>
              </w:rPr>
              <w:t>)</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4E035FD9" w14:textId="77777777" w:rsidR="00AC3E5D" w:rsidRPr="009372AD" w:rsidRDefault="00AC3E5D" w:rsidP="001B79C4">
            <w:pPr>
              <w:pStyle w:val="ListParagraph"/>
              <w:numPr>
                <w:ilvl w:val="0"/>
                <w:numId w:val="4"/>
              </w:numPr>
              <w:spacing w:after="0" w:line="240" w:lineRule="auto"/>
              <w:jc w:val="both"/>
              <w:rPr>
                <w:rFonts w:cs="Times New Roman"/>
                <w:szCs w:val="24"/>
              </w:rPr>
            </w:pPr>
            <w:r w:rsidRPr="009372AD">
              <w:rPr>
                <w:rFonts w:cs="Times New Roman"/>
                <w:szCs w:val="24"/>
              </w:rPr>
              <w:t xml:space="preserve">OK </w:t>
            </w:r>
            <w:r w:rsidRPr="009372AD">
              <w:rPr>
                <w:rFonts w:cs="Times New Roman"/>
                <w:szCs w:val="24"/>
              </w:rPr>
              <w:sym w:font="Wingdings" w:char="F0E0"/>
            </w:r>
            <w:r w:rsidRPr="009372AD">
              <w:rPr>
                <w:rFonts w:cs="Times New Roman"/>
                <w:szCs w:val="24"/>
              </w:rPr>
              <w:t xml:space="preserve"> đã phát hành hóa đơn thành công</w:t>
            </w:r>
          </w:p>
          <w:p w14:paraId="7280ECAF" w14:textId="77777777" w:rsidR="00AC3E5D" w:rsidRDefault="00AC3E5D" w:rsidP="001B79C4">
            <w:pPr>
              <w:pStyle w:val="ListParagraph"/>
              <w:numPr>
                <w:ilvl w:val="0"/>
                <w:numId w:val="4"/>
              </w:numPr>
              <w:spacing w:after="0" w:line="240" w:lineRule="auto"/>
              <w:jc w:val="both"/>
              <w:rPr>
                <w:rFonts w:cs="Times New Roman"/>
                <w:szCs w:val="24"/>
              </w:rPr>
            </w:pPr>
            <w:r>
              <w:rPr>
                <w:rFonts w:cs="Times New Roman"/>
                <w:szCs w:val="24"/>
              </w:rPr>
              <w:t>Fkey1: Fkey thứ nhất</w:t>
            </w:r>
          </w:p>
          <w:p w14:paraId="5704E225" w14:textId="77777777" w:rsidR="00AC3E5D" w:rsidRPr="009372AD" w:rsidRDefault="00AC3E5D" w:rsidP="001B79C4">
            <w:pPr>
              <w:pStyle w:val="ListParagraph"/>
              <w:numPr>
                <w:ilvl w:val="0"/>
                <w:numId w:val="4"/>
              </w:numPr>
              <w:spacing w:after="0" w:line="240" w:lineRule="auto"/>
              <w:jc w:val="both"/>
              <w:rPr>
                <w:rFonts w:cs="Times New Roman"/>
                <w:szCs w:val="24"/>
              </w:rPr>
            </w:pPr>
            <w:r>
              <w:rPr>
                <w:rFonts w:cs="Times New Roman"/>
                <w:szCs w:val="24"/>
              </w:rPr>
              <w:t>No1: Số hóa đơn thứ 1</w:t>
            </w:r>
          </w:p>
        </w:tc>
        <w:tc>
          <w:tcPr>
            <w:tcW w:w="2116" w:type="dxa"/>
            <w:tcBorders>
              <w:top w:val="single" w:sz="4" w:space="0" w:color="2E74B5"/>
              <w:left w:val="single" w:sz="4" w:space="0" w:color="2E74B5"/>
              <w:bottom w:val="single" w:sz="4" w:space="0" w:color="2E74B5"/>
              <w:right w:val="single" w:sz="4" w:space="0" w:color="2E74B5"/>
            </w:tcBorders>
          </w:tcPr>
          <w:p w14:paraId="716486EC" w14:textId="77777777" w:rsidR="00AC3E5D" w:rsidRPr="00731CD1" w:rsidRDefault="00AC3E5D" w:rsidP="001B79C4">
            <w:pPr>
              <w:spacing w:after="0" w:line="240" w:lineRule="auto"/>
              <w:ind w:left="360"/>
              <w:jc w:val="both"/>
              <w:rPr>
                <w:rFonts w:cs="Times New Roman"/>
                <w:szCs w:val="24"/>
              </w:rPr>
            </w:pPr>
          </w:p>
        </w:tc>
      </w:tr>
    </w:tbl>
    <w:p w14:paraId="5E7AD540" w14:textId="77777777" w:rsidR="00AC3E5D" w:rsidRDefault="00AC3E5D" w:rsidP="00AC3E5D">
      <w:pPr>
        <w:rPr>
          <w:lang w:eastAsia="x-none"/>
        </w:rPr>
      </w:pPr>
    </w:p>
    <w:p w14:paraId="2953ECB1" w14:textId="77777777" w:rsidR="00AC3E5D" w:rsidRPr="001C5CBB" w:rsidRDefault="00AC3E5D" w:rsidP="00AC3E5D">
      <w:pPr>
        <w:rPr>
          <w:rFonts w:eastAsia="Calibri" w:cs="Times New Roman"/>
          <w:b/>
          <w:szCs w:val="24"/>
        </w:rPr>
      </w:pPr>
      <w:r w:rsidRPr="001C5CBB">
        <w:rPr>
          <w:rFonts w:eastAsia="Calibri" w:cs="Times New Roman"/>
          <w:b/>
          <w:szCs w:val="24"/>
        </w:rPr>
        <w:t>Cấu trúc của file XML (các trường * là bắt buộc):</w:t>
      </w:r>
    </w:p>
    <w:p w14:paraId="13AC001F" w14:textId="77777777" w:rsidR="00AC3E5D" w:rsidRPr="001C5CB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C5CBB">
        <w:rPr>
          <w:rFonts w:ascii="Courier New" w:eastAsia="Times New Roman" w:hAnsi="Courier New" w:cs="Courier New"/>
          <w:color w:val="0000FF"/>
          <w:sz w:val="20"/>
          <w:szCs w:val="20"/>
        </w:rPr>
        <w:t>&lt;PublishInvByDate&gt;</w:t>
      </w:r>
    </w:p>
    <w:p w14:paraId="488D531E" w14:textId="77777777" w:rsidR="00AC3E5D" w:rsidRPr="001C5CB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C5CBB">
        <w:rPr>
          <w:rFonts w:ascii="Courier New" w:eastAsia="Times New Roman" w:hAnsi="Courier New" w:cs="Courier New"/>
          <w:b/>
          <w:bCs/>
          <w:color w:val="000000"/>
          <w:sz w:val="20"/>
          <w:szCs w:val="20"/>
        </w:rPr>
        <w:t xml:space="preserve">    </w:t>
      </w:r>
      <w:r w:rsidRPr="001C5CBB">
        <w:rPr>
          <w:rFonts w:ascii="Courier New" w:eastAsia="Times New Roman" w:hAnsi="Courier New" w:cs="Courier New"/>
          <w:color w:val="0000FF"/>
          <w:sz w:val="20"/>
          <w:szCs w:val="20"/>
        </w:rPr>
        <w:t>&lt;Account&gt;</w:t>
      </w:r>
      <w:r w:rsidRPr="001C5CBB">
        <w:rPr>
          <w:rFonts w:ascii="Courier New" w:eastAsia="Times New Roman" w:hAnsi="Courier New" w:cs="Courier New"/>
          <w:b/>
          <w:bCs/>
          <w:color w:val="000000"/>
          <w:sz w:val="20"/>
          <w:szCs w:val="20"/>
        </w:rPr>
        <w:t>Tài khoản *</w:t>
      </w:r>
      <w:r w:rsidRPr="001C5CBB">
        <w:rPr>
          <w:rFonts w:ascii="Courier New" w:eastAsia="Times New Roman" w:hAnsi="Courier New" w:cs="Courier New"/>
          <w:color w:val="0000FF"/>
          <w:sz w:val="20"/>
          <w:szCs w:val="20"/>
        </w:rPr>
        <w:t>&lt;/Account&gt;</w:t>
      </w:r>
    </w:p>
    <w:p w14:paraId="70BA8607" w14:textId="77777777" w:rsidR="00AC3E5D" w:rsidRPr="001C5CB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C5CBB">
        <w:rPr>
          <w:rFonts w:ascii="Courier New" w:eastAsia="Times New Roman" w:hAnsi="Courier New" w:cs="Courier New"/>
          <w:b/>
          <w:bCs/>
          <w:color w:val="000000"/>
          <w:sz w:val="20"/>
          <w:szCs w:val="20"/>
        </w:rPr>
        <w:t xml:space="preserve">    </w:t>
      </w:r>
      <w:r w:rsidRPr="001C5CBB">
        <w:rPr>
          <w:rFonts w:ascii="Courier New" w:eastAsia="Times New Roman" w:hAnsi="Courier New" w:cs="Courier New"/>
          <w:color w:val="0000FF"/>
          <w:sz w:val="20"/>
          <w:szCs w:val="20"/>
        </w:rPr>
        <w:t>&lt;ACpass&gt;</w:t>
      </w:r>
      <w:r w:rsidRPr="001C5CBB">
        <w:rPr>
          <w:rFonts w:ascii="Courier New" w:eastAsia="Times New Roman" w:hAnsi="Courier New" w:cs="Courier New"/>
          <w:b/>
          <w:bCs/>
          <w:color w:val="000000"/>
          <w:sz w:val="20"/>
          <w:szCs w:val="20"/>
        </w:rPr>
        <w:t>Mật khẩu *</w:t>
      </w:r>
      <w:r w:rsidRPr="001C5CBB">
        <w:rPr>
          <w:rFonts w:ascii="Courier New" w:eastAsia="Times New Roman" w:hAnsi="Courier New" w:cs="Courier New"/>
          <w:color w:val="0000FF"/>
          <w:sz w:val="20"/>
          <w:szCs w:val="20"/>
        </w:rPr>
        <w:t>&lt;/ACpass&gt;</w:t>
      </w:r>
    </w:p>
    <w:p w14:paraId="3EB4BC78" w14:textId="77777777" w:rsidR="00AC3E5D" w:rsidRPr="001C5CB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C5CBB">
        <w:rPr>
          <w:rFonts w:ascii="Courier New" w:eastAsia="Times New Roman" w:hAnsi="Courier New" w:cs="Courier New"/>
          <w:b/>
          <w:bCs/>
          <w:color w:val="000000"/>
          <w:sz w:val="20"/>
          <w:szCs w:val="20"/>
        </w:rPr>
        <w:t xml:space="preserve">    </w:t>
      </w:r>
      <w:r w:rsidRPr="001C5CBB">
        <w:rPr>
          <w:rFonts w:ascii="Courier New" w:eastAsia="Times New Roman" w:hAnsi="Courier New" w:cs="Courier New"/>
          <w:color w:val="0000FF"/>
          <w:sz w:val="20"/>
          <w:szCs w:val="20"/>
        </w:rPr>
        <w:t>&lt;username&gt;</w:t>
      </w:r>
      <w:r w:rsidRPr="001C5CBB">
        <w:rPr>
          <w:rFonts w:ascii="Courier New" w:eastAsia="Times New Roman" w:hAnsi="Courier New" w:cs="Courier New"/>
          <w:b/>
          <w:bCs/>
          <w:color w:val="000000"/>
          <w:sz w:val="20"/>
          <w:szCs w:val="20"/>
        </w:rPr>
        <w:t>Tài khoản role service *</w:t>
      </w:r>
      <w:r w:rsidRPr="001C5CBB">
        <w:rPr>
          <w:rFonts w:ascii="Courier New" w:eastAsia="Times New Roman" w:hAnsi="Courier New" w:cs="Courier New"/>
          <w:color w:val="0000FF"/>
          <w:sz w:val="20"/>
          <w:szCs w:val="20"/>
        </w:rPr>
        <w:t>&lt;/username&gt;</w:t>
      </w:r>
    </w:p>
    <w:p w14:paraId="36AF203C" w14:textId="77777777" w:rsidR="00AC3E5D" w:rsidRPr="001C5CB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C5CBB">
        <w:rPr>
          <w:rFonts w:ascii="Courier New" w:eastAsia="Times New Roman" w:hAnsi="Courier New" w:cs="Courier New"/>
          <w:b/>
          <w:bCs/>
          <w:color w:val="000000"/>
          <w:sz w:val="20"/>
          <w:szCs w:val="20"/>
        </w:rPr>
        <w:t xml:space="preserve">    </w:t>
      </w:r>
      <w:r w:rsidRPr="001C5CBB">
        <w:rPr>
          <w:rFonts w:ascii="Courier New" w:eastAsia="Times New Roman" w:hAnsi="Courier New" w:cs="Courier New"/>
          <w:color w:val="0000FF"/>
          <w:sz w:val="20"/>
          <w:szCs w:val="20"/>
        </w:rPr>
        <w:t>&lt;password&gt;</w:t>
      </w:r>
      <w:r w:rsidRPr="001C5CBB">
        <w:rPr>
          <w:rFonts w:ascii="Courier New" w:eastAsia="Times New Roman" w:hAnsi="Courier New" w:cs="Courier New"/>
          <w:b/>
          <w:bCs/>
          <w:color w:val="000000"/>
          <w:sz w:val="20"/>
          <w:szCs w:val="20"/>
        </w:rPr>
        <w:t>Mật khẩu tài khoản role service *</w:t>
      </w:r>
      <w:r w:rsidRPr="001C5CBB">
        <w:rPr>
          <w:rFonts w:ascii="Courier New" w:eastAsia="Times New Roman" w:hAnsi="Courier New" w:cs="Courier New"/>
          <w:color w:val="0000FF"/>
          <w:sz w:val="20"/>
          <w:szCs w:val="20"/>
        </w:rPr>
        <w:t>&lt;/password&gt;</w:t>
      </w:r>
    </w:p>
    <w:p w14:paraId="77747310" w14:textId="77777777" w:rsidR="00AC3E5D" w:rsidRPr="001C5CB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C5CBB">
        <w:rPr>
          <w:rFonts w:ascii="Courier New" w:eastAsia="Times New Roman" w:hAnsi="Courier New" w:cs="Courier New"/>
          <w:b/>
          <w:bCs/>
          <w:color w:val="000000"/>
          <w:sz w:val="20"/>
          <w:szCs w:val="20"/>
        </w:rPr>
        <w:t xml:space="preserve">    </w:t>
      </w:r>
      <w:r w:rsidRPr="001C5CBB">
        <w:rPr>
          <w:rFonts w:ascii="Courier New" w:eastAsia="Times New Roman" w:hAnsi="Courier New" w:cs="Courier New"/>
          <w:color w:val="0000FF"/>
          <w:sz w:val="20"/>
          <w:szCs w:val="20"/>
        </w:rPr>
        <w:t>&lt;FromDate&gt;</w:t>
      </w:r>
      <w:r w:rsidRPr="001C5CBB">
        <w:rPr>
          <w:rFonts w:ascii="Courier New" w:eastAsia="Times New Roman" w:hAnsi="Courier New" w:cs="Courier New"/>
          <w:b/>
          <w:bCs/>
          <w:color w:val="000000"/>
          <w:sz w:val="20"/>
          <w:szCs w:val="20"/>
        </w:rPr>
        <w:t>Ngày bắt đầu</w:t>
      </w:r>
      <w:r w:rsidRPr="001C5CBB">
        <w:rPr>
          <w:rFonts w:ascii="Courier New" w:eastAsia="Times New Roman" w:hAnsi="Courier New" w:cs="Courier New"/>
          <w:color w:val="0000FF"/>
          <w:sz w:val="20"/>
          <w:szCs w:val="20"/>
        </w:rPr>
        <w:t>&lt;/FromDate</w:t>
      </w:r>
      <w:r w:rsidRPr="001C5CBB">
        <w:rPr>
          <w:rFonts w:ascii="Courier New" w:eastAsia="Times New Roman" w:hAnsi="Courier New" w:cs="Courier New"/>
          <w:color w:val="000000"/>
          <w:sz w:val="20"/>
          <w:szCs w:val="20"/>
        </w:rPr>
        <w:t xml:space="preserve"> </w:t>
      </w:r>
      <w:r w:rsidRPr="001C5CBB">
        <w:rPr>
          <w:rFonts w:ascii="Courier New" w:eastAsia="Times New Roman" w:hAnsi="Courier New" w:cs="Courier New"/>
          <w:color w:val="0000FF"/>
          <w:sz w:val="20"/>
          <w:szCs w:val="20"/>
        </w:rPr>
        <w:t>&gt;</w:t>
      </w:r>
    </w:p>
    <w:p w14:paraId="496F21C6" w14:textId="77777777" w:rsidR="00AC3E5D" w:rsidRPr="001C5CB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C5CBB">
        <w:rPr>
          <w:rFonts w:ascii="Courier New" w:eastAsia="Times New Roman" w:hAnsi="Courier New" w:cs="Courier New"/>
          <w:b/>
          <w:bCs/>
          <w:color w:val="000000"/>
          <w:sz w:val="20"/>
          <w:szCs w:val="20"/>
        </w:rPr>
        <w:t xml:space="preserve">    </w:t>
      </w:r>
      <w:r w:rsidRPr="001C5CBB">
        <w:rPr>
          <w:rFonts w:ascii="Courier New" w:eastAsia="Times New Roman" w:hAnsi="Courier New" w:cs="Courier New"/>
          <w:color w:val="0000FF"/>
          <w:sz w:val="20"/>
          <w:szCs w:val="20"/>
        </w:rPr>
        <w:t>&lt;ToDate&gt;</w:t>
      </w:r>
      <w:r w:rsidRPr="001C5CBB">
        <w:rPr>
          <w:rFonts w:ascii="Courier New" w:eastAsia="Times New Roman" w:hAnsi="Courier New" w:cs="Courier New"/>
          <w:b/>
          <w:bCs/>
          <w:color w:val="000000"/>
          <w:sz w:val="20"/>
          <w:szCs w:val="20"/>
        </w:rPr>
        <w:t>Ngày kết thúc</w:t>
      </w:r>
      <w:r w:rsidRPr="001C5CBB">
        <w:rPr>
          <w:rFonts w:ascii="Courier New" w:eastAsia="Times New Roman" w:hAnsi="Courier New" w:cs="Courier New"/>
          <w:color w:val="0000FF"/>
          <w:sz w:val="20"/>
          <w:szCs w:val="20"/>
        </w:rPr>
        <w:t>&lt;/ToDate&gt;</w:t>
      </w:r>
    </w:p>
    <w:p w14:paraId="476F9799" w14:textId="77777777" w:rsidR="00AC3E5D" w:rsidRPr="001C5CB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C5CBB">
        <w:rPr>
          <w:rFonts w:ascii="Courier New" w:eastAsia="Times New Roman" w:hAnsi="Courier New" w:cs="Courier New"/>
          <w:color w:val="0000FF"/>
          <w:sz w:val="20"/>
          <w:szCs w:val="20"/>
        </w:rPr>
        <w:t>&lt;/PublishInvByDate</w:t>
      </w:r>
      <w:r w:rsidRPr="001C5CBB">
        <w:rPr>
          <w:rFonts w:ascii="Courier New" w:eastAsia="Times New Roman" w:hAnsi="Courier New" w:cs="Courier New"/>
          <w:color w:val="000000"/>
          <w:sz w:val="20"/>
          <w:szCs w:val="20"/>
        </w:rPr>
        <w:t xml:space="preserve"> </w:t>
      </w:r>
      <w:r w:rsidRPr="001C5CBB">
        <w:rPr>
          <w:rFonts w:ascii="Courier New" w:eastAsia="Times New Roman" w:hAnsi="Courier New" w:cs="Courier New"/>
          <w:color w:val="0000FF"/>
          <w:sz w:val="20"/>
          <w:szCs w:val="20"/>
        </w:rPr>
        <w:t>&gt;</w:t>
      </w:r>
    </w:p>
    <w:p w14:paraId="1F17AD4A" w14:textId="77777777" w:rsidR="00AC3E5D" w:rsidRDefault="00AC3E5D" w:rsidP="00AC3E5D">
      <w:pPr>
        <w:rPr>
          <w:lang w:eastAsia="x-none"/>
        </w:rPr>
      </w:pPr>
    </w:p>
    <w:p w14:paraId="6A5FA827" w14:textId="77777777" w:rsidR="00AC3E5D" w:rsidRDefault="00AC3E5D" w:rsidP="00AC3E5D">
      <w:pPr>
        <w:pStyle w:val="Heading3"/>
      </w:pPr>
      <w:bookmarkStart w:id="17" w:name="_Toc90309009"/>
      <w:r>
        <w:t>Lấy giá trị Hash cho phát hành hóa đơn token ( bước 1)</w:t>
      </w:r>
      <w:bookmarkEnd w:id="17"/>
    </w:p>
    <w:p w14:paraId="72C2C9D0" w14:textId="77777777" w:rsidR="00AC3E5D" w:rsidRPr="00593BE8" w:rsidRDefault="00AC3E5D" w:rsidP="00A75803">
      <w:pPr>
        <w:pStyle w:val="N"/>
      </w:pPr>
      <w:r w:rsidRPr="00593BE8">
        <w:t>URL</w:t>
      </w:r>
    </w:p>
    <w:p w14:paraId="35C5351D" w14:textId="77777777" w:rsidR="00AC3E5D" w:rsidRDefault="00AC3E5D" w:rsidP="00A75803">
      <w:pPr>
        <w:pStyle w:val="N"/>
      </w:pPr>
      <w:r>
        <w:tab/>
      </w:r>
      <w:r w:rsidRPr="00007702">
        <w:t xml:space="preserve"> </w:t>
      </w:r>
      <w:r>
        <w:t>s</w:t>
      </w:r>
      <w:r w:rsidRPr="00EB3AC8">
        <w:t xml:space="preserve">tring </w:t>
      </w:r>
      <w:r w:rsidRPr="00A0628B">
        <w:rPr>
          <w:b/>
        </w:rPr>
        <w:t>getHashInvWithToken</w:t>
      </w:r>
      <w:r w:rsidRPr="00A0628B">
        <w:t>(string Account, string ACpass, string xmlInvData, string username, string password, string serialCert, int type, string invToken, string pattern = "", string serial = "", int convert = 0)</w:t>
      </w:r>
    </w:p>
    <w:p w14:paraId="69935972" w14:textId="77777777" w:rsidR="00AC3E5D" w:rsidRPr="00593BE8" w:rsidRDefault="00AC3E5D" w:rsidP="00A75803">
      <w:pPr>
        <w:pStyle w:val="N"/>
      </w:pPr>
      <w:r w:rsidRPr="00593BE8">
        <w:t>DESCRIPTION</w:t>
      </w:r>
    </w:p>
    <w:p w14:paraId="54DB684B" w14:textId="77777777" w:rsidR="00AC3E5D" w:rsidRPr="007C1EEB" w:rsidRDefault="00AC3E5D" w:rsidP="00A75803">
      <w:pPr>
        <w:pStyle w:val="N"/>
      </w:pPr>
      <w:r>
        <w:tab/>
        <w:t>Đây là web service cho phép phát hành hóa đơn với các hệ thống sử dụng token, thực hiện truyền dữ liệu hóa đơn và lấy giá trị hash value để ký số bằng token ở client.</w:t>
      </w:r>
    </w:p>
    <w:p w14:paraId="003CE515" w14:textId="77777777" w:rsidR="00AC3E5D" w:rsidRPr="00007702" w:rsidRDefault="00AC3E5D" w:rsidP="00A75803">
      <w:pPr>
        <w:pStyle w:val="N"/>
      </w:pPr>
      <w:r w:rsidRPr="00663B3E">
        <w:t>HTTP METHOD</w:t>
      </w:r>
    </w:p>
    <w:p w14:paraId="3B2D1652" w14:textId="77777777" w:rsidR="00AC3E5D" w:rsidRPr="00007702" w:rsidRDefault="00AC3E5D" w:rsidP="00A75803">
      <w:pPr>
        <w:pStyle w:val="N"/>
        <w:rPr>
          <w:b/>
        </w:rPr>
      </w:pPr>
      <w:r w:rsidRPr="00610AFD">
        <w:tab/>
      </w:r>
      <w:r w:rsidRPr="00610AFD">
        <w:tab/>
        <w:t>POST</w:t>
      </w:r>
    </w:p>
    <w:p w14:paraId="4BBE0A67" w14:textId="77777777" w:rsidR="00AC3E5D" w:rsidRPr="00610AFD" w:rsidRDefault="00AC3E5D" w:rsidP="00A75803">
      <w:pPr>
        <w:pStyle w:val="N"/>
      </w:pPr>
      <w:r w:rsidRPr="00610AFD">
        <w:t>REQUEST BODY</w:t>
      </w:r>
    </w:p>
    <w:p w14:paraId="54A1E5A3"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Pr>
          <w:rFonts w:eastAsia="Calibri" w:cs="Times New Roman"/>
          <w:b/>
          <w:szCs w:val="24"/>
        </w:rPr>
        <w:t>Account/ACPass</w:t>
      </w:r>
      <w:r w:rsidRPr="009372AD">
        <w:rPr>
          <w:rFonts w:eastAsia="Calibri" w:cs="Times New Roman"/>
          <w:b/>
          <w:szCs w:val="24"/>
        </w:rPr>
        <w:t xml:space="preserve">:  </w:t>
      </w:r>
      <w:r w:rsidRPr="009372AD">
        <w:rPr>
          <w:rFonts w:eastAsia="Calibri" w:cs="Times New Roman"/>
          <w:szCs w:val="24"/>
        </w:rPr>
        <w:t>Tài khoản được cấp phát cho nhân viên gọi lệnh phát hành hóa đơn</w:t>
      </w:r>
    </w:p>
    <w:p w14:paraId="61F37E59" w14:textId="77777777" w:rsidR="00AC3E5D" w:rsidRPr="00076E1C"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lastRenderedPageBreak/>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5542F7E5" w14:textId="77777777" w:rsidR="00AC3E5D" w:rsidRPr="004D34F1" w:rsidRDefault="00AC3E5D" w:rsidP="00AC3E5D">
      <w:pPr>
        <w:pStyle w:val="ListParagraph"/>
        <w:numPr>
          <w:ilvl w:val="0"/>
          <w:numId w:val="2"/>
        </w:numPr>
        <w:spacing w:after="0" w:line="360" w:lineRule="auto"/>
        <w:ind w:left="1080"/>
        <w:jc w:val="both"/>
        <w:rPr>
          <w:rFonts w:eastAsia="Calibri" w:cs="Times New Roman"/>
          <w:b/>
          <w:szCs w:val="24"/>
          <w:u w:val="single"/>
        </w:rPr>
      </w:pPr>
      <w:r w:rsidRPr="00076E1C">
        <w:rPr>
          <w:rFonts w:cs="Times New Roman"/>
          <w:b/>
          <w:color w:val="000000"/>
          <w:szCs w:val="24"/>
          <w:highlight w:val="white"/>
        </w:rPr>
        <w:t>xmlInvData</w:t>
      </w:r>
      <w:r w:rsidRPr="00076E1C">
        <w:rPr>
          <w:rFonts w:cs="Times New Roman"/>
          <w:color w:val="000000"/>
          <w:szCs w:val="24"/>
        </w:rPr>
        <w:t>: chuỗi xml hóa đơn (theo mẫ</w:t>
      </w:r>
      <w:r>
        <w:rPr>
          <w:rFonts w:cs="Times New Roman"/>
          <w:color w:val="000000"/>
          <w:szCs w:val="24"/>
        </w:rPr>
        <w:t>u mô tả kèm theo</w:t>
      </w:r>
      <w:r w:rsidRPr="00076E1C">
        <w:rPr>
          <w:rFonts w:cs="Times New Roman"/>
          <w:color w:val="000000"/>
          <w:szCs w:val="24"/>
        </w:rPr>
        <w:t>)</w:t>
      </w:r>
    </w:p>
    <w:p w14:paraId="052CE4B0" w14:textId="77777777" w:rsidR="00AC3E5D" w:rsidRPr="004D34F1" w:rsidRDefault="00AC3E5D" w:rsidP="00AC3E5D">
      <w:pPr>
        <w:pStyle w:val="ListParagraph"/>
        <w:numPr>
          <w:ilvl w:val="0"/>
          <w:numId w:val="2"/>
        </w:numPr>
        <w:spacing w:after="0" w:line="360" w:lineRule="auto"/>
        <w:ind w:left="1080"/>
        <w:jc w:val="both"/>
        <w:rPr>
          <w:rFonts w:eastAsia="Calibri" w:cs="Times New Roman"/>
          <w:b/>
          <w:szCs w:val="24"/>
          <w:u w:val="single"/>
        </w:rPr>
      </w:pPr>
      <w:r w:rsidRPr="004D34F1">
        <w:rPr>
          <w:rFonts w:cs="Times New Roman"/>
          <w:b/>
          <w:color w:val="000000"/>
          <w:szCs w:val="24"/>
          <w:highlight w:val="white"/>
        </w:rPr>
        <w:t>serialCert</w:t>
      </w:r>
      <w:r>
        <w:rPr>
          <w:rFonts w:cs="Times New Roman"/>
          <w:color w:val="000000"/>
          <w:szCs w:val="24"/>
        </w:rPr>
        <w:t>: S</w:t>
      </w:r>
      <w:r w:rsidRPr="004D34F1">
        <w:rPr>
          <w:rFonts w:cs="Times New Roman"/>
          <w:color w:val="000000"/>
          <w:szCs w:val="24"/>
        </w:rPr>
        <w:t>erial của chứng thư</w:t>
      </w:r>
      <w:r>
        <w:rPr>
          <w:rFonts w:cs="Times New Roman"/>
          <w:color w:val="000000"/>
          <w:szCs w:val="24"/>
        </w:rPr>
        <w:t xml:space="preserve"> số</w:t>
      </w:r>
      <w:r w:rsidRPr="004D34F1">
        <w:rPr>
          <w:rFonts w:cs="Times New Roman"/>
          <w:color w:val="000000"/>
          <w:szCs w:val="24"/>
        </w:rPr>
        <w:t xml:space="preserve"> công ty đã đăng ký trong hệ thống</w:t>
      </w:r>
    </w:p>
    <w:p w14:paraId="264DD4E8" w14:textId="77777777" w:rsidR="00AC3E5D" w:rsidRPr="005A1839" w:rsidRDefault="00AC3E5D" w:rsidP="00AC3E5D">
      <w:pPr>
        <w:pStyle w:val="ListParagraph"/>
        <w:numPr>
          <w:ilvl w:val="0"/>
          <w:numId w:val="2"/>
        </w:numPr>
        <w:spacing w:after="0" w:line="360" w:lineRule="auto"/>
        <w:ind w:left="1080"/>
        <w:jc w:val="both"/>
        <w:rPr>
          <w:rFonts w:eastAsia="Calibri" w:cs="Times New Roman"/>
          <w:b/>
          <w:szCs w:val="24"/>
          <w:u w:val="single"/>
        </w:rPr>
      </w:pPr>
      <w:r w:rsidRPr="004D34F1">
        <w:rPr>
          <w:rFonts w:cs="Times New Roman"/>
          <w:b/>
          <w:color w:val="000000"/>
          <w:szCs w:val="24"/>
          <w:highlight w:val="white"/>
        </w:rPr>
        <w:t>type</w:t>
      </w:r>
      <w:r w:rsidRPr="004D34F1">
        <w:rPr>
          <w:rFonts w:cs="Times New Roman"/>
          <w:color w:val="000000"/>
          <w:szCs w:val="24"/>
        </w:rPr>
        <w:t>: phát hành mới: 0, thay thế = 1, điều chỉnh tăng = 2, điều chỉnh giảm = 3, điều chỉnh thông tin = 4</w:t>
      </w:r>
    </w:p>
    <w:p w14:paraId="12ED9F20" w14:textId="77777777" w:rsidR="00AC3E5D" w:rsidRPr="005A1839" w:rsidRDefault="00AC3E5D" w:rsidP="00AC3E5D">
      <w:pPr>
        <w:pStyle w:val="ListParagraph"/>
        <w:numPr>
          <w:ilvl w:val="0"/>
          <w:numId w:val="2"/>
        </w:numPr>
        <w:spacing w:after="0" w:line="360" w:lineRule="auto"/>
        <w:ind w:left="1080"/>
        <w:jc w:val="both"/>
        <w:rPr>
          <w:rFonts w:eastAsia="Calibri" w:cs="Times New Roman"/>
          <w:b/>
          <w:szCs w:val="24"/>
          <w:u w:val="single"/>
        </w:rPr>
      </w:pPr>
      <w:r w:rsidRPr="005A1839">
        <w:rPr>
          <w:rFonts w:cs="Times New Roman"/>
          <w:b/>
          <w:color w:val="000000"/>
          <w:szCs w:val="24"/>
          <w:highlight w:val="white"/>
        </w:rPr>
        <w:t>invToken</w:t>
      </w:r>
      <w:r w:rsidRPr="005A1839">
        <w:rPr>
          <w:rFonts w:cs="Times New Roman"/>
          <w:color w:val="000000"/>
          <w:szCs w:val="24"/>
        </w:rPr>
        <w:t xml:space="preserve">: chuỗi token hóa đơn = mẫu số;ký hiệu;số hóa đơn (ví dụ: </w:t>
      </w:r>
      <w:r w:rsidRPr="005A1839">
        <w:rPr>
          <w:rFonts w:cs="Times New Roman"/>
          <w:color w:val="A31515"/>
          <w:szCs w:val="24"/>
          <w:highlight w:val="white"/>
        </w:rPr>
        <w:t>01GTKT0/001;AA/17E;1</w:t>
      </w:r>
      <w:r w:rsidRPr="005A1839">
        <w:rPr>
          <w:rFonts w:cs="Times New Roman"/>
          <w:color w:val="000000"/>
          <w:szCs w:val="24"/>
        </w:rPr>
        <w:t>) – chỉ cần khi thay thế/ điều chỉ</w:t>
      </w:r>
      <w:r>
        <w:rPr>
          <w:rFonts w:cs="Times New Roman"/>
          <w:color w:val="000000"/>
          <w:szCs w:val="24"/>
        </w:rPr>
        <w:t>nh; phát hành thì để trống</w:t>
      </w:r>
    </w:p>
    <w:p w14:paraId="40FE561B" w14:textId="77777777" w:rsidR="00AC3E5D" w:rsidRPr="005A1839" w:rsidRDefault="00AC3E5D" w:rsidP="00AC3E5D">
      <w:pPr>
        <w:pStyle w:val="ListParagraph"/>
        <w:numPr>
          <w:ilvl w:val="0"/>
          <w:numId w:val="2"/>
        </w:numPr>
        <w:spacing w:after="0" w:line="360" w:lineRule="auto"/>
        <w:ind w:left="1080"/>
        <w:jc w:val="both"/>
        <w:rPr>
          <w:rFonts w:eastAsia="Calibri" w:cs="Times New Roman"/>
          <w:b/>
          <w:szCs w:val="24"/>
          <w:u w:val="single"/>
        </w:rPr>
      </w:pPr>
      <w:r w:rsidRPr="005A1839">
        <w:rPr>
          <w:rFonts w:cs="Times New Roman"/>
          <w:b/>
          <w:color w:val="000000"/>
          <w:szCs w:val="24"/>
          <w:highlight w:val="white"/>
        </w:rPr>
        <w:t>pattern</w:t>
      </w:r>
      <w:r w:rsidRPr="005A1839">
        <w:rPr>
          <w:rFonts w:cs="Times New Roman"/>
          <w:color w:val="000000"/>
          <w:szCs w:val="24"/>
        </w:rPr>
        <w:t>: mẫu số</w:t>
      </w:r>
      <w:r>
        <w:rPr>
          <w:rFonts w:cs="Times New Roman"/>
          <w:color w:val="000000"/>
          <w:szCs w:val="24"/>
        </w:rPr>
        <w:t xml:space="preserve"> hóa đơn</w:t>
      </w:r>
    </w:p>
    <w:p w14:paraId="783A2E96" w14:textId="77777777" w:rsidR="00AC3E5D" w:rsidRPr="005A1839" w:rsidRDefault="00AC3E5D" w:rsidP="00AC3E5D">
      <w:pPr>
        <w:pStyle w:val="ListParagraph"/>
        <w:numPr>
          <w:ilvl w:val="0"/>
          <w:numId w:val="2"/>
        </w:numPr>
        <w:spacing w:after="0" w:line="360" w:lineRule="auto"/>
        <w:ind w:left="1080"/>
        <w:jc w:val="both"/>
        <w:rPr>
          <w:rFonts w:eastAsia="Calibri" w:cs="Times New Roman"/>
          <w:b/>
          <w:szCs w:val="24"/>
          <w:u w:val="single"/>
        </w:rPr>
      </w:pPr>
      <w:r w:rsidRPr="005A1839">
        <w:rPr>
          <w:rFonts w:cs="Times New Roman"/>
          <w:b/>
          <w:color w:val="000000"/>
          <w:szCs w:val="24"/>
          <w:highlight w:val="white"/>
        </w:rPr>
        <w:t>serial</w:t>
      </w:r>
      <w:r w:rsidRPr="005A1839">
        <w:rPr>
          <w:rFonts w:cs="Times New Roman"/>
          <w:color w:val="000000"/>
          <w:szCs w:val="24"/>
        </w:rPr>
        <w:t>: ký hiệu</w:t>
      </w:r>
      <w:r>
        <w:rPr>
          <w:rFonts w:cs="Times New Roman"/>
          <w:color w:val="000000"/>
          <w:szCs w:val="24"/>
        </w:rPr>
        <w:t xml:space="preserve"> hóa đơn</w:t>
      </w:r>
    </w:p>
    <w:p w14:paraId="6B1A1618" w14:textId="77777777" w:rsidR="00AC3E5D" w:rsidRPr="004D34F1" w:rsidRDefault="00AC3E5D" w:rsidP="00AC3E5D">
      <w:pPr>
        <w:spacing w:after="0" w:line="360" w:lineRule="auto"/>
        <w:jc w:val="both"/>
        <w:rPr>
          <w:rFonts w:eastAsia="Calibri" w:cs="Times New Roman"/>
          <w:b/>
          <w:szCs w:val="24"/>
          <w:u w:val="single"/>
        </w:rPr>
      </w:pPr>
    </w:p>
    <w:p w14:paraId="62CE7C3F"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4899"/>
        <w:gridCol w:w="2116"/>
      </w:tblGrid>
      <w:tr w:rsidR="00AC3E5D" w:rsidRPr="00660ABB" w14:paraId="28D74A36"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F2F2F2"/>
          </w:tcPr>
          <w:p w14:paraId="26815B86" w14:textId="77777777" w:rsidR="00AC3E5D" w:rsidRPr="00660ABB" w:rsidRDefault="00AC3E5D" w:rsidP="001B79C4">
            <w:pPr>
              <w:pStyle w:val="ListParagraph"/>
            </w:pPr>
            <w:r>
              <w:t>Kết quả</w:t>
            </w:r>
          </w:p>
        </w:tc>
        <w:tc>
          <w:tcPr>
            <w:tcW w:w="4899" w:type="dxa"/>
            <w:tcBorders>
              <w:top w:val="single" w:sz="4" w:space="0" w:color="2E74B5"/>
              <w:left w:val="single" w:sz="4" w:space="0" w:color="2E74B5"/>
              <w:bottom w:val="single" w:sz="4" w:space="0" w:color="2E74B5"/>
              <w:right w:val="single" w:sz="4" w:space="0" w:color="2E74B5"/>
            </w:tcBorders>
            <w:shd w:val="clear" w:color="auto" w:fill="F2F2F2"/>
          </w:tcPr>
          <w:p w14:paraId="4BA0E6F7" w14:textId="77777777" w:rsidR="00AC3E5D" w:rsidRPr="00660ABB" w:rsidRDefault="00AC3E5D" w:rsidP="001B79C4">
            <w:pPr>
              <w:pStyle w:val="ListParagraph"/>
            </w:pPr>
            <w:r w:rsidRPr="00660ABB">
              <w:t>Mô tả</w:t>
            </w:r>
          </w:p>
        </w:tc>
        <w:tc>
          <w:tcPr>
            <w:tcW w:w="2116" w:type="dxa"/>
            <w:tcBorders>
              <w:top w:val="single" w:sz="4" w:space="0" w:color="2E74B5"/>
              <w:left w:val="single" w:sz="4" w:space="0" w:color="2E74B5"/>
              <w:bottom w:val="single" w:sz="4" w:space="0" w:color="2E74B5"/>
              <w:right w:val="single" w:sz="4" w:space="0" w:color="2E74B5"/>
            </w:tcBorders>
            <w:shd w:val="clear" w:color="auto" w:fill="F2F2F2"/>
          </w:tcPr>
          <w:p w14:paraId="76C96FEA" w14:textId="77777777" w:rsidR="00AC3E5D" w:rsidRPr="00660ABB" w:rsidRDefault="00AC3E5D" w:rsidP="001B79C4">
            <w:pPr>
              <w:pStyle w:val="ListParagraph"/>
            </w:pPr>
            <w:r>
              <w:t>Ghi chú</w:t>
            </w:r>
          </w:p>
        </w:tc>
      </w:tr>
      <w:tr w:rsidR="00AC3E5D" w:rsidRPr="00660ABB" w14:paraId="573AEBBE" w14:textId="77777777" w:rsidTr="001B79C4">
        <w:tc>
          <w:tcPr>
            <w:tcW w:w="2250" w:type="dxa"/>
            <w:tcBorders>
              <w:top w:val="single" w:sz="4" w:space="0" w:color="2E74B5"/>
              <w:left w:val="single" w:sz="4" w:space="0" w:color="2E74B5"/>
              <w:right w:val="single" w:sz="4" w:space="0" w:color="2E74B5"/>
            </w:tcBorders>
            <w:shd w:val="clear" w:color="auto" w:fill="auto"/>
          </w:tcPr>
          <w:p w14:paraId="6646CA2A" w14:textId="77777777" w:rsidR="00AC3E5D" w:rsidRPr="009372AD" w:rsidRDefault="00AC3E5D" w:rsidP="001B79C4">
            <w:pPr>
              <w:autoSpaceDE w:val="0"/>
              <w:autoSpaceDN w:val="0"/>
              <w:adjustRightInd w:val="0"/>
              <w:spacing w:after="0" w:line="240" w:lineRule="auto"/>
              <w:rPr>
                <w:rFonts w:eastAsia="Calibri" w:cs="Times New Roman"/>
                <w:sz w:val="19"/>
                <w:szCs w:val="19"/>
              </w:rPr>
            </w:pPr>
            <w:r w:rsidRPr="009372AD">
              <w:rPr>
                <w:rFonts w:eastAsia="Calibri" w:cs="Times New Roman"/>
                <w:szCs w:val="24"/>
              </w:rPr>
              <w:t>ERR:1</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44C69136"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Tài khoản đăng nhập sai hoặc không có quyề</w:t>
            </w:r>
            <w:r>
              <w:rPr>
                <w:rFonts w:eastAsia="Calibri" w:cs="Times New Roman"/>
              </w:rPr>
              <w:t>n</w:t>
            </w:r>
          </w:p>
        </w:tc>
        <w:tc>
          <w:tcPr>
            <w:tcW w:w="2116" w:type="dxa"/>
            <w:tcBorders>
              <w:top w:val="single" w:sz="4" w:space="0" w:color="2E74B5"/>
              <w:left w:val="single" w:sz="4" w:space="0" w:color="2E74B5"/>
              <w:bottom w:val="single" w:sz="4" w:space="0" w:color="2E74B5"/>
              <w:right w:val="single" w:sz="4" w:space="0" w:color="2E74B5"/>
            </w:tcBorders>
          </w:tcPr>
          <w:p w14:paraId="10BDAA4C" w14:textId="77777777" w:rsidR="00AC3E5D" w:rsidRPr="009372AD" w:rsidRDefault="00AC3E5D" w:rsidP="001B79C4">
            <w:pPr>
              <w:pStyle w:val="ListParagraph"/>
              <w:ind w:left="0"/>
              <w:jc w:val="both"/>
              <w:rPr>
                <w:rFonts w:cs="Times New Roman"/>
              </w:rPr>
            </w:pPr>
          </w:p>
        </w:tc>
      </w:tr>
      <w:tr w:rsidR="00AC3E5D" w:rsidRPr="00660ABB" w14:paraId="34E8DE9D"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0A72B277"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ERR:21</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6D353BEC"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tìm thấy công ty hoặc tài khoản không tồn tại</w:t>
            </w:r>
          </w:p>
        </w:tc>
        <w:tc>
          <w:tcPr>
            <w:tcW w:w="2116" w:type="dxa"/>
            <w:tcBorders>
              <w:top w:val="single" w:sz="4" w:space="0" w:color="2E74B5"/>
              <w:left w:val="single" w:sz="4" w:space="0" w:color="2E74B5"/>
              <w:bottom w:val="single" w:sz="4" w:space="0" w:color="2E74B5"/>
              <w:right w:val="single" w:sz="4" w:space="0" w:color="2E74B5"/>
            </w:tcBorders>
          </w:tcPr>
          <w:p w14:paraId="2E48AB85" w14:textId="77777777" w:rsidR="00AC3E5D" w:rsidRPr="009372AD" w:rsidRDefault="00AC3E5D" w:rsidP="001B79C4">
            <w:pPr>
              <w:jc w:val="both"/>
              <w:rPr>
                <w:rFonts w:cs="Times New Roman"/>
                <w:szCs w:val="24"/>
              </w:rPr>
            </w:pPr>
          </w:p>
        </w:tc>
      </w:tr>
      <w:tr w:rsidR="00AC3E5D" w:rsidRPr="00660ABB" w14:paraId="4CDA3670"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64B109F2"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ERR:22</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76D76BBE" w14:textId="77777777" w:rsidR="00AC3E5D" w:rsidRPr="009372AD" w:rsidRDefault="00AC3E5D" w:rsidP="001B79C4">
            <w:pPr>
              <w:spacing w:after="0" w:line="240" w:lineRule="auto"/>
              <w:rPr>
                <w:rFonts w:eastAsia="Calibri" w:cs="Times New Roman"/>
                <w:szCs w:val="24"/>
              </w:rPr>
            </w:pPr>
            <w:r>
              <w:rPr>
                <w:rFonts w:eastAsia="Calibri" w:cs="Times New Roman"/>
                <w:szCs w:val="24"/>
              </w:rPr>
              <w:t>Công ty chưa đăng ký chứng thư số</w:t>
            </w:r>
          </w:p>
        </w:tc>
        <w:tc>
          <w:tcPr>
            <w:tcW w:w="2116" w:type="dxa"/>
            <w:tcBorders>
              <w:top w:val="single" w:sz="4" w:space="0" w:color="2E74B5"/>
              <w:left w:val="single" w:sz="4" w:space="0" w:color="2E74B5"/>
              <w:bottom w:val="single" w:sz="4" w:space="0" w:color="2E74B5"/>
              <w:right w:val="single" w:sz="4" w:space="0" w:color="2E74B5"/>
            </w:tcBorders>
          </w:tcPr>
          <w:p w14:paraId="414D4844" w14:textId="77777777" w:rsidR="00AC3E5D" w:rsidRPr="009372AD" w:rsidRDefault="00AC3E5D" w:rsidP="001B79C4">
            <w:pPr>
              <w:pStyle w:val="ListParagraph"/>
              <w:ind w:left="0"/>
              <w:jc w:val="both"/>
              <w:rPr>
                <w:rFonts w:cs="Times New Roman"/>
              </w:rPr>
            </w:pPr>
          </w:p>
        </w:tc>
      </w:tr>
      <w:tr w:rsidR="00AC3E5D" w:rsidRPr="00660ABB" w14:paraId="20593E5E"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6A674971"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ERR:28</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17795D54" w14:textId="77777777" w:rsidR="00AC3E5D" w:rsidRPr="009372AD" w:rsidRDefault="00AC3E5D" w:rsidP="001B79C4">
            <w:pPr>
              <w:spacing w:after="0" w:line="240" w:lineRule="auto"/>
              <w:rPr>
                <w:rFonts w:eastAsia="Calibri" w:cs="Times New Roman"/>
                <w:szCs w:val="24"/>
              </w:rPr>
            </w:pPr>
            <w:r>
              <w:rPr>
                <w:rFonts w:eastAsia="Calibri" w:cs="Times New Roman"/>
                <w:szCs w:val="24"/>
              </w:rPr>
              <w:t>Chưa có thông tin chứng thư trong hệ thống</w:t>
            </w:r>
          </w:p>
        </w:tc>
        <w:tc>
          <w:tcPr>
            <w:tcW w:w="2116" w:type="dxa"/>
            <w:tcBorders>
              <w:top w:val="single" w:sz="4" w:space="0" w:color="2E74B5"/>
              <w:left w:val="single" w:sz="4" w:space="0" w:color="2E74B5"/>
              <w:bottom w:val="single" w:sz="4" w:space="0" w:color="2E74B5"/>
              <w:right w:val="single" w:sz="4" w:space="0" w:color="2E74B5"/>
            </w:tcBorders>
          </w:tcPr>
          <w:p w14:paraId="25FE1ADC" w14:textId="77777777" w:rsidR="00AC3E5D" w:rsidRPr="009372AD" w:rsidRDefault="00AC3E5D" w:rsidP="001B79C4">
            <w:pPr>
              <w:pStyle w:val="ListParagraph"/>
              <w:ind w:left="0"/>
              <w:jc w:val="both"/>
              <w:rPr>
                <w:rFonts w:cs="Times New Roman"/>
              </w:rPr>
            </w:pPr>
          </w:p>
        </w:tc>
      </w:tr>
      <w:tr w:rsidR="00AC3E5D" w:rsidRPr="00660ABB" w14:paraId="381B8355"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1ABA6AD3"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ERR:24</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7CA0EFD9" w14:textId="77777777" w:rsidR="00AC3E5D" w:rsidRPr="009372AD" w:rsidRDefault="00AC3E5D" w:rsidP="001B79C4">
            <w:pPr>
              <w:spacing w:after="0" w:line="240" w:lineRule="auto"/>
              <w:rPr>
                <w:rFonts w:eastAsia="Calibri" w:cs="Times New Roman"/>
                <w:szCs w:val="24"/>
              </w:rPr>
            </w:pPr>
            <w:r>
              <w:rPr>
                <w:rFonts w:eastAsia="Calibri" w:cs="Times New Roman"/>
                <w:szCs w:val="24"/>
              </w:rPr>
              <w:t>Chứng thư truyền lên không đúng với chứng thư đăng ký trong hệ thống</w:t>
            </w:r>
          </w:p>
        </w:tc>
        <w:tc>
          <w:tcPr>
            <w:tcW w:w="2116" w:type="dxa"/>
            <w:tcBorders>
              <w:top w:val="single" w:sz="4" w:space="0" w:color="2E74B5"/>
              <w:left w:val="single" w:sz="4" w:space="0" w:color="2E74B5"/>
              <w:bottom w:val="single" w:sz="4" w:space="0" w:color="2E74B5"/>
              <w:right w:val="single" w:sz="4" w:space="0" w:color="2E74B5"/>
            </w:tcBorders>
          </w:tcPr>
          <w:p w14:paraId="451E57CF" w14:textId="77777777" w:rsidR="00AC3E5D" w:rsidRPr="009372AD" w:rsidRDefault="00AC3E5D" w:rsidP="001B79C4">
            <w:pPr>
              <w:pStyle w:val="ListParagraph"/>
              <w:ind w:left="0"/>
              <w:jc w:val="both"/>
              <w:rPr>
                <w:rFonts w:cs="Times New Roman"/>
              </w:rPr>
            </w:pPr>
          </w:p>
        </w:tc>
      </w:tr>
      <w:tr w:rsidR="00AC3E5D" w:rsidRPr="00660ABB" w14:paraId="6905489D"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128A1345"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ERR:27</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56120B2B"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Chứng thư chưa đến thời điểm sử dụng</w:t>
            </w:r>
          </w:p>
        </w:tc>
        <w:tc>
          <w:tcPr>
            <w:tcW w:w="2116" w:type="dxa"/>
            <w:tcBorders>
              <w:top w:val="single" w:sz="4" w:space="0" w:color="2E74B5"/>
              <w:left w:val="single" w:sz="4" w:space="0" w:color="2E74B5"/>
              <w:bottom w:val="single" w:sz="4" w:space="0" w:color="2E74B5"/>
              <w:right w:val="single" w:sz="4" w:space="0" w:color="2E74B5"/>
            </w:tcBorders>
          </w:tcPr>
          <w:p w14:paraId="0D4346F1" w14:textId="77777777" w:rsidR="00AC3E5D" w:rsidRPr="009372AD" w:rsidRDefault="00AC3E5D" w:rsidP="001B79C4">
            <w:pPr>
              <w:pStyle w:val="ListParagraph"/>
              <w:ind w:left="0"/>
              <w:jc w:val="both"/>
              <w:rPr>
                <w:rFonts w:cs="Times New Roman"/>
              </w:rPr>
            </w:pPr>
          </w:p>
        </w:tc>
      </w:tr>
      <w:tr w:rsidR="00AC3E5D" w:rsidRPr="00660ABB" w14:paraId="56C443A5"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0ABFB0AA"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ERR:26</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76E9265F"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Chứng thư số hết hạn</w:t>
            </w:r>
          </w:p>
        </w:tc>
        <w:tc>
          <w:tcPr>
            <w:tcW w:w="2116" w:type="dxa"/>
            <w:tcBorders>
              <w:top w:val="single" w:sz="4" w:space="0" w:color="2E74B5"/>
              <w:left w:val="single" w:sz="4" w:space="0" w:color="2E74B5"/>
              <w:bottom w:val="single" w:sz="4" w:space="0" w:color="2E74B5"/>
              <w:right w:val="single" w:sz="4" w:space="0" w:color="2E74B5"/>
            </w:tcBorders>
          </w:tcPr>
          <w:p w14:paraId="697208B0" w14:textId="77777777" w:rsidR="00AC3E5D" w:rsidRPr="009372AD" w:rsidRDefault="00AC3E5D" w:rsidP="001B79C4">
            <w:pPr>
              <w:pStyle w:val="ListParagraph"/>
              <w:ind w:left="0"/>
              <w:jc w:val="both"/>
              <w:rPr>
                <w:rFonts w:cs="Times New Roman"/>
              </w:rPr>
            </w:pPr>
          </w:p>
        </w:tc>
      </w:tr>
      <w:tr w:rsidR="00AC3E5D" w:rsidRPr="00660ABB" w14:paraId="586735F3"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4263E682"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ERR:3</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0D8EF3B4"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szCs w:val="24"/>
              </w:rPr>
              <w:t>Dữ liệu xml đầu vào không đúng quy định</w:t>
            </w:r>
          </w:p>
        </w:tc>
        <w:tc>
          <w:tcPr>
            <w:tcW w:w="2116" w:type="dxa"/>
            <w:tcBorders>
              <w:top w:val="single" w:sz="4" w:space="0" w:color="2E74B5"/>
              <w:left w:val="single" w:sz="4" w:space="0" w:color="2E74B5"/>
              <w:bottom w:val="single" w:sz="4" w:space="0" w:color="2E74B5"/>
              <w:right w:val="single" w:sz="4" w:space="0" w:color="2E74B5"/>
            </w:tcBorders>
          </w:tcPr>
          <w:p w14:paraId="4027F823" w14:textId="77777777" w:rsidR="00AC3E5D" w:rsidRPr="009372AD" w:rsidRDefault="00AC3E5D" w:rsidP="001B79C4">
            <w:pPr>
              <w:pStyle w:val="ListParagraph"/>
              <w:ind w:left="0"/>
              <w:jc w:val="both"/>
              <w:rPr>
                <w:rFonts w:cs="Times New Roman"/>
              </w:rPr>
            </w:pPr>
          </w:p>
        </w:tc>
      </w:tr>
      <w:tr w:rsidR="00AC3E5D" w:rsidRPr="00660ABB" w14:paraId="5718A732"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0A8D7FF3"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ERR:20</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71724A7E"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/Pattern và S</w:t>
            </w:r>
            <w:r w:rsidRPr="002A5863">
              <w:t>erial không phù hợp</w:t>
            </w:r>
          </w:p>
        </w:tc>
        <w:tc>
          <w:tcPr>
            <w:tcW w:w="2116" w:type="dxa"/>
            <w:tcBorders>
              <w:top w:val="single" w:sz="4" w:space="0" w:color="2E74B5"/>
              <w:left w:val="single" w:sz="4" w:space="0" w:color="2E74B5"/>
              <w:bottom w:val="single" w:sz="4" w:space="0" w:color="2E74B5"/>
              <w:right w:val="single" w:sz="4" w:space="0" w:color="2E74B5"/>
            </w:tcBorders>
          </w:tcPr>
          <w:p w14:paraId="48A0ACF9" w14:textId="77777777" w:rsidR="00AC3E5D" w:rsidRPr="00731CD1" w:rsidRDefault="00AC3E5D" w:rsidP="001B79C4">
            <w:pPr>
              <w:spacing w:after="0" w:line="240" w:lineRule="auto"/>
              <w:ind w:left="360"/>
              <w:jc w:val="both"/>
              <w:rPr>
                <w:rFonts w:cs="Times New Roman"/>
                <w:szCs w:val="24"/>
              </w:rPr>
            </w:pPr>
          </w:p>
        </w:tc>
      </w:tr>
      <w:tr w:rsidR="00AC3E5D" w:rsidRPr="00660ABB" w14:paraId="0566BF2D" w14:textId="77777777" w:rsidTr="001B79C4">
        <w:trPr>
          <w:trHeight w:val="368"/>
        </w:trPr>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67D301BA"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ERR:6</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24F6313C" w14:textId="77777777" w:rsidR="00AC3E5D" w:rsidRDefault="00AC3E5D" w:rsidP="001B79C4">
            <w:pPr>
              <w:pStyle w:val="ListParagraph"/>
              <w:spacing w:after="0" w:line="240" w:lineRule="auto"/>
              <w:ind w:left="0"/>
              <w:rPr>
                <w:rFonts w:eastAsia="Calibri" w:cs="Times New Roman"/>
              </w:rPr>
            </w:pPr>
            <w:r>
              <w:rPr>
                <w:rFonts w:eastAsia="Calibri" w:cs="Times New Roman"/>
              </w:rPr>
              <w:t>Không còn đủ số lượng hóa đơn để phát hành</w:t>
            </w:r>
          </w:p>
        </w:tc>
        <w:tc>
          <w:tcPr>
            <w:tcW w:w="2116" w:type="dxa"/>
            <w:tcBorders>
              <w:top w:val="single" w:sz="4" w:space="0" w:color="2E74B5"/>
              <w:left w:val="single" w:sz="4" w:space="0" w:color="2E74B5"/>
              <w:bottom w:val="single" w:sz="4" w:space="0" w:color="2E74B5"/>
              <w:right w:val="single" w:sz="4" w:space="0" w:color="2E74B5"/>
            </w:tcBorders>
          </w:tcPr>
          <w:p w14:paraId="13CB9D85" w14:textId="77777777" w:rsidR="00AC3E5D" w:rsidRPr="00731CD1" w:rsidRDefault="00AC3E5D" w:rsidP="001B79C4">
            <w:pPr>
              <w:spacing w:after="0" w:line="240" w:lineRule="auto"/>
              <w:ind w:left="360"/>
              <w:jc w:val="both"/>
              <w:rPr>
                <w:rFonts w:cs="Times New Roman"/>
                <w:szCs w:val="24"/>
              </w:rPr>
            </w:pPr>
          </w:p>
        </w:tc>
      </w:tr>
      <w:tr w:rsidR="00AC3E5D" w:rsidRPr="00660ABB" w14:paraId="29A23FCC"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51C0DC3E"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ERR:10</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6ECE0785" w14:textId="77777777" w:rsidR="00AC3E5D" w:rsidRDefault="00AC3E5D" w:rsidP="001B79C4">
            <w:pPr>
              <w:pStyle w:val="ListParagraph"/>
              <w:spacing w:after="0" w:line="240" w:lineRule="auto"/>
              <w:ind w:left="0"/>
              <w:rPr>
                <w:rFonts w:eastAsia="Calibri" w:cs="Times New Roman"/>
              </w:rPr>
            </w:pPr>
            <w:r>
              <w:rPr>
                <w:rFonts w:cs="Times New Roman"/>
              </w:rPr>
              <w:t>Lô có số hóa đơn vượt quá số lượng tối đa cho phép</w:t>
            </w:r>
          </w:p>
        </w:tc>
        <w:tc>
          <w:tcPr>
            <w:tcW w:w="2116" w:type="dxa"/>
            <w:tcBorders>
              <w:top w:val="single" w:sz="4" w:space="0" w:color="2E74B5"/>
              <w:left w:val="single" w:sz="4" w:space="0" w:color="2E74B5"/>
              <w:bottom w:val="single" w:sz="4" w:space="0" w:color="2E74B5"/>
              <w:right w:val="single" w:sz="4" w:space="0" w:color="2E74B5"/>
            </w:tcBorders>
          </w:tcPr>
          <w:p w14:paraId="710360B7" w14:textId="77777777" w:rsidR="00AC3E5D" w:rsidRPr="00731CD1" w:rsidRDefault="00AC3E5D" w:rsidP="001B79C4">
            <w:pPr>
              <w:spacing w:after="0" w:line="240" w:lineRule="auto"/>
              <w:ind w:left="360"/>
              <w:jc w:val="both"/>
              <w:rPr>
                <w:rFonts w:cs="Times New Roman"/>
                <w:szCs w:val="24"/>
              </w:rPr>
            </w:pPr>
          </w:p>
        </w:tc>
      </w:tr>
      <w:tr w:rsidR="00AC3E5D" w:rsidRPr="00660ABB" w14:paraId="4F4AEF4E" w14:textId="77777777" w:rsidTr="001B79C4">
        <w:trPr>
          <w:trHeight w:val="413"/>
        </w:trPr>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50763D90"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ERR:5</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6324AFF3" w14:textId="77777777" w:rsidR="00AC3E5D" w:rsidRDefault="00AC3E5D" w:rsidP="001B79C4">
            <w:pPr>
              <w:pStyle w:val="ListParagraph"/>
              <w:spacing w:after="0" w:line="240" w:lineRule="auto"/>
              <w:ind w:left="0"/>
              <w:rPr>
                <w:rFonts w:eastAsia="Calibri" w:cs="Times New Roman"/>
              </w:rPr>
            </w:pPr>
            <w:r>
              <w:rPr>
                <w:rFonts w:eastAsia="Calibri" w:cs="Times New Roman"/>
              </w:rPr>
              <w:t>Có lỗi xảy ra</w:t>
            </w:r>
          </w:p>
        </w:tc>
        <w:tc>
          <w:tcPr>
            <w:tcW w:w="2116" w:type="dxa"/>
            <w:tcBorders>
              <w:top w:val="single" w:sz="4" w:space="0" w:color="2E74B5"/>
              <w:left w:val="single" w:sz="4" w:space="0" w:color="2E74B5"/>
              <w:bottom w:val="single" w:sz="4" w:space="0" w:color="2E74B5"/>
              <w:right w:val="single" w:sz="4" w:space="0" w:color="2E74B5"/>
            </w:tcBorders>
          </w:tcPr>
          <w:p w14:paraId="117EFA09" w14:textId="77777777" w:rsidR="00AC3E5D" w:rsidRPr="00731CD1" w:rsidRDefault="00AC3E5D" w:rsidP="001B79C4">
            <w:pPr>
              <w:spacing w:after="0" w:line="240" w:lineRule="auto"/>
              <w:jc w:val="both"/>
              <w:rPr>
                <w:rFonts w:cs="Times New Roman"/>
                <w:szCs w:val="24"/>
              </w:rPr>
            </w:pPr>
            <w:r>
              <w:rPr>
                <w:rFonts w:cs="Times New Roman"/>
                <w:szCs w:val="24"/>
              </w:rPr>
              <w:t>Lỗi không xác định</w:t>
            </w:r>
          </w:p>
        </w:tc>
      </w:tr>
      <w:tr w:rsidR="00AC3E5D" w:rsidRPr="00660ABB" w14:paraId="544CEE41"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08CB5A7B" w14:textId="77777777" w:rsidR="00AC3E5D" w:rsidRPr="00E22984"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ERR:30</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7C5ADDAC" w14:textId="77777777" w:rsidR="00AC3E5D" w:rsidRDefault="00AC3E5D" w:rsidP="001B79C4">
            <w:pPr>
              <w:pStyle w:val="ListParagraph"/>
              <w:ind w:left="0"/>
              <w:jc w:val="both"/>
              <w:rPr>
                <w:rFonts w:cs="Times New Roman"/>
              </w:rPr>
            </w:pPr>
            <w:r>
              <w:rPr>
                <w:rFonts w:cs="Times New Roman"/>
              </w:rPr>
              <w:t>Tạo mới hóa đơn có lỗi</w:t>
            </w:r>
          </w:p>
        </w:tc>
        <w:tc>
          <w:tcPr>
            <w:tcW w:w="2116" w:type="dxa"/>
            <w:tcBorders>
              <w:top w:val="single" w:sz="4" w:space="0" w:color="2E74B5"/>
              <w:left w:val="single" w:sz="4" w:space="0" w:color="2E74B5"/>
              <w:bottom w:val="single" w:sz="4" w:space="0" w:color="2E74B5"/>
              <w:right w:val="single" w:sz="4" w:space="0" w:color="2E74B5"/>
            </w:tcBorders>
          </w:tcPr>
          <w:p w14:paraId="44F70A24" w14:textId="77777777" w:rsidR="00AC3E5D" w:rsidRPr="00731CD1" w:rsidRDefault="00AC3E5D" w:rsidP="001B79C4">
            <w:pPr>
              <w:spacing w:after="0" w:line="240" w:lineRule="auto"/>
              <w:ind w:left="360"/>
              <w:jc w:val="both"/>
              <w:rPr>
                <w:rFonts w:cs="Times New Roman"/>
                <w:szCs w:val="24"/>
              </w:rPr>
            </w:pPr>
          </w:p>
        </w:tc>
      </w:tr>
      <w:tr w:rsidR="002F0380" w:rsidRPr="00660ABB" w14:paraId="41F80CF4"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5442AEBF" w14:textId="7B50EA8D" w:rsidR="002F0380" w:rsidRPr="00E22984" w:rsidRDefault="002F0380" w:rsidP="002F0380">
            <w:pPr>
              <w:autoSpaceDE w:val="0"/>
              <w:autoSpaceDN w:val="0"/>
              <w:adjustRightInd w:val="0"/>
              <w:spacing w:after="0" w:line="240" w:lineRule="auto"/>
              <w:rPr>
                <w:rFonts w:eastAsia="Calibri" w:cs="Times New Roman"/>
                <w:szCs w:val="24"/>
              </w:rPr>
            </w:pPr>
            <w:r>
              <w:rPr>
                <w:rFonts w:cs="Times New Roman"/>
                <w:szCs w:val="24"/>
              </w:rPr>
              <w:lastRenderedPageBreak/>
              <w:t>ERR:35</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1D36C15C" w14:textId="6A4322F9" w:rsidR="002F0380" w:rsidRDefault="002F0380" w:rsidP="002F0380">
            <w:pPr>
              <w:pStyle w:val="ListParagraph"/>
              <w:ind w:left="0"/>
              <w:jc w:val="both"/>
              <w:rPr>
                <w:rFonts w:cs="Times New Roman"/>
              </w:rPr>
            </w:pPr>
            <w:r>
              <w:rPr>
                <w:rFonts w:cs="Times New Roman"/>
                <w:szCs w:val="24"/>
              </w:rPr>
              <w:t>Công ty đăng ký DK01 cả có mã, không mã. Tạo cả ký hiệu cả 2 dải có mã và không mã sẽ yêu cầu bắt buộc truyền pattern, serial</w:t>
            </w:r>
          </w:p>
        </w:tc>
        <w:tc>
          <w:tcPr>
            <w:tcW w:w="2116" w:type="dxa"/>
            <w:tcBorders>
              <w:top w:val="single" w:sz="4" w:space="0" w:color="2E74B5"/>
              <w:left w:val="single" w:sz="4" w:space="0" w:color="2E74B5"/>
              <w:bottom w:val="single" w:sz="4" w:space="0" w:color="2E74B5"/>
              <w:right w:val="single" w:sz="4" w:space="0" w:color="2E74B5"/>
            </w:tcBorders>
          </w:tcPr>
          <w:p w14:paraId="58A4B672" w14:textId="77777777" w:rsidR="002F0380" w:rsidRPr="00731CD1" w:rsidRDefault="002F0380" w:rsidP="002F0380">
            <w:pPr>
              <w:spacing w:after="0" w:line="240" w:lineRule="auto"/>
              <w:ind w:left="360"/>
              <w:jc w:val="both"/>
              <w:rPr>
                <w:rFonts w:cs="Times New Roman"/>
                <w:szCs w:val="24"/>
              </w:rPr>
            </w:pPr>
          </w:p>
        </w:tc>
      </w:tr>
      <w:tr w:rsidR="002F0380" w:rsidRPr="00660ABB" w14:paraId="184C3B3D"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265D1206" w14:textId="77777777" w:rsidR="002F0380" w:rsidRPr="009372AD" w:rsidRDefault="002F0380" w:rsidP="002F0380">
            <w:pPr>
              <w:autoSpaceDE w:val="0"/>
              <w:autoSpaceDN w:val="0"/>
              <w:adjustRightInd w:val="0"/>
              <w:spacing w:after="0" w:line="240" w:lineRule="auto"/>
              <w:rPr>
                <w:rFonts w:eastAsia="Calibri" w:cs="Times New Roman"/>
                <w:szCs w:val="24"/>
              </w:rPr>
            </w:pPr>
            <w:r>
              <w:rPr>
                <w:rFonts w:cs="Times New Roman"/>
                <w:szCs w:val="28"/>
              </w:rPr>
              <w:t>Chuỗi xml trả về</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5B8944EC" w14:textId="77777777" w:rsidR="002F0380" w:rsidRPr="00F75A5F" w:rsidRDefault="002F0380" w:rsidP="002F0380">
            <w:pPr>
              <w:spacing w:after="0" w:line="240" w:lineRule="auto"/>
              <w:rPr>
                <w:rFonts w:eastAsia="Calibri" w:cs="Times New Roman"/>
                <w:szCs w:val="24"/>
              </w:rPr>
            </w:pPr>
            <w:r>
              <w:rPr>
                <w:rFonts w:eastAsia="Calibri" w:cs="Times New Roman"/>
                <w:szCs w:val="24"/>
              </w:rPr>
              <w:t>Chuỗi trả về</w:t>
            </w:r>
          </w:p>
        </w:tc>
        <w:tc>
          <w:tcPr>
            <w:tcW w:w="2116" w:type="dxa"/>
            <w:tcBorders>
              <w:top w:val="single" w:sz="4" w:space="0" w:color="2E74B5"/>
              <w:left w:val="single" w:sz="4" w:space="0" w:color="2E74B5"/>
              <w:bottom w:val="single" w:sz="4" w:space="0" w:color="2E74B5"/>
              <w:right w:val="single" w:sz="4" w:space="0" w:color="2E74B5"/>
            </w:tcBorders>
          </w:tcPr>
          <w:p w14:paraId="3C25FC48" w14:textId="77777777" w:rsidR="002F0380" w:rsidRPr="00731CD1" w:rsidRDefault="002F0380" w:rsidP="002F0380">
            <w:pPr>
              <w:spacing w:after="0" w:line="240" w:lineRule="auto"/>
              <w:ind w:left="360"/>
              <w:jc w:val="both"/>
              <w:rPr>
                <w:rFonts w:cs="Times New Roman"/>
                <w:szCs w:val="24"/>
              </w:rPr>
            </w:pPr>
          </w:p>
        </w:tc>
      </w:tr>
    </w:tbl>
    <w:p w14:paraId="3F8947E9" w14:textId="77777777" w:rsidR="00AC3E5D" w:rsidRDefault="00AC3E5D" w:rsidP="00AC3E5D">
      <w:pPr>
        <w:rPr>
          <w:lang w:eastAsia="x-none"/>
        </w:rPr>
      </w:pPr>
    </w:p>
    <w:p w14:paraId="10988AB1" w14:textId="77777777" w:rsidR="00AC3E5D" w:rsidRDefault="00AC3E5D" w:rsidP="00AC3E5D">
      <w:pPr>
        <w:rPr>
          <w:lang w:eastAsia="x-none"/>
        </w:rPr>
      </w:pPr>
      <w:r>
        <w:rPr>
          <w:lang w:eastAsia="x-none"/>
        </w:rPr>
        <w:t>Cấu trúc chuỗi XML trả về:</w:t>
      </w:r>
    </w:p>
    <w:p w14:paraId="470D61FF"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93CC8">
        <w:rPr>
          <w:rFonts w:ascii="Courier New" w:eastAsia="Times New Roman" w:hAnsi="Courier New" w:cs="Courier New"/>
          <w:color w:val="0000FF"/>
          <w:sz w:val="20"/>
          <w:szCs w:val="20"/>
        </w:rPr>
        <w:t>&lt;Invoices&gt;</w:t>
      </w:r>
    </w:p>
    <w:p w14:paraId="6775483B"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93CC8">
        <w:rPr>
          <w:rFonts w:ascii="Courier New" w:eastAsia="Times New Roman" w:hAnsi="Courier New" w:cs="Courier New"/>
          <w:b/>
          <w:bCs/>
          <w:color w:val="000000"/>
          <w:sz w:val="20"/>
          <w:szCs w:val="20"/>
        </w:rPr>
        <w:t xml:space="preserve">    </w:t>
      </w:r>
      <w:r w:rsidRPr="00193CC8">
        <w:rPr>
          <w:rFonts w:ascii="Courier New" w:eastAsia="Times New Roman" w:hAnsi="Courier New" w:cs="Courier New"/>
          <w:color w:val="0000FF"/>
          <w:sz w:val="20"/>
          <w:szCs w:val="20"/>
        </w:rPr>
        <w:t>&lt;Inv&gt;</w:t>
      </w:r>
    </w:p>
    <w:p w14:paraId="1960DC0C"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93CC8">
        <w:rPr>
          <w:rFonts w:ascii="Courier New" w:eastAsia="Times New Roman" w:hAnsi="Courier New" w:cs="Courier New"/>
          <w:b/>
          <w:bCs/>
          <w:color w:val="000000"/>
          <w:sz w:val="20"/>
          <w:szCs w:val="20"/>
        </w:rPr>
        <w:t xml:space="preserve">        </w:t>
      </w:r>
      <w:r w:rsidRPr="00193CC8">
        <w:rPr>
          <w:rFonts w:ascii="Courier New" w:eastAsia="Times New Roman" w:hAnsi="Courier New" w:cs="Courier New"/>
          <w:color w:val="0000FF"/>
          <w:sz w:val="20"/>
          <w:szCs w:val="20"/>
        </w:rPr>
        <w:t>&lt;key&gt;</w:t>
      </w:r>
      <w:r w:rsidRPr="00193CC8">
        <w:rPr>
          <w:rFonts w:ascii="Courier New" w:eastAsia="Times New Roman" w:hAnsi="Courier New" w:cs="Courier New"/>
          <w:b/>
          <w:bCs/>
          <w:color w:val="000000"/>
          <w:sz w:val="20"/>
          <w:szCs w:val="20"/>
        </w:rPr>
        <w:t>123</w:t>
      </w:r>
      <w:r w:rsidRPr="00193CC8">
        <w:rPr>
          <w:rFonts w:ascii="Courier New" w:eastAsia="Times New Roman" w:hAnsi="Courier New" w:cs="Courier New"/>
          <w:color w:val="0000FF"/>
          <w:sz w:val="20"/>
          <w:szCs w:val="20"/>
        </w:rPr>
        <w:t>&lt;/key&gt;</w:t>
      </w:r>
    </w:p>
    <w:p w14:paraId="33E67F51"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93CC8">
        <w:rPr>
          <w:rFonts w:ascii="Courier New" w:eastAsia="Times New Roman" w:hAnsi="Courier New" w:cs="Courier New"/>
          <w:b/>
          <w:bCs/>
          <w:color w:val="000000"/>
          <w:sz w:val="20"/>
          <w:szCs w:val="20"/>
        </w:rPr>
        <w:t xml:space="preserve">        </w:t>
      </w:r>
      <w:r w:rsidRPr="00193CC8">
        <w:rPr>
          <w:rFonts w:ascii="Courier New" w:eastAsia="Times New Roman" w:hAnsi="Courier New" w:cs="Courier New"/>
          <w:color w:val="0000FF"/>
          <w:sz w:val="20"/>
          <w:szCs w:val="20"/>
        </w:rPr>
        <w:t>&lt;idInv&gt;</w:t>
      </w:r>
      <w:r w:rsidRPr="00193CC8">
        <w:rPr>
          <w:rFonts w:ascii="Courier New" w:eastAsia="Times New Roman" w:hAnsi="Courier New" w:cs="Courier New"/>
          <w:b/>
          <w:bCs/>
          <w:color w:val="000000"/>
          <w:sz w:val="20"/>
          <w:szCs w:val="20"/>
        </w:rPr>
        <w:t>128668</w:t>
      </w:r>
      <w:r w:rsidRPr="00193CC8">
        <w:rPr>
          <w:rFonts w:ascii="Courier New" w:eastAsia="Times New Roman" w:hAnsi="Courier New" w:cs="Courier New"/>
          <w:color w:val="0000FF"/>
          <w:sz w:val="20"/>
          <w:szCs w:val="20"/>
        </w:rPr>
        <w:t>&lt;/idInv&gt;</w:t>
      </w:r>
    </w:p>
    <w:p w14:paraId="2CAF20CA"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93CC8">
        <w:rPr>
          <w:rFonts w:ascii="Courier New" w:eastAsia="Times New Roman" w:hAnsi="Courier New" w:cs="Courier New"/>
          <w:b/>
          <w:bCs/>
          <w:color w:val="000000"/>
          <w:sz w:val="20"/>
          <w:szCs w:val="20"/>
        </w:rPr>
        <w:t xml:space="preserve">        </w:t>
      </w:r>
      <w:r w:rsidRPr="00193CC8">
        <w:rPr>
          <w:rFonts w:ascii="Courier New" w:eastAsia="Times New Roman" w:hAnsi="Courier New" w:cs="Courier New"/>
          <w:color w:val="0000FF"/>
          <w:sz w:val="20"/>
          <w:szCs w:val="20"/>
        </w:rPr>
        <w:t>&lt;hashValue&gt;</w:t>
      </w:r>
      <w:r w:rsidRPr="00193CC8">
        <w:rPr>
          <w:rFonts w:ascii="Courier New" w:eastAsia="Times New Roman" w:hAnsi="Courier New" w:cs="Courier New"/>
          <w:b/>
          <w:bCs/>
          <w:color w:val="000000"/>
          <w:sz w:val="20"/>
          <w:szCs w:val="20"/>
        </w:rPr>
        <w:t>rKdYgeYc7CYLOhjfNFDZ8nBaWjA=</w:t>
      </w:r>
      <w:r w:rsidRPr="00193CC8">
        <w:rPr>
          <w:rFonts w:ascii="Courier New" w:eastAsia="Times New Roman" w:hAnsi="Courier New" w:cs="Courier New"/>
          <w:color w:val="0000FF"/>
          <w:sz w:val="20"/>
          <w:szCs w:val="20"/>
        </w:rPr>
        <w:t>&lt;/hashValue&gt;</w:t>
      </w:r>
    </w:p>
    <w:p w14:paraId="5589C178"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93CC8">
        <w:rPr>
          <w:rFonts w:ascii="Courier New" w:eastAsia="Times New Roman" w:hAnsi="Courier New" w:cs="Courier New"/>
          <w:b/>
          <w:bCs/>
          <w:color w:val="000000"/>
          <w:sz w:val="20"/>
          <w:szCs w:val="20"/>
        </w:rPr>
        <w:t xml:space="preserve">        </w:t>
      </w:r>
      <w:r w:rsidRPr="00193CC8">
        <w:rPr>
          <w:rFonts w:ascii="Courier New" w:eastAsia="Times New Roman" w:hAnsi="Courier New" w:cs="Courier New"/>
          <w:color w:val="0000FF"/>
          <w:sz w:val="20"/>
          <w:szCs w:val="20"/>
        </w:rPr>
        <w:t>&lt;pattern&gt;</w:t>
      </w:r>
      <w:r w:rsidRPr="00193CC8">
        <w:rPr>
          <w:rFonts w:ascii="Courier New" w:eastAsia="Times New Roman" w:hAnsi="Courier New" w:cs="Courier New"/>
          <w:b/>
          <w:bCs/>
          <w:color w:val="000000"/>
          <w:sz w:val="20"/>
          <w:szCs w:val="20"/>
        </w:rPr>
        <w:t>01GTKT0/001</w:t>
      </w:r>
      <w:r w:rsidRPr="00193CC8">
        <w:rPr>
          <w:rFonts w:ascii="Courier New" w:eastAsia="Times New Roman" w:hAnsi="Courier New" w:cs="Courier New"/>
          <w:color w:val="0000FF"/>
          <w:sz w:val="20"/>
          <w:szCs w:val="20"/>
        </w:rPr>
        <w:t>&lt;/pattern&gt;</w:t>
      </w:r>
    </w:p>
    <w:p w14:paraId="20CFFB80"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93CC8">
        <w:rPr>
          <w:rFonts w:ascii="Courier New" w:eastAsia="Times New Roman" w:hAnsi="Courier New" w:cs="Courier New"/>
          <w:b/>
          <w:bCs/>
          <w:color w:val="000000"/>
          <w:sz w:val="20"/>
          <w:szCs w:val="20"/>
        </w:rPr>
        <w:t xml:space="preserve">        </w:t>
      </w:r>
      <w:r w:rsidRPr="00193CC8">
        <w:rPr>
          <w:rFonts w:ascii="Courier New" w:eastAsia="Times New Roman" w:hAnsi="Courier New" w:cs="Courier New"/>
          <w:color w:val="0000FF"/>
          <w:sz w:val="20"/>
          <w:szCs w:val="20"/>
        </w:rPr>
        <w:t>&lt;serial&gt;</w:t>
      </w:r>
      <w:r w:rsidRPr="00193CC8">
        <w:rPr>
          <w:rFonts w:ascii="Courier New" w:eastAsia="Times New Roman" w:hAnsi="Courier New" w:cs="Courier New"/>
          <w:b/>
          <w:bCs/>
          <w:color w:val="000000"/>
          <w:sz w:val="20"/>
          <w:szCs w:val="20"/>
        </w:rPr>
        <w:t>AA/17E</w:t>
      </w:r>
      <w:r w:rsidRPr="00193CC8">
        <w:rPr>
          <w:rFonts w:ascii="Courier New" w:eastAsia="Times New Roman" w:hAnsi="Courier New" w:cs="Courier New"/>
          <w:color w:val="0000FF"/>
          <w:sz w:val="20"/>
          <w:szCs w:val="20"/>
        </w:rPr>
        <w:t>&lt;/serial&gt;</w:t>
      </w:r>
    </w:p>
    <w:p w14:paraId="65F02E58"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93CC8">
        <w:rPr>
          <w:rFonts w:ascii="Courier New" w:eastAsia="Times New Roman" w:hAnsi="Courier New" w:cs="Courier New"/>
          <w:b/>
          <w:bCs/>
          <w:color w:val="000000"/>
          <w:sz w:val="20"/>
          <w:szCs w:val="20"/>
        </w:rPr>
        <w:t xml:space="preserve">    </w:t>
      </w:r>
      <w:r w:rsidRPr="00193CC8">
        <w:rPr>
          <w:rFonts w:ascii="Courier New" w:eastAsia="Times New Roman" w:hAnsi="Courier New" w:cs="Courier New"/>
          <w:color w:val="0000FF"/>
          <w:sz w:val="20"/>
          <w:szCs w:val="20"/>
        </w:rPr>
        <w:t>&lt;/Inv&gt;</w:t>
      </w:r>
    </w:p>
    <w:p w14:paraId="4A2EE5CC"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93CC8">
        <w:rPr>
          <w:rFonts w:ascii="Courier New" w:eastAsia="Times New Roman" w:hAnsi="Courier New" w:cs="Courier New"/>
          <w:b/>
          <w:bCs/>
          <w:color w:val="000000"/>
          <w:sz w:val="20"/>
          <w:szCs w:val="20"/>
        </w:rPr>
        <w:t xml:space="preserve">    </w:t>
      </w:r>
      <w:r w:rsidRPr="00193CC8">
        <w:rPr>
          <w:rFonts w:ascii="Courier New" w:eastAsia="Times New Roman" w:hAnsi="Courier New" w:cs="Courier New"/>
          <w:color w:val="0000FF"/>
          <w:sz w:val="20"/>
          <w:szCs w:val="20"/>
        </w:rPr>
        <w:t>&lt;Inv&gt;</w:t>
      </w:r>
    </w:p>
    <w:p w14:paraId="0432984F"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93CC8">
        <w:rPr>
          <w:rFonts w:ascii="Courier New" w:eastAsia="Times New Roman" w:hAnsi="Courier New" w:cs="Courier New"/>
          <w:b/>
          <w:bCs/>
          <w:color w:val="000000"/>
          <w:sz w:val="20"/>
          <w:szCs w:val="20"/>
        </w:rPr>
        <w:t xml:space="preserve">        </w:t>
      </w:r>
      <w:r w:rsidRPr="00193CC8">
        <w:rPr>
          <w:rFonts w:ascii="Courier New" w:eastAsia="Times New Roman" w:hAnsi="Courier New" w:cs="Courier New"/>
          <w:color w:val="0000FF"/>
          <w:sz w:val="20"/>
          <w:szCs w:val="20"/>
        </w:rPr>
        <w:t>&lt;key&gt;</w:t>
      </w:r>
      <w:r w:rsidRPr="00193CC8">
        <w:rPr>
          <w:rFonts w:ascii="Courier New" w:eastAsia="Times New Roman" w:hAnsi="Courier New" w:cs="Courier New"/>
          <w:b/>
          <w:bCs/>
          <w:color w:val="000000"/>
          <w:sz w:val="20"/>
          <w:szCs w:val="20"/>
        </w:rPr>
        <w:t>456</w:t>
      </w:r>
      <w:r w:rsidRPr="00193CC8">
        <w:rPr>
          <w:rFonts w:ascii="Courier New" w:eastAsia="Times New Roman" w:hAnsi="Courier New" w:cs="Courier New"/>
          <w:color w:val="0000FF"/>
          <w:sz w:val="20"/>
          <w:szCs w:val="20"/>
        </w:rPr>
        <w:t>&lt;/key&gt;</w:t>
      </w:r>
    </w:p>
    <w:p w14:paraId="2409AFF8"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93CC8">
        <w:rPr>
          <w:rFonts w:ascii="Courier New" w:eastAsia="Times New Roman" w:hAnsi="Courier New" w:cs="Courier New"/>
          <w:b/>
          <w:bCs/>
          <w:color w:val="000000"/>
          <w:sz w:val="20"/>
          <w:szCs w:val="20"/>
        </w:rPr>
        <w:t xml:space="preserve">        </w:t>
      </w:r>
      <w:r w:rsidRPr="00193CC8">
        <w:rPr>
          <w:rFonts w:ascii="Courier New" w:eastAsia="Times New Roman" w:hAnsi="Courier New" w:cs="Courier New"/>
          <w:color w:val="0000FF"/>
          <w:sz w:val="20"/>
          <w:szCs w:val="20"/>
        </w:rPr>
        <w:t>&lt;idInv&gt;</w:t>
      </w:r>
      <w:r w:rsidRPr="00193CC8">
        <w:rPr>
          <w:rFonts w:ascii="Courier New" w:eastAsia="Times New Roman" w:hAnsi="Courier New" w:cs="Courier New"/>
          <w:b/>
          <w:bCs/>
          <w:color w:val="000000"/>
          <w:sz w:val="20"/>
          <w:szCs w:val="20"/>
        </w:rPr>
        <w:t>128923</w:t>
      </w:r>
      <w:r w:rsidRPr="00193CC8">
        <w:rPr>
          <w:rFonts w:ascii="Courier New" w:eastAsia="Times New Roman" w:hAnsi="Courier New" w:cs="Courier New"/>
          <w:color w:val="0000FF"/>
          <w:sz w:val="20"/>
          <w:szCs w:val="20"/>
        </w:rPr>
        <w:t>&lt;/idInv&gt;</w:t>
      </w:r>
    </w:p>
    <w:p w14:paraId="22B08973"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93CC8">
        <w:rPr>
          <w:rFonts w:ascii="Courier New" w:eastAsia="Times New Roman" w:hAnsi="Courier New" w:cs="Courier New"/>
          <w:b/>
          <w:bCs/>
          <w:color w:val="000000"/>
          <w:sz w:val="20"/>
          <w:szCs w:val="20"/>
        </w:rPr>
        <w:t xml:space="preserve">        </w:t>
      </w:r>
      <w:r w:rsidRPr="00193CC8">
        <w:rPr>
          <w:rFonts w:ascii="Courier New" w:eastAsia="Times New Roman" w:hAnsi="Courier New" w:cs="Courier New"/>
          <w:color w:val="0000FF"/>
          <w:sz w:val="20"/>
          <w:szCs w:val="20"/>
        </w:rPr>
        <w:t>&lt;hashValue&gt;</w:t>
      </w:r>
      <w:r w:rsidRPr="00193CC8">
        <w:rPr>
          <w:rFonts w:ascii="Courier New" w:eastAsia="Times New Roman" w:hAnsi="Courier New" w:cs="Courier New"/>
          <w:b/>
          <w:bCs/>
          <w:color w:val="000000"/>
          <w:sz w:val="20"/>
          <w:szCs w:val="20"/>
        </w:rPr>
        <w:t>2p60p82YQhqjMHG9t/toIaLfENQ=</w:t>
      </w:r>
      <w:r w:rsidRPr="00193CC8">
        <w:rPr>
          <w:rFonts w:ascii="Courier New" w:eastAsia="Times New Roman" w:hAnsi="Courier New" w:cs="Courier New"/>
          <w:color w:val="0000FF"/>
          <w:sz w:val="20"/>
          <w:szCs w:val="20"/>
        </w:rPr>
        <w:t>&lt;/hashValue&gt;</w:t>
      </w:r>
    </w:p>
    <w:p w14:paraId="6995B7C6"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93CC8">
        <w:rPr>
          <w:rFonts w:ascii="Courier New" w:eastAsia="Times New Roman" w:hAnsi="Courier New" w:cs="Courier New"/>
          <w:b/>
          <w:bCs/>
          <w:color w:val="000000"/>
          <w:sz w:val="20"/>
          <w:szCs w:val="20"/>
        </w:rPr>
        <w:t xml:space="preserve">        </w:t>
      </w:r>
      <w:r w:rsidRPr="00193CC8">
        <w:rPr>
          <w:rFonts w:ascii="Courier New" w:eastAsia="Times New Roman" w:hAnsi="Courier New" w:cs="Courier New"/>
          <w:color w:val="0000FF"/>
          <w:sz w:val="20"/>
          <w:szCs w:val="20"/>
        </w:rPr>
        <w:t>&lt;pattern&gt;</w:t>
      </w:r>
      <w:r w:rsidRPr="00193CC8">
        <w:rPr>
          <w:rFonts w:ascii="Courier New" w:eastAsia="Times New Roman" w:hAnsi="Courier New" w:cs="Courier New"/>
          <w:b/>
          <w:bCs/>
          <w:color w:val="000000"/>
          <w:sz w:val="20"/>
          <w:szCs w:val="20"/>
        </w:rPr>
        <w:t>01GTKT0/001</w:t>
      </w:r>
      <w:r w:rsidRPr="00193CC8">
        <w:rPr>
          <w:rFonts w:ascii="Courier New" w:eastAsia="Times New Roman" w:hAnsi="Courier New" w:cs="Courier New"/>
          <w:color w:val="0000FF"/>
          <w:sz w:val="20"/>
          <w:szCs w:val="20"/>
        </w:rPr>
        <w:t>&lt;/pattern&gt;</w:t>
      </w:r>
    </w:p>
    <w:p w14:paraId="2FB80D35"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93CC8">
        <w:rPr>
          <w:rFonts w:ascii="Courier New" w:eastAsia="Times New Roman" w:hAnsi="Courier New" w:cs="Courier New"/>
          <w:b/>
          <w:bCs/>
          <w:color w:val="000000"/>
          <w:sz w:val="20"/>
          <w:szCs w:val="20"/>
        </w:rPr>
        <w:t xml:space="preserve">        </w:t>
      </w:r>
      <w:r w:rsidRPr="00193CC8">
        <w:rPr>
          <w:rFonts w:ascii="Courier New" w:eastAsia="Times New Roman" w:hAnsi="Courier New" w:cs="Courier New"/>
          <w:color w:val="0000FF"/>
          <w:sz w:val="20"/>
          <w:szCs w:val="20"/>
        </w:rPr>
        <w:t>&lt;serial&gt;</w:t>
      </w:r>
      <w:r w:rsidRPr="00193CC8">
        <w:rPr>
          <w:rFonts w:ascii="Courier New" w:eastAsia="Times New Roman" w:hAnsi="Courier New" w:cs="Courier New"/>
          <w:b/>
          <w:bCs/>
          <w:color w:val="000000"/>
          <w:sz w:val="20"/>
          <w:szCs w:val="20"/>
        </w:rPr>
        <w:t>AA/17E</w:t>
      </w:r>
      <w:r w:rsidRPr="00193CC8">
        <w:rPr>
          <w:rFonts w:ascii="Courier New" w:eastAsia="Times New Roman" w:hAnsi="Courier New" w:cs="Courier New"/>
          <w:color w:val="0000FF"/>
          <w:sz w:val="20"/>
          <w:szCs w:val="20"/>
        </w:rPr>
        <w:t>&lt;/serial&gt;</w:t>
      </w:r>
    </w:p>
    <w:p w14:paraId="42DF81C5"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93CC8">
        <w:rPr>
          <w:rFonts w:ascii="Courier New" w:eastAsia="Times New Roman" w:hAnsi="Courier New" w:cs="Courier New"/>
          <w:b/>
          <w:bCs/>
          <w:color w:val="000000"/>
          <w:sz w:val="20"/>
          <w:szCs w:val="20"/>
        </w:rPr>
        <w:t xml:space="preserve">    </w:t>
      </w:r>
      <w:r w:rsidRPr="00193CC8">
        <w:rPr>
          <w:rFonts w:ascii="Courier New" w:eastAsia="Times New Roman" w:hAnsi="Courier New" w:cs="Courier New"/>
          <w:color w:val="0000FF"/>
          <w:sz w:val="20"/>
          <w:szCs w:val="20"/>
        </w:rPr>
        <w:t>&lt;/Inv&gt;</w:t>
      </w:r>
    </w:p>
    <w:p w14:paraId="13824267"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193CC8">
        <w:rPr>
          <w:rFonts w:ascii="Courier New" w:eastAsia="Times New Roman" w:hAnsi="Courier New" w:cs="Courier New"/>
          <w:color w:val="0000FF"/>
          <w:sz w:val="20"/>
          <w:szCs w:val="20"/>
        </w:rPr>
        <w:t>&lt;/Invoices&gt;</w:t>
      </w:r>
    </w:p>
    <w:p w14:paraId="073A291C"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p>
    <w:p w14:paraId="5D47D9C8" w14:textId="77777777" w:rsidR="00AC3E5D" w:rsidRDefault="00AC3E5D" w:rsidP="00AC3E5D">
      <w:pPr>
        <w:rPr>
          <w:rFonts w:cs="Times New Roman"/>
          <w:szCs w:val="28"/>
        </w:rPr>
      </w:pPr>
      <w:r>
        <w:rPr>
          <w:rFonts w:cs="Times New Roman"/>
          <w:szCs w:val="28"/>
        </w:rPr>
        <w:t xml:space="preserve">Trong đó: </w:t>
      </w:r>
      <w:r>
        <w:rPr>
          <w:rFonts w:cs="Times New Roman"/>
          <w:szCs w:val="28"/>
        </w:rPr>
        <w:tab/>
        <w:t xml:space="preserve">            tag </w:t>
      </w:r>
      <w:r w:rsidRPr="00735530">
        <w:rPr>
          <w:rFonts w:ascii="Consolas" w:hAnsi="Consolas" w:cs="Consolas"/>
          <w:color w:val="0000FF"/>
          <w:sz w:val="19"/>
          <w:szCs w:val="19"/>
          <w:highlight w:val="white"/>
        </w:rPr>
        <w:t>&lt;key&gt;</w:t>
      </w:r>
      <w:r>
        <w:rPr>
          <w:rFonts w:cs="Times New Roman"/>
          <w:szCs w:val="28"/>
        </w:rPr>
        <w:t>: fkey</w:t>
      </w:r>
    </w:p>
    <w:p w14:paraId="287AB9DB" w14:textId="77777777" w:rsidR="00AC3E5D" w:rsidRPr="00735530" w:rsidRDefault="00AC3E5D" w:rsidP="00AC3E5D">
      <w:pPr>
        <w:rPr>
          <w:rFonts w:cs="Times New Roman"/>
          <w:szCs w:val="28"/>
        </w:rPr>
      </w:pPr>
      <w:r>
        <w:rPr>
          <w:rFonts w:cs="Times New Roman"/>
          <w:szCs w:val="28"/>
        </w:rPr>
        <w:tab/>
      </w:r>
      <w:r>
        <w:rPr>
          <w:rFonts w:cs="Times New Roman"/>
          <w:szCs w:val="28"/>
        </w:rPr>
        <w:tab/>
      </w:r>
      <w:r>
        <w:rPr>
          <w:rFonts w:cs="Times New Roman"/>
          <w:szCs w:val="28"/>
        </w:rPr>
        <w:tab/>
        <w:t xml:space="preserve">tag </w:t>
      </w:r>
      <w:r w:rsidRPr="00735530">
        <w:rPr>
          <w:rFonts w:ascii="Consolas" w:hAnsi="Consolas" w:cs="Consolas"/>
          <w:color w:val="0000FF"/>
          <w:sz w:val="19"/>
          <w:szCs w:val="19"/>
          <w:highlight w:val="white"/>
        </w:rPr>
        <w:t>&lt;idInv&gt;</w:t>
      </w:r>
      <w:r w:rsidRPr="00735530">
        <w:rPr>
          <w:rFonts w:cs="Times New Roman"/>
          <w:szCs w:val="28"/>
        </w:rPr>
        <w:t>: id hóa đơn trên hệ thống vnpt</w:t>
      </w:r>
    </w:p>
    <w:p w14:paraId="0738C521" w14:textId="77777777" w:rsidR="00AC3E5D" w:rsidRPr="00735530" w:rsidRDefault="00AC3E5D" w:rsidP="00AC3E5D">
      <w:pPr>
        <w:rPr>
          <w:rFonts w:cs="Times New Roman"/>
          <w:szCs w:val="28"/>
        </w:rPr>
      </w:pPr>
      <w:r w:rsidRPr="00735530">
        <w:rPr>
          <w:rFonts w:cs="Times New Roman"/>
          <w:szCs w:val="28"/>
        </w:rPr>
        <w:tab/>
      </w:r>
      <w:r w:rsidRPr="00735530">
        <w:rPr>
          <w:rFonts w:cs="Times New Roman"/>
          <w:szCs w:val="28"/>
        </w:rPr>
        <w:tab/>
      </w:r>
      <w:r w:rsidRPr="00735530">
        <w:rPr>
          <w:rFonts w:cs="Times New Roman"/>
          <w:szCs w:val="28"/>
        </w:rPr>
        <w:tab/>
        <w:t xml:space="preserve">tag </w:t>
      </w:r>
      <w:r w:rsidRPr="00735530">
        <w:rPr>
          <w:rFonts w:ascii="Consolas" w:hAnsi="Consolas" w:cs="Consolas"/>
          <w:color w:val="0000FF"/>
          <w:sz w:val="19"/>
          <w:szCs w:val="19"/>
          <w:highlight w:val="white"/>
        </w:rPr>
        <w:t>&lt;hashValue&gt;</w:t>
      </w:r>
      <w:r w:rsidRPr="00735530">
        <w:rPr>
          <w:rFonts w:cs="Times New Roman"/>
          <w:szCs w:val="28"/>
        </w:rPr>
        <w:t xml:space="preserve">: </w:t>
      </w:r>
      <w:r>
        <w:rPr>
          <w:rFonts w:cs="Times New Roman"/>
          <w:szCs w:val="28"/>
        </w:rPr>
        <w:t xml:space="preserve"> chuỗi hash</w:t>
      </w:r>
    </w:p>
    <w:p w14:paraId="27EF29CE" w14:textId="77777777" w:rsidR="00AC3E5D" w:rsidRDefault="00AC3E5D" w:rsidP="00AC3E5D">
      <w:pPr>
        <w:rPr>
          <w:rFonts w:cs="Times New Roman"/>
          <w:szCs w:val="28"/>
        </w:rPr>
      </w:pPr>
      <w:r w:rsidRPr="00735530">
        <w:rPr>
          <w:rFonts w:cs="Times New Roman"/>
          <w:szCs w:val="28"/>
        </w:rPr>
        <w:tab/>
      </w:r>
      <w:r w:rsidRPr="00735530">
        <w:rPr>
          <w:rFonts w:cs="Times New Roman"/>
          <w:szCs w:val="28"/>
        </w:rPr>
        <w:tab/>
      </w:r>
      <w:r w:rsidRPr="00735530">
        <w:rPr>
          <w:rFonts w:cs="Times New Roman"/>
          <w:szCs w:val="28"/>
        </w:rPr>
        <w:tab/>
        <w:t xml:space="preserve">tag </w:t>
      </w:r>
      <w:r w:rsidRPr="00735530">
        <w:rPr>
          <w:rFonts w:ascii="Consolas" w:hAnsi="Consolas" w:cs="Consolas"/>
          <w:color w:val="0000FF"/>
          <w:sz w:val="19"/>
          <w:szCs w:val="19"/>
          <w:highlight w:val="white"/>
        </w:rPr>
        <w:t>&lt;pattern&gt;</w:t>
      </w:r>
      <w:r w:rsidRPr="00735530">
        <w:rPr>
          <w:rFonts w:cs="Times New Roman"/>
          <w:szCs w:val="28"/>
        </w:rPr>
        <w:t>:</w:t>
      </w:r>
      <w:r>
        <w:rPr>
          <w:rFonts w:cs="Times New Roman"/>
          <w:szCs w:val="28"/>
        </w:rPr>
        <w:t xml:space="preserve"> mẫu số</w:t>
      </w:r>
    </w:p>
    <w:p w14:paraId="1D237AC3" w14:textId="77777777" w:rsidR="00AC3E5D" w:rsidRPr="00193CC8" w:rsidRDefault="00AC3E5D" w:rsidP="00AC3E5D">
      <w:pPr>
        <w:rPr>
          <w:rFonts w:cs="Times New Roman"/>
          <w:szCs w:val="28"/>
        </w:rPr>
      </w:pPr>
      <w:r>
        <w:rPr>
          <w:rFonts w:cs="Times New Roman"/>
          <w:szCs w:val="28"/>
        </w:rPr>
        <w:tab/>
      </w:r>
      <w:r>
        <w:rPr>
          <w:rFonts w:cs="Times New Roman"/>
          <w:szCs w:val="28"/>
        </w:rPr>
        <w:tab/>
      </w:r>
      <w:r>
        <w:rPr>
          <w:rFonts w:cs="Times New Roman"/>
          <w:szCs w:val="28"/>
        </w:rPr>
        <w:tab/>
        <w:t xml:space="preserve">tag </w:t>
      </w:r>
      <w:r w:rsidRPr="00735530">
        <w:rPr>
          <w:rFonts w:ascii="Consolas" w:hAnsi="Consolas" w:cs="Consolas"/>
          <w:color w:val="0000FF"/>
          <w:sz w:val="19"/>
          <w:szCs w:val="19"/>
          <w:highlight w:val="white"/>
        </w:rPr>
        <w:t>&lt;serial&gt;</w:t>
      </w:r>
      <w:r>
        <w:rPr>
          <w:rFonts w:cs="Times New Roman"/>
          <w:szCs w:val="28"/>
        </w:rPr>
        <w:t>: ký hiệu</w:t>
      </w:r>
    </w:p>
    <w:p w14:paraId="752943C8" w14:textId="77777777" w:rsidR="00AC3E5D" w:rsidRDefault="00AC3E5D" w:rsidP="00AC3E5D">
      <w:pPr>
        <w:pStyle w:val="Heading3"/>
      </w:pPr>
      <w:bookmarkStart w:id="18" w:name="_Toc90309010"/>
      <w:r>
        <w:t>Phát hành hóa đơn sử dụng token (bước 2)</w:t>
      </w:r>
      <w:bookmarkEnd w:id="18"/>
    </w:p>
    <w:p w14:paraId="4B1A51A8" w14:textId="77777777" w:rsidR="00AC3E5D" w:rsidRPr="00593BE8" w:rsidRDefault="00AC3E5D" w:rsidP="00A75803">
      <w:pPr>
        <w:pStyle w:val="N"/>
      </w:pPr>
      <w:r w:rsidRPr="00593BE8">
        <w:t>URL</w:t>
      </w:r>
    </w:p>
    <w:p w14:paraId="4BBB7990" w14:textId="77777777" w:rsidR="00AC3E5D" w:rsidRDefault="00AC3E5D" w:rsidP="00A75803">
      <w:pPr>
        <w:pStyle w:val="N"/>
      </w:pPr>
      <w:r>
        <w:tab/>
      </w:r>
      <w:r w:rsidRPr="00007702">
        <w:t xml:space="preserve"> </w:t>
      </w:r>
      <w:r>
        <w:t>s</w:t>
      </w:r>
      <w:r w:rsidRPr="00EB3AC8">
        <w:t xml:space="preserve">tring </w:t>
      </w:r>
      <w:r w:rsidRPr="00EB3AC8">
        <w:rPr>
          <w:b/>
        </w:rPr>
        <w:t>publishInvWithToken</w:t>
      </w:r>
      <w:r w:rsidRPr="00EB3AC8">
        <w:t xml:space="preserve"> (string Account, string ACpass, string xmlInvData, string username, string password, string pattern = "", string serial = "").</w:t>
      </w:r>
    </w:p>
    <w:p w14:paraId="723379DA" w14:textId="77777777" w:rsidR="00AC3E5D" w:rsidRPr="00593BE8" w:rsidRDefault="00AC3E5D" w:rsidP="00A75803">
      <w:pPr>
        <w:pStyle w:val="N"/>
      </w:pPr>
      <w:r w:rsidRPr="00593BE8">
        <w:t>DESCRIPTION</w:t>
      </w:r>
    </w:p>
    <w:p w14:paraId="3BD699A8" w14:textId="77777777" w:rsidR="00AC3E5D" w:rsidRPr="007C1EEB" w:rsidRDefault="00AC3E5D" w:rsidP="00A75803">
      <w:pPr>
        <w:pStyle w:val="N"/>
      </w:pPr>
      <w:r>
        <w:tab/>
        <w:t>Đây là web service cho phép phát hành hóa đơn với các hệ thống sử dụng token, sau khi thực hiện gọi hàm Lấy giá trị Hash ở bước 1 (</w:t>
      </w:r>
      <w:r w:rsidRPr="001A278D">
        <w:rPr>
          <w:b/>
        </w:rPr>
        <w:t>2.1.4</w:t>
      </w:r>
      <w:r>
        <w:t>)</w:t>
      </w:r>
    </w:p>
    <w:p w14:paraId="32D18671" w14:textId="77777777" w:rsidR="00AC3E5D" w:rsidRPr="00007702" w:rsidRDefault="00AC3E5D" w:rsidP="00A75803">
      <w:pPr>
        <w:pStyle w:val="N"/>
      </w:pPr>
      <w:r w:rsidRPr="00663B3E">
        <w:t>HTTP METHOD</w:t>
      </w:r>
    </w:p>
    <w:p w14:paraId="2B1F70AC" w14:textId="77777777" w:rsidR="00AC3E5D" w:rsidRPr="00007702" w:rsidRDefault="00AC3E5D" w:rsidP="00A75803">
      <w:pPr>
        <w:pStyle w:val="N"/>
        <w:rPr>
          <w:b/>
        </w:rPr>
      </w:pPr>
      <w:r w:rsidRPr="00610AFD">
        <w:tab/>
      </w:r>
      <w:r w:rsidRPr="00610AFD">
        <w:tab/>
        <w:t>POST</w:t>
      </w:r>
    </w:p>
    <w:p w14:paraId="7032453B" w14:textId="77777777" w:rsidR="00AC3E5D" w:rsidRPr="00610AFD" w:rsidRDefault="00AC3E5D" w:rsidP="00A75803">
      <w:pPr>
        <w:pStyle w:val="N"/>
      </w:pPr>
      <w:r w:rsidRPr="00610AFD">
        <w:t>REQUEST BODY</w:t>
      </w:r>
    </w:p>
    <w:p w14:paraId="5396E4F7"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Pr>
          <w:rFonts w:eastAsia="Calibri" w:cs="Times New Roman"/>
          <w:b/>
          <w:szCs w:val="24"/>
        </w:rPr>
        <w:lastRenderedPageBreak/>
        <w:t>Account/ACPass</w:t>
      </w:r>
      <w:r w:rsidRPr="009372AD">
        <w:rPr>
          <w:rFonts w:eastAsia="Calibri" w:cs="Times New Roman"/>
          <w:b/>
          <w:szCs w:val="24"/>
        </w:rPr>
        <w:t xml:space="preserve">:  </w:t>
      </w:r>
      <w:r w:rsidRPr="009372AD">
        <w:rPr>
          <w:rFonts w:eastAsia="Calibri" w:cs="Times New Roman"/>
          <w:szCs w:val="24"/>
        </w:rPr>
        <w:t>Tài khoản được cấp phát cho nhân viên gọi lệnh phát hành hóa đơn</w:t>
      </w:r>
    </w:p>
    <w:p w14:paraId="5EDAAD5F" w14:textId="77777777" w:rsidR="00AC3E5D" w:rsidRPr="000D3AC0"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063A06F5" w14:textId="77777777" w:rsidR="00AC3E5D" w:rsidRPr="000D3AC0" w:rsidRDefault="00AC3E5D" w:rsidP="00AC3E5D">
      <w:pPr>
        <w:pStyle w:val="ListParagraph"/>
        <w:numPr>
          <w:ilvl w:val="0"/>
          <w:numId w:val="2"/>
        </w:numPr>
        <w:spacing w:after="0" w:line="360" w:lineRule="auto"/>
        <w:ind w:left="1080"/>
        <w:jc w:val="both"/>
        <w:rPr>
          <w:rFonts w:eastAsia="Calibri" w:cs="Times New Roman"/>
          <w:b/>
          <w:szCs w:val="24"/>
          <w:u w:val="single"/>
        </w:rPr>
      </w:pPr>
      <w:r w:rsidRPr="000D3AC0">
        <w:rPr>
          <w:rFonts w:cs="Times New Roman"/>
          <w:b/>
          <w:color w:val="000000"/>
          <w:szCs w:val="24"/>
          <w:highlight w:val="white"/>
        </w:rPr>
        <w:t>xmlInvData</w:t>
      </w:r>
      <w:r w:rsidRPr="000D3AC0">
        <w:rPr>
          <w:rFonts w:cs="Times New Roman"/>
          <w:color w:val="000000"/>
          <w:szCs w:val="24"/>
        </w:rPr>
        <w:t xml:space="preserve">: chuỗi xml dữ liệu ký hash hóa </w:t>
      </w:r>
    </w:p>
    <w:p w14:paraId="7B2998A0" w14:textId="77777777" w:rsidR="00AC3E5D" w:rsidRPr="005A1839" w:rsidRDefault="00AC3E5D" w:rsidP="00AC3E5D">
      <w:pPr>
        <w:pStyle w:val="ListParagraph"/>
        <w:numPr>
          <w:ilvl w:val="0"/>
          <w:numId w:val="2"/>
        </w:numPr>
        <w:spacing w:after="0" w:line="360" w:lineRule="auto"/>
        <w:ind w:left="1080"/>
        <w:jc w:val="both"/>
        <w:rPr>
          <w:rFonts w:eastAsia="Calibri" w:cs="Times New Roman"/>
          <w:b/>
          <w:szCs w:val="24"/>
          <w:u w:val="single"/>
        </w:rPr>
      </w:pPr>
      <w:r w:rsidRPr="005A1839">
        <w:rPr>
          <w:rFonts w:cs="Times New Roman"/>
          <w:b/>
          <w:color w:val="000000"/>
          <w:szCs w:val="24"/>
          <w:highlight w:val="white"/>
        </w:rPr>
        <w:t>pattern</w:t>
      </w:r>
      <w:r w:rsidRPr="005A1839">
        <w:rPr>
          <w:rFonts w:cs="Times New Roman"/>
          <w:color w:val="000000"/>
          <w:szCs w:val="24"/>
        </w:rPr>
        <w:t>: mẫu số</w:t>
      </w:r>
      <w:r>
        <w:rPr>
          <w:rFonts w:cs="Times New Roman"/>
          <w:color w:val="000000"/>
          <w:szCs w:val="24"/>
        </w:rPr>
        <w:t xml:space="preserve"> hóa đơn</w:t>
      </w:r>
    </w:p>
    <w:p w14:paraId="05D1381A" w14:textId="77777777" w:rsidR="00AC3E5D" w:rsidRPr="00761E77" w:rsidRDefault="00AC3E5D" w:rsidP="00AC3E5D">
      <w:pPr>
        <w:pStyle w:val="ListParagraph"/>
        <w:numPr>
          <w:ilvl w:val="0"/>
          <w:numId w:val="2"/>
        </w:numPr>
        <w:spacing w:after="0" w:line="360" w:lineRule="auto"/>
        <w:ind w:left="1080"/>
        <w:jc w:val="both"/>
        <w:rPr>
          <w:rFonts w:eastAsia="Calibri" w:cs="Times New Roman"/>
          <w:b/>
          <w:szCs w:val="24"/>
          <w:u w:val="single"/>
        </w:rPr>
      </w:pPr>
      <w:r w:rsidRPr="005A1839">
        <w:rPr>
          <w:rFonts w:cs="Times New Roman"/>
          <w:b/>
          <w:color w:val="000000"/>
          <w:szCs w:val="24"/>
          <w:highlight w:val="white"/>
        </w:rPr>
        <w:t>serial</w:t>
      </w:r>
      <w:r w:rsidRPr="005A1839">
        <w:rPr>
          <w:rFonts w:cs="Times New Roman"/>
          <w:color w:val="000000"/>
          <w:szCs w:val="24"/>
        </w:rPr>
        <w:t>: ký hiệu</w:t>
      </w:r>
      <w:r>
        <w:rPr>
          <w:rFonts w:cs="Times New Roman"/>
          <w:color w:val="000000"/>
          <w:szCs w:val="24"/>
        </w:rPr>
        <w:t xml:space="preserve"> hóa đơn</w:t>
      </w:r>
    </w:p>
    <w:p w14:paraId="4661E83B" w14:textId="77777777" w:rsidR="00AC3E5D" w:rsidRPr="00761E77"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 xml:space="preserve">convert: </w:t>
      </w:r>
      <w:r w:rsidRPr="009372AD">
        <w:rPr>
          <w:rFonts w:eastAsia="Calibri" w:cs="Times New Roman"/>
          <w:szCs w:val="24"/>
        </w:rPr>
        <w:t>Mặc đị</w:t>
      </w:r>
      <w:r>
        <w:rPr>
          <w:rFonts w:eastAsia="Calibri" w:cs="Times New Roman"/>
          <w:szCs w:val="24"/>
        </w:rPr>
        <w:t>nh là 0 (</w:t>
      </w:r>
      <w:r w:rsidRPr="009372AD">
        <w:rPr>
          <w:rFonts w:eastAsia="Calibri" w:cs="Times New Roman"/>
          <w:szCs w:val="24"/>
        </w:rPr>
        <w:t>0 – Không cần convert từ</w:t>
      </w:r>
      <w:r>
        <w:rPr>
          <w:rFonts w:eastAsia="Calibri" w:cs="Times New Roman"/>
          <w:szCs w:val="24"/>
        </w:rPr>
        <w:t xml:space="preserve"> TCVN3 sang Unicode / </w:t>
      </w:r>
      <w:r w:rsidRPr="009372AD">
        <w:rPr>
          <w:rFonts w:eastAsia="Calibri" w:cs="Times New Roman"/>
          <w:szCs w:val="24"/>
        </w:rPr>
        <w:t>1- Cần convert từ</w:t>
      </w:r>
      <w:r>
        <w:rPr>
          <w:rFonts w:eastAsia="Calibri" w:cs="Times New Roman"/>
          <w:szCs w:val="24"/>
        </w:rPr>
        <w:t xml:space="preserve"> TCVN3 sang Unicode)</w:t>
      </w:r>
    </w:p>
    <w:p w14:paraId="3516EE69" w14:textId="77777777" w:rsidR="00AC3E5D" w:rsidRPr="005A1839" w:rsidRDefault="00AC3E5D" w:rsidP="00AC3E5D">
      <w:pPr>
        <w:pStyle w:val="ListParagraph"/>
        <w:spacing w:after="0" w:line="360" w:lineRule="auto"/>
        <w:ind w:left="1080"/>
        <w:jc w:val="both"/>
        <w:rPr>
          <w:rFonts w:eastAsia="Calibri" w:cs="Times New Roman"/>
          <w:b/>
          <w:szCs w:val="24"/>
          <w:u w:val="single"/>
        </w:rPr>
      </w:pPr>
    </w:p>
    <w:p w14:paraId="4BC4F6DA"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4950"/>
        <w:gridCol w:w="1885"/>
      </w:tblGrid>
      <w:tr w:rsidR="00AC3E5D" w:rsidRPr="00660ABB" w14:paraId="14583D61"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F2F2F2"/>
          </w:tcPr>
          <w:p w14:paraId="5E3EF8B0" w14:textId="77777777" w:rsidR="00AC3E5D" w:rsidRPr="00660ABB" w:rsidRDefault="00AC3E5D" w:rsidP="001B79C4">
            <w:pPr>
              <w:pStyle w:val="ListParagraph"/>
            </w:pPr>
            <w:r>
              <w:t>Kết quả</w:t>
            </w:r>
          </w:p>
        </w:tc>
        <w:tc>
          <w:tcPr>
            <w:tcW w:w="4950" w:type="dxa"/>
            <w:tcBorders>
              <w:top w:val="single" w:sz="4" w:space="0" w:color="2E74B5"/>
              <w:left w:val="single" w:sz="4" w:space="0" w:color="2E74B5"/>
              <w:bottom w:val="single" w:sz="4" w:space="0" w:color="2E74B5"/>
              <w:right w:val="single" w:sz="4" w:space="0" w:color="2E74B5"/>
            </w:tcBorders>
            <w:shd w:val="clear" w:color="auto" w:fill="F2F2F2"/>
          </w:tcPr>
          <w:p w14:paraId="30D75C91" w14:textId="77777777" w:rsidR="00AC3E5D" w:rsidRPr="00660ABB" w:rsidRDefault="00AC3E5D" w:rsidP="001B79C4">
            <w:pPr>
              <w:pStyle w:val="ListParagraph"/>
            </w:pPr>
            <w:r w:rsidRPr="00660ABB">
              <w:t>Mô tả</w:t>
            </w:r>
          </w:p>
        </w:tc>
        <w:tc>
          <w:tcPr>
            <w:tcW w:w="1885" w:type="dxa"/>
            <w:tcBorders>
              <w:top w:val="single" w:sz="4" w:space="0" w:color="2E74B5"/>
              <w:left w:val="single" w:sz="4" w:space="0" w:color="2E74B5"/>
              <w:bottom w:val="single" w:sz="4" w:space="0" w:color="2E74B5"/>
              <w:right w:val="single" w:sz="4" w:space="0" w:color="2E74B5"/>
            </w:tcBorders>
            <w:shd w:val="clear" w:color="auto" w:fill="F2F2F2"/>
          </w:tcPr>
          <w:p w14:paraId="5106FE57" w14:textId="77777777" w:rsidR="00AC3E5D" w:rsidRPr="00660ABB" w:rsidRDefault="00AC3E5D" w:rsidP="001B79C4">
            <w:pPr>
              <w:pStyle w:val="ListParagraph"/>
            </w:pPr>
            <w:r>
              <w:t>Ghi chú</w:t>
            </w:r>
          </w:p>
        </w:tc>
      </w:tr>
      <w:tr w:rsidR="00AC3E5D" w:rsidRPr="00660ABB" w14:paraId="2F5ACAEC" w14:textId="77777777" w:rsidTr="001B79C4">
        <w:tc>
          <w:tcPr>
            <w:tcW w:w="2430" w:type="dxa"/>
            <w:tcBorders>
              <w:top w:val="single" w:sz="4" w:space="0" w:color="2E74B5"/>
              <w:left w:val="single" w:sz="4" w:space="0" w:color="2E74B5"/>
              <w:right w:val="single" w:sz="4" w:space="0" w:color="2E74B5"/>
            </w:tcBorders>
            <w:shd w:val="clear" w:color="auto" w:fill="auto"/>
          </w:tcPr>
          <w:p w14:paraId="183769B0" w14:textId="77777777" w:rsidR="00AC3E5D" w:rsidRPr="009372AD" w:rsidRDefault="00AC3E5D" w:rsidP="001B79C4">
            <w:pPr>
              <w:autoSpaceDE w:val="0"/>
              <w:autoSpaceDN w:val="0"/>
              <w:adjustRightInd w:val="0"/>
              <w:spacing w:after="0" w:line="240" w:lineRule="auto"/>
              <w:rPr>
                <w:rFonts w:eastAsia="Calibri" w:cs="Times New Roman"/>
                <w:sz w:val="19"/>
                <w:szCs w:val="19"/>
              </w:rPr>
            </w:pPr>
            <w:r w:rsidRPr="009372AD">
              <w:rPr>
                <w:rFonts w:eastAsia="Calibri" w:cs="Times New Roman"/>
                <w:szCs w:val="24"/>
              </w:rPr>
              <w:t>ERR:1</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20DE484D"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Tài khoản đăng nhập sai hoặc không có quyề</w:t>
            </w:r>
            <w:r>
              <w:rPr>
                <w:rFonts w:eastAsia="Calibri" w:cs="Times New Roman"/>
              </w:rPr>
              <w:t>n phát hành hóa đơn</w:t>
            </w:r>
          </w:p>
        </w:tc>
        <w:tc>
          <w:tcPr>
            <w:tcW w:w="1885" w:type="dxa"/>
            <w:tcBorders>
              <w:top w:val="single" w:sz="4" w:space="0" w:color="2E74B5"/>
              <w:left w:val="single" w:sz="4" w:space="0" w:color="2E74B5"/>
              <w:bottom w:val="single" w:sz="4" w:space="0" w:color="2E74B5"/>
              <w:right w:val="single" w:sz="4" w:space="0" w:color="2E74B5"/>
            </w:tcBorders>
          </w:tcPr>
          <w:p w14:paraId="0A8870C4" w14:textId="77777777" w:rsidR="00AC3E5D" w:rsidRPr="009372AD" w:rsidRDefault="00AC3E5D" w:rsidP="001B79C4">
            <w:pPr>
              <w:pStyle w:val="ListParagraph"/>
              <w:ind w:left="0"/>
              <w:jc w:val="both"/>
              <w:rPr>
                <w:rFonts w:cs="Times New Roman"/>
              </w:rPr>
            </w:pPr>
          </w:p>
        </w:tc>
      </w:tr>
      <w:tr w:rsidR="00AC3E5D" w:rsidRPr="00660ABB" w14:paraId="239DCB58"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492790A8"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ERR:21</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0DE55D78"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tìm thấy công ty hoặc tài khoản không tồn tại</w:t>
            </w:r>
          </w:p>
        </w:tc>
        <w:tc>
          <w:tcPr>
            <w:tcW w:w="1885" w:type="dxa"/>
            <w:tcBorders>
              <w:top w:val="single" w:sz="4" w:space="0" w:color="2E74B5"/>
              <w:left w:val="single" w:sz="4" w:space="0" w:color="2E74B5"/>
              <w:bottom w:val="single" w:sz="4" w:space="0" w:color="2E74B5"/>
              <w:right w:val="single" w:sz="4" w:space="0" w:color="2E74B5"/>
            </w:tcBorders>
          </w:tcPr>
          <w:p w14:paraId="333F6F4E" w14:textId="77777777" w:rsidR="00AC3E5D" w:rsidRPr="009372AD" w:rsidRDefault="00AC3E5D" w:rsidP="001B79C4">
            <w:pPr>
              <w:jc w:val="both"/>
              <w:rPr>
                <w:rFonts w:cs="Times New Roman"/>
                <w:szCs w:val="24"/>
              </w:rPr>
            </w:pPr>
          </w:p>
        </w:tc>
      </w:tr>
      <w:tr w:rsidR="00AC3E5D" w:rsidRPr="00660ABB" w14:paraId="02CDA17D"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778EB7CC"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ERR:22</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392DFC3B" w14:textId="77777777" w:rsidR="00AC3E5D" w:rsidRPr="009372AD" w:rsidRDefault="00AC3E5D" w:rsidP="001B79C4">
            <w:pPr>
              <w:spacing w:after="0" w:line="240" w:lineRule="auto"/>
              <w:rPr>
                <w:rFonts w:eastAsia="Calibri" w:cs="Times New Roman"/>
                <w:szCs w:val="24"/>
              </w:rPr>
            </w:pPr>
            <w:r>
              <w:rPr>
                <w:rFonts w:eastAsia="Calibri" w:cs="Times New Roman"/>
                <w:szCs w:val="24"/>
              </w:rPr>
              <w:t>Công ty chưa đăng ký chứng thư số</w:t>
            </w:r>
          </w:p>
        </w:tc>
        <w:tc>
          <w:tcPr>
            <w:tcW w:w="1885" w:type="dxa"/>
            <w:tcBorders>
              <w:top w:val="single" w:sz="4" w:space="0" w:color="2E74B5"/>
              <w:left w:val="single" w:sz="4" w:space="0" w:color="2E74B5"/>
              <w:bottom w:val="single" w:sz="4" w:space="0" w:color="2E74B5"/>
              <w:right w:val="single" w:sz="4" w:space="0" w:color="2E74B5"/>
            </w:tcBorders>
          </w:tcPr>
          <w:p w14:paraId="3432254C" w14:textId="77777777" w:rsidR="00AC3E5D" w:rsidRPr="009372AD" w:rsidRDefault="00AC3E5D" w:rsidP="001B79C4">
            <w:pPr>
              <w:pStyle w:val="ListParagraph"/>
              <w:ind w:left="0"/>
              <w:jc w:val="both"/>
              <w:rPr>
                <w:rFonts w:cs="Times New Roman"/>
              </w:rPr>
            </w:pPr>
          </w:p>
        </w:tc>
      </w:tr>
      <w:tr w:rsidR="00AC3E5D" w:rsidRPr="00660ABB" w14:paraId="0410ED0D"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25B8F9D3"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ERR:28</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4454DD16" w14:textId="77777777" w:rsidR="00AC3E5D" w:rsidRPr="009372AD" w:rsidRDefault="00AC3E5D" w:rsidP="001B79C4">
            <w:pPr>
              <w:spacing w:after="0" w:line="240" w:lineRule="auto"/>
              <w:rPr>
                <w:rFonts w:eastAsia="Calibri" w:cs="Times New Roman"/>
                <w:szCs w:val="24"/>
              </w:rPr>
            </w:pPr>
            <w:r>
              <w:rPr>
                <w:rFonts w:eastAsia="Calibri" w:cs="Times New Roman"/>
                <w:szCs w:val="24"/>
              </w:rPr>
              <w:t>Chưa có thông tin chứng thư trong hệ thống</w:t>
            </w:r>
          </w:p>
        </w:tc>
        <w:tc>
          <w:tcPr>
            <w:tcW w:w="1885" w:type="dxa"/>
            <w:tcBorders>
              <w:top w:val="single" w:sz="4" w:space="0" w:color="2E74B5"/>
              <w:left w:val="single" w:sz="4" w:space="0" w:color="2E74B5"/>
              <w:bottom w:val="single" w:sz="4" w:space="0" w:color="2E74B5"/>
              <w:right w:val="single" w:sz="4" w:space="0" w:color="2E74B5"/>
            </w:tcBorders>
          </w:tcPr>
          <w:p w14:paraId="06B25FC6" w14:textId="77777777" w:rsidR="00AC3E5D" w:rsidRPr="009372AD" w:rsidRDefault="00AC3E5D" w:rsidP="001B79C4">
            <w:pPr>
              <w:pStyle w:val="ListParagraph"/>
              <w:ind w:left="0"/>
              <w:jc w:val="both"/>
              <w:rPr>
                <w:rFonts w:cs="Times New Roman"/>
              </w:rPr>
            </w:pPr>
          </w:p>
        </w:tc>
      </w:tr>
      <w:tr w:rsidR="00AC3E5D" w:rsidRPr="00660ABB" w14:paraId="2B6C7401"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1862AF17"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ERR:24</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1CE3D502" w14:textId="77777777" w:rsidR="00AC3E5D" w:rsidRPr="009372AD" w:rsidRDefault="00AC3E5D" w:rsidP="001B79C4">
            <w:pPr>
              <w:spacing w:after="0" w:line="240" w:lineRule="auto"/>
              <w:rPr>
                <w:rFonts w:eastAsia="Calibri" w:cs="Times New Roman"/>
                <w:szCs w:val="24"/>
              </w:rPr>
            </w:pPr>
            <w:r>
              <w:rPr>
                <w:rFonts w:eastAsia="Calibri" w:cs="Times New Roman"/>
                <w:szCs w:val="24"/>
              </w:rPr>
              <w:t>Chứng thư truyền lên không đúng với chứng thư đăng ký trong hệ thống</w:t>
            </w:r>
          </w:p>
        </w:tc>
        <w:tc>
          <w:tcPr>
            <w:tcW w:w="1885" w:type="dxa"/>
            <w:tcBorders>
              <w:top w:val="single" w:sz="4" w:space="0" w:color="2E74B5"/>
              <w:left w:val="single" w:sz="4" w:space="0" w:color="2E74B5"/>
              <w:bottom w:val="single" w:sz="4" w:space="0" w:color="2E74B5"/>
              <w:right w:val="single" w:sz="4" w:space="0" w:color="2E74B5"/>
            </w:tcBorders>
          </w:tcPr>
          <w:p w14:paraId="6B6F646C" w14:textId="77777777" w:rsidR="00AC3E5D" w:rsidRPr="009372AD" w:rsidRDefault="00AC3E5D" w:rsidP="001B79C4">
            <w:pPr>
              <w:pStyle w:val="ListParagraph"/>
              <w:ind w:left="0"/>
              <w:jc w:val="both"/>
              <w:rPr>
                <w:rFonts w:cs="Times New Roman"/>
              </w:rPr>
            </w:pPr>
          </w:p>
        </w:tc>
      </w:tr>
      <w:tr w:rsidR="00AC3E5D" w:rsidRPr="00660ABB" w14:paraId="10ACAF54"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7AAB0C12"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ERR:27</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0EFB1A35"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Chứng thư chưa đến thời điểm sử dụng</w:t>
            </w:r>
          </w:p>
        </w:tc>
        <w:tc>
          <w:tcPr>
            <w:tcW w:w="1885" w:type="dxa"/>
            <w:tcBorders>
              <w:top w:val="single" w:sz="4" w:space="0" w:color="2E74B5"/>
              <w:left w:val="single" w:sz="4" w:space="0" w:color="2E74B5"/>
              <w:bottom w:val="single" w:sz="4" w:space="0" w:color="2E74B5"/>
              <w:right w:val="single" w:sz="4" w:space="0" w:color="2E74B5"/>
            </w:tcBorders>
          </w:tcPr>
          <w:p w14:paraId="52292CE8" w14:textId="77777777" w:rsidR="00AC3E5D" w:rsidRPr="009372AD" w:rsidRDefault="00AC3E5D" w:rsidP="001B79C4">
            <w:pPr>
              <w:pStyle w:val="ListParagraph"/>
              <w:ind w:left="0"/>
              <w:jc w:val="both"/>
              <w:rPr>
                <w:rFonts w:cs="Times New Roman"/>
              </w:rPr>
            </w:pPr>
          </w:p>
        </w:tc>
      </w:tr>
      <w:tr w:rsidR="00AC3E5D" w:rsidRPr="00660ABB" w14:paraId="3E6EB06F"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4BCEE455"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ERR:26</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5B1A8145"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Chứng thư số hết hạn</w:t>
            </w:r>
          </w:p>
        </w:tc>
        <w:tc>
          <w:tcPr>
            <w:tcW w:w="1885" w:type="dxa"/>
            <w:tcBorders>
              <w:top w:val="single" w:sz="4" w:space="0" w:color="2E74B5"/>
              <w:left w:val="single" w:sz="4" w:space="0" w:color="2E74B5"/>
              <w:bottom w:val="single" w:sz="4" w:space="0" w:color="2E74B5"/>
              <w:right w:val="single" w:sz="4" w:space="0" w:color="2E74B5"/>
            </w:tcBorders>
          </w:tcPr>
          <w:p w14:paraId="22DE1F97" w14:textId="77777777" w:rsidR="00AC3E5D" w:rsidRPr="009372AD" w:rsidRDefault="00AC3E5D" w:rsidP="001B79C4">
            <w:pPr>
              <w:pStyle w:val="ListParagraph"/>
              <w:ind w:left="0"/>
              <w:jc w:val="both"/>
              <w:rPr>
                <w:rFonts w:cs="Times New Roman"/>
              </w:rPr>
            </w:pPr>
          </w:p>
        </w:tc>
      </w:tr>
      <w:tr w:rsidR="00AC3E5D" w:rsidRPr="00660ABB" w14:paraId="511AE2B5"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37735E3A"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ERR:3</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5FF2B0FC"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szCs w:val="24"/>
              </w:rPr>
              <w:t>Dữ liệu xml đầu vào không đúng quy định</w:t>
            </w:r>
          </w:p>
        </w:tc>
        <w:tc>
          <w:tcPr>
            <w:tcW w:w="1885" w:type="dxa"/>
            <w:tcBorders>
              <w:top w:val="single" w:sz="4" w:space="0" w:color="2E74B5"/>
              <w:left w:val="single" w:sz="4" w:space="0" w:color="2E74B5"/>
              <w:bottom w:val="single" w:sz="4" w:space="0" w:color="2E74B5"/>
              <w:right w:val="single" w:sz="4" w:space="0" w:color="2E74B5"/>
            </w:tcBorders>
          </w:tcPr>
          <w:p w14:paraId="7C7C8C2F" w14:textId="77777777" w:rsidR="00AC3E5D" w:rsidRPr="009372AD" w:rsidRDefault="00AC3E5D" w:rsidP="001B79C4">
            <w:pPr>
              <w:pStyle w:val="ListParagraph"/>
              <w:ind w:left="0"/>
              <w:jc w:val="both"/>
              <w:rPr>
                <w:rFonts w:cs="Times New Roman"/>
              </w:rPr>
            </w:pPr>
          </w:p>
        </w:tc>
      </w:tr>
      <w:tr w:rsidR="00AC3E5D" w:rsidRPr="00660ABB" w14:paraId="50FDFF8F"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0F780882"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ERR:20</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0AEB1309" w14:textId="77777777" w:rsidR="00AC3E5D" w:rsidRDefault="00AC3E5D" w:rsidP="001B79C4">
            <w:pPr>
              <w:pStyle w:val="ListParagraph"/>
              <w:spacing w:after="0" w:line="240" w:lineRule="auto"/>
              <w:ind w:left="0"/>
              <w:rPr>
                <w:rFonts w:eastAsia="Calibri" w:cs="Times New Roman"/>
              </w:rPr>
            </w:pPr>
            <w:r>
              <w:t>Không tìm thấy dải hóa đơn</w:t>
            </w:r>
          </w:p>
        </w:tc>
        <w:tc>
          <w:tcPr>
            <w:tcW w:w="1885" w:type="dxa"/>
            <w:tcBorders>
              <w:top w:val="single" w:sz="4" w:space="0" w:color="2E74B5"/>
              <w:left w:val="single" w:sz="4" w:space="0" w:color="2E74B5"/>
              <w:bottom w:val="single" w:sz="4" w:space="0" w:color="2E74B5"/>
              <w:right w:val="single" w:sz="4" w:space="0" w:color="2E74B5"/>
            </w:tcBorders>
          </w:tcPr>
          <w:p w14:paraId="7745EF65" w14:textId="77777777" w:rsidR="00AC3E5D" w:rsidRPr="00731CD1" w:rsidRDefault="00AC3E5D" w:rsidP="001B79C4">
            <w:pPr>
              <w:spacing w:after="0" w:line="240" w:lineRule="auto"/>
              <w:jc w:val="both"/>
              <w:rPr>
                <w:rFonts w:cs="Times New Roman"/>
                <w:szCs w:val="24"/>
              </w:rPr>
            </w:pPr>
            <w:r>
              <w:rPr>
                <w:rFonts w:cs="Times New Roman"/>
                <w:szCs w:val="24"/>
              </w:rPr>
              <w:t>Không tìm thấy dải hóa đơn hoặc tài khoản phát hành không có quyền phát hành hóa đơn trên dải hóa đơn truyền lên.</w:t>
            </w:r>
          </w:p>
        </w:tc>
      </w:tr>
      <w:tr w:rsidR="00AC3E5D" w:rsidRPr="00660ABB" w14:paraId="6BC5B854" w14:textId="77777777" w:rsidTr="001B79C4">
        <w:trPr>
          <w:trHeight w:val="368"/>
        </w:trPr>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3B41F32E"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ERR:6</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6C1B0A91" w14:textId="77777777" w:rsidR="00AC3E5D" w:rsidRDefault="00AC3E5D" w:rsidP="001B79C4">
            <w:pPr>
              <w:pStyle w:val="ListParagraph"/>
              <w:spacing w:after="0" w:line="240" w:lineRule="auto"/>
              <w:ind w:left="0"/>
              <w:rPr>
                <w:rFonts w:eastAsia="Calibri" w:cs="Times New Roman"/>
              </w:rPr>
            </w:pPr>
            <w:r>
              <w:rPr>
                <w:rFonts w:eastAsia="Calibri" w:cs="Times New Roman"/>
              </w:rPr>
              <w:t>Không còn đủ số lượng hóa đơn để phát hành</w:t>
            </w:r>
          </w:p>
        </w:tc>
        <w:tc>
          <w:tcPr>
            <w:tcW w:w="1885" w:type="dxa"/>
            <w:tcBorders>
              <w:top w:val="single" w:sz="4" w:space="0" w:color="2E74B5"/>
              <w:left w:val="single" w:sz="4" w:space="0" w:color="2E74B5"/>
              <w:bottom w:val="single" w:sz="4" w:space="0" w:color="2E74B5"/>
              <w:right w:val="single" w:sz="4" w:space="0" w:color="2E74B5"/>
            </w:tcBorders>
          </w:tcPr>
          <w:p w14:paraId="64715B3A" w14:textId="77777777" w:rsidR="00AC3E5D" w:rsidRPr="00731CD1" w:rsidRDefault="00AC3E5D" w:rsidP="001B79C4">
            <w:pPr>
              <w:spacing w:after="0" w:line="240" w:lineRule="auto"/>
              <w:ind w:left="360"/>
              <w:jc w:val="both"/>
              <w:rPr>
                <w:rFonts w:cs="Times New Roman"/>
                <w:szCs w:val="24"/>
              </w:rPr>
            </w:pPr>
          </w:p>
        </w:tc>
      </w:tr>
      <w:tr w:rsidR="00AC3E5D" w:rsidRPr="00660ABB" w14:paraId="2A4944BC"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1B3D5CD0"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ERR:10</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1C1E596D" w14:textId="77777777" w:rsidR="00AC3E5D" w:rsidRDefault="00AC3E5D" w:rsidP="001B79C4">
            <w:pPr>
              <w:pStyle w:val="ListParagraph"/>
              <w:spacing w:after="0" w:line="240" w:lineRule="auto"/>
              <w:ind w:left="0"/>
              <w:rPr>
                <w:rFonts w:eastAsia="Calibri" w:cs="Times New Roman"/>
              </w:rPr>
            </w:pPr>
            <w:r>
              <w:rPr>
                <w:rFonts w:cs="Times New Roman"/>
              </w:rPr>
              <w:t>Lô có số hóa đơn vượt quá max cho phép</w:t>
            </w:r>
          </w:p>
        </w:tc>
        <w:tc>
          <w:tcPr>
            <w:tcW w:w="1885" w:type="dxa"/>
            <w:tcBorders>
              <w:top w:val="single" w:sz="4" w:space="0" w:color="2E74B5"/>
              <w:left w:val="single" w:sz="4" w:space="0" w:color="2E74B5"/>
              <w:bottom w:val="single" w:sz="4" w:space="0" w:color="2E74B5"/>
              <w:right w:val="single" w:sz="4" w:space="0" w:color="2E74B5"/>
            </w:tcBorders>
          </w:tcPr>
          <w:p w14:paraId="53597779" w14:textId="77777777" w:rsidR="00AC3E5D" w:rsidRPr="00731CD1" w:rsidRDefault="00AC3E5D" w:rsidP="001B79C4">
            <w:pPr>
              <w:spacing w:after="0" w:line="240" w:lineRule="auto"/>
              <w:ind w:left="360"/>
              <w:jc w:val="both"/>
              <w:rPr>
                <w:rFonts w:cs="Times New Roman"/>
                <w:szCs w:val="24"/>
              </w:rPr>
            </w:pPr>
          </w:p>
        </w:tc>
      </w:tr>
      <w:tr w:rsidR="00AC3E5D" w:rsidRPr="00660ABB" w14:paraId="4B8299E1" w14:textId="77777777" w:rsidTr="001B79C4">
        <w:trPr>
          <w:trHeight w:val="413"/>
        </w:trPr>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57DEA9BA"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ERR:5</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14221EB6" w14:textId="77777777" w:rsidR="00AC3E5D" w:rsidRDefault="00AC3E5D" w:rsidP="001B79C4">
            <w:pPr>
              <w:pStyle w:val="ListParagraph"/>
              <w:spacing w:after="0" w:line="240" w:lineRule="auto"/>
              <w:ind w:left="0"/>
              <w:rPr>
                <w:rFonts w:eastAsia="Calibri" w:cs="Times New Roman"/>
              </w:rPr>
            </w:pPr>
            <w:r>
              <w:rPr>
                <w:rFonts w:eastAsia="Calibri" w:cs="Times New Roman"/>
              </w:rPr>
              <w:t>Có lỗi xảy ra</w:t>
            </w:r>
          </w:p>
        </w:tc>
        <w:tc>
          <w:tcPr>
            <w:tcW w:w="1885" w:type="dxa"/>
            <w:tcBorders>
              <w:top w:val="single" w:sz="4" w:space="0" w:color="2E74B5"/>
              <w:left w:val="single" w:sz="4" w:space="0" w:color="2E74B5"/>
              <w:bottom w:val="single" w:sz="4" w:space="0" w:color="2E74B5"/>
              <w:right w:val="single" w:sz="4" w:space="0" w:color="2E74B5"/>
            </w:tcBorders>
          </w:tcPr>
          <w:p w14:paraId="7C00F34C" w14:textId="77777777" w:rsidR="00AC3E5D" w:rsidRPr="00731CD1" w:rsidRDefault="00AC3E5D" w:rsidP="001B79C4">
            <w:pPr>
              <w:spacing w:after="0" w:line="240" w:lineRule="auto"/>
              <w:jc w:val="both"/>
              <w:rPr>
                <w:rFonts w:cs="Times New Roman"/>
                <w:szCs w:val="24"/>
              </w:rPr>
            </w:pPr>
            <w:r>
              <w:rPr>
                <w:rFonts w:cs="Times New Roman"/>
                <w:szCs w:val="24"/>
              </w:rPr>
              <w:t>Lỗi không xác định</w:t>
            </w:r>
          </w:p>
        </w:tc>
      </w:tr>
      <w:tr w:rsidR="00AC3E5D" w:rsidRPr="00660ABB" w14:paraId="4409A152"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6C561C89" w14:textId="77777777" w:rsidR="00AC3E5D" w:rsidRPr="00E22984"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lastRenderedPageBreak/>
              <w:t>ERR:30</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3E919EC4" w14:textId="77777777" w:rsidR="00AC3E5D" w:rsidRDefault="00AC3E5D" w:rsidP="001B79C4">
            <w:pPr>
              <w:pStyle w:val="ListParagraph"/>
              <w:ind w:left="0"/>
              <w:jc w:val="both"/>
              <w:rPr>
                <w:rFonts w:cs="Times New Roman"/>
              </w:rPr>
            </w:pPr>
            <w:r>
              <w:rPr>
                <w:rFonts w:cs="Times New Roman"/>
              </w:rPr>
              <w:t>Tạo mới hóa đơn có lỗi</w:t>
            </w:r>
          </w:p>
        </w:tc>
        <w:tc>
          <w:tcPr>
            <w:tcW w:w="1885" w:type="dxa"/>
            <w:tcBorders>
              <w:top w:val="single" w:sz="4" w:space="0" w:color="2E74B5"/>
              <w:left w:val="single" w:sz="4" w:space="0" w:color="2E74B5"/>
              <w:bottom w:val="single" w:sz="4" w:space="0" w:color="2E74B5"/>
              <w:right w:val="single" w:sz="4" w:space="0" w:color="2E74B5"/>
            </w:tcBorders>
          </w:tcPr>
          <w:p w14:paraId="7384ADBA" w14:textId="77777777" w:rsidR="00AC3E5D" w:rsidRPr="00731CD1" w:rsidRDefault="00AC3E5D" w:rsidP="001B79C4">
            <w:pPr>
              <w:spacing w:after="0" w:line="240" w:lineRule="auto"/>
              <w:ind w:left="360"/>
              <w:jc w:val="both"/>
              <w:rPr>
                <w:rFonts w:cs="Times New Roman"/>
                <w:szCs w:val="24"/>
              </w:rPr>
            </w:pPr>
          </w:p>
        </w:tc>
      </w:tr>
      <w:tr w:rsidR="00AC3E5D" w:rsidRPr="00660ABB" w14:paraId="1883CC27"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407E9E3B"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 pattern;serial;invNumber</w:t>
            </w:r>
          </w:p>
          <w:p w14:paraId="5489164C"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(Ví dụ:</w:t>
            </w:r>
          </w:p>
          <w:p w14:paraId="2A294BC9"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OK:01GTKT3/001;AA/12E;0000002)</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0D4D2042"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OK </w:t>
            </w:r>
            <w:r w:rsidRPr="009372AD">
              <w:rPr>
                <w:rFonts w:eastAsia="Calibri" w:cs="Times New Roman"/>
                <w:szCs w:val="24"/>
              </w:rPr>
              <w:sym w:font="Wingdings" w:char="F0E0"/>
            </w:r>
            <w:r w:rsidRPr="009372AD">
              <w:rPr>
                <w:rFonts w:eastAsia="Calibri" w:cs="Times New Roman"/>
                <w:szCs w:val="24"/>
              </w:rPr>
              <w:t xml:space="preserve"> đã phát hành hóa đơn thành công</w:t>
            </w:r>
          </w:p>
          <w:p w14:paraId="62DB4D54"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Patter</w:t>
            </w:r>
            <w:r w:rsidRPr="009372AD">
              <w:rPr>
                <w:rFonts w:eastAsia="Calibri" w:cs="Times New Roman"/>
                <w:szCs w:val="24"/>
              </w:rPr>
              <w:sym w:font="Wingdings" w:char="F0E0"/>
            </w:r>
            <w:r w:rsidRPr="009372AD">
              <w:rPr>
                <w:rFonts w:eastAsia="Calibri" w:cs="Times New Roman"/>
                <w:szCs w:val="24"/>
              </w:rPr>
              <w:t xml:space="preserve"> Mẫu số của hóa đơn điều chỉnh </w:t>
            </w:r>
          </w:p>
          <w:p w14:paraId="1232890D"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Serial </w:t>
            </w:r>
            <w:r w:rsidRPr="009372AD">
              <w:rPr>
                <w:rFonts w:eastAsia="Calibri" w:cs="Times New Roman"/>
                <w:szCs w:val="24"/>
              </w:rPr>
              <w:sym w:font="Wingdings" w:char="F0E0"/>
            </w:r>
            <w:r w:rsidRPr="009372AD">
              <w:rPr>
                <w:rFonts w:eastAsia="Calibri" w:cs="Times New Roman"/>
                <w:szCs w:val="24"/>
              </w:rPr>
              <w:t xml:space="preserve"> serial của hóa đơn điều chỉnh </w:t>
            </w:r>
          </w:p>
          <w:p w14:paraId="37C08307"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invNumber: số hóa đơn điều chỉnh </w:t>
            </w:r>
          </w:p>
          <w:p w14:paraId="6F6F6C12" w14:textId="77777777" w:rsidR="00AC3E5D" w:rsidRPr="009372AD" w:rsidRDefault="00AC3E5D" w:rsidP="001B79C4">
            <w:pPr>
              <w:pStyle w:val="ListParagraph"/>
              <w:spacing w:after="0" w:line="240" w:lineRule="auto"/>
              <w:rPr>
                <w:rFonts w:eastAsia="Calibri" w:cs="Times New Roman"/>
                <w:szCs w:val="24"/>
              </w:rPr>
            </w:pPr>
          </w:p>
        </w:tc>
        <w:tc>
          <w:tcPr>
            <w:tcW w:w="1885" w:type="dxa"/>
            <w:tcBorders>
              <w:top w:val="single" w:sz="4" w:space="0" w:color="2E74B5"/>
              <w:left w:val="single" w:sz="4" w:space="0" w:color="2E74B5"/>
              <w:bottom w:val="single" w:sz="4" w:space="0" w:color="2E74B5"/>
              <w:right w:val="single" w:sz="4" w:space="0" w:color="2E74B5"/>
            </w:tcBorders>
          </w:tcPr>
          <w:p w14:paraId="2091E826" w14:textId="77777777" w:rsidR="00AC3E5D" w:rsidRPr="00731CD1" w:rsidRDefault="00AC3E5D" w:rsidP="001B79C4">
            <w:pPr>
              <w:spacing w:after="0" w:line="240" w:lineRule="auto"/>
              <w:ind w:left="360"/>
              <w:jc w:val="both"/>
              <w:rPr>
                <w:rFonts w:cs="Times New Roman"/>
                <w:szCs w:val="24"/>
              </w:rPr>
            </w:pPr>
          </w:p>
        </w:tc>
      </w:tr>
    </w:tbl>
    <w:p w14:paraId="133BBF8D" w14:textId="77777777" w:rsidR="00AC3E5D" w:rsidRDefault="00AC3E5D" w:rsidP="00AC3E5D">
      <w:pPr>
        <w:rPr>
          <w:lang w:eastAsia="x-none"/>
        </w:rPr>
      </w:pPr>
    </w:p>
    <w:p w14:paraId="76302D5B" w14:textId="77777777" w:rsidR="00AC3E5D" w:rsidRPr="007B211F" w:rsidRDefault="00AC3E5D" w:rsidP="00AC3E5D">
      <w:pPr>
        <w:rPr>
          <w:b/>
          <w:lang w:eastAsia="x-none"/>
        </w:rPr>
      </w:pPr>
      <w:r w:rsidRPr="007B211F">
        <w:rPr>
          <w:b/>
          <w:lang w:eastAsia="x-none"/>
        </w:rPr>
        <w:t>Cấu trúc chuỗi xmlData truyền lên:</w:t>
      </w:r>
    </w:p>
    <w:p w14:paraId="3148F18C" w14:textId="77777777" w:rsidR="00AC3E5D" w:rsidRPr="00C75024" w:rsidRDefault="00AC3E5D" w:rsidP="00AC3E5D">
      <w:pPr>
        <w:pStyle w:val="ListParagraph"/>
        <w:rPr>
          <w:rFonts w:ascii="Consolas" w:hAnsi="Consolas" w:cs="Consolas"/>
          <w:color w:val="0000FF"/>
          <w:sz w:val="19"/>
          <w:szCs w:val="19"/>
          <w:highlight w:val="white"/>
        </w:rPr>
      </w:pPr>
      <w:r w:rsidRPr="00C75024">
        <w:rPr>
          <w:rFonts w:ascii="Consolas" w:hAnsi="Consolas" w:cs="Consolas"/>
          <w:color w:val="0000FF"/>
          <w:sz w:val="19"/>
          <w:szCs w:val="19"/>
          <w:highlight w:val="white"/>
        </w:rPr>
        <w:t>&lt;Invoices&gt;</w:t>
      </w:r>
    </w:p>
    <w:p w14:paraId="56675A81" w14:textId="77777777" w:rsidR="00AC3E5D" w:rsidRPr="00C75024" w:rsidRDefault="00AC3E5D" w:rsidP="00AC3E5D">
      <w:pPr>
        <w:pStyle w:val="ListParagraph"/>
        <w:rPr>
          <w:rFonts w:ascii="Consolas" w:hAnsi="Consolas" w:cs="Consolas"/>
          <w:color w:val="0000FF"/>
          <w:sz w:val="19"/>
          <w:szCs w:val="19"/>
          <w:highlight w:val="white"/>
        </w:rPr>
      </w:pPr>
      <w:r w:rsidRPr="00C75024">
        <w:rPr>
          <w:rFonts w:ascii="Consolas" w:hAnsi="Consolas" w:cs="Consolas"/>
          <w:color w:val="0000FF"/>
          <w:sz w:val="19"/>
          <w:szCs w:val="19"/>
          <w:highlight w:val="white"/>
        </w:rPr>
        <w:tab/>
        <w:t>&lt;SerialCert&gt;</w:t>
      </w:r>
      <w:r w:rsidRPr="00273C53">
        <w:rPr>
          <w:rFonts w:ascii="Consolas" w:hAnsi="Consolas" w:cs="Consolas"/>
          <w:sz w:val="19"/>
          <w:szCs w:val="19"/>
          <w:highlight w:val="white"/>
        </w:rPr>
        <w:t>540171AA56FDB2F8476BBD781251C83D</w:t>
      </w:r>
      <w:r w:rsidRPr="00C75024">
        <w:rPr>
          <w:rFonts w:ascii="Consolas" w:hAnsi="Consolas" w:cs="Consolas"/>
          <w:color w:val="0000FF"/>
          <w:sz w:val="19"/>
          <w:szCs w:val="19"/>
          <w:highlight w:val="white"/>
        </w:rPr>
        <w:t>&lt;/SerialCert&gt;</w:t>
      </w:r>
    </w:p>
    <w:p w14:paraId="5607EE1D" w14:textId="77777777" w:rsidR="00AC3E5D" w:rsidRPr="00C75024" w:rsidRDefault="00AC3E5D" w:rsidP="00AC3E5D">
      <w:pPr>
        <w:pStyle w:val="ListParagraph"/>
        <w:rPr>
          <w:rFonts w:ascii="Consolas" w:hAnsi="Consolas" w:cs="Consolas"/>
          <w:color w:val="0000FF"/>
          <w:sz w:val="19"/>
          <w:szCs w:val="19"/>
          <w:highlight w:val="white"/>
        </w:rPr>
      </w:pPr>
      <w:r w:rsidRPr="00C75024">
        <w:rPr>
          <w:rFonts w:ascii="Consolas" w:hAnsi="Consolas" w:cs="Consolas"/>
          <w:color w:val="0000FF"/>
          <w:sz w:val="19"/>
          <w:szCs w:val="19"/>
          <w:highlight w:val="white"/>
        </w:rPr>
        <w:tab/>
        <w:t>&lt;Inv&gt;</w:t>
      </w:r>
    </w:p>
    <w:p w14:paraId="0946B3EB" w14:textId="77777777" w:rsidR="00AC3E5D" w:rsidRPr="00C75024" w:rsidRDefault="00AC3E5D" w:rsidP="00AC3E5D">
      <w:pPr>
        <w:pStyle w:val="ListParagraph"/>
        <w:rPr>
          <w:rFonts w:ascii="Consolas" w:hAnsi="Consolas" w:cs="Consolas"/>
          <w:color w:val="0000FF"/>
          <w:sz w:val="19"/>
          <w:szCs w:val="19"/>
          <w:highlight w:val="white"/>
        </w:rPr>
      </w:pPr>
      <w:r w:rsidRPr="00C75024">
        <w:rPr>
          <w:rFonts w:ascii="Consolas" w:hAnsi="Consolas" w:cs="Consolas"/>
          <w:color w:val="0000FF"/>
          <w:sz w:val="19"/>
          <w:szCs w:val="19"/>
          <w:highlight w:val="white"/>
        </w:rPr>
        <w:tab/>
      </w:r>
      <w:r w:rsidRPr="00C75024">
        <w:rPr>
          <w:rFonts w:ascii="Consolas" w:hAnsi="Consolas" w:cs="Consolas"/>
          <w:color w:val="0000FF"/>
          <w:sz w:val="19"/>
          <w:szCs w:val="19"/>
          <w:highlight w:val="white"/>
        </w:rPr>
        <w:tab/>
        <w:t>&lt;key&gt;</w:t>
      </w:r>
      <w:r w:rsidRPr="00273C53">
        <w:rPr>
          <w:rFonts w:ascii="Consolas" w:hAnsi="Consolas" w:cs="Consolas"/>
          <w:sz w:val="19"/>
          <w:szCs w:val="19"/>
          <w:highlight w:val="white"/>
        </w:rPr>
        <w:t>789</w:t>
      </w:r>
      <w:r w:rsidRPr="00C75024">
        <w:rPr>
          <w:rFonts w:ascii="Consolas" w:hAnsi="Consolas" w:cs="Consolas"/>
          <w:color w:val="0000FF"/>
          <w:sz w:val="19"/>
          <w:szCs w:val="19"/>
          <w:highlight w:val="white"/>
        </w:rPr>
        <w:t>&lt;/key&gt;</w:t>
      </w:r>
    </w:p>
    <w:p w14:paraId="7870E8A1" w14:textId="77777777" w:rsidR="00AC3E5D" w:rsidRPr="00C75024" w:rsidRDefault="00AC3E5D" w:rsidP="00AC3E5D">
      <w:pPr>
        <w:pStyle w:val="ListParagraph"/>
        <w:rPr>
          <w:rFonts w:ascii="Consolas" w:hAnsi="Consolas" w:cs="Consolas"/>
          <w:color w:val="0000FF"/>
          <w:sz w:val="19"/>
          <w:szCs w:val="19"/>
          <w:highlight w:val="white"/>
        </w:rPr>
      </w:pPr>
      <w:r w:rsidRPr="00C75024">
        <w:rPr>
          <w:rFonts w:ascii="Consolas" w:hAnsi="Consolas" w:cs="Consolas"/>
          <w:color w:val="0000FF"/>
          <w:sz w:val="19"/>
          <w:szCs w:val="19"/>
          <w:highlight w:val="white"/>
        </w:rPr>
        <w:tab/>
      </w:r>
      <w:r w:rsidRPr="00C75024">
        <w:rPr>
          <w:rFonts w:ascii="Consolas" w:hAnsi="Consolas" w:cs="Consolas"/>
          <w:color w:val="0000FF"/>
          <w:sz w:val="19"/>
          <w:szCs w:val="19"/>
          <w:highlight w:val="white"/>
        </w:rPr>
        <w:tab/>
        <w:t>&lt;idInv&gt;</w:t>
      </w:r>
      <w:r w:rsidRPr="00273C53">
        <w:rPr>
          <w:rFonts w:ascii="Consolas" w:hAnsi="Consolas" w:cs="Consolas"/>
          <w:sz w:val="19"/>
          <w:szCs w:val="19"/>
          <w:highlight w:val="white"/>
        </w:rPr>
        <w:t>10</w:t>
      </w:r>
      <w:r w:rsidRPr="00C75024">
        <w:rPr>
          <w:rFonts w:ascii="Consolas" w:hAnsi="Consolas" w:cs="Consolas"/>
          <w:color w:val="0000FF"/>
          <w:sz w:val="19"/>
          <w:szCs w:val="19"/>
          <w:highlight w:val="white"/>
        </w:rPr>
        <w:t>&lt;/idInv&gt;</w:t>
      </w:r>
    </w:p>
    <w:p w14:paraId="1E99536A" w14:textId="77777777" w:rsidR="00AC3E5D" w:rsidRPr="00C75024" w:rsidRDefault="00AC3E5D" w:rsidP="00AC3E5D">
      <w:pPr>
        <w:pStyle w:val="ListParagraph"/>
        <w:rPr>
          <w:rFonts w:ascii="Consolas" w:hAnsi="Consolas" w:cs="Consolas"/>
          <w:color w:val="0000FF"/>
          <w:sz w:val="19"/>
          <w:szCs w:val="19"/>
          <w:highlight w:val="white"/>
        </w:rPr>
      </w:pPr>
      <w:r w:rsidRPr="00C75024">
        <w:rPr>
          <w:rFonts w:ascii="Consolas" w:hAnsi="Consolas" w:cs="Consolas"/>
          <w:color w:val="0000FF"/>
          <w:sz w:val="19"/>
          <w:szCs w:val="19"/>
          <w:highlight w:val="white"/>
        </w:rPr>
        <w:tab/>
      </w:r>
      <w:r w:rsidRPr="00C75024">
        <w:rPr>
          <w:rFonts w:ascii="Consolas" w:hAnsi="Consolas" w:cs="Consolas"/>
          <w:color w:val="0000FF"/>
          <w:sz w:val="19"/>
          <w:szCs w:val="19"/>
          <w:highlight w:val="white"/>
        </w:rPr>
        <w:tab/>
        <w:t>&lt;signValue&gt;</w:t>
      </w:r>
      <w:r w:rsidRPr="00273C53">
        <w:rPr>
          <w:rFonts w:ascii="Consolas" w:hAnsi="Consolas" w:cs="Consolas"/>
          <w:sz w:val="19"/>
          <w:szCs w:val="19"/>
          <w:highlight w:val="white"/>
        </w:rPr>
        <w:t>J2k7CsSN9Gb6PmsHD9yDJS1/j3s=</w:t>
      </w:r>
      <w:r w:rsidRPr="00C75024">
        <w:rPr>
          <w:rFonts w:ascii="Consolas" w:hAnsi="Consolas" w:cs="Consolas"/>
          <w:color w:val="0000FF"/>
          <w:sz w:val="19"/>
          <w:szCs w:val="19"/>
          <w:highlight w:val="white"/>
        </w:rPr>
        <w:t>&lt;/signValue&gt;</w:t>
      </w:r>
    </w:p>
    <w:p w14:paraId="7B21C4C6" w14:textId="77777777" w:rsidR="00AC3E5D" w:rsidRPr="00C75024" w:rsidRDefault="00AC3E5D" w:rsidP="00AC3E5D">
      <w:pPr>
        <w:pStyle w:val="ListParagraph"/>
        <w:rPr>
          <w:rFonts w:ascii="Consolas" w:hAnsi="Consolas" w:cs="Consolas"/>
          <w:color w:val="0000FF"/>
          <w:sz w:val="19"/>
          <w:szCs w:val="19"/>
          <w:highlight w:val="white"/>
        </w:rPr>
      </w:pPr>
      <w:r w:rsidRPr="00C75024">
        <w:rPr>
          <w:rFonts w:ascii="Consolas" w:hAnsi="Consolas" w:cs="Consolas"/>
          <w:color w:val="0000FF"/>
          <w:sz w:val="19"/>
          <w:szCs w:val="19"/>
          <w:highlight w:val="white"/>
        </w:rPr>
        <w:tab/>
        <w:t>&lt;/Inv&gt;</w:t>
      </w:r>
    </w:p>
    <w:p w14:paraId="5986D3C5" w14:textId="77777777" w:rsidR="00AC3E5D" w:rsidRDefault="00AC3E5D" w:rsidP="00AC3E5D">
      <w:pPr>
        <w:pStyle w:val="ListParagraph"/>
        <w:rPr>
          <w:rFonts w:ascii="Consolas" w:hAnsi="Consolas" w:cs="Consolas"/>
          <w:color w:val="0000FF"/>
          <w:sz w:val="19"/>
          <w:szCs w:val="19"/>
          <w:highlight w:val="white"/>
        </w:rPr>
      </w:pPr>
      <w:r w:rsidRPr="00C75024">
        <w:rPr>
          <w:rFonts w:ascii="Consolas" w:hAnsi="Consolas" w:cs="Consolas"/>
          <w:color w:val="0000FF"/>
          <w:sz w:val="19"/>
          <w:szCs w:val="19"/>
          <w:highlight w:val="white"/>
        </w:rPr>
        <w:t>&lt;/Invoices&gt;</w:t>
      </w:r>
    </w:p>
    <w:p w14:paraId="2476FF84" w14:textId="77777777" w:rsidR="00AC3E5D" w:rsidRDefault="00AC3E5D" w:rsidP="00AC3E5D">
      <w:pPr>
        <w:ind w:firstLine="720"/>
        <w:rPr>
          <w:rFonts w:cs="Times New Roman"/>
          <w:szCs w:val="28"/>
        </w:rPr>
      </w:pPr>
      <w:r>
        <w:rPr>
          <w:rFonts w:cs="Times New Roman"/>
          <w:szCs w:val="28"/>
        </w:rPr>
        <w:t xml:space="preserve">Trong đó: </w:t>
      </w:r>
      <w:r>
        <w:rPr>
          <w:rFonts w:cs="Times New Roman"/>
          <w:szCs w:val="28"/>
        </w:rPr>
        <w:tab/>
        <w:t xml:space="preserve">tag </w:t>
      </w:r>
      <w:r w:rsidRPr="00C75024">
        <w:rPr>
          <w:rFonts w:ascii="Consolas" w:hAnsi="Consolas" w:cs="Consolas"/>
          <w:color w:val="0000FF"/>
          <w:sz w:val="19"/>
          <w:szCs w:val="19"/>
          <w:highlight w:val="white"/>
        </w:rPr>
        <w:t>&lt;SerialCert&gt;</w:t>
      </w:r>
      <w:r>
        <w:rPr>
          <w:rFonts w:ascii="Consolas" w:hAnsi="Consolas" w:cs="Consolas"/>
          <w:color w:val="0000FF"/>
          <w:sz w:val="19"/>
          <w:szCs w:val="19"/>
        </w:rPr>
        <w:t xml:space="preserve">: </w:t>
      </w:r>
      <w:r w:rsidRPr="006E43BB">
        <w:rPr>
          <w:rFonts w:cs="Times New Roman"/>
          <w:szCs w:val="28"/>
        </w:rPr>
        <w:t>serial chứng thư của công ty</w:t>
      </w:r>
    </w:p>
    <w:p w14:paraId="0435215B" w14:textId="77777777" w:rsidR="00AC3E5D" w:rsidRDefault="00AC3E5D" w:rsidP="00AC3E5D">
      <w:pPr>
        <w:ind w:left="1440" w:firstLine="720"/>
        <w:rPr>
          <w:rFonts w:cs="Times New Roman"/>
          <w:szCs w:val="28"/>
        </w:rPr>
      </w:pPr>
      <w:r>
        <w:rPr>
          <w:rFonts w:cs="Times New Roman"/>
          <w:szCs w:val="28"/>
        </w:rPr>
        <w:t xml:space="preserve">tag </w:t>
      </w:r>
      <w:r w:rsidRPr="00735530">
        <w:rPr>
          <w:rFonts w:ascii="Consolas" w:hAnsi="Consolas" w:cs="Consolas"/>
          <w:color w:val="0000FF"/>
          <w:sz w:val="19"/>
          <w:szCs w:val="19"/>
          <w:highlight w:val="white"/>
        </w:rPr>
        <w:t>&lt;key&gt;</w:t>
      </w:r>
      <w:r>
        <w:rPr>
          <w:rFonts w:cs="Times New Roman"/>
          <w:szCs w:val="28"/>
        </w:rPr>
        <w:t>: fkey</w:t>
      </w:r>
    </w:p>
    <w:p w14:paraId="054D4E98" w14:textId="77777777" w:rsidR="00AC3E5D" w:rsidRPr="00735530" w:rsidRDefault="00AC3E5D" w:rsidP="00AC3E5D">
      <w:pPr>
        <w:rPr>
          <w:rFonts w:cs="Times New Roman"/>
          <w:szCs w:val="28"/>
        </w:rPr>
      </w:pPr>
      <w:r>
        <w:rPr>
          <w:rFonts w:cs="Times New Roman"/>
          <w:szCs w:val="28"/>
        </w:rPr>
        <w:tab/>
      </w:r>
      <w:r>
        <w:rPr>
          <w:rFonts w:cs="Times New Roman"/>
          <w:szCs w:val="28"/>
        </w:rPr>
        <w:tab/>
      </w:r>
      <w:r>
        <w:rPr>
          <w:rFonts w:cs="Times New Roman"/>
          <w:szCs w:val="28"/>
        </w:rPr>
        <w:tab/>
        <w:t xml:space="preserve">tag </w:t>
      </w:r>
      <w:r w:rsidRPr="00735530">
        <w:rPr>
          <w:rFonts w:ascii="Consolas" w:hAnsi="Consolas" w:cs="Consolas"/>
          <w:color w:val="0000FF"/>
          <w:sz w:val="19"/>
          <w:szCs w:val="19"/>
          <w:highlight w:val="white"/>
        </w:rPr>
        <w:t>&lt;idInv&gt;</w:t>
      </w:r>
      <w:r w:rsidRPr="00735530">
        <w:rPr>
          <w:rFonts w:cs="Times New Roman"/>
          <w:szCs w:val="28"/>
        </w:rPr>
        <w:t>: id hóa đơn trên hệ thống vnpt</w:t>
      </w:r>
    </w:p>
    <w:p w14:paraId="01CCC8FB" w14:textId="77777777" w:rsidR="00AC3E5D" w:rsidRDefault="00AC3E5D" w:rsidP="00AC3E5D">
      <w:pPr>
        <w:rPr>
          <w:rFonts w:cs="Times New Roman"/>
          <w:szCs w:val="28"/>
        </w:rPr>
      </w:pPr>
      <w:r w:rsidRPr="00735530">
        <w:rPr>
          <w:rFonts w:cs="Times New Roman"/>
          <w:szCs w:val="28"/>
        </w:rPr>
        <w:tab/>
      </w:r>
      <w:r w:rsidRPr="00735530">
        <w:rPr>
          <w:rFonts w:cs="Times New Roman"/>
          <w:szCs w:val="28"/>
        </w:rPr>
        <w:tab/>
      </w:r>
      <w:r w:rsidRPr="00735530">
        <w:rPr>
          <w:rFonts w:cs="Times New Roman"/>
          <w:szCs w:val="28"/>
        </w:rPr>
        <w:tab/>
        <w:t xml:space="preserve">tag </w:t>
      </w:r>
      <w:r w:rsidRPr="00735530">
        <w:rPr>
          <w:rFonts w:ascii="Consolas" w:hAnsi="Consolas" w:cs="Consolas"/>
          <w:color w:val="0000FF"/>
          <w:sz w:val="19"/>
          <w:szCs w:val="19"/>
          <w:highlight w:val="white"/>
        </w:rPr>
        <w:t>&lt;</w:t>
      </w:r>
      <w:r w:rsidRPr="00C75024">
        <w:rPr>
          <w:rFonts w:ascii="Consolas" w:hAnsi="Consolas" w:cs="Consolas"/>
          <w:color w:val="0000FF"/>
          <w:sz w:val="19"/>
          <w:szCs w:val="19"/>
          <w:highlight w:val="white"/>
        </w:rPr>
        <w:t>signValue</w:t>
      </w:r>
      <w:r w:rsidRPr="00735530">
        <w:rPr>
          <w:rFonts w:ascii="Consolas" w:hAnsi="Consolas" w:cs="Consolas"/>
          <w:color w:val="0000FF"/>
          <w:sz w:val="19"/>
          <w:szCs w:val="19"/>
          <w:highlight w:val="white"/>
        </w:rPr>
        <w:t>&gt;</w:t>
      </w:r>
      <w:r w:rsidRPr="00735530">
        <w:rPr>
          <w:rFonts w:cs="Times New Roman"/>
          <w:szCs w:val="28"/>
        </w:rPr>
        <w:t xml:space="preserve">: </w:t>
      </w:r>
      <w:r>
        <w:rPr>
          <w:rFonts w:cs="Times New Roman"/>
          <w:szCs w:val="28"/>
        </w:rPr>
        <w:t xml:space="preserve"> chuỗi ký</w:t>
      </w:r>
    </w:p>
    <w:p w14:paraId="2846FBA9" w14:textId="77777777" w:rsidR="00AC3E5D" w:rsidRDefault="00AC3E5D" w:rsidP="00AC3E5D">
      <w:pPr>
        <w:pStyle w:val="Heading3"/>
      </w:pPr>
      <w:bookmarkStart w:id="19" w:name="_Toc90309011"/>
      <w:r>
        <w:t>Thay thế, điều chỉnh hóa đơn sử dụng token</w:t>
      </w:r>
      <w:bookmarkEnd w:id="19"/>
    </w:p>
    <w:p w14:paraId="463137E5" w14:textId="77777777" w:rsidR="00AC3E5D" w:rsidRPr="00593BE8" w:rsidRDefault="00AC3E5D" w:rsidP="00A75803">
      <w:pPr>
        <w:pStyle w:val="N"/>
      </w:pPr>
      <w:r w:rsidRPr="00593BE8">
        <w:t>URL</w:t>
      </w:r>
    </w:p>
    <w:p w14:paraId="693A3131" w14:textId="77777777" w:rsidR="00AC3E5D" w:rsidRDefault="00AC3E5D" w:rsidP="00A75803">
      <w:pPr>
        <w:pStyle w:val="N"/>
      </w:pPr>
      <w:r>
        <w:tab/>
      </w:r>
      <w:r w:rsidRPr="00007702">
        <w:t xml:space="preserve"> </w:t>
      </w:r>
      <w:r>
        <w:t>s</w:t>
      </w:r>
      <w:r w:rsidRPr="00EB3AC8">
        <w:t xml:space="preserve">tring </w:t>
      </w:r>
      <w:r w:rsidRPr="00761E77">
        <w:rPr>
          <w:b/>
        </w:rPr>
        <w:t>AdjustReplaceInvWithToken</w:t>
      </w:r>
      <w:r w:rsidRPr="00761E77">
        <w:t>(string Account, string ACpass, string xmlInvData, string username, string password, int type, string pattern = "", string serial = "")</w:t>
      </w:r>
    </w:p>
    <w:p w14:paraId="787E1F4E" w14:textId="77777777" w:rsidR="00AC3E5D" w:rsidRPr="00593BE8" w:rsidRDefault="00AC3E5D" w:rsidP="00A75803">
      <w:pPr>
        <w:pStyle w:val="N"/>
      </w:pPr>
      <w:r w:rsidRPr="00593BE8">
        <w:t>DESCRIPTION</w:t>
      </w:r>
    </w:p>
    <w:p w14:paraId="1983F2DE" w14:textId="77777777" w:rsidR="00AC3E5D" w:rsidRDefault="00AC3E5D" w:rsidP="00A75803">
      <w:pPr>
        <w:pStyle w:val="N"/>
      </w:pPr>
      <w:r>
        <w:tab/>
        <w:t>Đây là web service cho phép thay thế , điều chỉnh hóa đơn cho các khách hàng sử dụng token</w:t>
      </w:r>
    </w:p>
    <w:p w14:paraId="7608E81E" w14:textId="77777777" w:rsidR="00AC3E5D" w:rsidRPr="00007702" w:rsidRDefault="00AC3E5D" w:rsidP="00A75803">
      <w:pPr>
        <w:pStyle w:val="N"/>
      </w:pPr>
      <w:r w:rsidRPr="00663B3E">
        <w:t>HTTP METHOD</w:t>
      </w:r>
    </w:p>
    <w:p w14:paraId="4EBDACF3" w14:textId="77777777" w:rsidR="00AC3E5D" w:rsidRPr="00007702" w:rsidRDefault="00AC3E5D" w:rsidP="00A75803">
      <w:pPr>
        <w:pStyle w:val="N"/>
        <w:rPr>
          <w:b/>
        </w:rPr>
      </w:pPr>
      <w:r w:rsidRPr="00610AFD">
        <w:tab/>
      </w:r>
      <w:r w:rsidRPr="00610AFD">
        <w:tab/>
        <w:t>POST</w:t>
      </w:r>
    </w:p>
    <w:p w14:paraId="5DA0CF66" w14:textId="77777777" w:rsidR="00AC3E5D" w:rsidRPr="00610AFD" w:rsidRDefault="00AC3E5D" w:rsidP="00A75803">
      <w:pPr>
        <w:pStyle w:val="N"/>
      </w:pPr>
      <w:r w:rsidRPr="00610AFD">
        <w:t>REQUEST BODY</w:t>
      </w:r>
    </w:p>
    <w:p w14:paraId="7D41762F"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Pr>
          <w:rFonts w:eastAsia="Calibri" w:cs="Times New Roman"/>
          <w:b/>
          <w:szCs w:val="24"/>
        </w:rPr>
        <w:t>Account/ACPass</w:t>
      </w:r>
      <w:r w:rsidRPr="009372AD">
        <w:rPr>
          <w:rFonts w:eastAsia="Calibri" w:cs="Times New Roman"/>
          <w:b/>
          <w:szCs w:val="24"/>
        </w:rPr>
        <w:t xml:space="preserve">:  </w:t>
      </w:r>
      <w:r w:rsidRPr="009372AD">
        <w:rPr>
          <w:rFonts w:eastAsia="Calibri" w:cs="Times New Roman"/>
          <w:szCs w:val="24"/>
        </w:rPr>
        <w:t>Tài khoản được cấp phát cho nhân viên gọi lệnh phát hành hóa đơn</w:t>
      </w:r>
    </w:p>
    <w:p w14:paraId="535FEC1F" w14:textId="77777777" w:rsidR="00AC3E5D" w:rsidRPr="000D3AC0"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21F255A1" w14:textId="77777777" w:rsidR="00AC3E5D" w:rsidRPr="00DA6FA0" w:rsidRDefault="00AC3E5D" w:rsidP="00AC3E5D">
      <w:pPr>
        <w:pStyle w:val="ListParagraph"/>
        <w:numPr>
          <w:ilvl w:val="0"/>
          <w:numId w:val="2"/>
        </w:numPr>
        <w:spacing w:after="0" w:line="360" w:lineRule="auto"/>
        <w:ind w:left="1080"/>
        <w:jc w:val="both"/>
        <w:rPr>
          <w:rFonts w:eastAsia="Calibri" w:cs="Times New Roman"/>
          <w:b/>
          <w:szCs w:val="24"/>
          <w:u w:val="single"/>
        </w:rPr>
      </w:pPr>
      <w:r w:rsidRPr="000D3AC0">
        <w:rPr>
          <w:rFonts w:cs="Times New Roman"/>
          <w:b/>
          <w:color w:val="000000"/>
          <w:szCs w:val="24"/>
          <w:highlight w:val="white"/>
        </w:rPr>
        <w:t>xmlInvData</w:t>
      </w:r>
      <w:r w:rsidRPr="000D3AC0">
        <w:rPr>
          <w:rFonts w:cs="Times New Roman"/>
          <w:color w:val="000000"/>
          <w:szCs w:val="24"/>
        </w:rPr>
        <w:t>: chuỗ</w:t>
      </w:r>
      <w:r>
        <w:rPr>
          <w:rFonts w:cs="Times New Roman"/>
          <w:color w:val="000000"/>
          <w:szCs w:val="24"/>
        </w:rPr>
        <w:t>i xml hóa đơn ( theo mô tả)</w:t>
      </w:r>
    </w:p>
    <w:p w14:paraId="68CBB855" w14:textId="77777777" w:rsidR="00AC3E5D" w:rsidRPr="00DA6FA0" w:rsidRDefault="00AC3E5D" w:rsidP="00AC3E5D">
      <w:pPr>
        <w:pStyle w:val="ListParagraph"/>
        <w:numPr>
          <w:ilvl w:val="0"/>
          <w:numId w:val="2"/>
        </w:numPr>
        <w:spacing w:after="0" w:line="360" w:lineRule="auto"/>
        <w:ind w:left="1080"/>
        <w:jc w:val="both"/>
        <w:rPr>
          <w:rFonts w:eastAsia="Calibri" w:cs="Times New Roman"/>
          <w:b/>
          <w:szCs w:val="24"/>
          <w:u w:val="single"/>
        </w:rPr>
      </w:pPr>
      <w:r w:rsidRPr="00DA6FA0">
        <w:rPr>
          <w:rFonts w:cs="Times New Roman"/>
          <w:b/>
          <w:szCs w:val="24"/>
          <w:highlight w:val="white"/>
        </w:rPr>
        <w:lastRenderedPageBreak/>
        <w:t>type</w:t>
      </w:r>
      <w:r w:rsidRPr="00DA6FA0">
        <w:rPr>
          <w:rFonts w:cs="Times New Roman"/>
          <w:szCs w:val="24"/>
        </w:rPr>
        <w:t>: thay thế = 1, điều chỉnh tăng = 2, điều chỉnh giả</w:t>
      </w:r>
      <w:r>
        <w:rPr>
          <w:rFonts w:cs="Times New Roman"/>
          <w:szCs w:val="24"/>
        </w:rPr>
        <w:t xml:space="preserve">m = </w:t>
      </w:r>
      <w:r w:rsidRPr="00DA6FA0">
        <w:rPr>
          <w:rFonts w:cs="Times New Roman"/>
          <w:szCs w:val="24"/>
        </w:rPr>
        <w:t>3, điều chỉnh thông tin = 4</w:t>
      </w:r>
    </w:p>
    <w:p w14:paraId="6A6B9395" w14:textId="77777777" w:rsidR="00AC3E5D" w:rsidRPr="005A1839" w:rsidRDefault="00AC3E5D" w:rsidP="00AC3E5D">
      <w:pPr>
        <w:pStyle w:val="ListParagraph"/>
        <w:numPr>
          <w:ilvl w:val="0"/>
          <w:numId w:val="2"/>
        </w:numPr>
        <w:spacing w:after="0" w:line="360" w:lineRule="auto"/>
        <w:ind w:left="1080"/>
        <w:jc w:val="both"/>
        <w:rPr>
          <w:rFonts w:eastAsia="Calibri" w:cs="Times New Roman"/>
          <w:b/>
          <w:szCs w:val="24"/>
          <w:u w:val="single"/>
        </w:rPr>
      </w:pPr>
      <w:r w:rsidRPr="005A1839">
        <w:rPr>
          <w:rFonts w:cs="Times New Roman"/>
          <w:b/>
          <w:color w:val="000000"/>
          <w:szCs w:val="24"/>
          <w:highlight w:val="white"/>
        </w:rPr>
        <w:t>pattern</w:t>
      </w:r>
      <w:r w:rsidRPr="005A1839">
        <w:rPr>
          <w:rFonts w:cs="Times New Roman"/>
          <w:color w:val="000000"/>
          <w:szCs w:val="24"/>
        </w:rPr>
        <w:t>: mẫu số</w:t>
      </w:r>
      <w:r>
        <w:rPr>
          <w:rFonts w:cs="Times New Roman"/>
          <w:color w:val="000000"/>
          <w:szCs w:val="24"/>
        </w:rPr>
        <w:t xml:space="preserve"> hóa đơn</w:t>
      </w:r>
    </w:p>
    <w:p w14:paraId="3C099AE3" w14:textId="77777777" w:rsidR="00AC3E5D" w:rsidRPr="005A1839" w:rsidRDefault="00AC3E5D" w:rsidP="00AC3E5D">
      <w:pPr>
        <w:pStyle w:val="ListParagraph"/>
        <w:numPr>
          <w:ilvl w:val="0"/>
          <w:numId w:val="2"/>
        </w:numPr>
        <w:spacing w:after="0" w:line="360" w:lineRule="auto"/>
        <w:ind w:left="1080"/>
        <w:jc w:val="both"/>
        <w:rPr>
          <w:rFonts w:eastAsia="Calibri" w:cs="Times New Roman"/>
          <w:b/>
          <w:szCs w:val="24"/>
          <w:u w:val="single"/>
        </w:rPr>
      </w:pPr>
      <w:r w:rsidRPr="005A1839">
        <w:rPr>
          <w:rFonts w:cs="Times New Roman"/>
          <w:b/>
          <w:color w:val="000000"/>
          <w:szCs w:val="24"/>
          <w:highlight w:val="white"/>
        </w:rPr>
        <w:t>serial</w:t>
      </w:r>
      <w:r w:rsidRPr="005A1839">
        <w:rPr>
          <w:rFonts w:cs="Times New Roman"/>
          <w:color w:val="000000"/>
          <w:szCs w:val="24"/>
        </w:rPr>
        <w:t>: ký hiệu</w:t>
      </w:r>
      <w:r>
        <w:rPr>
          <w:rFonts w:cs="Times New Roman"/>
          <w:color w:val="000000"/>
          <w:szCs w:val="24"/>
        </w:rPr>
        <w:t xml:space="preserve"> hóa đơn</w:t>
      </w:r>
    </w:p>
    <w:p w14:paraId="5787D58C"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4950"/>
        <w:gridCol w:w="1885"/>
      </w:tblGrid>
      <w:tr w:rsidR="00AC3E5D" w:rsidRPr="00660ABB" w14:paraId="0BBFA45C"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F2F2F2"/>
          </w:tcPr>
          <w:p w14:paraId="111848F5" w14:textId="77777777" w:rsidR="00AC3E5D" w:rsidRPr="00660ABB" w:rsidRDefault="00AC3E5D" w:rsidP="001B79C4">
            <w:pPr>
              <w:pStyle w:val="ListParagraph"/>
            </w:pPr>
            <w:r>
              <w:t>Kết quả</w:t>
            </w:r>
          </w:p>
        </w:tc>
        <w:tc>
          <w:tcPr>
            <w:tcW w:w="4950" w:type="dxa"/>
            <w:tcBorders>
              <w:top w:val="single" w:sz="4" w:space="0" w:color="2E74B5"/>
              <w:left w:val="single" w:sz="4" w:space="0" w:color="2E74B5"/>
              <w:bottom w:val="single" w:sz="4" w:space="0" w:color="2E74B5"/>
              <w:right w:val="single" w:sz="4" w:space="0" w:color="2E74B5"/>
            </w:tcBorders>
            <w:shd w:val="clear" w:color="auto" w:fill="F2F2F2"/>
          </w:tcPr>
          <w:p w14:paraId="6BB3A476" w14:textId="77777777" w:rsidR="00AC3E5D" w:rsidRPr="00660ABB" w:rsidRDefault="00AC3E5D" w:rsidP="001B79C4">
            <w:pPr>
              <w:pStyle w:val="ListParagraph"/>
            </w:pPr>
            <w:r w:rsidRPr="00660ABB">
              <w:t>Mô tả</w:t>
            </w:r>
          </w:p>
        </w:tc>
        <w:tc>
          <w:tcPr>
            <w:tcW w:w="1885" w:type="dxa"/>
            <w:tcBorders>
              <w:top w:val="single" w:sz="4" w:space="0" w:color="2E74B5"/>
              <w:left w:val="single" w:sz="4" w:space="0" w:color="2E74B5"/>
              <w:bottom w:val="single" w:sz="4" w:space="0" w:color="2E74B5"/>
              <w:right w:val="single" w:sz="4" w:space="0" w:color="2E74B5"/>
            </w:tcBorders>
            <w:shd w:val="clear" w:color="auto" w:fill="F2F2F2"/>
          </w:tcPr>
          <w:p w14:paraId="65B92B51" w14:textId="77777777" w:rsidR="00AC3E5D" w:rsidRPr="00660ABB" w:rsidRDefault="00AC3E5D" w:rsidP="001B79C4">
            <w:pPr>
              <w:pStyle w:val="ListParagraph"/>
            </w:pPr>
            <w:r>
              <w:t>Ghi chú</w:t>
            </w:r>
          </w:p>
        </w:tc>
      </w:tr>
      <w:tr w:rsidR="00AC3E5D" w:rsidRPr="00660ABB" w14:paraId="25FD1A11" w14:textId="77777777" w:rsidTr="001B79C4">
        <w:tc>
          <w:tcPr>
            <w:tcW w:w="2430" w:type="dxa"/>
            <w:tcBorders>
              <w:top w:val="single" w:sz="4" w:space="0" w:color="2E74B5"/>
              <w:left w:val="single" w:sz="4" w:space="0" w:color="2E74B5"/>
              <w:right w:val="single" w:sz="4" w:space="0" w:color="2E74B5"/>
            </w:tcBorders>
            <w:shd w:val="clear" w:color="auto" w:fill="auto"/>
          </w:tcPr>
          <w:p w14:paraId="52112068" w14:textId="77777777" w:rsidR="00AC3E5D" w:rsidRPr="009372AD" w:rsidRDefault="00AC3E5D" w:rsidP="001B79C4">
            <w:pPr>
              <w:autoSpaceDE w:val="0"/>
              <w:autoSpaceDN w:val="0"/>
              <w:adjustRightInd w:val="0"/>
              <w:spacing w:after="0" w:line="240" w:lineRule="auto"/>
              <w:rPr>
                <w:rFonts w:eastAsia="Calibri" w:cs="Times New Roman"/>
                <w:sz w:val="19"/>
                <w:szCs w:val="19"/>
              </w:rPr>
            </w:pPr>
            <w:r w:rsidRPr="009372AD">
              <w:rPr>
                <w:rFonts w:eastAsia="Calibri" w:cs="Times New Roman"/>
                <w:szCs w:val="24"/>
              </w:rPr>
              <w:t>ERR:1</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76151E74"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Tài khoản đăng nhập sai hoặc không có quyề</w:t>
            </w:r>
            <w:r>
              <w:rPr>
                <w:rFonts w:eastAsia="Calibri" w:cs="Times New Roman"/>
              </w:rPr>
              <w:t>n</w:t>
            </w:r>
          </w:p>
        </w:tc>
        <w:tc>
          <w:tcPr>
            <w:tcW w:w="1885" w:type="dxa"/>
            <w:tcBorders>
              <w:top w:val="single" w:sz="4" w:space="0" w:color="2E74B5"/>
              <w:left w:val="single" w:sz="4" w:space="0" w:color="2E74B5"/>
              <w:bottom w:val="single" w:sz="4" w:space="0" w:color="2E74B5"/>
              <w:right w:val="single" w:sz="4" w:space="0" w:color="2E74B5"/>
            </w:tcBorders>
          </w:tcPr>
          <w:p w14:paraId="233E3ED4" w14:textId="77777777" w:rsidR="00AC3E5D" w:rsidRPr="009372AD" w:rsidRDefault="00AC3E5D" w:rsidP="001B79C4">
            <w:pPr>
              <w:pStyle w:val="ListParagraph"/>
              <w:ind w:left="0"/>
              <w:jc w:val="both"/>
              <w:rPr>
                <w:rFonts w:cs="Times New Roman"/>
              </w:rPr>
            </w:pPr>
          </w:p>
        </w:tc>
      </w:tr>
      <w:tr w:rsidR="00AC3E5D" w:rsidRPr="00660ABB" w14:paraId="543D3D3A"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79DDC9DA"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ERR:21</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4C959B91"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tìm thấy công ty hoặc tài khoản không tồn tại</w:t>
            </w:r>
          </w:p>
        </w:tc>
        <w:tc>
          <w:tcPr>
            <w:tcW w:w="1885" w:type="dxa"/>
            <w:tcBorders>
              <w:top w:val="single" w:sz="4" w:space="0" w:color="2E74B5"/>
              <w:left w:val="single" w:sz="4" w:space="0" w:color="2E74B5"/>
              <w:bottom w:val="single" w:sz="4" w:space="0" w:color="2E74B5"/>
              <w:right w:val="single" w:sz="4" w:space="0" w:color="2E74B5"/>
            </w:tcBorders>
          </w:tcPr>
          <w:p w14:paraId="227DEEC2" w14:textId="77777777" w:rsidR="00AC3E5D" w:rsidRPr="009372AD" w:rsidRDefault="00AC3E5D" w:rsidP="001B79C4">
            <w:pPr>
              <w:jc w:val="both"/>
              <w:rPr>
                <w:rFonts w:cs="Times New Roman"/>
                <w:szCs w:val="24"/>
              </w:rPr>
            </w:pPr>
          </w:p>
        </w:tc>
      </w:tr>
      <w:tr w:rsidR="00AC3E5D" w:rsidRPr="00660ABB" w14:paraId="529FBA2D"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4C62AF1D"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ERR:22</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00E4CB99" w14:textId="77777777" w:rsidR="00AC3E5D" w:rsidRPr="009372AD" w:rsidRDefault="00AC3E5D" w:rsidP="001B79C4">
            <w:pPr>
              <w:spacing w:after="0" w:line="240" w:lineRule="auto"/>
              <w:rPr>
                <w:rFonts w:eastAsia="Calibri" w:cs="Times New Roman"/>
                <w:szCs w:val="24"/>
              </w:rPr>
            </w:pPr>
            <w:r>
              <w:rPr>
                <w:rFonts w:eastAsia="Calibri" w:cs="Times New Roman"/>
                <w:szCs w:val="24"/>
              </w:rPr>
              <w:t>Công ty chưa đăng ký chứng thư</w:t>
            </w:r>
          </w:p>
        </w:tc>
        <w:tc>
          <w:tcPr>
            <w:tcW w:w="1885" w:type="dxa"/>
            <w:tcBorders>
              <w:top w:val="single" w:sz="4" w:space="0" w:color="2E74B5"/>
              <w:left w:val="single" w:sz="4" w:space="0" w:color="2E74B5"/>
              <w:bottom w:val="single" w:sz="4" w:space="0" w:color="2E74B5"/>
              <w:right w:val="single" w:sz="4" w:space="0" w:color="2E74B5"/>
            </w:tcBorders>
          </w:tcPr>
          <w:p w14:paraId="64635AD0" w14:textId="77777777" w:rsidR="00AC3E5D" w:rsidRPr="009372AD" w:rsidRDefault="00AC3E5D" w:rsidP="001B79C4">
            <w:pPr>
              <w:pStyle w:val="ListParagraph"/>
              <w:ind w:left="0"/>
              <w:jc w:val="both"/>
              <w:rPr>
                <w:rFonts w:cs="Times New Roman"/>
              </w:rPr>
            </w:pPr>
          </w:p>
        </w:tc>
      </w:tr>
      <w:tr w:rsidR="00AC3E5D" w:rsidRPr="00660ABB" w14:paraId="0DBE8A78"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54B622C5"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ERR:28</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6A60B1E9" w14:textId="77777777" w:rsidR="00AC3E5D" w:rsidRPr="009372AD" w:rsidRDefault="00AC3E5D" w:rsidP="001B79C4">
            <w:pPr>
              <w:spacing w:after="0" w:line="240" w:lineRule="auto"/>
              <w:rPr>
                <w:rFonts w:eastAsia="Calibri" w:cs="Times New Roman"/>
                <w:szCs w:val="24"/>
              </w:rPr>
            </w:pPr>
            <w:r>
              <w:rPr>
                <w:rFonts w:eastAsia="Calibri" w:cs="Times New Roman"/>
                <w:szCs w:val="24"/>
              </w:rPr>
              <w:t>Chưa có thông tin chứng thư trong hệ thống</w:t>
            </w:r>
          </w:p>
        </w:tc>
        <w:tc>
          <w:tcPr>
            <w:tcW w:w="1885" w:type="dxa"/>
            <w:tcBorders>
              <w:top w:val="single" w:sz="4" w:space="0" w:color="2E74B5"/>
              <w:left w:val="single" w:sz="4" w:space="0" w:color="2E74B5"/>
              <w:bottom w:val="single" w:sz="4" w:space="0" w:color="2E74B5"/>
              <w:right w:val="single" w:sz="4" w:space="0" w:color="2E74B5"/>
            </w:tcBorders>
          </w:tcPr>
          <w:p w14:paraId="1A962963" w14:textId="77777777" w:rsidR="00AC3E5D" w:rsidRPr="009372AD" w:rsidRDefault="00AC3E5D" w:rsidP="001B79C4">
            <w:pPr>
              <w:pStyle w:val="ListParagraph"/>
              <w:ind w:left="0"/>
              <w:jc w:val="both"/>
              <w:rPr>
                <w:rFonts w:cs="Times New Roman"/>
              </w:rPr>
            </w:pPr>
          </w:p>
        </w:tc>
      </w:tr>
      <w:tr w:rsidR="00AC3E5D" w:rsidRPr="00660ABB" w14:paraId="44D6941B"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61D2C65A"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ERR:24</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6E1063B4" w14:textId="77777777" w:rsidR="00AC3E5D" w:rsidRPr="009372AD" w:rsidRDefault="00AC3E5D" w:rsidP="001B79C4">
            <w:pPr>
              <w:spacing w:after="0" w:line="240" w:lineRule="auto"/>
              <w:rPr>
                <w:rFonts w:eastAsia="Calibri" w:cs="Times New Roman"/>
                <w:szCs w:val="24"/>
              </w:rPr>
            </w:pPr>
            <w:r>
              <w:rPr>
                <w:rFonts w:eastAsia="Calibri" w:cs="Times New Roman"/>
                <w:szCs w:val="24"/>
              </w:rPr>
              <w:t>Chứng thư truyền lên không đúng với chứng thư đăng ký trong hệ thống</w:t>
            </w:r>
          </w:p>
        </w:tc>
        <w:tc>
          <w:tcPr>
            <w:tcW w:w="1885" w:type="dxa"/>
            <w:tcBorders>
              <w:top w:val="single" w:sz="4" w:space="0" w:color="2E74B5"/>
              <w:left w:val="single" w:sz="4" w:space="0" w:color="2E74B5"/>
              <w:bottom w:val="single" w:sz="4" w:space="0" w:color="2E74B5"/>
              <w:right w:val="single" w:sz="4" w:space="0" w:color="2E74B5"/>
            </w:tcBorders>
          </w:tcPr>
          <w:p w14:paraId="05CDD7A5" w14:textId="77777777" w:rsidR="00AC3E5D" w:rsidRPr="009372AD" w:rsidRDefault="00AC3E5D" w:rsidP="001B79C4">
            <w:pPr>
              <w:pStyle w:val="ListParagraph"/>
              <w:ind w:left="0"/>
              <w:jc w:val="both"/>
              <w:rPr>
                <w:rFonts w:cs="Times New Roman"/>
              </w:rPr>
            </w:pPr>
          </w:p>
        </w:tc>
      </w:tr>
      <w:tr w:rsidR="00AC3E5D" w:rsidRPr="00660ABB" w14:paraId="7942D87C"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76FCAE5D"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ERR:27</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56BA2ED4"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Chứng thư chưa đến thời điểm sử dụng</w:t>
            </w:r>
          </w:p>
        </w:tc>
        <w:tc>
          <w:tcPr>
            <w:tcW w:w="1885" w:type="dxa"/>
            <w:tcBorders>
              <w:top w:val="single" w:sz="4" w:space="0" w:color="2E74B5"/>
              <w:left w:val="single" w:sz="4" w:space="0" w:color="2E74B5"/>
              <w:bottom w:val="single" w:sz="4" w:space="0" w:color="2E74B5"/>
              <w:right w:val="single" w:sz="4" w:space="0" w:color="2E74B5"/>
            </w:tcBorders>
          </w:tcPr>
          <w:p w14:paraId="3FA35D66" w14:textId="77777777" w:rsidR="00AC3E5D" w:rsidRPr="009372AD" w:rsidRDefault="00AC3E5D" w:rsidP="001B79C4">
            <w:pPr>
              <w:pStyle w:val="ListParagraph"/>
              <w:ind w:left="0"/>
              <w:jc w:val="both"/>
              <w:rPr>
                <w:rFonts w:cs="Times New Roman"/>
              </w:rPr>
            </w:pPr>
          </w:p>
        </w:tc>
      </w:tr>
      <w:tr w:rsidR="00AC3E5D" w:rsidRPr="00660ABB" w14:paraId="2D8C8CFA"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1478035D"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ERR:26</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5B25B311"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Chứng thư hết hạn</w:t>
            </w:r>
          </w:p>
        </w:tc>
        <w:tc>
          <w:tcPr>
            <w:tcW w:w="1885" w:type="dxa"/>
            <w:tcBorders>
              <w:top w:val="single" w:sz="4" w:space="0" w:color="2E74B5"/>
              <w:left w:val="single" w:sz="4" w:space="0" w:color="2E74B5"/>
              <w:bottom w:val="single" w:sz="4" w:space="0" w:color="2E74B5"/>
              <w:right w:val="single" w:sz="4" w:space="0" w:color="2E74B5"/>
            </w:tcBorders>
          </w:tcPr>
          <w:p w14:paraId="50537A6D" w14:textId="77777777" w:rsidR="00AC3E5D" w:rsidRPr="009372AD" w:rsidRDefault="00AC3E5D" w:rsidP="001B79C4">
            <w:pPr>
              <w:pStyle w:val="ListParagraph"/>
              <w:ind w:left="0"/>
              <w:jc w:val="both"/>
              <w:rPr>
                <w:rFonts w:cs="Times New Roman"/>
              </w:rPr>
            </w:pPr>
          </w:p>
        </w:tc>
      </w:tr>
      <w:tr w:rsidR="00AC3E5D" w:rsidRPr="00660ABB" w14:paraId="3ADF9A1C"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04092372"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ERR:3</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6DA190F9"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szCs w:val="24"/>
              </w:rPr>
              <w:t>Dữ liệu xml đầu vào không đúng quy định</w:t>
            </w:r>
          </w:p>
        </w:tc>
        <w:tc>
          <w:tcPr>
            <w:tcW w:w="1885" w:type="dxa"/>
            <w:tcBorders>
              <w:top w:val="single" w:sz="4" w:space="0" w:color="2E74B5"/>
              <w:left w:val="single" w:sz="4" w:space="0" w:color="2E74B5"/>
              <w:bottom w:val="single" w:sz="4" w:space="0" w:color="2E74B5"/>
              <w:right w:val="single" w:sz="4" w:space="0" w:color="2E74B5"/>
            </w:tcBorders>
          </w:tcPr>
          <w:p w14:paraId="6A438203" w14:textId="77777777" w:rsidR="00AC3E5D" w:rsidRPr="009372AD" w:rsidRDefault="00AC3E5D" w:rsidP="001B79C4">
            <w:pPr>
              <w:pStyle w:val="ListParagraph"/>
              <w:ind w:left="0"/>
              <w:jc w:val="both"/>
              <w:rPr>
                <w:rFonts w:cs="Times New Roman"/>
              </w:rPr>
            </w:pPr>
          </w:p>
        </w:tc>
      </w:tr>
      <w:tr w:rsidR="00AC3E5D" w:rsidRPr="00660ABB" w14:paraId="65B29777"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2F280907"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ERR:20</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2DEF17C1" w14:textId="77777777" w:rsidR="00AC3E5D" w:rsidRDefault="00AC3E5D" w:rsidP="001B79C4">
            <w:pPr>
              <w:pStyle w:val="ListParagraph"/>
              <w:spacing w:after="0" w:line="240" w:lineRule="auto"/>
              <w:ind w:left="0"/>
              <w:rPr>
                <w:rFonts w:eastAsia="Calibri" w:cs="Times New Roman"/>
              </w:rPr>
            </w:pPr>
            <w:r>
              <w:t>Không tìm thấy dải hóa đơn</w:t>
            </w:r>
          </w:p>
        </w:tc>
        <w:tc>
          <w:tcPr>
            <w:tcW w:w="1885" w:type="dxa"/>
            <w:tcBorders>
              <w:top w:val="single" w:sz="4" w:space="0" w:color="2E74B5"/>
              <w:left w:val="single" w:sz="4" w:space="0" w:color="2E74B5"/>
              <w:bottom w:val="single" w:sz="4" w:space="0" w:color="2E74B5"/>
              <w:right w:val="single" w:sz="4" w:space="0" w:color="2E74B5"/>
            </w:tcBorders>
          </w:tcPr>
          <w:p w14:paraId="486F0228" w14:textId="77777777" w:rsidR="00AC3E5D" w:rsidRPr="00731CD1" w:rsidRDefault="00AC3E5D" w:rsidP="001B79C4">
            <w:pPr>
              <w:spacing w:after="0" w:line="240" w:lineRule="auto"/>
              <w:jc w:val="both"/>
              <w:rPr>
                <w:rFonts w:cs="Times New Roman"/>
                <w:szCs w:val="24"/>
              </w:rPr>
            </w:pPr>
            <w:r>
              <w:rPr>
                <w:rFonts w:cs="Times New Roman"/>
                <w:szCs w:val="24"/>
              </w:rPr>
              <w:t>Không tìm thấy dải hóa đơn hoặc tài khoản phát hành không có quyền phát hành hóa đơn trên dải hóa đơn truyền lên.</w:t>
            </w:r>
          </w:p>
        </w:tc>
      </w:tr>
      <w:tr w:rsidR="00AC3E5D" w:rsidRPr="00660ABB" w14:paraId="261B3C5A" w14:textId="77777777" w:rsidTr="001B79C4">
        <w:trPr>
          <w:trHeight w:val="368"/>
        </w:trPr>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0F698F65"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ERR:6</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5FAEBD07" w14:textId="77777777" w:rsidR="00AC3E5D" w:rsidRDefault="00AC3E5D" w:rsidP="001B79C4">
            <w:pPr>
              <w:pStyle w:val="ListParagraph"/>
              <w:spacing w:after="0" w:line="240" w:lineRule="auto"/>
              <w:ind w:left="0"/>
              <w:rPr>
                <w:rFonts w:eastAsia="Calibri" w:cs="Times New Roman"/>
              </w:rPr>
            </w:pPr>
            <w:r>
              <w:rPr>
                <w:rFonts w:eastAsia="Calibri" w:cs="Times New Roman"/>
              </w:rPr>
              <w:t>Không còn đủ số lượng hóa đơn để phát hành</w:t>
            </w:r>
          </w:p>
        </w:tc>
        <w:tc>
          <w:tcPr>
            <w:tcW w:w="1885" w:type="dxa"/>
            <w:tcBorders>
              <w:top w:val="single" w:sz="4" w:space="0" w:color="2E74B5"/>
              <w:left w:val="single" w:sz="4" w:space="0" w:color="2E74B5"/>
              <w:bottom w:val="single" w:sz="4" w:space="0" w:color="2E74B5"/>
              <w:right w:val="single" w:sz="4" w:space="0" w:color="2E74B5"/>
            </w:tcBorders>
          </w:tcPr>
          <w:p w14:paraId="4D969D3E" w14:textId="77777777" w:rsidR="00AC3E5D" w:rsidRPr="00731CD1" w:rsidRDefault="00AC3E5D" w:rsidP="001B79C4">
            <w:pPr>
              <w:spacing w:after="0" w:line="240" w:lineRule="auto"/>
              <w:ind w:left="360"/>
              <w:jc w:val="both"/>
              <w:rPr>
                <w:rFonts w:cs="Times New Roman"/>
                <w:szCs w:val="24"/>
              </w:rPr>
            </w:pPr>
          </w:p>
        </w:tc>
      </w:tr>
      <w:tr w:rsidR="00AC3E5D" w:rsidRPr="00660ABB" w14:paraId="6B8FE44B"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7DE70097"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ERR:10</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220E8E07" w14:textId="77777777" w:rsidR="00AC3E5D" w:rsidRDefault="00AC3E5D" w:rsidP="001B79C4">
            <w:pPr>
              <w:pStyle w:val="ListParagraph"/>
              <w:spacing w:after="0" w:line="240" w:lineRule="auto"/>
              <w:ind w:left="0"/>
              <w:rPr>
                <w:rFonts w:eastAsia="Calibri" w:cs="Times New Roman"/>
              </w:rPr>
            </w:pPr>
            <w:r>
              <w:rPr>
                <w:rFonts w:cs="Times New Roman"/>
              </w:rPr>
              <w:t>Lô có số hóa đơn vượt quá max cho phép</w:t>
            </w:r>
          </w:p>
        </w:tc>
        <w:tc>
          <w:tcPr>
            <w:tcW w:w="1885" w:type="dxa"/>
            <w:tcBorders>
              <w:top w:val="single" w:sz="4" w:space="0" w:color="2E74B5"/>
              <w:left w:val="single" w:sz="4" w:space="0" w:color="2E74B5"/>
              <w:bottom w:val="single" w:sz="4" w:space="0" w:color="2E74B5"/>
              <w:right w:val="single" w:sz="4" w:space="0" w:color="2E74B5"/>
            </w:tcBorders>
          </w:tcPr>
          <w:p w14:paraId="236B6F0C" w14:textId="77777777" w:rsidR="00AC3E5D" w:rsidRPr="00731CD1" w:rsidRDefault="00AC3E5D" w:rsidP="001B79C4">
            <w:pPr>
              <w:spacing w:after="0" w:line="240" w:lineRule="auto"/>
              <w:ind w:left="360"/>
              <w:jc w:val="both"/>
              <w:rPr>
                <w:rFonts w:cs="Times New Roman"/>
                <w:szCs w:val="24"/>
              </w:rPr>
            </w:pPr>
          </w:p>
        </w:tc>
      </w:tr>
      <w:tr w:rsidR="00AC3E5D" w:rsidRPr="00660ABB" w14:paraId="1AFDF847" w14:textId="77777777" w:rsidTr="001B79C4">
        <w:trPr>
          <w:trHeight w:val="413"/>
        </w:trPr>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0A35EF49"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ERR:5</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5229757F" w14:textId="77777777" w:rsidR="00AC3E5D" w:rsidRDefault="00AC3E5D" w:rsidP="001B79C4">
            <w:pPr>
              <w:pStyle w:val="ListParagraph"/>
              <w:spacing w:after="0" w:line="240" w:lineRule="auto"/>
              <w:ind w:left="0"/>
              <w:rPr>
                <w:rFonts w:eastAsia="Calibri" w:cs="Times New Roman"/>
              </w:rPr>
            </w:pPr>
            <w:r>
              <w:rPr>
                <w:rFonts w:eastAsia="Calibri" w:cs="Times New Roman"/>
              </w:rPr>
              <w:t>Có lỗi xảy ra</w:t>
            </w:r>
          </w:p>
        </w:tc>
        <w:tc>
          <w:tcPr>
            <w:tcW w:w="1885" w:type="dxa"/>
            <w:tcBorders>
              <w:top w:val="single" w:sz="4" w:space="0" w:color="2E74B5"/>
              <w:left w:val="single" w:sz="4" w:space="0" w:color="2E74B5"/>
              <w:bottom w:val="single" w:sz="4" w:space="0" w:color="2E74B5"/>
              <w:right w:val="single" w:sz="4" w:space="0" w:color="2E74B5"/>
            </w:tcBorders>
          </w:tcPr>
          <w:p w14:paraId="1B8D68E6" w14:textId="77777777" w:rsidR="00AC3E5D" w:rsidRPr="00731CD1" w:rsidRDefault="00AC3E5D" w:rsidP="001B79C4">
            <w:pPr>
              <w:spacing w:after="0" w:line="240" w:lineRule="auto"/>
              <w:jc w:val="both"/>
              <w:rPr>
                <w:rFonts w:cs="Times New Roman"/>
                <w:szCs w:val="24"/>
              </w:rPr>
            </w:pPr>
            <w:r>
              <w:rPr>
                <w:rFonts w:cs="Times New Roman"/>
                <w:szCs w:val="24"/>
              </w:rPr>
              <w:t>Lỗi không xác định</w:t>
            </w:r>
          </w:p>
        </w:tc>
      </w:tr>
      <w:tr w:rsidR="00AC3E5D" w:rsidRPr="00660ABB" w14:paraId="4B6AD40F"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1C2A8287" w14:textId="77777777" w:rsidR="00AC3E5D" w:rsidRPr="00E22984"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ERR:30</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25DE3A81" w14:textId="77777777" w:rsidR="00AC3E5D" w:rsidRDefault="00AC3E5D" w:rsidP="001B79C4">
            <w:pPr>
              <w:pStyle w:val="ListParagraph"/>
              <w:ind w:left="0"/>
              <w:jc w:val="both"/>
              <w:rPr>
                <w:rFonts w:cs="Times New Roman"/>
              </w:rPr>
            </w:pPr>
            <w:r>
              <w:rPr>
                <w:rFonts w:cs="Times New Roman"/>
              </w:rPr>
              <w:t>Tạo mới hóa đơn có lỗi</w:t>
            </w:r>
          </w:p>
        </w:tc>
        <w:tc>
          <w:tcPr>
            <w:tcW w:w="1885" w:type="dxa"/>
            <w:tcBorders>
              <w:top w:val="single" w:sz="4" w:space="0" w:color="2E74B5"/>
              <w:left w:val="single" w:sz="4" w:space="0" w:color="2E74B5"/>
              <w:bottom w:val="single" w:sz="4" w:space="0" w:color="2E74B5"/>
              <w:right w:val="single" w:sz="4" w:space="0" w:color="2E74B5"/>
            </w:tcBorders>
          </w:tcPr>
          <w:p w14:paraId="597728F3" w14:textId="77777777" w:rsidR="00AC3E5D" w:rsidRPr="00731CD1" w:rsidRDefault="00AC3E5D" w:rsidP="001B79C4">
            <w:pPr>
              <w:spacing w:after="0" w:line="240" w:lineRule="auto"/>
              <w:ind w:left="360"/>
              <w:jc w:val="both"/>
              <w:rPr>
                <w:rFonts w:cs="Times New Roman"/>
                <w:szCs w:val="24"/>
              </w:rPr>
            </w:pPr>
          </w:p>
        </w:tc>
      </w:tr>
      <w:tr w:rsidR="00D019CF" w:rsidRPr="00660ABB" w14:paraId="248977E0"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0D1430F5" w14:textId="6F96BCA6" w:rsidR="00D019CF" w:rsidRPr="00E22984" w:rsidRDefault="00D019CF" w:rsidP="00D019CF">
            <w:pPr>
              <w:autoSpaceDE w:val="0"/>
              <w:autoSpaceDN w:val="0"/>
              <w:adjustRightInd w:val="0"/>
              <w:spacing w:after="0" w:line="240" w:lineRule="auto"/>
              <w:rPr>
                <w:rFonts w:eastAsia="Calibri" w:cs="Times New Roman"/>
                <w:szCs w:val="24"/>
              </w:rPr>
            </w:pPr>
            <w:r>
              <w:rPr>
                <w:rFonts w:cs="Times New Roman"/>
                <w:szCs w:val="24"/>
              </w:rPr>
              <w:t>ERR:35</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5AA6E318" w14:textId="04D02E89" w:rsidR="00D019CF" w:rsidRDefault="00D019CF" w:rsidP="00D019CF">
            <w:pPr>
              <w:pStyle w:val="ListParagraph"/>
              <w:ind w:left="0"/>
              <w:jc w:val="both"/>
              <w:rPr>
                <w:rFonts w:cs="Times New Roman"/>
              </w:rPr>
            </w:pPr>
            <w:r>
              <w:rPr>
                <w:rFonts w:cs="Times New Roman"/>
                <w:szCs w:val="24"/>
              </w:rPr>
              <w:t>Công ty đăng ký DK01 cả có mã, không mã. Tạo cả ký hiệu cả 2 dải có mã và không mã sẽ yêu cầu bắt buộc truyền pattern, serial</w:t>
            </w:r>
          </w:p>
        </w:tc>
        <w:tc>
          <w:tcPr>
            <w:tcW w:w="1885" w:type="dxa"/>
            <w:tcBorders>
              <w:top w:val="single" w:sz="4" w:space="0" w:color="2E74B5"/>
              <w:left w:val="single" w:sz="4" w:space="0" w:color="2E74B5"/>
              <w:bottom w:val="single" w:sz="4" w:space="0" w:color="2E74B5"/>
              <w:right w:val="single" w:sz="4" w:space="0" w:color="2E74B5"/>
            </w:tcBorders>
          </w:tcPr>
          <w:p w14:paraId="4F63037B" w14:textId="77777777" w:rsidR="00D019CF" w:rsidRPr="00731CD1" w:rsidRDefault="00D019CF" w:rsidP="00D019CF">
            <w:pPr>
              <w:spacing w:after="0" w:line="240" w:lineRule="auto"/>
              <w:ind w:left="360"/>
              <w:jc w:val="both"/>
              <w:rPr>
                <w:rFonts w:cs="Times New Roman"/>
                <w:szCs w:val="24"/>
              </w:rPr>
            </w:pPr>
          </w:p>
        </w:tc>
      </w:tr>
      <w:tr w:rsidR="00393E7A" w:rsidRPr="00660ABB" w14:paraId="428985FA"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38D04AC3" w14:textId="39B9992F" w:rsidR="00393E7A" w:rsidRDefault="00393E7A" w:rsidP="00D019CF">
            <w:pPr>
              <w:autoSpaceDE w:val="0"/>
              <w:autoSpaceDN w:val="0"/>
              <w:adjustRightInd w:val="0"/>
              <w:spacing w:after="0" w:line="240" w:lineRule="auto"/>
              <w:rPr>
                <w:rFonts w:cs="Times New Roman"/>
                <w:szCs w:val="24"/>
              </w:rPr>
            </w:pPr>
            <w:r w:rsidRPr="00393E7A">
              <w:rPr>
                <w:rFonts w:cs="Times New Roman"/>
                <w:szCs w:val="24"/>
              </w:rPr>
              <w:t>ERR:60</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29D0DA4E" w14:textId="5C0B6370" w:rsidR="00393E7A" w:rsidRDefault="00393E7A" w:rsidP="00D019CF">
            <w:pPr>
              <w:pStyle w:val="ListParagraph"/>
              <w:ind w:left="0"/>
              <w:jc w:val="both"/>
              <w:rPr>
                <w:rFonts w:cs="Times New Roman"/>
                <w:szCs w:val="24"/>
              </w:rPr>
            </w:pPr>
            <w:r w:rsidRPr="00393E7A">
              <w:rPr>
                <w:rFonts w:cs="Times New Roman"/>
                <w:szCs w:val="24"/>
              </w:rPr>
              <w:t>Chỉ được phép điều chỉnh hóa đơn cùng loại (Có mã / Không mã).</w:t>
            </w:r>
          </w:p>
        </w:tc>
        <w:tc>
          <w:tcPr>
            <w:tcW w:w="1885" w:type="dxa"/>
            <w:tcBorders>
              <w:top w:val="single" w:sz="4" w:space="0" w:color="2E74B5"/>
              <w:left w:val="single" w:sz="4" w:space="0" w:color="2E74B5"/>
              <w:bottom w:val="single" w:sz="4" w:space="0" w:color="2E74B5"/>
              <w:right w:val="single" w:sz="4" w:space="0" w:color="2E74B5"/>
            </w:tcBorders>
          </w:tcPr>
          <w:p w14:paraId="4C53B668" w14:textId="77777777" w:rsidR="00393E7A" w:rsidRPr="00731CD1" w:rsidRDefault="00393E7A" w:rsidP="00D019CF">
            <w:pPr>
              <w:spacing w:after="0" w:line="240" w:lineRule="auto"/>
              <w:ind w:left="360"/>
              <w:jc w:val="both"/>
              <w:rPr>
                <w:rFonts w:cs="Times New Roman"/>
                <w:szCs w:val="24"/>
              </w:rPr>
            </w:pPr>
          </w:p>
        </w:tc>
      </w:tr>
      <w:tr w:rsidR="00393E7A" w:rsidRPr="00660ABB" w14:paraId="150D0097"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11E61706" w14:textId="4EE108AF" w:rsidR="00393E7A" w:rsidRDefault="00393E7A" w:rsidP="00D019CF">
            <w:pPr>
              <w:autoSpaceDE w:val="0"/>
              <w:autoSpaceDN w:val="0"/>
              <w:adjustRightInd w:val="0"/>
              <w:spacing w:after="0" w:line="240" w:lineRule="auto"/>
              <w:rPr>
                <w:rFonts w:cs="Times New Roman"/>
                <w:szCs w:val="24"/>
              </w:rPr>
            </w:pPr>
            <w:r w:rsidRPr="00393E7A">
              <w:rPr>
                <w:rFonts w:cs="Times New Roman"/>
                <w:szCs w:val="24"/>
              </w:rPr>
              <w:lastRenderedPageBreak/>
              <w:t>ERR:61</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430DEC90" w14:textId="1803B985" w:rsidR="00393E7A" w:rsidRDefault="00393E7A" w:rsidP="00D019CF">
            <w:pPr>
              <w:pStyle w:val="ListParagraph"/>
              <w:ind w:left="0"/>
              <w:jc w:val="both"/>
              <w:rPr>
                <w:rFonts w:cs="Times New Roman"/>
                <w:szCs w:val="24"/>
              </w:rPr>
            </w:pPr>
            <w:r w:rsidRPr="00393E7A">
              <w:rPr>
                <w:rFonts w:cs="Times New Roman"/>
                <w:szCs w:val="24"/>
              </w:rPr>
              <w:t>Chỉ được phép điều chỉnh hóa đơn cùng loại (HD GTGT / HD bán hàng...).</w:t>
            </w:r>
          </w:p>
        </w:tc>
        <w:tc>
          <w:tcPr>
            <w:tcW w:w="1885" w:type="dxa"/>
            <w:tcBorders>
              <w:top w:val="single" w:sz="4" w:space="0" w:color="2E74B5"/>
              <w:left w:val="single" w:sz="4" w:space="0" w:color="2E74B5"/>
              <w:bottom w:val="single" w:sz="4" w:space="0" w:color="2E74B5"/>
              <w:right w:val="single" w:sz="4" w:space="0" w:color="2E74B5"/>
            </w:tcBorders>
          </w:tcPr>
          <w:p w14:paraId="083930AD" w14:textId="77777777" w:rsidR="00393E7A" w:rsidRPr="00731CD1" w:rsidRDefault="00393E7A" w:rsidP="00D019CF">
            <w:pPr>
              <w:spacing w:after="0" w:line="240" w:lineRule="auto"/>
              <w:ind w:left="360"/>
              <w:jc w:val="both"/>
              <w:rPr>
                <w:rFonts w:cs="Times New Roman"/>
                <w:szCs w:val="24"/>
              </w:rPr>
            </w:pPr>
          </w:p>
        </w:tc>
      </w:tr>
      <w:tr w:rsidR="00393E7A" w:rsidRPr="00660ABB" w14:paraId="7DB0475C"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1D7F5BF9" w14:textId="740A5C7A" w:rsidR="00393E7A" w:rsidRDefault="00393E7A" w:rsidP="00D019CF">
            <w:pPr>
              <w:autoSpaceDE w:val="0"/>
              <w:autoSpaceDN w:val="0"/>
              <w:adjustRightInd w:val="0"/>
              <w:spacing w:after="0" w:line="240" w:lineRule="auto"/>
              <w:rPr>
                <w:rFonts w:cs="Times New Roman"/>
                <w:szCs w:val="24"/>
              </w:rPr>
            </w:pPr>
            <w:r w:rsidRPr="00393E7A">
              <w:rPr>
                <w:rFonts w:cs="Times New Roman"/>
                <w:szCs w:val="24"/>
              </w:rPr>
              <w:t>ERR:62</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39F8237E" w14:textId="183C4820" w:rsidR="00393E7A" w:rsidRDefault="00393E7A" w:rsidP="00D019CF">
            <w:pPr>
              <w:pStyle w:val="ListParagraph"/>
              <w:ind w:left="0"/>
              <w:jc w:val="both"/>
              <w:rPr>
                <w:rFonts w:cs="Times New Roman"/>
                <w:szCs w:val="24"/>
              </w:rPr>
            </w:pPr>
            <w:r w:rsidRPr="00393E7A">
              <w:rPr>
                <w:rFonts w:cs="Times New Roman"/>
                <w:szCs w:val="24"/>
              </w:rPr>
              <w:t>Không được dùng không mã đăng ký gửi bảng tổng hợp thay thế, điều chỉnh các hóa đơn không mã gửi thông tin chi tiết.</w:t>
            </w:r>
          </w:p>
        </w:tc>
        <w:tc>
          <w:tcPr>
            <w:tcW w:w="1885" w:type="dxa"/>
            <w:tcBorders>
              <w:top w:val="single" w:sz="4" w:space="0" w:color="2E74B5"/>
              <w:left w:val="single" w:sz="4" w:space="0" w:color="2E74B5"/>
              <w:bottom w:val="single" w:sz="4" w:space="0" w:color="2E74B5"/>
              <w:right w:val="single" w:sz="4" w:space="0" w:color="2E74B5"/>
            </w:tcBorders>
          </w:tcPr>
          <w:p w14:paraId="7F766FE9" w14:textId="77777777" w:rsidR="00393E7A" w:rsidRPr="00731CD1" w:rsidRDefault="00393E7A" w:rsidP="00D019CF">
            <w:pPr>
              <w:spacing w:after="0" w:line="240" w:lineRule="auto"/>
              <w:ind w:left="360"/>
              <w:jc w:val="both"/>
              <w:rPr>
                <w:rFonts w:cs="Times New Roman"/>
                <w:szCs w:val="24"/>
              </w:rPr>
            </w:pPr>
          </w:p>
        </w:tc>
      </w:tr>
      <w:tr w:rsidR="00D019CF" w:rsidRPr="00660ABB" w14:paraId="03BA284F"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5C561EDC" w14:textId="77777777" w:rsidR="00D019CF" w:rsidRPr="009372AD" w:rsidRDefault="00D019CF" w:rsidP="00D019CF">
            <w:pPr>
              <w:autoSpaceDE w:val="0"/>
              <w:autoSpaceDN w:val="0"/>
              <w:adjustRightInd w:val="0"/>
              <w:spacing w:after="0" w:line="240" w:lineRule="auto"/>
              <w:rPr>
                <w:rFonts w:eastAsia="Calibri" w:cs="Times New Roman"/>
                <w:szCs w:val="24"/>
              </w:rPr>
            </w:pPr>
            <w:r w:rsidRPr="009372AD">
              <w:rPr>
                <w:rFonts w:eastAsia="Calibri" w:cs="Times New Roman"/>
                <w:szCs w:val="24"/>
              </w:rPr>
              <w:t>OK: pattern;serial;invNumber</w:t>
            </w:r>
          </w:p>
          <w:p w14:paraId="6EEACED6" w14:textId="77777777" w:rsidR="00D019CF" w:rsidRPr="009372AD" w:rsidRDefault="00D019CF" w:rsidP="00D019CF">
            <w:pPr>
              <w:autoSpaceDE w:val="0"/>
              <w:autoSpaceDN w:val="0"/>
              <w:adjustRightInd w:val="0"/>
              <w:spacing w:after="0" w:line="240" w:lineRule="auto"/>
              <w:rPr>
                <w:rFonts w:eastAsia="Calibri" w:cs="Times New Roman"/>
                <w:szCs w:val="24"/>
              </w:rPr>
            </w:pPr>
            <w:r w:rsidRPr="009372AD">
              <w:rPr>
                <w:rFonts w:eastAsia="Calibri" w:cs="Times New Roman"/>
                <w:szCs w:val="24"/>
              </w:rPr>
              <w:t>(Ví dụ:</w:t>
            </w:r>
          </w:p>
          <w:p w14:paraId="410DDDAE" w14:textId="77777777" w:rsidR="00D019CF" w:rsidRPr="009372AD" w:rsidRDefault="00D019CF" w:rsidP="00D019CF">
            <w:pPr>
              <w:autoSpaceDE w:val="0"/>
              <w:autoSpaceDN w:val="0"/>
              <w:adjustRightInd w:val="0"/>
              <w:spacing w:after="0" w:line="240" w:lineRule="auto"/>
              <w:rPr>
                <w:rFonts w:eastAsia="Calibri" w:cs="Times New Roman"/>
                <w:szCs w:val="24"/>
              </w:rPr>
            </w:pPr>
            <w:r w:rsidRPr="009372AD">
              <w:rPr>
                <w:rFonts w:eastAsia="Calibri" w:cs="Times New Roman"/>
                <w:szCs w:val="24"/>
              </w:rPr>
              <w:t>OK:01GTKT3/001;AA/12E;0000002)</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4BFE3274" w14:textId="77777777" w:rsidR="00D019CF" w:rsidRPr="009372AD" w:rsidRDefault="00D019CF" w:rsidP="00D019CF">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OK </w:t>
            </w:r>
            <w:r w:rsidRPr="009372AD">
              <w:rPr>
                <w:rFonts w:eastAsia="Calibri" w:cs="Times New Roman"/>
                <w:szCs w:val="24"/>
              </w:rPr>
              <w:sym w:font="Wingdings" w:char="F0E0"/>
            </w:r>
            <w:r w:rsidRPr="009372AD">
              <w:rPr>
                <w:rFonts w:eastAsia="Calibri" w:cs="Times New Roman"/>
                <w:szCs w:val="24"/>
              </w:rPr>
              <w:t xml:space="preserve"> đã phát hành hóa đơn thành công</w:t>
            </w:r>
          </w:p>
          <w:p w14:paraId="71E26899" w14:textId="77777777" w:rsidR="00D019CF" w:rsidRPr="009372AD" w:rsidRDefault="00D019CF" w:rsidP="00D019CF">
            <w:pPr>
              <w:pStyle w:val="ListParagraph"/>
              <w:numPr>
                <w:ilvl w:val="0"/>
                <w:numId w:val="4"/>
              </w:numPr>
              <w:spacing w:after="0" w:line="240" w:lineRule="auto"/>
              <w:rPr>
                <w:rFonts w:eastAsia="Calibri" w:cs="Times New Roman"/>
                <w:szCs w:val="24"/>
              </w:rPr>
            </w:pPr>
            <w:r w:rsidRPr="009372AD">
              <w:rPr>
                <w:rFonts w:eastAsia="Calibri" w:cs="Times New Roman"/>
                <w:szCs w:val="24"/>
              </w:rPr>
              <w:t>Patter</w:t>
            </w:r>
            <w:r w:rsidRPr="009372AD">
              <w:rPr>
                <w:rFonts w:eastAsia="Calibri" w:cs="Times New Roman"/>
                <w:szCs w:val="24"/>
              </w:rPr>
              <w:sym w:font="Wingdings" w:char="F0E0"/>
            </w:r>
            <w:r w:rsidRPr="009372AD">
              <w:rPr>
                <w:rFonts w:eastAsia="Calibri" w:cs="Times New Roman"/>
                <w:szCs w:val="24"/>
              </w:rPr>
              <w:t xml:space="preserve"> Mẫu số của hóa đơn điều chỉnh </w:t>
            </w:r>
          </w:p>
          <w:p w14:paraId="15D3BB55" w14:textId="77777777" w:rsidR="00D019CF" w:rsidRPr="009372AD" w:rsidRDefault="00D019CF" w:rsidP="00D019CF">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Serial </w:t>
            </w:r>
            <w:r w:rsidRPr="009372AD">
              <w:rPr>
                <w:rFonts w:eastAsia="Calibri" w:cs="Times New Roman"/>
                <w:szCs w:val="24"/>
              </w:rPr>
              <w:sym w:font="Wingdings" w:char="F0E0"/>
            </w:r>
            <w:r w:rsidRPr="009372AD">
              <w:rPr>
                <w:rFonts w:eastAsia="Calibri" w:cs="Times New Roman"/>
                <w:szCs w:val="24"/>
              </w:rPr>
              <w:t xml:space="preserve"> serial của hóa đơn điều chỉnh </w:t>
            </w:r>
          </w:p>
          <w:p w14:paraId="76C66831" w14:textId="77777777" w:rsidR="00D019CF" w:rsidRPr="009372AD" w:rsidRDefault="00D019CF" w:rsidP="00D019CF">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invNumber: số hóa đơn điều chỉnh </w:t>
            </w:r>
          </w:p>
          <w:p w14:paraId="34982879" w14:textId="77777777" w:rsidR="00D019CF" w:rsidRPr="009372AD" w:rsidRDefault="00D019CF" w:rsidP="00D019CF">
            <w:pPr>
              <w:pStyle w:val="ListParagraph"/>
              <w:spacing w:after="0" w:line="240" w:lineRule="auto"/>
              <w:rPr>
                <w:rFonts w:eastAsia="Calibri" w:cs="Times New Roman"/>
                <w:szCs w:val="24"/>
              </w:rPr>
            </w:pPr>
          </w:p>
        </w:tc>
        <w:tc>
          <w:tcPr>
            <w:tcW w:w="1885" w:type="dxa"/>
            <w:tcBorders>
              <w:top w:val="single" w:sz="4" w:space="0" w:color="2E74B5"/>
              <w:left w:val="single" w:sz="4" w:space="0" w:color="2E74B5"/>
              <w:bottom w:val="single" w:sz="4" w:space="0" w:color="2E74B5"/>
              <w:right w:val="single" w:sz="4" w:space="0" w:color="2E74B5"/>
            </w:tcBorders>
          </w:tcPr>
          <w:p w14:paraId="4C55696C" w14:textId="77777777" w:rsidR="00D019CF" w:rsidRPr="00731CD1" w:rsidRDefault="00D019CF" w:rsidP="00D019CF">
            <w:pPr>
              <w:spacing w:after="0" w:line="240" w:lineRule="auto"/>
              <w:ind w:left="360"/>
              <w:jc w:val="both"/>
              <w:rPr>
                <w:rFonts w:cs="Times New Roman"/>
                <w:szCs w:val="24"/>
              </w:rPr>
            </w:pPr>
          </w:p>
        </w:tc>
      </w:tr>
    </w:tbl>
    <w:p w14:paraId="17A90A89" w14:textId="77777777" w:rsidR="00AC3E5D" w:rsidRDefault="00AC3E5D" w:rsidP="00AC3E5D">
      <w:pPr>
        <w:rPr>
          <w:lang w:eastAsia="x-none"/>
        </w:rPr>
      </w:pPr>
    </w:p>
    <w:p w14:paraId="4B05E736" w14:textId="77777777" w:rsidR="00AC3E5D" w:rsidRDefault="00AC3E5D" w:rsidP="00AC3E5D">
      <w:pPr>
        <w:autoSpaceDE w:val="0"/>
        <w:autoSpaceDN w:val="0"/>
        <w:adjustRightInd w:val="0"/>
        <w:spacing w:after="0" w:line="240" w:lineRule="auto"/>
        <w:rPr>
          <w:rFonts w:cs="Times New Roman"/>
          <w:color w:val="000000"/>
          <w:szCs w:val="24"/>
        </w:rPr>
      </w:pPr>
      <w:r w:rsidRPr="004D7DA9">
        <w:rPr>
          <w:rFonts w:cs="Times New Roman"/>
          <w:b/>
          <w:color w:val="000000"/>
          <w:szCs w:val="24"/>
        </w:rPr>
        <w:t xml:space="preserve">Cấu trúc </w:t>
      </w:r>
      <w:r w:rsidRPr="004D7DA9">
        <w:rPr>
          <w:rFonts w:cs="Times New Roman"/>
          <w:b/>
          <w:color w:val="000000"/>
          <w:szCs w:val="24"/>
          <w:highlight w:val="white"/>
        </w:rPr>
        <w:t>xmlInvData</w:t>
      </w:r>
      <w:r w:rsidRPr="004D7DA9">
        <w:rPr>
          <w:rFonts w:cs="Times New Roman"/>
          <w:color w:val="000000"/>
          <w:szCs w:val="24"/>
        </w:rPr>
        <w:t>:</w:t>
      </w:r>
    </w:p>
    <w:p w14:paraId="3C83DA5C" w14:textId="77777777" w:rsidR="00AC3E5D" w:rsidRPr="004D7DA9" w:rsidRDefault="00AC3E5D" w:rsidP="00AC3E5D">
      <w:pPr>
        <w:autoSpaceDE w:val="0"/>
        <w:autoSpaceDN w:val="0"/>
        <w:adjustRightInd w:val="0"/>
        <w:spacing w:after="0" w:line="240" w:lineRule="auto"/>
        <w:rPr>
          <w:rFonts w:cs="Times New Roman"/>
          <w:color w:val="000000"/>
          <w:szCs w:val="24"/>
        </w:rPr>
      </w:pPr>
    </w:p>
    <w:p w14:paraId="295CC9CC" w14:textId="77777777" w:rsidR="00AC3E5D" w:rsidRPr="00B45A22"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B45A22">
        <w:rPr>
          <w:rFonts w:ascii="Courier New" w:eastAsia="Times New Roman" w:hAnsi="Courier New" w:cs="Courier New"/>
          <w:color w:val="0000FF"/>
          <w:sz w:val="20"/>
          <w:szCs w:val="20"/>
        </w:rPr>
        <w:t>&lt;Invoices&gt;</w:t>
      </w:r>
    </w:p>
    <w:p w14:paraId="67B670CC" w14:textId="77777777" w:rsidR="00AC3E5D" w:rsidRPr="00B45A22"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B45A22">
        <w:rPr>
          <w:rFonts w:ascii="Courier New" w:eastAsia="Times New Roman" w:hAnsi="Courier New" w:cs="Courier New"/>
          <w:b/>
          <w:bCs/>
          <w:color w:val="000000"/>
          <w:sz w:val="20"/>
          <w:szCs w:val="20"/>
        </w:rPr>
        <w:t xml:space="preserve">    </w:t>
      </w:r>
      <w:r w:rsidRPr="00B45A22">
        <w:rPr>
          <w:rFonts w:ascii="Courier New" w:eastAsia="Times New Roman" w:hAnsi="Courier New" w:cs="Courier New"/>
          <w:color w:val="0000FF"/>
          <w:sz w:val="20"/>
          <w:szCs w:val="20"/>
        </w:rPr>
        <w:t>&lt;SerialCert&gt;</w:t>
      </w:r>
      <w:r w:rsidRPr="00B45A22">
        <w:rPr>
          <w:rFonts w:ascii="Courier New" w:eastAsia="Times New Roman" w:hAnsi="Courier New" w:cs="Courier New"/>
          <w:b/>
          <w:bCs/>
          <w:color w:val="000000"/>
          <w:sz w:val="20"/>
          <w:szCs w:val="20"/>
        </w:rPr>
        <w:t xml:space="preserve"> serial chứng thư của công ty </w:t>
      </w:r>
      <w:r w:rsidRPr="00B45A22">
        <w:rPr>
          <w:rFonts w:ascii="Courier New" w:eastAsia="Times New Roman" w:hAnsi="Courier New" w:cs="Courier New"/>
          <w:color w:val="0000FF"/>
          <w:sz w:val="20"/>
          <w:szCs w:val="20"/>
        </w:rPr>
        <w:t>&lt;/SerialCert&gt;</w:t>
      </w:r>
    </w:p>
    <w:p w14:paraId="5D122C35" w14:textId="77777777" w:rsidR="00AC3E5D" w:rsidRPr="00B45A22"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B45A22">
        <w:rPr>
          <w:rFonts w:ascii="Courier New" w:eastAsia="Times New Roman" w:hAnsi="Courier New" w:cs="Courier New"/>
          <w:b/>
          <w:bCs/>
          <w:color w:val="000000"/>
          <w:sz w:val="20"/>
          <w:szCs w:val="20"/>
        </w:rPr>
        <w:t xml:space="preserve">    </w:t>
      </w:r>
      <w:r w:rsidRPr="00B45A22">
        <w:rPr>
          <w:rFonts w:ascii="Courier New" w:eastAsia="Times New Roman" w:hAnsi="Courier New" w:cs="Courier New"/>
          <w:color w:val="0000FF"/>
          <w:sz w:val="20"/>
          <w:szCs w:val="20"/>
        </w:rPr>
        <w:t>&lt;PatternOld&gt;</w:t>
      </w:r>
      <w:r w:rsidRPr="00B45A22">
        <w:rPr>
          <w:rFonts w:ascii="Courier New" w:eastAsia="Times New Roman" w:hAnsi="Courier New" w:cs="Courier New"/>
          <w:b/>
          <w:bCs/>
          <w:color w:val="000000"/>
          <w:sz w:val="20"/>
          <w:szCs w:val="20"/>
        </w:rPr>
        <w:t xml:space="preserve"> mẫu số của hóa đơn bị điều chỉnh, thay thế </w:t>
      </w:r>
      <w:r w:rsidRPr="00B45A22">
        <w:rPr>
          <w:rFonts w:ascii="Courier New" w:eastAsia="Times New Roman" w:hAnsi="Courier New" w:cs="Courier New"/>
          <w:color w:val="0000FF"/>
          <w:sz w:val="20"/>
          <w:szCs w:val="20"/>
        </w:rPr>
        <w:t>&lt;/PatternOld&gt;</w:t>
      </w:r>
    </w:p>
    <w:p w14:paraId="1D36CEE3" w14:textId="77777777" w:rsidR="00AC3E5D" w:rsidRPr="00B45A22"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B45A22">
        <w:rPr>
          <w:rFonts w:ascii="Courier New" w:eastAsia="Times New Roman" w:hAnsi="Courier New" w:cs="Courier New"/>
          <w:b/>
          <w:bCs/>
          <w:color w:val="000000"/>
          <w:sz w:val="20"/>
          <w:szCs w:val="20"/>
        </w:rPr>
        <w:t xml:space="preserve">    </w:t>
      </w:r>
      <w:r w:rsidRPr="00B45A22">
        <w:rPr>
          <w:rFonts w:ascii="Courier New" w:eastAsia="Times New Roman" w:hAnsi="Courier New" w:cs="Courier New"/>
          <w:color w:val="0000FF"/>
          <w:sz w:val="20"/>
          <w:szCs w:val="20"/>
        </w:rPr>
        <w:t>&lt;SerialOld&gt;</w:t>
      </w:r>
      <w:r w:rsidRPr="00B45A22">
        <w:rPr>
          <w:rFonts w:ascii="Courier New" w:eastAsia="Times New Roman" w:hAnsi="Courier New" w:cs="Courier New"/>
          <w:b/>
          <w:bCs/>
          <w:color w:val="000000"/>
          <w:sz w:val="20"/>
          <w:szCs w:val="20"/>
        </w:rPr>
        <w:t xml:space="preserve"> ký hiệu của hóa đơn bị điều chỉnh, thay thế </w:t>
      </w:r>
      <w:r w:rsidRPr="00B45A22">
        <w:rPr>
          <w:rFonts w:ascii="Courier New" w:eastAsia="Times New Roman" w:hAnsi="Courier New" w:cs="Courier New"/>
          <w:color w:val="0000FF"/>
          <w:sz w:val="20"/>
          <w:szCs w:val="20"/>
        </w:rPr>
        <w:t>&lt;/SerialOld&gt;</w:t>
      </w:r>
    </w:p>
    <w:p w14:paraId="5AABA7F0" w14:textId="77777777" w:rsidR="00AC3E5D" w:rsidRPr="00B45A22"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B45A22">
        <w:rPr>
          <w:rFonts w:ascii="Courier New" w:eastAsia="Times New Roman" w:hAnsi="Courier New" w:cs="Courier New"/>
          <w:b/>
          <w:bCs/>
          <w:color w:val="000000"/>
          <w:sz w:val="20"/>
          <w:szCs w:val="20"/>
        </w:rPr>
        <w:t xml:space="preserve">    </w:t>
      </w:r>
      <w:r w:rsidRPr="00B45A22">
        <w:rPr>
          <w:rFonts w:ascii="Courier New" w:eastAsia="Times New Roman" w:hAnsi="Courier New" w:cs="Courier New"/>
          <w:color w:val="0000FF"/>
          <w:sz w:val="20"/>
          <w:szCs w:val="20"/>
        </w:rPr>
        <w:t>&lt;NoOlde&gt;</w:t>
      </w:r>
      <w:r w:rsidRPr="00B45A22">
        <w:rPr>
          <w:rFonts w:ascii="Courier New" w:eastAsia="Times New Roman" w:hAnsi="Courier New" w:cs="Courier New"/>
          <w:b/>
          <w:bCs/>
          <w:color w:val="000000"/>
          <w:sz w:val="20"/>
          <w:szCs w:val="20"/>
        </w:rPr>
        <w:t xml:space="preserve"> số hóa đơn của hóa đơn bị điều chỉnh, thay thế </w:t>
      </w:r>
      <w:r w:rsidRPr="00B45A22">
        <w:rPr>
          <w:rFonts w:ascii="Courier New" w:eastAsia="Times New Roman" w:hAnsi="Courier New" w:cs="Courier New"/>
          <w:color w:val="0000FF"/>
          <w:sz w:val="20"/>
          <w:szCs w:val="20"/>
        </w:rPr>
        <w:t>&lt;/NoOlde&gt;</w:t>
      </w:r>
    </w:p>
    <w:p w14:paraId="06569B5A" w14:textId="77777777" w:rsidR="00AC3E5D" w:rsidRPr="00B45A22"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B45A22">
        <w:rPr>
          <w:rFonts w:ascii="Courier New" w:eastAsia="Times New Roman" w:hAnsi="Courier New" w:cs="Courier New"/>
          <w:b/>
          <w:bCs/>
          <w:color w:val="000000"/>
          <w:sz w:val="20"/>
          <w:szCs w:val="20"/>
        </w:rPr>
        <w:t xml:space="preserve">    </w:t>
      </w:r>
      <w:r w:rsidRPr="00B45A22">
        <w:rPr>
          <w:rFonts w:ascii="Courier New" w:eastAsia="Times New Roman" w:hAnsi="Courier New" w:cs="Courier New"/>
          <w:color w:val="0000FF"/>
          <w:sz w:val="20"/>
          <w:szCs w:val="20"/>
        </w:rPr>
        <w:t>&lt;Inv&gt;</w:t>
      </w:r>
    </w:p>
    <w:p w14:paraId="43927428" w14:textId="77777777" w:rsidR="00AC3E5D" w:rsidRPr="00B45A22"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B45A22">
        <w:rPr>
          <w:rFonts w:ascii="Courier New" w:eastAsia="Times New Roman" w:hAnsi="Courier New" w:cs="Courier New"/>
          <w:b/>
          <w:bCs/>
          <w:color w:val="000000"/>
          <w:sz w:val="20"/>
          <w:szCs w:val="20"/>
        </w:rPr>
        <w:t xml:space="preserve">        </w:t>
      </w:r>
      <w:r w:rsidRPr="00B45A22">
        <w:rPr>
          <w:rFonts w:ascii="Courier New" w:eastAsia="Times New Roman" w:hAnsi="Courier New" w:cs="Courier New"/>
          <w:color w:val="0000FF"/>
          <w:sz w:val="20"/>
          <w:szCs w:val="20"/>
        </w:rPr>
        <w:t>&lt;key&gt;</w:t>
      </w:r>
      <w:r w:rsidRPr="00B45A22">
        <w:rPr>
          <w:rFonts w:ascii="Courier New" w:eastAsia="Times New Roman" w:hAnsi="Courier New" w:cs="Courier New"/>
          <w:b/>
          <w:bCs/>
          <w:color w:val="000000"/>
          <w:sz w:val="20"/>
          <w:szCs w:val="20"/>
        </w:rPr>
        <w:t xml:space="preserve"> fkey hóa đơn mới </w:t>
      </w:r>
      <w:r w:rsidRPr="00B45A22">
        <w:rPr>
          <w:rFonts w:ascii="Courier New" w:eastAsia="Times New Roman" w:hAnsi="Courier New" w:cs="Courier New"/>
          <w:color w:val="0000FF"/>
          <w:sz w:val="20"/>
          <w:szCs w:val="20"/>
        </w:rPr>
        <w:t>&lt;/key&gt;</w:t>
      </w:r>
    </w:p>
    <w:p w14:paraId="647EFFAA" w14:textId="77777777" w:rsidR="00AC3E5D" w:rsidRPr="00B45A22"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B45A22">
        <w:rPr>
          <w:rFonts w:ascii="Courier New" w:eastAsia="Times New Roman" w:hAnsi="Courier New" w:cs="Courier New"/>
          <w:b/>
          <w:bCs/>
          <w:color w:val="000000"/>
          <w:sz w:val="20"/>
          <w:szCs w:val="20"/>
        </w:rPr>
        <w:t xml:space="preserve">        </w:t>
      </w:r>
      <w:r w:rsidRPr="00B45A22">
        <w:rPr>
          <w:rFonts w:ascii="Courier New" w:eastAsia="Times New Roman" w:hAnsi="Courier New" w:cs="Courier New"/>
          <w:color w:val="0000FF"/>
          <w:sz w:val="20"/>
          <w:szCs w:val="20"/>
        </w:rPr>
        <w:t>&lt;idInv&gt;</w:t>
      </w:r>
      <w:r w:rsidRPr="00B45A22">
        <w:rPr>
          <w:rFonts w:ascii="Courier New" w:eastAsia="Times New Roman" w:hAnsi="Courier New" w:cs="Courier New"/>
          <w:b/>
          <w:bCs/>
          <w:color w:val="000000"/>
          <w:sz w:val="20"/>
          <w:szCs w:val="20"/>
        </w:rPr>
        <w:t xml:space="preserve"> id hóa đơn mới trên hệ thống vnpt </w:t>
      </w:r>
      <w:r w:rsidRPr="00B45A22">
        <w:rPr>
          <w:rFonts w:ascii="Courier New" w:eastAsia="Times New Roman" w:hAnsi="Courier New" w:cs="Courier New"/>
          <w:color w:val="0000FF"/>
          <w:sz w:val="20"/>
          <w:szCs w:val="20"/>
        </w:rPr>
        <w:t>&lt;/idInv&gt;</w:t>
      </w:r>
    </w:p>
    <w:p w14:paraId="7723147D" w14:textId="77777777" w:rsidR="00AC3E5D" w:rsidRPr="00B45A22"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B45A22">
        <w:rPr>
          <w:rFonts w:ascii="Courier New" w:eastAsia="Times New Roman" w:hAnsi="Courier New" w:cs="Courier New"/>
          <w:b/>
          <w:bCs/>
          <w:color w:val="000000"/>
          <w:sz w:val="20"/>
          <w:szCs w:val="20"/>
        </w:rPr>
        <w:t xml:space="preserve">        </w:t>
      </w:r>
      <w:r w:rsidRPr="00B45A22">
        <w:rPr>
          <w:rFonts w:ascii="Courier New" w:eastAsia="Times New Roman" w:hAnsi="Courier New" w:cs="Courier New"/>
          <w:color w:val="0000FF"/>
          <w:sz w:val="20"/>
          <w:szCs w:val="20"/>
        </w:rPr>
        <w:t>&lt;signValue&gt;</w:t>
      </w:r>
      <w:r w:rsidRPr="00B45A22">
        <w:rPr>
          <w:rFonts w:ascii="Courier New" w:eastAsia="Times New Roman" w:hAnsi="Courier New" w:cs="Courier New"/>
          <w:b/>
          <w:bCs/>
          <w:color w:val="000000"/>
          <w:sz w:val="20"/>
          <w:szCs w:val="20"/>
        </w:rPr>
        <w:t xml:space="preserve"> chuỗi ký </w:t>
      </w:r>
      <w:r w:rsidRPr="00B45A22">
        <w:rPr>
          <w:rFonts w:ascii="Courier New" w:eastAsia="Times New Roman" w:hAnsi="Courier New" w:cs="Courier New"/>
          <w:color w:val="0000FF"/>
          <w:sz w:val="20"/>
          <w:szCs w:val="20"/>
        </w:rPr>
        <w:t>&lt;/signValue&gt;</w:t>
      </w:r>
    </w:p>
    <w:p w14:paraId="17D609A8" w14:textId="77777777" w:rsidR="00AC3E5D" w:rsidRPr="00B45A22"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B45A22">
        <w:rPr>
          <w:rFonts w:ascii="Courier New" w:eastAsia="Times New Roman" w:hAnsi="Courier New" w:cs="Courier New"/>
          <w:b/>
          <w:bCs/>
          <w:color w:val="000000"/>
          <w:sz w:val="20"/>
          <w:szCs w:val="20"/>
        </w:rPr>
        <w:t xml:space="preserve">    </w:t>
      </w:r>
      <w:r w:rsidRPr="00B45A22">
        <w:rPr>
          <w:rFonts w:ascii="Courier New" w:eastAsia="Times New Roman" w:hAnsi="Courier New" w:cs="Courier New"/>
          <w:color w:val="0000FF"/>
          <w:sz w:val="20"/>
          <w:szCs w:val="20"/>
        </w:rPr>
        <w:t>&lt;/Inv&gt;</w:t>
      </w:r>
    </w:p>
    <w:p w14:paraId="093D2A75" w14:textId="77777777" w:rsidR="00AC3E5D" w:rsidRPr="00B45A22"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B45A22">
        <w:rPr>
          <w:rFonts w:ascii="Courier New" w:eastAsia="Times New Roman" w:hAnsi="Courier New" w:cs="Courier New"/>
          <w:color w:val="0000FF"/>
          <w:sz w:val="20"/>
          <w:szCs w:val="20"/>
        </w:rPr>
        <w:t>&lt;/Invoices&gt;</w:t>
      </w:r>
    </w:p>
    <w:p w14:paraId="0A92755E" w14:textId="77777777" w:rsidR="00AC3E5D" w:rsidRDefault="00AC3E5D" w:rsidP="00AC3E5D">
      <w:pPr>
        <w:rPr>
          <w:rFonts w:cs="Times New Roman"/>
          <w:szCs w:val="28"/>
        </w:rPr>
      </w:pPr>
    </w:p>
    <w:p w14:paraId="2FAD46BB" w14:textId="77777777" w:rsidR="00AC3E5D" w:rsidRDefault="00AC3E5D" w:rsidP="00AC3E5D">
      <w:pPr>
        <w:rPr>
          <w:rFonts w:cs="Times New Roman"/>
          <w:szCs w:val="28"/>
        </w:rPr>
      </w:pPr>
      <w:r>
        <w:rPr>
          <w:rFonts w:cs="Times New Roman"/>
          <w:szCs w:val="28"/>
        </w:rPr>
        <w:t xml:space="preserve">Trong đó: </w:t>
      </w:r>
      <w:r>
        <w:rPr>
          <w:rFonts w:cs="Times New Roman"/>
          <w:szCs w:val="28"/>
        </w:rPr>
        <w:tab/>
      </w:r>
      <w:r>
        <w:rPr>
          <w:rFonts w:cs="Times New Roman"/>
          <w:szCs w:val="28"/>
        </w:rPr>
        <w:tab/>
        <w:t xml:space="preserve">tag </w:t>
      </w:r>
      <w:r w:rsidRPr="00C75024">
        <w:rPr>
          <w:rFonts w:ascii="Consolas" w:hAnsi="Consolas" w:cs="Consolas"/>
          <w:color w:val="0000FF"/>
          <w:sz w:val="19"/>
          <w:szCs w:val="19"/>
          <w:highlight w:val="white"/>
        </w:rPr>
        <w:t>&lt;SerialCert&gt;</w:t>
      </w:r>
      <w:r>
        <w:rPr>
          <w:rFonts w:ascii="Consolas" w:hAnsi="Consolas" w:cs="Consolas"/>
          <w:color w:val="0000FF"/>
          <w:sz w:val="19"/>
          <w:szCs w:val="19"/>
        </w:rPr>
        <w:t xml:space="preserve">: </w:t>
      </w:r>
      <w:r w:rsidRPr="006E43BB">
        <w:rPr>
          <w:rFonts w:cs="Times New Roman"/>
          <w:szCs w:val="28"/>
        </w:rPr>
        <w:t>serial chứng thư của công ty</w:t>
      </w:r>
    </w:p>
    <w:p w14:paraId="257F3486" w14:textId="77777777" w:rsidR="00AC3E5D" w:rsidRDefault="00AC3E5D" w:rsidP="00AC3E5D">
      <w:pPr>
        <w:ind w:firstLine="720"/>
        <w:rPr>
          <w:rFonts w:ascii="Consolas" w:hAnsi="Consolas" w:cs="Consolas"/>
          <w:color w:val="0000FF"/>
          <w:sz w:val="19"/>
          <w:szCs w:val="19"/>
        </w:rPr>
      </w:pPr>
      <w:r>
        <w:rPr>
          <w:rFonts w:cs="Times New Roman"/>
          <w:szCs w:val="28"/>
        </w:rPr>
        <w:tab/>
      </w:r>
      <w:r>
        <w:rPr>
          <w:rFonts w:cs="Times New Roman"/>
          <w:szCs w:val="28"/>
        </w:rPr>
        <w:tab/>
        <w:t xml:space="preserve">tag </w:t>
      </w:r>
      <w:r w:rsidRPr="005B5A4F">
        <w:rPr>
          <w:rFonts w:ascii="Consolas" w:hAnsi="Consolas" w:cs="Consolas"/>
          <w:color w:val="0000FF"/>
          <w:sz w:val="19"/>
          <w:szCs w:val="19"/>
        </w:rPr>
        <w:t>&lt;PatternOld&gt;</w:t>
      </w:r>
      <w:r>
        <w:rPr>
          <w:rFonts w:ascii="Consolas" w:hAnsi="Consolas" w:cs="Consolas"/>
          <w:color w:val="0000FF"/>
          <w:sz w:val="19"/>
          <w:szCs w:val="19"/>
        </w:rPr>
        <w:t xml:space="preserve">: </w:t>
      </w:r>
      <w:r w:rsidRPr="00433E03">
        <w:rPr>
          <w:rFonts w:cs="Times New Roman"/>
          <w:szCs w:val="28"/>
        </w:rPr>
        <w:t>mẫu số của hóa đơn bị điều chỉnh, thay thế</w:t>
      </w:r>
    </w:p>
    <w:p w14:paraId="1C0EC230" w14:textId="77777777" w:rsidR="00AC3E5D" w:rsidRDefault="00AC3E5D" w:rsidP="00AC3E5D">
      <w:pPr>
        <w:ind w:firstLine="720"/>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cs="Times New Roman"/>
          <w:szCs w:val="28"/>
        </w:rPr>
        <w:t xml:space="preserve">tag </w:t>
      </w:r>
      <w:r>
        <w:rPr>
          <w:rFonts w:ascii="Consolas" w:hAnsi="Consolas" w:cs="Consolas"/>
          <w:color w:val="0000FF"/>
          <w:sz w:val="19"/>
          <w:szCs w:val="19"/>
        </w:rPr>
        <w:t>&lt;</w:t>
      </w:r>
      <w:r w:rsidRPr="005B5A4F">
        <w:rPr>
          <w:rFonts w:ascii="Consolas" w:hAnsi="Consolas" w:cs="Consolas"/>
          <w:color w:val="0000FF"/>
          <w:sz w:val="19"/>
          <w:szCs w:val="19"/>
        </w:rPr>
        <w:t>SerialOld</w:t>
      </w:r>
      <w:r>
        <w:rPr>
          <w:rFonts w:ascii="Consolas" w:hAnsi="Consolas" w:cs="Consolas"/>
          <w:color w:val="0000FF"/>
          <w:sz w:val="19"/>
          <w:szCs w:val="19"/>
        </w:rPr>
        <w:t xml:space="preserve">&gt;: </w:t>
      </w:r>
      <w:r w:rsidRPr="00433E03">
        <w:rPr>
          <w:rFonts w:cs="Times New Roman"/>
          <w:szCs w:val="28"/>
        </w:rPr>
        <w:t>ký hiệu của hóa đơn bị điều chỉnh, thay thế</w:t>
      </w:r>
    </w:p>
    <w:p w14:paraId="7D3C662E" w14:textId="77777777" w:rsidR="00AC3E5D" w:rsidRPr="00433E03" w:rsidRDefault="00AC3E5D" w:rsidP="00AC3E5D">
      <w:pPr>
        <w:ind w:firstLine="720"/>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cs="Times New Roman"/>
          <w:szCs w:val="28"/>
        </w:rPr>
        <w:t xml:space="preserve">tag </w:t>
      </w:r>
      <w:r>
        <w:rPr>
          <w:rFonts w:ascii="Consolas" w:hAnsi="Consolas" w:cs="Consolas"/>
          <w:color w:val="0000FF"/>
          <w:sz w:val="19"/>
          <w:szCs w:val="19"/>
        </w:rPr>
        <w:t>&lt;</w:t>
      </w:r>
      <w:r w:rsidRPr="005B5A4F">
        <w:rPr>
          <w:rFonts w:ascii="Consolas" w:hAnsi="Consolas" w:cs="Consolas"/>
          <w:color w:val="0000FF"/>
          <w:sz w:val="19"/>
          <w:szCs w:val="19"/>
        </w:rPr>
        <w:t>NoOlde</w:t>
      </w:r>
      <w:r>
        <w:rPr>
          <w:rFonts w:ascii="Consolas" w:hAnsi="Consolas" w:cs="Consolas"/>
          <w:color w:val="0000FF"/>
          <w:sz w:val="19"/>
          <w:szCs w:val="19"/>
        </w:rPr>
        <w:t xml:space="preserve">&gt;: </w:t>
      </w:r>
      <w:r w:rsidRPr="00433E03">
        <w:rPr>
          <w:rFonts w:cs="Times New Roman"/>
          <w:szCs w:val="28"/>
        </w:rPr>
        <w:t>số hóa đơn của hóa đơn bị điều chỉnh, thay thế</w:t>
      </w:r>
    </w:p>
    <w:p w14:paraId="1128DC23" w14:textId="77777777" w:rsidR="00AC3E5D" w:rsidRDefault="00AC3E5D" w:rsidP="00AC3E5D">
      <w:pPr>
        <w:ind w:left="1440" w:firstLine="720"/>
        <w:rPr>
          <w:rFonts w:cs="Times New Roman"/>
          <w:szCs w:val="28"/>
        </w:rPr>
      </w:pPr>
      <w:r>
        <w:rPr>
          <w:rFonts w:cs="Times New Roman"/>
          <w:szCs w:val="28"/>
        </w:rPr>
        <w:t xml:space="preserve">tag </w:t>
      </w:r>
      <w:r w:rsidRPr="00735530">
        <w:rPr>
          <w:rFonts w:ascii="Consolas" w:hAnsi="Consolas" w:cs="Consolas"/>
          <w:color w:val="0000FF"/>
          <w:sz w:val="19"/>
          <w:szCs w:val="19"/>
          <w:highlight w:val="white"/>
        </w:rPr>
        <w:t>&lt;key&gt;</w:t>
      </w:r>
      <w:r>
        <w:rPr>
          <w:rFonts w:cs="Times New Roman"/>
          <w:szCs w:val="28"/>
        </w:rPr>
        <w:t>: fkey hóa đơn mới</w:t>
      </w:r>
    </w:p>
    <w:p w14:paraId="6791F411" w14:textId="77777777" w:rsidR="00AC3E5D" w:rsidRPr="00735530" w:rsidRDefault="00AC3E5D" w:rsidP="00AC3E5D">
      <w:pPr>
        <w:rPr>
          <w:rFonts w:cs="Times New Roman"/>
          <w:szCs w:val="28"/>
        </w:rPr>
      </w:pPr>
      <w:r>
        <w:rPr>
          <w:rFonts w:cs="Times New Roman"/>
          <w:szCs w:val="28"/>
        </w:rPr>
        <w:tab/>
      </w:r>
      <w:r>
        <w:rPr>
          <w:rFonts w:cs="Times New Roman"/>
          <w:szCs w:val="28"/>
        </w:rPr>
        <w:tab/>
      </w:r>
      <w:r>
        <w:rPr>
          <w:rFonts w:cs="Times New Roman"/>
          <w:szCs w:val="28"/>
        </w:rPr>
        <w:tab/>
        <w:t xml:space="preserve">tag </w:t>
      </w:r>
      <w:r w:rsidRPr="00735530">
        <w:rPr>
          <w:rFonts w:ascii="Consolas" w:hAnsi="Consolas" w:cs="Consolas"/>
          <w:color w:val="0000FF"/>
          <w:sz w:val="19"/>
          <w:szCs w:val="19"/>
          <w:highlight w:val="white"/>
        </w:rPr>
        <w:t>&lt;idInv&gt;</w:t>
      </w:r>
      <w:r w:rsidRPr="00735530">
        <w:rPr>
          <w:rFonts w:cs="Times New Roman"/>
          <w:szCs w:val="28"/>
        </w:rPr>
        <w:t xml:space="preserve">: id hóa đơn </w:t>
      </w:r>
      <w:r>
        <w:rPr>
          <w:rFonts w:cs="Times New Roman"/>
          <w:szCs w:val="28"/>
        </w:rPr>
        <w:t>mới</w:t>
      </w:r>
      <w:r w:rsidRPr="00735530">
        <w:rPr>
          <w:rFonts w:cs="Times New Roman"/>
          <w:szCs w:val="28"/>
        </w:rPr>
        <w:t xml:space="preserve"> trên hệ thống vnpt</w:t>
      </w:r>
    </w:p>
    <w:p w14:paraId="654D29B5" w14:textId="77777777" w:rsidR="00AC3E5D" w:rsidRDefault="00AC3E5D" w:rsidP="00AC3E5D">
      <w:pPr>
        <w:pStyle w:val="ListParagraph"/>
        <w:rPr>
          <w:rFonts w:cs="Times New Roman"/>
          <w:szCs w:val="28"/>
        </w:rPr>
      </w:pPr>
      <w:r w:rsidRPr="00735530">
        <w:rPr>
          <w:rFonts w:cs="Times New Roman"/>
          <w:szCs w:val="28"/>
        </w:rPr>
        <w:tab/>
      </w:r>
      <w:r w:rsidRPr="00735530">
        <w:rPr>
          <w:rFonts w:cs="Times New Roman"/>
          <w:szCs w:val="28"/>
        </w:rPr>
        <w:tab/>
        <w:t xml:space="preserve">tag </w:t>
      </w:r>
      <w:r w:rsidRPr="00735530">
        <w:rPr>
          <w:rFonts w:ascii="Consolas" w:hAnsi="Consolas" w:cs="Consolas"/>
          <w:color w:val="0000FF"/>
          <w:sz w:val="19"/>
          <w:szCs w:val="19"/>
          <w:highlight w:val="white"/>
        </w:rPr>
        <w:t>&lt;</w:t>
      </w:r>
      <w:r w:rsidRPr="00C75024">
        <w:rPr>
          <w:rFonts w:ascii="Consolas" w:hAnsi="Consolas" w:cs="Consolas"/>
          <w:color w:val="0000FF"/>
          <w:sz w:val="19"/>
          <w:szCs w:val="19"/>
          <w:highlight w:val="white"/>
        </w:rPr>
        <w:t>signValue</w:t>
      </w:r>
      <w:r w:rsidRPr="00735530">
        <w:rPr>
          <w:rFonts w:ascii="Consolas" w:hAnsi="Consolas" w:cs="Consolas"/>
          <w:color w:val="0000FF"/>
          <w:sz w:val="19"/>
          <w:szCs w:val="19"/>
          <w:highlight w:val="white"/>
        </w:rPr>
        <w:t>&gt;</w:t>
      </w:r>
      <w:r w:rsidRPr="00735530">
        <w:rPr>
          <w:rFonts w:cs="Times New Roman"/>
          <w:szCs w:val="28"/>
        </w:rPr>
        <w:t xml:space="preserve">: </w:t>
      </w:r>
      <w:r>
        <w:rPr>
          <w:rFonts w:cs="Times New Roman"/>
          <w:szCs w:val="28"/>
        </w:rPr>
        <w:t xml:space="preserve"> giá trị ký số của hóa đơn mới</w:t>
      </w:r>
    </w:p>
    <w:p w14:paraId="5C45F66B" w14:textId="77777777" w:rsidR="00AC3E5D" w:rsidRDefault="00AC3E5D" w:rsidP="00AC3E5D">
      <w:pPr>
        <w:pStyle w:val="Heading3"/>
      </w:pPr>
      <w:bookmarkStart w:id="20" w:name="_Toc90309012"/>
      <w:r>
        <w:t>Thêm mới hóa đơn theo mẫu số, ký hiệu</w:t>
      </w:r>
      <w:bookmarkEnd w:id="20"/>
    </w:p>
    <w:p w14:paraId="030B55C5" w14:textId="77777777" w:rsidR="00AC3E5D" w:rsidRPr="00593BE8" w:rsidRDefault="00AC3E5D" w:rsidP="00A75803">
      <w:pPr>
        <w:pStyle w:val="N"/>
      </w:pPr>
      <w:r w:rsidRPr="00593BE8">
        <w:t>URL</w:t>
      </w:r>
    </w:p>
    <w:p w14:paraId="64E61372" w14:textId="77777777" w:rsidR="00AC3E5D" w:rsidRDefault="00AC3E5D" w:rsidP="00A75803">
      <w:pPr>
        <w:pStyle w:val="N"/>
        <w:rPr>
          <w:rFonts w:eastAsia="Calibri"/>
        </w:rPr>
      </w:pPr>
      <w:r>
        <w:tab/>
      </w:r>
      <w:r w:rsidRPr="00007702">
        <w:t xml:space="preserve"> </w:t>
      </w:r>
      <w:r>
        <w:t>s</w:t>
      </w:r>
      <w:r w:rsidRPr="00EB3AC8">
        <w:t xml:space="preserve">tring </w:t>
      </w:r>
      <w:r w:rsidRPr="00DF61A5">
        <w:rPr>
          <w:b/>
        </w:rPr>
        <w:t>ImportInvByPattern</w:t>
      </w:r>
      <w:r w:rsidRPr="009372AD">
        <w:rPr>
          <w:rFonts w:eastAsia="Calibri"/>
        </w:rPr>
        <w:t>(</w:t>
      </w:r>
      <w:r w:rsidRPr="00DF61A5">
        <w:rPr>
          <w:color w:val="0000FF"/>
        </w:rPr>
        <w:t>string</w:t>
      </w:r>
      <w:r w:rsidRPr="00DF61A5">
        <w:t xml:space="preserve"> Account, </w:t>
      </w:r>
      <w:r w:rsidRPr="00DF61A5">
        <w:rPr>
          <w:color w:val="0000FF"/>
        </w:rPr>
        <w:t>string</w:t>
      </w:r>
      <w:r w:rsidRPr="00DF61A5">
        <w:t xml:space="preserve"> ACpass, </w:t>
      </w:r>
      <w:r w:rsidRPr="00DF61A5">
        <w:rPr>
          <w:color w:val="0000FF"/>
        </w:rPr>
        <w:t>string</w:t>
      </w:r>
      <w:r w:rsidRPr="00DF61A5">
        <w:t xml:space="preserve"> xmlInvData, </w:t>
      </w:r>
      <w:r w:rsidRPr="00DF61A5">
        <w:rPr>
          <w:color w:val="0000FF"/>
        </w:rPr>
        <w:t>string</w:t>
      </w:r>
      <w:r w:rsidRPr="00DF61A5">
        <w:t xml:space="preserve"> username, </w:t>
      </w:r>
      <w:r w:rsidRPr="00DF61A5">
        <w:rPr>
          <w:color w:val="0000FF"/>
        </w:rPr>
        <w:t>string</w:t>
      </w:r>
      <w:r w:rsidRPr="00DF61A5">
        <w:t xml:space="preserve"> password, </w:t>
      </w:r>
      <w:r w:rsidRPr="00DF61A5">
        <w:rPr>
          <w:color w:val="0000FF"/>
        </w:rPr>
        <w:t>string</w:t>
      </w:r>
      <w:r w:rsidRPr="00DF61A5">
        <w:t xml:space="preserve"> pattern = </w:t>
      </w:r>
      <w:r w:rsidRPr="00DF61A5">
        <w:rPr>
          <w:color w:val="A31515"/>
        </w:rPr>
        <w:t>""</w:t>
      </w:r>
      <w:r w:rsidRPr="00DF61A5">
        <w:t xml:space="preserve">, </w:t>
      </w:r>
      <w:r w:rsidRPr="00DF61A5">
        <w:rPr>
          <w:color w:val="0000FF"/>
        </w:rPr>
        <w:t>string</w:t>
      </w:r>
      <w:r w:rsidRPr="00DF61A5">
        <w:t xml:space="preserve"> serial = </w:t>
      </w:r>
      <w:r w:rsidRPr="00DF61A5">
        <w:rPr>
          <w:color w:val="A31515"/>
        </w:rPr>
        <w:t>""</w:t>
      </w:r>
      <w:r w:rsidRPr="00DF61A5">
        <w:t xml:space="preserve">, </w:t>
      </w:r>
      <w:r w:rsidRPr="00DF61A5">
        <w:rPr>
          <w:color w:val="0000FF"/>
        </w:rPr>
        <w:t>int</w:t>
      </w:r>
      <w:r w:rsidRPr="00DF61A5">
        <w:t xml:space="preserve"> convert = 0</w:t>
      </w:r>
      <w:r>
        <w:rPr>
          <w:rFonts w:eastAsia="Calibri"/>
        </w:rPr>
        <w:t>)</w:t>
      </w:r>
    </w:p>
    <w:p w14:paraId="6984F50C" w14:textId="77777777" w:rsidR="00AC3E5D" w:rsidRDefault="00AC3E5D" w:rsidP="00A75803">
      <w:pPr>
        <w:pStyle w:val="N"/>
        <w:rPr>
          <w:rFonts w:eastAsia="Calibri"/>
        </w:rPr>
      </w:pPr>
    </w:p>
    <w:p w14:paraId="2CB9CF23" w14:textId="77777777" w:rsidR="00AC3E5D" w:rsidRPr="00593BE8" w:rsidRDefault="00AC3E5D" w:rsidP="00A75803">
      <w:pPr>
        <w:pStyle w:val="N"/>
      </w:pPr>
      <w:r w:rsidRPr="00593BE8">
        <w:lastRenderedPageBreak/>
        <w:t>DESCRIPTION</w:t>
      </w:r>
    </w:p>
    <w:p w14:paraId="6F4C3C44" w14:textId="77777777" w:rsidR="00AC3E5D" w:rsidRDefault="00AC3E5D" w:rsidP="00A75803">
      <w:pPr>
        <w:pStyle w:val="N"/>
      </w:pPr>
      <w:r>
        <w:tab/>
        <w:t>Đây là web service cho phép thêm mới hóa đơn từ dữ liệu XML gửi lên</w:t>
      </w:r>
    </w:p>
    <w:p w14:paraId="5AB0F2A4" w14:textId="77777777" w:rsidR="00AC3E5D" w:rsidRPr="00007702" w:rsidRDefault="00AC3E5D" w:rsidP="00A75803">
      <w:pPr>
        <w:pStyle w:val="N"/>
      </w:pPr>
      <w:r w:rsidRPr="00663B3E">
        <w:t>HTTP METHOD</w:t>
      </w:r>
    </w:p>
    <w:p w14:paraId="515953D2" w14:textId="77777777" w:rsidR="00AC3E5D" w:rsidRPr="00007702" w:rsidRDefault="00AC3E5D" w:rsidP="00A75803">
      <w:pPr>
        <w:pStyle w:val="N"/>
        <w:rPr>
          <w:b/>
        </w:rPr>
      </w:pPr>
      <w:r>
        <w:tab/>
      </w:r>
      <w:r w:rsidRPr="00610AFD">
        <w:t>POST</w:t>
      </w:r>
    </w:p>
    <w:p w14:paraId="6AF17BC0" w14:textId="77777777" w:rsidR="00AC3E5D" w:rsidRPr="00610AFD" w:rsidRDefault="00AC3E5D" w:rsidP="00A75803">
      <w:pPr>
        <w:pStyle w:val="N"/>
      </w:pPr>
      <w:r w:rsidRPr="00610AFD">
        <w:t>REQUEST BODY</w:t>
      </w:r>
    </w:p>
    <w:p w14:paraId="4D255422"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Pr>
          <w:rFonts w:eastAsia="Calibri" w:cs="Times New Roman"/>
          <w:b/>
          <w:szCs w:val="24"/>
        </w:rPr>
        <w:t>Account/ACPass</w:t>
      </w:r>
      <w:r w:rsidRPr="009372AD">
        <w:rPr>
          <w:rFonts w:eastAsia="Calibri" w:cs="Times New Roman"/>
          <w:b/>
          <w:szCs w:val="24"/>
        </w:rPr>
        <w:t xml:space="preserve">:  </w:t>
      </w:r>
      <w:r w:rsidRPr="009372AD">
        <w:rPr>
          <w:rFonts w:eastAsia="Calibri" w:cs="Times New Roman"/>
          <w:szCs w:val="24"/>
        </w:rPr>
        <w:t>Tài khoản được cấp phát cho nhân viên gọi lệnh phát hành hóa đơn</w:t>
      </w:r>
    </w:p>
    <w:p w14:paraId="2C197F09" w14:textId="77777777" w:rsidR="00AC3E5D" w:rsidRPr="000D3AC0"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692B3836" w14:textId="77777777" w:rsidR="00AC3E5D" w:rsidRPr="00DA6FA0" w:rsidRDefault="00AC3E5D" w:rsidP="00AC3E5D">
      <w:pPr>
        <w:pStyle w:val="ListParagraph"/>
        <w:numPr>
          <w:ilvl w:val="0"/>
          <w:numId w:val="2"/>
        </w:numPr>
        <w:spacing w:after="0" w:line="360" w:lineRule="auto"/>
        <w:ind w:left="1080"/>
        <w:jc w:val="both"/>
        <w:rPr>
          <w:rFonts w:eastAsia="Calibri" w:cs="Times New Roman"/>
          <w:b/>
          <w:szCs w:val="24"/>
          <w:u w:val="single"/>
        </w:rPr>
      </w:pPr>
      <w:r w:rsidRPr="000D3AC0">
        <w:rPr>
          <w:rFonts w:cs="Times New Roman"/>
          <w:b/>
          <w:color w:val="000000"/>
          <w:szCs w:val="24"/>
          <w:highlight w:val="white"/>
        </w:rPr>
        <w:t>xmlInvData</w:t>
      </w:r>
      <w:r w:rsidRPr="000D3AC0">
        <w:rPr>
          <w:rFonts w:cs="Times New Roman"/>
          <w:color w:val="000000"/>
          <w:szCs w:val="24"/>
        </w:rPr>
        <w:t>: chuỗ</w:t>
      </w:r>
      <w:r>
        <w:rPr>
          <w:rFonts w:cs="Times New Roman"/>
          <w:color w:val="000000"/>
          <w:szCs w:val="24"/>
        </w:rPr>
        <w:t>i xml hóa đơn ( theo mô tả)</w:t>
      </w:r>
    </w:p>
    <w:p w14:paraId="3A185572" w14:textId="77777777" w:rsidR="00AC3E5D" w:rsidRPr="005A1839" w:rsidRDefault="00AC3E5D" w:rsidP="00AC3E5D">
      <w:pPr>
        <w:pStyle w:val="ListParagraph"/>
        <w:numPr>
          <w:ilvl w:val="0"/>
          <w:numId w:val="2"/>
        </w:numPr>
        <w:spacing w:after="0" w:line="360" w:lineRule="auto"/>
        <w:ind w:left="1080"/>
        <w:jc w:val="both"/>
        <w:rPr>
          <w:rFonts w:eastAsia="Calibri" w:cs="Times New Roman"/>
          <w:b/>
          <w:szCs w:val="24"/>
          <w:u w:val="single"/>
        </w:rPr>
      </w:pPr>
      <w:r w:rsidRPr="005A1839">
        <w:rPr>
          <w:rFonts w:cs="Times New Roman"/>
          <w:b/>
          <w:color w:val="000000"/>
          <w:szCs w:val="24"/>
          <w:highlight w:val="white"/>
        </w:rPr>
        <w:t>pattern</w:t>
      </w:r>
      <w:r w:rsidRPr="005A1839">
        <w:rPr>
          <w:rFonts w:cs="Times New Roman"/>
          <w:color w:val="000000"/>
          <w:szCs w:val="24"/>
        </w:rPr>
        <w:t>: mẫu số</w:t>
      </w:r>
      <w:r>
        <w:rPr>
          <w:rFonts w:cs="Times New Roman"/>
          <w:color w:val="000000"/>
          <w:szCs w:val="24"/>
        </w:rPr>
        <w:t xml:space="preserve"> hóa đơn</w:t>
      </w:r>
    </w:p>
    <w:p w14:paraId="5292CA7C" w14:textId="77777777" w:rsidR="00AC3E5D" w:rsidRPr="00817C0F" w:rsidRDefault="00AC3E5D" w:rsidP="00AC3E5D">
      <w:pPr>
        <w:pStyle w:val="ListParagraph"/>
        <w:numPr>
          <w:ilvl w:val="0"/>
          <w:numId w:val="2"/>
        </w:numPr>
        <w:spacing w:after="0" w:line="360" w:lineRule="auto"/>
        <w:ind w:left="1080"/>
        <w:jc w:val="both"/>
        <w:rPr>
          <w:rFonts w:eastAsia="Calibri" w:cs="Times New Roman"/>
          <w:b/>
          <w:szCs w:val="24"/>
          <w:u w:val="single"/>
        </w:rPr>
      </w:pPr>
      <w:r w:rsidRPr="005A1839">
        <w:rPr>
          <w:rFonts w:cs="Times New Roman"/>
          <w:b/>
          <w:color w:val="000000"/>
          <w:szCs w:val="24"/>
          <w:highlight w:val="white"/>
        </w:rPr>
        <w:t>serial</w:t>
      </w:r>
      <w:r w:rsidRPr="005A1839">
        <w:rPr>
          <w:rFonts w:cs="Times New Roman"/>
          <w:color w:val="000000"/>
          <w:szCs w:val="24"/>
        </w:rPr>
        <w:t>: ký hiệu</w:t>
      </w:r>
      <w:r>
        <w:rPr>
          <w:rFonts w:cs="Times New Roman"/>
          <w:color w:val="000000"/>
          <w:szCs w:val="24"/>
        </w:rPr>
        <w:t xml:space="preserve"> hóa đơn</w:t>
      </w:r>
    </w:p>
    <w:p w14:paraId="646EC93E"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 xml:space="preserve">convert: </w:t>
      </w:r>
      <w:r w:rsidRPr="009372AD">
        <w:rPr>
          <w:rFonts w:eastAsia="Calibri" w:cs="Times New Roman"/>
          <w:szCs w:val="24"/>
        </w:rPr>
        <w:t xml:space="preserve">Mặc định là 0, 0 – Không cần convert từ TCVN3 sang Unicode. 1- Cần convert từ TCVN3 sang Unicode </w:t>
      </w:r>
    </w:p>
    <w:p w14:paraId="092B3355" w14:textId="77777777" w:rsidR="00AC3E5D" w:rsidRPr="005A1839" w:rsidRDefault="00AC3E5D" w:rsidP="00AC3E5D">
      <w:pPr>
        <w:pStyle w:val="ListParagraph"/>
        <w:spacing w:after="0" w:line="360" w:lineRule="auto"/>
        <w:ind w:left="1080"/>
        <w:jc w:val="both"/>
        <w:rPr>
          <w:rFonts w:eastAsia="Calibri" w:cs="Times New Roman"/>
          <w:b/>
          <w:szCs w:val="24"/>
          <w:u w:val="single"/>
        </w:rPr>
      </w:pPr>
    </w:p>
    <w:p w14:paraId="595CF541"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4950"/>
        <w:gridCol w:w="1885"/>
      </w:tblGrid>
      <w:tr w:rsidR="00AC3E5D" w:rsidRPr="00660ABB" w14:paraId="64084EA8"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F2F2F2"/>
          </w:tcPr>
          <w:p w14:paraId="5E39B35A" w14:textId="77777777" w:rsidR="00AC3E5D" w:rsidRPr="00660ABB" w:rsidRDefault="00AC3E5D" w:rsidP="001B79C4">
            <w:pPr>
              <w:pStyle w:val="ListParagraph"/>
            </w:pPr>
            <w:r>
              <w:t>Kết quả</w:t>
            </w:r>
          </w:p>
        </w:tc>
        <w:tc>
          <w:tcPr>
            <w:tcW w:w="4950" w:type="dxa"/>
            <w:tcBorders>
              <w:top w:val="single" w:sz="4" w:space="0" w:color="2E74B5"/>
              <w:left w:val="single" w:sz="4" w:space="0" w:color="2E74B5"/>
              <w:bottom w:val="single" w:sz="4" w:space="0" w:color="2E74B5"/>
              <w:right w:val="single" w:sz="4" w:space="0" w:color="2E74B5"/>
            </w:tcBorders>
            <w:shd w:val="clear" w:color="auto" w:fill="F2F2F2"/>
          </w:tcPr>
          <w:p w14:paraId="66A25D62" w14:textId="77777777" w:rsidR="00AC3E5D" w:rsidRPr="00660ABB" w:rsidRDefault="00AC3E5D" w:rsidP="001B79C4">
            <w:pPr>
              <w:pStyle w:val="ListParagraph"/>
            </w:pPr>
            <w:r w:rsidRPr="00660ABB">
              <w:t>Mô tả</w:t>
            </w:r>
          </w:p>
        </w:tc>
        <w:tc>
          <w:tcPr>
            <w:tcW w:w="1885" w:type="dxa"/>
            <w:tcBorders>
              <w:top w:val="single" w:sz="4" w:space="0" w:color="2E74B5"/>
              <w:left w:val="single" w:sz="4" w:space="0" w:color="2E74B5"/>
              <w:bottom w:val="single" w:sz="4" w:space="0" w:color="2E74B5"/>
              <w:right w:val="single" w:sz="4" w:space="0" w:color="2E74B5"/>
            </w:tcBorders>
            <w:shd w:val="clear" w:color="auto" w:fill="F2F2F2"/>
          </w:tcPr>
          <w:p w14:paraId="7DE562B2" w14:textId="77777777" w:rsidR="00AC3E5D" w:rsidRPr="00660ABB" w:rsidRDefault="00AC3E5D" w:rsidP="001B79C4">
            <w:pPr>
              <w:pStyle w:val="ListParagraph"/>
            </w:pPr>
            <w:r>
              <w:t>Ghi chú</w:t>
            </w:r>
          </w:p>
        </w:tc>
      </w:tr>
      <w:tr w:rsidR="00AC3E5D" w:rsidRPr="00660ABB" w14:paraId="6EFD4A97" w14:textId="77777777" w:rsidTr="001B79C4">
        <w:tc>
          <w:tcPr>
            <w:tcW w:w="2430" w:type="dxa"/>
            <w:tcBorders>
              <w:top w:val="single" w:sz="4" w:space="0" w:color="2E74B5"/>
              <w:left w:val="single" w:sz="4" w:space="0" w:color="2E74B5"/>
              <w:right w:val="single" w:sz="4" w:space="0" w:color="2E74B5"/>
            </w:tcBorders>
            <w:shd w:val="clear" w:color="auto" w:fill="auto"/>
          </w:tcPr>
          <w:p w14:paraId="2DBE76F2"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7EE5FBAD"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w:t>
            </w:r>
            <w:r>
              <w:rPr>
                <w:rFonts w:cs="Times New Roman"/>
              </w:rPr>
              <w:t>n thêm mới hóa đơn</w:t>
            </w:r>
          </w:p>
        </w:tc>
        <w:tc>
          <w:tcPr>
            <w:tcW w:w="1885" w:type="dxa"/>
            <w:tcBorders>
              <w:top w:val="single" w:sz="4" w:space="0" w:color="2E74B5"/>
              <w:left w:val="single" w:sz="4" w:space="0" w:color="2E74B5"/>
              <w:bottom w:val="single" w:sz="4" w:space="0" w:color="2E74B5"/>
              <w:right w:val="single" w:sz="4" w:space="0" w:color="2E74B5"/>
            </w:tcBorders>
          </w:tcPr>
          <w:p w14:paraId="57F50CEA" w14:textId="77777777" w:rsidR="00AC3E5D" w:rsidRPr="009372AD" w:rsidRDefault="00AC3E5D" w:rsidP="001B79C4">
            <w:pPr>
              <w:pStyle w:val="ListParagraph"/>
              <w:ind w:left="0"/>
              <w:jc w:val="both"/>
              <w:rPr>
                <w:rFonts w:cs="Times New Roman"/>
              </w:rPr>
            </w:pPr>
          </w:p>
        </w:tc>
      </w:tr>
      <w:tr w:rsidR="00AC3E5D" w:rsidRPr="00660ABB" w14:paraId="0FA68550"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06237E0B" w14:textId="77777777" w:rsidR="00AC3E5D" w:rsidRPr="009372AD" w:rsidRDefault="00AC3E5D" w:rsidP="001B79C4">
            <w:pPr>
              <w:jc w:val="both"/>
              <w:rPr>
                <w:rFonts w:cs="Times New Roman"/>
                <w:szCs w:val="24"/>
              </w:rPr>
            </w:pPr>
            <w:r w:rsidRPr="009372AD">
              <w:rPr>
                <w:rFonts w:cs="Times New Roman"/>
                <w:szCs w:val="24"/>
              </w:rPr>
              <w:t>ERR:3</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1AA710CA" w14:textId="77777777" w:rsidR="00AC3E5D" w:rsidRPr="009372AD" w:rsidRDefault="00AC3E5D" w:rsidP="001B79C4">
            <w:pPr>
              <w:jc w:val="both"/>
              <w:rPr>
                <w:rFonts w:cs="Times New Roman"/>
                <w:szCs w:val="24"/>
              </w:rPr>
            </w:pPr>
            <w:r w:rsidRPr="009372AD">
              <w:rPr>
                <w:rFonts w:cs="Times New Roman"/>
                <w:szCs w:val="24"/>
              </w:rPr>
              <w:t>Dữ liệu xml đầu vào không đúng quy định</w:t>
            </w:r>
          </w:p>
        </w:tc>
        <w:tc>
          <w:tcPr>
            <w:tcW w:w="1885" w:type="dxa"/>
            <w:tcBorders>
              <w:top w:val="single" w:sz="4" w:space="0" w:color="2E74B5"/>
              <w:left w:val="single" w:sz="4" w:space="0" w:color="2E74B5"/>
              <w:bottom w:val="single" w:sz="4" w:space="0" w:color="2E74B5"/>
              <w:right w:val="single" w:sz="4" w:space="0" w:color="2E74B5"/>
            </w:tcBorders>
          </w:tcPr>
          <w:p w14:paraId="163BCFFB" w14:textId="77777777" w:rsidR="00AC3E5D" w:rsidRPr="009372AD" w:rsidRDefault="00AC3E5D" w:rsidP="001B79C4">
            <w:pPr>
              <w:jc w:val="both"/>
              <w:rPr>
                <w:rFonts w:cs="Times New Roman"/>
                <w:szCs w:val="24"/>
              </w:rPr>
            </w:pPr>
          </w:p>
        </w:tc>
      </w:tr>
      <w:tr w:rsidR="00AC3E5D" w:rsidRPr="00660ABB" w14:paraId="19B163CB"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0254F93A" w14:textId="77777777" w:rsidR="00AC3E5D" w:rsidRPr="009372AD" w:rsidRDefault="00AC3E5D" w:rsidP="001B79C4">
            <w:pPr>
              <w:jc w:val="both"/>
              <w:rPr>
                <w:rFonts w:cs="Times New Roman"/>
                <w:szCs w:val="24"/>
              </w:rPr>
            </w:pPr>
            <w:r>
              <w:rPr>
                <w:rFonts w:cs="Times New Roman"/>
                <w:szCs w:val="24"/>
              </w:rPr>
              <w:t>ERR:6</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10E9CB2A" w14:textId="77777777" w:rsidR="00AC3E5D" w:rsidRPr="009372AD" w:rsidRDefault="00AC3E5D" w:rsidP="001B79C4">
            <w:pPr>
              <w:jc w:val="both"/>
              <w:rPr>
                <w:rFonts w:cs="Times New Roman"/>
                <w:szCs w:val="24"/>
              </w:rPr>
            </w:pPr>
            <w:r>
              <w:rPr>
                <w:rFonts w:cs="Times New Roman"/>
                <w:szCs w:val="24"/>
              </w:rPr>
              <w:t>Không đủ số lượng hóa đơn cho lô thêm mới</w:t>
            </w:r>
          </w:p>
        </w:tc>
        <w:tc>
          <w:tcPr>
            <w:tcW w:w="1885" w:type="dxa"/>
            <w:tcBorders>
              <w:top w:val="single" w:sz="4" w:space="0" w:color="2E74B5"/>
              <w:left w:val="single" w:sz="4" w:space="0" w:color="2E74B5"/>
              <w:bottom w:val="single" w:sz="4" w:space="0" w:color="2E74B5"/>
              <w:right w:val="single" w:sz="4" w:space="0" w:color="2E74B5"/>
            </w:tcBorders>
          </w:tcPr>
          <w:p w14:paraId="7423BA5C" w14:textId="77777777" w:rsidR="00AC3E5D" w:rsidRPr="009372AD" w:rsidRDefault="00AC3E5D" w:rsidP="001B79C4">
            <w:pPr>
              <w:pStyle w:val="ListParagraph"/>
              <w:ind w:left="0"/>
              <w:jc w:val="both"/>
              <w:rPr>
                <w:rFonts w:cs="Times New Roman"/>
              </w:rPr>
            </w:pPr>
          </w:p>
        </w:tc>
      </w:tr>
      <w:tr w:rsidR="00AC3E5D" w:rsidRPr="00660ABB" w14:paraId="0C792F8C"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454E2CB3" w14:textId="77777777" w:rsidR="00AC3E5D" w:rsidRPr="009372AD" w:rsidRDefault="00AC3E5D" w:rsidP="001B79C4">
            <w:pPr>
              <w:autoSpaceDE w:val="0"/>
              <w:autoSpaceDN w:val="0"/>
              <w:adjustRightInd w:val="0"/>
              <w:jc w:val="both"/>
              <w:rPr>
                <w:rFonts w:cs="Times New Roman"/>
                <w:szCs w:val="24"/>
              </w:rPr>
            </w:pPr>
            <w:r>
              <w:rPr>
                <w:rFonts w:cs="Times New Roman"/>
                <w:szCs w:val="24"/>
              </w:rPr>
              <w:t>ERR:7</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6315B394" w14:textId="77777777" w:rsidR="00AC3E5D" w:rsidRPr="009372AD" w:rsidRDefault="00AC3E5D" w:rsidP="001B79C4">
            <w:pPr>
              <w:pStyle w:val="ListParagraph"/>
              <w:ind w:left="0"/>
              <w:jc w:val="both"/>
              <w:rPr>
                <w:rFonts w:cs="Times New Roman"/>
              </w:rPr>
            </w:pPr>
            <w:r w:rsidRPr="009372AD">
              <w:rPr>
                <w:rFonts w:cs="Times New Roman"/>
              </w:rPr>
              <w:t>User name không phù hợp, không tìm thấy company tương ứng cho user.</w:t>
            </w:r>
          </w:p>
        </w:tc>
        <w:tc>
          <w:tcPr>
            <w:tcW w:w="1885" w:type="dxa"/>
            <w:tcBorders>
              <w:top w:val="single" w:sz="4" w:space="0" w:color="2E74B5"/>
              <w:left w:val="single" w:sz="4" w:space="0" w:color="2E74B5"/>
              <w:bottom w:val="single" w:sz="4" w:space="0" w:color="2E74B5"/>
              <w:right w:val="single" w:sz="4" w:space="0" w:color="2E74B5"/>
            </w:tcBorders>
          </w:tcPr>
          <w:p w14:paraId="52972BD3" w14:textId="77777777" w:rsidR="00AC3E5D" w:rsidRPr="009372AD" w:rsidRDefault="00AC3E5D" w:rsidP="001B79C4">
            <w:pPr>
              <w:pStyle w:val="ListParagraph"/>
              <w:ind w:left="0"/>
              <w:jc w:val="both"/>
              <w:rPr>
                <w:rFonts w:cs="Times New Roman"/>
              </w:rPr>
            </w:pPr>
          </w:p>
        </w:tc>
      </w:tr>
      <w:tr w:rsidR="00AC3E5D" w:rsidRPr="00660ABB" w14:paraId="56123C03"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2021C4EF" w14:textId="77777777" w:rsidR="00AC3E5D" w:rsidRPr="009372AD" w:rsidRDefault="00AC3E5D" w:rsidP="001B79C4">
            <w:pPr>
              <w:jc w:val="both"/>
              <w:rPr>
                <w:rFonts w:cs="Times New Roman"/>
                <w:szCs w:val="24"/>
              </w:rPr>
            </w:pPr>
            <w:r>
              <w:rPr>
                <w:rFonts w:cs="Times New Roman"/>
                <w:szCs w:val="24"/>
              </w:rPr>
              <w:t>ERR:13</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4A8CCBB5" w14:textId="77777777" w:rsidR="00AC3E5D" w:rsidRPr="009372AD" w:rsidRDefault="00AC3E5D" w:rsidP="001B79C4">
            <w:pPr>
              <w:pStyle w:val="ListParagraph"/>
              <w:ind w:left="0"/>
              <w:jc w:val="both"/>
              <w:rPr>
                <w:rFonts w:cs="Times New Roman"/>
              </w:rPr>
            </w:pPr>
            <w:r>
              <w:rPr>
                <w:rFonts w:cs="Times New Roman"/>
              </w:rPr>
              <w:t>Danh sách hóa đơn tồn tại hóa đơn trùng Fkey</w:t>
            </w:r>
          </w:p>
        </w:tc>
        <w:tc>
          <w:tcPr>
            <w:tcW w:w="1885" w:type="dxa"/>
            <w:tcBorders>
              <w:top w:val="single" w:sz="4" w:space="0" w:color="2E74B5"/>
              <w:left w:val="single" w:sz="4" w:space="0" w:color="2E74B5"/>
              <w:bottom w:val="single" w:sz="4" w:space="0" w:color="2E74B5"/>
              <w:right w:val="single" w:sz="4" w:space="0" w:color="2E74B5"/>
            </w:tcBorders>
          </w:tcPr>
          <w:p w14:paraId="166FB227" w14:textId="77777777" w:rsidR="00AC3E5D" w:rsidRPr="009372AD" w:rsidRDefault="00AC3E5D" w:rsidP="001B79C4">
            <w:pPr>
              <w:pStyle w:val="ListParagraph"/>
              <w:ind w:left="0"/>
              <w:jc w:val="both"/>
              <w:rPr>
                <w:rFonts w:cs="Times New Roman"/>
              </w:rPr>
            </w:pPr>
          </w:p>
        </w:tc>
      </w:tr>
      <w:tr w:rsidR="00AC3E5D" w:rsidRPr="00660ABB" w14:paraId="6B4EFFC4"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149521A0" w14:textId="77777777" w:rsidR="00AC3E5D" w:rsidRDefault="00AC3E5D" w:rsidP="001B79C4">
            <w:pPr>
              <w:jc w:val="both"/>
              <w:rPr>
                <w:rFonts w:cs="Times New Roman"/>
                <w:szCs w:val="24"/>
              </w:rPr>
            </w:pPr>
            <w:r>
              <w:rPr>
                <w:rFonts w:cs="Times New Roman"/>
                <w:szCs w:val="24"/>
              </w:rPr>
              <w:t>ERR:22</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3837A522" w14:textId="77777777" w:rsidR="00AC3E5D" w:rsidRDefault="00AC3E5D" w:rsidP="001B79C4">
            <w:pPr>
              <w:pStyle w:val="ListParagraph"/>
              <w:ind w:left="0"/>
              <w:jc w:val="both"/>
              <w:rPr>
                <w:rFonts w:cs="Times New Roman"/>
              </w:rPr>
            </w:pPr>
            <w:r>
              <w:rPr>
                <w:rFonts w:cs="Times New Roman"/>
              </w:rPr>
              <w:t>Trùng số hóa đơn</w:t>
            </w:r>
          </w:p>
        </w:tc>
        <w:tc>
          <w:tcPr>
            <w:tcW w:w="1885" w:type="dxa"/>
            <w:tcBorders>
              <w:top w:val="single" w:sz="4" w:space="0" w:color="2E74B5"/>
              <w:left w:val="single" w:sz="4" w:space="0" w:color="2E74B5"/>
              <w:bottom w:val="single" w:sz="4" w:space="0" w:color="2E74B5"/>
              <w:right w:val="single" w:sz="4" w:space="0" w:color="2E74B5"/>
            </w:tcBorders>
          </w:tcPr>
          <w:p w14:paraId="49C6D10F" w14:textId="77777777" w:rsidR="00AC3E5D" w:rsidRPr="009372AD" w:rsidRDefault="00AC3E5D" w:rsidP="001B79C4">
            <w:pPr>
              <w:pStyle w:val="ListParagraph"/>
              <w:ind w:left="0"/>
              <w:jc w:val="both"/>
              <w:rPr>
                <w:rFonts w:cs="Times New Roman"/>
              </w:rPr>
            </w:pPr>
          </w:p>
        </w:tc>
      </w:tr>
      <w:tr w:rsidR="00AC3E5D" w:rsidRPr="00660ABB" w14:paraId="133D6FE7"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50B701CE" w14:textId="77777777" w:rsidR="00AC3E5D" w:rsidRPr="009372AD" w:rsidRDefault="00AC3E5D" w:rsidP="001B79C4">
            <w:pPr>
              <w:autoSpaceDE w:val="0"/>
              <w:autoSpaceDN w:val="0"/>
              <w:adjustRightInd w:val="0"/>
              <w:jc w:val="both"/>
              <w:rPr>
                <w:rFonts w:cs="Times New Roman"/>
                <w:szCs w:val="24"/>
              </w:rPr>
            </w:pPr>
            <w:r>
              <w:rPr>
                <w:rFonts w:cs="Times New Roman"/>
                <w:szCs w:val="24"/>
              </w:rPr>
              <w:t>ERR:7</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17CD2291" w14:textId="77777777" w:rsidR="00AC3E5D" w:rsidRPr="009372AD" w:rsidRDefault="00AC3E5D" w:rsidP="001B79C4">
            <w:pPr>
              <w:pStyle w:val="ListParagraph"/>
              <w:ind w:left="0"/>
              <w:jc w:val="both"/>
              <w:rPr>
                <w:rFonts w:cs="Times New Roman"/>
              </w:rPr>
            </w:pPr>
            <w:r w:rsidRPr="009372AD">
              <w:rPr>
                <w:rFonts w:cs="Times New Roman"/>
              </w:rPr>
              <w:t>Pattern và serial không phù hợp, hoặc không tồn tạ</w:t>
            </w:r>
            <w:r>
              <w:rPr>
                <w:rFonts w:cs="Times New Roman"/>
              </w:rPr>
              <w:t>i hóa đơn đã đăng ký</w:t>
            </w:r>
            <w:r w:rsidRPr="009372AD">
              <w:rPr>
                <w:rFonts w:cs="Times New Roman"/>
              </w:rPr>
              <w:t xml:space="preserve"> có sử dụ</w:t>
            </w:r>
            <w:r>
              <w:rPr>
                <w:rFonts w:cs="Times New Roman"/>
              </w:rPr>
              <w:t>ng Pattern và S</w:t>
            </w:r>
            <w:r w:rsidRPr="009372AD">
              <w:rPr>
                <w:rFonts w:cs="Times New Roman"/>
              </w:rPr>
              <w:t>erial truyền vào</w:t>
            </w:r>
          </w:p>
        </w:tc>
        <w:tc>
          <w:tcPr>
            <w:tcW w:w="1885" w:type="dxa"/>
            <w:tcBorders>
              <w:top w:val="single" w:sz="4" w:space="0" w:color="2E74B5"/>
              <w:left w:val="single" w:sz="4" w:space="0" w:color="2E74B5"/>
              <w:bottom w:val="single" w:sz="4" w:space="0" w:color="2E74B5"/>
              <w:right w:val="single" w:sz="4" w:space="0" w:color="2E74B5"/>
            </w:tcBorders>
          </w:tcPr>
          <w:p w14:paraId="33B3C947" w14:textId="77777777" w:rsidR="00AC3E5D" w:rsidRPr="009372AD" w:rsidRDefault="00AC3E5D" w:rsidP="001B79C4">
            <w:pPr>
              <w:pStyle w:val="ListParagraph"/>
              <w:ind w:left="0"/>
              <w:jc w:val="both"/>
              <w:rPr>
                <w:rFonts w:cs="Times New Roman"/>
              </w:rPr>
            </w:pPr>
            <w:r w:rsidRPr="009372AD">
              <w:rPr>
                <w:rFonts w:cs="Times New Roman"/>
              </w:rPr>
              <w:t>Chỉ chấp nhận đồng thời nhập cả Pattern và serial hoặc đồng thời để trống cả pattern và serial</w:t>
            </w:r>
          </w:p>
        </w:tc>
      </w:tr>
      <w:tr w:rsidR="00AC3E5D" w:rsidRPr="00660ABB" w14:paraId="117B8660"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36FAB2DB"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lastRenderedPageBreak/>
              <w:t>ERR:5</w:t>
            </w:r>
          </w:p>
          <w:p w14:paraId="4AAC4F67" w14:textId="77777777" w:rsidR="00AC3E5D" w:rsidRPr="009372AD" w:rsidRDefault="00AC3E5D" w:rsidP="001B79C4">
            <w:pPr>
              <w:autoSpaceDE w:val="0"/>
              <w:autoSpaceDN w:val="0"/>
              <w:adjustRightInd w:val="0"/>
              <w:jc w:val="both"/>
              <w:rPr>
                <w:rFonts w:cs="Times New Roman"/>
                <w:szCs w:val="24"/>
              </w:rPr>
            </w:pP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4F6F0612" w14:textId="77777777" w:rsidR="00AC3E5D" w:rsidRPr="009372AD" w:rsidRDefault="00AC3E5D" w:rsidP="001B79C4">
            <w:pPr>
              <w:pStyle w:val="ListParagraph"/>
              <w:ind w:left="0"/>
              <w:jc w:val="both"/>
              <w:rPr>
                <w:rFonts w:cs="Times New Roman"/>
              </w:rPr>
            </w:pPr>
            <w:r w:rsidRPr="009372AD">
              <w:rPr>
                <w:rFonts w:cs="Times New Roman"/>
              </w:rPr>
              <w:t>Không phát hành được hóa đơn</w:t>
            </w:r>
          </w:p>
        </w:tc>
        <w:tc>
          <w:tcPr>
            <w:tcW w:w="1885" w:type="dxa"/>
            <w:tcBorders>
              <w:top w:val="single" w:sz="4" w:space="0" w:color="2E74B5"/>
              <w:left w:val="single" w:sz="4" w:space="0" w:color="2E74B5"/>
              <w:bottom w:val="single" w:sz="4" w:space="0" w:color="2E74B5"/>
              <w:right w:val="single" w:sz="4" w:space="0" w:color="2E74B5"/>
            </w:tcBorders>
          </w:tcPr>
          <w:p w14:paraId="7148D0B4" w14:textId="77777777" w:rsidR="00AC3E5D" w:rsidRPr="009372AD" w:rsidRDefault="00AC3E5D" w:rsidP="001B79C4">
            <w:pPr>
              <w:pStyle w:val="ListParagraph"/>
              <w:ind w:left="0"/>
              <w:jc w:val="both"/>
              <w:rPr>
                <w:rFonts w:cs="Times New Roman"/>
              </w:rPr>
            </w:pPr>
            <w:r>
              <w:rPr>
                <w:rFonts w:cs="Times New Roman"/>
              </w:rPr>
              <w:t xml:space="preserve">Lỗi không xác định. </w:t>
            </w:r>
            <w:r w:rsidRPr="009372AD">
              <w:rPr>
                <w:rFonts w:cs="Times New Roman"/>
              </w:rPr>
              <w:t>DB roll back</w:t>
            </w:r>
          </w:p>
        </w:tc>
      </w:tr>
      <w:tr w:rsidR="00AC3E5D" w:rsidRPr="00660ABB" w14:paraId="3C879EED"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4ADEC374" w14:textId="77777777" w:rsidR="00AC3E5D" w:rsidRPr="009372AD" w:rsidRDefault="00AC3E5D" w:rsidP="001B79C4">
            <w:pPr>
              <w:autoSpaceDE w:val="0"/>
              <w:autoSpaceDN w:val="0"/>
              <w:adjustRightInd w:val="0"/>
              <w:jc w:val="both"/>
              <w:rPr>
                <w:rFonts w:cs="Times New Roman"/>
                <w:szCs w:val="24"/>
              </w:rPr>
            </w:pPr>
            <w:r>
              <w:rPr>
                <w:rFonts w:cs="Times New Roman"/>
                <w:szCs w:val="24"/>
              </w:rPr>
              <w:t>ERR:10</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5EFD03EB" w14:textId="77777777" w:rsidR="00AC3E5D" w:rsidRPr="009372AD" w:rsidRDefault="00AC3E5D" w:rsidP="001B79C4">
            <w:pPr>
              <w:pStyle w:val="ListParagraph"/>
              <w:ind w:left="0"/>
              <w:jc w:val="both"/>
              <w:rPr>
                <w:rFonts w:cs="Times New Roman"/>
              </w:rPr>
            </w:pPr>
            <w:r>
              <w:rPr>
                <w:rFonts w:cs="Times New Roman"/>
              </w:rPr>
              <w:t>Lô có số hóa đơn vượt quá max cho phép</w:t>
            </w:r>
          </w:p>
        </w:tc>
        <w:tc>
          <w:tcPr>
            <w:tcW w:w="1885" w:type="dxa"/>
            <w:tcBorders>
              <w:top w:val="single" w:sz="4" w:space="0" w:color="2E74B5"/>
              <w:left w:val="single" w:sz="4" w:space="0" w:color="2E74B5"/>
              <w:bottom w:val="single" w:sz="4" w:space="0" w:color="2E74B5"/>
              <w:right w:val="single" w:sz="4" w:space="0" w:color="2E74B5"/>
            </w:tcBorders>
          </w:tcPr>
          <w:p w14:paraId="2B8C32DA" w14:textId="77777777" w:rsidR="00AC3E5D" w:rsidRPr="00731CD1" w:rsidRDefault="00AC3E5D" w:rsidP="001B79C4">
            <w:pPr>
              <w:spacing w:after="0" w:line="240" w:lineRule="auto"/>
              <w:jc w:val="both"/>
              <w:rPr>
                <w:rFonts w:cs="Times New Roman"/>
                <w:szCs w:val="24"/>
              </w:rPr>
            </w:pPr>
            <w:r>
              <w:rPr>
                <w:rFonts w:cs="Times New Roman"/>
                <w:szCs w:val="24"/>
              </w:rPr>
              <w:t xml:space="preserve">Mặc định là </w:t>
            </w:r>
            <w:r>
              <w:rPr>
                <w:rFonts w:ascii="Consolas" w:hAnsi="Consolas" w:cs="Consolas"/>
                <w:color w:val="000000"/>
                <w:sz w:val="19"/>
                <w:szCs w:val="19"/>
              </w:rPr>
              <w:t xml:space="preserve">5000, </w:t>
            </w:r>
            <w:r w:rsidRPr="001A2242">
              <w:rPr>
                <w:rFonts w:cs="Times New Roman"/>
                <w:szCs w:val="24"/>
              </w:rPr>
              <w:t>hoặc được cấu hình theo từng app</w:t>
            </w:r>
          </w:p>
        </w:tc>
      </w:tr>
      <w:tr w:rsidR="00163B95" w:rsidRPr="00660ABB" w14:paraId="6E16A50C"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758C4F7D" w14:textId="414B546B" w:rsidR="00163B95" w:rsidRDefault="00163B95" w:rsidP="00163B95">
            <w:pPr>
              <w:autoSpaceDE w:val="0"/>
              <w:autoSpaceDN w:val="0"/>
              <w:adjustRightInd w:val="0"/>
              <w:jc w:val="both"/>
              <w:rPr>
                <w:rFonts w:cs="Times New Roman"/>
                <w:szCs w:val="24"/>
              </w:rPr>
            </w:pPr>
            <w:r>
              <w:rPr>
                <w:rFonts w:cs="Times New Roman"/>
                <w:szCs w:val="24"/>
              </w:rPr>
              <w:t>ERR:35</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22D25E0E" w14:textId="01F27314" w:rsidR="00163B95" w:rsidRDefault="00163B95" w:rsidP="00163B95">
            <w:pPr>
              <w:pStyle w:val="ListParagraph"/>
              <w:ind w:left="0"/>
              <w:jc w:val="both"/>
              <w:rPr>
                <w:rFonts w:cs="Times New Roman"/>
              </w:rPr>
            </w:pPr>
            <w:r>
              <w:rPr>
                <w:rFonts w:cs="Times New Roman"/>
                <w:szCs w:val="24"/>
              </w:rPr>
              <w:t>Công ty đăng ký DK01 cả có mã, không mã. Tạo cả ký hiệu cả 2 dải có mã và không mã sẽ yêu cầu bắt buộc truyền pattern, serial</w:t>
            </w:r>
          </w:p>
        </w:tc>
        <w:tc>
          <w:tcPr>
            <w:tcW w:w="1885" w:type="dxa"/>
            <w:tcBorders>
              <w:top w:val="single" w:sz="4" w:space="0" w:color="2E74B5"/>
              <w:left w:val="single" w:sz="4" w:space="0" w:color="2E74B5"/>
              <w:bottom w:val="single" w:sz="4" w:space="0" w:color="2E74B5"/>
              <w:right w:val="single" w:sz="4" w:space="0" w:color="2E74B5"/>
            </w:tcBorders>
          </w:tcPr>
          <w:p w14:paraId="7B6F0B6F" w14:textId="77777777" w:rsidR="00163B95" w:rsidRDefault="00163B95" w:rsidP="00163B95">
            <w:pPr>
              <w:spacing w:after="0" w:line="240" w:lineRule="auto"/>
              <w:jc w:val="both"/>
              <w:rPr>
                <w:rFonts w:cs="Times New Roman"/>
                <w:szCs w:val="24"/>
              </w:rPr>
            </w:pPr>
          </w:p>
        </w:tc>
      </w:tr>
      <w:tr w:rsidR="00163B95" w:rsidRPr="00660ABB" w14:paraId="48B1E8E3" w14:textId="77777777" w:rsidTr="001B79C4">
        <w:trPr>
          <w:trHeight w:val="368"/>
        </w:trPr>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39E8B9BF" w14:textId="77777777" w:rsidR="00163B95" w:rsidRPr="009372AD" w:rsidRDefault="00163B95" w:rsidP="00163B95">
            <w:pPr>
              <w:autoSpaceDE w:val="0"/>
              <w:autoSpaceDN w:val="0"/>
              <w:adjustRightInd w:val="0"/>
              <w:jc w:val="both"/>
              <w:rPr>
                <w:rFonts w:cs="Times New Roman"/>
                <w:szCs w:val="24"/>
              </w:rPr>
            </w:pPr>
            <w:r w:rsidRPr="009372AD">
              <w:rPr>
                <w:rFonts w:cs="Times New Roman"/>
                <w:szCs w:val="24"/>
              </w:rPr>
              <w:t>OK: pattern;serial1-</w:t>
            </w:r>
            <w:r>
              <w:rPr>
                <w:rFonts w:cs="Times New Roman"/>
                <w:szCs w:val="24"/>
              </w:rPr>
              <w:t>key1_</w:t>
            </w:r>
            <w:r w:rsidRPr="009372AD">
              <w:rPr>
                <w:rFonts w:cs="Times New Roman"/>
                <w:szCs w:val="24"/>
              </w:rPr>
              <w:t>num1,</w:t>
            </w:r>
            <w:r>
              <w:rPr>
                <w:rFonts w:cs="Times New Roman"/>
                <w:szCs w:val="24"/>
              </w:rPr>
              <w:t>key2_</w:t>
            </w:r>
            <w:r w:rsidRPr="009372AD">
              <w:rPr>
                <w:rFonts w:cs="Times New Roman"/>
                <w:szCs w:val="24"/>
              </w:rPr>
              <w:t>num12,</w:t>
            </w:r>
            <w:r>
              <w:rPr>
                <w:rFonts w:cs="Times New Roman"/>
                <w:szCs w:val="24"/>
              </w:rPr>
              <w:t>key3_num3…</w:t>
            </w:r>
          </w:p>
          <w:p w14:paraId="302AB173" w14:textId="77777777" w:rsidR="00163B95" w:rsidRPr="009372AD" w:rsidRDefault="00163B95" w:rsidP="00163B95">
            <w:pPr>
              <w:autoSpaceDE w:val="0"/>
              <w:autoSpaceDN w:val="0"/>
              <w:adjustRightInd w:val="0"/>
              <w:jc w:val="both"/>
              <w:rPr>
                <w:rFonts w:cs="Times New Roman"/>
                <w:szCs w:val="24"/>
              </w:rPr>
            </w:pPr>
          </w:p>
          <w:p w14:paraId="70E6532E" w14:textId="77777777" w:rsidR="00163B95" w:rsidRPr="009372AD" w:rsidRDefault="00163B95" w:rsidP="00163B95">
            <w:pPr>
              <w:autoSpaceDE w:val="0"/>
              <w:autoSpaceDN w:val="0"/>
              <w:adjustRightInd w:val="0"/>
              <w:jc w:val="both"/>
              <w:rPr>
                <w:rFonts w:cs="Times New Roman"/>
                <w:szCs w:val="24"/>
              </w:rPr>
            </w:pPr>
            <w:r w:rsidRPr="009372AD">
              <w:rPr>
                <w:rFonts w:cs="Times New Roman"/>
                <w:szCs w:val="24"/>
              </w:rPr>
              <w:t>(Ví dụ:</w:t>
            </w:r>
          </w:p>
          <w:p w14:paraId="4F11F3B6" w14:textId="77777777" w:rsidR="00163B95" w:rsidRPr="009372AD" w:rsidRDefault="00163B95" w:rsidP="00163B95">
            <w:pPr>
              <w:autoSpaceDE w:val="0"/>
              <w:autoSpaceDN w:val="0"/>
              <w:adjustRightInd w:val="0"/>
              <w:jc w:val="both"/>
              <w:rPr>
                <w:rFonts w:cs="Times New Roman"/>
                <w:szCs w:val="24"/>
              </w:rPr>
            </w:pPr>
            <w:r w:rsidRPr="009372AD">
              <w:rPr>
                <w:rFonts w:cs="Times New Roman"/>
                <w:szCs w:val="24"/>
              </w:rPr>
              <w:t>OK:01GTKT3/001;A</w:t>
            </w:r>
            <w:r>
              <w:rPr>
                <w:rFonts w:cs="Times New Roman"/>
                <w:szCs w:val="24"/>
              </w:rPr>
              <w:t>A/12E-key1_1,key2_2,key3_3,key4_4,key5_5</w:t>
            </w:r>
            <w:r w:rsidRPr="009372AD">
              <w:rPr>
                <w:rFonts w:cs="Times New Roman"/>
                <w:szCs w:val="24"/>
              </w:rPr>
              <w:t>)</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7EBF6B73" w14:textId="77777777" w:rsidR="00163B95" w:rsidRPr="009372AD" w:rsidRDefault="00163B95" w:rsidP="00163B95">
            <w:pPr>
              <w:pStyle w:val="ListParagraph"/>
              <w:numPr>
                <w:ilvl w:val="0"/>
                <w:numId w:val="4"/>
              </w:numPr>
              <w:spacing w:after="0" w:line="240" w:lineRule="auto"/>
              <w:jc w:val="both"/>
              <w:rPr>
                <w:rFonts w:cs="Times New Roman"/>
                <w:szCs w:val="24"/>
              </w:rPr>
            </w:pPr>
            <w:r w:rsidRPr="009372AD">
              <w:rPr>
                <w:rFonts w:cs="Times New Roman"/>
                <w:szCs w:val="24"/>
              </w:rPr>
              <w:t xml:space="preserve">OK </w:t>
            </w:r>
            <w:r w:rsidRPr="009372AD">
              <w:rPr>
                <w:rFonts w:cs="Times New Roman"/>
                <w:szCs w:val="24"/>
              </w:rPr>
              <w:sym w:font="Wingdings" w:char="F0E0"/>
            </w:r>
            <w:r w:rsidRPr="009372AD">
              <w:rPr>
                <w:rFonts w:cs="Times New Roman"/>
                <w:szCs w:val="24"/>
              </w:rPr>
              <w:t xml:space="preserve"> đã phát hành hóa đơn thành công</w:t>
            </w:r>
          </w:p>
          <w:p w14:paraId="108A0EEB" w14:textId="77777777" w:rsidR="00163B95" w:rsidRPr="009372AD" w:rsidRDefault="00163B95" w:rsidP="00163B95">
            <w:pPr>
              <w:pStyle w:val="ListParagraph"/>
              <w:numPr>
                <w:ilvl w:val="0"/>
                <w:numId w:val="4"/>
              </w:numPr>
              <w:spacing w:after="0" w:line="240" w:lineRule="auto"/>
              <w:jc w:val="both"/>
              <w:rPr>
                <w:rFonts w:cs="Times New Roman"/>
                <w:szCs w:val="24"/>
              </w:rPr>
            </w:pPr>
            <w:r w:rsidRPr="009372AD">
              <w:rPr>
                <w:rFonts w:cs="Times New Roman"/>
                <w:szCs w:val="24"/>
              </w:rPr>
              <w:t xml:space="preserve">Pattern </w:t>
            </w:r>
            <w:r w:rsidRPr="009372AD">
              <w:rPr>
                <w:rFonts w:cs="Times New Roman"/>
                <w:szCs w:val="24"/>
              </w:rPr>
              <w:sym w:font="Wingdings" w:char="F0E0"/>
            </w:r>
            <w:r w:rsidRPr="009372AD">
              <w:rPr>
                <w:rFonts w:cs="Times New Roman"/>
                <w:szCs w:val="24"/>
              </w:rPr>
              <w:t xml:space="preserve"> Mẫu số của các hóa đơn đã phát hành</w:t>
            </w:r>
          </w:p>
          <w:p w14:paraId="1B6B15D4" w14:textId="77777777" w:rsidR="00163B95" w:rsidRPr="009372AD" w:rsidRDefault="00163B95" w:rsidP="00163B95">
            <w:pPr>
              <w:pStyle w:val="ListParagraph"/>
              <w:numPr>
                <w:ilvl w:val="0"/>
                <w:numId w:val="4"/>
              </w:numPr>
              <w:spacing w:after="0" w:line="240" w:lineRule="auto"/>
              <w:jc w:val="both"/>
              <w:rPr>
                <w:rFonts w:cs="Times New Roman"/>
                <w:szCs w:val="24"/>
              </w:rPr>
            </w:pPr>
            <w:r w:rsidRPr="009372AD">
              <w:rPr>
                <w:rFonts w:cs="Times New Roman"/>
                <w:szCs w:val="24"/>
              </w:rPr>
              <w:t xml:space="preserve">Serial1 </w:t>
            </w:r>
            <w:r w:rsidRPr="009372AD">
              <w:rPr>
                <w:rFonts w:cs="Times New Roman"/>
                <w:szCs w:val="24"/>
              </w:rPr>
              <w:sym w:font="Wingdings" w:char="F0E0"/>
            </w:r>
            <w:r w:rsidRPr="009372AD">
              <w:rPr>
                <w:rFonts w:cs="Times New Roman"/>
                <w:szCs w:val="24"/>
              </w:rPr>
              <w:t xml:space="preserve"> serial của dãy các hóa đơn phát hành </w:t>
            </w:r>
          </w:p>
          <w:p w14:paraId="7631324A" w14:textId="77777777" w:rsidR="00163B95" w:rsidRDefault="00163B95" w:rsidP="00163B95">
            <w:pPr>
              <w:pStyle w:val="ListParagraph"/>
              <w:numPr>
                <w:ilvl w:val="0"/>
                <w:numId w:val="4"/>
              </w:numPr>
              <w:spacing w:after="0" w:line="240" w:lineRule="auto"/>
              <w:jc w:val="both"/>
              <w:rPr>
                <w:rFonts w:cs="Times New Roman"/>
                <w:szCs w:val="24"/>
              </w:rPr>
            </w:pPr>
            <w:r w:rsidRPr="009372AD">
              <w:rPr>
                <w:rFonts w:cs="Times New Roman"/>
                <w:szCs w:val="24"/>
              </w:rPr>
              <w:t>num1, num2… là các số hóa đơn</w:t>
            </w:r>
          </w:p>
          <w:p w14:paraId="58633DA3" w14:textId="77777777" w:rsidR="00163B95" w:rsidRPr="009372AD" w:rsidRDefault="00163B95" w:rsidP="00163B95">
            <w:pPr>
              <w:pStyle w:val="ListParagraph"/>
              <w:numPr>
                <w:ilvl w:val="0"/>
                <w:numId w:val="4"/>
              </w:numPr>
              <w:spacing w:after="0" w:line="240" w:lineRule="auto"/>
              <w:jc w:val="both"/>
              <w:rPr>
                <w:rFonts w:cs="Times New Roman"/>
                <w:szCs w:val="24"/>
              </w:rPr>
            </w:pPr>
            <w:r>
              <w:rPr>
                <w:rFonts w:cs="Times New Roman"/>
                <w:szCs w:val="24"/>
              </w:rPr>
              <w:t>key1,key2… là khóa để nhận biết hóa đơn phát hành cho khách hàng nào(lấy từ đầu vào)</w:t>
            </w:r>
          </w:p>
        </w:tc>
        <w:tc>
          <w:tcPr>
            <w:tcW w:w="1885" w:type="dxa"/>
            <w:tcBorders>
              <w:top w:val="single" w:sz="4" w:space="0" w:color="2E74B5"/>
              <w:left w:val="single" w:sz="4" w:space="0" w:color="2E74B5"/>
              <w:bottom w:val="single" w:sz="4" w:space="0" w:color="2E74B5"/>
              <w:right w:val="single" w:sz="4" w:space="0" w:color="2E74B5"/>
            </w:tcBorders>
          </w:tcPr>
          <w:p w14:paraId="724080AF" w14:textId="77777777" w:rsidR="00163B95" w:rsidRPr="00C4102D" w:rsidRDefault="00163B95" w:rsidP="00163B95">
            <w:pPr>
              <w:spacing w:after="0" w:line="240" w:lineRule="auto"/>
              <w:jc w:val="both"/>
              <w:rPr>
                <w:rFonts w:cs="Times New Roman"/>
                <w:szCs w:val="24"/>
              </w:rPr>
            </w:pPr>
            <w:r w:rsidRPr="00C4102D">
              <w:rPr>
                <w:rFonts w:cs="Times New Roman"/>
                <w:szCs w:val="24"/>
              </w:rPr>
              <w:t>Cách hóa đơn có serial khác nhau phân cách bởi dấu “;”</w:t>
            </w:r>
          </w:p>
          <w:p w14:paraId="2F95BE0C" w14:textId="77777777" w:rsidR="00163B95" w:rsidRPr="00C4102D" w:rsidRDefault="00163B95" w:rsidP="00163B95">
            <w:pPr>
              <w:spacing w:after="0" w:line="240" w:lineRule="auto"/>
              <w:jc w:val="both"/>
              <w:rPr>
                <w:rFonts w:cs="Times New Roman"/>
                <w:szCs w:val="24"/>
              </w:rPr>
            </w:pPr>
            <w:r w:rsidRPr="00C4102D">
              <w:rPr>
                <w:rFonts w:cs="Times New Roman"/>
                <w:szCs w:val="24"/>
              </w:rPr>
              <w:t>Các số hóa đơn phân cách bởi “,”</w:t>
            </w:r>
          </w:p>
          <w:p w14:paraId="1EA8B198" w14:textId="77777777" w:rsidR="00163B95" w:rsidRPr="00731CD1" w:rsidRDefault="00163B95" w:rsidP="00163B95">
            <w:pPr>
              <w:spacing w:after="0" w:line="240" w:lineRule="auto"/>
              <w:ind w:left="360"/>
              <w:jc w:val="both"/>
              <w:rPr>
                <w:rFonts w:cs="Times New Roman"/>
                <w:szCs w:val="24"/>
              </w:rPr>
            </w:pPr>
          </w:p>
        </w:tc>
      </w:tr>
    </w:tbl>
    <w:p w14:paraId="6C40300B" w14:textId="77777777" w:rsidR="00AC3E5D" w:rsidRDefault="00AC3E5D" w:rsidP="00AC3E5D">
      <w:pPr>
        <w:rPr>
          <w:lang w:eastAsia="x-none"/>
        </w:rPr>
      </w:pPr>
    </w:p>
    <w:p w14:paraId="757FFF31" w14:textId="77777777" w:rsidR="00AC3E5D" w:rsidRPr="00A85344" w:rsidRDefault="00AC3E5D" w:rsidP="00AC3E5D">
      <w:pPr>
        <w:rPr>
          <w:i/>
          <w:lang w:eastAsia="x-none"/>
        </w:rPr>
      </w:pPr>
      <w:r w:rsidRPr="00A85344">
        <w:rPr>
          <w:i/>
          <w:lang w:eastAsia="x-none"/>
        </w:rPr>
        <w:t>Ghi chú:</w:t>
      </w:r>
    </w:p>
    <w:p w14:paraId="4A6DFBE7" w14:textId="77777777" w:rsidR="00AC3E5D" w:rsidRDefault="00AC3E5D" w:rsidP="00AC3E5D">
      <w:pPr>
        <w:rPr>
          <w:rFonts w:eastAsia="Calibri" w:cs="Times New Roman"/>
          <w:szCs w:val="24"/>
        </w:rPr>
      </w:pPr>
      <w:r>
        <w:rPr>
          <w:lang w:eastAsia="x-none"/>
        </w:rPr>
        <w:t xml:space="preserve">Kết quả trả về : </w:t>
      </w:r>
      <w:r w:rsidRPr="00BC0C60">
        <w:rPr>
          <w:rFonts w:eastAsia="Calibri" w:cs="Times New Roman"/>
          <w:szCs w:val="24"/>
        </w:rPr>
        <w:t xml:space="preserve">Tiền tố ERR </w:t>
      </w:r>
      <w:r w:rsidRPr="00BC0C60">
        <w:rPr>
          <w:rFonts w:eastAsia="Calibri" w:cs="Times New Roman"/>
          <w:szCs w:val="24"/>
        </w:rPr>
        <w:sym w:font="Wingdings" w:char="F0E0"/>
      </w:r>
      <w:r w:rsidRPr="00BC0C60">
        <w:rPr>
          <w:rFonts w:eastAsia="Calibri" w:cs="Times New Roman"/>
          <w:szCs w:val="24"/>
        </w:rPr>
        <w:t xml:space="preserve"> có lỗi khi thực hiện hàm</w:t>
      </w:r>
    </w:p>
    <w:p w14:paraId="7865A58E" w14:textId="77777777" w:rsidR="00AC3E5D" w:rsidRPr="00BC0C60" w:rsidRDefault="00AC3E5D" w:rsidP="00AC3E5D">
      <w:pPr>
        <w:ind w:left="720" w:firstLine="720"/>
        <w:rPr>
          <w:rFonts w:eastAsia="Calibri" w:cs="Times New Roman"/>
          <w:szCs w:val="24"/>
        </w:rPr>
      </w:pPr>
      <w:r>
        <w:rPr>
          <w:rFonts w:eastAsia="Calibri" w:cs="Times New Roman"/>
          <w:szCs w:val="24"/>
        </w:rPr>
        <w:t xml:space="preserve"> </w:t>
      </w:r>
      <w:r w:rsidRPr="00BC0C60">
        <w:rPr>
          <w:rFonts w:eastAsia="Calibri" w:cs="Times New Roman"/>
          <w:szCs w:val="24"/>
        </w:rPr>
        <w:t xml:space="preserve">Tiền tố OK </w:t>
      </w:r>
      <w:r w:rsidRPr="00BC0C60">
        <w:rPr>
          <w:rFonts w:eastAsia="Calibri" w:cs="Times New Roman"/>
          <w:szCs w:val="24"/>
        </w:rPr>
        <w:sym w:font="Wingdings" w:char="F0E0"/>
      </w:r>
      <w:r w:rsidRPr="00BC0C60">
        <w:rPr>
          <w:rFonts w:eastAsia="Calibri" w:cs="Times New Roman"/>
          <w:szCs w:val="24"/>
        </w:rPr>
        <w:t xml:space="preserve"> thực hiện phát hành hóa đơn thành công</w:t>
      </w:r>
    </w:p>
    <w:p w14:paraId="6E8D3437" w14:textId="77777777" w:rsidR="00AC3E5D" w:rsidRDefault="00AC3E5D" w:rsidP="00AC3E5D">
      <w:pPr>
        <w:rPr>
          <w:rFonts w:eastAsia="Calibri" w:cs="Times New Roman"/>
          <w:szCs w:val="24"/>
        </w:rPr>
      </w:pPr>
      <w:r>
        <w:rPr>
          <w:rFonts w:eastAsia="Calibri" w:cs="Times New Roman"/>
          <w:szCs w:val="24"/>
        </w:rPr>
        <w:t>Chỉ chấp nhận phát hành lô tối đa 5000 hóa đơn, hoặc cấu hình theo từng app.</w:t>
      </w:r>
    </w:p>
    <w:p w14:paraId="3A191718" w14:textId="77777777" w:rsidR="00AC3E5D" w:rsidRDefault="00AC3E5D" w:rsidP="00AC3E5D">
      <w:pPr>
        <w:rPr>
          <w:rFonts w:eastAsia="Calibri" w:cs="Times New Roman"/>
          <w:szCs w:val="24"/>
        </w:rPr>
      </w:pPr>
      <w:r w:rsidRPr="00E63E69">
        <w:rPr>
          <w:rFonts w:eastAsia="Calibri" w:cs="Times New Roman"/>
          <w:b/>
          <w:szCs w:val="24"/>
        </w:rPr>
        <w:t xml:space="preserve">Cấu trúc XMLData, trường hợp </w:t>
      </w:r>
      <w:r w:rsidRPr="00E63E69">
        <w:rPr>
          <w:rFonts w:eastAsia="Calibri" w:cs="Times New Roman"/>
          <w:b/>
          <w:color w:val="FF0000"/>
          <w:szCs w:val="24"/>
        </w:rPr>
        <w:t xml:space="preserve">không </w:t>
      </w:r>
      <w:r w:rsidRPr="00E63E69">
        <w:rPr>
          <w:rFonts w:eastAsia="Calibri" w:cs="Times New Roman"/>
          <w:b/>
          <w:szCs w:val="24"/>
        </w:rPr>
        <w:t>có các trường mở rộng</w:t>
      </w:r>
      <w:r>
        <w:rPr>
          <w:rFonts w:eastAsia="Calibri" w:cs="Times New Roman"/>
          <w:szCs w:val="24"/>
        </w:rPr>
        <w:t xml:space="preserve"> ( các trường * là bắt buộc)</w:t>
      </w:r>
    </w:p>
    <w:p w14:paraId="6F97C9F5"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color w:val="0000FF"/>
          <w:sz w:val="20"/>
          <w:szCs w:val="20"/>
        </w:rPr>
        <w:t>&lt;Invoices&gt;</w:t>
      </w:r>
    </w:p>
    <w:p w14:paraId="2D2BBED5"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color w:val="0000FF"/>
          <w:sz w:val="20"/>
          <w:szCs w:val="20"/>
        </w:rPr>
        <w:t>&lt;Inv&gt;</w:t>
      </w:r>
    </w:p>
    <w:p w14:paraId="0244AA8E"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color w:val="0000FF"/>
          <w:sz w:val="20"/>
          <w:szCs w:val="20"/>
        </w:rPr>
        <w:t>&lt;key&gt;</w:t>
      </w:r>
      <w:r w:rsidRPr="00E63E69">
        <w:rPr>
          <w:rFonts w:ascii="Courier New" w:eastAsia="Times New Roman" w:hAnsi="Courier New" w:cs="Courier New"/>
          <w:b/>
          <w:bCs/>
          <w:color w:val="000000"/>
          <w:sz w:val="20"/>
          <w:szCs w:val="20"/>
        </w:rPr>
        <w:t>Giá trị khóa để phân biệt hóa đơn xuất cho khách hàng nào</w:t>
      </w:r>
      <w:r w:rsidRPr="00E63E69">
        <w:rPr>
          <w:rFonts w:ascii="Courier New" w:eastAsia="Times New Roman" w:hAnsi="Courier New" w:cs="Courier New"/>
          <w:color w:val="0000FF"/>
          <w:sz w:val="20"/>
          <w:szCs w:val="20"/>
        </w:rPr>
        <w:t>&lt;/key&gt;</w:t>
      </w:r>
    </w:p>
    <w:p w14:paraId="1F4FAD67"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color w:val="0000FF"/>
          <w:sz w:val="20"/>
          <w:szCs w:val="20"/>
        </w:rPr>
        <w:t>&lt;Invoice&gt;</w:t>
      </w:r>
    </w:p>
    <w:p w14:paraId="4EBC1B84"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&lt;CusCode&gt;</w:t>
      </w:r>
      <w:r w:rsidRPr="00E63E69">
        <w:rPr>
          <w:rFonts w:ascii="Courier New" w:eastAsia="Times New Roman" w:hAnsi="Courier New" w:cs="Courier New"/>
          <w:b/>
          <w:bCs/>
          <w:color w:val="000000"/>
          <w:sz w:val="20"/>
          <w:szCs w:val="20"/>
        </w:rPr>
        <w:t>Mã khách hàng*</w:t>
      </w:r>
      <w:r w:rsidRPr="00E63E69">
        <w:rPr>
          <w:rFonts w:ascii="Courier New" w:eastAsia="Times New Roman" w:hAnsi="Courier New" w:cs="Courier New"/>
          <w:color w:val="0000FF"/>
          <w:sz w:val="20"/>
          <w:szCs w:val="20"/>
        </w:rPr>
        <w:t>&lt;/CusCode&gt;</w:t>
      </w:r>
    </w:p>
    <w:p w14:paraId="2178724B"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&lt;CusName&gt;</w:t>
      </w:r>
      <w:r w:rsidRPr="00E63E69">
        <w:rPr>
          <w:rFonts w:ascii="Courier New" w:eastAsia="Times New Roman" w:hAnsi="Courier New" w:cs="Courier New"/>
          <w:b/>
          <w:bCs/>
          <w:color w:val="000000"/>
          <w:sz w:val="20"/>
          <w:szCs w:val="20"/>
        </w:rPr>
        <w:t>Tên khách hàng*</w:t>
      </w:r>
      <w:r w:rsidRPr="00E63E69">
        <w:rPr>
          <w:rFonts w:ascii="Courier New" w:eastAsia="Times New Roman" w:hAnsi="Courier New" w:cs="Courier New"/>
          <w:color w:val="0000FF"/>
          <w:sz w:val="20"/>
          <w:szCs w:val="20"/>
        </w:rPr>
        <w:t>&lt;/CusName&gt;</w:t>
      </w:r>
    </w:p>
    <w:p w14:paraId="24C56AD5"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&lt;CusAddress&gt;</w:t>
      </w:r>
      <w:r w:rsidRPr="00E63E69">
        <w:rPr>
          <w:rFonts w:ascii="Courier New" w:eastAsia="Times New Roman" w:hAnsi="Courier New" w:cs="Courier New"/>
          <w:b/>
          <w:bCs/>
          <w:color w:val="000000"/>
          <w:sz w:val="20"/>
          <w:szCs w:val="20"/>
        </w:rPr>
        <w:t>Địa chỉ khách hàng*</w:t>
      </w:r>
      <w:r w:rsidRPr="00E63E69">
        <w:rPr>
          <w:rFonts w:ascii="Courier New" w:eastAsia="Times New Roman" w:hAnsi="Courier New" w:cs="Courier New"/>
          <w:color w:val="0000FF"/>
          <w:sz w:val="20"/>
          <w:szCs w:val="20"/>
        </w:rPr>
        <w:t>&lt;/CusAddress&gt;</w:t>
      </w:r>
    </w:p>
    <w:p w14:paraId="44A04113"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&lt;CusPhone&gt;</w:t>
      </w:r>
      <w:r w:rsidRPr="00E63E69">
        <w:rPr>
          <w:rFonts w:ascii="Courier New" w:eastAsia="Times New Roman" w:hAnsi="Courier New" w:cs="Courier New"/>
          <w:b/>
          <w:bCs/>
          <w:color w:val="000000"/>
          <w:sz w:val="20"/>
          <w:szCs w:val="20"/>
        </w:rPr>
        <w:t>Điện thoại khách hàng</w:t>
      </w:r>
      <w:r w:rsidRPr="00E63E69">
        <w:rPr>
          <w:rFonts w:ascii="Courier New" w:eastAsia="Times New Roman" w:hAnsi="Courier New" w:cs="Courier New"/>
          <w:color w:val="0000FF"/>
          <w:sz w:val="20"/>
          <w:szCs w:val="20"/>
        </w:rPr>
        <w:t>&lt;/CusPhone&gt;</w:t>
      </w:r>
    </w:p>
    <w:p w14:paraId="52ED4B9F"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&lt;CusTaxCode&gt;</w:t>
      </w:r>
      <w:r w:rsidRPr="00E63E69">
        <w:rPr>
          <w:rFonts w:ascii="Courier New" w:eastAsia="Times New Roman" w:hAnsi="Courier New" w:cs="Courier New"/>
          <w:b/>
          <w:bCs/>
          <w:color w:val="000000"/>
          <w:sz w:val="20"/>
          <w:szCs w:val="20"/>
        </w:rPr>
        <w:t>Mã số thuế KH (Bắt buộc với KH là Doanh nghiệp)</w:t>
      </w:r>
      <w:r w:rsidRPr="00E63E69">
        <w:rPr>
          <w:rFonts w:ascii="Courier New" w:eastAsia="Times New Roman" w:hAnsi="Courier New" w:cs="Courier New"/>
          <w:color w:val="0000FF"/>
          <w:sz w:val="20"/>
          <w:szCs w:val="20"/>
        </w:rPr>
        <w:t>&lt;/CusTaxCode&gt;</w:t>
      </w:r>
    </w:p>
    <w:p w14:paraId="747AE4CE"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&lt;PaymentMethod&gt;</w:t>
      </w:r>
      <w:r w:rsidRPr="00E63E69">
        <w:rPr>
          <w:rFonts w:ascii="Courier New" w:eastAsia="Times New Roman" w:hAnsi="Courier New" w:cs="Courier New"/>
          <w:b/>
          <w:bCs/>
          <w:color w:val="000000"/>
          <w:sz w:val="20"/>
          <w:szCs w:val="20"/>
        </w:rPr>
        <w:t>Phương thức thanh toán</w:t>
      </w:r>
      <w:r w:rsidRPr="00E63E69">
        <w:rPr>
          <w:rFonts w:ascii="Courier New" w:eastAsia="Times New Roman" w:hAnsi="Courier New" w:cs="Courier New"/>
          <w:color w:val="0000FF"/>
          <w:sz w:val="20"/>
          <w:szCs w:val="20"/>
        </w:rPr>
        <w:t>&lt;/PaymentMethod&gt;</w:t>
      </w:r>
    </w:p>
    <w:p w14:paraId="29A8AF12"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&lt;KindOfService&gt;</w:t>
      </w:r>
      <w:r w:rsidRPr="00E63E69">
        <w:rPr>
          <w:rFonts w:ascii="Courier New" w:eastAsia="Times New Roman" w:hAnsi="Courier New" w:cs="Courier New"/>
          <w:b/>
          <w:bCs/>
          <w:color w:val="000000"/>
          <w:sz w:val="20"/>
          <w:szCs w:val="20"/>
        </w:rPr>
        <w:t>Tháng hóa đơn</w:t>
      </w:r>
      <w:r w:rsidRPr="00E63E69">
        <w:rPr>
          <w:rFonts w:ascii="Courier New" w:eastAsia="Times New Roman" w:hAnsi="Courier New" w:cs="Courier New"/>
          <w:color w:val="0000FF"/>
          <w:sz w:val="20"/>
          <w:szCs w:val="20"/>
        </w:rPr>
        <w:t>&lt;/KindOfService&gt;</w:t>
      </w:r>
    </w:p>
    <w:p w14:paraId="4750FF4F"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&lt;Products&gt;</w:t>
      </w:r>
    </w:p>
    <w:p w14:paraId="095F5544"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&lt;Product&gt;</w:t>
      </w:r>
    </w:p>
    <w:p w14:paraId="2956C3D5"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&lt;ProdName&gt;</w:t>
      </w:r>
      <w:r w:rsidRPr="00E63E69">
        <w:rPr>
          <w:rFonts w:ascii="Courier New" w:eastAsia="Times New Roman" w:hAnsi="Courier New" w:cs="Courier New"/>
          <w:b/>
          <w:bCs/>
          <w:color w:val="000000"/>
          <w:sz w:val="20"/>
          <w:szCs w:val="20"/>
        </w:rPr>
        <w:t>Tên sản phẩm*</w:t>
      </w:r>
      <w:r w:rsidRPr="00E63E69">
        <w:rPr>
          <w:rFonts w:ascii="Courier New" w:eastAsia="Times New Roman" w:hAnsi="Courier New" w:cs="Courier New"/>
          <w:color w:val="0000FF"/>
          <w:sz w:val="20"/>
          <w:szCs w:val="20"/>
        </w:rPr>
        <w:t>&lt;/ProdName&gt;</w:t>
      </w:r>
    </w:p>
    <w:p w14:paraId="00A389B7"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&lt;ProdUnit&gt;</w:t>
      </w:r>
      <w:r w:rsidRPr="00E63E69">
        <w:rPr>
          <w:rFonts w:ascii="Courier New" w:eastAsia="Times New Roman" w:hAnsi="Courier New" w:cs="Courier New"/>
          <w:b/>
          <w:bCs/>
          <w:color w:val="000000"/>
          <w:sz w:val="20"/>
          <w:szCs w:val="20"/>
        </w:rPr>
        <w:t>Đơn vị tính</w:t>
      </w:r>
      <w:r w:rsidRPr="00E63E69">
        <w:rPr>
          <w:rFonts w:ascii="Courier New" w:eastAsia="Times New Roman" w:hAnsi="Courier New" w:cs="Courier New"/>
          <w:color w:val="0000FF"/>
          <w:sz w:val="20"/>
          <w:szCs w:val="20"/>
        </w:rPr>
        <w:t>&lt;/ProdUnit&gt;</w:t>
      </w:r>
    </w:p>
    <w:p w14:paraId="1CE6E1F6"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lastRenderedPageBreak/>
        <w:t xml:space="preserve">        </w:t>
      </w:r>
      <w:r w:rsidRPr="00E63E69">
        <w:rPr>
          <w:rFonts w:ascii="Courier New" w:eastAsia="Times New Roman" w:hAnsi="Courier New" w:cs="Courier New"/>
          <w:color w:val="0000FF"/>
          <w:sz w:val="20"/>
          <w:szCs w:val="20"/>
        </w:rPr>
        <w:t>&lt;ProdQuantity&gt;</w:t>
      </w:r>
      <w:r w:rsidRPr="00E63E69">
        <w:rPr>
          <w:rFonts w:ascii="Courier New" w:eastAsia="Times New Roman" w:hAnsi="Courier New" w:cs="Courier New"/>
          <w:b/>
          <w:bCs/>
          <w:color w:val="000000"/>
          <w:sz w:val="20"/>
          <w:szCs w:val="20"/>
        </w:rPr>
        <w:t>Số lượng</w:t>
      </w:r>
      <w:r w:rsidRPr="00E63E69">
        <w:rPr>
          <w:rFonts w:ascii="Courier New" w:eastAsia="Times New Roman" w:hAnsi="Courier New" w:cs="Courier New"/>
          <w:color w:val="0000FF"/>
          <w:sz w:val="20"/>
          <w:szCs w:val="20"/>
        </w:rPr>
        <w:t>&lt;/ProdQuantity&gt;</w:t>
      </w:r>
    </w:p>
    <w:p w14:paraId="607761D9"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&lt;ProdPrice&gt;</w:t>
      </w:r>
      <w:r w:rsidRPr="00E63E69">
        <w:rPr>
          <w:rFonts w:ascii="Courier New" w:eastAsia="Times New Roman" w:hAnsi="Courier New" w:cs="Courier New"/>
          <w:b/>
          <w:bCs/>
          <w:color w:val="000000"/>
          <w:sz w:val="20"/>
          <w:szCs w:val="20"/>
        </w:rPr>
        <w:t>Đơn giá</w:t>
      </w:r>
      <w:r w:rsidRPr="00E63E69">
        <w:rPr>
          <w:rFonts w:ascii="Courier New" w:eastAsia="Times New Roman" w:hAnsi="Courier New" w:cs="Courier New"/>
          <w:color w:val="0000FF"/>
          <w:sz w:val="20"/>
          <w:szCs w:val="20"/>
        </w:rPr>
        <w:t>&lt;/ProdPrice&gt;</w:t>
      </w:r>
    </w:p>
    <w:p w14:paraId="5EF1B21C"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&lt;Amount&gt;</w:t>
      </w:r>
      <w:r w:rsidRPr="00E63E69">
        <w:rPr>
          <w:rFonts w:ascii="Courier New" w:eastAsia="Times New Roman" w:hAnsi="Courier New" w:cs="Courier New"/>
          <w:b/>
          <w:bCs/>
          <w:color w:val="000000"/>
          <w:sz w:val="20"/>
          <w:szCs w:val="20"/>
        </w:rPr>
        <w:t>Tổng tiền*</w:t>
      </w:r>
      <w:r w:rsidRPr="00E63E69">
        <w:rPr>
          <w:rFonts w:ascii="Courier New" w:eastAsia="Times New Roman" w:hAnsi="Courier New" w:cs="Courier New"/>
          <w:color w:val="0000FF"/>
          <w:sz w:val="20"/>
          <w:szCs w:val="20"/>
        </w:rPr>
        <w:t>&lt;/Amount&gt;</w:t>
      </w:r>
    </w:p>
    <w:p w14:paraId="794AD075"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&lt;/Product&gt;</w:t>
      </w:r>
    </w:p>
    <w:p w14:paraId="462C151C"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&lt;/Products&gt;</w:t>
      </w:r>
    </w:p>
    <w:p w14:paraId="2432AFB6"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&lt;Total&gt;</w:t>
      </w:r>
      <w:r w:rsidRPr="00E63E69">
        <w:rPr>
          <w:rFonts w:ascii="Courier New" w:eastAsia="Times New Roman" w:hAnsi="Courier New" w:cs="Courier New"/>
          <w:b/>
          <w:bCs/>
          <w:color w:val="000000"/>
          <w:sz w:val="20"/>
          <w:szCs w:val="20"/>
        </w:rPr>
        <w:t>Tổng tiền trước thuế*</w:t>
      </w:r>
      <w:r w:rsidRPr="00E63E69">
        <w:rPr>
          <w:rFonts w:ascii="Courier New" w:eastAsia="Times New Roman" w:hAnsi="Courier New" w:cs="Courier New"/>
          <w:color w:val="0000FF"/>
          <w:sz w:val="20"/>
          <w:szCs w:val="20"/>
        </w:rPr>
        <w:t>&lt;/Total&gt;</w:t>
      </w:r>
    </w:p>
    <w:p w14:paraId="478B991B"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&lt;DiscountAmount&gt;</w:t>
      </w:r>
      <w:r w:rsidRPr="00E63E69">
        <w:rPr>
          <w:rFonts w:ascii="Courier New" w:eastAsia="Times New Roman" w:hAnsi="Courier New" w:cs="Courier New"/>
          <w:b/>
          <w:bCs/>
          <w:color w:val="000000"/>
          <w:sz w:val="20"/>
          <w:szCs w:val="20"/>
        </w:rPr>
        <w:t>Tiền giảm trừ</w:t>
      </w:r>
      <w:r w:rsidRPr="00E63E69">
        <w:rPr>
          <w:rFonts w:ascii="Courier New" w:eastAsia="Times New Roman" w:hAnsi="Courier New" w:cs="Courier New"/>
          <w:color w:val="0000FF"/>
          <w:sz w:val="20"/>
          <w:szCs w:val="20"/>
        </w:rPr>
        <w:t>&lt;/DiscountAmount&gt;</w:t>
      </w:r>
    </w:p>
    <w:p w14:paraId="517D7F4B"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&lt;VATRate&gt;</w:t>
      </w:r>
      <w:r w:rsidRPr="00E63E69">
        <w:rPr>
          <w:rFonts w:ascii="Courier New" w:eastAsia="Times New Roman" w:hAnsi="Courier New" w:cs="Courier New"/>
          <w:b/>
          <w:bCs/>
          <w:color w:val="000000"/>
          <w:sz w:val="20"/>
          <w:szCs w:val="20"/>
        </w:rPr>
        <w:t>Thuế GTGT*</w:t>
      </w:r>
      <w:r w:rsidRPr="00E63E69">
        <w:rPr>
          <w:rFonts w:ascii="Courier New" w:eastAsia="Times New Roman" w:hAnsi="Courier New" w:cs="Courier New"/>
          <w:color w:val="0000FF"/>
          <w:sz w:val="20"/>
          <w:szCs w:val="20"/>
        </w:rPr>
        <w:t>&lt;/VATRate&gt;</w:t>
      </w:r>
    </w:p>
    <w:p w14:paraId="56893BF5"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&lt;VATAmount&gt;</w:t>
      </w:r>
      <w:r w:rsidRPr="00E63E69">
        <w:rPr>
          <w:rFonts w:ascii="Courier New" w:eastAsia="Times New Roman" w:hAnsi="Courier New" w:cs="Courier New"/>
          <w:b/>
          <w:bCs/>
          <w:color w:val="000000"/>
          <w:sz w:val="20"/>
          <w:szCs w:val="20"/>
        </w:rPr>
        <w:t>Tiền thuế GTGT*</w:t>
      </w:r>
      <w:r w:rsidRPr="00E63E69">
        <w:rPr>
          <w:rFonts w:ascii="Courier New" w:eastAsia="Times New Roman" w:hAnsi="Courier New" w:cs="Courier New"/>
          <w:color w:val="0000FF"/>
          <w:sz w:val="20"/>
          <w:szCs w:val="20"/>
        </w:rPr>
        <w:t>&lt;/VATAmount&gt;</w:t>
      </w:r>
    </w:p>
    <w:p w14:paraId="69CE0C6E"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&lt;Amount&gt;</w:t>
      </w:r>
      <w:r w:rsidRPr="00E63E69">
        <w:rPr>
          <w:rFonts w:ascii="Courier New" w:eastAsia="Times New Roman" w:hAnsi="Courier New" w:cs="Courier New"/>
          <w:b/>
          <w:bCs/>
          <w:color w:val="000000"/>
          <w:sz w:val="20"/>
          <w:szCs w:val="20"/>
        </w:rPr>
        <w:t>Tổng tiền*</w:t>
      </w:r>
      <w:r w:rsidRPr="00E63E69">
        <w:rPr>
          <w:rFonts w:ascii="Courier New" w:eastAsia="Times New Roman" w:hAnsi="Courier New" w:cs="Courier New"/>
          <w:color w:val="0000FF"/>
          <w:sz w:val="20"/>
          <w:szCs w:val="20"/>
        </w:rPr>
        <w:t>&lt;/Amount&gt;</w:t>
      </w:r>
    </w:p>
    <w:p w14:paraId="20BFBD6B"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b/>
          <w:bCs/>
          <w:color w:val="000000"/>
          <w:sz w:val="20"/>
          <w:szCs w:val="20"/>
        </w:rPr>
        <w:t xml:space="preserve">    </w:t>
      </w:r>
      <w:r w:rsidRPr="00E63E69">
        <w:rPr>
          <w:rFonts w:ascii="Courier New" w:eastAsia="Times New Roman" w:hAnsi="Courier New" w:cs="Courier New"/>
          <w:color w:val="0000FF"/>
          <w:sz w:val="20"/>
          <w:szCs w:val="20"/>
        </w:rPr>
        <w:t>&lt;AmountInWords&gt;</w:t>
      </w:r>
      <w:r w:rsidRPr="00E63E69">
        <w:rPr>
          <w:rFonts w:ascii="Courier New" w:eastAsia="Times New Roman" w:hAnsi="Courier New" w:cs="Courier New"/>
          <w:b/>
          <w:bCs/>
          <w:color w:val="000000"/>
          <w:sz w:val="20"/>
          <w:szCs w:val="20"/>
        </w:rPr>
        <w:t>Số tiền viết bằng chữ*</w:t>
      </w:r>
      <w:r w:rsidRPr="00E63E69">
        <w:rPr>
          <w:rFonts w:ascii="Courier New" w:eastAsia="Times New Roman" w:hAnsi="Courier New" w:cs="Courier New"/>
          <w:color w:val="0000FF"/>
          <w:sz w:val="20"/>
          <w:szCs w:val="20"/>
        </w:rPr>
        <w:t>&lt;/AmountInWords&gt;</w:t>
      </w:r>
    </w:p>
    <w:p w14:paraId="76D26319"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color w:val="0000FF"/>
          <w:sz w:val="20"/>
          <w:szCs w:val="20"/>
        </w:rPr>
        <w:t>&lt;/Invoice&gt;</w:t>
      </w:r>
    </w:p>
    <w:p w14:paraId="00309CE3"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color w:val="0000FF"/>
          <w:sz w:val="20"/>
          <w:szCs w:val="20"/>
        </w:rPr>
        <w:t>&lt;/Inv&gt;</w:t>
      </w:r>
    </w:p>
    <w:p w14:paraId="63FF6C08"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color w:val="0000FF"/>
          <w:sz w:val="20"/>
          <w:szCs w:val="20"/>
        </w:rPr>
        <w:t>&lt;Inv&gt;</w:t>
      </w:r>
      <w:r w:rsidRPr="00E63E69">
        <w:rPr>
          <w:rFonts w:ascii="Courier New" w:eastAsia="Times New Roman" w:hAnsi="Courier New" w:cs="Courier New"/>
          <w:b/>
          <w:bCs/>
          <w:color w:val="000000"/>
          <w:sz w:val="20"/>
          <w:szCs w:val="20"/>
        </w:rPr>
        <w:t>...</w:t>
      </w:r>
      <w:r w:rsidRPr="00E63E69">
        <w:rPr>
          <w:rFonts w:ascii="Courier New" w:eastAsia="Times New Roman" w:hAnsi="Courier New" w:cs="Courier New"/>
          <w:color w:val="0000FF"/>
          <w:sz w:val="20"/>
          <w:szCs w:val="20"/>
        </w:rPr>
        <w:t>&lt;/Inv&gt;</w:t>
      </w:r>
    </w:p>
    <w:p w14:paraId="58E05841" w14:textId="77777777" w:rsidR="00AC3E5D" w:rsidRPr="00E63E6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E63E69">
        <w:rPr>
          <w:rFonts w:ascii="Courier New" w:eastAsia="Times New Roman" w:hAnsi="Courier New" w:cs="Courier New"/>
          <w:color w:val="0000FF"/>
          <w:sz w:val="20"/>
          <w:szCs w:val="20"/>
        </w:rPr>
        <w:t>&lt;/Invoices&gt;</w:t>
      </w:r>
    </w:p>
    <w:p w14:paraId="31A6ACAD" w14:textId="77777777" w:rsidR="00AC3E5D" w:rsidRPr="00BC0C60" w:rsidRDefault="00AC3E5D" w:rsidP="00AC3E5D">
      <w:pPr>
        <w:rPr>
          <w:rFonts w:eastAsia="Calibri" w:cs="Times New Roman"/>
          <w:szCs w:val="24"/>
        </w:rPr>
      </w:pPr>
    </w:p>
    <w:p w14:paraId="623B3460" w14:textId="77777777" w:rsidR="00AC3E5D" w:rsidRDefault="00AC3E5D" w:rsidP="00AC3E5D">
      <w:pPr>
        <w:rPr>
          <w:rFonts w:eastAsia="Calibri" w:cs="Times New Roman"/>
          <w:szCs w:val="24"/>
        </w:rPr>
      </w:pPr>
      <w:r w:rsidRPr="00E63E69">
        <w:rPr>
          <w:rFonts w:eastAsia="Calibri" w:cs="Times New Roman"/>
          <w:b/>
          <w:szCs w:val="24"/>
        </w:rPr>
        <w:t xml:space="preserve">Cấu trúc XMLData, trường hợp </w:t>
      </w:r>
      <w:r w:rsidRPr="00014E4D">
        <w:rPr>
          <w:rFonts w:eastAsia="Calibri" w:cs="Times New Roman"/>
          <w:b/>
          <w:color w:val="FF0000"/>
          <w:szCs w:val="24"/>
        </w:rPr>
        <w:t xml:space="preserve">có </w:t>
      </w:r>
      <w:r w:rsidRPr="00E63E69">
        <w:rPr>
          <w:rFonts w:eastAsia="Calibri" w:cs="Times New Roman"/>
          <w:b/>
          <w:szCs w:val="24"/>
        </w:rPr>
        <w:t>các trường mở rộng</w:t>
      </w:r>
      <w:r>
        <w:rPr>
          <w:rFonts w:eastAsia="Calibri" w:cs="Times New Roman"/>
          <w:szCs w:val="24"/>
        </w:rPr>
        <w:t xml:space="preserve"> ( các trường * là bắt buộc)</w:t>
      </w:r>
    </w:p>
    <w:p w14:paraId="14552450"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color w:val="0000FF"/>
          <w:sz w:val="20"/>
          <w:szCs w:val="20"/>
        </w:rPr>
        <w:t>&lt;Invoices&gt;</w:t>
      </w:r>
    </w:p>
    <w:p w14:paraId="215ED7F2"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color w:val="0000FF"/>
          <w:sz w:val="20"/>
          <w:szCs w:val="20"/>
        </w:rPr>
        <w:t>&lt;Inv&gt;</w:t>
      </w:r>
    </w:p>
    <w:p w14:paraId="4E8F324F"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color w:val="0000FF"/>
          <w:sz w:val="20"/>
          <w:szCs w:val="20"/>
        </w:rPr>
        <w:t>&lt;key&gt;</w:t>
      </w:r>
      <w:r w:rsidRPr="00014E4D">
        <w:rPr>
          <w:rFonts w:ascii="Courier New" w:eastAsia="Times New Roman" w:hAnsi="Courier New" w:cs="Courier New"/>
          <w:b/>
          <w:bCs/>
          <w:color w:val="000000"/>
          <w:sz w:val="20"/>
          <w:szCs w:val="20"/>
        </w:rPr>
        <w:t>Giá trị khóa để phân biệt hóa đơn xuất cho khách hàng nào</w:t>
      </w:r>
      <w:r w:rsidRPr="00014E4D">
        <w:rPr>
          <w:rFonts w:ascii="Courier New" w:eastAsia="Times New Roman" w:hAnsi="Courier New" w:cs="Courier New"/>
          <w:color w:val="0000FF"/>
          <w:sz w:val="20"/>
          <w:szCs w:val="20"/>
        </w:rPr>
        <w:t>&lt;/key&gt;</w:t>
      </w:r>
    </w:p>
    <w:p w14:paraId="6689E0E8"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color w:val="0000FF"/>
          <w:sz w:val="20"/>
          <w:szCs w:val="20"/>
        </w:rPr>
        <w:t>&lt;Invoice&gt;</w:t>
      </w:r>
    </w:p>
    <w:p w14:paraId="528606D0"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&lt;CusCode&gt;</w:t>
      </w:r>
      <w:r w:rsidRPr="00014E4D">
        <w:rPr>
          <w:rFonts w:ascii="Courier New" w:eastAsia="Times New Roman" w:hAnsi="Courier New" w:cs="Courier New"/>
          <w:b/>
          <w:bCs/>
          <w:color w:val="000000"/>
          <w:sz w:val="20"/>
          <w:szCs w:val="20"/>
        </w:rPr>
        <w:t>Mã khách hàng*</w:t>
      </w:r>
      <w:r w:rsidRPr="00014E4D">
        <w:rPr>
          <w:rFonts w:ascii="Courier New" w:eastAsia="Times New Roman" w:hAnsi="Courier New" w:cs="Courier New"/>
          <w:color w:val="0000FF"/>
          <w:sz w:val="20"/>
          <w:szCs w:val="20"/>
        </w:rPr>
        <w:t>&lt;/CusCode&gt;</w:t>
      </w:r>
    </w:p>
    <w:p w14:paraId="7AC02DEE"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&lt;CusName&gt;</w:t>
      </w:r>
      <w:r w:rsidRPr="00014E4D">
        <w:rPr>
          <w:rFonts w:ascii="Courier New" w:eastAsia="Times New Roman" w:hAnsi="Courier New" w:cs="Courier New"/>
          <w:b/>
          <w:bCs/>
          <w:color w:val="000000"/>
          <w:sz w:val="20"/>
          <w:szCs w:val="20"/>
        </w:rPr>
        <w:t>Tên khách hàng*</w:t>
      </w:r>
      <w:r w:rsidRPr="00014E4D">
        <w:rPr>
          <w:rFonts w:ascii="Courier New" w:eastAsia="Times New Roman" w:hAnsi="Courier New" w:cs="Courier New"/>
          <w:color w:val="0000FF"/>
          <w:sz w:val="20"/>
          <w:szCs w:val="20"/>
        </w:rPr>
        <w:t>&lt;/CusName&gt;</w:t>
      </w:r>
    </w:p>
    <w:p w14:paraId="39AEF188"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&lt;CusAddress&gt;</w:t>
      </w:r>
      <w:r w:rsidRPr="00014E4D">
        <w:rPr>
          <w:rFonts w:ascii="Courier New" w:eastAsia="Times New Roman" w:hAnsi="Courier New" w:cs="Courier New"/>
          <w:b/>
          <w:bCs/>
          <w:color w:val="000000"/>
          <w:sz w:val="20"/>
          <w:szCs w:val="20"/>
        </w:rPr>
        <w:t>Địa chỉ khách hàng*</w:t>
      </w:r>
      <w:r w:rsidRPr="00014E4D">
        <w:rPr>
          <w:rFonts w:ascii="Courier New" w:eastAsia="Times New Roman" w:hAnsi="Courier New" w:cs="Courier New"/>
          <w:color w:val="0000FF"/>
          <w:sz w:val="20"/>
          <w:szCs w:val="20"/>
        </w:rPr>
        <w:t>&lt;/CusAddress&gt;</w:t>
      </w:r>
    </w:p>
    <w:p w14:paraId="0774C1CE"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&lt;CusPhone&gt;</w:t>
      </w:r>
      <w:r w:rsidRPr="00014E4D">
        <w:rPr>
          <w:rFonts w:ascii="Courier New" w:eastAsia="Times New Roman" w:hAnsi="Courier New" w:cs="Courier New"/>
          <w:b/>
          <w:bCs/>
          <w:color w:val="000000"/>
          <w:sz w:val="20"/>
          <w:szCs w:val="20"/>
        </w:rPr>
        <w:t>Điện thoại khách hàng</w:t>
      </w:r>
      <w:r w:rsidRPr="00014E4D">
        <w:rPr>
          <w:rFonts w:ascii="Courier New" w:eastAsia="Times New Roman" w:hAnsi="Courier New" w:cs="Courier New"/>
          <w:color w:val="0000FF"/>
          <w:sz w:val="20"/>
          <w:szCs w:val="20"/>
        </w:rPr>
        <w:t>&lt;/CusPhone&gt;</w:t>
      </w:r>
    </w:p>
    <w:p w14:paraId="253BB5AF"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&lt;CusTaxCode&gt;</w:t>
      </w:r>
      <w:r w:rsidRPr="00014E4D">
        <w:rPr>
          <w:rFonts w:ascii="Courier New" w:eastAsia="Times New Roman" w:hAnsi="Courier New" w:cs="Courier New"/>
          <w:b/>
          <w:bCs/>
          <w:color w:val="000000"/>
          <w:sz w:val="20"/>
          <w:szCs w:val="20"/>
        </w:rPr>
        <w:t>Mã số thuế KH (Bắt buộc với KH là Doanh nghiệp)</w:t>
      </w:r>
      <w:r w:rsidRPr="00014E4D">
        <w:rPr>
          <w:rFonts w:ascii="Courier New" w:eastAsia="Times New Roman" w:hAnsi="Courier New" w:cs="Courier New"/>
          <w:color w:val="0000FF"/>
          <w:sz w:val="20"/>
          <w:szCs w:val="20"/>
        </w:rPr>
        <w:t>&lt;/CusTaxCode&gt;</w:t>
      </w:r>
    </w:p>
    <w:p w14:paraId="7EB5B6BD"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&lt;PaymentMethod&gt;</w:t>
      </w:r>
      <w:r w:rsidRPr="00014E4D">
        <w:rPr>
          <w:rFonts w:ascii="Courier New" w:eastAsia="Times New Roman" w:hAnsi="Courier New" w:cs="Courier New"/>
          <w:b/>
          <w:bCs/>
          <w:color w:val="000000"/>
          <w:sz w:val="20"/>
          <w:szCs w:val="20"/>
        </w:rPr>
        <w:t>Phương thức thanh toán</w:t>
      </w:r>
      <w:r w:rsidRPr="00014E4D">
        <w:rPr>
          <w:rFonts w:ascii="Courier New" w:eastAsia="Times New Roman" w:hAnsi="Courier New" w:cs="Courier New"/>
          <w:color w:val="0000FF"/>
          <w:sz w:val="20"/>
          <w:szCs w:val="20"/>
        </w:rPr>
        <w:t>&lt;/PaymentMethod&gt;</w:t>
      </w:r>
    </w:p>
    <w:p w14:paraId="1C306B65"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&lt;KindOfService&gt;</w:t>
      </w:r>
      <w:r w:rsidRPr="00014E4D">
        <w:rPr>
          <w:rFonts w:ascii="Courier New" w:eastAsia="Times New Roman" w:hAnsi="Courier New" w:cs="Courier New"/>
          <w:b/>
          <w:bCs/>
          <w:color w:val="000000"/>
          <w:sz w:val="20"/>
          <w:szCs w:val="20"/>
        </w:rPr>
        <w:t>Tháng hóa đơn</w:t>
      </w:r>
      <w:r w:rsidRPr="00014E4D">
        <w:rPr>
          <w:rFonts w:ascii="Courier New" w:eastAsia="Times New Roman" w:hAnsi="Courier New" w:cs="Courier New"/>
          <w:color w:val="0000FF"/>
          <w:sz w:val="20"/>
          <w:szCs w:val="20"/>
        </w:rPr>
        <w:t>&lt;/KindOfService&gt;</w:t>
      </w:r>
    </w:p>
    <w:p w14:paraId="0894C98D"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&lt;Products&gt;</w:t>
      </w:r>
    </w:p>
    <w:p w14:paraId="4F04E11E"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&lt;Product&gt;</w:t>
      </w:r>
    </w:p>
    <w:p w14:paraId="093D0CE6"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&lt;ProdName&gt;</w:t>
      </w:r>
      <w:r w:rsidRPr="00014E4D">
        <w:rPr>
          <w:rFonts w:ascii="Courier New" w:eastAsia="Times New Roman" w:hAnsi="Courier New" w:cs="Courier New"/>
          <w:b/>
          <w:bCs/>
          <w:color w:val="000000"/>
          <w:sz w:val="20"/>
          <w:szCs w:val="20"/>
        </w:rPr>
        <w:t>Tên sản phẩm*</w:t>
      </w:r>
      <w:r w:rsidRPr="00014E4D">
        <w:rPr>
          <w:rFonts w:ascii="Courier New" w:eastAsia="Times New Roman" w:hAnsi="Courier New" w:cs="Courier New"/>
          <w:color w:val="0000FF"/>
          <w:sz w:val="20"/>
          <w:szCs w:val="20"/>
        </w:rPr>
        <w:t>&lt;/ProdName&gt;</w:t>
      </w:r>
    </w:p>
    <w:p w14:paraId="06249499"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&lt;ProdUnit&gt;</w:t>
      </w:r>
      <w:r w:rsidRPr="00014E4D">
        <w:rPr>
          <w:rFonts w:ascii="Courier New" w:eastAsia="Times New Roman" w:hAnsi="Courier New" w:cs="Courier New"/>
          <w:b/>
          <w:bCs/>
          <w:color w:val="000000"/>
          <w:sz w:val="20"/>
          <w:szCs w:val="20"/>
        </w:rPr>
        <w:t>Đơn vị tính</w:t>
      </w:r>
      <w:r w:rsidRPr="00014E4D">
        <w:rPr>
          <w:rFonts w:ascii="Courier New" w:eastAsia="Times New Roman" w:hAnsi="Courier New" w:cs="Courier New"/>
          <w:color w:val="0000FF"/>
          <w:sz w:val="20"/>
          <w:szCs w:val="20"/>
        </w:rPr>
        <w:t>&lt;/ProdUnit&gt;</w:t>
      </w:r>
    </w:p>
    <w:p w14:paraId="4465582C"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&lt;ProdQuantity&gt;</w:t>
      </w:r>
      <w:r w:rsidRPr="00014E4D">
        <w:rPr>
          <w:rFonts w:ascii="Courier New" w:eastAsia="Times New Roman" w:hAnsi="Courier New" w:cs="Courier New"/>
          <w:b/>
          <w:bCs/>
          <w:color w:val="000000"/>
          <w:sz w:val="20"/>
          <w:szCs w:val="20"/>
        </w:rPr>
        <w:t>Số lượng</w:t>
      </w:r>
      <w:r w:rsidRPr="00014E4D">
        <w:rPr>
          <w:rFonts w:ascii="Courier New" w:eastAsia="Times New Roman" w:hAnsi="Courier New" w:cs="Courier New"/>
          <w:color w:val="0000FF"/>
          <w:sz w:val="20"/>
          <w:szCs w:val="20"/>
        </w:rPr>
        <w:t>&lt;/ProdQuantity&gt;</w:t>
      </w:r>
    </w:p>
    <w:p w14:paraId="7EF4585D"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&lt;ProdPrice&gt;</w:t>
      </w:r>
      <w:r w:rsidRPr="00014E4D">
        <w:rPr>
          <w:rFonts w:ascii="Courier New" w:eastAsia="Times New Roman" w:hAnsi="Courier New" w:cs="Courier New"/>
          <w:b/>
          <w:bCs/>
          <w:color w:val="000000"/>
          <w:sz w:val="20"/>
          <w:szCs w:val="20"/>
        </w:rPr>
        <w:t>Đơn giá</w:t>
      </w:r>
      <w:r w:rsidRPr="00014E4D">
        <w:rPr>
          <w:rFonts w:ascii="Courier New" w:eastAsia="Times New Roman" w:hAnsi="Courier New" w:cs="Courier New"/>
          <w:color w:val="0000FF"/>
          <w:sz w:val="20"/>
          <w:szCs w:val="20"/>
        </w:rPr>
        <w:t>&lt;/ProdPrice&gt;</w:t>
      </w:r>
    </w:p>
    <w:p w14:paraId="7EEED374"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&lt;Amount&gt;</w:t>
      </w:r>
      <w:r w:rsidRPr="00014E4D">
        <w:rPr>
          <w:rFonts w:ascii="Courier New" w:eastAsia="Times New Roman" w:hAnsi="Courier New" w:cs="Courier New"/>
          <w:b/>
          <w:bCs/>
          <w:color w:val="000000"/>
          <w:sz w:val="20"/>
          <w:szCs w:val="20"/>
        </w:rPr>
        <w:t>Tổng tiền*</w:t>
      </w:r>
      <w:r w:rsidRPr="00014E4D">
        <w:rPr>
          <w:rFonts w:ascii="Courier New" w:eastAsia="Times New Roman" w:hAnsi="Courier New" w:cs="Courier New"/>
          <w:color w:val="0000FF"/>
          <w:sz w:val="20"/>
          <w:szCs w:val="20"/>
        </w:rPr>
        <w:t>&lt;/Amount&gt;</w:t>
      </w:r>
    </w:p>
    <w:p w14:paraId="2B330A18"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&lt;/Product&gt;</w:t>
      </w:r>
    </w:p>
    <w:p w14:paraId="6017056C"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&lt;/Products&gt;</w:t>
      </w:r>
    </w:p>
    <w:p w14:paraId="6E37DDBE"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&lt;Total&gt;</w:t>
      </w:r>
      <w:r w:rsidRPr="00014E4D">
        <w:rPr>
          <w:rFonts w:ascii="Courier New" w:eastAsia="Times New Roman" w:hAnsi="Courier New" w:cs="Courier New"/>
          <w:b/>
          <w:bCs/>
          <w:color w:val="000000"/>
          <w:sz w:val="20"/>
          <w:szCs w:val="20"/>
        </w:rPr>
        <w:t>Tổng tiền trước thuế*</w:t>
      </w:r>
      <w:r w:rsidRPr="00014E4D">
        <w:rPr>
          <w:rFonts w:ascii="Courier New" w:eastAsia="Times New Roman" w:hAnsi="Courier New" w:cs="Courier New"/>
          <w:color w:val="0000FF"/>
          <w:sz w:val="20"/>
          <w:szCs w:val="20"/>
        </w:rPr>
        <w:t>&lt;/Total&gt;</w:t>
      </w:r>
    </w:p>
    <w:p w14:paraId="7042B63C"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&lt;DiscountAmount&gt;</w:t>
      </w:r>
      <w:r w:rsidRPr="00014E4D">
        <w:rPr>
          <w:rFonts w:ascii="Courier New" w:eastAsia="Times New Roman" w:hAnsi="Courier New" w:cs="Courier New"/>
          <w:b/>
          <w:bCs/>
          <w:color w:val="000000"/>
          <w:sz w:val="20"/>
          <w:szCs w:val="20"/>
        </w:rPr>
        <w:t>Tiền giảm trừ</w:t>
      </w:r>
      <w:r w:rsidRPr="00014E4D">
        <w:rPr>
          <w:rFonts w:ascii="Courier New" w:eastAsia="Times New Roman" w:hAnsi="Courier New" w:cs="Courier New"/>
          <w:color w:val="0000FF"/>
          <w:sz w:val="20"/>
          <w:szCs w:val="20"/>
        </w:rPr>
        <w:t>&lt;/DiscountAmount&gt;</w:t>
      </w:r>
    </w:p>
    <w:p w14:paraId="4A561182"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&lt;VATRate&gt;</w:t>
      </w:r>
      <w:r w:rsidRPr="00014E4D">
        <w:rPr>
          <w:rFonts w:ascii="Courier New" w:eastAsia="Times New Roman" w:hAnsi="Courier New" w:cs="Courier New"/>
          <w:b/>
          <w:bCs/>
          <w:color w:val="000000"/>
          <w:sz w:val="20"/>
          <w:szCs w:val="20"/>
        </w:rPr>
        <w:t>Thuế GTGT*</w:t>
      </w:r>
      <w:r w:rsidRPr="00014E4D">
        <w:rPr>
          <w:rFonts w:ascii="Courier New" w:eastAsia="Times New Roman" w:hAnsi="Courier New" w:cs="Courier New"/>
          <w:color w:val="0000FF"/>
          <w:sz w:val="20"/>
          <w:szCs w:val="20"/>
        </w:rPr>
        <w:t>&lt;/VATRate&gt;</w:t>
      </w:r>
    </w:p>
    <w:p w14:paraId="62EA8FDA"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&lt;VATAmount&gt;</w:t>
      </w:r>
      <w:r w:rsidRPr="00014E4D">
        <w:rPr>
          <w:rFonts w:ascii="Courier New" w:eastAsia="Times New Roman" w:hAnsi="Courier New" w:cs="Courier New"/>
          <w:b/>
          <w:bCs/>
          <w:color w:val="000000"/>
          <w:sz w:val="20"/>
          <w:szCs w:val="20"/>
        </w:rPr>
        <w:t>Tiền thuế GTGT*</w:t>
      </w:r>
      <w:r w:rsidRPr="00014E4D">
        <w:rPr>
          <w:rFonts w:ascii="Courier New" w:eastAsia="Times New Roman" w:hAnsi="Courier New" w:cs="Courier New"/>
          <w:color w:val="0000FF"/>
          <w:sz w:val="20"/>
          <w:szCs w:val="20"/>
        </w:rPr>
        <w:t>&lt;/VATAmount&gt;</w:t>
      </w:r>
    </w:p>
    <w:p w14:paraId="5B9D800D"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&lt;Amount&gt;</w:t>
      </w:r>
      <w:r w:rsidRPr="00014E4D">
        <w:rPr>
          <w:rFonts w:ascii="Courier New" w:eastAsia="Times New Roman" w:hAnsi="Courier New" w:cs="Courier New"/>
          <w:b/>
          <w:bCs/>
          <w:color w:val="000000"/>
          <w:sz w:val="20"/>
          <w:szCs w:val="20"/>
        </w:rPr>
        <w:t>Tổng tiền*</w:t>
      </w:r>
      <w:r w:rsidRPr="00014E4D">
        <w:rPr>
          <w:rFonts w:ascii="Courier New" w:eastAsia="Times New Roman" w:hAnsi="Courier New" w:cs="Courier New"/>
          <w:color w:val="0000FF"/>
          <w:sz w:val="20"/>
          <w:szCs w:val="20"/>
        </w:rPr>
        <w:t>&lt;/Amount&gt;</w:t>
      </w:r>
    </w:p>
    <w:p w14:paraId="4446551B"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&lt;AmountInWords&gt;</w:t>
      </w:r>
      <w:r w:rsidRPr="00014E4D">
        <w:rPr>
          <w:rFonts w:ascii="Courier New" w:eastAsia="Times New Roman" w:hAnsi="Courier New" w:cs="Courier New"/>
          <w:b/>
          <w:bCs/>
          <w:color w:val="000000"/>
          <w:sz w:val="20"/>
          <w:szCs w:val="20"/>
        </w:rPr>
        <w:t>Số tiền viết bằng chữ*</w:t>
      </w:r>
      <w:r w:rsidRPr="00014E4D">
        <w:rPr>
          <w:rFonts w:ascii="Courier New" w:eastAsia="Times New Roman" w:hAnsi="Courier New" w:cs="Courier New"/>
          <w:color w:val="0000FF"/>
          <w:sz w:val="20"/>
          <w:szCs w:val="20"/>
        </w:rPr>
        <w:t>&lt;/AmountInWords&gt;</w:t>
      </w:r>
    </w:p>
    <w:p w14:paraId="593BB33D"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&lt;Extras&gt;</w:t>
      </w:r>
    </w:p>
    <w:p w14:paraId="62582178"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&lt;Extra_item&gt;</w:t>
      </w:r>
    </w:p>
    <w:p w14:paraId="6A08F187"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&lt;Extra_Name&gt;</w:t>
      </w:r>
      <w:r w:rsidRPr="00014E4D">
        <w:rPr>
          <w:rFonts w:ascii="Courier New" w:eastAsia="Times New Roman" w:hAnsi="Courier New" w:cs="Courier New"/>
          <w:b/>
          <w:bCs/>
          <w:color w:val="000000"/>
          <w:sz w:val="20"/>
          <w:szCs w:val="20"/>
        </w:rPr>
        <w:t>Name’s Extra</w:t>
      </w:r>
      <w:r w:rsidRPr="00014E4D">
        <w:rPr>
          <w:rFonts w:ascii="Courier New" w:eastAsia="Times New Roman" w:hAnsi="Courier New" w:cs="Courier New"/>
          <w:color w:val="0000FF"/>
          <w:sz w:val="20"/>
          <w:szCs w:val="20"/>
        </w:rPr>
        <w:t>&lt;/Extra_Name&gt;</w:t>
      </w:r>
    </w:p>
    <w:p w14:paraId="7426A853"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&lt;Extra_Value&gt;</w:t>
      </w:r>
      <w:r w:rsidRPr="00014E4D">
        <w:rPr>
          <w:rFonts w:ascii="Courier New" w:eastAsia="Times New Roman" w:hAnsi="Courier New" w:cs="Courier New"/>
          <w:b/>
          <w:bCs/>
          <w:color w:val="000000"/>
          <w:sz w:val="20"/>
          <w:szCs w:val="20"/>
        </w:rPr>
        <w:t xml:space="preserve">value’s Extra </w:t>
      </w:r>
      <w:r w:rsidRPr="00014E4D">
        <w:rPr>
          <w:rFonts w:ascii="Courier New" w:eastAsia="Times New Roman" w:hAnsi="Courier New" w:cs="Courier New"/>
          <w:color w:val="0000FF"/>
          <w:sz w:val="20"/>
          <w:szCs w:val="20"/>
        </w:rPr>
        <w:t>&lt;/Extra_Value&gt;</w:t>
      </w:r>
    </w:p>
    <w:p w14:paraId="0A1461A8"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&lt;/Extra_item&gt;</w:t>
      </w:r>
    </w:p>
    <w:p w14:paraId="4AF313EA"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b/>
          <w:bCs/>
          <w:color w:val="000000"/>
          <w:sz w:val="20"/>
          <w:szCs w:val="20"/>
        </w:rPr>
        <w:t xml:space="preserve">    </w:t>
      </w:r>
      <w:r w:rsidRPr="00014E4D">
        <w:rPr>
          <w:rFonts w:ascii="Courier New" w:eastAsia="Times New Roman" w:hAnsi="Courier New" w:cs="Courier New"/>
          <w:color w:val="0000FF"/>
          <w:sz w:val="20"/>
          <w:szCs w:val="20"/>
        </w:rPr>
        <w:t>&lt;/Extras&gt;</w:t>
      </w:r>
    </w:p>
    <w:p w14:paraId="6A4FE673"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color w:val="0000FF"/>
          <w:sz w:val="20"/>
          <w:szCs w:val="20"/>
        </w:rPr>
        <w:t>&lt;/Invoice&gt;</w:t>
      </w:r>
    </w:p>
    <w:p w14:paraId="1648BFF1"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color w:val="0000FF"/>
          <w:sz w:val="20"/>
          <w:szCs w:val="20"/>
        </w:rPr>
        <w:t>&lt;/Inv&gt;</w:t>
      </w:r>
    </w:p>
    <w:p w14:paraId="7FF8452E"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color w:val="0000FF"/>
          <w:sz w:val="20"/>
          <w:szCs w:val="20"/>
        </w:rPr>
        <w:t>&lt;Inv&gt;</w:t>
      </w:r>
      <w:r w:rsidRPr="00014E4D">
        <w:rPr>
          <w:rFonts w:ascii="Courier New" w:eastAsia="Times New Roman" w:hAnsi="Courier New" w:cs="Courier New"/>
          <w:b/>
          <w:bCs/>
          <w:color w:val="000000"/>
          <w:sz w:val="20"/>
          <w:szCs w:val="20"/>
        </w:rPr>
        <w:t>...</w:t>
      </w:r>
      <w:r w:rsidRPr="00014E4D">
        <w:rPr>
          <w:rFonts w:ascii="Courier New" w:eastAsia="Times New Roman" w:hAnsi="Courier New" w:cs="Courier New"/>
          <w:color w:val="0000FF"/>
          <w:sz w:val="20"/>
          <w:szCs w:val="20"/>
        </w:rPr>
        <w:t>&lt;/Inv&gt;</w:t>
      </w:r>
    </w:p>
    <w:p w14:paraId="72830499" w14:textId="77777777" w:rsidR="00AC3E5D" w:rsidRPr="00014E4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014E4D">
        <w:rPr>
          <w:rFonts w:ascii="Courier New" w:eastAsia="Times New Roman" w:hAnsi="Courier New" w:cs="Courier New"/>
          <w:color w:val="0000FF"/>
          <w:sz w:val="20"/>
          <w:szCs w:val="20"/>
        </w:rPr>
        <w:t>&lt;/Invoices&gt;</w:t>
      </w:r>
    </w:p>
    <w:p w14:paraId="27544A69" w14:textId="77777777" w:rsidR="00AC3E5D" w:rsidRDefault="00AC3E5D" w:rsidP="00AC3E5D">
      <w:pPr>
        <w:rPr>
          <w:lang w:eastAsia="x-none"/>
        </w:rPr>
      </w:pPr>
    </w:p>
    <w:p w14:paraId="67B7561D" w14:textId="77777777" w:rsidR="00AC3E5D" w:rsidRDefault="00AC3E5D" w:rsidP="00AC3E5D">
      <w:pPr>
        <w:pStyle w:val="Heading3"/>
      </w:pPr>
      <w:bookmarkStart w:id="21" w:name="_Toc90309013"/>
      <w:r>
        <w:lastRenderedPageBreak/>
        <w:t>Cập nhật dữ liệu khách hàng</w:t>
      </w:r>
      <w:bookmarkEnd w:id="21"/>
    </w:p>
    <w:p w14:paraId="7F6F8AAC" w14:textId="77777777" w:rsidR="00AC3E5D" w:rsidRPr="00593BE8" w:rsidRDefault="00AC3E5D" w:rsidP="00A75803">
      <w:pPr>
        <w:pStyle w:val="N"/>
      </w:pPr>
      <w:r w:rsidRPr="00593BE8">
        <w:t>URL</w:t>
      </w:r>
    </w:p>
    <w:p w14:paraId="7527D727" w14:textId="77777777" w:rsidR="00AC3E5D" w:rsidRDefault="00AC3E5D" w:rsidP="00A75803">
      <w:pPr>
        <w:pStyle w:val="N"/>
        <w:rPr>
          <w:rFonts w:eastAsia="Calibri"/>
        </w:rPr>
      </w:pPr>
      <w:r>
        <w:tab/>
      </w:r>
      <w:r w:rsidRPr="00007702">
        <w:t xml:space="preserve"> </w:t>
      </w:r>
      <w:r w:rsidRPr="00593AB4">
        <w:t xml:space="preserve">Int  </w:t>
      </w:r>
      <w:r w:rsidRPr="00593AB4">
        <w:rPr>
          <w:b/>
        </w:rPr>
        <w:t>UpdateCus</w:t>
      </w:r>
      <w:r w:rsidRPr="00593AB4">
        <w:t xml:space="preserve"> (string xmlCusData, string username, string pass, int</w:t>
      </w:r>
      <w:r>
        <w:t>?</w:t>
      </w:r>
      <w:r w:rsidRPr="00593AB4">
        <w:t xml:space="preserve"> convert)</w:t>
      </w:r>
    </w:p>
    <w:p w14:paraId="1475D7F3" w14:textId="77777777" w:rsidR="00AC3E5D" w:rsidRDefault="00AC3E5D" w:rsidP="00A75803">
      <w:pPr>
        <w:pStyle w:val="N"/>
        <w:rPr>
          <w:rFonts w:eastAsia="Calibri"/>
        </w:rPr>
      </w:pPr>
    </w:p>
    <w:p w14:paraId="07EA4498" w14:textId="77777777" w:rsidR="00AC3E5D" w:rsidRPr="00593BE8" w:rsidRDefault="00AC3E5D" w:rsidP="00A75803">
      <w:pPr>
        <w:pStyle w:val="N"/>
      </w:pPr>
      <w:r w:rsidRPr="00593BE8">
        <w:t>DESCRIPTION</w:t>
      </w:r>
    </w:p>
    <w:p w14:paraId="4156415A" w14:textId="77777777" w:rsidR="00AC3E5D" w:rsidRDefault="00AC3E5D" w:rsidP="00A75803">
      <w:pPr>
        <w:pStyle w:val="N"/>
      </w:pPr>
      <w:r>
        <w:tab/>
        <w:t>Đây là web service cho phép cập nhật thông tin khách hàng</w:t>
      </w:r>
    </w:p>
    <w:p w14:paraId="2515F423" w14:textId="77777777" w:rsidR="00AC3E5D" w:rsidRPr="00007702" w:rsidRDefault="00AC3E5D" w:rsidP="00A75803">
      <w:pPr>
        <w:pStyle w:val="N"/>
      </w:pPr>
      <w:r w:rsidRPr="00663B3E">
        <w:t>HTTP METHOD</w:t>
      </w:r>
    </w:p>
    <w:p w14:paraId="56439F68" w14:textId="77777777" w:rsidR="00AC3E5D" w:rsidRPr="00007702" w:rsidRDefault="00AC3E5D" w:rsidP="00A75803">
      <w:pPr>
        <w:pStyle w:val="N"/>
        <w:rPr>
          <w:b/>
        </w:rPr>
      </w:pPr>
      <w:r>
        <w:tab/>
      </w:r>
      <w:r w:rsidRPr="00610AFD">
        <w:t>POST</w:t>
      </w:r>
    </w:p>
    <w:p w14:paraId="7B473790" w14:textId="77777777" w:rsidR="00AC3E5D" w:rsidRPr="00610AFD" w:rsidRDefault="00AC3E5D" w:rsidP="00A75803">
      <w:pPr>
        <w:pStyle w:val="N"/>
      </w:pPr>
      <w:r w:rsidRPr="00610AFD">
        <w:t>REQUEST BODY</w:t>
      </w:r>
    </w:p>
    <w:p w14:paraId="762B86E5" w14:textId="77777777" w:rsidR="00AC3E5D" w:rsidRPr="000D3AC0"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7EE2FB7E" w14:textId="77777777" w:rsidR="00AC3E5D" w:rsidRPr="00DA6FA0" w:rsidRDefault="00AC3E5D" w:rsidP="00AC3E5D">
      <w:pPr>
        <w:pStyle w:val="ListParagraph"/>
        <w:numPr>
          <w:ilvl w:val="0"/>
          <w:numId w:val="2"/>
        </w:numPr>
        <w:spacing w:after="0" w:line="360" w:lineRule="auto"/>
        <w:ind w:left="1080"/>
        <w:jc w:val="both"/>
        <w:rPr>
          <w:rFonts w:eastAsia="Calibri" w:cs="Times New Roman"/>
          <w:b/>
          <w:szCs w:val="24"/>
          <w:u w:val="single"/>
        </w:rPr>
      </w:pPr>
      <w:r w:rsidRPr="001F214D">
        <w:rPr>
          <w:b/>
        </w:rPr>
        <w:t>xmlCusData</w:t>
      </w:r>
      <w:r w:rsidRPr="000D3AC0">
        <w:rPr>
          <w:rFonts w:cs="Times New Roman"/>
          <w:color w:val="000000"/>
          <w:szCs w:val="24"/>
        </w:rPr>
        <w:t>: chuỗ</w:t>
      </w:r>
      <w:r>
        <w:rPr>
          <w:rFonts w:cs="Times New Roman"/>
          <w:color w:val="000000"/>
          <w:szCs w:val="24"/>
        </w:rPr>
        <w:t>i xml dữ liệu khách hàng ( theo mô tả)</w:t>
      </w:r>
    </w:p>
    <w:p w14:paraId="64D71E29"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 xml:space="preserve">convert: </w:t>
      </w:r>
      <w:r w:rsidRPr="009372AD">
        <w:rPr>
          <w:rFonts w:eastAsia="Calibri" w:cs="Times New Roman"/>
          <w:szCs w:val="24"/>
        </w:rPr>
        <w:t xml:space="preserve">Mặc định là 0, 0 – Không cần convert từ TCVN3 sang Unicode. 1- Cần convert từ TCVN3 sang Unicode </w:t>
      </w:r>
    </w:p>
    <w:p w14:paraId="2BAD01CF" w14:textId="77777777" w:rsidR="00AC3E5D" w:rsidRPr="005A1839" w:rsidRDefault="00AC3E5D" w:rsidP="00AC3E5D">
      <w:pPr>
        <w:pStyle w:val="ListParagraph"/>
        <w:spacing w:after="0" w:line="360" w:lineRule="auto"/>
        <w:ind w:left="1080"/>
        <w:jc w:val="both"/>
        <w:rPr>
          <w:rFonts w:eastAsia="Calibri" w:cs="Times New Roman"/>
          <w:b/>
          <w:szCs w:val="24"/>
          <w:u w:val="single"/>
        </w:rPr>
      </w:pPr>
    </w:p>
    <w:p w14:paraId="272B1FCB"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332B2EC0"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3C6F6E10"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19DE21F3"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79C91B59" w14:textId="77777777" w:rsidR="00AC3E5D" w:rsidRPr="00660ABB" w:rsidRDefault="00AC3E5D" w:rsidP="001B79C4">
            <w:pPr>
              <w:pStyle w:val="ListParagraph"/>
            </w:pPr>
            <w:r>
              <w:t>Ghi chú</w:t>
            </w:r>
          </w:p>
        </w:tc>
      </w:tr>
      <w:tr w:rsidR="00AC3E5D" w:rsidRPr="00660ABB" w14:paraId="46282D56" w14:textId="77777777" w:rsidTr="001B79C4">
        <w:tc>
          <w:tcPr>
            <w:tcW w:w="1710" w:type="dxa"/>
            <w:tcBorders>
              <w:top w:val="single" w:sz="4" w:space="0" w:color="2E74B5"/>
              <w:left w:val="single" w:sz="4" w:space="0" w:color="2E74B5"/>
              <w:right w:val="single" w:sz="4" w:space="0" w:color="2E74B5"/>
            </w:tcBorders>
            <w:shd w:val="clear" w:color="auto" w:fill="auto"/>
          </w:tcPr>
          <w:p w14:paraId="1AAD5AB0" w14:textId="77777777" w:rsidR="00AC3E5D" w:rsidRPr="009372AD" w:rsidRDefault="00AC3E5D" w:rsidP="001B79C4">
            <w:pPr>
              <w:pStyle w:val="ListParagraph"/>
              <w:ind w:left="0"/>
              <w:jc w:val="both"/>
              <w:rPr>
                <w:rFonts w:cs="Times New Roman"/>
              </w:rPr>
            </w:pPr>
            <w:r w:rsidRPr="009372AD">
              <w:rPr>
                <w:rFonts w:cs="Times New Roman"/>
              </w:rPr>
              <w:t>-1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77CCABD"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quyền thêm khách hàng</w:t>
            </w:r>
          </w:p>
        </w:tc>
        <w:tc>
          <w:tcPr>
            <w:tcW w:w="2515" w:type="dxa"/>
            <w:tcBorders>
              <w:top w:val="single" w:sz="4" w:space="0" w:color="2E74B5"/>
              <w:left w:val="single" w:sz="4" w:space="0" w:color="2E74B5"/>
              <w:bottom w:val="single" w:sz="4" w:space="0" w:color="2E74B5"/>
              <w:right w:val="single" w:sz="4" w:space="0" w:color="2E74B5"/>
            </w:tcBorders>
          </w:tcPr>
          <w:p w14:paraId="597A5BFF" w14:textId="77777777" w:rsidR="00AC3E5D" w:rsidRPr="009372AD" w:rsidRDefault="00AC3E5D" w:rsidP="001B79C4">
            <w:pPr>
              <w:pStyle w:val="ListParagraph"/>
              <w:ind w:left="0"/>
              <w:jc w:val="both"/>
              <w:rPr>
                <w:rFonts w:cs="Times New Roman"/>
              </w:rPr>
            </w:pPr>
          </w:p>
        </w:tc>
      </w:tr>
      <w:tr w:rsidR="00AC3E5D" w:rsidRPr="00660ABB" w14:paraId="723BBA90"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E602512" w14:textId="77777777" w:rsidR="00AC3E5D" w:rsidRPr="009372AD" w:rsidRDefault="00AC3E5D" w:rsidP="001B79C4">
            <w:pPr>
              <w:pStyle w:val="ListParagraph"/>
              <w:ind w:left="0"/>
              <w:jc w:val="both"/>
              <w:rPr>
                <w:rFonts w:cs="Times New Roman"/>
              </w:rPr>
            </w:pPr>
            <w:r w:rsidRPr="009372AD">
              <w:rPr>
                <w:rFonts w:cs="Times New Roman"/>
              </w:rPr>
              <w:t>-2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97ADB70" w14:textId="77777777" w:rsidR="00AC3E5D" w:rsidRPr="009372AD" w:rsidRDefault="00AC3E5D" w:rsidP="001B79C4">
            <w:pPr>
              <w:pStyle w:val="ListParagraph"/>
              <w:ind w:left="0"/>
              <w:jc w:val="both"/>
              <w:rPr>
                <w:rFonts w:cs="Times New Roman"/>
              </w:rPr>
            </w:pPr>
            <w:r w:rsidRPr="009372AD">
              <w:rPr>
                <w:rFonts w:cs="Times New Roman"/>
              </w:rPr>
              <w:t>Không import được khách hàng vào db</w:t>
            </w:r>
          </w:p>
        </w:tc>
        <w:tc>
          <w:tcPr>
            <w:tcW w:w="2515" w:type="dxa"/>
            <w:tcBorders>
              <w:top w:val="single" w:sz="4" w:space="0" w:color="2E74B5"/>
              <w:left w:val="single" w:sz="4" w:space="0" w:color="2E74B5"/>
              <w:bottom w:val="single" w:sz="4" w:space="0" w:color="2E74B5"/>
              <w:right w:val="single" w:sz="4" w:space="0" w:color="2E74B5"/>
            </w:tcBorders>
          </w:tcPr>
          <w:p w14:paraId="19411E7F" w14:textId="77777777" w:rsidR="00AC3E5D" w:rsidRPr="009372AD" w:rsidRDefault="00AC3E5D" w:rsidP="001B79C4">
            <w:pPr>
              <w:pStyle w:val="ListParagraph"/>
              <w:ind w:left="0"/>
              <w:jc w:val="both"/>
              <w:rPr>
                <w:rFonts w:cs="Times New Roman"/>
              </w:rPr>
            </w:pPr>
            <w:r w:rsidRPr="009372AD">
              <w:rPr>
                <w:rFonts w:cs="Times New Roman"/>
              </w:rPr>
              <w:t>Có rollback db</w:t>
            </w:r>
          </w:p>
        </w:tc>
      </w:tr>
      <w:tr w:rsidR="00AC3E5D" w:rsidRPr="00660ABB" w14:paraId="28AADA83"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8710AA3" w14:textId="77777777" w:rsidR="00AC3E5D" w:rsidRPr="009372AD" w:rsidRDefault="00AC3E5D" w:rsidP="001B79C4">
            <w:pPr>
              <w:pStyle w:val="ListParagraph"/>
              <w:ind w:left="0"/>
              <w:jc w:val="both"/>
              <w:rPr>
                <w:rFonts w:cs="Times New Roman"/>
                <w:szCs w:val="24"/>
              </w:rPr>
            </w:pPr>
            <w:r w:rsidRPr="009372AD">
              <w:rPr>
                <w:rFonts w:cs="Times New Roman"/>
                <w:szCs w:val="24"/>
              </w:rPr>
              <w:t>-3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3B217D0" w14:textId="77777777" w:rsidR="00AC3E5D" w:rsidRPr="009372AD" w:rsidRDefault="00AC3E5D" w:rsidP="001B79C4">
            <w:pPr>
              <w:pStyle w:val="ListParagraph"/>
              <w:ind w:left="0"/>
              <w:jc w:val="both"/>
              <w:rPr>
                <w:rFonts w:cs="Times New Roman"/>
                <w:szCs w:val="24"/>
              </w:rPr>
            </w:pPr>
            <w:r w:rsidRPr="009372AD">
              <w:rPr>
                <w:rFonts w:cs="Times New Roman"/>
                <w:szCs w:val="24"/>
              </w:rPr>
              <w:t>Dữ liệu xml đầu vào không đúng quy định</w:t>
            </w:r>
          </w:p>
        </w:tc>
        <w:tc>
          <w:tcPr>
            <w:tcW w:w="2515" w:type="dxa"/>
            <w:tcBorders>
              <w:top w:val="single" w:sz="4" w:space="0" w:color="2E74B5"/>
              <w:left w:val="single" w:sz="4" w:space="0" w:color="2E74B5"/>
              <w:bottom w:val="single" w:sz="4" w:space="0" w:color="2E74B5"/>
              <w:right w:val="single" w:sz="4" w:space="0" w:color="2E74B5"/>
            </w:tcBorders>
          </w:tcPr>
          <w:p w14:paraId="02483F23" w14:textId="77777777" w:rsidR="00AC3E5D" w:rsidRPr="009372AD" w:rsidRDefault="00AC3E5D" w:rsidP="001B79C4">
            <w:pPr>
              <w:pStyle w:val="ListParagraph"/>
              <w:ind w:left="0"/>
              <w:jc w:val="both"/>
              <w:rPr>
                <w:rFonts w:cs="Times New Roman"/>
                <w:szCs w:val="24"/>
              </w:rPr>
            </w:pPr>
            <w:r w:rsidRPr="009372AD">
              <w:rPr>
                <w:rFonts w:cs="Times New Roman"/>
                <w:szCs w:val="24"/>
              </w:rPr>
              <w:t>Chỉ cần 1 customer trong chuỗi xml không hợp lệ, không thực hiện update trên tất cả dữ liệu đưa vào</w:t>
            </w:r>
          </w:p>
        </w:tc>
      </w:tr>
      <w:tr w:rsidR="00AC3E5D" w:rsidRPr="00660ABB" w14:paraId="7B3FCA7B"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D8DA14B" w14:textId="77777777" w:rsidR="00AC3E5D" w:rsidRPr="009372AD" w:rsidRDefault="00AC3E5D" w:rsidP="001B79C4">
            <w:pPr>
              <w:pStyle w:val="ListParagraph"/>
              <w:ind w:left="0"/>
              <w:jc w:val="both"/>
              <w:rPr>
                <w:rFonts w:cs="Times New Roman"/>
              </w:rPr>
            </w:pPr>
            <w:r w:rsidRPr="009372AD">
              <w:rPr>
                <w:rFonts w:cs="Times New Roman"/>
              </w:rPr>
              <w:t>N</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D719295" w14:textId="77777777" w:rsidR="00AC3E5D" w:rsidRPr="009372AD" w:rsidRDefault="00AC3E5D" w:rsidP="001B79C4">
            <w:pPr>
              <w:pStyle w:val="ListParagraph"/>
              <w:ind w:left="0"/>
              <w:jc w:val="both"/>
              <w:rPr>
                <w:rFonts w:cs="Times New Roman"/>
              </w:rPr>
            </w:pPr>
            <w:r w:rsidRPr="009372AD">
              <w:rPr>
                <w:rFonts w:cs="Times New Roman"/>
              </w:rPr>
              <w:t>Số lượng khách hàng đã import và update</w:t>
            </w:r>
          </w:p>
        </w:tc>
        <w:tc>
          <w:tcPr>
            <w:tcW w:w="2515" w:type="dxa"/>
            <w:tcBorders>
              <w:top w:val="single" w:sz="4" w:space="0" w:color="2E74B5"/>
              <w:left w:val="single" w:sz="4" w:space="0" w:color="2E74B5"/>
              <w:bottom w:val="single" w:sz="4" w:space="0" w:color="2E74B5"/>
              <w:right w:val="single" w:sz="4" w:space="0" w:color="2E74B5"/>
            </w:tcBorders>
          </w:tcPr>
          <w:p w14:paraId="09116441" w14:textId="77777777" w:rsidR="00AC3E5D" w:rsidRPr="009372AD" w:rsidRDefault="00AC3E5D" w:rsidP="001B79C4">
            <w:pPr>
              <w:pStyle w:val="ListParagraph"/>
              <w:ind w:left="0"/>
              <w:jc w:val="both"/>
              <w:rPr>
                <w:rFonts w:cs="Times New Roman"/>
              </w:rPr>
            </w:pPr>
            <w:r w:rsidRPr="009372AD">
              <w:rPr>
                <w:rFonts w:cs="Times New Roman"/>
              </w:rPr>
              <w:t>N&gt;0, N là kiểu integer</w:t>
            </w:r>
          </w:p>
        </w:tc>
      </w:tr>
    </w:tbl>
    <w:p w14:paraId="5947CBB7" w14:textId="77777777" w:rsidR="00AC3E5D" w:rsidRDefault="00AC3E5D" w:rsidP="00AC3E5D">
      <w:pPr>
        <w:rPr>
          <w:lang w:eastAsia="x-none"/>
        </w:rPr>
      </w:pPr>
    </w:p>
    <w:p w14:paraId="325F0F36" w14:textId="77777777" w:rsidR="00AC3E5D" w:rsidRDefault="00AC3E5D" w:rsidP="00AC3E5D">
      <w:pPr>
        <w:spacing w:after="0" w:line="360" w:lineRule="auto"/>
        <w:jc w:val="both"/>
        <w:rPr>
          <w:rFonts w:eastAsia="Calibri" w:cs="Times New Roman"/>
          <w:b/>
          <w:szCs w:val="24"/>
        </w:rPr>
      </w:pPr>
      <w:r w:rsidRPr="002636DC">
        <w:rPr>
          <w:rFonts w:eastAsia="Calibri" w:cs="Times New Roman"/>
          <w:b/>
          <w:szCs w:val="24"/>
        </w:rPr>
        <w:t>Cấu trúc của xmlCusData (các trường * là bắt buộc):</w:t>
      </w:r>
    </w:p>
    <w:p w14:paraId="03D75B65" w14:textId="77777777" w:rsidR="00AC3E5D" w:rsidRPr="00886A40"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86A40">
        <w:rPr>
          <w:rFonts w:ascii="Courier New" w:eastAsia="Times New Roman" w:hAnsi="Courier New" w:cs="Courier New"/>
          <w:color w:val="0000FF"/>
          <w:sz w:val="20"/>
          <w:szCs w:val="20"/>
        </w:rPr>
        <w:t>&lt;Customers&gt;</w:t>
      </w:r>
    </w:p>
    <w:p w14:paraId="77D9DDD2" w14:textId="77777777" w:rsidR="00AC3E5D" w:rsidRPr="00886A40"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86A40">
        <w:rPr>
          <w:rFonts w:ascii="Courier New" w:eastAsia="Times New Roman" w:hAnsi="Courier New" w:cs="Courier New"/>
          <w:color w:val="0000FF"/>
          <w:sz w:val="20"/>
          <w:szCs w:val="20"/>
        </w:rPr>
        <w:t>&lt;Customer&gt;</w:t>
      </w:r>
    </w:p>
    <w:p w14:paraId="7C1FC0F7" w14:textId="77777777" w:rsidR="00AC3E5D" w:rsidRPr="00886A40"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86A40">
        <w:rPr>
          <w:rFonts w:ascii="Courier New" w:eastAsia="Times New Roman" w:hAnsi="Courier New" w:cs="Courier New"/>
          <w:b/>
          <w:bCs/>
          <w:color w:val="000000"/>
          <w:sz w:val="20"/>
          <w:szCs w:val="20"/>
        </w:rPr>
        <w:t xml:space="preserve">    </w:t>
      </w:r>
      <w:r w:rsidRPr="00886A40">
        <w:rPr>
          <w:rFonts w:ascii="Courier New" w:eastAsia="Times New Roman" w:hAnsi="Courier New" w:cs="Courier New"/>
          <w:color w:val="0000FF"/>
          <w:sz w:val="20"/>
          <w:szCs w:val="20"/>
        </w:rPr>
        <w:t>&lt;Name&gt;</w:t>
      </w:r>
      <w:r w:rsidRPr="00886A40">
        <w:rPr>
          <w:rFonts w:ascii="Courier New" w:eastAsia="Times New Roman" w:hAnsi="Courier New" w:cs="Courier New"/>
          <w:b/>
          <w:bCs/>
          <w:color w:val="000000"/>
          <w:sz w:val="20"/>
          <w:szCs w:val="20"/>
        </w:rPr>
        <w:t>Tên khách hàng*</w:t>
      </w:r>
      <w:r w:rsidRPr="00886A40">
        <w:rPr>
          <w:rFonts w:ascii="Courier New" w:eastAsia="Times New Roman" w:hAnsi="Courier New" w:cs="Courier New"/>
          <w:color w:val="0000FF"/>
          <w:sz w:val="20"/>
          <w:szCs w:val="20"/>
        </w:rPr>
        <w:t>&lt;/Name&gt;</w:t>
      </w:r>
    </w:p>
    <w:p w14:paraId="693AB159" w14:textId="77777777" w:rsidR="00AC3E5D" w:rsidRPr="00886A40"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86A40">
        <w:rPr>
          <w:rFonts w:ascii="Courier New" w:eastAsia="Times New Roman" w:hAnsi="Courier New" w:cs="Courier New"/>
          <w:b/>
          <w:bCs/>
          <w:color w:val="000000"/>
          <w:sz w:val="20"/>
          <w:szCs w:val="20"/>
        </w:rPr>
        <w:t xml:space="preserve">    </w:t>
      </w:r>
      <w:r w:rsidRPr="00886A40">
        <w:rPr>
          <w:rFonts w:ascii="Courier New" w:eastAsia="Times New Roman" w:hAnsi="Courier New" w:cs="Courier New"/>
          <w:color w:val="0000FF"/>
          <w:sz w:val="20"/>
          <w:szCs w:val="20"/>
        </w:rPr>
        <w:t>&lt;Code&gt;</w:t>
      </w:r>
      <w:r w:rsidRPr="00886A40">
        <w:rPr>
          <w:rFonts w:ascii="Courier New" w:eastAsia="Times New Roman" w:hAnsi="Courier New" w:cs="Courier New"/>
          <w:b/>
          <w:bCs/>
          <w:color w:val="000000"/>
          <w:sz w:val="20"/>
          <w:szCs w:val="20"/>
        </w:rPr>
        <w:t>Mã khách hàng*</w:t>
      </w:r>
      <w:r w:rsidRPr="00886A40">
        <w:rPr>
          <w:rFonts w:ascii="Courier New" w:eastAsia="Times New Roman" w:hAnsi="Courier New" w:cs="Courier New"/>
          <w:color w:val="0000FF"/>
          <w:sz w:val="20"/>
          <w:szCs w:val="20"/>
        </w:rPr>
        <w:t>&lt;/Code&gt;</w:t>
      </w:r>
    </w:p>
    <w:p w14:paraId="0BB299A6" w14:textId="77777777" w:rsidR="00AC3E5D" w:rsidRPr="00886A40"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86A40">
        <w:rPr>
          <w:rFonts w:ascii="Courier New" w:eastAsia="Times New Roman" w:hAnsi="Courier New" w:cs="Courier New"/>
          <w:b/>
          <w:bCs/>
          <w:color w:val="000000"/>
          <w:sz w:val="20"/>
          <w:szCs w:val="20"/>
        </w:rPr>
        <w:t xml:space="preserve">    </w:t>
      </w:r>
      <w:r w:rsidRPr="00886A40">
        <w:rPr>
          <w:rFonts w:ascii="Courier New" w:eastAsia="Times New Roman" w:hAnsi="Courier New" w:cs="Courier New"/>
          <w:color w:val="0000FF"/>
          <w:sz w:val="20"/>
          <w:szCs w:val="20"/>
        </w:rPr>
        <w:t>&lt;Account&gt;</w:t>
      </w:r>
      <w:r w:rsidRPr="00886A40">
        <w:rPr>
          <w:rFonts w:ascii="Courier New" w:eastAsia="Times New Roman" w:hAnsi="Courier New" w:cs="Courier New"/>
          <w:b/>
          <w:bCs/>
          <w:color w:val="000000"/>
          <w:sz w:val="20"/>
          <w:szCs w:val="20"/>
        </w:rPr>
        <w:t>Tài khoản đăng nhập</w:t>
      </w:r>
      <w:r w:rsidRPr="00886A40">
        <w:rPr>
          <w:rFonts w:ascii="Courier New" w:eastAsia="Times New Roman" w:hAnsi="Courier New" w:cs="Courier New"/>
          <w:color w:val="0000FF"/>
          <w:sz w:val="20"/>
          <w:szCs w:val="20"/>
        </w:rPr>
        <w:t>&lt;/Account&gt;</w:t>
      </w:r>
    </w:p>
    <w:p w14:paraId="5DBD2183" w14:textId="77777777" w:rsidR="00AC3E5D" w:rsidRPr="00886A40"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86A40">
        <w:rPr>
          <w:rFonts w:ascii="Courier New" w:eastAsia="Times New Roman" w:hAnsi="Courier New" w:cs="Courier New"/>
          <w:b/>
          <w:bCs/>
          <w:color w:val="000000"/>
          <w:sz w:val="20"/>
          <w:szCs w:val="20"/>
        </w:rPr>
        <w:lastRenderedPageBreak/>
        <w:t xml:space="preserve">    </w:t>
      </w:r>
      <w:r w:rsidRPr="00886A40">
        <w:rPr>
          <w:rFonts w:ascii="Courier New" w:eastAsia="Times New Roman" w:hAnsi="Courier New" w:cs="Courier New"/>
          <w:color w:val="0000FF"/>
          <w:sz w:val="20"/>
          <w:szCs w:val="20"/>
        </w:rPr>
        <w:t>&lt;TaxCode&gt;</w:t>
      </w:r>
      <w:r w:rsidRPr="00886A40">
        <w:rPr>
          <w:rFonts w:ascii="Courier New" w:eastAsia="Times New Roman" w:hAnsi="Courier New" w:cs="Courier New"/>
          <w:b/>
          <w:bCs/>
          <w:color w:val="000000"/>
          <w:sz w:val="20"/>
          <w:szCs w:val="20"/>
        </w:rPr>
        <w:t>Mã số thuế (bắt buộc với khách hàng là doanh nghiệp)</w:t>
      </w:r>
      <w:r w:rsidRPr="00886A40">
        <w:rPr>
          <w:rFonts w:ascii="Courier New" w:eastAsia="Times New Roman" w:hAnsi="Courier New" w:cs="Courier New"/>
          <w:color w:val="0000FF"/>
          <w:sz w:val="20"/>
          <w:szCs w:val="20"/>
        </w:rPr>
        <w:t>&lt;/TaxCode&gt;</w:t>
      </w:r>
    </w:p>
    <w:p w14:paraId="3BBB7EE0" w14:textId="77777777" w:rsidR="00AC3E5D" w:rsidRPr="00886A40"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86A40">
        <w:rPr>
          <w:rFonts w:ascii="Courier New" w:eastAsia="Times New Roman" w:hAnsi="Courier New" w:cs="Courier New"/>
          <w:b/>
          <w:bCs/>
          <w:color w:val="000000"/>
          <w:sz w:val="20"/>
          <w:szCs w:val="20"/>
        </w:rPr>
        <w:t xml:space="preserve">    </w:t>
      </w:r>
      <w:r w:rsidRPr="00886A40">
        <w:rPr>
          <w:rFonts w:ascii="Courier New" w:eastAsia="Times New Roman" w:hAnsi="Courier New" w:cs="Courier New"/>
          <w:color w:val="0000FF"/>
          <w:sz w:val="20"/>
          <w:szCs w:val="20"/>
        </w:rPr>
        <w:t>&lt;Address&gt;</w:t>
      </w:r>
      <w:r w:rsidRPr="00886A40">
        <w:rPr>
          <w:rFonts w:ascii="Courier New" w:eastAsia="Times New Roman" w:hAnsi="Courier New" w:cs="Courier New"/>
          <w:b/>
          <w:bCs/>
          <w:color w:val="000000"/>
          <w:sz w:val="20"/>
          <w:szCs w:val="20"/>
        </w:rPr>
        <w:t>Địa chỉthanh toán*</w:t>
      </w:r>
      <w:r w:rsidRPr="00886A40">
        <w:rPr>
          <w:rFonts w:ascii="Courier New" w:eastAsia="Times New Roman" w:hAnsi="Courier New" w:cs="Courier New"/>
          <w:color w:val="0000FF"/>
          <w:sz w:val="20"/>
          <w:szCs w:val="20"/>
        </w:rPr>
        <w:t>&lt;/Address&gt;</w:t>
      </w:r>
    </w:p>
    <w:p w14:paraId="22FF1A83" w14:textId="77777777" w:rsidR="00AC3E5D" w:rsidRPr="00886A40"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86A40">
        <w:rPr>
          <w:rFonts w:ascii="Courier New" w:eastAsia="Times New Roman" w:hAnsi="Courier New" w:cs="Courier New"/>
          <w:b/>
          <w:bCs/>
          <w:color w:val="000000"/>
          <w:sz w:val="20"/>
          <w:szCs w:val="20"/>
        </w:rPr>
        <w:t xml:space="preserve">    </w:t>
      </w:r>
      <w:r w:rsidRPr="00886A40">
        <w:rPr>
          <w:rFonts w:ascii="Courier New" w:eastAsia="Times New Roman" w:hAnsi="Courier New" w:cs="Courier New"/>
          <w:color w:val="0000FF"/>
          <w:sz w:val="20"/>
          <w:szCs w:val="20"/>
        </w:rPr>
        <w:t>&lt;BankAccountName&gt;</w:t>
      </w:r>
      <w:r w:rsidRPr="00886A40">
        <w:rPr>
          <w:rFonts w:ascii="Courier New" w:eastAsia="Times New Roman" w:hAnsi="Courier New" w:cs="Courier New"/>
          <w:b/>
          <w:bCs/>
          <w:color w:val="000000"/>
          <w:sz w:val="20"/>
          <w:szCs w:val="20"/>
        </w:rPr>
        <w:t>Tên tài khoản ngân hàng</w:t>
      </w:r>
      <w:r w:rsidRPr="00886A40">
        <w:rPr>
          <w:rFonts w:ascii="Courier New" w:eastAsia="Times New Roman" w:hAnsi="Courier New" w:cs="Courier New"/>
          <w:color w:val="0000FF"/>
          <w:sz w:val="20"/>
          <w:szCs w:val="20"/>
        </w:rPr>
        <w:t>&lt;/BankAccountName&gt;</w:t>
      </w:r>
    </w:p>
    <w:p w14:paraId="2FA8E3D7" w14:textId="77777777" w:rsidR="00AC3E5D" w:rsidRPr="00886A40"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86A40">
        <w:rPr>
          <w:rFonts w:ascii="Courier New" w:eastAsia="Times New Roman" w:hAnsi="Courier New" w:cs="Courier New"/>
          <w:b/>
          <w:bCs/>
          <w:color w:val="000000"/>
          <w:sz w:val="20"/>
          <w:szCs w:val="20"/>
        </w:rPr>
        <w:t xml:space="preserve">    </w:t>
      </w:r>
      <w:r w:rsidRPr="00886A40">
        <w:rPr>
          <w:rFonts w:ascii="Courier New" w:eastAsia="Times New Roman" w:hAnsi="Courier New" w:cs="Courier New"/>
          <w:color w:val="0000FF"/>
          <w:sz w:val="20"/>
          <w:szCs w:val="20"/>
        </w:rPr>
        <w:t>&lt;BankName&gt;</w:t>
      </w:r>
      <w:r w:rsidRPr="00886A40">
        <w:rPr>
          <w:rFonts w:ascii="Courier New" w:eastAsia="Times New Roman" w:hAnsi="Courier New" w:cs="Courier New"/>
          <w:b/>
          <w:bCs/>
          <w:color w:val="000000"/>
          <w:sz w:val="20"/>
          <w:szCs w:val="20"/>
        </w:rPr>
        <w:t>Tên ngân hàng</w:t>
      </w:r>
      <w:r w:rsidRPr="00886A40">
        <w:rPr>
          <w:rFonts w:ascii="Courier New" w:eastAsia="Times New Roman" w:hAnsi="Courier New" w:cs="Courier New"/>
          <w:color w:val="0000FF"/>
          <w:sz w:val="20"/>
          <w:szCs w:val="20"/>
        </w:rPr>
        <w:t>&lt;/BankName&gt;</w:t>
      </w:r>
    </w:p>
    <w:p w14:paraId="7D39772F" w14:textId="77777777" w:rsidR="00AC3E5D" w:rsidRPr="00886A40"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86A40">
        <w:rPr>
          <w:rFonts w:ascii="Courier New" w:eastAsia="Times New Roman" w:hAnsi="Courier New" w:cs="Courier New"/>
          <w:b/>
          <w:bCs/>
          <w:color w:val="000000"/>
          <w:sz w:val="20"/>
          <w:szCs w:val="20"/>
        </w:rPr>
        <w:t xml:space="preserve">    </w:t>
      </w:r>
      <w:r w:rsidRPr="00886A40">
        <w:rPr>
          <w:rFonts w:ascii="Courier New" w:eastAsia="Times New Roman" w:hAnsi="Courier New" w:cs="Courier New"/>
          <w:color w:val="0000FF"/>
          <w:sz w:val="20"/>
          <w:szCs w:val="20"/>
        </w:rPr>
        <w:t>&lt;BankNumber&gt;</w:t>
      </w:r>
      <w:r w:rsidRPr="00886A40">
        <w:rPr>
          <w:rFonts w:ascii="Courier New" w:eastAsia="Times New Roman" w:hAnsi="Courier New" w:cs="Courier New"/>
          <w:b/>
          <w:bCs/>
          <w:color w:val="000000"/>
          <w:sz w:val="20"/>
          <w:szCs w:val="20"/>
        </w:rPr>
        <w:t>Số tài khoản</w:t>
      </w:r>
      <w:r w:rsidRPr="00886A40">
        <w:rPr>
          <w:rFonts w:ascii="Courier New" w:eastAsia="Times New Roman" w:hAnsi="Courier New" w:cs="Courier New"/>
          <w:color w:val="0000FF"/>
          <w:sz w:val="20"/>
          <w:szCs w:val="20"/>
        </w:rPr>
        <w:t>&lt;/BankNumber&gt;</w:t>
      </w:r>
    </w:p>
    <w:p w14:paraId="209E3C3D" w14:textId="77777777" w:rsidR="00AC3E5D" w:rsidRPr="00886A40"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86A40">
        <w:rPr>
          <w:rFonts w:ascii="Courier New" w:eastAsia="Times New Roman" w:hAnsi="Courier New" w:cs="Courier New"/>
          <w:b/>
          <w:bCs/>
          <w:color w:val="000000"/>
          <w:sz w:val="20"/>
          <w:szCs w:val="20"/>
        </w:rPr>
        <w:t xml:space="preserve">    </w:t>
      </w:r>
      <w:r w:rsidRPr="00886A40">
        <w:rPr>
          <w:rFonts w:ascii="Courier New" w:eastAsia="Times New Roman" w:hAnsi="Courier New" w:cs="Courier New"/>
          <w:color w:val="0000FF"/>
          <w:sz w:val="20"/>
          <w:szCs w:val="20"/>
        </w:rPr>
        <w:t>&lt;Email&gt;</w:t>
      </w:r>
      <w:r>
        <w:rPr>
          <w:rFonts w:ascii="Courier New" w:eastAsia="Times New Roman" w:hAnsi="Courier New" w:cs="Courier New"/>
          <w:b/>
          <w:bCs/>
          <w:color w:val="000000"/>
          <w:sz w:val="20"/>
          <w:szCs w:val="20"/>
        </w:rPr>
        <w:t>Email</w:t>
      </w:r>
      <w:r w:rsidRPr="00886A40">
        <w:rPr>
          <w:rFonts w:ascii="Courier New" w:eastAsia="Times New Roman" w:hAnsi="Courier New" w:cs="Courier New"/>
          <w:color w:val="0000FF"/>
          <w:sz w:val="20"/>
          <w:szCs w:val="20"/>
        </w:rPr>
        <w:t>&lt;/Email&gt;</w:t>
      </w:r>
    </w:p>
    <w:p w14:paraId="7179B4DE" w14:textId="77777777" w:rsidR="00AC3E5D" w:rsidRPr="00886A40"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86A40">
        <w:rPr>
          <w:rFonts w:ascii="Courier New" w:eastAsia="Times New Roman" w:hAnsi="Courier New" w:cs="Courier New"/>
          <w:b/>
          <w:bCs/>
          <w:color w:val="000000"/>
          <w:sz w:val="20"/>
          <w:szCs w:val="20"/>
        </w:rPr>
        <w:t xml:space="preserve">    </w:t>
      </w:r>
      <w:r w:rsidRPr="00886A40">
        <w:rPr>
          <w:rFonts w:ascii="Courier New" w:eastAsia="Times New Roman" w:hAnsi="Courier New" w:cs="Courier New"/>
          <w:color w:val="0000FF"/>
          <w:sz w:val="20"/>
          <w:szCs w:val="20"/>
        </w:rPr>
        <w:t>&lt;Fax&gt;</w:t>
      </w:r>
      <w:r w:rsidRPr="00886A40">
        <w:rPr>
          <w:rFonts w:ascii="Courier New" w:eastAsia="Times New Roman" w:hAnsi="Courier New" w:cs="Courier New"/>
          <w:b/>
          <w:bCs/>
          <w:color w:val="000000"/>
          <w:sz w:val="20"/>
          <w:szCs w:val="20"/>
        </w:rPr>
        <w:t>Số fax</w:t>
      </w:r>
      <w:r w:rsidRPr="00886A40">
        <w:rPr>
          <w:rFonts w:ascii="Courier New" w:eastAsia="Times New Roman" w:hAnsi="Courier New" w:cs="Courier New"/>
          <w:color w:val="0000FF"/>
          <w:sz w:val="20"/>
          <w:szCs w:val="20"/>
        </w:rPr>
        <w:t>&lt;/Fax&gt;</w:t>
      </w:r>
    </w:p>
    <w:p w14:paraId="651C9824" w14:textId="77777777" w:rsidR="00AC3E5D" w:rsidRPr="00886A40"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86A40">
        <w:rPr>
          <w:rFonts w:ascii="Courier New" w:eastAsia="Times New Roman" w:hAnsi="Courier New" w:cs="Courier New"/>
          <w:b/>
          <w:bCs/>
          <w:color w:val="000000"/>
          <w:sz w:val="20"/>
          <w:szCs w:val="20"/>
        </w:rPr>
        <w:t xml:space="preserve">    </w:t>
      </w:r>
      <w:r w:rsidRPr="00886A40">
        <w:rPr>
          <w:rFonts w:ascii="Courier New" w:eastAsia="Times New Roman" w:hAnsi="Courier New" w:cs="Courier New"/>
          <w:color w:val="0000FF"/>
          <w:sz w:val="20"/>
          <w:szCs w:val="20"/>
        </w:rPr>
        <w:t>&lt;Phone&gt;</w:t>
      </w:r>
      <w:r w:rsidRPr="00886A40">
        <w:rPr>
          <w:rFonts w:ascii="Courier New" w:eastAsia="Times New Roman" w:hAnsi="Courier New" w:cs="Courier New"/>
          <w:b/>
          <w:bCs/>
          <w:color w:val="000000"/>
          <w:sz w:val="20"/>
          <w:szCs w:val="20"/>
        </w:rPr>
        <w:t>Điện thoại</w:t>
      </w:r>
      <w:r w:rsidRPr="00886A40">
        <w:rPr>
          <w:rFonts w:ascii="Courier New" w:eastAsia="Times New Roman" w:hAnsi="Courier New" w:cs="Courier New"/>
          <w:color w:val="0000FF"/>
          <w:sz w:val="20"/>
          <w:szCs w:val="20"/>
        </w:rPr>
        <w:t>&lt;/Phone&gt;</w:t>
      </w:r>
    </w:p>
    <w:p w14:paraId="150581B6" w14:textId="77777777" w:rsidR="00AC3E5D" w:rsidRPr="00886A40"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86A40">
        <w:rPr>
          <w:rFonts w:ascii="Courier New" w:eastAsia="Times New Roman" w:hAnsi="Courier New" w:cs="Courier New"/>
          <w:b/>
          <w:bCs/>
          <w:color w:val="000000"/>
          <w:sz w:val="20"/>
          <w:szCs w:val="20"/>
        </w:rPr>
        <w:t xml:space="preserve">    </w:t>
      </w:r>
      <w:r w:rsidRPr="00886A40">
        <w:rPr>
          <w:rFonts w:ascii="Courier New" w:eastAsia="Times New Roman" w:hAnsi="Courier New" w:cs="Courier New"/>
          <w:color w:val="0000FF"/>
          <w:sz w:val="20"/>
          <w:szCs w:val="20"/>
        </w:rPr>
        <w:t>&lt;ContactPerson&gt;</w:t>
      </w:r>
      <w:r w:rsidRPr="00886A40">
        <w:rPr>
          <w:rFonts w:ascii="Courier New" w:eastAsia="Times New Roman" w:hAnsi="Courier New" w:cs="Courier New"/>
          <w:b/>
          <w:bCs/>
          <w:color w:val="000000"/>
          <w:sz w:val="20"/>
          <w:szCs w:val="20"/>
        </w:rPr>
        <w:t>Liên hệ</w:t>
      </w:r>
      <w:r w:rsidRPr="00886A40">
        <w:rPr>
          <w:rFonts w:ascii="Courier New" w:eastAsia="Times New Roman" w:hAnsi="Courier New" w:cs="Courier New"/>
          <w:color w:val="0000FF"/>
          <w:sz w:val="20"/>
          <w:szCs w:val="20"/>
        </w:rPr>
        <w:t>&lt;/ContactPerson&gt;</w:t>
      </w:r>
    </w:p>
    <w:p w14:paraId="0F4DD46C" w14:textId="77777777" w:rsidR="00AC3E5D" w:rsidRPr="00886A40"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86A40">
        <w:rPr>
          <w:rFonts w:ascii="Courier New" w:eastAsia="Times New Roman" w:hAnsi="Courier New" w:cs="Courier New"/>
          <w:b/>
          <w:bCs/>
          <w:color w:val="000000"/>
          <w:sz w:val="20"/>
          <w:szCs w:val="20"/>
        </w:rPr>
        <w:t xml:space="preserve">    </w:t>
      </w:r>
      <w:r w:rsidRPr="00886A40">
        <w:rPr>
          <w:rFonts w:ascii="Courier New" w:eastAsia="Times New Roman" w:hAnsi="Courier New" w:cs="Courier New"/>
          <w:color w:val="0000FF"/>
          <w:sz w:val="20"/>
          <w:szCs w:val="20"/>
        </w:rPr>
        <w:t>&lt;RepresentPerson&gt;</w:t>
      </w:r>
      <w:r w:rsidRPr="00886A40">
        <w:rPr>
          <w:rFonts w:ascii="Courier New" w:eastAsia="Times New Roman" w:hAnsi="Courier New" w:cs="Courier New"/>
          <w:b/>
          <w:bCs/>
          <w:color w:val="000000"/>
          <w:sz w:val="20"/>
          <w:szCs w:val="20"/>
        </w:rPr>
        <w:t>Người đại diện</w:t>
      </w:r>
      <w:r w:rsidRPr="00886A40">
        <w:rPr>
          <w:rFonts w:ascii="Courier New" w:eastAsia="Times New Roman" w:hAnsi="Courier New" w:cs="Courier New"/>
          <w:color w:val="0000FF"/>
          <w:sz w:val="20"/>
          <w:szCs w:val="20"/>
        </w:rPr>
        <w:t>&lt;/RepresentPerson&gt;</w:t>
      </w:r>
    </w:p>
    <w:p w14:paraId="37DAFAA4"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886A40">
        <w:rPr>
          <w:rFonts w:ascii="Courier New" w:eastAsia="Times New Roman" w:hAnsi="Courier New" w:cs="Courier New"/>
          <w:b/>
          <w:bCs/>
          <w:color w:val="000000"/>
          <w:sz w:val="20"/>
          <w:szCs w:val="20"/>
        </w:rPr>
        <w:t xml:space="preserve">    </w:t>
      </w:r>
      <w:r w:rsidRPr="00886A40">
        <w:rPr>
          <w:rFonts w:ascii="Courier New" w:eastAsia="Times New Roman" w:hAnsi="Courier New" w:cs="Courier New"/>
          <w:color w:val="0000FF"/>
          <w:sz w:val="20"/>
          <w:szCs w:val="20"/>
        </w:rPr>
        <w:t>&lt;CusType&gt;</w:t>
      </w:r>
      <w:r w:rsidRPr="00886A40">
        <w:rPr>
          <w:rFonts w:ascii="Courier New" w:eastAsia="Times New Roman" w:hAnsi="Courier New" w:cs="Courier New"/>
          <w:b/>
          <w:bCs/>
          <w:color w:val="000000"/>
          <w:sz w:val="20"/>
          <w:szCs w:val="20"/>
        </w:rPr>
        <w:t>Loại khách hàng (1: Doanh nghiệp/0: Cá nhân)*</w:t>
      </w:r>
      <w:r w:rsidRPr="00886A40">
        <w:rPr>
          <w:rFonts w:ascii="Courier New" w:eastAsia="Times New Roman" w:hAnsi="Courier New" w:cs="Courier New"/>
          <w:color w:val="0000FF"/>
          <w:sz w:val="20"/>
          <w:szCs w:val="20"/>
        </w:rPr>
        <w:t>&lt;/CusType&gt;</w:t>
      </w:r>
    </w:p>
    <w:p w14:paraId="66CE4363" w14:textId="77777777" w:rsidR="00AC3E5D" w:rsidRPr="009372AD" w:rsidRDefault="00AC3E5D" w:rsidP="00AC3E5D">
      <w:pPr>
        <w:shd w:val="clear" w:color="auto" w:fill="FFFFFF"/>
        <w:spacing w:after="0" w:line="240" w:lineRule="auto"/>
        <w:rPr>
          <w:rFonts w:eastAsia="Consolas" w:cs="Times New Roman"/>
          <w:szCs w:val="24"/>
        </w:rPr>
      </w:pPr>
      <w:r>
        <w:rPr>
          <w:rFonts w:eastAsia="Consolas" w:cs="Times New Roman"/>
          <w:szCs w:val="24"/>
        </w:rPr>
        <w:t xml:space="preserve">        </w:t>
      </w:r>
      <w:r w:rsidRPr="009372AD">
        <w:rPr>
          <w:rFonts w:eastAsia="Consolas" w:cs="Times New Roman"/>
          <w:szCs w:val="24"/>
        </w:rPr>
        <w:t>&lt;</w:t>
      </w:r>
      <w:r w:rsidRPr="00FB5797">
        <w:rPr>
          <w:rFonts w:ascii="Courier New" w:eastAsia="Times New Roman" w:hAnsi="Courier New" w:cs="Courier New"/>
          <w:color w:val="0000FF"/>
          <w:sz w:val="20"/>
          <w:szCs w:val="20"/>
        </w:rPr>
        <w:t>IsEmail</w:t>
      </w:r>
      <w:r w:rsidRPr="009372AD">
        <w:rPr>
          <w:rFonts w:eastAsia="Consolas" w:cs="Times New Roman"/>
          <w:szCs w:val="24"/>
        </w:rPr>
        <w:t>&gt;</w:t>
      </w:r>
      <w:r w:rsidRPr="00FB5797">
        <w:rPr>
          <w:rFonts w:ascii="Courier New" w:eastAsia="Times New Roman" w:hAnsi="Courier New" w:cs="Courier New"/>
          <w:b/>
          <w:bCs/>
          <w:color w:val="000000"/>
          <w:sz w:val="20"/>
          <w:szCs w:val="20"/>
        </w:rPr>
        <w:t>Khách</w:t>
      </w:r>
      <w:r w:rsidRPr="00FB5797">
        <w:rPr>
          <w:rFonts w:ascii="Courier New" w:eastAsia="Consolas" w:hAnsi="Courier New" w:cs="Courier New"/>
          <w:b/>
          <w:sz w:val="20"/>
          <w:szCs w:val="20"/>
        </w:rPr>
        <w:t xml:space="preserve"> hàng nhận gửi mail khi phát hành hay không, 1: Có nhận/0: không nhận (Nếu không có thẻ này mặc định có nhận mail)</w:t>
      </w:r>
      <w:r w:rsidRPr="009372AD">
        <w:rPr>
          <w:rFonts w:eastAsia="Consolas" w:cs="Times New Roman"/>
          <w:szCs w:val="24"/>
        </w:rPr>
        <w:t>&lt;/</w:t>
      </w:r>
      <w:r w:rsidRPr="00FB5797">
        <w:rPr>
          <w:rFonts w:ascii="Courier New" w:eastAsia="Times New Roman" w:hAnsi="Courier New" w:cs="Courier New"/>
          <w:color w:val="0000FF"/>
          <w:sz w:val="20"/>
          <w:szCs w:val="20"/>
        </w:rPr>
        <w:t>IsEmail</w:t>
      </w:r>
      <w:r w:rsidRPr="009372AD">
        <w:rPr>
          <w:rFonts w:eastAsia="Consolas" w:cs="Times New Roman"/>
          <w:szCs w:val="24"/>
        </w:rPr>
        <w:t xml:space="preserve"> &gt;</w:t>
      </w:r>
    </w:p>
    <w:p w14:paraId="11FC16B1" w14:textId="77777777" w:rsidR="00AC3E5D" w:rsidRPr="00886A40" w:rsidRDefault="00AC3E5D" w:rsidP="00AC3E5D">
      <w:pPr>
        <w:shd w:val="clear" w:color="auto" w:fill="FFFFFF"/>
        <w:spacing w:after="0" w:line="240" w:lineRule="auto"/>
        <w:rPr>
          <w:rFonts w:ascii="Courier New" w:eastAsia="Times New Roman" w:hAnsi="Courier New" w:cs="Courier New"/>
          <w:b/>
          <w:bCs/>
          <w:color w:val="000000"/>
          <w:sz w:val="20"/>
          <w:szCs w:val="20"/>
        </w:rPr>
      </w:pPr>
    </w:p>
    <w:p w14:paraId="0EFF4318" w14:textId="77777777" w:rsidR="00AC3E5D" w:rsidRPr="00886A40"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86A40">
        <w:rPr>
          <w:rFonts w:ascii="Courier New" w:eastAsia="Times New Roman" w:hAnsi="Courier New" w:cs="Courier New"/>
          <w:color w:val="0000FF"/>
          <w:sz w:val="20"/>
          <w:szCs w:val="20"/>
        </w:rPr>
        <w:t>&lt;/Customer&gt;</w:t>
      </w:r>
    </w:p>
    <w:p w14:paraId="71BDAB6F" w14:textId="77777777" w:rsidR="00AC3E5D" w:rsidRPr="00886A40"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86A40">
        <w:rPr>
          <w:rFonts w:ascii="Courier New" w:eastAsia="Times New Roman" w:hAnsi="Courier New" w:cs="Courier New"/>
          <w:color w:val="0000FF"/>
          <w:sz w:val="20"/>
          <w:szCs w:val="20"/>
        </w:rPr>
        <w:t>&lt;Customer&gt;</w:t>
      </w:r>
      <w:r w:rsidRPr="00886A40">
        <w:rPr>
          <w:rFonts w:ascii="Courier New" w:eastAsia="Times New Roman" w:hAnsi="Courier New" w:cs="Courier New"/>
          <w:b/>
          <w:bCs/>
          <w:color w:val="000000"/>
          <w:sz w:val="20"/>
          <w:szCs w:val="20"/>
        </w:rPr>
        <w:t>...</w:t>
      </w:r>
      <w:r w:rsidRPr="00886A40">
        <w:rPr>
          <w:rFonts w:ascii="Courier New" w:eastAsia="Times New Roman" w:hAnsi="Courier New" w:cs="Courier New"/>
          <w:color w:val="0000FF"/>
          <w:sz w:val="20"/>
          <w:szCs w:val="20"/>
        </w:rPr>
        <w:t>&lt;/Customer&gt;</w:t>
      </w:r>
    </w:p>
    <w:p w14:paraId="1466B89D" w14:textId="77777777" w:rsidR="00AC3E5D" w:rsidRPr="00886A40"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86A40">
        <w:rPr>
          <w:rFonts w:ascii="Courier New" w:eastAsia="Times New Roman" w:hAnsi="Courier New" w:cs="Courier New"/>
          <w:color w:val="0000FF"/>
          <w:sz w:val="20"/>
          <w:szCs w:val="20"/>
        </w:rPr>
        <w:t>&lt;/Customers&gt;</w:t>
      </w:r>
    </w:p>
    <w:p w14:paraId="43C5191B" w14:textId="77777777" w:rsidR="00AC3E5D" w:rsidRPr="002636DC" w:rsidRDefault="00AC3E5D" w:rsidP="00AC3E5D">
      <w:pPr>
        <w:spacing w:after="0" w:line="360" w:lineRule="auto"/>
        <w:jc w:val="both"/>
        <w:rPr>
          <w:rFonts w:eastAsia="Calibri" w:cs="Times New Roman"/>
          <w:b/>
          <w:szCs w:val="24"/>
        </w:rPr>
      </w:pPr>
    </w:p>
    <w:p w14:paraId="7B60F1E1" w14:textId="77777777" w:rsidR="00AC3E5D" w:rsidRDefault="00AC3E5D" w:rsidP="00AC3E5D">
      <w:pPr>
        <w:pStyle w:val="Heading3"/>
      </w:pPr>
      <w:bookmarkStart w:id="22" w:name="_Toc90309014"/>
      <w:r>
        <w:t>Xóa hóa đơn chưa phát hành theo danh sách fkey</w:t>
      </w:r>
      <w:bookmarkEnd w:id="22"/>
    </w:p>
    <w:p w14:paraId="512C331B" w14:textId="77777777" w:rsidR="00AC3E5D" w:rsidRPr="00593BE8" w:rsidRDefault="00AC3E5D" w:rsidP="00A75803">
      <w:pPr>
        <w:pStyle w:val="N"/>
      </w:pPr>
      <w:r w:rsidRPr="00593BE8">
        <w:t>URL</w:t>
      </w:r>
    </w:p>
    <w:p w14:paraId="27B18214" w14:textId="77777777" w:rsidR="00AC3E5D" w:rsidRDefault="00AC3E5D" w:rsidP="00A75803">
      <w:pPr>
        <w:pStyle w:val="N"/>
        <w:rPr>
          <w:rFonts w:eastAsia="Calibri"/>
        </w:rPr>
      </w:pPr>
      <w:r>
        <w:tab/>
      </w:r>
      <w:r w:rsidRPr="00007702">
        <w:t xml:space="preserve"> </w:t>
      </w:r>
      <w:r w:rsidRPr="00450994">
        <w:t xml:space="preserve">string </w:t>
      </w:r>
      <w:r w:rsidRPr="00450994">
        <w:rPr>
          <w:b/>
        </w:rPr>
        <w:t>deleteInvoiceByFkey</w:t>
      </w:r>
      <w:r w:rsidRPr="00450994">
        <w:t>(string lstFkey, string username, string password, string Account, string ACpass)</w:t>
      </w:r>
    </w:p>
    <w:p w14:paraId="5FD808FD" w14:textId="77777777" w:rsidR="00AC3E5D" w:rsidRDefault="00AC3E5D" w:rsidP="00A75803">
      <w:pPr>
        <w:pStyle w:val="N"/>
        <w:rPr>
          <w:rFonts w:eastAsia="Calibri"/>
        </w:rPr>
      </w:pPr>
    </w:p>
    <w:p w14:paraId="7DDDB5F0" w14:textId="77777777" w:rsidR="00AC3E5D" w:rsidRPr="00593BE8" w:rsidRDefault="00AC3E5D" w:rsidP="00A75803">
      <w:pPr>
        <w:pStyle w:val="N"/>
      </w:pPr>
      <w:r w:rsidRPr="00593BE8">
        <w:t>DESCRIPTION</w:t>
      </w:r>
    </w:p>
    <w:p w14:paraId="3D99A4D6" w14:textId="77777777" w:rsidR="00AC3E5D" w:rsidRDefault="00AC3E5D" w:rsidP="00A75803">
      <w:pPr>
        <w:pStyle w:val="N"/>
      </w:pPr>
      <w:r>
        <w:tab/>
        <w:t>Đây là web service cho phép xóa 1 hoặc nhiều hóa đơn chưa phát hành theo danh sách fkey truyền vào.</w:t>
      </w:r>
    </w:p>
    <w:p w14:paraId="4A5567E7" w14:textId="77777777" w:rsidR="00AC3E5D" w:rsidRPr="00007702" w:rsidRDefault="00AC3E5D" w:rsidP="00A75803">
      <w:pPr>
        <w:pStyle w:val="N"/>
      </w:pPr>
      <w:r w:rsidRPr="00663B3E">
        <w:t>HTTP METHOD</w:t>
      </w:r>
    </w:p>
    <w:p w14:paraId="497FF1AB" w14:textId="77777777" w:rsidR="00AC3E5D" w:rsidRPr="00007702" w:rsidRDefault="00AC3E5D" w:rsidP="00A75803">
      <w:pPr>
        <w:pStyle w:val="N"/>
        <w:rPr>
          <w:b/>
        </w:rPr>
      </w:pPr>
      <w:r>
        <w:tab/>
      </w:r>
      <w:r w:rsidRPr="00610AFD">
        <w:t>POST</w:t>
      </w:r>
    </w:p>
    <w:p w14:paraId="4C67046A" w14:textId="77777777" w:rsidR="00AC3E5D" w:rsidRPr="00610AFD" w:rsidRDefault="00AC3E5D" w:rsidP="00A75803">
      <w:pPr>
        <w:pStyle w:val="N"/>
      </w:pPr>
      <w:r w:rsidRPr="00610AFD">
        <w:t>REQUEST BODY</w:t>
      </w:r>
    </w:p>
    <w:p w14:paraId="27212170" w14:textId="77777777" w:rsidR="00AC3E5D" w:rsidRPr="00F951E6"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Account/ACPass</w:t>
      </w:r>
      <w:r w:rsidRPr="009372AD">
        <w:rPr>
          <w:rFonts w:eastAsia="Calibri" w:cs="Times New Roman"/>
          <w:b/>
          <w:szCs w:val="24"/>
        </w:rPr>
        <w:t xml:space="preserve">:  </w:t>
      </w:r>
      <w:r w:rsidRPr="009372AD">
        <w:rPr>
          <w:rFonts w:eastAsia="Calibri" w:cs="Times New Roman"/>
          <w:szCs w:val="24"/>
        </w:rPr>
        <w:t>Tài khoản được cấp phát cho nhân viên gọi lệnh phát hành hóa đơn</w:t>
      </w:r>
    </w:p>
    <w:p w14:paraId="3D0C91BD" w14:textId="77777777" w:rsidR="00AC3E5D" w:rsidRPr="000D3AC0"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263FE783" w14:textId="77777777" w:rsidR="00AC3E5D" w:rsidRPr="009372AD" w:rsidRDefault="00AC3E5D" w:rsidP="00AC3E5D">
      <w:pPr>
        <w:pStyle w:val="ListParagraph"/>
        <w:numPr>
          <w:ilvl w:val="0"/>
          <w:numId w:val="8"/>
        </w:numPr>
        <w:spacing w:after="0" w:line="240" w:lineRule="auto"/>
        <w:ind w:left="1080"/>
        <w:jc w:val="both"/>
        <w:rPr>
          <w:rFonts w:cs="Times New Roman"/>
          <w:szCs w:val="24"/>
        </w:rPr>
      </w:pPr>
      <w:r w:rsidRPr="00F951E6">
        <w:rPr>
          <w:rFonts w:cs="Times New Roman"/>
          <w:b/>
          <w:szCs w:val="24"/>
        </w:rPr>
        <w:t>lstFkey</w:t>
      </w:r>
      <w:r>
        <w:rPr>
          <w:rFonts w:cs="Times New Roman"/>
          <w:color w:val="000000"/>
          <w:szCs w:val="24"/>
        </w:rPr>
        <w:t xml:space="preserve">: danh sách fkey cần xóa bỏ, </w:t>
      </w:r>
      <w:r>
        <w:rPr>
          <w:rFonts w:cs="Times New Roman"/>
          <w:szCs w:val="24"/>
        </w:rPr>
        <w:t>các Fkey phân biệt nhau bằng “_”</w:t>
      </w:r>
      <w:r w:rsidRPr="009372AD">
        <w:rPr>
          <w:rFonts w:cs="Times New Roman"/>
          <w:szCs w:val="24"/>
        </w:rPr>
        <w:t>)</w:t>
      </w:r>
    </w:p>
    <w:p w14:paraId="7CA15CFC" w14:textId="77777777" w:rsidR="00AC3E5D" w:rsidRPr="009372AD" w:rsidRDefault="00AC3E5D" w:rsidP="00AC3E5D">
      <w:pPr>
        <w:ind w:left="360" w:firstLine="720"/>
      </w:pPr>
      <w:r w:rsidRPr="009372AD">
        <w:rPr>
          <w:b/>
        </w:rPr>
        <w:t>VD:</w:t>
      </w:r>
      <w:r>
        <w:t>012013_022013_032013</w:t>
      </w:r>
    </w:p>
    <w:p w14:paraId="55792BED" w14:textId="77777777" w:rsidR="00AC3E5D" w:rsidRPr="00F951E6" w:rsidRDefault="00AC3E5D" w:rsidP="00AC3E5D">
      <w:pPr>
        <w:spacing w:after="0" w:line="360" w:lineRule="auto"/>
        <w:jc w:val="both"/>
        <w:rPr>
          <w:rFonts w:eastAsia="Calibri" w:cs="Times New Roman"/>
          <w:b/>
          <w:szCs w:val="24"/>
          <w:u w:val="single"/>
        </w:rPr>
      </w:pPr>
    </w:p>
    <w:p w14:paraId="24971105"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45BED587"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5274B233"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61E53002"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306FA2A1" w14:textId="77777777" w:rsidR="00AC3E5D" w:rsidRPr="00660ABB" w:rsidRDefault="00AC3E5D" w:rsidP="001B79C4">
            <w:pPr>
              <w:pStyle w:val="ListParagraph"/>
            </w:pPr>
            <w:r>
              <w:t>Ghi chú</w:t>
            </w:r>
          </w:p>
        </w:tc>
      </w:tr>
      <w:tr w:rsidR="00AC3E5D" w:rsidRPr="00660ABB" w14:paraId="571AE92E" w14:textId="77777777" w:rsidTr="001B79C4">
        <w:tc>
          <w:tcPr>
            <w:tcW w:w="1710" w:type="dxa"/>
            <w:tcBorders>
              <w:top w:val="single" w:sz="4" w:space="0" w:color="2E74B5"/>
              <w:left w:val="single" w:sz="4" w:space="0" w:color="2E74B5"/>
              <w:right w:val="single" w:sz="4" w:space="0" w:color="2E74B5"/>
            </w:tcBorders>
            <w:shd w:val="clear" w:color="auto" w:fill="auto"/>
          </w:tcPr>
          <w:p w14:paraId="45126A1E"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E7DE513"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6ECA047C" w14:textId="77777777" w:rsidR="00AC3E5D" w:rsidRPr="009372AD" w:rsidRDefault="00AC3E5D" w:rsidP="001B79C4">
            <w:pPr>
              <w:pStyle w:val="ListParagraph"/>
              <w:ind w:left="0"/>
              <w:jc w:val="both"/>
              <w:rPr>
                <w:rFonts w:cs="Times New Roman"/>
              </w:rPr>
            </w:pPr>
          </w:p>
        </w:tc>
      </w:tr>
      <w:tr w:rsidR="00AC3E5D" w:rsidRPr="00660ABB" w14:paraId="5483DA4B"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E706559" w14:textId="77777777" w:rsidR="00AC3E5D" w:rsidRPr="009372AD" w:rsidRDefault="00AC3E5D" w:rsidP="001B79C4">
            <w:pPr>
              <w:autoSpaceDE w:val="0"/>
              <w:autoSpaceDN w:val="0"/>
              <w:adjustRightInd w:val="0"/>
              <w:jc w:val="both"/>
              <w:rPr>
                <w:rFonts w:cs="Times New Roman"/>
                <w:szCs w:val="24"/>
              </w:rPr>
            </w:pPr>
            <w:r>
              <w:rPr>
                <w:rFonts w:cs="Times New Roman"/>
                <w:szCs w:val="24"/>
              </w:rPr>
              <w:lastRenderedPageBreak/>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8ECE6CA" w14:textId="77777777" w:rsidR="00AC3E5D" w:rsidRPr="009372AD" w:rsidRDefault="00AC3E5D" w:rsidP="001B79C4">
            <w:pPr>
              <w:pStyle w:val="ListParagraph"/>
              <w:ind w:left="0"/>
              <w:jc w:val="both"/>
              <w:rPr>
                <w:rFonts w:cs="Times New Roman"/>
              </w:rPr>
            </w:pPr>
            <w:r>
              <w:rPr>
                <w:rFonts w:cs="Times New Roman"/>
              </w:rPr>
              <w:t>Không tìm thấy công ty</w:t>
            </w:r>
          </w:p>
        </w:tc>
        <w:tc>
          <w:tcPr>
            <w:tcW w:w="2515" w:type="dxa"/>
            <w:tcBorders>
              <w:top w:val="single" w:sz="4" w:space="0" w:color="2E74B5"/>
              <w:left w:val="single" w:sz="4" w:space="0" w:color="2E74B5"/>
              <w:bottom w:val="single" w:sz="4" w:space="0" w:color="2E74B5"/>
              <w:right w:val="single" w:sz="4" w:space="0" w:color="2E74B5"/>
            </w:tcBorders>
          </w:tcPr>
          <w:p w14:paraId="335EBCF5" w14:textId="77777777" w:rsidR="00AC3E5D" w:rsidRPr="009372AD" w:rsidRDefault="00AC3E5D" w:rsidP="001B79C4">
            <w:pPr>
              <w:pStyle w:val="ListParagraph"/>
              <w:ind w:left="0"/>
              <w:jc w:val="both"/>
              <w:rPr>
                <w:rFonts w:cs="Times New Roman"/>
              </w:rPr>
            </w:pPr>
          </w:p>
        </w:tc>
      </w:tr>
      <w:tr w:rsidR="00AC3E5D" w:rsidRPr="00660ABB" w14:paraId="1379E880"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15A6089" w14:textId="77777777" w:rsidR="00AC3E5D" w:rsidRDefault="00AC3E5D" w:rsidP="001B79C4">
            <w:pPr>
              <w:autoSpaceDE w:val="0"/>
              <w:autoSpaceDN w:val="0"/>
              <w:adjustRightInd w:val="0"/>
              <w:jc w:val="both"/>
              <w:rPr>
                <w:rFonts w:cs="Times New Roman"/>
                <w:szCs w:val="24"/>
              </w:rPr>
            </w:pPr>
            <w:r>
              <w:rPr>
                <w:rFonts w:cs="Times New Roman"/>
                <w:szCs w:val="24"/>
              </w:rPr>
              <w:t>ERR:10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3365A2F" w14:textId="77777777" w:rsidR="00AC3E5D" w:rsidRDefault="00AC3E5D" w:rsidP="001B79C4">
            <w:pPr>
              <w:pStyle w:val="ListParagraph"/>
              <w:ind w:left="0"/>
              <w:jc w:val="both"/>
              <w:rPr>
                <w:rFonts w:cs="Times New Roman"/>
              </w:rPr>
            </w:pPr>
            <w:r>
              <w:rPr>
                <w:rFonts w:cs="Times New Roman"/>
              </w:rPr>
              <w:t>Số hóa đơn truyền vào vượt quá số lượng cho phép</w:t>
            </w:r>
          </w:p>
        </w:tc>
        <w:tc>
          <w:tcPr>
            <w:tcW w:w="2515" w:type="dxa"/>
            <w:tcBorders>
              <w:top w:val="single" w:sz="4" w:space="0" w:color="2E74B5"/>
              <w:left w:val="single" w:sz="4" w:space="0" w:color="2E74B5"/>
              <w:bottom w:val="single" w:sz="4" w:space="0" w:color="2E74B5"/>
              <w:right w:val="single" w:sz="4" w:space="0" w:color="2E74B5"/>
            </w:tcBorders>
          </w:tcPr>
          <w:p w14:paraId="372EA4ED" w14:textId="77777777" w:rsidR="00AC3E5D" w:rsidRPr="009372AD" w:rsidRDefault="00AC3E5D" w:rsidP="001B79C4">
            <w:pPr>
              <w:pStyle w:val="ListParagraph"/>
              <w:ind w:left="0"/>
              <w:jc w:val="both"/>
              <w:rPr>
                <w:rFonts w:cs="Times New Roman"/>
              </w:rPr>
            </w:pPr>
            <w:r>
              <w:rPr>
                <w:rFonts w:cs="Times New Roman"/>
              </w:rPr>
              <w:t>Mặc định 5000 hoặc theo cấu hình từng app</w:t>
            </w:r>
          </w:p>
        </w:tc>
      </w:tr>
      <w:tr w:rsidR="00AC3E5D" w:rsidRPr="00660ABB" w14:paraId="0A106325"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6D92628" w14:textId="77777777" w:rsidR="00AC3E5D" w:rsidRPr="009372AD" w:rsidRDefault="00AC3E5D" w:rsidP="001B79C4">
            <w:pPr>
              <w:autoSpaceDE w:val="0"/>
              <w:autoSpaceDN w:val="0"/>
              <w:adjustRightInd w:val="0"/>
              <w:jc w:val="both"/>
              <w:rPr>
                <w:rFonts w:cs="Times New Roman"/>
                <w:szCs w:val="24"/>
              </w:rPr>
            </w:pPr>
            <w:r>
              <w:rPr>
                <w:rFonts w:cs="Times New Roman"/>
                <w:szCs w:val="24"/>
              </w:rPr>
              <w:t>ERR:20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3999417" w14:textId="77777777" w:rsidR="00AC3E5D" w:rsidRPr="009372AD" w:rsidRDefault="00AC3E5D" w:rsidP="001B79C4">
            <w:pPr>
              <w:pStyle w:val="ListParagraph"/>
              <w:ind w:left="0"/>
              <w:jc w:val="both"/>
              <w:rPr>
                <w:rFonts w:cs="Times New Roman"/>
              </w:rPr>
            </w:pPr>
            <w:r>
              <w:rPr>
                <w:rFonts w:cs="Times New Roman"/>
              </w:rPr>
              <w:t>Pattern và Serial không hợp lệ</w:t>
            </w:r>
          </w:p>
        </w:tc>
        <w:tc>
          <w:tcPr>
            <w:tcW w:w="2515" w:type="dxa"/>
            <w:tcBorders>
              <w:top w:val="single" w:sz="4" w:space="0" w:color="2E74B5"/>
              <w:left w:val="single" w:sz="4" w:space="0" w:color="2E74B5"/>
              <w:bottom w:val="single" w:sz="4" w:space="0" w:color="2E74B5"/>
              <w:right w:val="single" w:sz="4" w:space="0" w:color="2E74B5"/>
            </w:tcBorders>
          </w:tcPr>
          <w:p w14:paraId="05D2FBBE" w14:textId="77777777" w:rsidR="00AC3E5D" w:rsidRPr="009372AD" w:rsidRDefault="00AC3E5D" w:rsidP="001B79C4">
            <w:pPr>
              <w:pStyle w:val="ListParagraph"/>
              <w:ind w:left="0"/>
              <w:jc w:val="both"/>
              <w:rPr>
                <w:rFonts w:cs="Times New Roman"/>
              </w:rPr>
            </w:pPr>
          </w:p>
        </w:tc>
      </w:tr>
      <w:tr w:rsidR="00AC3E5D" w:rsidRPr="00660ABB" w14:paraId="409551D6"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1B841FB" w14:textId="77777777" w:rsidR="00AC3E5D" w:rsidRPr="009372AD" w:rsidRDefault="00AC3E5D" w:rsidP="001B79C4">
            <w:pPr>
              <w:autoSpaceDE w:val="0"/>
              <w:autoSpaceDN w:val="0"/>
              <w:adjustRightInd w:val="0"/>
              <w:jc w:val="both"/>
              <w:rPr>
                <w:rFonts w:cs="Times New Roman"/>
                <w:szCs w:val="24"/>
              </w:rPr>
            </w:pPr>
            <w:r>
              <w:rPr>
                <w:rFonts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4C8153A" w14:textId="77777777" w:rsidR="00AC3E5D" w:rsidRPr="009372AD" w:rsidRDefault="00AC3E5D" w:rsidP="001B79C4">
            <w:pPr>
              <w:pStyle w:val="ListParagraph"/>
              <w:ind w:left="0"/>
              <w:jc w:val="both"/>
              <w:rPr>
                <w:rFonts w:cs="Times New Roman"/>
              </w:rPr>
            </w:pPr>
            <w:r>
              <w:rPr>
                <w:rFonts w:cs="Times New Roman"/>
              </w:rPr>
              <w:t>Lỗi không xác định</w:t>
            </w:r>
          </w:p>
        </w:tc>
        <w:tc>
          <w:tcPr>
            <w:tcW w:w="2515" w:type="dxa"/>
            <w:tcBorders>
              <w:top w:val="single" w:sz="4" w:space="0" w:color="2E74B5"/>
              <w:left w:val="single" w:sz="4" w:space="0" w:color="2E74B5"/>
              <w:bottom w:val="single" w:sz="4" w:space="0" w:color="2E74B5"/>
              <w:right w:val="single" w:sz="4" w:space="0" w:color="2E74B5"/>
            </w:tcBorders>
          </w:tcPr>
          <w:p w14:paraId="0AE2F9C9" w14:textId="77777777" w:rsidR="00AC3E5D" w:rsidRPr="009372AD" w:rsidRDefault="00AC3E5D" w:rsidP="001B79C4">
            <w:pPr>
              <w:pStyle w:val="ListParagraph"/>
              <w:ind w:left="0"/>
              <w:jc w:val="both"/>
              <w:rPr>
                <w:rFonts w:cs="Times New Roman"/>
              </w:rPr>
            </w:pPr>
          </w:p>
        </w:tc>
      </w:tr>
      <w:tr w:rsidR="00AC3E5D" w:rsidRPr="00660ABB" w14:paraId="140BDF4E"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B7152F6"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OK</w:t>
            </w:r>
            <w:r>
              <w:rPr>
                <w:rFonts w:cs="Times New Roman"/>
                <w:szCs w:val="24"/>
              </w:rPr>
              <w:t>:fkey1,fkey2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5888781" w14:textId="77777777" w:rsidR="00AC3E5D" w:rsidRPr="009372AD" w:rsidRDefault="00AC3E5D" w:rsidP="001B79C4">
            <w:pPr>
              <w:jc w:val="both"/>
              <w:rPr>
                <w:rFonts w:cs="Times New Roman"/>
                <w:szCs w:val="24"/>
              </w:rPr>
            </w:pPr>
            <w:r>
              <w:rPr>
                <w:rFonts w:cs="Times New Roman"/>
                <w:szCs w:val="24"/>
              </w:rPr>
              <w:t>Xóa hóa đơn thành công</w:t>
            </w:r>
          </w:p>
        </w:tc>
        <w:tc>
          <w:tcPr>
            <w:tcW w:w="2515" w:type="dxa"/>
            <w:tcBorders>
              <w:top w:val="single" w:sz="4" w:space="0" w:color="2E74B5"/>
              <w:left w:val="single" w:sz="4" w:space="0" w:color="2E74B5"/>
              <w:bottom w:val="single" w:sz="4" w:space="0" w:color="2E74B5"/>
              <w:right w:val="single" w:sz="4" w:space="0" w:color="2E74B5"/>
            </w:tcBorders>
          </w:tcPr>
          <w:p w14:paraId="61C31510" w14:textId="77777777" w:rsidR="00AC3E5D" w:rsidRPr="009372AD" w:rsidRDefault="00AC3E5D" w:rsidP="001B79C4">
            <w:pPr>
              <w:jc w:val="both"/>
              <w:rPr>
                <w:rFonts w:cs="Times New Roman"/>
                <w:szCs w:val="24"/>
              </w:rPr>
            </w:pPr>
            <w:r>
              <w:rPr>
                <w:rFonts w:cs="Times New Roman"/>
                <w:szCs w:val="24"/>
              </w:rPr>
              <w:t>Trả về danh sách fkey các hóa đơn xóa thành công</w:t>
            </w:r>
          </w:p>
        </w:tc>
      </w:tr>
    </w:tbl>
    <w:p w14:paraId="26827AAB" w14:textId="77777777" w:rsidR="00AC3E5D" w:rsidRDefault="00AC3E5D" w:rsidP="00AC3E5D">
      <w:pPr>
        <w:rPr>
          <w:lang w:eastAsia="x-none"/>
        </w:rPr>
      </w:pPr>
    </w:p>
    <w:p w14:paraId="76A8C8F6" w14:textId="77777777" w:rsidR="00AC3E5D" w:rsidRDefault="00AC3E5D" w:rsidP="00AC3E5D">
      <w:pPr>
        <w:pStyle w:val="Heading3"/>
      </w:pPr>
      <w:bookmarkStart w:id="23" w:name="_Toc90309015"/>
      <w:r>
        <w:t>Thêm mới hóa đơn</w:t>
      </w:r>
      <w:bookmarkEnd w:id="23"/>
      <w:r>
        <w:t xml:space="preserve"> </w:t>
      </w:r>
    </w:p>
    <w:p w14:paraId="44327336" w14:textId="77777777" w:rsidR="00AC3E5D" w:rsidRPr="00593BE8" w:rsidRDefault="00AC3E5D" w:rsidP="00A75803">
      <w:pPr>
        <w:pStyle w:val="N"/>
      </w:pPr>
      <w:r w:rsidRPr="00593BE8">
        <w:t>URL</w:t>
      </w:r>
    </w:p>
    <w:p w14:paraId="5E7AC38B" w14:textId="77777777" w:rsidR="00AC3E5D" w:rsidRDefault="00AC3E5D" w:rsidP="00A75803">
      <w:pPr>
        <w:pStyle w:val="N"/>
        <w:rPr>
          <w:rFonts w:eastAsia="Calibri"/>
        </w:rPr>
      </w:pPr>
      <w:r>
        <w:tab/>
      </w:r>
      <w:r w:rsidRPr="00007702">
        <w:t xml:space="preserve"> </w:t>
      </w:r>
      <w:r w:rsidRPr="00450994">
        <w:t xml:space="preserve">string </w:t>
      </w:r>
      <w:r w:rsidRPr="00685899">
        <w:t xml:space="preserve">string </w:t>
      </w:r>
      <w:r w:rsidRPr="00685899">
        <w:rPr>
          <w:b/>
        </w:rPr>
        <w:t>ImportInv</w:t>
      </w:r>
      <w:r w:rsidRPr="00685899">
        <w:t>(string xmlInvData, string username, string password, int convert = 0)</w:t>
      </w:r>
    </w:p>
    <w:p w14:paraId="26AC9F0A" w14:textId="77777777" w:rsidR="00AC3E5D" w:rsidRDefault="00AC3E5D" w:rsidP="00A75803">
      <w:pPr>
        <w:pStyle w:val="N"/>
        <w:rPr>
          <w:rFonts w:eastAsia="Calibri"/>
        </w:rPr>
      </w:pPr>
    </w:p>
    <w:p w14:paraId="475DF98E" w14:textId="77777777" w:rsidR="00AC3E5D" w:rsidRPr="00593BE8" w:rsidRDefault="00AC3E5D" w:rsidP="00A75803">
      <w:pPr>
        <w:pStyle w:val="N"/>
      </w:pPr>
      <w:r w:rsidRPr="00593BE8">
        <w:t>DESCRIPTION</w:t>
      </w:r>
    </w:p>
    <w:p w14:paraId="7B3B9BE4" w14:textId="77777777" w:rsidR="00AC3E5D" w:rsidRDefault="00AC3E5D" w:rsidP="00A75803">
      <w:pPr>
        <w:pStyle w:val="N"/>
      </w:pPr>
      <w:r>
        <w:tab/>
        <w:t>Đây là web service cho phép tạo mới hóa đơn từ chuỗi xml đầu vào theo chuẩn mô tả</w:t>
      </w:r>
    </w:p>
    <w:p w14:paraId="38D87BD4" w14:textId="77777777" w:rsidR="00AC3E5D" w:rsidRPr="00007702" w:rsidRDefault="00AC3E5D" w:rsidP="00A75803">
      <w:pPr>
        <w:pStyle w:val="N"/>
      </w:pPr>
      <w:r w:rsidRPr="00663B3E">
        <w:t>HTTP METHOD</w:t>
      </w:r>
    </w:p>
    <w:p w14:paraId="6413538C" w14:textId="77777777" w:rsidR="00AC3E5D" w:rsidRPr="00007702" w:rsidRDefault="00AC3E5D" w:rsidP="00A75803">
      <w:pPr>
        <w:pStyle w:val="N"/>
        <w:rPr>
          <w:b/>
        </w:rPr>
      </w:pPr>
      <w:r>
        <w:tab/>
      </w:r>
      <w:r w:rsidRPr="00610AFD">
        <w:t>POST</w:t>
      </w:r>
    </w:p>
    <w:p w14:paraId="54791267" w14:textId="77777777" w:rsidR="00AC3E5D" w:rsidRPr="00160586" w:rsidRDefault="00AC3E5D" w:rsidP="00A75803">
      <w:pPr>
        <w:pStyle w:val="N"/>
      </w:pPr>
      <w:r w:rsidRPr="00610AFD">
        <w:t>REQUEST BODY</w:t>
      </w:r>
    </w:p>
    <w:p w14:paraId="43C3CC83" w14:textId="77777777" w:rsidR="00AC3E5D" w:rsidRPr="00160586"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4989A84A" w14:textId="77777777" w:rsidR="00AC3E5D" w:rsidRPr="00160586" w:rsidRDefault="00AC3E5D" w:rsidP="00AC3E5D">
      <w:pPr>
        <w:pStyle w:val="ListParagraph"/>
        <w:numPr>
          <w:ilvl w:val="0"/>
          <w:numId w:val="2"/>
        </w:numPr>
        <w:spacing w:after="0" w:line="360" w:lineRule="auto"/>
        <w:ind w:left="1080"/>
        <w:jc w:val="both"/>
        <w:rPr>
          <w:rFonts w:eastAsia="Calibri" w:cs="Times New Roman"/>
          <w:b/>
          <w:szCs w:val="24"/>
          <w:u w:val="single"/>
        </w:rPr>
      </w:pPr>
      <w:r w:rsidRPr="00160586">
        <w:rPr>
          <w:rFonts w:cs="Times New Roman"/>
          <w:b/>
          <w:szCs w:val="24"/>
        </w:rPr>
        <w:t xml:space="preserve">xmlInvData: </w:t>
      </w:r>
      <w:r>
        <w:rPr>
          <w:rFonts w:cs="Times New Roman"/>
          <w:szCs w:val="24"/>
        </w:rPr>
        <w:t xml:space="preserve">Chuỗi </w:t>
      </w:r>
      <w:r w:rsidRPr="00160586">
        <w:rPr>
          <w:rFonts w:cs="Times New Roman"/>
          <w:szCs w:val="24"/>
        </w:rPr>
        <w:t>xml</w:t>
      </w:r>
      <w:r>
        <w:rPr>
          <w:rFonts w:cs="Times New Roman"/>
          <w:szCs w:val="24"/>
        </w:rPr>
        <w:t xml:space="preserve"> chứa thông tin hóa đơn</w:t>
      </w:r>
    </w:p>
    <w:p w14:paraId="4109EB89" w14:textId="77777777" w:rsidR="00AC3E5D" w:rsidRPr="00F951E6" w:rsidRDefault="00AC3E5D" w:rsidP="00AC3E5D">
      <w:pPr>
        <w:spacing w:after="0" w:line="360" w:lineRule="auto"/>
        <w:jc w:val="both"/>
        <w:rPr>
          <w:rFonts w:eastAsia="Calibri" w:cs="Times New Roman"/>
          <w:b/>
          <w:szCs w:val="24"/>
          <w:u w:val="single"/>
        </w:rPr>
      </w:pPr>
    </w:p>
    <w:p w14:paraId="349DB9A4" w14:textId="77777777" w:rsidR="00AC3E5D" w:rsidRDefault="00AC3E5D" w:rsidP="00AC3E5D">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26AF14BE"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21E79E60"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4DB37B87"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7996BBC9" w14:textId="77777777" w:rsidR="00AC3E5D" w:rsidRPr="00660ABB" w:rsidRDefault="00AC3E5D" w:rsidP="001B79C4">
            <w:pPr>
              <w:pStyle w:val="ListParagraph"/>
            </w:pPr>
            <w:r>
              <w:t>Ghi chú</w:t>
            </w:r>
          </w:p>
        </w:tc>
      </w:tr>
      <w:tr w:rsidR="00AC3E5D" w:rsidRPr="00660ABB" w14:paraId="26D9ABBE" w14:textId="77777777" w:rsidTr="001B79C4">
        <w:tc>
          <w:tcPr>
            <w:tcW w:w="1710" w:type="dxa"/>
            <w:tcBorders>
              <w:top w:val="single" w:sz="4" w:space="0" w:color="2E74B5"/>
              <w:left w:val="single" w:sz="4" w:space="0" w:color="2E74B5"/>
              <w:right w:val="single" w:sz="4" w:space="0" w:color="2E74B5"/>
            </w:tcBorders>
            <w:shd w:val="clear" w:color="auto" w:fill="auto"/>
          </w:tcPr>
          <w:p w14:paraId="25BB8748"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64188DC"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p>
        </w:tc>
        <w:tc>
          <w:tcPr>
            <w:tcW w:w="2515" w:type="dxa"/>
            <w:tcBorders>
              <w:top w:val="single" w:sz="4" w:space="0" w:color="2E74B5"/>
              <w:left w:val="single" w:sz="4" w:space="0" w:color="2E74B5"/>
              <w:bottom w:val="single" w:sz="4" w:space="0" w:color="2E74B5"/>
              <w:right w:val="single" w:sz="4" w:space="0" w:color="2E74B5"/>
            </w:tcBorders>
          </w:tcPr>
          <w:p w14:paraId="3B2C2023" w14:textId="77777777" w:rsidR="00AC3E5D" w:rsidRPr="009372AD" w:rsidRDefault="00AC3E5D" w:rsidP="001B79C4">
            <w:pPr>
              <w:pStyle w:val="ListParagraph"/>
              <w:ind w:left="0"/>
              <w:jc w:val="both"/>
              <w:rPr>
                <w:rFonts w:cs="Times New Roman"/>
              </w:rPr>
            </w:pPr>
          </w:p>
        </w:tc>
      </w:tr>
      <w:tr w:rsidR="00AC3E5D" w:rsidRPr="00660ABB" w14:paraId="2CA54088"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79E6760" w14:textId="77777777" w:rsidR="00AC3E5D" w:rsidRPr="009372AD" w:rsidRDefault="00AC3E5D" w:rsidP="001B79C4">
            <w:pPr>
              <w:autoSpaceDE w:val="0"/>
              <w:autoSpaceDN w:val="0"/>
              <w:adjustRightInd w:val="0"/>
              <w:jc w:val="both"/>
              <w:rPr>
                <w:rFonts w:cs="Times New Roman"/>
                <w:szCs w:val="24"/>
              </w:rPr>
            </w:pPr>
            <w:r>
              <w:rPr>
                <w:rFonts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2F08F10" w14:textId="77777777" w:rsidR="00AC3E5D" w:rsidRPr="009372AD" w:rsidRDefault="00AC3E5D" w:rsidP="001B79C4">
            <w:pPr>
              <w:pStyle w:val="ListParagraph"/>
              <w:ind w:left="0"/>
              <w:jc w:val="both"/>
              <w:rPr>
                <w:rFonts w:cs="Times New Roman"/>
              </w:rPr>
            </w:pPr>
            <w:r>
              <w:rPr>
                <w:rFonts w:cs="Times New Roman"/>
              </w:rPr>
              <w:t>Định dạng xml của hóa đơn sai cấu trúc</w:t>
            </w:r>
          </w:p>
        </w:tc>
        <w:tc>
          <w:tcPr>
            <w:tcW w:w="2515" w:type="dxa"/>
            <w:tcBorders>
              <w:top w:val="single" w:sz="4" w:space="0" w:color="2E74B5"/>
              <w:left w:val="single" w:sz="4" w:space="0" w:color="2E74B5"/>
              <w:bottom w:val="single" w:sz="4" w:space="0" w:color="2E74B5"/>
              <w:right w:val="single" w:sz="4" w:space="0" w:color="2E74B5"/>
            </w:tcBorders>
          </w:tcPr>
          <w:p w14:paraId="41AD33B3" w14:textId="77777777" w:rsidR="00AC3E5D" w:rsidRPr="009372AD" w:rsidRDefault="00AC3E5D" w:rsidP="001B79C4">
            <w:pPr>
              <w:pStyle w:val="ListParagraph"/>
              <w:ind w:left="0"/>
              <w:jc w:val="both"/>
              <w:rPr>
                <w:rFonts w:cs="Times New Roman"/>
              </w:rPr>
            </w:pPr>
          </w:p>
        </w:tc>
      </w:tr>
      <w:tr w:rsidR="00AC3E5D" w:rsidRPr="00660ABB" w14:paraId="2600264D"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AA96777" w14:textId="77777777" w:rsidR="00AC3E5D" w:rsidRPr="009372AD" w:rsidRDefault="00AC3E5D" w:rsidP="001B79C4">
            <w:pPr>
              <w:autoSpaceDE w:val="0"/>
              <w:autoSpaceDN w:val="0"/>
              <w:adjustRightInd w:val="0"/>
              <w:jc w:val="both"/>
              <w:rPr>
                <w:rFonts w:cs="Times New Roman"/>
                <w:szCs w:val="24"/>
              </w:rPr>
            </w:pPr>
            <w:r>
              <w:rPr>
                <w:rFonts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FF313B4" w14:textId="77777777" w:rsidR="00AC3E5D" w:rsidRPr="009372AD" w:rsidRDefault="00AC3E5D" w:rsidP="001B79C4">
            <w:pPr>
              <w:pStyle w:val="ListParagraph"/>
              <w:ind w:left="0"/>
              <w:jc w:val="both"/>
              <w:rPr>
                <w:rFonts w:cs="Times New Roman"/>
              </w:rPr>
            </w:pPr>
            <w:r>
              <w:rPr>
                <w:rFonts w:cs="Times New Roman"/>
              </w:rPr>
              <w:t>Không tìm thấy công ty</w:t>
            </w:r>
          </w:p>
        </w:tc>
        <w:tc>
          <w:tcPr>
            <w:tcW w:w="2515" w:type="dxa"/>
            <w:tcBorders>
              <w:top w:val="single" w:sz="4" w:space="0" w:color="2E74B5"/>
              <w:left w:val="single" w:sz="4" w:space="0" w:color="2E74B5"/>
              <w:bottom w:val="single" w:sz="4" w:space="0" w:color="2E74B5"/>
              <w:right w:val="single" w:sz="4" w:space="0" w:color="2E74B5"/>
            </w:tcBorders>
          </w:tcPr>
          <w:p w14:paraId="1B47A135" w14:textId="77777777" w:rsidR="00AC3E5D" w:rsidRPr="009372AD" w:rsidRDefault="00AC3E5D" w:rsidP="001B79C4">
            <w:pPr>
              <w:pStyle w:val="ListParagraph"/>
              <w:ind w:left="0"/>
              <w:jc w:val="both"/>
              <w:rPr>
                <w:rFonts w:cs="Times New Roman"/>
              </w:rPr>
            </w:pPr>
            <w:r>
              <w:rPr>
                <w:rFonts w:cs="Times New Roman"/>
              </w:rPr>
              <w:t>Mặc định 5000 hoặc theo cấu hình từng app</w:t>
            </w:r>
          </w:p>
        </w:tc>
      </w:tr>
      <w:tr w:rsidR="00AC3E5D" w:rsidRPr="00660ABB" w14:paraId="653B269D"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ECA2CB7" w14:textId="77777777" w:rsidR="00AC3E5D" w:rsidRPr="009372AD" w:rsidRDefault="00AC3E5D" w:rsidP="001B79C4">
            <w:pPr>
              <w:autoSpaceDE w:val="0"/>
              <w:autoSpaceDN w:val="0"/>
              <w:adjustRightInd w:val="0"/>
              <w:jc w:val="both"/>
              <w:rPr>
                <w:rFonts w:cs="Times New Roman"/>
                <w:szCs w:val="24"/>
              </w:rPr>
            </w:pPr>
            <w:r>
              <w:rPr>
                <w:rFonts w:cs="Times New Roman"/>
                <w:szCs w:val="24"/>
              </w:rPr>
              <w:lastRenderedPageBreak/>
              <w:t>ERR:20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D225307" w14:textId="77777777" w:rsidR="00AC3E5D" w:rsidRPr="009372AD" w:rsidRDefault="00AC3E5D" w:rsidP="001B79C4">
            <w:pPr>
              <w:pStyle w:val="ListParagraph"/>
              <w:ind w:left="0"/>
              <w:jc w:val="both"/>
              <w:rPr>
                <w:rFonts w:cs="Times New Roman"/>
              </w:rPr>
            </w:pPr>
            <w:r>
              <w:rPr>
                <w:rFonts w:cs="Times New Roman"/>
              </w:rPr>
              <w:t>Pattern và serial không hợp lệ</w:t>
            </w:r>
          </w:p>
        </w:tc>
        <w:tc>
          <w:tcPr>
            <w:tcW w:w="2515" w:type="dxa"/>
            <w:tcBorders>
              <w:top w:val="single" w:sz="4" w:space="0" w:color="2E74B5"/>
              <w:left w:val="single" w:sz="4" w:space="0" w:color="2E74B5"/>
              <w:bottom w:val="single" w:sz="4" w:space="0" w:color="2E74B5"/>
              <w:right w:val="single" w:sz="4" w:space="0" w:color="2E74B5"/>
            </w:tcBorders>
          </w:tcPr>
          <w:p w14:paraId="08D818C6" w14:textId="77777777" w:rsidR="00AC3E5D" w:rsidRPr="009372AD" w:rsidRDefault="00AC3E5D" w:rsidP="001B79C4">
            <w:pPr>
              <w:pStyle w:val="ListParagraph"/>
              <w:ind w:left="0"/>
              <w:jc w:val="both"/>
              <w:rPr>
                <w:rFonts w:cs="Times New Roman"/>
              </w:rPr>
            </w:pPr>
          </w:p>
        </w:tc>
      </w:tr>
      <w:tr w:rsidR="00AC3E5D" w:rsidRPr="00660ABB" w14:paraId="2E880A83"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9454834" w14:textId="77777777" w:rsidR="00AC3E5D" w:rsidRPr="009372AD" w:rsidRDefault="00AC3E5D" w:rsidP="001B79C4">
            <w:pPr>
              <w:autoSpaceDE w:val="0"/>
              <w:autoSpaceDN w:val="0"/>
              <w:adjustRightInd w:val="0"/>
              <w:jc w:val="both"/>
              <w:rPr>
                <w:rFonts w:cs="Times New Roman"/>
                <w:szCs w:val="24"/>
              </w:rPr>
            </w:pPr>
            <w:r>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1EFAD55" w14:textId="77777777" w:rsidR="00AC3E5D" w:rsidRPr="009372AD" w:rsidRDefault="00AC3E5D" w:rsidP="001B79C4">
            <w:pPr>
              <w:pStyle w:val="ListParagraph"/>
              <w:ind w:left="0"/>
              <w:jc w:val="both"/>
              <w:rPr>
                <w:rFonts w:cs="Times New Roman"/>
              </w:rPr>
            </w:pPr>
            <w:r>
              <w:rPr>
                <w:rFonts w:cs="Times New Roman"/>
              </w:rPr>
              <w:t>Không còn dư số hóa đơn để phát hành</w:t>
            </w:r>
          </w:p>
        </w:tc>
        <w:tc>
          <w:tcPr>
            <w:tcW w:w="2515" w:type="dxa"/>
            <w:tcBorders>
              <w:top w:val="single" w:sz="4" w:space="0" w:color="2E74B5"/>
              <w:left w:val="single" w:sz="4" w:space="0" w:color="2E74B5"/>
              <w:bottom w:val="single" w:sz="4" w:space="0" w:color="2E74B5"/>
              <w:right w:val="single" w:sz="4" w:space="0" w:color="2E74B5"/>
            </w:tcBorders>
          </w:tcPr>
          <w:p w14:paraId="42D989CB" w14:textId="77777777" w:rsidR="00AC3E5D" w:rsidRPr="009372AD" w:rsidRDefault="00AC3E5D" w:rsidP="001B79C4">
            <w:pPr>
              <w:pStyle w:val="ListParagraph"/>
              <w:ind w:left="0"/>
              <w:jc w:val="both"/>
              <w:rPr>
                <w:rFonts w:cs="Times New Roman"/>
              </w:rPr>
            </w:pPr>
          </w:p>
        </w:tc>
      </w:tr>
      <w:tr w:rsidR="00AC3E5D" w:rsidRPr="00660ABB" w14:paraId="00C675CB"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4080E4B" w14:textId="77777777" w:rsidR="00AC3E5D" w:rsidRDefault="00AC3E5D" w:rsidP="001B79C4">
            <w:pPr>
              <w:autoSpaceDE w:val="0"/>
              <w:autoSpaceDN w:val="0"/>
              <w:adjustRightInd w:val="0"/>
              <w:jc w:val="both"/>
              <w:rPr>
                <w:rFonts w:cs="Times New Roman"/>
                <w:szCs w:val="24"/>
              </w:rPr>
            </w:pPr>
            <w:r>
              <w:rPr>
                <w:rFonts w:cs="Times New Roman"/>
                <w:szCs w:val="24"/>
              </w:rPr>
              <w:t>ERR:10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41930C2" w14:textId="77777777" w:rsidR="00AC3E5D" w:rsidRDefault="00AC3E5D" w:rsidP="001B79C4">
            <w:pPr>
              <w:pStyle w:val="ListParagraph"/>
              <w:ind w:left="0"/>
              <w:jc w:val="both"/>
              <w:rPr>
                <w:rFonts w:cs="Times New Roman"/>
              </w:rPr>
            </w:pPr>
            <w:r>
              <w:rPr>
                <w:rFonts w:cs="Times New Roman"/>
              </w:rPr>
              <w:t>Vượt quá số lượng hóa đơn tạo cho phép (không được vượt quá 5000HĐ)</w:t>
            </w:r>
          </w:p>
        </w:tc>
        <w:tc>
          <w:tcPr>
            <w:tcW w:w="2515" w:type="dxa"/>
            <w:tcBorders>
              <w:top w:val="single" w:sz="4" w:space="0" w:color="2E74B5"/>
              <w:left w:val="single" w:sz="4" w:space="0" w:color="2E74B5"/>
              <w:bottom w:val="single" w:sz="4" w:space="0" w:color="2E74B5"/>
              <w:right w:val="single" w:sz="4" w:space="0" w:color="2E74B5"/>
            </w:tcBorders>
          </w:tcPr>
          <w:p w14:paraId="45705054" w14:textId="77777777" w:rsidR="00AC3E5D" w:rsidRPr="009372AD" w:rsidRDefault="00AC3E5D" w:rsidP="001B79C4">
            <w:pPr>
              <w:jc w:val="both"/>
              <w:rPr>
                <w:rFonts w:cs="Times New Roman"/>
                <w:szCs w:val="24"/>
              </w:rPr>
            </w:pPr>
          </w:p>
        </w:tc>
      </w:tr>
      <w:tr w:rsidR="00AC3E5D" w:rsidRPr="00660ABB" w14:paraId="3C08E32D"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8A1A6F7" w14:textId="77777777" w:rsidR="00AC3E5D" w:rsidRDefault="00AC3E5D" w:rsidP="001B79C4">
            <w:pPr>
              <w:autoSpaceDE w:val="0"/>
              <w:autoSpaceDN w:val="0"/>
              <w:adjustRightInd w:val="0"/>
              <w:jc w:val="both"/>
              <w:rPr>
                <w:rFonts w:cs="Times New Roman"/>
                <w:szCs w:val="24"/>
              </w:rPr>
            </w:pPr>
            <w:r>
              <w:rPr>
                <w:rFonts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C8F30BE" w14:textId="77777777" w:rsidR="00AC3E5D" w:rsidRDefault="00AC3E5D" w:rsidP="001B79C4">
            <w:pPr>
              <w:pStyle w:val="ListParagraph"/>
              <w:ind w:left="0"/>
              <w:jc w:val="both"/>
              <w:rPr>
                <w:rFonts w:cs="Times New Roman"/>
              </w:rPr>
            </w:pPr>
            <w:r>
              <w:rPr>
                <w:rFonts w:cs="Times New Roman"/>
              </w:rPr>
              <w:t>Lỗi hệ thống</w:t>
            </w:r>
          </w:p>
        </w:tc>
        <w:tc>
          <w:tcPr>
            <w:tcW w:w="2515" w:type="dxa"/>
            <w:tcBorders>
              <w:top w:val="single" w:sz="4" w:space="0" w:color="2E74B5"/>
              <w:left w:val="single" w:sz="4" w:space="0" w:color="2E74B5"/>
              <w:bottom w:val="single" w:sz="4" w:space="0" w:color="2E74B5"/>
              <w:right w:val="single" w:sz="4" w:space="0" w:color="2E74B5"/>
            </w:tcBorders>
          </w:tcPr>
          <w:p w14:paraId="2C4DB441" w14:textId="77777777" w:rsidR="00AC3E5D" w:rsidRDefault="00AC3E5D" w:rsidP="001B79C4">
            <w:pPr>
              <w:jc w:val="both"/>
              <w:rPr>
                <w:rFonts w:cs="Times New Roman"/>
                <w:szCs w:val="24"/>
              </w:rPr>
            </w:pPr>
          </w:p>
        </w:tc>
      </w:tr>
      <w:tr w:rsidR="00F5291E" w:rsidRPr="00660ABB" w14:paraId="2C8CD7F0"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A430164" w14:textId="2C4F39DF" w:rsidR="00F5291E" w:rsidRDefault="00F5291E" w:rsidP="00F5291E">
            <w:pPr>
              <w:autoSpaceDE w:val="0"/>
              <w:autoSpaceDN w:val="0"/>
              <w:adjustRightInd w:val="0"/>
              <w:jc w:val="both"/>
              <w:rPr>
                <w:rFonts w:cs="Times New Roman"/>
                <w:szCs w:val="24"/>
              </w:rPr>
            </w:pPr>
            <w:r>
              <w:rPr>
                <w:rFonts w:cs="Times New Roman"/>
                <w:szCs w:val="24"/>
              </w:rPr>
              <w:t>ERR:35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7995749" w14:textId="766BE505" w:rsidR="00F5291E" w:rsidRDefault="00F5291E" w:rsidP="00F5291E">
            <w:pPr>
              <w:pStyle w:val="ListParagraph"/>
              <w:ind w:left="0"/>
              <w:jc w:val="both"/>
              <w:rPr>
                <w:rFonts w:cs="Times New Roman"/>
              </w:rPr>
            </w:pPr>
            <w:r>
              <w:rPr>
                <w:rFonts w:cs="Times New Roman"/>
                <w:szCs w:val="24"/>
              </w:rPr>
              <w:t>Công ty đăng ký DK01 cả có mã, không mã. Tạo cả ký hiệu cả 2 dải có mã và không mã sẽ yêu cầu bắt buộc truyền pattern, serial</w:t>
            </w:r>
          </w:p>
        </w:tc>
        <w:tc>
          <w:tcPr>
            <w:tcW w:w="2515" w:type="dxa"/>
            <w:tcBorders>
              <w:top w:val="single" w:sz="4" w:space="0" w:color="2E74B5"/>
              <w:left w:val="single" w:sz="4" w:space="0" w:color="2E74B5"/>
              <w:bottom w:val="single" w:sz="4" w:space="0" w:color="2E74B5"/>
              <w:right w:val="single" w:sz="4" w:space="0" w:color="2E74B5"/>
            </w:tcBorders>
          </w:tcPr>
          <w:p w14:paraId="40B64BF5" w14:textId="77777777" w:rsidR="00F5291E" w:rsidRDefault="00F5291E" w:rsidP="00F5291E">
            <w:pPr>
              <w:jc w:val="both"/>
              <w:rPr>
                <w:rFonts w:cs="Times New Roman"/>
                <w:szCs w:val="24"/>
              </w:rPr>
            </w:pPr>
          </w:p>
        </w:tc>
      </w:tr>
      <w:tr w:rsidR="00F5291E" w:rsidRPr="00660ABB" w14:paraId="65C4B0D8"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C000CB7" w14:textId="77777777" w:rsidR="00F5291E" w:rsidRPr="009372AD" w:rsidRDefault="00F5291E" w:rsidP="00F5291E">
            <w:pPr>
              <w:autoSpaceDE w:val="0"/>
              <w:autoSpaceDN w:val="0"/>
              <w:adjustRightInd w:val="0"/>
              <w:jc w:val="both"/>
              <w:rPr>
                <w:rFonts w:cs="Times New Roman"/>
                <w:szCs w:val="24"/>
              </w:rPr>
            </w:pPr>
            <w:r w:rsidRPr="007B2292">
              <w:rPr>
                <w:rFonts w:cs="Times New Roman"/>
                <w:szCs w:val="24"/>
              </w:rPr>
              <w:t xml:space="preserve">"OK:" + pattern + ";" + </w:t>
            </w:r>
            <w:r>
              <w:rPr>
                <w:rFonts w:cs="Times New Roman"/>
                <w:szCs w:val="24"/>
              </w:rPr>
              <w:t>serial + "-" + invKeyList</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8F49A60" w14:textId="77777777" w:rsidR="00F5291E" w:rsidRPr="009372AD" w:rsidRDefault="00F5291E" w:rsidP="00F5291E">
            <w:pPr>
              <w:jc w:val="both"/>
              <w:rPr>
                <w:rFonts w:cs="Times New Roman"/>
                <w:szCs w:val="24"/>
              </w:rPr>
            </w:pPr>
            <w:r>
              <w:rPr>
                <w:rFonts w:cs="Times New Roman"/>
                <w:szCs w:val="24"/>
              </w:rPr>
              <w:t>Tạo hóa đơn thành công</w:t>
            </w:r>
          </w:p>
        </w:tc>
        <w:tc>
          <w:tcPr>
            <w:tcW w:w="2515" w:type="dxa"/>
            <w:tcBorders>
              <w:top w:val="single" w:sz="4" w:space="0" w:color="2E74B5"/>
              <w:left w:val="single" w:sz="4" w:space="0" w:color="2E74B5"/>
              <w:bottom w:val="single" w:sz="4" w:space="0" w:color="2E74B5"/>
              <w:right w:val="single" w:sz="4" w:space="0" w:color="2E74B5"/>
            </w:tcBorders>
          </w:tcPr>
          <w:p w14:paraId="0AD3432C" w14:textId="77777777" w:rsidR="00F5291E" w:rsidRDefault="00F5291E" w:rsidP="00F5291E">
            <w:pPr>
              <w:jc w:val="both"/>
              <w:rPr>
                <w:rFonts w:cs="Times New Roman"/>
                <w:szCs w:val="24"/>
              </w:rPr>
            </w:pPr>
            <w:r>
              <w:rPr>
                <w:rFonts w:cs="Times New Roman"/>
                <w:szCs w:val="24"/>
              </w:rPr>
              <w:t>Trả về message OK kèm theo Pattern, Serial và danh sách fkey hóa đơn tạo mới thành công</w:t>
            </w:r>
          </w:p>
        </w:tc>
      </w:tr>
    </w:tbl>
    <w:p w14:paraId="45C141B5" w14:textId="77777777" w:rsidR="00AC3E5D" w:rsidRDefault="00AC3E5D" w:rsidP="00AC3E5D">
      <w:pPr>
        <w:rPr>
          <w:lang w:eastAsia="x-none"/>
        </w:rPr>
      </w:pPr>
    </w:p>
    <w:p w14:paraId="2202A488" w14:textId="77777777" w:rsidR="00AC3E5D" w:rsidRPr="002A45EF" w:rsidRDefault="00AC3E5D" w:rsidP="00AC3E5D">
      <w:pPr>
        <w:rPr>
          <w:b/>
          <w:lang w:eastAsia="x-none"/>
        </w:rPr>
      </w:pPr>
      <w:r w:rsidRPr="002A45EF">
        <w:rPr>
          <w:b/>
          <w:lang w:eastAsia="x-none"/>
        </w:rPr>
        <w:t>Định dạng chuỗi xml đầ</w:t>
      </w:r>
      <w:r>
        <w:rPr>
          <w:b/>
          <w:lang w:eastAsia="x-none"/>
        </w:rPr>
        <w:t xml:space="preserve">u vào, trường hợp </w:t>
      </w:r>
      <w:r w:rsidRPr="00067E46">
        <w:rPr>
          <w:b/>
          <w:color w:val="FF0000"/>
          <w:lang w:eastAsia="x-none"/>
        </w:rPr>
        <w:t xml:space="preserve">không </w:t>
      </w:r>
      <w:r>
        <w:rPr>
          <w:b/>
          <w:lang w:eastAsia="x-none"/>
        </w:rPr>
        <w:t>dùng các trường mở rộng</w:t>
      </w:r>
    </w:p>
    <w:p w14:paraId="5A6EBED6"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&lt;Invoices&gt;</w:t>
      </w:r>
    </w:p>
    <w:p w14:paraId="659BF1E1"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&lt;Inv&gt;</w:t>
      </w:r>
    </w:p>
    <w:p w14:paraId="2A9B3249"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&lt;key&gt;</w:t>
      </w:r>
      <w:r w:rsidRPr="008E2B09">
        <w:rPr>
          <w:rFonts w:ascii="Courier New" w:eastAsia="Times New Roman" w:hAnsi="Courier New" w:cs="Courier New"/>
          <w:b/>
          <w:bCs/>
          <w:color w:val="000000"/>
          <w:sz w:val="20"/>
          <w:szCs w:val="20"/>
        </w:rPr>
        <w:t>Fkey cua hoa don</w:t>
      </w:r>
      <w:r w:rsidRPr="008E2B09">
        <w:rPr>
          <w:rFonts w:ascii="Courier New" w:eastAsia="Times New Roman" w:hAnsi="Courier New" w:cs="Courier New"/>
          <w:color w:val="0000FF"/>
          <w:sz w:val="20"/>
          <w:szCs w:val="20"/>
        </w:rPr>
        <w:t>&lt;/key&gt;</w:t>
      </w:r>
    </w:p>
    <w:p w14:paraId="1EE4E36D"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&lt;Invoice&gt;</w:t>
      </w:r>
    </w:p>
    <w:p w14:paraId="4DF59C52"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&lt;CusCode&gt;</w:t>
      </w:r>
      <w:r w:rsidRPr="008E2B09">
        <w:rPr>
          <w:rFonts w:ascii="Courier New" w:eastAsia="Times New Roman" w:hAnsi="Courier New" w:cs="Courier New"/>
          <w:b/>
          <w:bCs/>
          <w:color w:val="000000"/>
          <w:sz w:val="20"/>
          <w:szCs w:val="20"/>
        </w:rPr>
        <w:t>Mã khách hàng</w:t>
      </w:r>
      <w:r w:rsidRPr="008E2B09">
        <w:rPr>
          <w:rFonts w:ascii="Courier New" w:eastAsia="Times New Roman" w:hAnsi="Courier New" w:cs="Courier New"/>
          <w:color w:val="0000FF"/>
          <w:sz w:val="20"/>
          <w:szCs w:val="20"/>
        </w:rPr>
        <w:t>&lt;/CusCode&gt;</w:t>
      </w:r>
    </w:p>
    <w:p w14:paraId="627AD9D1"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&lt;CusName&gt;</w:t>
      </w:r>
      <w:r w:rsidRPr="008E2B09">
        <w:rPr>
          <w:rFonts w:ascii="Courier New" w:eastAsia="Times New Roman" w:hAnsi="Courier New" w:cs="Courier New"/>
          <w:b/>
          <w:bCs/>
          <w:color w:val="000000"/>
          <w:sz w:val="20"/>
          <w:szCs w:val="20"/>
        </w:rPr>
        <w:t>Tên khách hàng</w:t>
      </w:r>
      <w:r w:rsidRPr="008E2B09">
        <w:rPr>
          <w:rFonts w:ascii="Courier New" w:eastAsia="Times New Roman" w:hAnsi="Courier New" w:cs="Courier New"/>
          <w:color w:val="0000FF"/>
          <w:sz w:val="20"/>
          <w:szCs w:val="20"/>
        </w:rPr>
        <w:t>&lt;/CusName&gt;</w:t>
      </w:r>
    </w:p>
    <w:p w14:paraId="1E031393"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&lt;CusAddress&gt;</w:t>
      </w:r>
      <w:r w:rsidRPr="008E2B09">
        <w:rPr>
          <w:rFonts w:ascii="Courier New" w:eastAsia="Times New Roman" w:hAnsi="Courier New" w:cs="Courier New"/>
          <w:b/>
          <w:bCs/>
          <w:color w:val="000000"/>
          <w:sz w:val="20"/>
          <w:szCs w:val="20"/>
        </w:rPr>
        <w:t>Địa chỉ KH</w:t>
      </w:r>
      <w:r w:rsidRPr="008E2B09">
        <w:rPr>
          <w:rFonts w:ascii="Courier New" w:eastAsia="Times New Roman" w:hAnsi="Courier New" w:cs="Courier New"/>
          <w:color w:val="0000FF"/>
          <w:sz w:val="20"/>
          <w:szCs w:val="20"/>
        </w:rPr>
        <w:t>&lt;/CusAddress&gt;</w:t>
      </w:r>
    </w:p>
    <w:p w14:paraId="7712B069"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&lt;CusPhone&gt;</w:t>
      </w:r>
      <w:r w:rsidRPr="008E2B09">
        <w:rPr>
          <w:rFonts w:ascii="Courier New" w:eastAsia="Times New Roman" w:hAnsi="Courier New" w:cs="Courier New"/>
          <w:b/>
          <w:bCs/>
          <w:color w:val="000000"/>
          <w:sz w:val="20"/>
          <w:szCs w:val="20"/>
        </w:rPr>
        <w:t>01678567028</w:t>
      </w:r>
      <w:r w:rsidRPr="008E2B09">
        <w:rPr>
          <w:rFonts w:ascii="Courier New" w:eastAsia="Times New Roman" w:hAnsi="Courier New" w:cs="Courier New"/>
          <w:color w:val="0000FF"/>
          <w:sz w:val="20"/>
          <w:szCs w:val="20"/>
        </w:rPr>
        <w:t>&lt;/CusPhone&gt;</w:t>
      </w:r>
    </w:p>
    <w:p w14:paraId="2306AD53"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&lt;CusTaxCode&gt;</w:t>
      </w:r>
      <w:r w:rsidRPr="008E2B09">
        <w:rPr>
          <w:rFonts w:ascii="Courier New" w:eastAsia="Times New Roman" w:hAnsi="Courier New" w:cs="Courier New"/>
          <w:b/>
          <w:bCs/>
          <w:color w:val="000000"/>
          <w:sz w:val="20"/>
          <w:szCs w:val="20"/>
        </w:rPr>
        <w:t>0105762069-001</w:t>
      </w:r>
      <w:r w:rsidRPr="008E2B09">
        <w:rPr>
          <w:rFonts w:ascii="Courier New" w:eastAsia="Times New Roman" w:hAnsi="Courier New" w:cs="Courier New"/>
          <w:color w:val="0000FF"/>
          <w:sz w:val="20"/>
          <w:szCs w:val="20"/>
        </w:rPr>
        <w:t>&lt;/CusTaxCode&gt;</w:t>
      </w:r>
    </w:p>
    <w:p w14:paraId="52340252"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&lt;PaymentMethod&gt;</w:t>
      </w:r>
      <w:r w:rsidRPr="008E2B09">
        <w:rPr>
          <w:rFonts w:ascii="Courier New" w:eastAsia="Times New Roman" w:hAnsi="Courier New" w:cs="Courier New"/>
          <w:b/>
          <w:bCs/>
          <w:color w:val="000000"/>
          <w:sz w:val="20"/>
          <w:szCs w:val="20"/>
        </w:rPr>
        <w:t>TM</w:t>
      </w:r>
      <w:r w:rsidRPr="008E2B09">
        <w:rPr>
          <w:rFonts w:ascii="Courier New" w:eastAsia="Times New Roman" w:hAnsi="Courier New" w:cs="Courier New"/>
          <w:color w:val="0000FF"/>
          <w:sz w:val="20"/>
          <w:szCs w:val="20"/>
        </w:rPr>
        <w:t>&lt;/PaymentMethod&gt;</w:t>
      </w:r>
    </w:p>
    <w:p w14:paraId="3049F455"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&lt;KindOfService&gt;</w:t>
      </w:r>
      <w:r w:rsidRPr="008E2B09">
        <w:rPr>
          <w:rFonts w:ascii="Courier New" w:eastAsia="Times New Roman" w:hAnsi="Courier New" w:cs="Courier New"/>
          <w:b/>
          <w:bCs/>
          <w:color w:val="000000"/>
          <w:sz w:val="20"/>
          <w:szCs w:val="20"/>
        </w:rPr>
        <w:t>072020</w:t>
      </w:r>
      <w:r w:rsidRPr="008E2B09">
        <w:rPr>
          <w:rFonts w:ascii="Courier New" w:eastAsia="Times New Roman" w:hAnsi="Courier New" w:cs="Courier New"/>
          <w:color w:val="0000FF"/>
          <w:sz w:val="20"/>
          <w:szCs w:val="20"/>
        </w:rPr>
        <w:t>&lt;/KindOfService&gt;</w:t>
      </w:r>
    </w:p>
    <w:p w14:paraId="202F33FA"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&lt;Products&gt;</w:t>
      </w:r>
    </w:p>
    <w:p w14:paraId="4DE9C228"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&lt;Product&gt;</w:t>
      </w:r>
    </w:p>
    <w:p w14:paraId="1BCA452F"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&lt;ProdName&gt;</w:t>
      </w:r>
      <w:r w:rsidRPr="008E2B09">
        <w:rPr>
          <w:rFonts w:ascii="Courier New" w:eastAsia="Times New Roman" w:hAnsi="Courier New" w:cs="Courier New"/>
          <w:b/>
          <w:bCs/>
          <w:color w:val="000000"/>
          <w:sz w:val="20"/>
          <w:szCs w:val="20"/>
        </w:rPr>
        <w:t>Tên sản phẩm</w:t>
      </w:r>
      <w:r w:rsidRPr="008E2B09">
        <w:rPr>
          <w:rFonts w:ascii="Courier New" w:eastAsia="Times New Roman" w:hAnsi="Courier New" w:cs="Courier New"/>
          <w:color w:val="0000FF"/>
          <w:sz w:val="20"/>
          <w:szCs w:val="20"/>
        </w:rPr>
        <w:t>&lt;/ProdName&gt;</w:t>
      </w:r>
    </w:p>
    <w:p w14:paraId="39CCEEF2"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&lt;ProdUnit&gt;</w:t>
      </w:r>
      <w:r w:rsidRPr="008E2B09">
        <w:rPr>
          <w:rFonts w:ascii="Courier New" w:eastAsia="Times New Roman" w:hAnsi="Courier New" w:cs="Courier New"/>
          <w:b/>
          <w:bCs/>
          <w:color w:val="000000"/>
          <w:sz w:val="20"/>
          <w:szCs w:val="20"/>
        </w:rPr>
        <w:t>Đơn vị tính</w:t>
      </w:r>
      <w:r w:rsidRPr="008E2B09">
        <w:rPr>
          <w:rFonts w:ascii="Courier New" w:eastAsia="Times New Roman" w:hAnsi="Courier New" w:cs="Courier New"/>
          <w:color w:val="0000FF"/>
          <w:sz w:val="20"/>
          <w:szCs w:val="20"/>
        </w:rPr>
        <w:t>&lt;/ProdUnit&gt;</w:t>
      </w:r>
    </w:p>
    <w:p w14:paraId="05F78FB6"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&lt;ProdQuantity&gt;</w:t>
      </w:r>
      <w:r w:rsidRPr="008E2B09">
        <w:rPr>
          <w:rFonts w:ascii="Courier New" w:eastAsia="Times New Roman" w:hAnsi="Courier New" w:cs="Courier New"/>
          <w:b/>
          <w:bCs/>
          <w:color w:val="000000"/>
          <w:sz w:val="20"/>
          <w:szCs w:val="20"/>
        </w:rPr>
        <w:t>1</w:t>
      </w:r>
      <w:r w:rsidRPr="008E2B09">
        <w:rPr>
          <w:rFonts w:ascii="Courier New" w:eastAsia="Times New Roman" w:hAnsi="Courier New" w:cs="Courier New"/>
          <w:color w:val="0000FF"/>
          <w:sz w:val="20"/>
          <w:szCs w:val="20"/>
        </w:rPr>
        <w:t>&lt;/ProdQuantity&gt;</w:t>
      </w:r>
    </w:p>
    <w:p w14:paraId="0550EBC6"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&lt;ProdPrice&gt;</w:t>
      </w:r>
      <w:r w:rsidRPr="008E2B09">
        <w:rPr>
          <w:rFonts w:ascii="Courier New" w:eastAsia="Times New Roman" w:hAnsi="Courier New" w:cs="Courier New"/>
          <w:b/>
          <w:bCs/>
          <w:color w:val="000000"/>
          <w:sz w:val="20"/>
          <w:szCs w:val="20"/>
        </w:rPr>
        <w:t>2</w:t>
      </w:r>
      <w:r w:rsidRPr="008E2B09">
        <w:rPr>
          <w:rFonts w:ascii="Courier New" w:eastAsia="Times New Roman" w:hAnsi="Courier New" w:cs="Courier New"/>
          <w:color w:val="0000FF"/>
          <w:sz w:val="20"/>
          <w:szCs w:val="20"/>
        </w:rPr>
        <w:t>&lt;/ProdPrice&gt;</w:t>
      </w:r>
    </w:p>
    <w:p w14:paraId="0C71B651"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&lt;Amount&gt;</w:t>
      </w:r>
      <w:r w:rsidRPr="008E2B09">
        <w:rPr>
          <w:rFonts w:ascii="Courier New" w:eastAsia="Times New Roman" w:hAnsi="Courier New" w:cs="Courier New"/>
          <w:b/>
          <w:bCs/>
          <w:color w:val="000000"/>
          <w:sz w:val="20"/>
          <w:szCs w:val="20"/>
        </w:rPr>
        <w:t>3</w:t>
      </w:r>
      <w:r w:rsidRPr="008E2B09">
        <w:rPr>
          <w:rFonts w:ascii="Courier New" w:eastAsia="Times New Roman" w:hAnsi="Courier New" w:cs="Courier New"/>
          <w:color w:val="0000FF"/>
          <w:sz w:val="20"/>
          <w:szCs w:val="20"/>
        </w:rPr>
        <w:t>&lt;/Amount&gt;</w:t>
      </w:r>
    </w:p>
    <w:p w14:paraId="016BFB6D"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&lt;Remark&gt;</w:t>
      </w:r>
      <w:r w:rsidRPr="008E2B09">
        <w:rPr>
          <w:rFonts w:ascii="Courier New" w:eastAsia="Times New Roman" w:hAnsi="Courier New" w:cs="Courier New"/>
          <w:b/>
          <w:bCs/>
          <w:color w:val="000000"/>
          <w:sz w:val="20"/>
          <w:szCs w:val="20"/>
        </w:rPr>
        <w:t>Remark</w:t>
      </w:r>
      <w:r w:rsidRPr="008E2B09">
        <w:rPr>
          <w:rFonts w:ascii="Courier New" w:eastAsia="Times New Roman" w:hAnsi="Courier New" w:cs="Courier New"/>
          <w:color w:val="0000FF"/>
          <w:sz w:val="20"/>
          <w:szCs w:val="20"/>
        </w:rPr>
        <w:t>&lt;/Remark&gt;</w:t>
      </w:r>
    </w:p>
    <w:p w14:paraId="26992857"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&lt;Total&gt;</w:t>
      </w:r>
      <w:r w:rsidRPr="008E2B09">
        <w:rPr>
          <w:rFonts w:ascii="Courier New" w:eastAsia="Times New Roman" w:hAnsi="Courier New" w:cs="Courier New"/>
          <w:b/>
          <w:bCs/>
          <w:color w:val="000000"/>
          <w:sz w:val="20"/>
          <w:szCs w:val="20"/>
        </w:rPr>
        <w:t>4</w:t>
      </w:r>
      <w:r w:rsidRPr="008E2B09">
        <w:rPr>
          <w:rFonts w:ascii="Courier New" w:eastAsia="Times New Roman" w:hAnsi="Courier New" w:cs="Courier New"/>
          <w:color w:val="0000FF"/>
          <w:sz w:val="20"/>
          <w:szCs w:val="20"/>
        </w:rPr>
        <w:t>&lt;/Total&gt;</w:t>
      </w:r>
    </w:p>
    <w:p w14:paraId="5CAD5DBB"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&lt;VATRate&gt;</w:t>
      </w:r>
      <w:r w:rsidRPr="008E2B09">
        <w:rPr>
          <w:rFonts w:ascii="Courier New" w:eastAsia="Times New Roman" w:hAnsi="Courier New" w:cs="Courier New"/>
          <w:b/>
          <w:bCs/>
          <w:color w:val="000000"/>
          <w:sz w:val="20"/>
          <w:szCs w:val="20"/>
        </w:rPr>
        <w:t>50</w:t>
      </w:r>
      <w:r w:rsidRPr="008E2B09">
        <w:rPr>
          <w:rFonts w:ascii="Courier New" w:eastAsia="Times New Roman" w:hAnsi="Courier New" w:cs="Courier New"/>
          <w:color w:val="0000FF"/>
          <w:sz w:val="20"/>
          <w:szCs w:val="20"/>
        </w:rPr>
        <w:t>&lt;/VATRate&gt;</w:t>
      </w:r>
    </w:p>
    <w:p w14:paraId="01F1C942"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&lt;VATAmount&gt;</w:t>
      </w:r>
      <w:r w:rsidRPr="008E2B09">
        <w:rPr>
          <w:rFonts w:ascii="Courier New" w:eastAsia="Times New Roman" w:hAnsi="Courier New" w:cs="Courier New"/>
          <w:b/>
          <w:bCs/>
          <w:color w:val="000000"/>
          <w:sz w:val="20"/>
          <w:szCs w:val="20"/>
        </w:rPr>
        <w:t>6</w:t>
      </w:r>
      <w:r w:rsidRPr="008E2B09">
        <w:rPr>
          <w:rFonts w:ascii="Courier New" w:eastAsia="Times New Roman" w:hAnsi="Courier New" w:cs="Courier New"/>
          <w:color w:val="0000FF"/>
          <w:sz w:val="20"/>
          <w:szCs w:val="20"/>
        </w:rPr>
        <w:t>&lt;/VATAmount&gt;</w:t>
      </w:r>
    </w:p>
    <w:p w14:paraId="33C29D94"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&lt;Extra1&gt;</w:t>
      </w:r>
      <w:r w:rsidRPr="008E2B09">
        <w:rPr>
          <w:rFonts w:ascii="Courier New" w:eastAsia="Times New Roman" w:hAnsi="Courier New" w:cs="Courier New"/>
          <w:b/>
          <w:bCs/>
          <w:color w:val="000000"/>
          <w:sz w:val="20"/>
          <w:szCs w:val="20"/>
        </w:rPr>
        <w:t>Mở rộng 1</w:t>
      </w:r>
      <w:r w:rsidRPr="008E2B09">
        <w:rPr>
          <w:rFonts w:ascii="Courier New" w:eastAsia="Times New Roman" w:hAnsi="Courier New" w:cs="Courier New"/>
          <w:color w:val="0000FF"/>
          <w:sz w:val="20"/>
          <w:szCs w:val="20"/>
        </w:rPr>
        <w:t>&lt;/Extra1&gt;</w:t>
      </w:r>
    </w:p>
    <w:p w14:paraId="4C23FDE0"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&lt;Extra2&gt;</w:t>
      </w:r>
      <w:r w:rsidRPr="008E2B09">
        <w:rPr>
          <w:rFonts w:ascii="Courier New" w:eastAsia="Times New Roman" w:hAnsi="Courier New" w:cs="Courier New"/>
          <w:b/>
          <w:bCs/>
          <w:color w:val="000000"/>
          <w:sz w:val="20"/>
          <w:szCs w:val="20"/>
        </w:rPr>
        <w:t>Mở rộng 2</w:t>
      </w:r>
      <w:r w:rsidRPr="008E2B09">
        <w:rPr>
          <w:rFonts w:ascii="Courier New" w:eastAsia="Times New Roman" w:hAnsi="Courier New" w:cs="Courier New"/>
          <w:color w:val="0000FF"/>
          <w:sz w:val="20"/>
          <w:szCs w:val="20"/>
        </w:rPr>
        <w:t>&lt;/Extra2&gt;</w:t>
      </w:r>
    </w:p>
    <w:p w14:paraId="1BCF5351"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&lt;Discount&gt;</w:t>
      </w:r>
      <w:r w:rsidRPr="008E2B09">
        <w:rPr>
          <w:rFonts w:ascii="Courier New" w:eastAsia="Times New Roman" w:hAnsi="Courier New" w:cs="Courier New"/>
          <w:b/>
          <w:bCs/>
          <w:color w:val="000000"/>
          <w:sz w:val="20"/>
          <w:szCs w:val="20"/>
        </w:rPr>
        <w:t>7</w:t>
      </w:r>
      <w:r w:rsidRPr="008E2B09">
        <w:rPr>
          <w:rFonts w:ascii="Courier New" w:eastAsia="Times New Roman" w:hAnsi="Courier New" w:cs="Courier New"/>
          <w:color w:val="0000FF"/>
          <w:sz w:val="20"/>
          <w:szCs w:val="20"/>
        </w:rPr>
        <w:t>&lt;/Discount&gt;</w:t>
      </w:r>
    </w:p>
    <w:p w14:paraId="7BBC1533"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&lt;DiscountAmount&gt;</w:t>
      </w:r>
      <w:r w:rsidRPr="008E2B09">
        <w:rPr>
          <w:rFonts w:ascii="Courier New" w:eastAsia="Times New Roman" w:hAnsi="Courier New" w:cs="Courier New"/>
          <w:b/>
          <w:bCs/>
          <w:color w:val="000000"/>
          <w:sz w:val="20"/>
          <w:szCs w:val="20"/>
        </w:rPr>
        <w:t>8</w:t>
      </w:r>
      <w:r w:rsidRPr="008E2B09">
        <w:rPr>
          <w:rFonts w:ascii="Courier New" w:eastAsia="Times New Roman" w:hAnsi="Courier New" w:cs="Courier New"/>
          <w:color w:val="0000FF"/>
          <w:sz w:val="20"/>
          <w:szCs w:val="20"/>
        </w:rPr>
        <w:t>&lt;/DiscountAmount&gt;</w:t>
      </w:r>
    </w:p>
    <w:p w14:paraId="7986505E"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&lt;IsSum&gt;</w:t>
      </w:r>
      <w:r w:rsidRPr="0029238F">
        <w:t xml:space="preserve"> </w:t>
      </w:r>
      <w:r>
        <w:rPr>
          <w:rFonts w:ascii="Courier New" w:eastAsia="Times New Roman" w:hAnsi="Courier New" w:cs="Courier New"/>
          <w:b/>
          <w:bCs/>
          <w:color w:val="000000"/>
          <w:sz w:val="20"/>
          <w:szCs w:val="20"/>
        </w:rPr>
        <w:t>Tính chất * (0-Hàng hóa, dịch vụ; 1-Khuyến mại; 2</w:t>
      </w:r>
      <w:r w:rsidRPr="004F7309">
        <w:rPr>
          <w:rFonts w:ascii="Courier New" w:eastAsia="Times New Roman" w:hAnsi="Courier New" w:cs="Courier New"/>
          <w:b/>
          <w:bCs/>
          <w:color w:val="000000"/>
          <w:sz w:val="20"/>
          <w:szCs w:val="20"/>
        </w:rPr>
        <w:t>-Chiết khấu thương mại (trong trường hợp muốn thể hiện thông tin chiết khấu theo dòng); 4-Ghi chú/diễn giải)</w:t>
      </w:r>
      <w:r w:rsidRPr="008E2B09">
        <w:rPr>
          <w:rFonts w:ascii="Courier New" w:eastAsia="Times New Roman" w:hAnsi="Courier New" w:cs="Courier New"/>
          <w:color w:val="0000FF"/>
          <w:sz w:val="20"/>
          <w:szCs w:val="20"/>
        </w:rPr>
        <w:t>&lt;/IsSum&gt;</w:t>
      </w:r>
    </w:p>
    <w:p w14:paraId="30C61651"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&lt;/Product&gt;</w:t>
      </w:r>
    </w:p>
    <w:p w14:paraId="3A52F81E"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&lt;/Products&gt;</w:t>
      </w:r>
    </w:p>
    <w:p w14:paraId="1C0576CF"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lastRenderedPageBreak/>
        <w:t xml:space="preserve">    </w:t>
      </w:r>
      <w:r w:rsidRPr="008E2B09">
        <w:rPr>
          <w:rFonts w:ascii="Courier New" w:eastAsia="Times New Roman" w:hAnsi="Courier New" w:cs="Courier New"/>
          <w:color w:val="0000FF"/>
          <w:sz w:val="20"/>
          <w:szCs w:val="20"/>
        </w:rPr>
        <w:t>&lt;Total&gt;</w:t>
      </w:r>
      <w:r w:rsidRPr="008E2B09">
        <w:rPr>
          <w:rFonts w:ascii="Courier New" w:eastAsia="Times New Roman" w:hAnsi="Courier New" w:cs="Courier New"/>
          <w:b/>
          <w:bCs/>
          <w:color w:val="000000"/>
          <w:sz w:val="20"/>
          <w:szCs w:val="20"/>
        </w:rPr>
        <w:t>9</w:t>
      </w:r>
      <w:r w:rsidRPr="008E2B09">
        <w:rPr>
          <w:rFonts w:ascii="Courier New" w:eastAsia="Times New Roman" w:hAnsi="Courier New" w:cs="Courier New"/>
          <w:color w:val="0000FF"/>
          <w:sz w:val="20"/>
          <w:szCs w:val="20"/>
        </w:rPr>
        <w:t>&lt;/Total&gt;</w:t>
      </w:r>
    </w:p>
    <w:p w14:paraId="18ABA9DC"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&lt;DiscountAmount&gt;</w:t>
      </w:r>
      <w:r w:rsidRPr="008E2B09">
        <w:rPr>
          <w:rFonts w:ascii="Courier New" w:eastAsia="Times New Roman" w:hAnsi="Courier New" w:cs="Courier New"/>
          <w:b/>
          <w:bCs/>
          <w:color w:val="000000"/>
          <w:sz w:val="20"/>
          <w:szCs w:val="20"/>
        </w:rPr>
        <w:t>10</w:t>
      </w:r>
      <w:r w:rsidRPr="008E2B09">
        <w:rPr>
          <w:rFonts w:ascii="Courier New" w:eastAsia="Times New Roman" w:hAnsi="Courier New" w:cs="Courier New"/>
          <w:color w:val="0000FF"/>
          <w:sz w:val="20"/>
          <w:szCs w:val="20"/>
        </w:rPr>
        <w:t>&lt;/DiscountAmount&gt;</w:t>
      </w:r>
    </w:p>
    <w:p w14:paraId="0CA01B6A"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&lt;VATRate&gt;</w:t>
      </w:r>
      <w:r w:rsidRPr="008E2B09">
        <w:rPr>
          <w:rFonts w:ascii="Courier New" w:eastAsia="Times New Roman" w:hAnsi="Courier New" w:cs="Courier New"/>
          <w:b/>
          <w:bCs/>
          <w:color w:val="000000"/>
          <w:sz w:val="20"/>
          <w:szCs w:val="20"/>
        </w:rPr>
        <w:t>11</w:t>
      </w:r>
      <w:r w:rsidRPr="008E2B09">
        <w:rPr>
          <w:rFonts w:ascii="Courier New" w:eastAsia="Times New Roman" w:hAnsi="Courier New" w:cs="Courier New"/>
          <w:color w:val="0000FF"/>
          <w:sz w:val="20"/>
          <w:szCs w:val="20"/>
        </w:rPr>
        <w:t>&lt;/VATRate&gt;</w:t>
      </w:r>
    </w:p>
    <w:p w14:paraId="754877B6"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&lt;VATAmount&gt;</w:t>
      </w:r>
      <w:r w:rsidRPr="008E2B09">
        <w:rPr>
          <w:rFonts w:ascii="Courier New" w:eastAsia="Times New Roman" w:hAnsi="Courier New" w:cs="Courier New"/>
          <w:b/>
          <w:bCs/>
          <w:color w:val="000000"/>
          <w:sz w:val="20"/>
          <w:szCs w:val="20"/>
        </w:rPr>
        <w:t>12</w:t>
      </w:r>
      <w:r w:rsidRPr="008E2B09">
        <w:rPr>
          <w:rFonts w:ascii="Courier New" w:eastAsia="Times New Roman" w:hAnsi="Courier New" w:cs="Courier New"/>
          <w:color w:val="0000FF"/>
          <w:sz w:val="20"/>
          <w:szCs w:val="20"/>
        </w:rPr>
        <w:t>&lt;/VATAmount&gt;</w:t>
      </w:r>
    </w:p>
    <w:p w14:paraId="782588E2"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&lt;Amount&gt;</w:t>
      </w:r>
      <w:r w:rsidRPr="008E2B09">
        <w:rPr>
          <w:rFonts w:ascii="Courier New" w:eastAsia="Times New Roman" w:hAnsi="Courier New" w:cs="Courier New"/>
          <w:b/>
          <w:bCs/>
          <w:color w:val="000000"/>
          <w:sz w:val="20"/>
          <w:szCs w:val="20"/>
        </w:rPr>
        <w:t>13</w:t>
      </w:r>
      <w:r w:rsidRPr="008E2B09">
        <w:rPr>
          <w:rFonts w:ascii="Courier New" w:eastAsia="Times New Roman" w:hAnsi="Courier New" w:cs="Courier New"/>
          <w:color w:val="0000FF"/>
          <w:sz w:val="20"/>
          <w:szCs w:val="20"/>
        </w:rPr>
        <w:t>&lt;/Amount&gt;</w:t>
      </w:r>
    </w:p>
    <w:p w14:paraId="53014B66"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&lt;AmountInWords&gt;</w:t>
      </w:r>
      <w:r w:rsidRPr="008E2B09">
        <w:rPr>
          <w:rFonts w:ascii="Courier New" w:eastAsia="Times New Roman" w:hAnsi="Courier New" w:cs="Courier New"/>
          <w:b/>
          <w:bCs/>
          <w:color w:val="000000"/>
          <w:sz w:val="20"/>
          <w:szCs w:val="20"/>
        </w:rPr>
        <w:t>Số tiền viết bằng chữ</w:t>
      </w:r>
      <w:r w:rsidRPr="008E2B09">
        <w:rPr>
          <w:rFonts w:ascii="Courier New" w:eastAsia="Times New Roman" w:hAnsi="Courier New" w:cs="Courier New"/>
          <w:color w:val="0000FF"/>
          <w:sz w:val="20"/>
          <w:szCs w:val="20"/>
        </w:rPr>
        <w:t>&lt;/AmountInWords&gt;</w:t>
      </w:r>
    </w:p>
    <w:p w14:paraId="73B66749"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&lt;Extra&gt;</w:t>
      </w:r>
      <w:r w:rsidRPr="008E2B09">
        <w:rPr>
          <w:rFonts w:ascii="Courier New" w:eastAsia="Times New Roman" w:hAnsi="Courier New" w:cs="Courier New"/>
          <w:b/>
          <w:bCs/>
          <w:color w:val="000000"/>
          <w:sz w:val="20"/>
          <w:szCs w:val="20"/>
        </w:rPr>
        <w:t>Trường mở rộng</w:t>
      </w:r>
      <w:r w:rsidRPr="008E2B09">
        <w:rPr>
          <w:rFonts w:ascii="Courier New" w:eastAsia="Times New Roman" w:hAnsi="Courier New" w:cs="Courier New"/>
          <w:color w:val="0000FF"/>
          <w:sz w:val="20"/>
          <w:szCs w:val="20"/>
        </w:rPr>
        <w:t>&lt;/Extra&gt;</w:t>
      </w:r>
    </w:p>
    <w:p w14:paraId="37A5568D"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&lt;ArisingDate&gt;</w:t>
      </w:r>
      <w:r w:rsidRPr="008E2B09">
        <w:rPr>
          <w:rFonts w:ascii="Courier New" w:eastAsia="Times New Roman" w:hAnsi="Courier New" w:cs="Courier New"/>
          <w:b/>
          <w:bCs/>
          <w:color w:val="000000"/>
          <w:sz w:val="20"/>
          <w:szCs w:val="20"/>
        </w:rPr>
        <w:t>15/07/2020</w:t>
      </w:r>
      <w:r w:rsidRPr="008E2B09">
        <w:rPr>
          <w:rFonts w:ascii="Courier New" w:eastAsia="Times New Roman" w:hAnsi="Courier New" w:cs="Courier New"/>
          <w:color w:val="0000FF"/>
          <w:sz w:val="20"/>
          <w:szCs w:val="20"/>
        </w:rPr>
        <w:t>&lt;/ArisingDate&gt;</w:t>
      </w:r>
    </w:p>
    <w:p w14:paraId="5CF642F3"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&lt;PaymentStatus&gt;</w:t>
      </w:r>
      <w:r w:rsidRPr="008E2B09">
        <w:rPr>
          <w:rFonts w:ascii="Courier New" w:eastAsia="Times New Roman" w:hAnsi="Courier New" w:cs="Courier New"/>
          <w:b/>
          <w:bCs/>
          <w:color w:val="000000"/>
          <w:sz w:val="20"/>
          <w:szCs w:val="20"/>
        </w:rPr>
        <w:t>1</w:t>
      </w:r>
      <w:r w:rsidRPr="008E2B09">
        <w:rPr>
          <w:rFonts w:ascii="Courier New" w:eastAsia="Times New Roman" w:hAnsi="Courier New" w:cs="Courier New"/>
          <w:color w:val="0000FF"/>
          <w:sz w:val="20"/>
          <w:szCs w:val="20"/>
        </w:rPr>
        <w:t>&lt;/PaymentStatus&gt;</w:t>
      </w:r>
    </w:p>
    <w:p w14:paraId="6E735B69"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&lt;EmailDeliver&gt;</w:t>
      </w:r>
      <w:r w:rsidRPr="008E2B09">
        <w:rPr>
          <w:rFonts w:ascii="Courier New" w:eastAsia="Times New Roman" w:hAnsi="Courier New" w:cs="Courier New"/>
          <w:b/>
          <w:bCs/>
          <w:color w:val="000000"/>
          <w:sz w:val="20"/>
          <w:szCs w:val="20"/>
        </w:rPr>
        <w:t>kimnganhoa123@gmail.com</w:t>
      </w:r>
      <w:r w:rsidRPr="008E2B09">
        <w:rPr>
          <w:rFonts w:ascii="Courier New" w:eastAsia="Times New Roman" w:hAnsi="Courier New" w:cs="Courier New"/>
          <w:color w:val="0000FF"/>
          <w:sz w:val="20"/>
          <w:szCs w:val="20"/>
        </w:rPr>
        <w:t>&lt;/EmailDeliver&gt;</w:t>
      </w:r>
    </w:p>
    <w:p w14:paraId="5A86C401"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&lt;ComName&gt;</w:t>
      </w:r>
      <w:r w:rsidRPr="008E2B09">
        <w:rPr>
          <w:rFonts w:ascii="Courier New" w:eastAsia="Times New Roman" w:hAnsi="Courier New" w:cs="Courier New"/>
          <w:b/>
          <w:bCs/>
          <w:color w:val="000000"/>
          <w:sz w:val="20"/>
          <w:szCs w:val="20"/>
        </w:rPr>
        <w:t>Tên công ty</w:t>
      </w:r>
      <w:r w:rsidRPr="008E2B09">
        <w:rPr>
          <w:rFonts w:ascii="Courier New" w:eastAsia="Times New Roman" w:hAnsi="Courier New" w:cs="Courier New"/>
          <w:color w:val="0000FF"/>
          <w:sz w:val="20"/>
          <w:szCs w:val="20"/>
        </w:rPr>
        <w:t>&lt;/ComName&gt;</w:t>
      </w:r>
    </w:p>
    <w:p w14:paraId="7F1A33C0"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&lt;ComAddress&gt;</w:t>
      </w:r>
      <w:r w:rsidRPr="008E2B09">
        <w:rPr>
          <w:rFonts w:ascii="Courier New" w:eastAsia="Times New Roman" w:hAnsi="Courier New" w:cs="Courier New"/>
          <w:b/>
          <w:bCs/>
          <w:color w:val="000000"/>
          <w:sz w:val="20"/>
          <w:szCs w:val="20"/>
        </w:rPr>
        <w:t>Địa chỉ công ty</w:t>
      </w:r>
      <w:r w:rsidRPr="008E2B09">
        <w:rPr>
          <w:rFonts w:ascii="Courier New" w:eastAsia="Times New Roman" w:hAnsi="Courier New" w:cs="Courier New"/>
          <w:color w:val="0000FF"/>
          <w:sz w:val="20"/>
          <w:szCs w:val="20"/>
        </w:rPr>
        <w:t>&lt;/ComAddress&gt;</w:t>
      </w:r>
    </w:p>
    <w:p w14:paraId="2B404157"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&lt;ComTaxCode&gt;</w:t>
      </w:r>
      <w:r w:rsidRPr="008E2B09">
        <w:rPr>
          <w:rFonts w:ascii="Courier New" w:eastAsia="Times New Roman" w:hAnsi="Courier New" w:cs="Courier New"/>
          <w:b/>
          <w:bCs/>
          <w:color w:val="000000"/>
          <w:sz w:val="20"/>
          <w:szCs w:val="20"/>
        </w:rPr>
        <w:t>0105762069-002</w:t>
      </w:r>
      <w:r w:rsidRPr="008E2B09">
        <w:rPr>
          <w:rFonts w:ascii="Courier New" w:eastAsia="Times New Roman" w:hAnsi="Courier New" w:cs="Courier New"/>
          <w:color w:val="0000FF"/>
          <w:sz w:val="20"/>
          <w:szCs w:val="20"/>
        </w:rPr>
        <w:t>&lt;/ComTaxCode&gt;</w:t>
      </w:r>
    </w:p>
    <w:p w14:paraId="5B17725B"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&lt;ComFax&gt;</w:t>
      </w:r>
      <w:r w:rsidRPr="008E2B09">
        <w:rPr>
          <w:rFonts w:ascii="Courier New" w:eastAsia="Times New Roman" w:hAnsi="Courier New" w:cs="Courier New"/>
          <w:b/>
          <w:bCs/>
          <w:color w:val="000000"/>
          <w:sz w:val="20"/>
          <w:szCs w:val="20"/>
        </w:rPr>
        <w:t>0462952034</w:t>
      </w:r>
      <w:r w:rsidRPr="008E2B09">
        <w:rPr>
          <w:rFonts w:ascii="Courier New" w:eastAsia="Times New Roman" w:hAnsi="Courier New" w:cs="Courier New"/>
          <w:color w:val="0000FF"/>
          <w:sz w:val="20"/>
          <w:szCs w:val="20"/>
        </w:rPr>
        <w:t>&lt;/ComFax&gt;</w:t>
      </w:r>
    </w:p>
    <w:p w14:paraId="2D8AFF67"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&lt;ResourceCode&gt;</w:t>
      </w:r>
      <w:r w:rsidRPr="008E2B09">
        <w:rPr>
          <w:rFonts w:ascii="Courier New" w:eastAsia="Times New Roman" w:hAnsi="Courier New" w:cs="Courier New"/>
          <w:b/>
          <w:bCs/>
          <w:color w:val="000000"/>
          <w:sz w:val="20"/>
          <w:szCs w:val="20"/>
        </w:rPr>
        <w:t>ResourceCode</w:t>
      </w:r>
      <w:r w:rsidRPr="008E2B09">
        <w:rPr>
          <w:rFonts w:ascii="Courier New" w:eastAsia="Times New Roman" w:hAnsi="Courier New" w:cs="Courier New"/>
          <w:color w:val="0000FF"/>
          <w:sz w:val="20"/>
          <w:szCs w:val="20"/>
        </w:rPr>
        <w:t>&lt;/ResourceCode&gt;</w:t>
      </w:r>
    </w:p>
    <w:p w14:paraId="4874CCF0"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&lt;GrossValue0&gt;</w:t>
      </w:r>
      <w:r w:rsidRPr="008E2B09">
        <w:rPr>
          <w:rFonts w:ascii="Courier New" w:eastAsia="Times New Roman" w:hAnsi="Courier New" w:cs="Courier New"/>
          <w:b/>
          <w:bCs/>
          <w:color w:val="000000"/>
          <w:sz w:val="20"/>
          <w:szCs w:val="20"/>
        </w:rPr>
        <w:t>15</w:t>
      </w:r>
      <w:r w:rsidRPr="008E2B09">
        <w:rPr>
          <w:rFonts w:ascii="Courier New" w:eastAsia="Times New Roman" w:hAnsi="Courier New" w:cs="Courier New"/>
          <w:color w:val="0000FF"/>
          <w:sz w:val="20"/>
          <w:szCs w:val="20"/>
        </w:rPr>
        <w:t>&lt;/GrossValue0&gt;</w:t>
      </w:r>
    </w:p>
    <w:p w14:paraId="43E6E7B5"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&lt;VatAmount0&gt;</w:t>
      </w:r>
      <w:r w:rsidRPr="008E2B09">
        <w:rPr>
          <w:rFonts w:ascii="Courier New" w:eastAsia="Times New Roman" w:hAnsi="Courier New" w:cs="Courier New"/>
          <w:b/>
          <w:bCs/>
          <w:color w:val="000000"/>
          <w:sz w:val="20"/>
          <w:szCs w:val="20"/>
        </w:rPr>
        <w:t>16</w:t>
      </w:r>
      <w:r w:rsidRPr="008E2B09">
        <w:rPr>
          <w:rFonts w:ascii="Courier New" w:eastAsia="Times New Roman" w:hAnsi="Courier New" w:cs="Courier New"/>
          <w:color w:val="0000FF"/>
          <w:sz w:val="20"/>
          <w:szCs w:val="20"/>
        </w:rPr>
        <w:t>&lt;/VatAmount0&gt;</w:t>
      </w:r>
    </w:p>
    <w:p w14:paraId="0C53E067"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&lt;GrossValue5&gt;</w:t>
      </w:r>
      <w:r w:rsidRPr="008E2B09">
        <w:rPr>
          <w:rFonts w:ascii="Courier New" w:eastAsia="Times New Roman" w:hAnsi="Courier New" w:cs="Courier New"/>
          <w:b/>
          <w:bCs/>
          <w:color w:val="000000"/>
          <w:sz w:val="20"/>
          <w:szCs w:val="20"/>
        </w:rPr>
        <w:t>17</w:t>
      </w:r>
      <w:r w:rsidRPr="008E2B09">
        <w:rPr>
          <w:rFonts w:ascii="Courier New" w:eastAsia="Times New Roman" w:hAnsi="Courier New" w:cs="Courier New"/>
          <w:color w:val="0000FF"/>
          <w:sz w:val="20"/>
          <w:szCs w:val="20"/>
        </w:rPr>
        <w:t>&lt;/GrossValue5&gt;</w:t>
      </w:r>
    </w:p>
    <w:p w14:paraId="08D47423"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&lt;VatAmount5&gt;</w:t>
      </w:r>
      <w:r w:rsidRPr="008E2B09">
        <w:rPr>
          <w:rFonts w:ascii="Courier New" w:eastAsia="Times New Roman" w:hAnsi="Courier New" w:cs="Courier New"/>
          <w:b/>
          <w:bCs/>
          <w:color w:val="000000"/>
          <w:sz w:val="20"/>
          <w:szCs w:val="20"/>
        </w:rPr>
        <w:t>18</w:t>
      </w:r>
      <w:r w:rsidRPr="008E2B09">
        <w:rPr>
          <w:rFonts w:ascii="Courier New" w:eastAsia="Times New Roman" w:hAnsi="Courier New" w:cs="Courier New"/>
          <w:color w:val="0000FF"/>
          <w:sz w:val="20"/>
          <w:szCs w:val="20"/>
        </w:rPr>
        <w:t>&lt;/VatAmount5&gt;</w:t>
      </w:r>
    </w:p>
    <w:p w14:paraId="59781657"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&lt;GrossValue10&gt;</w:t>
      </w:r>
      <w:r w:rsidRPr="008E2B09">
        <w:rPr>
          <w:rFonts w:ascii="Courier New" w:eastAsia="Times New Roman" w:hAnsi="Courier New" w:cs="Courier New"/>
          <w:b/>
          <w:bCs/>
          <w:color w:val="000000"/>
          <w:sz w:val="20"/>
          <w:szCs w:val="20"/>
        </w:rPr>
        <w:t>19</w:t>
      </w:r>
      <w:r w:rsidRPr="008E2B09">
        <w:rPr>
          <w:rFonts w:ascii="Courier New" w:eastAsia="Times New Roman" w:hAnsi="Courier New" w:cs="Courier New"/>
          <w:color w:val="0000FF"/>
          <w:sz w:val="20"/>
          <w:szCs w:val="20"/>
        </w:rPr>
        <w:t>&lt;/GrossValue10&gt;</w:t>
      </w:r>
    </w:p>
    <w:p w14:paraId="6EFDE736"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&lt;VatAmount10&gt;</w:t>
      </w:r>
      <w:r w:rsidRPr="008E2B09">
        <w:rPr>
          <w:rFonts w:ascii="Courier New" w:eastAsia="Times New Roman" w:hAnsi="Courier New" w:cs="Courier New"/>
          <w:b/>
          <w:bCs/>
          <w:color w:val="000000"/>
          <w:sz w:val="20"/>
          <w:szCs w:val="20"/>
        </w:rPr>
        <w:t>20</w:t>
      </w:r>
      <w:r w:rsidRPr="008E2B09">
        <w:rPr>
          <w:rFonts w:ascii="Courier New" w:eastAsia="Times New Roman" w:hAnsi="Courier New" w:cs="Courier New"/>
          <w:color w:val="0000FF"/>
          <w:sz w:val="20"/>
          <w:szCs w:val="20"/>
        </w:rPr>
        <w:t>&lt;/VatAmount10&gt;</w:t>
      </w:r>
    </w:p>
    <w:p w14:paraId="1D9BFA21"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&lt;Buyer&gt;</w:t>
      </w:r>
      <w:r w:rsidRPr="008E2B09">
        <w:rPr>
          <w:rFonts w:ascii="Courier New" w:eastAsia="Times New Roman" w:hAnsi="Courier New" w:cs="Courier New"/>
          <w:b/>
          <w:bCs/>
          <w:color w:val="000000"/>
          <w:sz w:val="20"/>
          <w:szCs w:val="20"/>
        </w:rPr>
        <w:t>Tên đơn vị mua hàng</w:t>
      </w:r>
      <w:r w:rsidRPr="008E2B09">
        <w:rPr>
          <w:rFonts w:ascii="Courier New" w:eastAsia="Times New Roman" w:hAnsi="Courier New" w:cs="Courier New"/>
          <w:color w:val="0000FF"/>
          <w:sz w:val="20"/>
          <w:szCs w:val="20"/>
        </w:rPr>
        <w:t>&lt;/Buyer&gt;</w:t>
      </w:r>
    </w:p>
    <w:p w14:paraId="03D7930B"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&lt;Name&gt;</w:t>
      </w:r>
      <w:r w:rsidRPr="008E2B09">
        <w:rPr>
          <w:rFonts w:ascii="Courier New" w:eastAsia="Times New Roman" w:hAnsi="Courier New" w:cs="Courier New"/>
          <w:b/>
          <w:bCs/>
          <w:color w:val="000000"/>
          <w:sz w:val="20"/>
          <w:szCs w:val="20"/>
        </w:rPr>
        <w:t>Tên hóa đơn</w:t>
      </w:r>
      <w:r w:rsidRPr="008E2B09">
        <w:rPr>
          <w:rFonts w:ascii="Courier New" w:eastAsia="Times New Roman" w:hAnsi="Courier New" w:cs="Courier New"/>
          <w:color w:val="0000FF"/>
          <w:sz w:val="20"/>
          <w:szCs w:val="20"/>
        </w:rPr>
        <w:t>&lt;/Name&gt;</w:t>
      </w:r>
    </w:p>
    <w:p w14:paraId="0030B251"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&lt;ComPhone&gt;</w:t>
      </w:r>
      <w:r w:rsidRPr="008E2B09">
        <w:rPr>
          <w:rFonts w:ascii="Courier New" w:eastAsia="Times New Roman" w:hAnsi="Courier New" w:cs="Courier New"/>
          <w:b/>
          <w:bCs/>
          <w:color w:val="000000"/>
          <w:sz w:val="20"/>
          <w:szCs w:val="20"/>
        </w:rPr>
        <w:t>0462952033</w:t>
      </w:r>
      <w:r w:rsidRPr="008E2B09">
        <w:rPr>
          <w:rFonts w:ascii="Courier New" w:eastAsia="Times New Roman" w:hAnsi="Courier New" w:cs="Courier New"/>
          <w:color w:val="0000FF"/>
          <w:sz w:val="20"/>
          <w:szCs w:val="20"/>
        </w:rPr>
        <w:t>&lt;/ComPhone&gt;</w:t>
      </w:r>
    </w:p>
    <w:p w14:paraId="67356C12"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&lt;ComBankName&gt;</w:t>
      </w:r>
      <w:r w:rsidRPr="008E2B09">
        <w:rPr>
          <w:rFonts w:ascii="Courier New" w:eastAsia="Times New Roman" w:hAnsi="Courier New" w:cs="Courier New"/>
          <w:b/>
          <w:bCs/>
          <w:color w:val="000000"/>
          <w:sz w:val="20"/>
          <w:szCs w:val="20"/>
        </w:rPr>
        <w:t>Tên ngân hàng</w:t>
      </w:r>
      <w:r w:rsidRPr="008E2B09">
        <w:rPr>
          <w:rFonts w:ascii="Courier New" w:eastAsia="Times New Roman" w:hAnsi="Courier New" w:cs="Courier New"/>
          <w:color w:val="0000FF"/>
          <w:sz w:val="20"/>
          <w:szCs w:val="20"/>
        </w:rPr>
        <w:t>&lt;/ComBankName&gt;</w:t>
      </w:r>
    </w:p>
    <w:p w14:paraId="077FD38C"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&lt;ComBankNo&gt;</w:t>
      </w:r>
      <w:r w:rsidRPr="008E2B09">
        <w:rPr>
          <w:rFonts w:ascii="Courier New" w:eastAsia="Times New Roman" w:hAnsi="Courier New" w:cs="Courier New"/>
          <w:b/>
          <w:bCs/>
          <w:color w:val="000000"/>
          <w:sz w:val="20"/>
          <w:szCs w:val="20"/>
        </w:rPr>
        <w:t>Số tài khoản ngân hàng</w:t>
      </w:r>
      <w:r w:rsidRPr="008E2B09">
        <w:rPr>
          <w:rFonts w:ascii="Courier New" w:eastAsia="Times New Roman" w:hAnsi="Courier New" w:cs="Courier New"/>
          <w:color w:val="0000FF"/>
          <w:sz w:val="20"/>
          <w:szCs w:val="20"/>
        </w:rPr>
        <w:t>&lt;/ComBankNo&gt;</w:t>
      </w:r>
    </w:p>
    <w:p w14:paraId="4DE35E07"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&lt;GrossValue&gt;</w:t>
      </w:r>
      <w:r w:rsidRPr="008E2B09">
        <w:rPr>
          <w:rFonts w:ascii="Courier New" w:eastAsia="Times New Roman" w:hAnsi="Courier New" w:cs="Courier New"/>
          <w:b/>
          <w:bCs/>
          <w:color w:val="000000"/>
          <w:sz w:val="20"/>
          <w:szCs w:val="20"/>
        </w:rPr>
        <w:t>14</w:t>
      </w:r>
      <w:r w:rsidRPr="008E2B09">
        <w:rPr>
          <w:rFonts w:ascii="Courier New" w:eastAsia="Times New Roman" w:hAnsi="Courier New" w:cs="Courier New"/>
          <w:color w:val="0000FF"/>
          <w:sz w:val="20"/>
          <w:szCs w:val="20"/>
        </w:rPr>
        <w:t>&lt;/GrossValue&gt;</w:t>
      </w:r>
    </w:p>
    <w:p w14:paraId="269B06EA"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&lt;CreateDate&gt;</w:t>
      </w:r>
      <w:r w:rsidRPr="008E2B09">
        <w:rPr>
          <w:rFonts w:ascii="Courier New" w:eastAsia="Times New Roman" w:hAnsi="Courier New" w:cs="Courier New"/>
          <w:b/>
          <w:bCs/>
          <w:color w:val="000000"/>
          <w:sz w:val="20"/>
          <w:szCs w:val="20"/>
        </w:rPr>
        <w:t>30/07/2020</w:t>
      </w:r>
      <w:r w:rsidRPr="008E2B09">
        <w:rPr>
          <w:rFonts w:ascii="Courier New" w:eastAsia="Times New Roman" w:hAnsi="Courier New" w:cs="Courier New"/>
          <w:color w:val="0000FF"/>
          <w:sz w:val="20"/>
          <w:szCs w:val="20"/>
        </w:rPr>
        <w:t>&lt;/CreateDate&gt;</w:t>
      </w:r>
    </w:p>
    <w:p w14:paraId="246506B7"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&lt;DiscountRate&gt;</w:t>
      </w:r>
      <w:r w:rsidRPr="008E2B09">
        <w:rPr>
          <w:rFonts w:ascii="Courier New" w:eastAsia="Times New Roman" w:hAnsi="Courier New" w:cs="Courier New"/>
          <w:b/>
          <w:bCs/>
          <w:color w:val="000000"/>
          <w:sz w:val="20"/>
          <w:szCs w:val="20"/>
        </w:rPr>
        <w:t>21</w:t>
      </w:r>
      <w:r w:rsidRPr="008E2B09">
        <w:rPr>
          <w:rFonts w:ascii="Courier New" w:eastAsia="Times New Roman" w:hAnsi="Courier New" w:cs="Courier New"/>
          <w:color w:val="0000FF"/>
          <w:sz w:val="20"/>
          <w:szCs w:val="20"/>
        </w:rPr>
        <w:t>&lt;/DiscountRate&gt;</w:t>
      </w:r>
    </w:p>
    <w:p w14:paraId="52BF6DCD"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&lt;CusSignStatus&gt;</w:t>
      </w:r>
      <w:r w:rsidRPr="008E2B09">
        <w:rPr>
          <w:rFonts w:ascii="Courier New" w:eastAsia="Times New Roman" w:hAnsi="Courier New" w:cs="Courier New"/>
          <w:b/>
          <w:bCs/>
          <w:color w:val="000000"/>
          <w:sz w:val="20"/>
          <w:szCs w:val="20"/>
        </w:rPr>
        <w:t>1.1</w:t>
      </w:r>
      <w:r w:rsidRPr="008E2B09">
        <w:rPr>
          <w:rFonts w:ascii="Courier New" w:eastAsia="Times New Roman" w:hAnsi="Courier New" w:cs="Courier New"/>
          <w:color w:val="0000FF"/>
          <w:sz w:val="20"/>
          <w:szCs w:val="20"/>
        </w:rPr>
        <w:t>&lt;/CusSignStatus&gt;</w:t>
      </w:r>
    </w:p>
    <w:p w14:paraId="14E42AB7"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&lt;CreateBy&gt;</w:t>
      </w:r>
      <w:r w:rsidRPr="008E2B09">
        <w:rPr>
          <w:rFonts w:ascii="Courier New" w:eastAsia="Times New Roman" w:hAnsi="Courier New" w:cs="Courier New"/>
          <w:b/>
          <w:bCs/>
          <w:color w:val="000000"/>
          <w:sz w:val="20"/>
          <w:szCs w:val="20"/>
        </w:rPr>
        <w:t>CreateBy</w:t>
      </w:r>
      <w:r w:rsidRPr="008E2B09">
        <w:rPr>
          <w:rFonts w:ascii="Courier New" w:eastAsia="Times New Roman" w:hAnsi="Courier New" w:cs="Courier New"/>
          <w:color w:val="0000FF"/>
          <w:sz w:val="20"/>
          <w:szCs w:val="20"/>
        </w:rPr>
        <w:t>&lt;/CreateBy&gt;</w:t>
      </w:r>
    </w:p>
    <w:p w14:paraId="10476EC6"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&lt;PublishBy&gt;</w:t>
      </w:r>
      <w:r w:rsidRPr="008E2B09">
        <w:rPr>
          <w:rFonts w:ascii="Courier New" w:eastAsia="Times New Roman" w:hAnsi="Courier New" w:cs="Courier New"/>
          <w:b/>
          <w:bCs/>
          <w:color w:val="000000"/>
          <w:sz w:val="20"/>
          <w:szCs w:val="20"/>
        </w:rPr>
        <w:t>PublishBy</w:t>
      </w:r>
      <w:r w:rsidRPr="008E2B09">
        <w:rPr>
          <w:rFonts w:ascii="Courier New" w:eastAsia="Times New Roman" w:hAnsi="Courier New" w:cs="Courier New"/>
          <w:color w:val="0000FF"/>
          <w:sz w:val="20"/>
          <w:szCs w:val="20"/>
        </w:rPr>
        <w:t>&lt;/PublishBy&gt;</w:t>
      </w:r>
    </w:p>
    <w:p w14:paraId="1F714F90"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&lt;Note&gt;</w:t>
      </w:r>
      <w:r w:rsidRPr="008E2B09">
        <w:rPr>
          <w:rFonts w:ascii="Courier New" w:eastAsia="Times New Roman" w:hAnsi="Courier New" w:cs="Courier New"/>
          <w:b/>
          <w:bCs/>
          <w:color w:val="000000"/>
          <w:sz w:val="20"/>
          <w:szCs w:val="20"/>
        </w:rPr>
        <w:t>Note</w:t>
      </w:r>
      <w:r w:rsidRPr="008E2B09">
        <w:rPr>
          <w:rFonts w:ascii="Courier New" w:eastAsia="Times New Roman" w:hAnsi="Courier New" w:cs="Courier New"/>
          <w:color w:val="0000FF"/>
          <w:sz w:val="20"/>
          <w:szCs w:val="20"/>
        </w:rPr>
        <w:t>&lt;/Note&gt;</w:t>
      </w:r>
    </w:p>
    <w:p w14:paraId="5906128A"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&lt;ProcessInvNote&gt;</w:t>
      </w:r>
      <w:r w:rsidRPr="008E2B09">
        <w:rPr>
          <w:rFonts w:ascii="Courier New" w:eastAsia="Times New Roman" w:hAnsi="Courier New" w:cs="Courier New"/>
          <w:b/>
          <w:bCs/>
          <w:color w:val="000000"/>
          <w:sz w:val="20"/>
          <w:szCs w:val="20"/>
        </w:rPr>
        <w:t>ProcessInvNote</w:t>
      </w:r>
      <w:r w:rsidRPr="008E2B09">
        <w:rPr>
          <w:rFonts w:ascii="Courier New" w:eastAsia="Times New Roman" w:hAnsi="Courier New" w:cs="Courier New"/>
          <w:color w:val="0000FF"/>
          <w:sz w:val="20"/>
          <w:szCs w:val="20"/>
        </w:rPr>
        <w:t>&lt;/ProcessInvNote&gt;</w:t>
      </w:r>
    </w:p>
    <w:p w14:paraId="5902200F"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&lt;Fkey&gt;</w:t>
      </w:r>
      <w:r w:rsidRPr="008E2B09">
        <w:rPr>
          <w:rFonts w:ascii="Courier New" w:eastAsia="Times New Roman" w:hAnsi="Courier New" w:cs="Courier New"/>
          <w:b/>
          <w:bCs/>
          <w:color w:val="000000"/>
          <w:sz w:val="20"/>
          <w:szCs w:val="20"/>
        </w:rPr>
        <w:t>Fkey</w:t>
      </w:r>
      <w:r w:rsidRPr="008E2B09">
        <w:rPr>
          <w:rFonts w:ascii="Courier New" w:eastAsia="Times New Roman" w:hAnsi="Courier New" w:cs="Courier New"/>
          <w:color w:val="0000FF"/>
          <w:sz w:val="20"/>
          <w:szCs w:val="20"/>
        </w:rPr>
        <w:t>&lt;/Fkey&gt;</w:t>
      </w:r>
    </w:p>
    <w:p w14:paraId="4194B6D1"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&lt;GrossValue_NonTax&gt;</w:t>
      </w:r>
      <w:r w:rsidRPr="008E2B09">
        <w:rPr>
          <w:rFonts w:ascii="Courier New" w:eastAsia="Times New Roman" w:hAnsi="Courier New" w:cs="Courier New"/>
          <w:b/>
          <w:bCs/>
          <w:color w:val="000000"/>
          <w:sz w:val="20"/>
          <w:szCs w:val="20"/>
        </w:rPr>
        <w:t>22</w:t>
      </w:r>
      <w:r w:rsidRPr="008E2B09">
        <w:rPr>
          <w:rFonts w:ascii="Courier New" w:eastAsia="Times New Roman" w:hAnsi="Courier New" w:cs="Courier New"/>
          <w:color w:val="0000FF"/>
          <w:sz w:val="20"/>
          <w:szCs w:val="20"/>
        </w:rPr>
        <w:t>&lt;/GrossValue_NonTax&gt;</w:t>
      </w:r>
    </w:p>
    <w:p w14:paraId="013641D4"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&lt;CurrencyUnit&gt;</w:t>
      </w:r>
      <w:r w:rsidRPr="008E2B09">
        <w:rPr>
          <w:rFonts w:ascii="Courier New" w:eastAsia="Times New Roman" w:hAnsi="Courier New" w:cs="Courier New"/>
          <w:b/>
          <w:bCs/>
          <w:color w:val="000000"/>
          <w:sz w:val="20"/>
          <w:szCs w:val="20"/>
        </w:rPr>
        <w:t>USD</w:t>
      </w:r>
      <w:r w:rsidRPr="008E2B09">
        <w:rPr>
          <w:rFonts w:ascii="Courier New" w:eastAsia="Times New Roman" w:hAnsi="Courier New" w:cs="Courier New"/>
          <w:color w:val="0000FF"/>
          <w:sz w:val="20"/>
          <w:szCs w:val="20"/>
        </w:rPr>
        <w:t>&lt;/CurrencyUnit&gt;</w:t>
      </w:r>
    </w:p>
    <w:p w14:paraId="19880396"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&lt;ExchangeRate&gt;</w:t>
      </w:r>
      <w:r w:rsidRPr="008E2B09">
        <w:rPr>
          <w:rFonts w:ascii="Courier New" w:eastAsia="Times New Roman" w:hAnsi="Courier New" w:cs="Courier New"/>
          <w:b/>
          <w:bCs/>
          <w:color w:val="000000"/>
          <w:sz w:val="20"/>
          <w:szCs w:val="20"/>
        </w:rPr>
        <w:t>23</w:t>
      </w:r>
      <w:r w:rsidRPr="008E2B09">
        <w:rPr>
          <w:rFonts w:ascii="Courier New" w:eastAsia="Times New Roman" w:hAnsi="Courier New" w:cs="Courier New"/>
          <w:color w:val="0000FF"/>
          <w:sz w:val="20"/>
          <w:szCs w:val="20"/>
        </w:rPr>
        <w:t>&lt;/ExchangeRate&gt;</w:t>
      </w:r>
    </w:p>
    <w:p w14:paraId="11FE535C"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&lt;ConvertedAmount&gt;</w:t>
      </w:r>
      <w:r w:rsidRPr="008E2B09">
        <w:rPr>
          <w:rFonts w:ascii="Courier New" w:eastAsia="Times New Roman" w:hAnsi="Courier New" w:cs="Courier New"/>
          <w:b/>
          <w:bCs/>
          <w:color w:val="000000"/>
          <w:sz w:val="20"/>
          <w:szCs w:val="20"/>
        </w:rPr>
        <w:t>24</w:t>
      </w:r>
      <w:r w:rsidRPr="008E2B09">
        <w:rPr>
          <w:rFonts w:ascii="Courier New" w:eastAsia="Times New Roman" w:hAnsi="Courier New" w:cs="Courier New"/>
          <w:color w:val="0000FF"/>
          <w:sz w:val="20"/>
          <w:szCs w:val="20"/>
        </w:rPr>
        <w:t>&lt;/ConvertedAmount&gt;</w:t>
      </w:r>
    </w:p>
    <w:p w14:paraId="64D0A26F"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&lt;Extra1&gt;</w:t>
      </w:r>
      <w:r w:rsidRPr="008E2B09">
        <w:rPr>
          <w:rFonts w:ascii="Courier New" w:eastAsia="Times New Roman" w:hAnsi="Courier New" w:cs="Courier New"/>
          <w:b/>
          <w:bCs/>
          <w:color w:val="000000"/>
          <w:sz w:val="20"/>
          <w:szCs w:val="20"/>
        </w:rPr>
        <w:t>Extra1</w:t>
      </w:r>
      <w:r w:rsidRPr="008E2B09">
        <w:rPr>
          <w:rFonts w:ascii="Courier New" w:eastAsia="Times New Roman" w:hAnsi="Courier New" w:cs="Courier New"/>
          <w:color w:val="0000FF"/>
          <w:sz w:val="20"/>
          <w:szCs w:val="20"/>
        </w:rPr>
        <w:t>&lt;/Extra1&gt;</w:t>
      </w:r>
    </w:p>
    <w:p w14:paraId="32F472C0"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&lt;Extra2&gt;</w:t>
      </w:r>
      <w:r w:rsidRPr="008E2B09">
        <w:rPr>
          <w:rFonts w:ascii="Courier New" w:eastAsia="Times New Roman" w:hAnsi="Courier New" w:cs="Courier New"/>
          <w:b/>
          <w:bCs/>
          <w:color w:val="000000"/>
          <w:sz w:val="20"/>
          <w:szCs w:val="20"/>
        </w:rPr>
        <w:t>Extra2</w:t>
      </w:r>
      <w:r w:rsidRPr="008E2B09">
        <w:rPr>
          <w:rFonts w:ascii="Courier New" w:eastAsia="Times New Roman" w:hAnsi="Courier New" w:cs="Courier New"/>
          <w:color w:val="0000FF"/>
          <w:sz w:val="20"/>
          <w:szCs w:val="20"/>
        </w:rPr>
        <w:t>&lt;/Extra2&gt;</w:t>
      </w:r>
    </w:p>
    <w:p w14:paraId="66E2F9A1"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&lt;SMSDeliver&gt;</w:t>
      </w:r>
      <w:r w:rsidRPr="008E2B09">
        <w:rPr>
          <w:rFonts w:ascii="Courier New" w:eastAsia="Times New Roman" w:hAnsi="Courier New" w:cs="Courier New"/>
          <w:b/>
          <w:bCs/>
          <w:color w:val="000000"/>
          <w:sz w:val="20"/>
          <w:szCs w:val="20"/>
        </w:rPr>
        <w:t>SMSDeliver</w:t>
      </w:r>
      <w:r w:rsidRPr="008E2B09">
        <w:rPr>
          <w:rFonts w:ascii="Courier New" w:eastAsia="Times New Roman" w:hAnsi="Courier New" w:cs="Courier New"/>
          <w:color w:val="0000FF"/>
          <w:sz w:val="20"/>
          <w:szCs w:val="20"/>
        </w:rPr>
        <w:t>&lt;/SMSDeliver&gt;</w:t>
      </w:r>
    </w:p>
    <w:p w14:paraId="2C8F7313"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&lt;/Invoice&gt;</w:t>
      </w:r>
    </w:p>
    <w:p w14:paraId="163E74B9"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&lt;/Inv&gt;</w:t>
      </w:r>
    </w:p>
    <w:p w14:paraId="7510A85B"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&lt;key&gt;&lt;/key&gt;</w:t>
      </w:r>
    </w:p>
    <w:p w14:paraId="1B17B262"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&lt;Invoice&gt;</w:t>
      </w:r>
    </w:p>
    <w:p w14:paraId="77230EDF"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&lt;CusCode&gt;&lt;/CusCode&gt;</w:t>
      </w:r>
    </w:p>
    <w:p w14:paraId="16FE86D6"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&lt;CusName&gt;&lt;/CusName&gt;</w:t>
      </w:r>
    </w:p>
    <w:p w14:paraId="3D87831A"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&lt;CusAddress&gt;&lt;/CusAddress&gt;</w:t>
      </w:r>
    </w:p>
    <w:p w14:paraId="12BD619A"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&lt;CusPhone&gt;</w:t>
      </w:r>
      <w:r w:rsidRPr="008E2B09">
        <w:rPr>
          <w:rFonts w:ascii="Courier New" w:eastAsia="Times New Roman" w:hAnsi="Courier New" w:cs="Courier New"/>
          <w:b/>
          <w:bCs/>
          <w:color w:val="000000"/>
          <w:sz w:val="20"/>
          <w:szCs w:val="20"/>
        </w:rPr>
        <w:t>01678567028</w:t>
      </w:r>
      <w:r w:rsidRPr="008E2B09">
        <w:rPr>
          <w:rFonts w:ascii="Courier New" w:eastAsia="Times New Roman" w:hAnsi="Courier New" w:cs="Courier New"/>
          <w:color w:val="0000FF"/>
          <w:sz w:val="20"/>
          <w:szCs w:val="20"/>
        </w:rPr>
        <w:t>&lt;/CusPhone&gt;</w:t>
      </w:r>
    </w:p>
    <w:p w14:paraId="06560CAB"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&lt;CusTaxCode&gt;</w:t>
      </w:r>
      <w:r w:rsidRPr="008E2B09">
        <w:rPr>
          <w:rFonts w:ascii="Courier New" w:eastAsia="Times New Roman" w:hAnsi="Courier New" w:cs="Courier New"/>
          <w:b/>
          <w:bCs/>
          <w:color w:val="000000"/>
          <w:sz w:val="20"/>
          <w:szCs w:val="20"/>
        </w:rPr>
        <w:t>0105762069-001</w:t>
      </w:r>
      <w:r w:rsidRPr="008E2B09">
        <w:rPr>
          <w:rFonts w:ascii="Courier New" w:eastAsia="Times New Roman" w:hAnsi="Courier New" w:cs="Courier New"/>
          <w:color w:val="0000FF"/>
          <w:sz w:val="20"/>
          <w:szCs w:val="20"/>
        </w:rPr>
        <w:t>&lt;/CusTaxCode&gt;</w:t>
      </w:r>
    </w:p>
    <w:p w14:paraId="2E30A6AF"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&lt;PaymentMethod&gt;</w:t>
      </w:r>
      <w:r w:rsidRPr="008E2B09">
        <w:rPr>
          <w:rFonts w:ascii="Courier New" w:eastAsia="Times New Roman" w:hAnsi="Courier New" w:cs="Courier New"/>
          <w:b/>
          <w:bCs/>
          <w:color w:val="000000"/>
          <w:sz w:val="20"/>
          <w:szCs w:val="20"/>
        </w:rPr>
        <w:t>TM</w:t>
      </w:r>
      <w:r w:rsidRPr="008E2B09">
        <w:rPr>
          <w:rFonts w:ascii="Courier New" w:eastAsia="Times New Roman" w:hAnsi="Courier New" w:cs="Courier New"/>
          <w:color w:val="0000FF"/>
          <w:sz w:val="20"/>
          <w:szCs w:val="20"/>
        </w:rPr>
        <w:t>&lt;/PaymentMethod&gt;</w:t>
      </w:r>
    </w:p>
    <w:p w14:paraId="1B7741A5"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&lt;KindOfService&gt;</w:t>
      </w:r>
      <w:r w:rsidRPr="008E2B09">
        <w:rPr>
          <w:rFonts w:ascii="Courier New" w:eastAsia="Times New Roman" w:hAnsi="Courier New" w:cs="Courier New"/>
          <w:b/>
          <w:bCs/>
          <w:color w:val="000000"/>
          <w:sz w:val="20"/>
          <w:szCs w:val="20"/>
        </w:rPr>
        <w:t>072020</w:t>
      </w:r>
      <w:r w:rsidRPr="008E2B09">
        <w:rPr>
          <w:rFonts w:ascii="Courier New" w:eastAsia="Times New Roman" w:hAnsi="Courier New" w:cs="Courier New"/>
          <w:color w:val="0000FF"/>
          <w:sz w:val="20"/>
          <w:szCs w:val="20"/>
        </w:rPr>
        <w:t>&lt;/KindOfService&gt;</w:t>
      </w:r>
    </w:p>
    <w:p w14:paraId="491E2803"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&lt;Products&gt;</w:t>
      </w:r>
    </w:p>
    <w:p w14:paraId="24F1E976"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&lt;Product&gt;</w:t>
      </w:r>
    </w:p>
    <w:p w14:paraId="6F961CB2"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&lt;ProdName&gt;</w:t>
      </w:r>
      <w:r w:rsidRPr="008E2B09">
        <w:rPr>
          <w:rFonts w:ascii="Courier New" w:eastAsia="Times New Roman" w:hAnsi="Courier New" w:cs="Courier New"/>
          <w:b/>
          <w:bCs/>
          <w:color w:val="000000"/>
          <w:sz w:val="20"/>
          <w:szCs w:val="20"/>
        </w:rPr>
        <w:t>Tên sản phẩm</w:t>
      </w:r>
      <w:r w:rsidRPr="008E2B09">
        <w:rPr>
          <w:rFonts w:ascii="Courier New" w:eastAsia="Times New Roman" w:hAnsi="Courier New" w:cs="Courier New"/>
          <w:color w:val="0000FF"/>
          <w:sz w:val="20"/>
          <w:szCs w:val="20"/>
        </w:rPr>
        <w:t>&lt;/ProdName&gt;</w:t>
      </w:r>
    </w:p>
    <w:p w14:paraId="6CD7C7C8"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&lt;ProdUnit&gt;</w:t>
      </w:r>
      <w:r w:rsidRPr="008E2B09">
        <w:rPr>
          <w:rFonts w:ascii="Courier New" w:eastAsia="Times New Roman" w:hAnsi="Courier New" w:cs="Courier New"/>
          <w:b/>
          <w:bCs/>
          <w:color w:val="000000"/>
          <w:sz w:val="20"/>
          <w:szCs w:val="20"/>
        </w:rPr>
        <w:t>Đơn vị tính</w:t>
      </w:r>
      <w:r w:rsidRPr="008E2B09">
        <w:rPr>
          <w:rFonts w:ascii="Courier New" w:eastAsia="Times New Roman" w:hAnsi="Courier New" w:cs="Courier New"/>
          <w:color w:val="0000FF"/>
          <w:sz w:val="20"/>
          <w:szCs w:val="20"/>
        </w:rPr>
        <w:t>&lt;/ProdUnit&gt;</w:t>
      </w:r>
    </w:p>
    <w:p w14:paraId="2D182BE2"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lastRenderedPageBreak/>
        <w:t>&lt;ProdQuantity&gt;</w:t>
      </w:r>
      <w:r w:rsidRPr="008E2B09">
        <w:rPr>
          <w:rFonts w:ascii="Courier New" w:eastAsia="Times New Roman" w:hAnsi="Courier New" w:cs="Courier New"/>
          <w:b/>
          <w:bCs/>
          <w:color w:val="000000"/>
          <w:sz w:val="20"/>
          <w:szCs w:val="20"/>
        </w:rPr>
        <w:t>1</w:t>
      </w:r>
      <w:r w:rsidRPr="008E2B09">
        <w:rPr>
          <w:rFonts w:ascii="Courier New" w:eastAsia="Times New Roman" w:hAnsi="Courier New" w:cs="Courier New"/>
          <w:color w:val="0000FF"/>
          <w:sz w:val="20"/>
          <w:szCs w:val="20"/>
        </w:rPr>
        <w:t>&lt;/ProdQuantity&gt;</w:t>
      </w:r>
    </w:p>
    <w:p w14:paraId="13584A0E"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&lt;ProdPrice&gt;</w:t>
      </w:r>
      <w:r w:rsidRPr="008E2B09">
        <w:rPr>
          <w:rFonts w:ascii="Courier New" w:eastAsia="Times New Roman" w:hAnsi="Courier New" w:cs="Courier New"/>
          <w:b/>
          <w:bCs/>
          <w:color w:val="000000"/>
          <w:sz w:val="20"/>
          <w:szCs w:val="20"/>
        </w:rPr>
        <w:t>2</w:t>
      </w:r>
      <w:r w:rsidRPr="008E2B09">
        <w:rPr>
          <w:rFonts w:ascii="Courier New" w:eastAsia="Times New Roman" w:hAnsi="Courier New" w:cs="Courier New"/>
          <w:color w:val="0000FF"/>
          <w:sz w:val="20"/>
          <w:szCs w:val="20"/>
        </w:rPr>
        <w:t>&lt;/ProdPrice&gt;</w:t>
      </w:r>
    </w:p>
    <w:p w14:paraId="3D1DC378"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&lt;Amount&gt;</w:t>
      </w:r>
      <w:r w:rsidRPr="008E2B09">
        <w:rPr>
          <w:rFonts w:ascii="Courier New" w:eastAsia="Times New Roman" w:hAnsi="Courier New" w:cs="Courier New"/>
          <w:b/>
          <w:bCs/>
          <w:color w:val="000000"/>
          <w:sz w:val="20"/>
          <w:szCs w:val="20"/>
        </w:rPr>
        <w:t>3</w:t>
      </w:r>
      <w:r w:rsidRPr="008E2B09">
        <w:rPr>
          <w:rFonts w:ascii="Courier New" w:eastAsia="Times New Roman" w:hAnsi="Courier New" w:cs="Courier New"/>
          <w:color w:val="0000FF"/>
          <w:sz w:val="20"/>
          <w:szCs w:val="20"/>
        </w:rPr>
        <w:t>&lt;/Amount&gt;</w:t>
      </w:r>
    </w:p>
    <w:p w14:paraId="39E097E7"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&lt;Remark&gt;</w:t>
      </w:r>
      <w:r w:rsidRPr="008E2B09">
        <w:rPr>
          <w:rFonts w:ascii="Courier New" w:eastAsia="Times New Roman" w:hAnsi="Courier New" w:cs="Courier New"/>
          <w:b/>
          <w:bCs/>
          <w:color w:val="000000"/>
          <w:sz w:val="20"/>
          <w:szCs w:val="20"/>
        </w:rPr>
        <w:t>Remark</w:t>
      </w:r>
      <w:r w:rsidRPr="008E2B09">
        <w:rPr>
          <w:rFonts w:ascii="Courier New" w:eastAsia="Times New Roman" w:hAnsi="Courier New" w:cs="Courier New"/>
          <w:color w:val="0000FF"/>
          <w:sz w:val="20"/>
          <w:szCs w:val="20"/>
        </w:rPr>
        <w:t>&lt;/Remark&gt;</w:t>
      </w:r>
    </w:p>
    <w:p w14:paraId="7830536E"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&lt;Total&gt;</w:t>
      </w:r>
      <w:r w:rsidRPr="008E2B09">
        <w:rPr>
          <w:rFonts w:ascii="Courier New" w:eastAsia="Times New Roman" w:hAnsi="Courier New" w:cs="Courier New"/>
          <w:b/>
          <w:bCs/>
          <w:color w:val="000000"/>
          <w:sz w:val="20"/>
          <w:szCs w:val="20"/>
        </w:rPr>
        <w:t>4</w:t>
      </w:r>
      <w:r w:rsidRPr="008E2B09">
        <w:rPr>
          <w:rFonts w:ascii="Courier New" w:eastAsia="Times New Roman" w:hAnsi="Courier New" w:cs="Courier New"/>
          <w:color w:val="0000FF"/>
          <w:sz w:val="20"/>
          <w:szCs w:val="20"/>
        </w:rPr>
        <w:t>&lt;/Total&gt;</w:t>
      </w:r>
    </w:p>
    <w:p w14:paraId="70FD8CFB"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&lt;VATRate&gt;</w:t>
      </w:r>
      <w:r w:rsidRPr="008E2B09">
        <w:rPr>
          <w:rFonts w:ascii="Courier New" w:eastAsia="Times New Roman" w:hAnsi="Courier New" w:cs="Courier New"/>
          <w:b/>
          <w:bCs/>
          <w:color w:val="000000"/>
          <w:sz w:val="20"/>
          <w:szCs w:val="20"/>
        </w:rPr>
        <w:t>50</w:t>
      </w:r>
      <w:r w:rsidRPr="008E2B09">
        <w:rPr>
          <w:rFonts w:ascii="Courier New" w:eastAsia="Times New Roman" w:hAnsi="Courier New" w:cs="Courier New"/>
          <w:color w:val="0000FF"/>
          <w:sz w:val="20"/>
          <w:szCs w:val="20"/>
        </w:rPr>
        <w:t>&lt;/VATRate&gt;</w:t>
      </w:r>
    </w:p>
    <w:p w14:paraId="4A167A49"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&lt;VATAmount&gt;</w:t>
      </w:r>
      <w:r w:rsidRPr="008E2B09">
        <w:rPr>
          <w:rFonts w:ascii="Courier New" w:eastAsia="Times New Roman" w:hAnsi="Courier New" w:cs="Courier New"/>
          <w:b/>
          <w:bCs/>
          <w:color w:val="000000"/>
          <w:sz w:val="20"/>
          <w:szCs w:val="20"/>
        </w:rPr>
        <w:t>6</w:t>
      </w:r>
      <w:r w:rsidRPr="008E2B09">
        <w:rPr>
          <w:rFonts w:ascii="Courier New" w:eastAsia="Times New Roman" w:hAnsi="Courier New" w:cs="Courier New"/>
          <w:color w:val="0000FF"/>
          <w:sz w:val="20"/>
          <w:szCs w:val="20"/>
        </w:rPr>
        <w:t>&lt;/VATAmount&gt;</w:t>
      </w:r>
    </w:p>
    <w:p w14:paraId="5B5E1B29"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&lt;Extra1&gt;</w:t>
      </w:r>
      <w:r w:rsidRPr="008E2B09">
        <w:rPr>
          <w:rFonts w:ascii="Courier New" w:eastAsia="Times New Roman" w:hAnsi="Courier New" w:cs="Courier New"/>
          <w:b/>
          <w:bCs/>
          <w:color w:val="000000"/>
          <w:sz w:val="20"/>
          <w:szCs w:val="20"/>
        </w:rPr>
        <w:t>Mở rộng 1</w:t>
      </w:r>
      <w:r w:rsidRPr="008E2B09">
        <w:rPr>
          <w:rFonts w:ascii="Courier New" w:eastAsia="Times New Roman" w:hAnsi="Courier New" w:cs="Courier New"/>
          <w:color w:val="0000FF"/>
          <w:sz w:val="20"/>
          <w:szCs w:val="20"/>
        </w:rPr>
        <w:t>&lt;/Extra1&gt;</w:t>
      </w:r>
    </w:p>
    <w:p w14:paraId="4444C92A"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&lt;Extra2&gt;</w:t>
      </w:r>
      <w:r w:rsidRPr="008E2B09">
        <w:rPr>
          <w:rFonts w:ascii="Courier New" w:eastAsia="Times New Roman" w:hAnsi="Courier New" w:cs="Courier New"/>
          <w:b/>
          <w:bCs/>
          <w:color w:val="000000"/>
          <w:sz w:val="20"/>
          <w:szCs w:val="20"/>
        </w:rPr>
        <w:t>Mở rộng 2</w:t>
      </w:r>
      <w:r w:rsidRPr="008E2B09">
        <w:rPr>
          <w:rFonts w:ascii="Courier New" w:eastAsia="Times New Roman" w:hAnsi="Courier New" w:cs="Courier New"/>
          <w:color w:val="0000FF"/>
          <w:sz w:val="20"/>
          <w:szCs w:val="20"/>
        </w:rPr>
        <w:t>&lt;/Extra2&gt;</w:t>
      </w:r>
    </w:p>
    <w:p w14:paraId="1DE61EDC"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&lt;Discount&gt;</w:t>
      </w:r>
      <w:r w:rsidRPr="008E2B09">
        <w:rPr>
          <w:rFonts w:ascii="Courier New" w:eastAsia="Times New Roman" w:hAnsi="Courier New" w:cs="Courier New"/>
          <w:b/>
          <w:bCs/>
          <w:color w:val="000000"/>
          <w:sz w:val="20"/>
          <w:szCs w:val="20"/>
        </w:rPr>
        <w:t>7</w:t>
      </w:r>
      <w:r w:rsidRPr="008E2B09">
        <w:rPr>
          <w:rFonts w:ascii="Courier New" w:eastAsia="Times New Roman" w:hAnsi="Courier New" w:cs="Courier New"/>
          <w:color w:val="0000FF"/>
          <w:sz w:val="20"/>
          <w:szCs w:val="20"/>
        </w:rPr>
        <w:t>&lt;/Discount&gt;</w:t>
      </w:r>
    </w:p>
    <w:p w14:paraId="203AA628"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&lt;DiscountAmount&gt;</w:t>
      </w:r>
      <w:r w:rsidRPr="008E2B09">
        <w:rPr>
          <w:rFonts w:ascii="Courier New" w:eastAsia="Times New Roman" w:hAnsi="Courier New" w:cs="Courier New"/>
          <w:b/>
          <w:bCs/>
          <w:color w:val="000000"/>
          <w:sz w:val="20"/>
          <w:szCs w:val="20"/>
        </w:rPr>
        <w:t>8</w:t>
      </w:r>
      <w:r w:rsidRPr="008E2B09">
        <w:rPr>
          <w:rFonts w:ascii="Courier New" w:eastAsia="Times New Roman" w:hAnsi="Courier New" w:cs="Courier New"/>
          <w:color w:val="0000FF"/>
          <w:sz w:val="20"/>
          <w:szCs w:val="20"/>
        </w:rPr>
        <w:t>&lt;/DiscountAmount&gt;</w:t>
      </w:r>
    </w:p>
    <w:p w14:paraId="050503E8"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&lt;IsSum&gt;</w:t>
      </w:r>
      <w:r w:rsidRPr="008E2B09">
        <w:rPr>
          <w:rFonts w:ascii="Courier New" w:eastAsia="Times New Roman" w:hAnsi="Courier New" w:cs="Courier New"/>
          <w:b/>
          <w:bCs/>
          <w:color w:val="000000"/>
          <w:sz w:val="20"/>
          <w:szCs w:val="20"/>
        </w:rPr>
        <w:t>1</w:t>
      </w:r>
      <w:r w:rsidRPr="008E2B09">
        <w:rPr>
          <w:rFonts w:ascii="Courier New" w:eastAsia="Times New Roman" w:hAnsi="Courier New" w:cs="Courier New"/>
          <w:color w:val="0000FF"/>
          <w:sz w:val="20"/>
          <w:szCs w:val="20"/>
        </w:rPr>
        <w:t>&lt;/IsSum&gt;</w:t>
      </w:r>
    </w:p>
    <w:p w14:paraId="2C7397AD"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&lt;/Product&gt;</w:t>
      </w:r>
    </w:p>
    <w:p w14:paraId="698E8AC2"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&lt;/Products&gt;</w:t>
      </w:r>
    </w:p>
    <w:p w14:paraId="1C6E1630"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&lt;Total&gt;</w:t>
      </w:r>
      <w:r w:rsidRPr="008E2B09">
        <w:rPr>
          <w:rFonts w:ascii="Courier New" w:eastAsia="Times New Roman" w:hAnsi="Courier New" w:cs="Courier New"/>
          <w:b/>
          <w:bCs/>
          <w:color w:val="000000"/>
          <w:sz w:val="20"/>
          <w:szCs w:val="20"/>
        </w:rPr>
        <w:t>9</w:t>
      </w:r>
      <w:r w:rsidRPr="008E2B09">
        <w:rPr>
          <w:rFonts w:ascii="Courier New" w:eastAsia="Times New Roman" w:hAnsi="Courier New" w:cs="Courier New"/>
          <w:color w:val="0000FF"/>
          <w:sz w:val="20"/>
          <w:szCs w:val="20"/>
        </w:rPr>
        <w:t>&lt;/Total&gt;</w:t>
      </w:r>
    </w:p>
    <w:p w14:paraId="4655DD85"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&lt;DiscountAmount&gt;</w:t>
      </w:r>
      <w:r w:rsidRPr="008E2B09">
        <w:rPr>
          <w:rFonts w:ascii="Courier New" w:eastAsia="Times New Roman" w:hAnsi="Courier New" w:cs="Courier New"/>
          <w:b/>
          <w:bCs/>
          <w:color w:val="000000"/>
          <w:sz w:val="20"/>
          <w:szCs w:val="20"/>
        </w:rPr>
        <w:t>10</w:t>
      </w:r>
      <w:r w:rsidRPr="008E2B09">
        <w:rPr>
          <w:rFonts w:ascii="Courier New" w:eastAsia="Times New Roman" w:hAnsi="Courier New" w:cs="Courier New"/>
          <w:color w:val="0000FF"/>
          <w:sz w:val="20"/>
          <w:szCs w:val="20"/>
        </w:rPr>
        <w:t>&lt;/DiscountAmount&gt;</w:t>
      </w:r>
    </w:p>
    <w:p w14:paraId="672005FD"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&lt;VATRate&gt;</w:t>
      </w:r>
      <w:r w:rsidRPr="008E2B09">
        <w:rPr>
          <w:rFonts w:ascii="Courier New" w:eastAsia="Times New Roman" w:hAnsi="Courier New" w:cs="Courier New"/>
          <w:b/>
          <w:bCs/>
          <w:color w:val="000000"/>
          <w:sz w:val="20"/>
          <w:szCs w:val="20"/>
        </w:rPr>
        <w:t>11</w:t>
      </w:r>
      <w:r w:rsidRPr="008E2B09">
        <w:rPr>
          <w:rFonts w:ascii="Courier New" w:eastAsia="Times New Roman" w:hAnsi="Courier New" w:cs="Courier New"/>
          <w:color w:val="0000FF"/>
          <w:sz w:val="20"/>
          <w:szCs w:val="20"/>
        </w:rPr>
        <w:t>&lt;/VATRate&gt;</w:t>
      </w:r>
    </w:p>
    <w:p w14:paraId="5292B079"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&lt;VATAmount&gt;</w:t>
      </w:r>
      <w:r w:rsidRPr="008E2B09">
        <w:rPr>
          <w:rFonts w:ascii="Courier New" w:eastAsia="Times New Roman" w:hAnsi="Courier New" w:cs="Courier New"/>
          <w:b/>
          <w:bCs/>
          <w:color w:val="000000"/>
          <w:sz w:val="20"/>
          <w:szCs w:val="20"/>
        </w:rPr>
        <w:t>12</w:t>
      </w:r>
      <w:r w:rsidRPr="008E2B09">
        <w:rPr>
          <w:rFonts w:ascii="Courier New" w:eastAsia="Times New Roman" w:hAnsi="Courier New" w:cs="Courier New"/>
          <w:color w:val="0000FF"/>
          <w:sz w:val="20"/>
          <w:szCs w:val="20"/>
        </w:rPr>
        <w:t>&lt;/VATAmount&gt;</w:t>
      </w:r>
    </w:p>
    <w:p w14:paraId="6088EB92"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&lt;Amount&gt;</w:t>
      </w:r>
      <w:r w:rsidRPr="008E2B09">
        <w:rPr>
          <w:rFonts w:ascii="Courier New" w:eastAsia="Times New Roman" w:hAnsi="Courier New" w:cs="Courier New"/>
          <w:b/>
          <w:bCs/>
          <w:color w:val="000000"/>
          <w:sz w:val="20"/>
          <w:szCs w:val="20"/>
        </w:rPr>
        <w:t>13</w:t>
      </w:r>
      <w:r w:rsidRPr="008E2B09">
        <w:rPr>
          <w:rFonts w:ascii="Courier New" w:eastAsia="Times New Roman" w:hAnsi="Courier New" w:cs="Courier New"/>
          <w:color w:val="0000FF"/>
          <w:sz w:val="20"/>
          <w:szCs w:val="20"/>
        </w:rPr>
        <w:t>&lt;/Amount&gt;</w:t>
      </w:r>
    </w:p>
    <w:p w14:paraId="7FC2232A"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&lt;AmountInWords&gt;</w:t>
      </w:r>
      <w:r w:rsidRPr="008E2B09">
        <w:rPr>
          <w:rFonts w:ascii="Courier New" w:eastAsia="Times New Roman" w:hAnsi="Courier New" w:cs="Courier New"/>
          <w:b/>
          <w:bCs/>
          <w:color w:val="000000"/>
          <w:sz w:val="20"/>
          <w:szCs w:val="20"/>
        </w:rPr>
        <w:t>Số tiền viết bằng chữ</w:t>
      </w:r>
      <w:r w:rsidRPr="008E2B09">
        <w:rPr>
          <w:rFonts w:ascii="Courier New" w:eastAsia="Times New Roman" w:hAnsi="Courier New" w:cs="Courier New"/>
          <w:color w:val="0000FF"/>
          <w:sz w:val="20"/>
          <w:szCs w:val="20"/>
        </w:rPr>
        <w:t>&lt;/AmountInWords&gt;</w:t>
      </w:r>
    </w:p>
    <w:p w14:paraId="55CC0E5F"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&lt;Extra&gt;</w:t>
      </w:r>
      <w:r w:rsidRPr="008E2B09">
        <w:rPr>
          <w:rFonts w:ascii="Courier New" w:eastAsia="Times New Roman" w:hAnsi="Courier New" w:cs="Courier New"/>
          <w:b/>
          <w:bCs/>
          <w:color w:val="000000"/>
          <w:sz w:val="20"/>
          <w:szCs w:val="20"/>
        </w:rPr>
        <w:t>Trường mở rộng</w:t>
      </w:r>
      <w:r w:rsidRPr="008E2B09">
        <w:rPr>
          <w:rFonts w:ascii="Courier New" w:eastAsia="Times New Roman" w:hAnsi="Courier New" w:cs="Courier New"/>
          <w:color w:val="0000FF"/>
          <w:sz w:val="20"/>
          <w:szCs w:val="20"/>
        </w:rPr>
        <w:t>&lt;/Extra&gt;</w:t>
      </w:r>
    </w:p>
    <w:p w14:paraId="10504621"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&lt;ArisingDate&gt;</w:t>
      </w:r>
      <w:r w:rsidRPr="008E2B09">
        <w:rPr>
          <w:rFonts w:ascii="Courier New" w:eastAsia="Times New Roman" w:hAnsi="Courier New" w:cs="Courier New"/>
          <w:b/>
          <w:bCs/>
          <w:color w:val="000000"/>
          <w:sz w:val="20"/>
          <w:szCs w:val="20"/>
        </w:rPr>
        <w:t>15/07/2020</w:t>
      </w:r>
      <w:r w:rsidRPr="008E2B09">
        <w:rPr>
          <w:rFonts w:ascii="Courier New" w:eastAsia="Times New Roman" w:hAnsi="Courier New" w:cs="Courier New"/>
          <w:color w:val="0000FF"/>
          <w:sz w:val="20"/>
          <w:szCs w:val="20"/>
        </w:rPr>
        <w:t>&lt;/ArisingDate&gt;</w:t>
      </w:r>
    </w:p>
    <w:p w14:paraId="729F1DE0"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&lt;PaymentStatus&gt;</w:t>
      </w:r>
      <w:r w:rsidRPr="008E2B09">
        <w:rPr>
          <w:rFonts w:ascii="Courier New" w:eastAsia="Times New Roman" w:hAnsi="Courier New" w:cs="Courier New"/>
          <w:b/>
          <w:bCs/>
          <w:color w:val="000000"/>
          <w:sz w:val="20"/>
          <w:szCs w:val="20"/>
        </w:rPr>
        <w:t>1</w:t>
      </w:r>
      <w:r w:rsidRPr="008E2B09">
        <w:rPr>
          <w:rFonts w:ascii="Courier New" w:eastAsia="Times New Roman" w:hAnsi="Courier New" w:cs="Courier New"/>
          <w:color w:val="0000FF"/>
          <w:sz w:val="20"/>
          <w:szCs w:val="20"/>
        </w:rPr>
        <w:t>&lt;/PaymentStatus&gt;</w:t>
      </w:r>
    </w:p>
    <w:p w14:paraId="5D4A1BED"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&lt;EmailDeliver&gt;</w:t>
      </w:r>
      <w:r w:rsidRPr="008E2B09">
        <w:rPr>
          <w:rFonts w:ascii="Courier New" w:eastAsia="Times New Roman" w:hAnsi="Courier New" w:cs="Courier New"/>
          <w:b/>
          <w:bCs/>
          <w:color w:val="000000"/>
          <w:sz w:val="20"/>
          <w:szCs w:val="20"/>
        </w:rPr>
        <w:t>kimnganhoa123@gmail.com</w:t>
      </w:r>
      <w:r w:rsidRPr="008E2B09">
        <w:rPr>
          <w:rFonts w:ascii="Courier New" w:eastAsia="Times New Roman" w:hAnsi="Courier New" w:cs="Courier New"/>
          <w:color w:val="0000FF"/>
          <w:sz w:val="20"/>
          <w:szCs w:val="20"/>
        </w:rPr>
        <w:t>&lt;/EmailDeliver&gt;</w:t>
      </w:r>
    </w:p>
    <w:p w14:paraId="7F1E2F2E"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&lt;ComName&gt;</w:t>
      </w:r>
      <w:r w:rsidRPr="008E2B09">
        <w:rPr>
          <w:rFonts w:ascii="Courier New" w:eastAsia="Times New Roman" w:hAnsi="Courier New" w:cs="Courier New"/>
          <w:b/>
          <w:bCs/>
          <w:color w:val="000000"/>
          <w:sz w:val="20"/>
          <w:szCs w:val="20"/>
        </w:rPr>
        <w:t>Tên công ty</w:t>
      </w:r>
      <w:r w:rsidRPr="008E2B09">
        <w:rPr>
          <w:rFonts w:ascii="Courier New" w:eastAsia="Times New Roman" w:hAnsi="Courier New" w:cs="Courier New"/>
          <w:color w:val="0000FF"/>
          <w:sz w:val="20"/>
          <w:szCs w:val="20"/>
        </w:rPr>
        <w:t>&lt;/ComName&gt;</w:t>
      </w:r>
    </w:p>
    <w:p w14:paraId="440500FB"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&lt;ComAddress&gt;</w:t>
      </w:r>
      <w:r w:rsidRPr="008E2B09">
        <w:rPr>
          <w:rFonts w:ascii="Courier New" w:eastAsia="Times New Roman" w:hAnsi="Courier New" w:cs="Courier New"/>
          <w:b/>
          <w:bCs/>
          <w:color w:val="000000"/>
          <w:sz w:val="20"/>
          <w:szCs w:val="20"/>
        </w:rPr>
        <w:t>Địa chỉ công ty</w:t>
      </w:r>
      <w:r w:rsidRPr="008E2B09">
        <w:rPr>
          <w:rFonts w:ascii="Courier New" w:eastAsia="Times New Roman" w:hAnsi="Courier New" w:cs="Courier New"/>
          <w:color w:val="0000FF"/>
          <w:sz w:val="20"/>
          <w:szCs w:val="20"/>
        </w:rPr>
        <w:t>&lt;/ComAddress&gt;</w:t>
      </w:r>
    </w:p>
    <w:p w14:paraId="0F036E09"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&lt;ComTaxCode&gt;</w:t>
      </w:r>
      <w:r w:rsidRPr="008E2B09">
        <w:rPr>
          <w:rFonts w:ascii="Courier New" w:eastAsia="Times New Roman" w:hAnsi="Courier New" w:cs="Courier New"/>
          <w:b/>
          <w:bCs/>
          <w:color w:val="000000"/>
          <w:sz w:val="20"/>
          <w:szCs w:val="20"/>
        </w:rPr>
        <w:t>0105762069-002</w:t>
      </w:r>
      <w:r w:rsidRPr="008E2B09">
        <w:rPr>
          <w:rFonts w:ascii="Courier New" w:eastAsia="Times New Roman" w:hAnsi="Courier New" w:cs="Courier New"/>
          <w:color w:val="0000FF"/>
          <w:sz w:val="20"/>
          <w:szCs w:val="20"/>
        </w:rPr>
        <w:t>&lt;/ComTaxCode&gt;</w:t>
      </w:r>
    </w:p>
    <w:p w14:paraId="11A10260"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&lt;ComFax&gt;</w:t>
      </w:r>
      <w:r w:rsidRPr="008E2B09">
        <w:rPr>
          <w:rFonts w:ascii="Courier New" w:eastAsia="Times New Roman" w:hAnsi="Courier New" w:cs="Courier New"/>
          <w:b/>
          <w:bCs/>
          <w:color w:val="000000"/>
          <w:sz w:val="20"/>
          <w:szCs w:val="20"/>
        </w:rPr>
        <w:t>0462952034</w:t>
      </w:r>
      <w:r w:rsidRPr="008E2B09">
        <w:rPr>
          <w:rFonts w:ascii="Courier New" w:eastAsia="Times New Roman" w:hAnsi="Courier New" w:cs="Courier New"/>
          <w:color w:val="0000FF"/>
          <w:sz w:val="20"/>
          <w:szCs w:val="20"/>
        </w:rPr>
        <w:t>&lt;/ComFax&gt;</w:t>
      </w:r>
    </w:p>
    <w:p w14:paraId="68E4CBB4"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&lt;ResourceCode&gt;</w:t>
      </w:r>
      <w:r w:rsidRPr="008E2B09">
        <w:rPr>
          <w:rFonts w:ascii="Courier New" w:eastAsia="Times New Roman" w:hAnsi="Courier New" w:cs="Courier New"/>
          <w:b/>
          <w:bCs/>
          <w:color w:val="000000"/>
          <w:sz w:val="20"/>
          <w:szCs w:val="20"/>
        </w:rPr>
        <w:t>ResourceCode</w:t>
      </w:r>
      <w:r w:rsidRPr="008E2B09">
        <w:rPr>
          <w:rFonts w:ascii="Courier New" w:eastAsia="Times New Roman" w:hAnsi="Courier New" w:cs="Courier New"/>
          <w:color w:val="0000FF"/>
          <w:sz w:val="20"/>
          <w:szCs w:val="20"/>
        </w:rPr>
        <w:t>&lt;/ResourceCode&gt;</w:t>
      </w:r>
    </w:p>
    <w:p w14:paraId="2C67A663"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&lt;GrossValue&gt;</w:t>
      </w:r>
      <w:r w:rsidRPr="008E2B09">
        <w:rPr>
          <w:rFonts w:ascii="Courier New" w:eastAsia="Times New Roman" w:hAnsi="Courier New" w:cs="Courier New"/>
          <w:b/>
          <w:bCs/>
          <w:color w:val="000000"/>
          <w:sz w:val="20"/>
          <w:szCs w:val="20"/>
        </w:rPr>
        <w:t>14</w:t>
      </w:r>
      <w:r w:rsidRPr="008E2B09">
        <w:rPr>
          <w:rFonts w:ascii="Courier New" w:eastAsia="Times New Roman" w:hAnsi="Courier New" w:cs="Courier New"/>
          <w:color w:val="0000FF"/>
          <w:sz w:val="20"/>
          <w:szCs w:val="20"/>
        </w:rPr>
        <w:t>&lt;/GrossValue&gt;</w:t>
      </w:r>
    </w:p>
    <w:p w14:paraId="1F66F052"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&lt;GrossValue0&gt;</w:t>
      </w:r>
      <w:r w:rsidRPr="008E2B09">
        <w:rPr>
          <w:rFonts w:ascii="Courier New" w:eastAsia="Times New Roman" w:hAnsi="Courier New" w:cs="Courier New"/>
          <w:b/>
          <w:bCs/>
          <w:color w:val="000000"/>
          <w:sz w:val="20"/>
          <w:szCs w:val="20"/>
        </w:rPr>
        <w:t>15</w:t>
      </w:r>
      <w:r w:rsidRPr="008E2B09">
        <w:rPr>
          <w:rFonts w:ascii="Courier New" w:eastAsia="Times New Roman" w:hAnsi="Courier New" w:cs="Courier New"/>
          <w:color w:val="0000FF"/>
          <w:sz w:val="20"/>
          <w:szCs w:val="20"/>
        </w:rPr>
        <w:t>&lt;/GrossValue0&gt;</w:t>
      </w:r>
    </w:p>
    <w:p w14:paraId="4B1E30C9"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&lt;VatAmount0&gt;</w:t>
      </w:r>
      <w:r w:rsidRPr="008E2B09">
        <w:rPr>
          <w:rFonts w:ascii="Courier New" w:eastAsia="Times New Roman" w:hAnsi="Courier New" w:cs="Courier New"/>
          <w:b/>
          <w:bCs/>
          <w:color w:val="000000"/>
          <w:sz w:val="20"/>
          <w:szCs w:val="20"/>
        </w:rPr>
        <w:t>16</w:t>
      </w:r>
      <w:r w:rsidRPr="008E2B09">
        <w:rPr>
          <w:rFonts w:ascii="Courier New" w:eastAsia="Times New Roman" w:hAnsi="Courier New" w:cs="Courier New"/>
          <w:color w:val="0000FF"/>
          <w:sz w:val="20"/>
          <w:szCs w:val="20"/>
        </w:rPr>
        <w:t>&lt;/VatAmount0&gt;</w:t>
      </w:r>
    </w:p>
    <w:p w14:paraId="6042754C"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&lt;GrossValue5&gt;</w:t>
      </w:r>
      <w:r w:rsidRPr="008E2B09">
        <w:rPr>
          <w:rFonts w:ascii="Courier New" w:eastAsia="Times New Roman" w:hAnsi="Courier New" w:cs="Courier New"/>
          <w:b/>
          <w:bCs/>
          <w:color w:val="000000"/>
          <w:sz w:val="20"/>
          <w:szCs w:val="20"/>
        </w:rPr>
        <w:t>17</w:t>
      </w:r>
      <w:r w:rsidRPr="008E2B09">
        <w:rPr>
          <w:rFonts w:ascii="Courier New" w:eastAsia="Times New Roman" w:hAnsi="Courier New" w:cs="Courier New"/>
          <w:color w:val="0000FF"/>
          <w:sz w:val="20"/>
          <w:szCs w:val="20"/>
        </w:rPr>
        <w:t>&lt;/GrossValue5&gt;</w:t>
      </w:r>
    </w:p>
    <w:p w14:paraId="709ABC1F"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&lt;VatAmount5&gt;</w:t>
      </w:r>
      <w:r w:rsidRPr="008E2B09">
        <w:rPr>
          <w:rFonts w:ascii="Courier New" w:eastAsia="Times New Roman" w:hAnsi="Courier New" w:cs="Courier New"/>
          <w:b/>
          <w:bCs/>
          <w:color w:val="000000"/>
          <w:sz w:val="20"/>
          <w:szCs w:val="20"/>
        </w:rPr>
        <w:t>18</w:t>
      </w:r>
      <w:r w:rsidRPr="008E2B09">
        <w:rPr>
          <w:rFonts w:ascii="Courier New" w:eastAsia="Times New Roman" w:hAnsi="Courier New" w:cs="Courier New"/>
          <w:color w:val="0000FF"/>
          <w:sz w:val="20"/>
          <w:szCs w:val="20"/>
        </w:rPr>
        <w:t>&lt;/VatAmount5&gt;</w:t>
      </w:r>
    </w:p>
    <w:p w14:paraId="7B2FF774"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&lt;GrossValue10&gt;</w:t>
      </w:r>
      <w:r w:rsidRPr="008E2B09">
        <w:rPr>
          <w:rFonts w:ascii="Courier New" w:eastAsia="Times New Roman" w:hAnsi="Courier New" w:cs="Courier New"/>
          <w:b/>
          <w:bCs/>
          <w:color w:val="000000"/>
          <w:sz w:val="20"/>
          <w:szCs w:val="20"/>
        </w:rPr>
        <w:t>19</w:t>
      </w:r>
      <w:r w:rsidRPr="008E2B09">
        <w:rPr>
          <w:rFonts w:ascii="Courier New" w:eastAsia="Times New Roman" w:hAnsi="Courier New" w:cs="Courier New"/>
          <w:color w:val="0000FF"/>
          <w:sz w:val="20"/>
          <w:szCs w:val="20"/>
        </w:rPr>
        <w:t>&lt;/GrossValue10&gt;</w:t>
      </w:r>
    </w:p>
    <w:p w14:paraId="7A3529A1"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&lt;VatAmount10&gt;</w:t>
      </w:r>
      <w:r w:rsidRPr="008E2B09">
        <w:rPr>
          <w:rFonts w:ascii="Courier New" w:eastAsia="Times New Roman" w:hAnsi="Courier New" w:cs="Courier New"/>
          <w:b/>
          <w:bCs/>
          <w:color w:val="000000"/>
          <w:sz w:val="20"/>
          <w:szCs w:val="20"/>
        </w:rPr>
        <w:t>20</w:t>
      </w:r>
      <w:r w:rsidRPr="008E2B09">
        <w:rPr>
          <w:rFonts w:ascii="Courier New" w:eastAsia="Times New Roman" w:hAnsi="Courier New" w:cs="Courier New"/>
          <w:color w:val="0000FF"/>
          <w:sz w:val="20"/>
          <w:szCs w:val="20"/>
        </w:rPr>
        <w:t>&lt;/VatAmount10&gt;</w:t>
      </w:r>
    </w:p>
    <w:p w14:paraId="648AF581"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&lt;Buyer&gt;</w:t>
      </w:r>
      <w:r w:rsidRPr="008E2B09">
        <w:rPr>
          <w:rFonts w:ascii="Courier New" w:eastAsia="Times New Roman" w:hAnsi="Courier New" w:cs="Courier New"/>
          <w:b/>
          <w:bCs/>
          <w:color w:val="000000"/>
          <w:sz w:val="20"/>
          <w:szCs w:val="20"/>
        </w:rPr>
        <w:t>Tên đơn vị mua hàng</w:t>
      </w:r>
      <w:r w:rsidRPr="008E2B09">
        <w:rPr>
          <w:rFonts w:ascii="Courier New" w:eastAsia="Times New Roman" w:hAnsi="Courier New" w:cs="Courier New"/>
          <w:color w:val="0000FF"/>
          <w:sz w:val="20"/>
          <w:szCs w:val="20"/>
        </w:rPr>
        <w:t>&lt;/Buyer&gt;</w:t>
      </w:r>
    </w:p>
    <w:p w14:paraId="41F944FB"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&lt;Name&gt;</w:t>
      </w:r>
      <w:r w:rsidRPr="008E2B09">
        <w:rPr>
          <w:rFonts w:ascii="Courier New" w:eastAsia="Times New Roman" w:hAnsi="Courier New" w:cs="Courier New"/>
          <w:b/>
          <w:bCs/>
          <w:color w:val="000000"/>
          <w:sz w:val="20"/>
          <w:szCs w:val="20"/>
        </w:rPr>
        <w:t>Tên hóa đơn</w:t>
      </w:r>
      <w:r w:rsidRPr="008E2B09">
        <w:rPr>
          <w:rFonts w:ascii="Courier New" w:eastAsia="Times New Roman" w:hAnsi="Courier New" w:cs="Courier New"/>
          <w:color w:val="0000FF"/>
          <w:sz w:val="20"/>
          <w:szCs w:val="20"/>
        </w:rPr>
        <w:t>&lt;/Name&gt;</w:t>
      </w:r>
    </w:p>
    <w:p w14:paraId="12D83956"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&lt;ComPhone&gt;</w:t>
      </w:r>
      <w:r w:rsidRPr="008E2B09">
        <w:rPr>
          <w:rFonts w:ascii="Courier New" w:eastAsia="Times New Roman" w:hAnsi="Courier New" w:cs="Courier New"/>
          <w:b/>
          <w:bCs/>
          <w:color w:val="000000"/>
          <w:sz w:val="20"/>
          <w:szCs w:val="20"/>
        </w:rPr>
        <w:t>0462952033</w:t>
      </w:r>
      <w:r w:rsidRPr="008E2B09">
        <w:rPr>
          <w:rFonts w:ascii="Courier New" w:eastAsia="Times New Roman" w:hAnsi="Courier New" w:cs="Courier New"/>
          <w:color w:val="0000FF"/>
          <w:sz w:val="20"/>
          <w:szCs w:val="20"/>
        </w:rPr>
        <w:t>&lt;/ComPhone&gt;</w:t>
      </w:r>
    </w:p>
    <w:p w14:paraId="0C1C5E27"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&lt;ComBankName&gt;</w:t>
      </w:r>
      <w:r w:rsidRPr="008E2B09">
        <w:rPr>
          <w:rFonts w:ascii="Courier New" w:eastAsia="Times New Roman" w:hAnsi="Courier New" w:cs="Courier New"/>
          <w:b/>
          <w:bCs/>
          <w:color w:val="000000"/>
          <w:sz w:val="20"/>
          <w:szCs w:val="20"/>
        </w:rPr>
        <w:t>Tên ngân hàng</w:t>
      </w:r>
      <w:r w:rsidRPr="008E2B09">
        <w:rPr>
          <w:rFonts w:ascii="Courier New" w:eastAsia="Times New Roman" w:hAnsi="Courier New" w:cs="Courier New"/>
          <w:color w:val="0000FF"/>
          <w:sz w:val="20"/>
          <w:szCs w:val="20"/>
        </w:rPr>
        <w:t>&lt;/ComBankName&gt;</w:t>
      </w:r>
    </w:p>
    <w:p w14:paraId="3754C3B4"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&lt;ComBankNo&gt;</w:t>
      </w:r>
      <w:r w:rsidRPr="008E2B09">
        <w:rPr>
          <w:rFonts w:ascii="Courier New" w:eastAsia="Times New Roman" w:hAnsi="Courier New" w:cs="Courier New"/>
          <w:b/>
          <w:bCs/>
          <w:color w:val="000000"/>
          <w:sz w:val="20"/>
          <w:szCs w:val="20"/>
        </w:rPr>
        <w:t>Số tài khoản ngân hàng</w:t>
      </w:r>
      <w:r w:rsidRPr="008E2B09">
        <w:rPr>
          <w:rFonts w:ascii="Courier New" w:eastAsia="Times New Roman" w:hAnsi="Courier New" w:cs="Courier New"/>
          <w:color w:val="0000FF"/>
          <w:sz w:val="20"/>
          <w:szCs w:val="20"/>
        </w:rPr>
        <w:t>&lt;/ComBankNo&gt;</w:t>
      </w:r>
    </w:p>
    <w:p w14:paraId="49E49972"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&lt;CreateDate&gt;</w:t>
      </w:r>
      <w:r w:rsidRPr="008E2B09">
        <w:rPr>
          <w:rFonts w:ascii="Courier New" w:eastAsia="Times New Roman" w:hAnsi="Courier New" w:cs="Courier New"/>
          <w:b/>
          <w:bCs/>
          <w:color w:val="000000"/>
          <w:sz w:val="20"/>
          <w:szCs w:val="20"/>
        </w:rPr>
        <w:t>30/07/2020</w:t>
      </w:r>
      <w:r w:rsidRPr="008E2B09">
        <w:rPr>
          <w:rFonts w:ascii="Courier New" w:eastAsia="Times New Roman" w:hAnsi="Courier New" w:cs="Courier New"/>
          <w:color w:val="0000FF"/>
          <w:sz w:val="20"/>
          <w:szCs w:val="20"/>
        </w:rPr>
        <w:t>&lt;/CreateDate&gt;</w:t>
      </w:r>
    </w:p>
    <w:p w14:paraId="61DF8813"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&lt;DiscountRate&gt;</w:t>
      </w:r>
      <w:r w:rsidRPr="008E2B09">
        <w:rPr>
          <w:rFonts w:ascii="Courier New" w:eastAsia="Times New Roman" w:hAnsi="Courier New" w:cs="Courier New"/>
          <w:b/>
          <w:bCs/>
          <w:color w:val="000000"/>
          <w:sz w:val="20"/>
          <w:szCs w:val="20"/>
        </w:rPr>
        <w:t>21</w:t>
      </w:r>
      <w:r w:rsidRPr="008E2B09">
        <w:rPr>
          <w:rFonts w:ascii="Courier New" w:eastAsia="Times New Roman" w:hAnsi="Courier New" w:cs="Courier New"/>
          <w:color w:val="0000FF"/>
          <w:sz w:val="20"/>
          <w:szCs w:val="20"/>
        </w:rPr>
        <w:t>&lt;/DiscountRate&gt;</w:t>
      </w:r>
    </w:p>
    <w:p w14:paraId="57741CB0"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&lt;CusSignStatus&gt;</w:t>
      </w:r>
      <w:r w:rsidRPr="008E2B09">
        <w:rPr>
          <w:rFonts w:ascii="Courier New" w:eastAsia="Times New Roman" w:hAnsi="Courier New" w:cs="Courier New"/>
          <w:b/>
          <w:bCs/>
          <w:color w:val="000000"/>
          <w:sz w:val="20"/>
          <w:szCs w:val="20"/>
        </w:rPr>
        <w:t>1.1</w:t>
      </w:r>
      <w:r w:rsidRPr="008E2B09">
        <w:rPr>
          <w:rFonts w:ascii="Courier New" w:eastAsia="Times New Roman" w:hAnsi="Courier New" w:cs="Courier New"/>
          <w:color w:val="0000FF"/>
          <w:sz w:val="20"/>
          <w:szCs w:val="20"/>
        </w:rPr>
        <w:t>&lt;/CusSignStatus&gt;</w:t>
      </w:r>
    </w:p>
    <w:p w14:paraId="1C7D7956"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&lt;CreateBy&gt;</w:t>
      </w:r>
      <w:r w:rsidRPr="008E2B09">
        <w:rPr>
          <w:rFonts w:ascii="Courier New" w:eastAsia="Times New Roman" w:hAnsi="Courier New" w:cs="Courier New"/>
          <w:b/>
          <w:bCs/>
          <w:color w:val="000000"/>
          <w:sz w:val="20"/>
          <w:szCs w:val="20"/>
        </w:rPr>
        <w:t>CreateBy</w:t>
      </w:r>
      <w:r w:rsidRPr="008E2B09">
        <w:rPr>
          <w:rFonts w:ascii="Courier New" w:eastAsia="Times New Roman" w:hAnsi="Courier New" w:cs="Courier New"/>
          <w:color w:val="0000FF"/>
          <w:sz w:val="20"/>
          <w:szCs w:val="20"/>
        </w:rPr>
        <w:t>&lt;/CreateBy&gt;</w:t>
      </w:r>
    </w:p>
    <w:p w14:paraId="14A49337"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&lt;PublishBy&gt;</w:t>
      </w:r>
      <w:r w:rsidRPr="008E2B09">
        <w:rPr>
          <w:rFonts w:ascii="Courier New" w:eastAsia="Times New Roman" w:hAnsi="Courier New" w:cs="Courier New"/>
          <w:b/>
          <w:bCs/>
          <w:color w:val="000000"/>
          <w:sz w:val="20"/>
          <w:szCs w:val="20"/>
        </w:rPr>
        <w:t>PublishBy</w:t>
      </w:r>
      <w:r w:rsidRPr="008E2B09">
        <w:rPr>
          <w:rFonts w:ascii="Courier New" w:eastAsia="Times New Roman" w:hAnsi="Courier New" w:cs="Courier New"/>
          <w:color w:val="0000FF"/>
          <w:sz w:val="20"/>
          <w:szCs w:val="20"/>
        </w:rPr>
        <w:t>&lt;/PublishBy&gt;</w:t>
      </w:r>
    </w:p>
    <w:p w14:paraId="08B05696"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&lt;Note&gt;</w:t>
      </w:r>
      <w:r w:rsidRPr="008E2B09">
        <w:rPr>
          <w:rFonts w:ascii="Courier New" w:eastAsia="Times New Roman" w:hAnsi="Courier New" w:cs="Courier New"/>
          <w:b/>
          <w:bCs/>
          <w:color w:val="000000"/>
          <w:sz w:val="20"/>
          <w:szCs w:val="20"/>
        </w:rPr>
        <w:t>Note</w:t>
      </w:r>
      <w:r w:rsidRPr="008E2B09">
        <w:rPr>
          <w:rFonts w:ascii="Courier New" w:eastAsia="Times New Roman" w:hAnsi="Courier New" w:cs="Courier New"/>
          <w:color w:val="0000FF"/>
          <w:sz w:val="20"/>
          <w:szCs w:val="20"/>
        </w:rPr>
        <w:t>&lt;/Note&gt;</w:t>
      </w:r>
    </w:p>
    <w:p w14:paraId="6FF67568"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&lt;ProcessInvNote&gt;</w:t>
      </w:r>
      <w:r w:rsidRPr="008E2B09">
        <w:rPr>
          <w:rFonts w:ascii="Courier New" w:eastAsia="Times New Roman" w:hAnsi="Courier New" w:cs="Courier New"/>
          <w:b/>
          <w:bCs/>
          <w:color w:val="000000"/>
          <w:sz w:val="20"/>
          <w:szCs w:val="20"/>
        </w:rPr>
        <w:t>ProcessInvNote</w:t>
      </w:r>
      <w:r w:rsidRPr="008E2B09">
        <w:rPr>
          <w:rFonts w:ascii="Courier New" w:eastAsia="Times New Roman" w:hAnsi="Courier New" w:cs="Courier New"/>
          <w:color w:val="0000FF"/>
          <w:sz w:val="20"/>
          <w:szCs w:val="20"/>
        </w:rPr>
        <w:t>&lt;/ProcessInvNote&gt;</w:t>
      </w:r>
    </w:p>
    <w:p w14:paraId="5D030A78"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&lt;Fkey&gt;</w:t>
      </w:r>
      <w:r w:rsidRPr="008E2B09">
        <w:rPr>
          <w:rFonts w:ascii="Courier New" w:eastAsia="Times New Roman" w:hAnsi="Courier New" w:cs="Courier New"/>
          <w:b/>
          <w:bCs/>
          <w:color w:val="000000"/>
          <w:sz w:val="20"/>
          <w:szCs w:val="20"/>
        </w:rPr>
        <w:t>Fkey</w:t>
      </w:r>
      <w:r w:rsidRPr="008E2B09">
        <w:rPr>
          <w:rFonts w:ascii="Courier New" w:eastAsia="Times New Roman" w:hAnsi="Courier New" w:cs="Courier New"/>
          <w:color w:val="0000FF"/>
          <w:sz w:val="20"/>
          <w:szCs w:val="20"/>
        </w:rPr>
        <w:t>&lt;/Fkey&gt;</w:t>
      </w:r>
    </w:p>
    <w:p w14:paraId="58B588D1"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&lt;GrossValue_NonTax&gt;</w:t>
      </w:r>
      <w:r w:rsidRPr="008E2B09">
        <w:rPr>
          <w:rFonts w:ascii="Courier New" w:eastAsia="Times New Roman" w:hAnsi="Courier New" w:cs="Courier New"/>
          <w:b/>
          <w:bCs/>
          <w:color w:val="000000"/>
          <w:sz w:val="20"/>
          <w:szCs w:val="20"/>
        </w:rPr>
        <w:t>22</w:t>
      </w:r>
      <w:r w:rsidRPr="008E2B09">
        <w:rPr>
          <w:rFonts w:ascii="Courier New" w:eastAsia="Times New Roman" w:hAnsi="Courier New" w:cs="Courier New"/>
          <w:color w:val="0000FF"/>
          <w:sz w:val="20"/>
          <w:szCs w:val="20"/>
        </w:rPr>
        <w:t>&lt;/GrossValue_NonTax&gt;</w:t>
      </w:r>
    </w:p>
    <w:p w14:paraId="474E90FE"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&lt;CurrencyUnit&gt;</w:t>
      </w:r>
      <w:r w:rsidRPr="008E2B09">
        <w:rPr>
          <w:rFonts w:ascii="Courier New" w:eastAsia="Times New Roman" w:hAnsi="Courier New" w:cs="Courier New"/>
          <w:b/>
          <w:bCs/>
          <w:color w:val="000000"/>
          <w:sz w:val="20"/>
          <w:szCs w:val="20"/>
        </w:rPr>
        <w:t>USD</w:t>
      </w:r>
      <w:r w:rsidRPr="008E2B09">
        <w:rPr>
          <w:rFonts w:ascii="Courier New" w:eastAsia="Times New Roman" w:hAnsi="Courier New" w:cs="Courier New"/>
          <w:color w:val="0000FF"/>
          <w:sz w:val="20"/>
          <w:szCs w:val="20"/>
        </w:rPr>
        <w:t>&lt;/CurrencyUnit&gt;</w:t>
      </w:r>
    </w:p>
    <w:p w14:paraId="2C1D3CA9"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&lt;ExchangeRate&gt;</w:t>
      </w:r>
      <w:r w:rsidRPr="008E2B09">
        <w:rPr>
          <w:rFonts w:ascii="Courier New" w:eastAsia="Times New Roman" w:hAnsi="Courier New" w:cs="Courier New"/>
          <w:b/>
          <w:bCs/>
          <w:color w:val="000000"/>
          <w:sz w:val="20"/>
          <w:szCs w:val="20"/>
        </w:rPr>
        <w:t>23</w:t>
      </w:r>
      <w:r w:rsidRPr="008E2B09">
        <w:rPr>
          <w:rFonts w:ascii="Courier New" w:eastAsia="Times New Roman" w:hAnsi="Courier New" w:cs="Courier New"/>
          <w:color w:val="0000FF"/>
          <w:sz w:val="20"/>
          <w:szCs w:val="20"/>
        </w:rPr>
        <w:t>&lt;/ExchangeRate&gt;</w:t>
      </w:r>
    </w:p>
    <w:p w14:paraId="78ACF7CF"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&lt;ConvertedAmount&gt;</w:t>
      </w:r>
      <w:r w:rsidRPr="008E2B09">
        <w:rPr>
          <w:rFonts w:ascii="Courier New" w:eastAsia="Times New Roman" w:hAnsi="Courier New" w:cs="Courier New"/>
          <w:b/>
          <w:bCs/>
          <w:color w:val="000000"/>
          <w:sz w:val="20"/>
          <w:szCs w:val="20"/>
        </w:rPr>
        <w:t>24</w:t>
      </w:r>
      <w:r w:rsidRPr="008E2B09">
        <w:rPr>
          <w:rFonts w:ascii="Courier New" w:eastAsia="Times New Roman" w:hAnsi="Courier New" w:cs="Courier New"/>
          <w:color w:val="0000FF"/>
          <w:sz w:val="20"/>
          <w:szCs w:val="20"/>
        </w:rPr>
        <w:t>&lt;/ConvertedAmount&gt;</w:t>
      </w:r>
    </w:p>
    <w:p w14:paraId="1EABA6EE"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&lt;Extra1&gt;</w:t>
      </w:r>
      <w:r w:rsidRPr="008E2B09">
        <w:rPr>
          <w:rFonts w:ascii="Courier New" w:eastAsia="Times New Roman" w:hAnsi="Courier New" w:cs="Courier New"/>
          <w:b/>
          <w:bCs/>
          <w:color w:val="000000"/>
          <w:sz w:val="20"/>
          <w:szCs w:val="20"/>
        </w:rPr>
        <w:t>Extra1</w:t>
      </w:r>
      <w:r w:rsidRPr="008E2B09">
        <w:rPr>
          <w:rFonts w:ascii="Courier New" w:eastAsia="Times New Roman" w:hAnsi="Courier New" w:cs="Courier New"/>
          <w:color w:val="0000FF"/>
          <w:sz w:val="20"/>
          <w:szCs w:val="20"/>
        </w:rPr>
        <w:t>&lt;/Extra1&gt;</w:t>
      </w:r>
    </w:p>
    <w:p w14:paraId="3A2FAD23"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&lt;Extra2&gt;</w:t>
      </w:r>
      <w:r w:rsidRPr="008E2B09">
        <w:rPr>
          <w:rFonts w:ascii="Courier New" w:eastAsia="Times New Roman" w:hAnsi="Courier New" w:cs="Courier New"/>
          <w:b/>
          <w:bCs/>
          <w:color w:val="000000"/>
          <w:sz w:val="20"/>
          <w:szCs w:val="20"/>
        </w:rPr>
        <w:t>Extra2</w:t>
      </w:r>
      <w:r w:rsidRPr="008E2B09">
        <w:rPr>
          <w:rFonts w:ascii="Courier New" w:eastAsia="Times New Roman" w:hAnsi="Courier New" w:cs="Courier New"/>
          <w:color w:val="0000FF"/>
          <w:sz w:val="20"/>
          <w:szCs w:val="20"/>
        </w:rPr>
        <w:t>&lt;/Extra2&gt;</w:t>
      </w:r>
    </w:p>
    <w:p w14:paraId="5211E5CA"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b/>
          <w:bCs/>
          <w:color w:val="000000"/>
          <w:sz w:val="20"/>
          <w:szCs w:val="20"/>
        </w:rPr>
        <w:t xml:space="preserve">      </w:t>
      </w:r>
      <w:r w:rsidRPr="008E2B09">
        <w:rPr>
          <w:rFonts w:ascii="Courier New" w:eastAsia="Times New Roman" w:hAnsi="Courier New" w:cs="Courier New"/>
          <w:color w:val="0000FF"/>
          <w:sz w:val="20"/>
          <w:szCs w:val="20"/>
        </w:rPr>
        <w:t>&lt;SMSDeliver&gt;</w:t>
      </w:r>
      <w:r w:rsidRPr="008E2B09">
        <w:rPr>
          <w:rFonts w:ascii="Courier New" w:eastAsia="Times New Roman" w:hAnsi="Courier New" w:cs="Courier New"/>
          <w:b/>
          <w:bCs/>
          <w:color w:val="000000"/>
          <w:sz w:val="20"/>
          <w:szCs w:val="20"/>
        </w:rPr>
        <w:t>SMSDeliver</w:t>
      </w:r>
      <w:r w:rsidRPr="008E2B09">
        <w:rPr>
          <w:rFonts w:ascii="Courier New" w:eastAsia="Times New Roman" w:hAnsi="Courier New" w:cs="Courier New"/>
          <w:color w:val="0000FF"/>
          <w:sz w:val="20"/>
          <w:szCs w:val="20"/>
        </w:rPr>
        <w:t>&lt;/SMSDeliver&gt;</w:t>
      </w:r>
    </w:p>
    <w:p w14:paraId="13A95A91"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t>&lt;/Invoice&gt;</w:t>
      </w:r>
    </w:p>
    <w:p w14:paraId="63041A88" w14:textId="77777777" w:rsidR="00AC3E5D" w:rsidRPr="008E2B09"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E2B09">
        <w:rPr>
          <w:rFonts w:ascii="Courier New" w:eastAsia="Times New Roman" w:hAnsi="Courier New" w:cs="Courier New"/>
          <w:color w:val="0000FF"/>
          <w:sz w:val="20"/>
          <w:szCs w:val="20"/>
        </w:rPr>
        <w:lastRenderedPageBreak/>
        <w:t>&lt;/Inv&gt;</w:t>
      </w:r>
    </w:p>
    <w:p w14:paraId="2F7AB38A" w14:textId="77777777" w:rsidR="00AC3E5D" w:rsidRPr="008E2B09" w:rsidRDefault="00AC3E5D" w:rsidP="00AC3E5D">
      <w:pPr>
        <w:shd w:val="clear" w:color="auto" w:fill="FFFFFF"/>
        <w:spacing w:after="0" w:line="240" w:lineRule="auto"/>
        <w:rPr>
          <w:rFonts w:eastAsia="Times New Roman" w:cs="Times New Roman"/>
          <w:szCs w:val="24"/>
        </w:rPr>
      </w:pPr>
      <w:r w:rsidRPr="008E2B09">
        <w:rPr>
          <w:rFonts w:ascii="Courier New" w:eastAsia="Times New Roman" w:hAnsi="Courier New" w:cs="Courier New"/>
          <w:color w:val="0000FF"/>
          <w:sz w:val="20"/>
          <w:szCs w:val="20"/>
        </w:rPr>
        <w:t>&lt;/Invoices&gt;</w:t>
      </w:r>
    </w:p>
    <w:p w14:paraId="114690B3" w14:textId="77777777" w:rsidR="00AC3E5D" w:rsidRDefault="00AC3E5D" w:rsidP="00AC3E5D">
      <w:pPr>
        <w:rPr>
          <w:lang w:eastAsia="x-none"/>
        </w:rPr>
      </w:pPr>
    </w:p>
    <w:p w14:paraId="5B29D527" w14:textId="77777777" w:rsidR="00AC3E5D" w:rsidRPr="002A45EF" w:rsidRDefault="00AC3E5D" w:rsidP="00AC3E5D">
      <w:pPr>
        <w:rPr>
          <w:b/>
          <w:lang w:eastAsia="x-none"/>
        </w:rPr>
      </w:pPr>
      <w:r w:rsidRPr="002A45EF">
        <w:rPr>
          <w:b/>
          <w:lang w:eastAsia="x-none"/>
        </w:rPr>
        <w:t>Định dạng chuỗi xml đầ</w:t>
      </w:r>
      <w:r>
        <w:rPr>
          <w:b/>
          <w:lang w:eastAsia="x-none"/>
        </w:rPr>
        <w:t xml:space="preserve">u vào, trường hợp </w:t>
      </w:r>
      <w:r>
        <w:rPr>
          <w:b/>
          <w:color w:val="FF0000"/>
          <w:lang w:eastAsia="x-none"/>
        </w:rPr>
        <w:t>có</w:t>
      </w:r>
      <w:r w:rsidRPr="00067E46">
        <w:rPr>
          <w:b/>
          <w:color w:val="FF0000"/>
          <w:lang w:eastAsia="x-none"/>
        </w:rPr>
        <w:t xml:space="preserve"> </w:t>
      </w:r>
      <w:r>
        <w:rPr>
          <w:b/>
          <w:lang w:eastAsia="x-none"/>
        </w:rPr>
        <w:t>dùng thêm các trường mở rộng</w:t>
      </w:r>
    </w:p>
    <w:p w14:paraId="6EE326DC"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&lt;Invoices&gt;</w:t>
      </w:r>
    </w:p>
    <w:p w14:paraId="1B56C321"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&lt;Inv&gt;</w:t>
      </w:r>
    </w:p>
    <w:p w14:paraId="6A88908B"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&lt;key&gt;</w:t>
      </w:r>
      <w:r w:rsidRPr="00DF457B">
        <w:rPr>
          <w:rFonts w:ascii="Courier New" w:eastAsia="Times New Roman" w:hAnsi="Courier New" w:cs="Courier New"/>
          <w:b/>
          <w:bCs/>
          <w:color w:val="000000"/>
          <w:sz w:val="20"/>
          <w:szCs w:val="20"/>
        </w:rPr>
        <w:t>Fkey cua hoa don</w:t>
      </w:r>
      <w:r w:rsidRPr="00DF457B">
        <w:rPr>
          <w:rFonts w:ascii="Courier New" w:eastAsia="Times New Roman" w:hAnsi="Courier New" w:cs="Courier New"/>
          <w:color w:val="0000FF"/>
          <w:sz w:val="20"/>
          <w:szCs w:val="20"/>
        </w:rPr>
        <w:t>&lt;/key&gt;</w:t>
      </w:r>
    </w:p>
    <w:p w14:paraId="141E103F"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&lt;Invoice&gt;</w:t>
      </w:r>
    </w:p>
    <w:p w14:paraId="6061FC01"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&lt;CusCode&gt;</w:t>
      </w:r>
      <w:r w:rsidRPr="00DF457B">
        <w:rPr>
          <w:rFonts w:ascii="Courier New" w:eastAsia="Times New Roman" w:hAnsi="Courier New" w:cs="Courier New"/>
          <w:b/>
          <w:bCs/>
          <w:color w:val="000000"/>
          <w:sz w:val="20"/>
          <w:szCs w:val="20"/>
        </w:rPr>
        <w:t>Mã khách hàng</w:t>
      </w:r>
      <w:r w:rsidRPr="00DF457B">
        <w:rPr>
          <w:rFonts w:ascii="Courier New" w:eastAsia="Times New Roman" w:hAnsi="Courier New" w:cs="Courier New"/>
          <w:color w:val="0000FF"/>
          <w:sz w:val="20"/>
          <w:szCs w:val="20"/>
        </w:rPr>
        <w:t>&lt;/CusCode&gt;</w:t>
      </w:r>
    </w:p>
    <w:p w14:paraId="2A0D9844"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&lt;CusName&gt;</w:t>
      </w:r>
      <w:r w:rsidRPr="00DF457B">
        <w:rPr>
          <w:rFonts w:ascii="Courier New" w:eastAsia="Times New Roman" w:hAnsi="Courier New" w:cs="Courier New"/>
          <w:b/>
          <w:bCs/>
          <w:color w:val="000000"/>
          <w:sz w:val="20"/>
          <w:szCs w:val="20"/>
        </w:rPr>
        <w:t>Tên khách hàng</w:t>
      </w:r>
      <w:r w:rsidRPr="00DF457B">
        <w:rPr>
          <w:rFonts w:ascii="Courier New" w:eastAsia="Times New Roman" w:hAnsi="Courier New" w:cs="Courier New"/>
          <w:color w:val="0000FF"/>
          <w:sz w:val="20"/>
          <w:szCs w:val="20"/>
        </w:rPr>
        <w:t>&lt;/CusName&gt;</w:t>
      </w:r>
    </w:p>
    <w:p w14:paraId="669743BD"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&lt;CusAddress&gt;</w:t>
      </w:r>
      <w:r w:rsidRPr="00DF457B">
        <w:rPr>
          <w:rFonts w:ascii="Courier New" w:eastAsia="Times New Roman" w:hAnsi="Courier New" w:cs="Courier New"/>
          <w:b/>
          <w:bCs/>
          <w:color w:val="000000"/>
          <w:sz w:val="20"/>
          <w:szCs w:val="20"/>
        </w:rPr>
        <w:t>Địa chỉ KH</w:t>
      </w:r>
      <w:r w:rsidRPr="00DF457B">
        <w:rPr>
          <w:rFonts w:ascii="Courier New" w:eastAsia="Times New Roman" w:hAnsi="Courier New" w:cs="Courier New"/>
          <w:color w:val="0000FF"/>
          <w:sz w:val="20"/>
          <w:szCs w:val="20"/>
        </w:rPr>
        <w:t>&lt;/CusAddress&gt;</w:t>
      </w:r>
    </w:p>
    <w:p w14:paraId="540E9E19"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&lt;CusPhone&gt;</w:t>
      </w:r>
      <w:r w:rsidRPr="00DF457B">
        <w:rPr>
          <w:rFonts w:ascii="Courier New" w:eastAsia="Times New Roman" w:hAnsi="Courier New" w:cs="Courier New"/>
          <w:b/>
          <w:bCs/>
          <w:color w:val="000000"/>
          <w:sz w:val="20"/>
          <w:szCs w:val="20"/>
        </w:rPr>
        <w:t>01678567028</w:t>
      </w:r>
      <w:r w:rsidRPr="00DF457B">
        <w:rPr>
          <w:rFonts w:ascii="Courier New" w:eastAsia="Times New Roman" w:hAnsi="Courier New" w:cs="Courier New"/>
          <w:color w:val="0000FF"/>
          <w:sz w:val="20"/>
          <w:szCs w:val="20"/>
        </w:rPr>
        <w:t>&lt;/CusPhone&gt;</w:t>
      </w:r>
    </w:p>
    <w:p w14:paraId="4FD40943"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&lt;CusTaxCode&gt;</w:t>
      </w:r>
      <w:r w:rsidRPr="00DF457B">
        <w:rPr>
          <w:rFonts w:ascii="Courier New" w:eastAsia="Times New Roman" w:hAnsi="Courier New" w:cs="Courier New"/>
          <w:b/>
          <w:bCs/>
          <w:color w:val="000000"/>
          <w:sz w:val="20"/>
          <w:szCs w:val="20"/>
        </w:rPr>
        <w:t>0105762069-001</w:t>
      </w:r>
      <w:r w:rsidRPr="00DF457B">
        <w:rPr>
          <w:rFonts w:ascii="Courier New" w:eastAsia="Times New Roman" w:hAnsi="Courier New" w:cs="Courier New"/>
          <w:color w:val="0000FF"/>
          <w:sz w:val="20"/>
          <w:szCs w:val="20"/>
        </w:rPr>
        <w:t>&lt;/CusTaxCode&gt;</w:t>
      </w:r>
    </w:p>
    <w:p w14:paraId="14742390"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&lt;PaymentMethod&gt;</w:t>
      </w:r>
      <w:r w:rsidRPr="00DF457B">
        <w:rPr>
          <w:rFonts w:ascii="Courier New" w:eastAsia="Times New Roman" w:hAnsi="Courier New" w:cs="Courier New"/>
          <w:b/>
          <w:bCs/>
          <w:color w:val="000000"/>
          <w:sz w:val="20"/>
          <w:szCs w:val="20"/>
        </w:rPr>
        <w:t>TM</w:t>
      </w:r>
      <w:r w:rsidRPr="00DF457B">
        <w:rPr>
          <w:rFonts w:ascii="Courier New" w:eastAsia="Times New Roman" w:hAnsi="Courier New" w:cs="Courier New"/>
          <w:color w:val="0000FF"/>
          <w:sz w:val="20"/>
          <w:szCs w:val="20"/>
        </w:rPr>
        <w:t>&lt;/PaymentMethod&gt;</w:t>
      </w:r>
    </w:p>
    <w:p w14:paraId="46850515"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&lt;KindOfService&gt;</w:t>
      </w:r>
      <w:r w:rsidRPr="00DF457B">
        <w:rPr>
          <w:rFonts w:ascii="Courier New" w:eastAsia="Times New Roman" w:hAnsi="Courier New" w:cs="Courier New"/>
          <w:b/>
          <w:bCs/>
          <w:color w:val="000000"/>
          <w:sz w:val="20"/>
          <w:szCs w:val="20"/>
        </w:rPr>
        <w:t>072020</w:t>
      </w:r>
      <w:r w:rsidRPr="00DF457B">
        <w:rPr>
          <w:rFonts w:ascii="Courier New" w:eastAsia="Times New Roman" w:hAnsi="Courier New" w:cs="Courier New"/>
          <w:color w:val="0000FF"/>
          <w:sz w:val="20"/>
          <w:szCs w:val="20"/>
        </w:rPr>
        <w:t>&lt;/KindOfService&gt;</w:t>
      </w:r>
    </w:p>
    <w:p w14:paraId="7820D230"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&lt;Products&gt;</w:t>
      </w:r>
    </w:p>
    <w:p w14:paraId="1E2C7A4B"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&lt;Product&gt;</w:t>
      </w:r>
    </w:p>
    <w:p w14:paraId="2B5C56A8"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&lt;ProdName&gt;</w:t>
      </w:r>
      <w:r w:rsidRPr="00DF457B">
        <w:rPr>
          <w:rFonts w:ascii="Courier New" w:eastAsia="Times New Roman" w:hAnsi="Courier New" w:cs="Courier New"/>
          <w:b/>
          <w:bCs/>
          <w:color w:val="000000"/>
          <w:sz w:val="20"/>
          <w:szCs w:val="20"/>
        </w:rPr>
        <w:t>Tên sản phẩm</w:t>
      </w:r>
      <w:r w:rsidRPr="00DF457B">
        <w:rPr>
          <w:rFonts w:ascii="Courier New" w:eastAsia="Times New Roman" w:hAnsi="Courier New" w:cs="Courier New"/>
          <w:color w:val="0000FF"/>
          <w:sz w:val="20"/>
          <w:szCs w:val="20"/>
        </w:rPr>
        <w:t>&lt;/ProdName&gt;</w:t>
      </w:r>
    </w:p>
    <w:p w14:paraId="1075227B"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&lt;ProdUnit&gt;</w:t>
      </w:r>
      <w:r w:rsidRPr="00DF457B">
        <w:rPr>
          <w:rFonts w:ascii="Courier New" w:eastAsia="Times New Roman" w:hAnsi="Courier New" w:cs="Courier New"/>
          <w:b/>
          <w:bCs/>
          <w:color w:val="000000"/>
          <w:sz w:val="20"/>
          <w:szCs w:val="20"/>
        </w:rPr>
        <w:t>Đơn vị tính</w:t>
      </w:r>
      <w:r w:rsidRPr="00DF457B">
        <w:rPr>
          <w:rFonts w:ascii="Courier New" w:eastAsia="Times New Roman" w:hAnsi="Courier New" w:cs="Courier New"/>
          <w:color w:val="0000FF"/>
          <w:sz w:val="20"/>
          <w:szCs w:val="20"/>
        </w:rPr>
        <w:t>&lt;/ProdUnit&gt;</w:t>
      </w:r>
    </w:p>
    <w:p w14:paraId="78B88C0A"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&lt;ProdQuantity&gt;</w:t>
      </w:r>
      <w:r w:rsidRPr="00DF457B">
        <w:rPr>
          <w:rFonts w:ascii="Courier New" w:eastAsia="Times New Roman" w:hAnsi="Courier New" w:cs="Courier New"/>
          <w:b/>
          <w:bCs/>
          <w:color w:val="000000"/>
          <w:sz w:val="20"/>
          <w:szCs w:val="20"/>
        </w:rPr>
        <w:t>1</w:t>
      </w:r>
      <w:r w:rsidRPr="00DF457B">
        <w:rPr>
          <w:rFonts w:ascii="Courier New" w:eastAsia="Times New Roman" w:hAnsi="Courier New" w:cs="Courier New"/>
          <w:color w:val="0000FF"/>
          <w:sz w:val="20"/>
          <w:szCs w:val="20"/>
        </w:rPr>
        <w:t>&lt;/ProdQuantity&gt;</w:t>
      </w:r>
    </w:p>
    <w:p w14:paraId="5AE16726"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&lt;ProdPrice&gt;</w:t>
      </w:r>
      <w:r w:rsidRPr="00DF457B">
        <w:rPr>
          <w:rFonts w:ascii="Courier New" w:eastAsia="Times New Roman" w:hAnsi="Courier New" w:cs="Courier New"/>
          <w:b/>
          <w:bCs/>
          <w:color w:val="000000"/>
          <w:sz w:val="20"/>
          <w:szCs w:val="20"/>
        </w:rPr>
        <w:t>2</w:t>
      </w:r>
      <w:r w:rsidRPr="00DF457B">
        <w:rPr>
          <w:rFonts w:ascii="Courier New" w:eastAsia="Times New Roman" w:hAnsi="Courier New" w:cs="Courier New"/>
          <w:color w:val="0000FF"/>
          <w:sz w:val="20"/>
          <w:szCs w:val="20"/>
        </w:rPr>
        <w:t>&lt;/ProdPrice&gt;</w:t>
      </w:r>
    </w:p>
    <w:p w14:paraId="143EFF0A"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&lt;Amount&gt;</w:t>
      </w:r>
      <w:r w:rsidRPr="00DF457B">
        <w:rPr>
          <w:rFonts w:ascii="Courier New" w:eastAsia="Times New Roman" w:hAnsi="Courier New" w:cs="Courier New"/>
          <w:b/>
          <w:bCs/>
          <w:color w:val="000000"/>
          <w:sz w:val="20"/>
          <w:szCs w:val="20"/>
        </w:rPr>
        <w:t>3</w:t>
      </w:r>
      <w:r w:rsidRPr="00DF457B">
        <w:rPr>
          <w:rFonts w:ascii="Courier New" w:eastAsia="Times New Roman" w:hAnsi="Courier New" w:cs="Courier New"/>
          <w:color w:val="0000FF"/>
          <w:sz w:val="20"/>
          <w:szCs w:val="20"/>
        </w:rPr>
        <w:t>&lt;/Amount&gt;</w:t>
      </w:r>
    </w:p>
    <w:p w14:paraId="4FCADB21"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&lt;Remark&gt;</w:t>
      </w:r>
      <w:r w:rsidRPr="00DF457B">
        <w:rPr>
          <w:rFonts w:ascii="Courier New" w:eastAsia="Times New Roman" w:hAnsi="Courier New" w:cs="Courier New"/>
          <w:b/>
          <w:bCs/>
          <w:color w:val="000000"/>
          <w:sz w:val="20"/>
          <w:szCs w:val="20"/>
        </w:rPr>
        <w:t>Remark</w:t>
      </w:r>
      <w:r w:rsidRPr="00DF457B">
        <w:rPr>
          <w:rFonts w:ascii="Courier New" w:eastAsia="Times New Roman" w:hAnsi="Courier New" w:cs="Courier New"/>
          <w:color w:val="0000FF"/>
          <w:sz w:val="20"/>
          <w:szCs w:val="20"/>
        </w:rPr>
        <w:t>&lt;/Remark&gt;</w:t>
      </w:r>
    </w:p>
    <w:p w14:paraId="3445592E"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&lt;Total&gt;</w:t>
      </w:r>
      <w:r w:rsidRPr="00DF457B">
        <w:rPr>
          <w:rFonts w:ascii="Courier New" w:eastAsia="Times New Roman" w:hAnsi="Courier New" w:cs="Courier New"/>
          <w:b/>
          <w:bCs/>
          <w:color w:val="000000"/>
          <w:sz w:val="20"/>
          <w:szCs w:val="20"/>
        </w:rPr>
        <w:t>4</w:t>
      </w:r>
      <w:r w:rsidRPr="00DF457B">
        <w:rPr>
          <w:rFonts w:ascii="Courier New" w:eastAsia="Times New Roman" w:hAnsi="Courier New" w:cs="Courier New"/>
          <w:color w:val="0000FF"/>
          <w:sz w:val="20"/>
          <w:szCs w:val="20"/>
        </w:rPr>
        <w:t>&lt;/Total&gt;</w:t>
      </w:r>
    </w:p>
    <w:p w14:paraId="637B0B88"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&lt;VATRate&gt;</w:t>
      </w:r>
      <w:r w:rsidRPr="00DF457B">
        <w:rPr>
          <w:rFonts w:ascii="Courier New" w:eastAsia="Times New Roman" w:hAnsi="Courier New" w:cs="Courier New"/>
          <w:b/>
          <w:bCs/>
          <w:color w:val="000000"/>
          <w:sz w:val="20"/>
          <w:szCs w:val="20"/>
        </w:rPr>
        <w:t>50</w:t>
      </w:r>
      <w:r w:rsidRPr="00DF457B">
        <w:rPr>
          <w:rFonts w:ascii="Courier New" w:eastAsia="Times New Roman" w:hAnsi="Courier New" w:cs="Courier New"/>
          <w:color w:val="0000FF"/>
          <w:sz w:val="20"/>
          <w:szCs w:val="20"/>
        </w:rPr>
        <w:t>&lt;/VATRate&gt;</w:t>
      </w:r>
    </w:p>
    <w:p w14:paraId="027647BD"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&lt;VATAmount&gt;</w:t>
      </w:r>
      <w:r w:rsidRPr="00DF457B">
        <w:rPr>
          <w:rFonts w:ascii="Courier New" w:eastAsia="Times New Roman" w:hAnsi="Courier New" w:cs="Courier New"/>
          <w:b/>
          <w:bCs/>
          <w:color w:val="000000"/>
          <w:sz w:val="20"/>
          <w:szCs w:val="20"/>
        </w:rPr>
        <w:t>6</w:t>
      </w:r>
      <w:r w:rsidRPr="00DF457B">
        <w:rPr>
          <w:rFonts w:ascii="Courier New" w:eastAsia="Times New Roman" w:hAnsi="Courier New" w:cs="Courier New"/>
          <w:color w:val="0000FF"/>
          <w:sz w:val="20"/>
          <w:szCs w:val="20"/>
        </w:rPr>
        <w:t>&lt;/VATAmount&gt;</w:t>
      </w:r>
    </w:p>
    <w:p w14:paraId="0EAABD49"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&lt;Extra1&gt;</w:t>
      </w:r>
      <w:r w:rsidRPr="00DF457B">
        <w:rPr>
          <w:rFonts w:ascii="Courier New" w:eastAsia="Times New Roman" w:hAnsi="Courier New" w:cs="Courier New"/>
          <w:b/>
          <w:bCs/>
          <w:color w:val="000000"/>
          <w:sz w:val="20"/>
          <w:szCs w:val="20"/>
        </w:rPr>
        <w:t>Mở rộng 1</w:t>
      </w:r>
      <w:r w:rsidRPr="00DF457B">
        <w:rPr>
          <w:rFonts w:ascii="Courier New" w:eastAsia="Times New Roman" w:hAnsi="Courier New" w:cs="Courier New"/>
          <w:color w:val="0000FF"/>
          <w:sz w:val="20"/>
          <w:szCs w:val="20"/>
        </w:rPr>
        <w:t>&lt;/Extra1&gt;</w:t>
      </w:r>
    </w:p>
    <w:p w14:paraId="472C3FA9"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&lt;Extra2&gt;</w:t>
      </w:r>
      <w:r w:rsidRPr="00DF457B">
        <w:rPr>
          <w:rFonts w:ascii="Courier New" w:eastAsia="Times New Roman" w:hAnsi="Courier New" w:cs="Courier New"/>
          <w:b/>
          <w:bCs/>
          <w:color w:val="000000"/>
          <w:sz w:val="20"/>
          <w:szCs w:val="20"/>
        </w:rPr>
        <w:t>Mở rộng 2</w:t>
      </w:r>
      <w:r w:rsidRPr="00DF457B">
        <w:rPr>
          <w:rFonts w:ascii="Courier New" w:eastAsia="Times New Roman" w:hAnsi="Courier New" w:cs="Courier New"/>
          <w:color w:val="0000FF"/>
          <w:sz w:val="20"/>
          <w:szCs w:val="20"/>
        </w:rPr>
        <w:t>&lt;/Extra2&gt;</w:t>
      </w:r>
    </w:p>
    <w:p w14:paraId="07931256"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&lt;Discount&gt;</w:t>
      </w:r>
      <w:r w:rsidRPr="00DF457B">
        <w:rPr>
          <w:rFonts w:ascii="Courier New" w:eastAsia="Times New Roman" w:hAnsi="Courier New" w:cs="Courier New"/>
          <w:b/>
          <w:bCs/>
          <w:color w:val="000000"/>
          <w:sz w:val="20"/>
          <w:szCs w:val="20"/>
        </w:rPr>
        <w:t>7</w:t>
      </w:r>
      <w:r w:rsidRPr="00DF457B">
        <w:rPr>
          <w:rFonts w:ascii="Courier New" w:eastAsia="Times New Roman" w:hAnsi="Courier New" w:cs="Courier New"/>
          <w:color w:val="0000FF"/>
          <w:sz w:val="20"/>
          <w:szCs w:val="20"/>
        </w:rPr>
        <w:t>&lt;/Discount&gt;</w:t>
      </w:r>
    </w:p>
    <w:p w14:paraId="30331BD9"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&lt;DiscountAmount&gt;</w:t>
      </w:r>
      <w:r w:rsidRPr="00DF457B">
        <w:rPr>
          <w:rFonts w:ascii="Courier New" w:eastAsia="Times New Roman" w:hAnsi="Courier New" w:cs="Courier New"/>
          <w:b/>
          <w:bCs/>
          <w:color w:val="000000"/>
          <w:sz w:val="20"/>
          <w:szCs w:val="20"/>
        </w:rPr>
        <w:t>8</w:t>
      </w:r>
      <w:r w:rsidRPr="00DF457B">
        <w:rPr>
          <w:rFonts w:ascii="Courier New" w:eastAsia="Times New Roman" w:hAnsi="Courier New" w:cs="Courier New"/>
          <w:color w:val="0000FF"/>
          <w:sz w:val="20"/>
          <w:szCs w:val="20"/>
        </w:rPr>
        <w:t>&lt;/DiscountAmount&gt;</w:t>
      </w:r>
    </w:p>
    <w:p w14:paraId="33C02CEC"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&lt;IsSum&gt;</w:t>
      </w:r>
      <w:r w:rsidRPr="00DF457B">
        <w:rPr>
          <w:rFonts w:ascii="Courier New" w:eastAsia="Times New Roman" w:hAnsi="Courier New" w:cs="Courier New"/>
          <w:b/>
          <w:bCs/>
          <w:color w:val="000000"/>
          <w:sz w:val="20"/>
          <w:szCs w:val="20"/>
        </w:rPr>
        <w:t>1</w:t>
      </w:r>
      <w:r w:rsidRPr="00DF457B">
        <w:rPr>
          <w:rFonts w:ascii="Courier New" w:eastAsia="Times New Roman" w:hAnsi="Courier New" w:cs="Courier New"/>
          <w:color w:val="0000FF"/>
          <w:sz w:val="20"/>
          <w:szCs w:val="20"/>
        </w:rPr>
        <w:t>&lt;/IsSum&gt;</w:t>
      </w:r>
    </w:p>
    <w:p w14:paraId="6E883272"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&lt;/Product&gt;</w:t>
      </w:r>
    </w:p>
    <w:p w14:paraId="7A044203"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&lt;/Products&gt;</w:t>
      </w:r>
    </w:p>
    <w:p w14:paraId="10655E03"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&lt;Total&gt;</w:t>
      </w:r>
      <w:r w:rsidRPr="00DF457B">
        <w:rPr>
          <w:rFonts w:ascii="Courier New" w:eastAsia="Times New Roman" w:hAnsi="Courier New" w:cs="Courier New"/>
          <w:b/>
          <w:bCs/>
          <w:color w:val="000000"/>
          <w:sz w:val="20"/>
          <w:szCs w:val="20"/>
        </w:rPr>
        <w:t>9</w:t>
      </w:r>
      <w:r w:rsidRPr="00DF457B">
        <w:rPr>
          <w:rFonts w:ascii="Courier New" w:eastAsia="Times New Roman" w:hAnsi="Courier New" w:cs="Courier New"/>
          <w:color w:val="0000FF"/>
          <w:sz w:val="20"/>
          <w:szCs w:val="20"/>
        </w:rPr>
        <w:t>&lt;/Total&gt;</w:t>
      </w:r>
    </w:p>
    <w:p w14:paraId="1BD44261"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&lt;DiscountAmount&gt;</w:t>
      </w:r>
      <w:r w:rsidRPr="00DF457B">
        <w:rPr>
          <w:rFonts w:ascii="Courier New" w:eastAsia="Times New Roman" w:hAnsi="Courier New" w:cs="Courier New"/>
          <w:b/>
          <w:bCs/>
          <w:color w:val="000000"/>
          <w:sz w:val="20"/>
          <w:szCs w:val="20"/>
        </w:rPr>
        <w:t>10</w:t>
      </w:r>
      <w:r w:rsidRPr="00DF457B">
        <w:rPr>
          <w:rFonts w:ascii="Courier New" w:eastAsia="Times New Roman" w:hAnsi="Courier New" w:cs="Courier New"/>
          <w:color w:val="0000FF"/>
          <w:sz w:val="20"/>
          <w:szCs w:val="20"/>
        </w:rPr>
        <w:t>&lt;/DiscountAmount&gt;</w:t>
      </w:r>
    </w:p>
    <w:p w14:paraId="390339F0"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&lt;VATRate&gt;</w:t>
      </w:r>
      <w:r w:rsidRPr="00DF457B">
        <w:rPr>
          <w:rFonts w:ascii="Courier New" w:eastAsia="Times New Roman" w:hAnsi="Courier New" w:cs="Courier New"/>
          <w:b/>
          <w:bCs/>
          <w:color w:val="000000"/>
          <w:sz w:val="20"/>
          <w:szCs w:val="20"/>
        </w:rPr>
        <w:t>11</w:t>
      </w:r>
      <w:r w:rsidRPr="00DF457B">
        <w:rPr>
          <w:rFonts w:ascii="Courier New" w:eastAsia="Times New Roman" w:hAnsi="Courier New" w:cs="Courier New"/>
          <w:color w:val="0000FF"/>
          <w:sz w:val="20"/>
          <w:szCs w:val="20"/>
        </w:rPr>
        <w:t>&lt;/VATRate&gt;</w:t>
      </w:r>
    </w:p>
    <w:p w14:paraId="4BD27697"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&lt;VATAmount&gt;</w:t>
      </w:r>
      <w:r w:rsidRPr="00DF457B">
        <w:rPr>
          <w:rFonts w:ascii="Courier New" w:eastAsia="Times New Roman" w:hAnsi="Courier New" w:cs="Courier New"/>
          <w:b/>
          <w:bCs/>
          <w:color w:val="000000"/>
          <w:sz w:val="20"/>
          <w:szCs w:val="20"/>
        </w:rPr>
        <w:t>12</w:t>
      </w:r>
      <w:r w:rsidRPr="00DF457B">
        <w:rPr>
          <w:rFonts w:ascii="Courier New" w:eastAsia="Times New Roman" w:hAnsi="Courier New" w:cs="Courier New"/>
          <w:color w:val="0000FF"/>
          <w:sz w:val="20"/>
          <w:szCs w:val="20"/>
        </w:rPr>
        <w:t>&lt;/VATAmount&gt;</w:t>
      </w:r>
    </w:p>
    <w:p w14:paraId="641C66DB"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&lt;Amount&gt;</w:t>
      </w:r>
      <w:r w:rsidRPr="00DF457B">
        <w:rPr>
          <w:rFonts w:ascii="Courier New" w:eastAsia="Times New Roman" w:hAnsi="Courier New" w:cs="Courier New"/>
          <w:b/>
          <w:bCs/>
          <w:color w:val="000000"/>
          <w:sz w:val="20"/>
          <w:szCs w:val="20"/>
        </w:rPr>
        <w:t>13</w:t>
      </w:r>
      <w:r w:rsidRPr="00DF457B">
        <w:rPr>
          <w:rFonts w:ascii="Courier New" w:eastAsia="Times New Roman" w:hAnsi="Courier New" w:cs="Courier New"/>
          <w:color w:val="0000FF"/>
          <w:sz w:val="20"/>
          <w:szCs w:val="20"/>
        </w:rPr>
        <w:t>&lt;/Amount&gt;</w:t>
      </w:r>
    </w:p>
    <w:p w14:paraId="30A2BDE5"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&lt;AmountInWords&gt;</w:t>
      </w:r>
      <w:r w:rsidRPr="00DF457B">
        <w:rPr>
          <w:rFonts w:ascii="Courier New" w:eastAsia="Times New Roman" w:hAnsi="Courier New" w:cs="Courier New"/>
          <w:b/>
          <w:bCs/>
          <w:color w:val="000000"/>
          <w:sz w:val="20"/>
          <w:szCs w:val="20"/>
        </w:rPr>
        <w:t>Số tiền viết bằng chữ</w:t>
      </w:r>
      <w:r w:rsidRPr="00DF457B">
        <w:rPr>
          <w:rFonts w:ascii="Courier New" w:eastAsia="Times New Roman" w:hAnsi="Courier New" w:cs="Courier New"/>
          <w:color w:val="0000FF"/>
          <w:sz w:val="20"/>
          <w:szCs w:val="20"/>
        </w:rPr>
        <w:t>&lt;/AmountInWords&gt;</w:t>
      </w:r>
    </w:p>
    <w:p w14:paraId="6E5BC7F7"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&lt;Extra&gt;</w:t>
      </w:r>
      <w:r w:rsidRPr="00DF457B">
        <w:rPr>
          <w:rFonts w:ascii="Courier New" w:eastAsia="Times New Roman" w:hAnsi="Courier New" w:cs="Courier New"/>
          <w:b/>
          <w:bCs/>
          <w:color w:val="000000"/>
          <w:sz w:val="20"/>
          <w:szCs w:val="20"/>
        </w:rPr>
        <w:t>Trường mở rộng</w:t>
      </w:r>
      <w:r w:rsidRPr="00DF457B">
        <w:rPr>
          <w:rFonts w:ascii="Courier New" w:eastAsia="Times New Roman" w:hAnsi="Courier New" w:cs="Courier New"/>
          <w:color w:val="0000FF"/>
          <w:sz w:val="20"/>
          <w:szCs w:val="20"/>
        </w:rPr>
        <w:t>&lt;/Extra&gt;</w:t>
      </w:r>
    </w:p>
    <w:p w14:paraId="52133D66"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&lt;Extras&gt;</w:t>
      </w:r>
    </w:p>
    <w:p w14:paraId="472756D5"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&lt;Extra_item&gt;</w:t>
      </w:r>
    </w:p>
    <w:p w14:paraId="4B3B0EFB"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&lt;Extra_Name&gt;</w:t>
      </w:r>
      <w:r w:rsidRPr="00DF457B">
        <w:rPr>
          <w:rFonts w:ascii="Courier New" w:eastAsia="Times New Roman" w:hAnsi="Courier New" w:cs="Courier New"/>
          <w:b/>
          <w:bCs/>
          <w:color w:val="000000"/>
          <w:sz w:val="20"/>
          <w:szCs w:val="20"/>
        </w:rPr>
        <w:t>Name’s Extra</w:t>
      </w:r>
      <w:r w:rsidRPr="00DF457B">
        <w:rPr>
          <w:rFonts w:ascii="Courier New" w:eastAsia="Times New Roman" w:hAnsi="Courier New" w:cs="Courier New"/>
          <w:color w:val="0000FF"/>
          <w:sz w:val="20"/>
          <w:szCs w:val="20"/>
        </w:rPr>
        <w:t>&lt;/Extra_Name&gt;</w:t>
      </w:r>
    </w:p>
    <w:p w14:paraId="33BA98B6"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&lt;Extra_Value&gt;</w:t>
      </w:r>
      <w:r w:rsidRPr="00DF457B">
        <w:rPr>
          <w:rFonts w:ascii="Courier New" w:eastAsia="Times New Roman" w:hAnsi="Courier New" w:cs="Courier New"/>
          <w:b/>
          <w:bCs/>
          <w:color w:val="000000"/>
          <w:sz w:val="20"/>
          <w:szCs w:val="20"/>
        </w:rPr>
        <w:t>100</w:t>
      </w:r>
      <w:r w:rsidRPr="00DF457B">
        <w:rPr>
          <w:rFonts w:ascii="Courier New" w:eastAsia="Times New Roman" w:hAnsi="Courier New" w:cs="Courier New"/>
          <w:color w:val="0000FF"/>
          <w:sz w:val="20"/>
          <w:szCs w:val="20"/>
        </w:rPr>
        <w:t>&lt;/Extra_Value&gt;</w:t>
      </w:r>
    </w:p>
    <w:p w14:paraId="18815CAE"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&lt;/Extra_item&gt;</w:t>
      </w:r>
    </w:p>
    <w:p w14:paraId="35CD3B87"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&lt;/Extras&gt;</w:t>
      </w:r>
    </w:p>
    <w:p w14:paraId="1D718C5A"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&lt;ArisingDate&gt;</w:t>
      </w:r>
      <w:r w:rsidRPr="00DF457B">
        <w:rPr>
          <w:rFonts w:ascii="Courier New" w:eastAsia="Times New Roman" w:hAnsi="Courier New" w:cs="Courier New"/>
          <w:b/>
          <w:bCs/>
          <w:color w:val="000000"/>
          <w:sz w:val="20"/>
          <w:szCs w:val="20"/>
        </w:rPr>
        <w:t>15/07/2020</w:t>
      </w:r>
      <w:r w:rsidRPr="00DF457B">
        <w:rPr>
          <w:rFonts w:ascii="Courier New" w:eastAsia="Times New Roman" w:hAnsi="Courier New" w:cs="Courier New"/>
          <w:color w:val="0000FF"/>
          <w:sz w:val="20"/>
          <w:szCs w:val="20"/>
        </w:rPr>
        <w:t>&lt;/ArisingDate&gt;</w:t>
      </w:r>
    </w:p>
    <w:p w14:paraId="28221829"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&lt;PaymentStatus&gt;</w:t>
      </w:r>
      <w:r w:rsidRPr="00DF457B">
        <w:rPr>
          <w:rFonts w:ascii="Courier New" w:eastAsia="Times New Roman" w:hAnsi="Courier New" w:cs="Courier New"/>
          <w:b/>
          <w:bCs/>
          <w:color w:val="000000"/>
          <w:sz w:val="20"/>
          <w:szCs w:val="20"/>
        </w:rPr>
        <w:t>1</w:t>
      </w:r>
      <w:r w:rsidRPr="00DF457B">
        <w:rPr>
          <w:rFonts w:ascii="Courier New" w:eastAsia="Times New Roman" w:hAnsi="Courier New" w:cs="Courier New"/>
          <w:color w:val="0000FF"/>
          <w:sz w:val="20"/>
          <w:szCs w:val="20"/>
        </w:rPr>
        <w:t>&lt;/PaymentStatus&gt;</w:t>
      </w:r>
    </w:p>
    <w:p w14:paraId="3F05B0F7"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&lt;EmailDeliver&gt;</w:t>
      </w:r>
      <w:r w:rsidRPr="00DF457B">
        <w:rPr>
          <w:rFonts w:ascii="Courier New" w:eastAsia="Times New Roman" w:hAnsi="Courier New" w:cs="Courier New"/>
          <w:b/>
          <w:bCs/>
          <w:color w:val="000000"/>
          <w:sz w:val="20"/>
          <w:szCs w:val="20"/>
        </w:rPr>
        <w:t>kimnganhoa123@gmail.com</w:t>
      </w:r>
      <w:r w:rsidRPr="00DF457B">
        <w:rPr>
          <w:rFonts w:ascii="Courier New" w:eastAsia="Times New Roman" w:hAnsi="Courier New" w:cs="Courier New"/>
          <w:color w:val="0000FF"/>
          <w:sz w:val="20"/>
          <w:szCs w:val="20"/>
        </w:rPr>
        <w:t>&lt;/EmailDeliver&gt;</w:t>
      </w:r>
    </w:p>
    <w:p w14:paraId="5862C5ED"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&lt;ComName&gt;</w:t>
      </w:r>
      <w:r w:rsidRPr="00DF457B">
        <w:rPr>
          <w:rFonts w:ascii="Courier New" w:eastAsia="Times New Roman" w:hAnsi="Courier New" w:cs="Courier New"/>
          <w:b/>
          <w:bCs/>
          <w:color w:val="000000"/>
          <w:sz w:val="20"/>
          <w:szCs w:val="20"/>
        </w:rPr>
        <w:t>Tên công ty</w:t>
      </w:r>
      <w:r w:rsidRPr="00DF457B">
        <w:rPr>
          <w:rFonts w:ascii="Courier New" w:eastAsia="Times New Roman" w:hAnsi="Courier New" w:cs="Courier New"/>
          <w:color w:val="0000FF"/>
          <w:sz w:val="20"/>
          <w:szCs w:val="20"/>
        </w:rPr>
        <w:t>&lt;/ComName&gt;</w:t>
      </w:r>
    </w:p>
    <w:p w14:paraId="604FF8E7"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&lt;ComAddress&gt;</w:t>
      </w:r>
      <w:r w:rsidRPr="00DF457B">
        <w:rPr>
          <w:rFonts w:ascii="Courier New" w:eastAsia="Times New Roman" w:hAnsi="Courier New" w:cs="Courier New"/>
          <w:b/>
          <w:bCs/>
          <w:color w:val="000000"/>
          <w:sz w:val="20"/>
          <w:szCs w:val="20"/>
        </w:rPr>
        <w:t>Địa chỉ công ty</w:t>
      </w:r>
      <w:r w:rsidRPr="00DF457B">
        <w:rPr>
          <w:rFonts w:ascii="Courier New" w:eastAsia="Times New Roman" w:hAnsi="Courier New" w:cs="Courier New"/>
          <w:color w:val="0000FF"/>
          <w:sz w:val="20"/>
          <w:szCs w:val="20"/>
        </w:rPr>
        <w:t>&lt;/ComAddress&gt;</w:t>
      </w:r>
    </w:p>
    <w:p w14:paraId="770C8DA8"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&lt;ComTaxCode&gt;</w:t>
      </w:r>
      <w:r w:rsidRPr="00DF457B">
        <w:rPr>
          <w:rFonts w:ascii="Courier New" w:eastAsia="Times New Roman" w:hAnsi="Courier New" w:cs="Courier New"/>
          <w:b/>
          <w:bCs/>
          <w:color w:val="000000"/>
          <w:sz w:val="20"/>
          <w:szCs w:val="20"/>
        </w:rPr>
        <w:t>0105762069-002</w:t>
      </w:r>
      <w:r w:rsidRPr="00DF457B">
        <w:rPr>
          <w:rFonts w:ascii="Courier New" w:eastAsia="Times New Roman" w:hAnsi="Courier New" w:cs="Courier New"/>
          <w:color w:val="0000FF"/>
          <w:sz w:val="20"/>
          <w:szCs w:val="20"/>
        </w:rPr>
        <w:t>&lt;/ComTaxCode&gt;</w:t>
      </w:r>
    </w:p>
    <w:p w14:paraId="37A35AC5"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&lt;ComFax&gt;</w:t>
      </w:r>
      <w:r w:rsidRPr="00DF457B">
        <w:rPr>
          <w:rFonts w:ascii="Courier New" w:eastAsia="Times New Roman" w:hAnsi="Courier New" w:cs="Courier New"/>
          <w:b/>
          <w:bCs/>
          <w:color w:val="000000"/>
          <w:sz w:val="20"/>
          <w:szCs w:val="20"/>
        </w:rPr>
        <w:t>0462952034</w:t>
      </w:r>
      <w:r w:rsidRPr="00DF457B">
        <w:rPr>
          <w:rFonts w:ascii="Courier New" w:eastAsia="Times New Roman" w:hAnsi="Courier New" w:cs="Courier New"/>
          <w:color w:val="0000FF"/>
          <w:sz w:val="20"/>
          <w:szCs w:val="20"/>
        </w:rPr>
        <w:t>&lt;/ComFax&gt;</w:t>
      </w:r>
    </w:p>
    <w:p w14:paraId="10DE1169"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&lt;ResourceCode&gt;</w:t>
      </w:r>
      <w:r w:rsidRPr="00DF457B">
        <w:rPr>
          <w:rFonts w:ascii="Courier New" w:eastAsia="Times New Roman" w:hAnsi="Courier New" w:cs="Courier New"/>
          <w:b/>
          <w:bCs/>
          <w:color w:val="000000"/>
          <w:sz w:val="20"/>
          <w:szCs w:val="20"/>
        </w:rPr>
        <w:t>ResourceCode</w:t>
      </w:r>
      <w:r w:rsidRPr="00DF457B">
        <w:rPr>
          <w:rFonts w:ascii="Courier New" w:eastAsia="Times New Roman" w:hAnsi="Courier New" w:cs="Courier New"/>
          <w:color w:val="0000FF"/>
          <w:sz w:val="20"/>
          <w:szCs w:val="20"/>
        </w:rPr>
        <w:t>&lt;/ResourceCode&gt;</w:t>
      </w:r>
    </w:p>
    <w:p w14:paraId="324E9474"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&lt;GrossValue0&gt;</w:t>
      </w:r>
      <w:r w:rsidRPr="00DF457B">
        <w:rPr>
          <w:rFonts w:ascii="Courier New" w:eastAsia="Times New Roman" w:hAnsi="Courier New" w:cs="Courier New"/>
          <w:b/>
          <w:bCs/>
          <w:color w:val="000000"/>
          <w:sz w:val="20"/>
          <w:szCs w:val="20"/>
        </w:rPr>
        <w:t>15</w:t>
      </w:r>
      <w:r w:rsidRPr="00DF457B">
        <w:rPr>
          <w:rFonts w:ascii="Courier New" w:eastAsia="Times New Roman" w:hAnsi="Courier New" w:cs="Courier New"/>
          <w:color w:val="0000FF"/>
          <w:sz w:val="20"/>
          <w:szCs w:val="20"/>
        </w:rPr>
        <w:t>&lt;/GrossValue0&gt;</w:t>
      </w:r>
    </w:p>
    <w:p w14:paraId="0BA1FF89"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lastRenderedPageBreak/>
        <w:t xml:space="preserve">    </w:t>
      </w:r>
      <w:r w:rsidRPr="00DF457B">
        <w:rPr>
          <w:rFonts w:ascii="Courier New" w:eastAsia="Times New Roman" w:hAnsi="Courier New" w:cs="Courier New"/>
          <w:color w:val="0000FF"/>
          <w:sz w:val="20"/>
          <w:szCs w:val="20"/>
        </w:rPr>
        <w:t>&lt;VatAmount0&gt;</w:t>
      </w:r>
      <w:r w:rsidRPr="00DF457B">
        <w:rPr>
          <w:rFonts w:ascii="Courier New" w:eastAsia="Times New Roman" w:hAnsi="Courier New" w:cs="Courier New"/>
          <w:b/>
          <w:bCs/>
          <w:color w:val="000000"/>
          <w:sz w:val="20"/>
          <w:szCs w:val="20"/>
        </w:rPr>
        <w:t>16</w:t>
      </w:r>
      <w:r w:rsidRPr="00DF457B">
        <w:rPr>
          <w:rFonts w:ascii="Courier New" w:eastAsia="Times New Roman" w:hAnsi="Courier New" w:cs="Courier New"/>
          <w:color w:val="0000FF"/>
          <w:sz w:val="20"/>
          <w:szCs w:val="20"/>
        </w:rPr>
        <w:t>&lt;/VatAmount0&gt;</w:t>
      </w:r>
    </w:p>
    <w:p w14:paraId="60D4D2A1"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&lt;GrossValue5&gt;</w:t>
      </w:r>
      <w:r w:rsidRPr="00DF457B">
        <w:rPr>
          <w:rFonts w:ascii="Courier New" w:eastAsia="Times New Roman" w:hAnsi="Courier New" w:cs="Courier New"/>
          <w:b/>
          <w:bCs/>
          <w:color w:val="000000"/>
          <w:sz w:val="20"/>
          <w:szCs w:val="20"/>
        </w:rPr>
        <w:t>17</w:t>
      </w:r>
      <w:r w:rsidRPr="00DF457B">
        <w:rPr>
          <w:rFonts w:ascii="Courier New" w:eastAsia="Times New Roman" w:hAnsi="Courier New" w:cs="Courier New"/>
          <w:color w:val="0000FF"/>
          <w:sz w:val="20"/>
          <w:szCs w:val="20"/>
        </w:rPr>
        <w:t>&lt;/GrossValue5&gt;</w:t>
      </w:r>
    </w:p>
    <w:p w14:paraId="5FA15C9A"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&lt;VatAmount5&gt;</w:t>
      </w:r>
      <w:r w:rsidRPr="00DF457B">
        <w:rPr>
          <w:rFonts w:ascii="Courier New" w:eastAsia="Times New Roman" w:hAnsi="Courier New" w:cs="Courier New"/>
          <w:b/>
          <w:bCs/>
          <w:color w:val="000000"/>
          <w:sz w:val="20"/>
          <w:szCs w:val="20"/>
        </w:rPr>
        <w:t>18</w:t>
      </w:r>
      <w:r w:rsidRPr="00DF457B">
        <w:rPr>
          <w:rFonts w:ascii="Courier New" w:eastAsia="Times New Roman" w:hAnsi="Courier New" w:cs="Courier New"/>
          <w:color w:val="0000FF"/>
          <w:sz w:val="20"/>
          <w:szCs w:val="20"/>
        </w:rPr>
        <w:t>&lt;/VatAmount5&gt;</w:t>
      </w:r>
    </w:p>
    <w:p w14:paraId="4C6A7249"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&lt;GrossValue10&gt;</w:t>
      </w:r>
      <w:r w:rsidRPr="00DF457B">
        <w:rPr>
          <w:rFonts w:ascii="Courier New" w:eastAsia="Times New Roman" w:hAnsi="Courier New" w:cs="Courier New"/>
          <w:b/>
          <w:bCs/>
          <w:color w:val="000000"/>
          <w:sz w:val="20"/>
          <w:szCs w:val="20"/>
        </w:rPr>
        <w:t>19</w:t>
      </w:r>
      <w:r w:rsidRPr="00DF457B">
        <w:rPr>
          <w:rFonts w:ascii="Courier New" w:eastAsia="Times New Roman" w:hAnsi="Courier New" w:cs="Courier New"/>
          <w:color w:val="0000FF"/>
          <w:sz w:val="20"/>
          <w:szCs w:val="20"/>
        </w:rPr>
        <w:t>&lt;/GrossValue10&gt;</w:t>
      </w:r>
    </w:p>
    <w:p w14:paraId="2AAF3B67"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&lt;VatAmount10&gt;</w:t>
      </w:r>
      <w:r w:rsidRPr="00DF457B">
        <w:rPr>
          <w:rFonts w:ascii="Courier New" w:eastAsia="Times New Roman" w:hAnsi="Courier New" w:cs="Courier New"/>
          <w:b/>
          <w:bCs/>
          <w:color w:val="000000"/>
          <w:sz w:val="20"/>
          <w:szCs w:val="20"/>
        </w:rPr>
        <w:t>20</w:t>
      </w:r>
      <w:r w:rsidRPr="00DF457B">
        <w:rPr>
          <w:rFonts w:ascii="Courier New" w:eastAsia="Times New Roman" w:hAnsi="Courier New" w:cs="Courier New"/>
          <w:color w:val="0000FF"/>
          <w:sz w:val="20"/>
          <w:szCs w:val="20"/>
        </w:rPr>
        <w:t>&lt;/VatAmount10&gt;</w:t>
      </w:r>
    </w:p>
    <w:p w14:paraId="1F86B2F0"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&lt;Buyer&gt;</w:t>
      </w:r>
      <w:r w:rsidRPr="00DF457B">
        <w:rPr>
          <w:rFonts w:ascii="Courier New" w:eastAsia="Times New Roman" w:hAnsi="Courier New" w:cs="Courier New"/>
          <w:b/>
          <w:bCs/>
          <w:color w:val="000000"/>
          <w:sz w:val="20"/>
          <w:szCs w:val="20"/>
        </w:rPr>
        <w:t>Tên đơn vị mua hàng</w:t>
      </w:r>
      <w:r w:rsidRPr="00DF457B">
        <w:rPr>
          <w:rFonts w:ascii="Courier New" w:eastAsia="Times New Roman" w:hAnsi="Courier New" w:cs="Courier New"/>
          <w:color w:val="0000FF"/>
          <w:sz w:val="20"/>
          <w:szCs w:val="20"/>
        </w:rPr>
        <w:t>&lt;/Buyer&gt;</w:t>
      </w:r>
    </w:p>
    <w:p w14:paraId="0D8B76D5"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&lt;Name&gt;</w:t>
      </w:r>
      <w:r w:rsidRPr="00DF457B">
        <w:rPr>
          <w:rFonts w:ascii="Courier New" w:eastAsia="Times New Roman" w:hAnsi="Courier New" w:cs="Courier New"/>
          <w:b/>
          <w:bCs/>
          <w:color w:val="000000"/>
          <w:sz w:val="20"/>
          <w:szCs w:val="20"/>
        </w:rPr>
        <w:t>Tên hóa đơn</w:t>
      </w:r>
      <w:r w:rsidRPr="00DF457B">
        <w:rPr>
          <w:rFonts w:ascii="Courier New" w:eastAsia="Times New Roman" w:hAnsi="Courier New" w:cs="Courier New"/>
          <w:color w:val="0000FF"/>
          <w:sz w:val="20"/>
          <w:szCs w:val="20"/>
        </w:rPr>
        <w:t>&lt;/Name&gt;</w:t>
      </w:r>
    </w:p>
    <w:p w14:paraId="3A5A9475"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&lt;ComPhone&gt;</w:t>
      </w:r>
      <w:r w:rsidRPr="00DF457B">
        <w:rPr>
          <w:rFonts w:ascii="Courier New" w:eastAsia="Times New Roman" w:hAnsi="Courier New" w:cs="Courier New"/>
          <w:b/>
          <w:bCs/>
          <w:color w:val="000000"/>
          <w:sz w:val="20"/>
          <w:szCs w:val="20"/>
        </w:rPr>
        <w:t>0462952033</w:t>
      </w:r>
      <w:r w:rsidRPr="00DF457B">
        <w:rPr>
          <w:rFonts w:ascii="Courier New" w:eastAsia="Times New Roman" w:hAnsi="Courier New" w:cs="Courier New"/>
          <w:color w:val="0000FF"/>
          <w:sz w:val="20"/>
          <w:szCs w:val="20"/>
        </w:rPr>
        <w:t>&lt;/ComPhone&gt;</w:t>
      </w:r>
    </w:p>
    <w:p w14:paraId="3FFE267E"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&lt;ComBankName&gt;</w:t>
      </w:r>
      <w:r w:rsidRPr="00DF457B">
        <w:rPr>
          <w:rFonts w:ascii="Courier New" w:eastAsia="Times New Roman" w:hAnsi="Courier New" w:cs="Courier New"/>
          <w:b/>
          <w:bCs/>
          <w:color w:val="000000"/>
          <w:sz w:val="20"/>
          <w:szCs w:val="20"/>
        </w:rPr>
        <w:t>Tên ngân hàng</w:t>
      </w:r>
      <w:r w:rsidRPr="00DF457B">
        <w:rPr>
          <w:rFonts w:ascii="Courier New" w:eastAsia="Times New Roman" w:hAnsi="Courier New" w:cs="Courier New"/>
          <w:color w:val="0000FF"/>
          <w:sz w:val="20"/>
          <w:szCs w:val="20"/>
        </w:rPr>
        <w:t>&lt;/ComBankName&gt;</w:t>
      </w:r>
    </w:p>
    <w:p w14:paraId="14178F63"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&lt;ComBankNo&gt;</w:t>
      </w:r>
      <w:r w:rsidRPr="00DF457B">
        <w:rPr>
          <w:rFonts w:ascii="Courier New" w:eastAsia="Times New Roman" w:hAnsi="Courier New" w:cs="Courier New"/>
          <w:b/>
          <w:bCs/>
          <w:color w:val="000000"/>
          <w:sz w:val="20"/>
          <w:szCs w:val="20"/>
        </w:rPr>
        <w:t>Số tài khoản ngân hàng</w:t>
      </w:r>
      <w:r w:rsidRPr="00DF457B">
        <w:rPr>
          <w:rFonts w:ascii="Courier New" w:eastAsia="Times New Roman" w:hAnsi="Courier New" w:cs="Courier New"/>
          <w:color w:val="0000FF"/>
          <w:sz w:val="20"/>
          <w:szCs w:val="20"/>
        </w:rPr>
        <w:t>&lt;/ComBankNo&gt;</w:t>
      </w:r>
    </w:p>
    <w:p w14:paraId="66E473BF"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&lt;GrossValue&gt;</w:t>
      </w:r>
      <w:r w:rsidRPr="00DF457B">
        <w:rPr>
          <w:rFonts w:ascii="Courier New" w:eastAsia="Times New Roman" w:hAnsi="Courier New" w:cs="Courier New"/>
          <w:b/>
          <w:bCs/>
          <w:color w:val="000000"/>
          <w:sz w:val="20"/>
          <w:szCs w:val="20"/>
        </w:rPr>
        <w:t>14</w:t>
      </w:r>
      <w:r w:rsidRPr="00DF457B">
        <w:rPr>
          <w:rFonts w:ascii="Courier New" w:eastAsia="Times New Roman" w:hAnsi="Courier New" w:cs="Courier New"/>
          <w:color w:val="0000FF"/>
          <w:sz w:val="20"/>
          <w:szCs w:val="20"/>
        </w:rPr>
        <w:t>&lt;/GrossValue&gt;</w:t>
      </w:r>
    </w:p>
    <w:p w14:paraId="65395BB9"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&lt;CreateDate&gt;</w:t>
      </w:r>
      <w:r w:rsidRPr="00DF457B">
        <w:rPr>
          <w:rFonts w:ascii="Courier New" w:eastAsia="Times New Roman" w:hAnsi="Courier New" w:cs="Courier New"/>
          <w:b/>
          <w:bCs/>
          <w:color w:val="000000"/>
          <w:sz w:val="20"/>
          <w:szCs w:val="20"/>
        </w:rPr>
        <w:t>30/07/2020</w:t>
      </w:r>
      <w:r w:rsidRPr="00DF457B">
        <w:rPr>
          <w:rFonts w:ascii="Courier New" w:eastAsia="Times New Roman" w:hAnsi="Courier New" w:cs="Courier New"/>
          <w:color w:val="0000FF"/>
          <w:sz w:val="20"/>
          <w:szCs w:val="20"/>
        </w:rPr>
        <w:t>&lt;/CreateDate&gt;</w:t>
      </w:r>
    </w:p>
    <w:p w14:paraId="6480B347"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&lt;DiscountRate&gt;</w:t>
      </w:r>
      <w:r w:rsidRPr="00DF457B">
        <w:rPr>
          <w:rFonts w:ascii="Courier New" w:eastAsia="Times New Roman" w:hAnsi="Courier New" w:cs="Courier New"/>
          <w:b/>
          <w:bCs/>
          <w:color w:val="000000"/>
          <w:sz w:val="20"/>
          <w:szCs w:val="20"/>
        </w:rPr>
        <w:t>21</w:t>
      </w:r>
      <w:r w:rsidRPr="00DF457B">
        <w:rPr>
          <w:rFonts w:ascii="Courier New" w:eastAsia="Times New Roman" w:hAnsi="Courier New" w:cs="Courier New"/>
          <w:color w:val="0000FF"/>
          <w:sz w:val="20"/>
          <w:szCs w:val="20"/>
        </w:rPr>
        <w:t>&lt;/DiscountRate&gt;</w:t>
      </w:r>
    </w:p>
    <w:p w14:paraId="386A9A49"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&lt;CusSignStatus&gt;</w:t>
      </w:r>
      <w:r w:rsidRPr="00DF457B">
        <w:rPr>
          <w:rFonts w:ascii="Courier New" w:eastAsia="Times New Roman" w:hAnsi="Courier New" w:cs="Courier New"/>
          <w:b/>
          <w:bCs/>
          <w:color w:val="000000"/>
          <w:sz w:val="20"/>
          <w:szCs w:val="20"/>
        </w:rPr>
        <w:t>1.1</w:t>
      </w:r>
      <w:r w:rsidRPr="00DF457B">
        <w:rPr>
          <w:rFonts w:ascii="Courier New" w:eastAsia="Times New Roman" w:hAnsi="Courier New" w:cs="Courier New"/>
          <w:color w:val="0000FF"/>
          <w:sz w:val="20"/>
          <w:szCs w:val="20"/>
        </w:rPr>
        <w:t>&lt;/CusSignStatus&gt;</w:t>
      </w:r>
    </w:p>
    <w:p w14:paraId="6CADC725"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&lt;CreateBy&gt;</w:t>
      </w:r>
      <w:r w:rsidRPr="00DF457B">
        <w:rPr>
          <w:rFonts w:ascii="Courier New" w:eastAsia="Times New Roman" w:hAnsi="Courier New" w:cs="Courier New"/>
          <w:b/>
          <w:bCs/>
          <w:color w:val="000000"/>
          <w:sz w:val="20"/>
          <w:szCs w:val="20"/>
        </w:rPr>
        <w:t>CreateBy</w:t>
      </w:r>
      <w:r w:rsidRPr="00DF457B">
        <w:rPr>
          <w:rFonts w:ascii="Courier New" w:eastAsia="Times New Roman" w:hAnsi="Courier New" w:cs="Courier New"/>
          <w:color w:val="0000FF"/>
          <w:sz w:val="20"/>
          <w:szCs w:val="20"/>
        </w:rPr>
        <w:t>&lt;/CreateBy&gt;</w:t>
      </w:r>
    </w:p>
    <w:p w14:paraId="61BDD478"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&lt;PublishBy&gt;</w:t>
      </w:r>
      <w:r w:rsidRPr="00DF457B">
        <w:rPr>
          <w:rFonts w:ascii="Courier New" w:eastAsia="Times New Roman" w:hAnsi="Courier New" w:cs="Courier New"/>
          <w:b/>
          <w:bCs/>
          <w:color w:val="000000"/>
          <w:sz w:val="20"/>
          <w:szCs w:val="20"/>
        </w:rPr>
        <w:t>PublishBy</w:t>
      </w:r>
      <w:r w:rsidRPr="00DF457B">
        <w:rPr>
          <w:rFonts w:ascii="Courier New" w:eastAsia="Times New Roman" w:hAnsi="Courier New" w:cs="Courier New"/>
          <w:color w:val="0000FF"/>
          <w:sz w:val="20"/>
          <w:szCs w:val="20"/>
        </w:rPr>
        <w:t>&lt;/PublishBy&gt;</w:t>
      </w:r>
    </w:p>
    <w:p w14:paraId="4A8CED83"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&lt;Note&gt;</w:t>
      </w:r>
      <w:r w:rsidRPr="00DF457B">
        <w:rPr>
          <w:rFonts w:ascii="Courier New" w:eastAsia="Times New Roman" w:hAnsi="Courier New" w:cs="Courier New"/>
          <w:b/>
          <w:bCs/>
          <w:color w:val="000000"/>
          <w:sz w:val="20"/>
          <w:szCs w:val="20"/>
        </w:rPr>
        <w:t>Note</w:t>
      </w:r>
      <w:r w:rsidRPr="00DF457B">
        <w:rPr>
          <w:rFonts w:ascii="Courier New" w:eastAsia="Times New Roman" w:hAnsi="Courier New" w:cs="Courier New"/>
          <w:color w:val="0000FF"/>
          <w:sz w:val="20"/>
          <w:szCs w:val="20"/>
        </w:rPr>
        <w:t>&lt;/Note&gt;</w:t>
      </w:r>
    </w:p>
    <w:p w14:paraId="1B80A657"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&lt;ProcessInvNote&gt;</w:t>
      </w:r>
      <w:r w:rsidRPr="00DF457B">
        <w:rPr>
          <w:rFonts w:ascii="Courier New" w:eastAsia="Times New Roman" w:hAnsi="Courier New" w:cs="Courier New"/>
          <w:b/>
          <w:bCs/>
          <w:color w:val="000000"/>
          <w:sz w:val="20"/>
          <w:szCs w:val="20"/>
        </w:rPr>
        <w:t>ProcessInvNote</w:t>
      </w:r>
      <w:r w:rsidRPr="00DF457B">
        <w:rPr>
          <w:rFonts w:ascii="Courier New" w:eastAsia="Times New Roman" w:hAnsi="Courier New" w:cs="Courier New"/>
          <w:color w:val="0000FF"/>
          <w:sz w:val="20"/>
          <w:szCs w:val="20"/>
        </w:rPr>
        <w:t>&lt;/ProcessInvNote&gt;</w:t>
      </w:r>
    </w:p>
    <w:p w14:paraId="317A12BA"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&lt;Fkey&gt;</w:t>
      </w:r>
      <w:r w:rsidRPr="00DF457B">
        <w:rPr>
          <w:rFonts w:ascii="Courier New" w:eastAsia="Times New Roman" w:hAnsi="Courier New" w:cs="Courier New"/>
          <w:b/>
          <w:bCs/>
          <w:color w:val="000000"/>
          <w:sz w:val="20"/>
          <w:szCs w:val="20"/>
        </w:rPr>
        <w:t>Fkey</w:t>
      </w:r>
      <w:r w:rsidRPr="00DF457B">
        <w:rPr>
          <w:rFonts w:ascii="Courier New" w:eastAsia="Times New Roman" w:hAnsi="Courier New" w:cs="Courier New"/>
          <w:color w:val="0000FF"/>
          <w:sz w:val="20"/>
          <w:szCs w:val="20"/>
        </w:rPr>
        <w:t>&lt;/Fkey&gt;</w:t>
      </w:r>
    </w:p>
    <w:p w14:paraId="332D291C"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&lt;GrossValue_NonTax&gt;</w:t>
      </w:r>
      <w:r w:rsidRPr="00DF457B">
        <w:rPr>
          <w:rFonts w:ascii="Courier New" w:eastAsia="Times New Roman" w:hAnsi="Courier New" w:cs="Courier New"/>
          <w:b/>
          <w:bCs/>
          <w:color w:val="000000"/>
          <w:sz w:val="20"/>
          <w:szCs w:val="20"/>
        </w:rPr>
        <w:t>22</w:t>
      </w:r>
      <w:r w:rsidRPr="00DF457B">
        <w:rPr>
          <w:rFonts w:ascii="Courier New" w:eastAsia="Times New Roman" w:hAnsi="Courier New" w:cs="Courier New"/>
          <w:color w:val="0000FF"/>
          <w:sz w:val="20"/>
          <w:szCs w:val="20"/>
        </w:rPr>
        <w:t>&lt;/GrossValue_NonTax&gt;</w:t>
      </w:r>
    </w:p>
    <w:p w14:paraId="668EF235"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&lt;CurrencyUnit&gt;</w:t>
      </w:r>
      <w:r w:rsidRPr="00DF457B">
        <w:rPr>
          <w:rFonts w:ascii="Courier New" w:eastAsia="Times New Roman" w:hAnsi="Courier New" w:cs="Courier New"/>
          <w:b/>
          <w:bCs/>
          <w:color w:val="000000"/>
          <w:sz w:val="20"/>
          <w:szCs w:val="20"/>
        </w:rPr>
        <w:t>USD</w:t>
      </w:r>
      <w:r w:rsidRPr="00DF457B">
        <w:rPr>
          <w:rFonts w:ascii="Courier New" w:eastAsia="Times New Roman" w:hAnsi="Courier New" w:cs="Courier New"/>
          <w:color w:val="0000FF"/>
          <w:sz w:val="20"/>
          <w:szCs w:val="20"/>
        </w:rPr>
        <w:t>&lt;/CurrencyUnit&gt;</w:t>
      </w:r>
    </w:p>
    <w:p w14:paraId="14EECFB2"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&lt;ExchangeRate&gt;</w:t>
      </w:r>
      <w:r w:rsidRPr="00DF457B">
        <w:rPr>
          <w:rFonts w:ascii="Courier New" w:eastAsia="Times New Roman" w:hAnsi="Courier New" w:cs="Courier New"/>
          <w:b/>
          <w:bCs/>
          <w:color w:val="000000"/>
          <w:sz w:val="20"/>
          <w:szCs w:val="20"/>
        </w:rPr>
        <w:t>23</w:t>
      </w:r>
      <w:r w:rsidRPr="00DF457B">
        <w:rPr>
          <w:rFonts w:ascii="Courier New" w:eastAsia="Times New Roman" w:hAnsi="Courier New" w:cs="Courier New"/>
          <w:color w:val="0000FF"/>
          <w:sz w:val="20"/>
          <w:szCs w:val="20"/>
        </w:rPr>
        <w:t>&lt;/ExchangeRate&gt;</w:t>
      </w:r>
    </w:p>
    <w:p w14:paraId="28A29D7B"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&lt;ConvertedAmount&gt;</w:t>
      </w:r>
      <w:r w:rsidRPr="00DF457B">
        <w:rPr>
          <w:rFonts w:ascii="Courier New" w:eastAsia="Times New Roman" w:hAnsi="Courier New" w:cs="Courier New"/>
          <w:b/>
          <w:bCs/>
          <w:color w:val="000000"/>
          <w:sz w:val="20"/>
          <w:szCs w:val="20"/>
        </w:rPr>
        <w:t>24</w:t>
      </w:r>
      <w:r w:rsidRPr="00DF457B">
        <w:rPr>
          <w:rFonts w:ascii="Courier New" w:eastAsia="Times New Roman" w:hAnsi="Courier New" w:cs="Courier New"/>
          <w:color w:val="0000FF"/>
          <w:sz w:val="20"/>
          <w:szCs w:val="20"/>
        </w:rPr>
        <w:t>&lt;/ConvertedAmount&gt;</w:t>
      </w:r>
    </w:p>
    <w:p w14:paraId="01804BE8"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&lt;Extra1&gt;</w:t>
      </w:r>
      <w:r w:rsidRPr="00DF457B">
        <w:rPr>
          <w:rFonts w:ascii="Courier New" w:eastAsia="Times New Roman" w:hAnsi="Courier New" w:cs="Courier New"/>
          <w:b/>
          <w:bCs/>
          <w:color w:val="000000"/>
          <w:sz w:val="20"/>
          <w:szCs w:val="20"/>
        </w:rPr>
        <w:t>Extra1</w:t>
      </w:r>
      <w:r w:rsidRPr="00DF457B">
        <w:rPr>
          <w:rFonts w:ascii="Courier New" w:eastAsia="Times New Roman" w:hAnsi="Courier New" w:cs="Courier New"/>
          <w:color w:val="0000FF"/>
          <w:sz w:val="20"/>
          <w:szCs w:val="20"/>
        </w:rPr>
        <w:t>&lt;/Extra1&gt;</w:t>
      </w:r>
    </w:p>
    <w:p w14:paraId="31ECBD0D"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&lt;Extra2&gt;</w:t>
      </w:r>
      <w:r w:rsidRPr="00DF457B">
        <w:rPr>
          <w:rFonts w:ascii="Courier New" w:eastAsia="Times New Roman" w:hAnsi="Courier New" w:cs="Courier New"/>
          <w:b/>
          <w:bCs/>
          <w:color w:val="000000"/>
          <w:sz w:val="20"/>
          <w:szCs w:val="20"/>
        </w:rPr>
        <w:t>Extra2</w:t>
      </w:r>
      <w:r w:rsidRPr="00DF457B">
        <w:rPr>
          <w:rFonts w:ascii="Courier New" w:eastAsia="Times New Roman" w:hAnsi="Courier New" w:cs="Courier New"/>
          <w:color w:val="0000FF"/>
          <w:sz w:val="20"/>
          <w:szCs w:val="20"/>
        </w:rPr>
        <w:t>&lt;/Extra2&gt;</w:t>
      </w:r>
    </w:p>
    <w:p w14:paraId="621D7749"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&lt;SMSDeliver&gt;</w:t>
      </w:r>
      <w:r w:rsidRPr="00DF457B">
        <w:rPr>
          <w:rFonts w:ascii="Courier New" w:eastAsia="Times New Roman" w:hAnsi="Courier New" w:cs="Courier New"/>
          <w:b/>
          <w:bCs/>
          <w:color w:val="000000"/>
          <w:sz w:val="20"/>
          <w:szCs w:val="20"/>
        </w:rPr>
        <w:t>SMSDeliver</w:t>
      </w:r>
      <w:r w:rsidRPr="00DF457B">
        <w:rPr>
          <w:rFonts w:ascii="Courier New" w:eastAsia="Times New Roman" w:hAnsi="Courier New" w:cs="Courier New"/>
          <w:color w:val="0000FF"/>
          <w:sz w:val="20"/>
          <w:szCs w:val="20"/>
        </w:rPr>
        <w:t>&lt;/SMSDeliver&gt;</w:t>
      </w:r>
    </w:p>
    <w:p w14:paraId="1F760F83"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&lt;/Invoice&gt;</w:t>
      </w:r>
    </w:p>
    <w:p w14:paraId="0F3DEA9C"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&lt;/Inv&gt;</w:t>
      </w:r>
    </w:p>
    <w:p w14:paraId="555E2A3A"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&lt;key&gt;&lt;/key&gt;</w:t>
      </w:r>
    </w:p>
    <w:p w14:paraId="1886DED2"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&lt;Invoice&gt;</w:t>
      </w:r>
    </w:p>
    <w:p w14:paraId="091ED969"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&lt;CusCode&gt;&lt;/CusCode&gt;</w:t>
      </w:r>
    </w:p>
    <w:p w14:paraId="7F8750AE"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&lt;CusName&gt;&lt;/CusName&gt;</w:t>
      </w:r>
    </w:p>
    <w:p w14:paraId="052F249E"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&lt;CusAddress&gt;&lt;/CusAddress&gt;</w:t>
      </w:r>
    </w:p>
    <w:p w14:paraId="7C9C692F"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&lt;CusPhone&gt;</w:t>
      </w:r>
      <w:r w:rsidRPr="00DF457B">
        <w:rPr>
          <w:rFonts w:ascii="Courier New" w:eastAsia="Times New Roman" w:hAnsi="Courier New" w:cs="Courier New"/>
          <w:b/>
          <w:bCs/>
          <w:color w:val="000000"/>
          <w:sz w:val="20"/>
          <w:szCs w:val="20"/>
        </w:rPr>
        <w:t>01678567028</w:t>
      </w:r>
      <w:r w:rsidRPr="00DF457B">
        <w:rPr>
          <w:rFonts w:ascii="Courier New" w:eastAsia="Times New Roman" w:hAnsi="Courier New" w:cs="Courier New"/>
          <w:color w:val="0000FF"/>
          <w:sz w:val="20"/>
          <w:szCs w:val="20"/>
        </w:rPr>
        <w:t>&lt;/CusPhone&gt;</w:t>
      </w:r>
    </w:p>
    <w:p w14:paraId="177C1B39"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&lt;CusTaxCode&gt;</w:t>
      </w:r>
      <w:r w:rsidRPr="00DF457B">
        <w:rPr>
          <w:rFonts w:ascii="Courier New" w:eastAsia="Times New Roman" w:hAnsi="Courier New" w:cs="Courier New"/>
          <w:b/>
          <w:bCs/>
          <w:color w:val="000000"/>
          <w:sz w:val="20"/>
          <w:szCs w:val="20"/>
        </w:rPr>
        <w:t>0105762069-001</w:t>
      </w:r>
      <w:r w:rsidRPr="00DF457B">
        <w:rPr>
          <w:rFonts w:ascii="Courier New" w:eastAsia="Times New Roman" w:hAnsi="Courier New" w:cs="Courier New"/>
          <w:color w:val="0000FF"/>
          <w:sz w:val="20"/>
          <w:szCs w:val="20"/>
        </w:rPr>
        <w:t>&lt;/CusTaxCode&gt;</w:t>
      </w:r>
    </w:p>
    <w:p w14:paraId="0F2D29F5"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&lt;PaymentMethod&gt;</w:t>
      </w:r>
      <w:r w:rsidRPr="00DF457B">
        <w:rPr>
          <w:rFonts w:ascii="Courier New" w:eastAsia="Times New Roman" w:hAnsi="Courier New" w:cs="Courier New"/>
          <w:b/>
          <w:bCs/>
          <w:color w:val="000000"/>
          <w:sz w:val="20"/>
          <w:szCs w:val="20"/>
        </w:rPr>
        <w:t>TM</w:t>
      </w:r>
      <w:r w:rsidRPr="00DF457B">
        <w:rPr>
          <w:rFonts w:ascii="Courier New" w:eastAsia="Times New Roman" w:hAnsi="Courier New" w:cs="Courier New"/>
          <w:color w:val="0000FF"/>
          <w:sz w:val="20"/>
          <w:szCs w:val="20"/>
        </w:rPr>
        <w:t>&lt;/PaymentMethod&gt;</w:t>
      </w:r>
    </w:p>
    <w:p w14:paraId="52AF6416"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&lt;KindOfService&gt;</w:t>
      </w:r>
      <w:r w:rsidRPr="00DF457B">
        <w:rPr>
          <w:rFonts w:ascii="Courier New" w:eastAsia="Times New Roman" w:hAnsi="Courier New" w:cs="Courier New"/>
          <w:b/>
          <w:bCs/>
          <w:color w:val="000000"/>
          <w:sz w:val="20"/>
          <w:szCs w:val="20"/>
        </w:rPr>
        <w:t>072020</w:t>
      </w:r>
      <w:r w:rsidRPr="00DF457B">
        <w:rPr>
          <w:rFonts w:ascii="Courier New" w:eastAsia="Times New Roman" w:hAnsi="Courier New" w:cs="Courier New"/>
          <w:color w:val="0000FF"/>
          <w:sz w:val="20"/>
          <w:szCs w:val="20"/>
        </w:rPr>
        <w:t>&lt;/KindOfService&gt;</w:t>
      </w:r>
    </w:p>
    <w:p w14:paraId="2D9F6FCB"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&lt;Products&gt;</w:t>
      </w:r>
    </w:p>
    <w:p w14:paraId="58908361"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&lt;Product&gt;</w:t>
      </w:r>
    </w:p>
    <w:p w14:paraId="3B0D08C4"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&lt;ProdName&gt;</w:t>
      </w:r>
      <w:r w:rsidRPr="00DF457B">
        <w:rPr>
          <w:rFonts w:ascii="Courier New" w:eastAsia="Times New Roman" w:hAnsi="Courier New" w:cs="Courier New"/>
          <w:b/>
          <w:bCs/>
          <w:color w:val="000000"/>
          <w:sz w:val="20"/>
          <w:szCs w:val="20"/>
        </w:rPr>
        <w:t>Tên sản phẩm</w:t>
      </w:r>
      <w:r w:rsidRPr="00DF457B">
        <w:rPr>
          <w:rFonts w:ascii="Courier New" w:eastAsia="Times New Roman" w:hAnsi="Courier New" w:cs="Courier New"/>
          <w:color w:val="0000FF"/>
          <w:sz w:val="20"/>
          <w:szCs w:val="20"/>
        </w:rPr>
        <w:t>&lt;/ProdName&gt;</w:t>
      </w:r>
    </w:p>
    <w:p w14:paraId="7E160996"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&lt;ProdUnit&gt;</w:t>
      </w:r>
      <w:r w:rsidRPr="00DF457B">
        <w:rPr>
          <w:rFonts w:ascii="Courier New" w:eastAsia="Times New Roman" w:hAnsi="Courier New" w:cs="Courier New"/>
          <w:b/>
          <w:bCs/>
          <w:color w:val="000000"/>
          <w:sz w:val="20"/>
          <w:szCs w:val="20"/>
        </w:rPr>
        <w:t>Đơn vị tính</w:t>
      </w:r>
      <w:r w:rsidRPr="00DF457B">
        <w:rPr>
          <w:rFonts w:ascii="Courier New" w:eastAsia="Times New Roman" w:hAnsi="Courier New" w:cs="Courier New"/>
          <w:color w:val="0000FF"/>
          <w:sz w:val="20"/>
          <w:szCs w:val="20"/>
        </w:rPr>
        <w:t>&lt;/ProdUnit&gt;</w:t>
      </w:r>
    </w:p>
    <w:p w14:paraId="2E7ABD26"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&lt;ProdQuantity&gt;</w:t>
      </w:r>
      <w:r w:rsidRPr="00DF457B">
        <w:rPr>
          <w:rFonts w:ascii="Courier New" w:eastAsia="Times New Roman" w:hAnsi="Courier New" w:cs="Courier New"/>
          <w:b/>
          <w:bCs/>
          <w:color w:val="000000"/>
          <w:sz w:val="20"/>
          <w:szCs w:val="20"/>
        </w:rPr>
        <w:t>1</w:t>
      </w:r>
      <w:r w:rsidRPr="00DF457B">
        <w:rPr>
          <w:rFonts w:ascii="Courier New" w:eastAsia="Times New Roman" w:hAnsi="Courier New" w:cs="Courier New"/>
          <w:color w:val="0000FF"/>
          <w:sz w:val="20"/>
          <w:szCs w:val="20"/>
        </w:rPr>
        <w:t>&lt;/ProdQuantity&gt;</w:t>
      </w:r>
    </w:p>
    <w:p w14:paraId="35B725CF"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&lt;ProdPrice&gt;</w:t>
      </w:r>
      <w:r w:rsidRPr="00DF457B">
        <w:rPr>
          <w:rFonts w:ascii="Courier New" w:eastAsia="Times New Roman" w:hAnsi="Courier New" w:cs="Courier New"/>
          <w:b/>
          <w:bCs/>
          <w:color w:val="000000"/>
          <w:sz w:val="20"/>
          <w:szCs w:val="20"/>
        </w:rPr>
        <w:t>2</w:t>
      </w:r>
      <w:r w:rsidRPr="00DF457B">
        <w:rPr>
          <w:rFonts w:ascii="Courier New" w:eastAsia="Times New Roman" w:hAnsi="Courier New" w:cs="Courier New"/>
          <w:color w:val="0000FF"/>
          <w:sz w:val="20"/>
          <w:szCs w:val="20"/>
        </w:rPr>
        <w:t>&lt;/ProdPrice&gt;</w:t>
      </w:r>
    </w:p>
    <w:p w14:paraId="4E324938"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&lt;Amount&gt;</w:t>
      </w:r>
      <w:r w:rsidRPr="00DF457B">
        <w:rPr>
          <w:rFonts w:ascii="Courier New" w:eastAsia="Times New Roman" w:hAnsi="Courier New" w:cs="Courier New"/>
          <w:b/>
          <w:bCs/>
          <w:color w:val="000000"/>
          <w:sz w:val="20"/>
          <w:szCs w:val="20"/>
        </w:rPr>
        <w:t>3</w:t>
      </w:r>
      <w:r w:rsidRPr="00DF457B">
        <w:rPr>
          <w:rFonts w:ascii="Courier New" w:eastAsia="Times New Roman" w:hAnsi="Courier New" w:cs="Courier New"/>
          <w:color w:val="0000FF"/>
          <w:sz w:val="20"/>
          <w:szCs w:val="20"/>
        </w:rPr>
        <w:t>&lt;/Amount&gt;</w:t>
      </w:r>
    </w:p>
    <w:p w14:paraId="7A2FCD12"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&lt;Remark&gt;</w:t>
      </w:r>
      <w:r w:rsidRPr="00DF457B">
        <w:rPr>
          <w:rFonts w:ascii="Courier New" w:eastAsia="Times New Roman" w:hAnsi="Courier New" w:cs="Courier New"/>
          <w:b/>
          <w:bCs/>
          <w:color w:val="000000"/>
          <w:sz w:val="20"/>
          <w:szCs w:val="20"/>
        </w:rPr>
        <w:t>Remark</w:t>
      </w:r>
      <w:r w:rsidRPr="00DF457B">
        <w:rPr>
          <w:rFonts w:ascii="Courier New" w:eastAsia="Times New Roman" w:hAnsi="Courier New" w:cs="Courier New"/>
          <w:color w:val="0000FF"/>
          <w:sz w:val="20"/>
          <w:szCs w:val="20"/>
        </w:rPr>
        <w:t>&lt;/Remark&gt;</w:t>
      </w:r>
    </w:p>
    <w:p w14:paraId="16DB22AE"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&lt;Total&gt;</w:t>
      </w:r>
      <w:r w:rsidRPr="00DF457B">
        <w:rPr>
          <w:rFonts w:ascii="Courier New" w:eastAsia="Times New Roman" w:hAnsi="Courier New" w:cs="Courier New"/>
          <w:b/>
          <w:bCs/>
          <w:color w:val="000000"/>
          <w:sz w:val="20"/>
          <w:szCs w:val="20"/>
        </w:rPr>
        <w:t>4</w:t>
      </w:r>
      <w:r w:rsidRPr="00DF457B">
        <w:rPr>
          <w:rFonts w:ascii="Courier New" w:eastAsia="Times New Roman" w:hAnsi="Courier New" w:cs="Courier New"/>
          <w:color w:val="0000FF"/>
          <w:sz w:val="20"/>
          <w:szCs w:val="20"/>
        </w:rPr>
        <w:t>&lt;/Total&gt;</w:t>
      </w:r>
    </w:p>
    <w:p w14:paraId="6FCE197E"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&lt;VATRate&gt;</w:t>
      </w:r>
      <w:r w:rsidRPr="00DF457B">
        <w:rPr>
          <w:rFonts w:ascii="Courier New" w:eastAsia="Times New Roman" w:hAnsi="Courier New" w:cs="Courier New"/>
          <w:b/>
          <w:bCs/>
          <w:color w:val="000000"/>
          <w:sz w:val="20"/>
          <w:szCs w:val="20"/>
        </w:rPr>
        <w:t>50</w:t>
      </w:r>
      <w:r w:rsidRPr="00DF457B">
        <w:rPr>
          <w:rFonts w:ascii="Courier New" w:eastAsia="Times New Roman" w:hAnsi="Courier New" w:cs="Courier New"/>
          <w:color w:val="0000FF"/>
          <w:sz w:val="20"/>
          <w:szCs w:val="20"/>
        </w:rPr>
        <w:t>&lt;/VATRate&gt;</w:t>
      </w:r>
    </w:p>
    <w:p w14:paraId="50B4DE06"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&lt;VATAmount&gt;</w:t>
      </w:r>
      <w:r w:rsidRPr="00DF457B">
        <w:rPr>
          <w:rFonts w:ascii="Courier New" w:eastAsia="Times New Roman" w:hAnsi="Courier New" w:cs="Courier New"/>
          <w:b/>
          <w:bCs/>
          <w:color w:val="000000"/>
          <w:sz w:val="20"/>
          <w:szCs w:val="20"/>
        </w:rPr>
        <w:t>6</w:t>
      </w:r>
      <w:r w:rsidRPr="00DF457B">
        <w:rPr>
          <w:rFonts w:ascii="Courier New" w:eastAsia="Times New Roman" w:hAnsi="Courier New" w:cs="Courier New"/>
          <w:color w:val="0000FF"/>
          <w:sz w:val="20"/>
          <w:szCs w:val="20"/>
        </w:rPr>
        <w:t>&lt;/VATAmount&gt;</w:t>
      </w:r>
    </w:p>
    <w:p w14:paraId="45B671B5"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&lt;Extra1&gt;</w:t>
      </w:r>
      <w:r w:rsidRPr="00DF457B">
        <w:rPr>
          <w:rFonts w:ascii="Courier New" w:eastAsia="Times New Roman" w:hAnsi="Courier New" w:cs="Courier New"/>
          <w:b/>
          <w:bCs/>
          <w:color w:val="000000"/>
          <w:sz w:val="20"/>
          <w:szCs w:val="20"/>
        </w:rPr>
        <w:t>Mở rộng 1</w:t>
      </w:r>
      <w:r w:rsidRPr="00DF457B">
        <w:rPr>
          <w:rFonts w:ascii="Courier New" w:eastAsia="Times New Roman" w:hAnsi="Courier New" w:cs="Courier New"/>
          <w:color w:val="0000FF"/>
          <w:sz w:val="20"/>
          <w:szCs w:val="20"/>
        </w:rPr>
        <w:t>&lt;/Extra1&gt;</w:t>
      </w:r>
    </w:p>
    <w:p w14:paraId="03350B51"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&lt;Extra2&gt;</w:t>
      </w:r>
      <w:r w:rsidRPr="00DF457B">
        <w:rPr>
          <w:rFonts w:ascii="Courier New" w:eastAsia="Times New Roman" w:hAnsi="Courier New" w:cs="Courier New"/>
          <w:b/>
          <w:bCs/>
          <w:color w:val="000000"/>
          <w:sz w:val="20"/>
          <w:szCs w:val="20"/>
        </w:rPr>
        <w:t>Mở rộng 2</w:t>
      </w:r>
      <w:r w:rsidRPr="00DF457B">
        <w:rPr>
          <w:rFonts w:ascii="Courier New" w:eastAsia="Times New Roman" w:hAnsi="Courier New" w:cs="Courier New"/>
          <w:color w:val="0000FF"/>
          <w:sz w:val="20"/>
          <w:szCs w:val="20"/>
        </w:rPr>
        <w:t>&lt;/Extra2&gt;</w:t>
      </w:r>
    </w:p>
    <w:p w14:paraId="24FFDEBF"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&lt;Discount&gt;</w:t>
      </w:r>
      <w:r w:rsidRPr="00DF457B">
        <w:rPr>
          <w:rFonts w:ascii="Courier New" w:eastAsia="Times New Roman" w:hAnsi="Courier New" w:cs="Courier New"/>
          <w:b/>
          <w:bCs/>
          <w:color w:val="000000"/>
          <w:sz w:val="20"/>
          <w:szCs w:val="20"/>
        </w:rPr>
        <w:t>7</w:t>
      </w:r>
      <w:r w:rsidRPr="00DF457B">
        <w:rPr>
          <w:rFonts w:ascii="Courier New" w:eastAsia="Times New Roman" w:hAnsi="Courier New" w:cs="Courier New"/>
          <w:color w:val="0000FF"/>
          <w:sz w:val="20"/>
          <w:szCs w:val="20"/>
        </w:rPr>
        <w:t>&lt;/Discount&gt;</w:t>
      </w:r>
    </w:p>
    <w:p w14:paraId="07110156"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&lt;DiscountAmount&gt;</w:t>
      </w:r>
      <w:r w:rsidRPr="00DF457B">
        <w:rPr>
          <w:rFonts w:ascii="Courier New" w:eastAsia="Times New Roman" w:hAnsi="Courier New" w:cs="Courier New"/>
          <w:b/>
          <w:bCs/>
          <w:color w:val="000000"/>
          <w:sz w:val="20"/>
          <w:szCs w:val="20"/>
        </w:rPr>
        <w:t>8</w:t>
      </w:r>
      <w:r w:rsidRPr="00DF457B">
        <w:rPr>
          <w:rFonts w:ascii="Courier New" w:eastAsia="Times New Roman" w:hAnsi="Courier New" w:cs="Courier New"/>
          <w:color w:val="0000FF"/>
          <w:sz w:val="20"/>
          <w:szCs w:val="20"/>
        </w:rPr>
        <w:t>&lt;/DiscountAmount&gt;</w:t>
      </w:r>
    </w:p>
    <w:p w14:paraId="326CF059"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&lt;IsSum&gt;</w:t>
      </w:r>
      <w:r w:rsidRPr="00DF457B">
        <w:rPr>
          <w:rFonts w:ascii="Courier New" w:eastAsia="Times New Roman" w:hAnsi="Courier New" w:cs="Courier New"/>
          <w:b/>
          <w:bCs/>
          <w:color w:val="000000"/>
          <w:sz w:val="20"/>
          <w:szCs w:val="20"/>
        </w:rPr>
        <w:t>1</w:t>
      </w:r>
      <w:r w:rsidRPr="00DF457B">
        <w:rPr>
          <w:rFonts w:ascii="Courier New" w:eastAsia="Times New Roman" w:hAnsi="Courier New" w:cs="Courier New"/>
          <w:color w:val="0000FF"/>
          <w:sz w:val="20"/>
          <w:szCs w:val="20"/>
        </w:rPr>
        <w:t>&lt;/IsSum&gt;</w:t>
      </w:r>
    </w:p>
    <w:p w14:paraId="184D5157"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&lt;/Product&gt;</w:t>
      </w:r>
    </w:p>
    <w:p w14:paraId="69362343"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&lt;/Products&gt;</w:t>
      </w:r>
    </w:p>
    <w:p w14:paraId="5CF3A511"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&lt;Total&gt;</w:t>
      </w:r>
      <w:r w:rsidRPr="00DF457B">
        <w:rPr>
          <w:rFonts w:ascii="Courier New" w:eastAsia="Times New Roman" w:hAnsi="Courier New" w:cs="Courier New"/>
          <w:b/>
          <w:bCs/>
          <w:color w:val="000000"/>
          <w:sz w:val="20"/>
          <w:szCs w:val="20"/>
        </w:rPr>
        <w:t>9</w:t>
      </w:r>
      <w:r w:rsidRPr="00DF457B">
        <w:rPr>
          <w:rFonts w:ascii="Courier New" w:eastAsia="Times New Roman" w:hAnsi="Courier New" w:cs="Courier New"/>
          <w:color w:val="0000FF"/>
          <w:sz w:val="20"/>
          <w:szCs w:val="20"/>
        </w:rPr>
        <w:t>&lt;/Total&gt;</w:t>
      </w:r>
    </w:p>
    <w:p w14:paraId="0A107451"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&lt;DiscountAmount&gt;</w:t>
      </w:r>
      <w:r w:rsidRPr="00DF457B">
        <w:rPr>
          <w:rFonts w:ascii="Courier New" w:eastAsia="Times New Roman" w:hAnsi="Courier New" w:cs="Courier New"/>
          <w:b/>
          <w:bCs/>
          <w:color w:val="000000"/>
          <w:sz w:val="20"/>
          <w:szCs w:val="20"/>
        </w:rPr>
        <w:t>10</w:t>
      </w:r>
      <w:r w:rsidRPr="00DF457B">
        <w:rPr>
          <w:rFonts w:ascii="Courier New" w:eastAsia="Times New Roman" w:hAnsi="Courier New" w:cs="Courier New"/>
          <w:color w:val="0000FF"/>
          <w:sz w:val="20"/>
          <w:szCs w:val="20"/>
        </w:rPr>
        <w:t>&lt;/DiscountAmount&gt;</w:t>
      </w:r>
    </w:p>
    <w:p w14:paraId="344AF38F"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lastRenderedPageBreak/>
        <w:t>&lt;VATRate&gt;</w:t>
      </w:r>
      <w:r w:rsidRPr="00DF457B">
        <w:rPr>
          <w:rFonts w:ascii="Courier New" w:eastAsia="Times New Roman" w:hAnsi="Courier New" w:cs="Courier New"/>
          <w:b/>
          <w:bCs/>
          <w:color w:val="000000"/>
          <w:sz w:val="20"/>
          <w:szCs w:val="20"/>
        </w:rPr>
        <w:t>11</w:t>
      </w:r>
      <w:r w:rsidRPr="00DF457B">
        <w:rPr>
          <w:rFonts w:ascii="Courier New" w:eastAsia="Times New Roman" w:hAnsi="Courier New" w:cs="Courier New"/>
          <w:color w:val="0000FF"/>
          <w:sz w:val="20"/>
          <w:szCs w:val="20"/>
        </w:rPr>
        <w:t>&lt;/VATRate&gt;</w:t>
      </w:r>
    </w:p>
    <w:p w14:paraId="3A6E8E44"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&lt;VATAmount&gt;</w:t>
      </w:r>
      <w:r w:rsidRPr="00DF457B">
        <w:rPr>
          <w:rFonts w:ascii="Courier New" w:eastAsia="Times New Roman" w:hAnsi="Courier New" w:cs="Courier New"/>
          <w:b/>
          <w:bCs/>
          <w:color w:val="000000"/>
          <w:sz w:val="20"/>
          <w:szCs w:val="20"/>
        </w:rPr>
        <w:t>12</w:t>
      </w:r>
      <w:r w:rsidRPr="00DF457B">
        <w:rPr>
          <w:rFonts w:ascii="Courier New" w:eastAsia="Times New Roman" w:hAnsi="Courier New" w:cs="Courier New"/>
          <w:color w:val="0000FF"/>
          <w:sz w:val="20"/>
          <w:szCs w:val="20"/>
        </w:rPr>
        <w:t>&lt;/VATAmount&gt;</w:t>
      </w:r>
    </w:p>
    <w:p w14:paraId="3E548DF6"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&lt;Amount&gt;</w:t>
      </w:r>
      <w:r w:rsidRPr="00DF457B">
        <w:rPr>
          <w:rFonts w:ascii="Courier New" w:eastAsia="Times New Roman" w:hAnsi="Courier New" w:cs="Courier New"/>
          <w:b/>
          <w:bCs/>
          <w:color w:val="000000"/>
          <w:sz w:val="20"/>
          <w:szCs w:val="20"/>
        </w:rPr>
        <w:t>13</w:t>
      </w:r>
      <w:r w:rsidRPr="00DF457B">
        <w:rPr>
          <w:rFonts w:ascii="Courier New" w:eastAsia="Times New Roman" w:hAnsi="Courier New" w:cs="Courier New"/>
          <w:color w:val="0000FF"/>
          <w:sz w:val="20"/>
          <w:szCs w:val="20"/>
        </w:rPr>
        <w:t>&lt;/Amount&gt;</w:t>
      </w:r>
    </w:p>
    <w:p w14:paraId="4CD6E63E"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&lt;AmountInWords&gt;</w:t>
      </w:r>
      <w:r w:rsidRPr="00DF457B">
        <w:rPr>
          <w:rFonts w:ascii="Courier New" w:eastAsia="Times New Roman" w:hAnsi="Courier New" w:cs="Courier New"/>
          <w:b/>
          <w:bCs/>
          <w:color w:val="000000"/>
          <w:sz w:val="20"/>
          <w:szCs w:val="20"/>
        </w:rPr>
        <w:t>Số tiền viết bằng chữ</w:t>
      </w:r>
      <w:r w:rsidRPr="00DF457B">
        <w:rPr>
          <w:rFonts w:ascii="Courier New" w:eastAsia="Times New Roman" w:hAnsi="Courier New" w:cs="Courier New"/>
          <w:color w:val="0000FF"/>
          <w:sz w:val="20"/>
          <w:szCs w:val="20"/>
        </w:rPr>
        <w:t>&lt;/AmountInWords&gt;</w:t>
      </w:r>
    </w:p>
    <w:p w14:paraId="6B4BA420"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&lt;Extra&gt;</w:t>
      </w:r>
      <w:r w:rsidRPr="00DF457B">
        <w:rPr>
          <w:rFonts w:ascii="Courier New" w:eastAsia="Times New Roman" w:hAnsi="Courier New" w:cs="Courier New"/>
          <w:b/>
          <w:bCs/>
          <w:color w:val="000000"/>
          <w:sz w:val="20"/>
          <w:szCs w:val="20"/>
        </w:rPr>
        <w:t>Trường mở rộng</w:t>
      </w:r>
      <w:r w:rsidRPr="00DF457B">
        <w:rPr>
          <w:rFonts w:ascii="Courier New" w:eastAsia="Times New Roman" w:hAnsi="Courier New" w:cs="Courier New"/>
          <w:color w:val="0000FF"/>
          <w:sz w:val="20"/>
          <w:szCs w:val="20"/>
        </w:rPr>
        <w:t>&lt;/Extra&gt;</w:t>
      </w:r>
    </w:p>
    <w:p w14:paraId="4FE44407"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&lt;ArisingDate&gt;</w:t>
      </w:r>
      <w:r w:rsidRPr="00DF457B">
        <w:rPr>
          <w:rFonts w:ascii="Courier New" w:eastAsia="Times New Roman" w:hAnsi="Courier New" w:cs="Courier New"/>
          <w:b/>
          <w:bCs/>
          <w:color w:val="000000"/>
          <w:sz w:val="20"/>
          <w:szCs w:val="20"/>
        </w:rPr>
        <w:t>15/07/2020</w:t>
      </w:r>
      <w:r w:rsidRPr="00DF457B">
        <w:rPr>
          <w:rFonts w:ascii="Courier New" w:eastAsia="Times New Roman" w:hAnsi="Courier New" w:cs="Courier New"/>
          <w:color w:val="0000FF"/>
          <w:sz w:val="20"/>
          <w:szCs w:val="20"/>
        </w:rPr>
        <w:t>&lt;/ArisingDate&gt;</w:t>
      </w:r>
    </w:p>
    <w:p w14:paraId="0312A9AC"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&lt;PaymentStatus&gt;</w:t>
      </w:r>
      <w:r w:rsidRPr="00DF457B">
        <w:rPr>
          <w:rFonts w:ascii="Courier New" w:eastAsia="Times New Roman" w:hAnsi="Courier New" w:cs="Courier New"/>
          <w:b/>
          <w:bCs/>
          <w:color w:val="000000"/>
          <w:sz w:val="20"/>
          <w:szCs w:val="20"/>
        </w:rPr>
        <w:t>1</w:t>
      </w:r>
      <w:r w:rsidRPr="00DF457B">
        <w:rPr>
          <w:rFonts w:ascii="Courier New" w:eastAsia="Times New Roman" w:hAnsi="Courier New" w:cs="Courier New"/>
          <w:color w:val="0000FF"/>
          <w:sz w:val="20"/>
          <w:szCs w:val="20"/>
        </w:rPr>
        <w:t>&lt;/PaymentStatus&gt;</w:t>
      </w:r>
    </w:p>
    <w:p w14:paraId="7E03D8E3"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&lt;EmailDeliver&gt;</w:t>
      </w:r>
      <w:r w:rsidRPr="00DF457B">
        <w:rPr>
          <w:rFonts w:ascii="Courier New" w:eastAsia="Times New Roman" w:hAnsi="Courier New" w:cs="Courier New"/>
          <w:b/>
          <w:bCs/>
          <w:color w:val="000000"/>
          <w:sz w:val="20"/>
          <w:szCs w:val="20"/>
        </w:rPr>
        <w:t>kimnganhoa123@gmail.com</w:t>
      </w:r>
      <w:r w:rsidRPr="00DF457B">
        <w:rPr>
          <w:rFonts w:ascii="Courier New" w:eastAsia="Times New Roman" w:hAnsi="Courier New" w:cs="Courier New"/>
          <w:color w:val="0000FF"/>
          <w:sz w:val="20"/>
          <w:szCs w:val="20"/>
        </w:rPr>
        <w:t>&lt;/EmailDeliver&gt;</w:t>
      </w:r>
    </w:p>
    <w:p w14:paraId="74A47F84"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&lt;ComName&gt;</w:t>
      </w:r>
      <w:r w:rsidRPr="00DF457B">
        <w:rPr>
          <w:rFonts w:ascii="Courier New" w:eastAsia="Times New Roman" w:hAnsi="Courier New" w:cs="Courier New"/>
          <w:b/>
          <w:bCs/>
          <w:color w:val="000000"/>
          <w:sz w:val="20"/>
          <w:szCs w:val="20"/>
        </w:rPr>
        <w:t>Tên công ty</w:t>
      </w:r>
      <w:r w:rsidRPr="00DF457B">
        <w:rPr>
          <w:rFonts w:ascii="Courier New" w:eastAsia="Times New Roman" w:hAnsi="Courier New" w:cs="Courier New"/>
          <w:color w:val="0000FF"/>
          <w:sz w:val="20"/>
          <w:szCs w:val="20"/>
        </w:rPr>
        <w:t>&lt;/ComName&gt;</w:t>
      </w:r>
    </w:p>
    <w:p w14:paraId="65BCCFE1"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&lt;ComAddress&gt;</w:t>
      </w:r>
      <w:r w:rsidRPr="00DF457B">
        <w:rPr>
          <w:rFonts w:ascii="Courier New" w:eastAsia="Times New Roman" w:hAnsi="Courier New" w:cs="Courier New"/>
          <w:b/>
          <w:bCs/>
          <w:color w:val="000000"/>
          <w:sz w:val="20"/>
          <w:szCs w:val="20"/>
        </w:rPr>
        <w:t>Địa chỉ công ty</w:t>
      </w:r>
      <w:r w:rsidRPr="00DF457B">
        <w:rPr>
          <w:rFonts w:ascii="Courier New" w:eastAsia="Times New Roman" w:hAnsi="Courier New" w:cs="Courier New"/>
          <w:color w:val="0000FF"/>
          <w:sz w:val="20"/>
          <w:szCs w:val="20"/>
        </w:rPr>
        <w:t>&lt;/ComAddress&gt;</w:t>
      </w:r>
    </w:p>
    <w:p w14:paraId="177FDE5B"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&lt;ComTaxCode&gt;</w:t>
      </w:r>
      <w:r w:rsidRPr="00DF457B">
        <w:rPr>
          <w:rFonts w:ascii="Courier New" w:eastAsia="Times New Roman" w:hAnsi="Courier New" w:cs="Courier New"/>
          <w:b/>
          <w:bCs/>
          <w:color w:val="000000"/>
          <w:sz w:val="20"/>
          <w:szCs w:val="20"/>
        </w:rPr>
        <w:t>0105762069-002</w:t>
      </w:r>
      <w:r w:rsidRPr="00DF457B">
        <w:rPr>
          <w:rFonts w:ascii="Courier New" w:eastAsia="Times New Roman" w:hAnsi="Courier New" w:cs="Courier New"/>
          <w:color w:val="0000FF"/>
          <w:sz w:val="20"/>
          <w:szCs w:val="20"/>
        </w:rPr>
        <w:t>&lt;/ComTaxCode&gt;</w:t>
      </w:r>
    </w:p>
    <w:p w14:paraId="1F8206F4"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&lt;ComFax&gt;</w:t>
      </w:r>
      <w:r w:rsidRPr="00DF457B">
        <w:rPr>
          <w:rFonts w:ascii="Courier New" w:eastAsia="Times New Roman" w:hAnsi="Courier New" w:cs="Courier New"/>
          <w:b/>
          <w:bCs/>
          <w:color w:val="000000"/>
          <w:sz w:val="20"/>
          <w:szCs w:val="20"/>
        </w:rPr>
        <w:t>0462952034</w:t>
      </w:r>
      <w:r w:rsidRPr="00DF457B">
        <w:rPr>
          <w:rFonts w:ascii="Courier New" w:eastAsia="Times New Roman" w:hAnsi="Courier New" w:cs="Courier New"/>
          <w:color w:val="0000FF"/>
          <w:sz w:val="20"/>
          <w:szCs w:val="20"/>
        </w:rPr>
        <w:t>&lt;/ComFax&gt;</w:t>
      </w:r>
    </w:p>
    <w:p w14:paraId="5A517377"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&lt;ResourceCode&gt;</w:t>
      </w:r>
      <w:r w:rsidRPr="00DF457B">
        <w:rPr>
          <w:rFonts w:ascii="Courier New" w:eastAsia="Times New Roman" w:hAnsi="Courier New" w:cs="Courier New"/>
          <w:b/>
          <w:bCs/>
          <w:color w:val="000000"/>
          <w:sz w:val="20"/>
          <w:szCs w:val="20"/>
        </w:rPr>
        <w:t>ResourceCode</w:t>
      </w:r>
      <w:r w:rsidRPr="00DF457B">
        <w:rPr>
          <w:rFonts w:ascii="Courier New" w:eastAsia="Times New Roman" w:hAnsi="Courier New" w:cs="Courier New"/>
          <w:color w:val="0000FF"/>
          <w:sz w:val="20"/>
          <w:szCs w:val="20"/>
        </w:rPr>
        <w:t>&lt;/ResourceCode&gt;</w:t>
      </w:r>
    </w:p>
    <w:p w14:paraId="01C7783F"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&lt;GrossValue&gt;</w:t>
      </w:r>
      <w:r w:rsidRPr="00DF457B">
        <w:rPr>
          <w:rFonts w:ascii="Courier New" w:eastAsia="Times New Roman" w:hAnsi="Courier New" w:cs="Courier New"/>
          <w:b/>
          <w:bCs/>
          <w:color w:val="000000"/>
          <w:sz w:val="20"/>
          <w:szCs w:val="20"/>
        </w:rPr>
        <w:t>14</w:t>
      </w:r>
      <w:r w:rsidRPr="00DF457B">
        <w:rPr>
          <w:rFonts w:ascii="Courier New" w:eastAsia="Times New Roman" w:hAnsi="Courier New" w:cs="Courier New"/>
          <w:color w:val="0000FF"/>
          <w:sz w:val="20"/>
          <w:szCs w:val="20"/>
        </w:rPr>
        <w:t>&lt;/GrossValue&gt;</w:t>
      </w:r>
    </w:p>
    <w:p w14:paraId="5C5CBE76"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&lt;GrossValue0&gt;</w:t>
      </w:r>
      <w:r w:rsidRPr="00DF457B">
        <w:rPr>
          <w:rFonts w:ascii="Courier New" w:eastAsia="Times New Roman" w:hAnsi="Courier New" w:cs="Courier New"/>
          <w:b/>
          <w:bCs/>
          <w:color w:val="000000"/>
          <w:sz w:val="20"/>
          <w:szCs w:val="20"/>
        </w:rPr>
        <w:t>15</w:t>
      </w:r>
      <w:r w:rsidRPr="00DF457B">
        <w:rPr>
          <w:rFonts w:ascii="Courier New" w:eastAsia="Times New Roman" w:hAnsi="Courier New" w:cs="Courier New"/>
          <w:color w:val="0000FF"/>
          <w:sz w:val="20"/>
          <w:szCs w:val="20"/>
        </w:rPr>
        <w:t>&lt;/GrossValue0&gt;</w:t>
      </w:r>
    </w:p>
    <w:p w14:paraId="6D0389D6"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&lt;VatAmount0&gt;</w:t>
      </w:r>
      <w:r w:rsidRPr="00DF457B">
        <w:rPr>
          <w:rFonts w:ascii="Courier New" w:eastAsia="Times New Roman" w:hAnsi="Courier New" w:cs="Courier New"/>
          <w:b/>
          <w:bCs/>
          <w:color w:val="000000"/>
          <w:sz w:val="20"/>
          <w:szCs w:val="20"/>
        </w:rPr>
        <w:t>16</w:t>
      </w:r>
      <w:r w:rsidRPr="00DF457B">
        <w:rPr>
          <w:rFonts w:ascii="Courier New" w:eastAsia="Times New Roman" w:hAnsi="Courier New" w:cs="Courier New"/>
          <w:color w:val="0000FF"/>
          <w:sz w:val="20"/>
          <w:szCs w:val="20"/>
        </w:rPr>
        <w:t>&lt;/VatAmount0&gt;</w:t>
      </w:r>
    </w:p>
    <w:p w14:paraId="3BCBC6D6"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&lt;GrossValue5&gt;</w:t>
      </w:r>
      <w:r w:rsidRPr="00DF457B">
        <w:rPr>
          <w:rFonts w:ascii="Courier New" w:eastAsia="Times New Roman" w:hAnsi="Courier New" w:cs="Courier New"/>
          <w:b/>
          <w:bCs/>
          <w:color w:val="000000"/>
          <w:sz w:val="20"/>
          <w:szCs w:val="20"/>
        </w:rPr>
        <w:t>17</w:t>
      </w:r>
      <w:r w:rsidRPr="00DF457B">
        <w:rPr>
          <w:rFonts w:ascii="Courier New" w:eastAsia="Times New Roman" w:hAnsi="Courier New" w:cs="Courier New"/>
          <w:color w:val="0000FF"/>
          <w:sz w:val="20"/>
          <w:szCs w:val="20"/>
        </w:rPr>
        <w:t>&lt;/GrossValue5&gt;</w:t>
      </w:r>
    </w:p>
    <w:p w14:paraId="1397CF65"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&lt;VatAmount5&gt;</w:t>
      </w:r>
      <w:r w:rsidRPr="00DF457B">
        <w:rPr>
          <w:rFonts w:ascii="Courier New" w:eastAsia="Times New Roman" w:hAnsi="Courier New" w:cs="Courier New"/>
          <w:b/>
          <w:bCs/>
          <w:color w:val="000000"/>
          <w:sz w:val="20"/>
          <w:szCs w:val="20"/>
        </w:rPr>
        <w:t>18</w:t>
      </w:r>
      <w:r w:rsidRPr="00DF457B">
        <w:rPr>
          <w:rFonts w:ascii="Courier New" w:eastAsia="Times New Roman" w:hAnsi="Courier New" w:cs="Courier New"/>
          <w:color w:val="0000FF"/>
          <w:sz w:val="20"/>
          <w:szCs w:val="20"/>
        </w:rPr>
        <w:t>&lt;/VatAmount5&gt;</w:t>
      </w:r>
    </w:p>
    <w:p w14:paraId="41FC0C64"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&lt;GrossValue10&gt;</w:t>
      </w:r>
      <w:r w:rsidRPr="00DF457B">
        <w:rPr>
          <w:rFonts w:ascii="Courier New" w:eastAsia="Times New Roman" w:hAnsi="Courier New" w:cs="Courier New"/>
          <w:b/>
          <w:bCs/>
          <w:color w:val="000000"/>
          <w:sz w:val="20"/>
          <w:szCs w:val="20"/>
        </w:rPr>
        <w:t>19</w:t>
      </w:r>
      <w:r w:rsidRPr="00DF457B">
        <w:rPr>
          <w:rFonts w:ascii="Courier New" w:eastAsia="Times New Roman" w:hAnsi="Courier New" w:cs="Courier New"/>
          <w:color w:val="0000FF"/>
          <w:sz w:val="20"/>
          <w:szCs w:val="20"/>
        </w:rPr>
        <w:t>&lt;/GrossValue10&gt;</w:t>
      </w:r>
    </w:p>
    <w:p w14:paraId="7D7422BA"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&lt;VatAmount10&gt;</w:t>
      </w:r>
      <w:r w:rsidRPr="00DF457B">
        <w:rPr>
          <w:rFonts w:ascii="Courier New" w:eastAsia="Times New Roman" w:hAnsi="Courier New" w:cs="Courier New"/>
          <w:b/>
          <w:bCs/>
          <w:color w:val="000000"/>
          <w:sz w:val="20"/>
          <w:szCs w:val="20"/>
        </w:rPr>
        <w:t>20</w:t>
      </w:r>
      <w:r w:rsidRPr="00DF457B">
        <w:rPr>
          <w:rFonts w:ascii="Courier New" w:eastAsia="Times New Roman" w:hAnsi="Courier New" w:cs="Courier New"/>
          <w:color w:val="0000FF"/>
          <w:sz w:val="20"/>
          <w:szCs w:val="20"/>
        </w:rPr>
        <w:t>&lt;/VatAmount10&gt;</w:t>
      </w:r>
    </w:p>
    <w:p w14:paraId="6B6547EF"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&lt;Buyer&gt;</w:t>
      </w:r>
      <w:r w:rsidRPr="00DF457B">
        <w:rPr>
          <w:rFonts w:ascii="Courier New" w:eastAsia="Times New Roman" w:hAnsi="Courier New" w:cs="Courier New"/>
          <w:b/>
          <w:bCs/>
          <w:color w:val="000000"/>
          <w:sz w:val="20"/>
          <w:szCs w:val="20"/>
        </w:rPr>
        <w:t>Tên đơn vị mua hàng</w:t>
      </w:r>
      <w:r w:rsidRPr="00DF457B">
        <w:rPr>
          <w:rFonts w:ascii="Courier New" w:eastAsia="Times New Roman" w:hAnsi="Courier New" w:cs="Courier New"/>
          <w:color w:val="0000FF"/>
          <w:sz w:val="20"/>
          <w:szCs w:val="20"/>
        </w:rPr>
        <w:t>&lt;/Buyer&gt;</w:t>
      </w:r>
    </w:p>
    <w:p w14:paraId="27857A29"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&lt;Name&gt;</w:t>
      </w:r>
      <w:r w:rsidRPr="00DF457B">
        <w:rPr>
          <w:rFonts w:ascii="Courier New" w:eastAsia="Times New Roman" w:hAnsi="Courier New" w:cs="Courier New"/>
          <w:b/>
          <w:bCs/>
          <w:color w:val="000000"/>
          <w:sz w:val="20"/>
          <w:szCs w:val="20"/>
        </w:rPr>
        <w:t>Tên hóa đơn</w:t>
      </w:r>
      <w:r w:rsidRPr="00DF457B">
        <w:rPr>
          <w:rFonts w:ascii="Courier New" w:eastAsia="Times New Roman" w:hAnsi="Courier New" w:cs="Courier New"/>
          <w:color w:val="0000FF"/>
          <w:sz w:val="20"/>
          <w:szCs w:val="20"/>
        </w:rPr>
        <w:t>&lt;/Name&gt;</w:t>
      </w:r>
    </w:p>
    <w:p w14:paraId="46AC44BF"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&lt;ComPhone&gt;</w:t>
      </w:r>
      <w:r w:rsidRPr="00DF457B">
        <w:rPr>
          <w:rFonts w:ascii="Courier New" w:eastAsia="Times New Roman" w:hAnsi="Courier New" w:cs="Courier New"/>
          <w:b/>
          <w:bCs/>
          <w:color w:val="000000"/>
          <w:sz w:val="20"/>
          <w:szCs w:val="20"/>
        </w:rPr>
        <w:t>0462952033</w:t>
      </w:r>
      <w:r w:rsidRPr="00DF457B">
        <w:rPr>
          <w:rFonts w:ascii="Courier New" w:eastAsia="Times New Roman" w:hAnsi="Courier New" w:cs="Courier New"/>
          <w:color w:val="0000FF"/>
          <w:sz w:val="20"/>
          <w:szCs w:val="20"/>
        </w:rPr>
        <w:t>&lt;/ComPhone&gt;</w:t>
      </w:r>
    </w:p>
    <w:p w14:paraId="59D622A9"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&lt;ComBankName&gt;</w:t>
      </w:r>
      <w:r w:rsidRPr="00DF457B">
        <w:rPr>
          <w:rFonts w:ascii="Courier New" w:eastAsia="Times New Roman" w:hAnsi="Courier New" w:cs="Courier New"/>
          <w:b/>
          <w:bCs/>
          <w:color w:val="000000"/>
          <w:sz w:val="20"/>
          <w:szCs w:val="20"/>
        </w:rPr>
        <w:t>Tên ngân hàng</w:t>
      </w:r>
      <w:r w:rsidRPr="00DF457B">
        <w:rPr>
          <w:rFonts w:ascii="Courier New" w:eastAsia="Times New Roman" w:hAnsi="Courier New" w:cs="Courier New"/>
          <w:color w:val="0000FF"/>
          <w:sz w:val="20"/>
          <w:szCs w:val="20"/>
        </w:rPr>
        <w:t>&lt;/ComBankName&gt;</w:t>
      </w:r>
    </w:p>
    <w:p w14:paraId="06FC8DFB"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&lt;ComBankNo&gt;</w:t>
      </w:r>
      <w:r w:rsidRPr="00DF457B">
        <w:rPr>
          <w:rFonts w:ascii="Courier New" w:eastAsia="Times New Roman" w:hAnsi="Courier New" w:cs="Courier New"/>
          <w:b/>
          <w:bCs/>
          <w:color w:val="000000"/>
          <w:sz w:val="20"/>
          <w:szCs w:val="20"/>
        </w:rPr>
        <w:t>Số tài khoản ngân hàng</w:t>
      </w:r>
      <w:r w:rsidRPr="00DF457B">
        <w:rPr>
          <w:rFonts w:ascii="Courier New" w:eastAsia="Times New Roman" w:hAnsi="Courier New" w:cs="Courier New"/>
          <w:color w:val="0000FF"/>
          <w:sz w:val="20"/>
          <w:szCs w:val="20"/>
        </w:rPr>
        <w:t>&lt;/ComBankNo&gt;</w:t>
      </w:r>
    </w:p>
    <w:p w14:paraId="21DF8ED5"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&lt;CreateDate&gt;</w:t>
      </w:r>
      <w:r w:rsidRPr="00DF457B">
        <w:rPr>
          <w:rFonts w:ascii="Courier New" w:eastAsia="Times New Roman" w:hAnsi="Courier New" w:cs="Courier New"/>
          <w:b/>
          <w:bCs/>
          <w:color w:val="000000"/>
          <w:sz w:val="20"/>
          <w:szCs w:val="20"/>
        </w:rPr>
        <w:t>30/07/2020</w:t>
      </w:r>
      <w:r w:rsidRPr="00DF457B">
        <w:rPr>
          <w:rFonts w:ascii="Courier New" w:eastAsia="Times New Roman" w:hAnsi="Courier New" w:cs="Courier New"/>
          <w:color w:val="0000FF"/>
          <w:sz w:val="20"/>
          <w:szCs w:val="20"/>
        </w:rPr>
        <w:t>&lt;/CreateDate&gt;</w:t>
      </w:r>
    </w:p>
    <w:p w14:paraId="18774125"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&lt;DiscountRate&gt;</w:t>
      </w:r>
      <w:r w:rsidRPr="00DF457B">
        <w:rPr>
          <w:rFonts w:ascii="Courier New" w:eastAsia="Times New Roman" w:hAnsi="Courier New" w:cs="Courier New"/>
          <w:b/>
          <w:bCs/>
          <w:color w:val="000000"/>
          <w:sz w:val="20"/>
          <w:szCs w:val="20"/>
        </w:rPr>
        <w:t>21</w:t>
      </w:r>
      <w:r w:rsidRPr="00DF457B">
        <w:rPr>
          <w:rFonts w:ascii="Courier New" w:eastAsia="Times New Roman" w:hAnsi="Courier New" w:cs="Courier New"/>
          <w:color w:val="0000FF"/>
          <w:sz w:val="20"/>
          <w:szCs w:val="20"/>
        </w:rPr>
        <w:t>&lt;/DiscountRate&gt;</w:t>
      </w:r>
    </w:p>
    <w:p w14:paraId="320AF206"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&lt;CusSignStatus&gt;</w:t>
      </w:r>
      <w:r w:rsidRPr="00DF457B">
        <w:rPr>
          <w:rFonts w:ascii="Courier New" w:eastAsia="Times New Roman" w:hAnsi="Courier New" w:cs="Courier New"/>
          <w:b/>
          <w:bCs/>
          <w:color w:val="000000"/>
          <w:sz w:val="20"/>
          <w:szCs w:val="20"/>
        </w:rPr>
        <w:t>1.1</w:t>
      </w:r>
      <w:r w:rsidRPr="00DF457B">
        <w:rPr>
          <w:rFonts w:ascii="Courier New" w:eastAsia="Times New Roman" w:hAnsi="Courier New" w:cs="Courier New"/>
          <w:color w:val="0000FF"/>
          <w:sz w:val="20"/>
          <w:szCs w:val="20"/>
        </w:rPr>
        <w:t>&lt;/CusSignStatus&gt;</w:t>
      </w:r>
    </w:p>
    <w:p w14:paraId="68F391E4"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&lt;CreateBy&gt;</w:t>
      </w:r>
      <w:r w:rsidRPr="00DF457B">
        <w:rPr>
          <w:rFonts w:ascii="Courier New" w:eastAsia="Times New Roman" w:hAnsi="Courier New" w:cs="Courier New"/>
          <w:b/>
          <w:bCs/>
          <w:color w:val="000000"/>
          <w:sz w:val="20"/>
          <w:szCs w:val="20"/>
        </w:rPr>
        <w:t>CreateBy</w:t>
      </w:r>
      <w:r w:rsidRPr="00DF457B">
        <w:rPr>
          <w:rFonts w:ascii="Courier New" w:eastAsia="Times New Roman" w:hAnsi="Courier New" w:cs="Courier New"/>
          <w:color w:val="0000FF"/>
          <w:sz w:val="20"/>
          <w:szCs w:val="20"/>
        </w:rPr>
        <w:t>&lt;/CreateBy&gt;</w:t>
      </w:r>
    </w:p>
    <w:p w14:paraId="6330BD21"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&lt;PublishBy&gt;</w:t>
      </w:r>
      <w:r w:rsidRPr="00DF457B">
        <w:rPr>
          <w:rFonts w:ascii="Courier New" w:eastAsia="Times New Roman" w:hAnsi="Courier New" w:cs="Courier New"/>
          <w:b/>
          <w:bCs/>
          <w:color w:val="000000"/>
          <w:sz w:val="20"/>
          <w:szCs w:val="20"/>
        </w:rPr>
        <w:t>PublishBy</w:t>
      </w:r>
      <w:r w:rsidRPr="00DF457B">
        <w:rPr>
          <w:rFonts w:ascii="Courier New" w:eastAsia="Times New Roman" w:hAnsi="Courier New" w:cs="Courier New"/>
          <w:color w:val="0000FF"/>
          <w:sz w:val="20"/>
          <w:szCs w:val="20"/>
        </w:rPr>
        <w:t>&lt;/PublishBy&gt;</w:t>
      </w:r>
    </w:p>
    <w:p w14:paraId="5FD48B01"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&lt;Note&gt;</w:t>
      </w:r>
      <w:r w:rsidRPr="00DF457B">
        <w:rPr>
          <w:rFonts w:ascii="Courier New" w:eastAsia="Times New Roman" w:hAnsi="Courier New" w:cs="Courier New"/>
          <w:b/>
          <w:bCs/>
          <w:color w:val="000000"/>
          <w:sz w:val="20"/>
          <w:szCs w:val="20"/>
        </w:rPr>
        <w:t>Note</w:t>
      </w:r>
      <w:r w:rsidRPr="00DF457B">
        <w:rPr>
          <w:rFonts w:ascii="Courier New" w:eastAsia="Times New Roman" w:hAnsi="Courier New" w:cs="Courier New"/>
          <w:color w:val="0000FF"/>
          <w:sz w:val="20"/>
          <w:szCs w:val="20"/>
        </w:rPr>
        <w:t>&lt;/Note&gt;</w:t>
      </w:r>
    </w:p>
    <w:p w14:paraId="77E59467"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&lt;ProcessInvNote&gt;</w:t>
      </w:r>
      <w:r w:rsidRPr="00DF457B">
        <w:rPr>
          <w:rFonts w:ascii="Courier New" w:eastAsia="Times New Roman" w:hAnsi="Courier New" w:cs="Courier New"/>
          <w:b/>
          <w:bCs/>
          <w:color w:val="000000"/>
          <w:sz w:val="20"/>
          <w:szCs w:val="20"/>
        </w:rPr>
        <w:t>ProcessInvNote</w:t>
      </w:r>
      <w:r w:rsidRPr="00DF457B">
        <w:rPr>
          <w:rFonts w:ascii="Courier New" w:eastAsia="Times New Roman" w:hAnsi="Courier New" w:cs="Courier New"/>
          <w:color w:val="0000FF"/>
          <w:sz w:val="20"/>
          <w:szCs w:val="20"/>
        </w:rPr>
        <w:t>&lt;/ProcessInvNote&gt;</w:t>
      </w:r>
    </w:p>
    <w:p w14:paraId="3D7B3AF7"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&lt;Fkey&gt;</w:t>
      </w:r>
      <w:r w:rsidRPr="00DF457B">
        <w:rPr>
          <w:rFonts w:ascii="Courier New" w:eastAsia="Times New Roman" w:hAnsi="Courier New" w:cs="Courier New"/>
          <w:b/>
          <w:bCs/>
          <w:color w:val="000000"/>
          <w:sz w:val="20"/>
          <w:szCs w:val="20"/>
        </w:rPr>
        <w:t>Fkey</w:t>
      </w:r>
      <w:r w:rsidRPr="00DF457B">
        <w:rPr>
          <w:rFonts w:ascii="Courier New" w:eastAsia="Times New Roman" w:hAnsi="Courier New" w:cs="Courier New"/>
          <w:color w:val="0000FF"/>
          <w:sz w:val="20"/>
          <w:szCs w:val="20"/>
        </w:rPr>
        <w:t>&lt;/Fkey&gt;</w:t>
      </w:r>
    </w:p>
    <w:p w14:paraId="3B91DFD6"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&lt;GrossValue_NonTax&gt;</w:t>
      </w:r>
      <w:r w:rsidRPr="00DF457B">
        <w:rPr>
          <w:rFonts w:ascii="Courier New" w:eastAsia="Times New Roman" w:hAnsi="Courier New" w:cs="Courier New"/>
          <w:b/>
          <w:bCs/>
          <w:color w:val="000000"/>
          <w:sz w:val="20"/>
          <w:szCs w:val="20"/>
        </w:rPr>
        <w:t>22</w:t>
      </w:r>
      <w:r w:rsidRPr="00DF457B">
        <w:rPr>
          <w:rFonts w:ascii="Courier New" w:eastAsia="Times New Roman" w:hAnsi="Courier New" w:cs="Courier New"/>
          <w:color w:val="0000FF"/>
          <w:sz w:val="20"/>
          <w:szCs w:val="20"/>
        </w:rPr>
        <w:t>&lt;/GrossValue_NonTax&gt;</w:t>
      </w:r>
    </w:p>
    <w:p w14:paraId="6644E0DE"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&lt;CurrencyUnit&gt;</w:t>
      </w:r>
      <w:r w:rsidRPr="00DF457B">
        <w:rPr>
          <w:rFonts w:ascii="Courier New" w:eastAsia="Times New Roman" w:hAnsi="Courier New" w:cs="Courier New"/>
          <w:b/>
          <w:bCs/>
          <w:color w:val="000000"/>
          <w:sz w:val="20"/>
          <w:szCs w:val="20"/>
        </w:rPr>
        <w:t>USD</w:t>
      </w:r>
      <w:r w:rsidRPr="00DF457B">
        <w:rPr>
          <w:rFonts w:ascii="Courier New" w:eastAsia="Times New Roman" w:hAnsi="Courier New" w:cs="Courier New"/>
          <w:color w:val="0000FF"/>
          <w:sz w:val="20"/>
          <w:szCs w:val="20"/>
        </w:rPr>
        <w:t>&lt;/CurrencyUnit&gt;</w:t>
      </w:r>
    </w:p>
    <w:p w14:paraId="7B739377"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&lt;ExchangeRate&gt;</w:t>
      </w:r>
      <w:r w:rsidRPr="00DF457B">
        <w:rPr>
          <w:rFonts w:ascii="Courier New" w:eastAsia="Times New Roman" w:hAnsi="Courier New" w:cs="Courier New"/>
          <w:b/>
          <w:bCs/>
          <w:color w:val="000000"/>
          <w:sz w:val="20"/>
          <w:szCs w:val="20"/>
        </w:rPr>
        <w:t>23</w:t>
      </w:r>
      <w:r w:rsidRPr="00DF457B">
        <w:rPr>
          <w:rFonts w:ascii="Courier New" w:eastAsia="Times New Roman" w:hAnsi="Courier New" w:cs="Courier New"/>
          <w:color w:val="0000FF"/>
          <w:sz w:val="20"/>
          <w:szCs w:val="20"/>
        </w:rPr>
        <w:t>&lt;/ExchangeRate&gt;</w:t>
      </w:r>
    </w:p>
    <w:p w14:paraId="1BED2EE0"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&lt;ConvertedAmount&gt;</w:t>
      </w:r>
      <w:r w:rsidRPr="00DF457B">
        <w:rPr>
          <w:rFonts w:ascii="Courier New" w:eastAsia="Times New Roman" w:hAnsi="Courier New" w:cs="Courier New"/>
          <w:b/>
          <w:bCs/>
          <w:color w:val="000000"/>
          <w:sz w:val="20"/>
          <w:szCs w:val="20"/>
        </w:rPr>
        <w:t>24</w:t>
      </w:r>
      <w:r w:rsidRPr="00DF457B">
        <w:rPr>
          <w:rFonts w:ascii="Courier New" w:eastAsia="Times New Roman" w:hAnsi="Courier New" w:cs="Courier New"/>
          <w:color w:val="0000FF"/>
          <w:sz w:val="20"/>
          <w:szCs w:val="20"/>
        </w:rPr>
        <w:t>&lt;/ConvertedAmount&gt;</w:t>
      </w:r>
    </w:p>
    <w:p w14:paraId="752BF78D"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&lt;Extra1&gt;</w:t>
      </w:r>
      <w:r w:rsidRPr="00DF457B">
        <w:rPr>
          <w:rFonts w:ascii="Courier New" w:eastAsia="Times New Roman" w:hAnsi="Courier New" w:cs="Courier New"/>
          <w:b/>
          <w:bCs/>
          <w:color w:val="000000"/>
          <w:sz w:val="20"/>
          <w:szCs w:val="20"/>
        </w:rPr>
        <w:t>Extra1</w:t>
      </w:r>
      <w:r w:rsidRPr="00DF457B">
        <w:rPr>
          <w:rFonts w:ascii="Courier New" w:eastAsia="Times New Roman" w:hAnsi="Courier New" w:cs="Courier New"/>
          <w:color w:val="0000FF"/>
          <w:sz w:val="20"/>
          <w:szCs w:val="20"/>
        </w:rPr>
        <w:t>&lt;/Extra1&gt;</w:t>
      </w:r>
    </w:p>
    <w:p w14:paraId="32C4D48F"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&lt;Extra2&gt;</w:t>
      </w:r>
      <w:r w:rsidRPr="00DF457B">
        <w:rPr>
          <w:rFonts w:ascii="Courier New" w:eastAsia="Times New Roman" w:hAnsi="Courier New" w:cs="Courier New"/>
          <w:b/>
          <w:bCs/>
          <w:color w:val="000000"/>
          <w:sz w:val="20"/>
          <w:szCs w:val="20"/>
        </w:rPr>
        <w:t>Extra2</w:t>
      </w:r>
      <w:r w:rsidRPr="00DF457B">
        <w:rPr>
          <w:rFonts w:ascii="Courier New" w:eastAsia="Times New Roman" w:hAnsi="Courier New" w:cs="Courier New"/>
          <w:color w:val="0000FF"/>
          <w:sz w:val="20"/>
          <w:szCs w:val="20"/>
        </w:rPr>
        <w:t>&lt;/Extra2&gt;</w:t>
      </w:r>
    </w:p>
    <w:p w14:paraId="441B4100"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b/>
          <w:bCs/>
          <w:color w:val="000000"/>
          <w:sz w:val="20"/>
          <w:szCs w:val="20"/>
        </w:rPr>
        <w:t xml:space="preserve">      </w:t>
      </w:r>
      <w:r w:rsidRPr="00DF457B">
        <w:rPr>
          <w:rFonts w:ascii="Courier New" w:eastAsia="Times New Roman" w:hAnsi="Courier New" w:cs="Courier New"/>
          <w:color w:val="0000FF"/>
          <w:sz w:val="20"/>
          <w:szCs w:val="20"/>
        </w:rPr>
        <w:t>&lt;SMSDeliver&gt;</w:t>
      </w:r>
      <w:r w:rsidRPr="00DF457B">
        <w:rPr>
          <w:rFonts w:ascii="Courier New" w:eastAsia="Times New Roman" w:hAnsi="Courier New" w:cs="Courier New"/>
          <w:b/>
          <w:bCs/>
          <w:color w:val="000000"/>
          <w:sz w:val="20"/>
          <w:szCs w:val="20"/>
        </w:rPr>
        <w:t>SMSDeliver</w:t>
      </w:r>
      <w:r w:rsidRPr="00DF457B">
        <w:rPr>
          <w:rFonts w:ascii="Courier New" w:eastAsia="Times New Roman" w:hAnsi="Courier New" w:cs="Courier New"/>
          <w:color w:val="0000FF"/>
          <w:sz w:val="20"/>
          <w:szCs w:val="20"/>
        </w:rPr>
        <w:t>&lt;/SMSDeliver&gt;</w:t>
      </w:r>
    </w:p>
    <w:p w14:paraId="649968AD"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&lt;/Invoice&gt;</w:t>
      </w:r>
    </w:p>
    <w:p w14:paraId="6C51A038" w14:textId="77777777" w:rsidR="00AC3E5D" w:rsidRPr="00DF457B"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DF457B">
        <w:rPr>
          <w:rFonts w:ascii="Courier New" w:eastAsia="Times New Roman" w:hAnsi="Courier New" w:cs="Courier New"/>
          <w:color w:val="0000FF"/>
          <w:sz w:val="20"/>
          <w:szCs w:val="20"/>
        </w:rPr>
        <w:t>&lt;/Inv&gt;</w:t>
      </w:r>
    </w:p>
    <w:p w14:paraId="127C695A" w14:textId="77777777" w:rsidR="00AC3E5D" w:rsidRPr="00DF457B" w:rsidRDefault="00AC3E5D" w:rsidP="00AC3E5D">
      <w:pPr>
        <w:shd w:val="clear" w:color="auto" w:fill="FFFFFF"/>
        <w:spacing w:after="0" w:line="240" w:lineRule="auto"/>
        <w:rPr>
          <w:rFonts w:eastAsia="Times New Roman" w:cs="Times New Roman"/>
          <w:szCs w:val="24"/>
        </w:rPr>
      </w:pPr>
      <w:r w:rsidRPr="00DF457B">
        <w:rPr>
          <w:rFonts w:ascii="Courier New" w:eastAsia="Times New Roman" w:hAnsi="Courier New" w:cs="Courier New"/>
          <w:color w:val="0000FF"/>
          <w:sz w:val="20"/>
          <w:szCs w:val="20"/>
        </w:rPr>
        <w:t>&lt;/Invoices&gt;</w:t>
      </w:r>
    </w:p>
    <w:p w14:paraId="49E24F7A" w14:textId="77777777" w:rsidR="00AC3E5D" w:rsidRDefault="00AC3E5D" w:rsidP="00AC3E5D">
      <w:pPr>
        <w:rPr>
          <w:lang w:eastAsia="x-none"/>
        </w:rPr>
      </w:pPr>
    </w:p>
    <w:p w14:paraId="0A0FD47D" w14:textId="77777777" w:rsidR="00AC3E5D" w:rsidRDefault="00AC3E5D" w:rsidP="00AC3E5D">
      <w:pPr>
        <w:pStyle w:val="Heading3"/>
      </w:pPr>
      <w:bookmarkStart w:id="24" w:name="_Toc90309016"/>
      <w:r>
        <w:t>Gửi lại email thông báo hóa đơn phát hành</w:t>
      </w:r>
      <w:bookmarkEnd w:id="24"/>
    </w:p>
    <w:p w14:paraId="1C5778BC" w14:textId="77777777" w:rsidR="00AC3E5D" w:rsidRDefault="00AC3E5D" w:rsidP="00AC3E5D">
      <w:pPr>
        <w:rPr>
          <w:rFonts w:cs="Times New Roman"/>
          <w:szCs w:val="24"/>
        </w:rPr>
      </w:pPr>
      <w:r>
        <w:rPr>
          <w:rFonts w:cs="Times New Roman"/>
          <w:szCs w:val="24"/>
        </w:rPr>
        <w:t>URL</w:t>
      </w:r>
    </w:p>
    <w:p w14:paraId="62BF760C" w14:textId="77777777" w:rsidR="00AC3E5D" w:rsidRDefault="00AC3E5D" w:rsidP="00AC3E5D">
      <w:pPr>
        <w:ind w:firstLine="720"/>
        <w:rPr>
          <w:rFonts w:cs="Times New Roman"/>
          <w:szCs w:val="24"/>
        </w:rPr>
      </w:pPr>
      <w:r w:rsidRPr="00FF6A16">
        <w:rPr>
          <w:rFonts w:cs="Times New Roman"/>
          <w:szCs w:val="24"/>
        </w:rPr>
        <w:t xml:space="preserve">public string </w:t>
      </w:r>
      <w:r w:rsidRPr="00FF6A16">
        <w:rPr>
          <w:rFonts w:cs="Times New Roman"/>
          <w:b/>
          <w:szCs w:val="24"/>
        </w:rPr>
        <w:t>SendAgainEmailServ</w:t>
      </w:r>
      <w:r w:rsidRPr="00FF6A16">
        <w:rPr>
          <w:rFonts w:cs="Times New Roman"/>
          <w:szCs w:val="24"/>
        </w:rPr>
        <w:t>(string Account, string ACpass, string username, string password, string xmlDataInvoiceEmail, string hdPattern, string Serial)</w:t>
      </w:r>
    </w:p>
    <w:p w14:paraId="66209B93" w14:textId="77777777" w:rsidR="00AC3E5D" w:rsidRPr="00593BE8" w:rsidRDefault="00AC3E5D" w:rsidP="00A75803">
      <w:pPr>
        <w:pStyle w:val="N"/>
      </w:pPr>
      <w:r w:rsidRPr="00593BE8">
        <w:t>DESCRIPTION</w:t>
      </w:r>
    </w:p>
    <w:p w14:paraId="0BFD41DA" w14:textId="77777777" w:rsidR="00AC3E5D" w:rsidRDefault="00AC3E5D" w:rsidP="00A75803">
      <w:pPr>
        <w:pStyle w:val="N"/>
      </w:pPr>
      <w:r>
        <w:tab/>
        <w:t>Đây là web service cho phép gửi lại email thông báo phát hành hóa đơn tới khách hàng</w:t>
      </w:r>
    </w:p>
    <w:p w14:paraId="0DD40DCF" w14:textId="77777777" w:rsidR="00AC3E5D" w:rsidRPr="00007702" w:rsidRDefault="00AC3E5D" w:rsidP="00A75803">
      <w:pPr>
        <w:pStyle w:val="N"/>
      </w:pPr>
      <w:r w:rsidRPr="00663B3E">
        <w:lastRenderedPageBreak/>
        <w:t>HTTP METHOD</w:t>
      </w:r>
    </w:p>
    <w:p w14:paraId="1B2267DD" w14:textId="77777777" w:rsidR="00AC3E5D" w:rsidRPr="00007702" w:rsidRDefault="00AC3E5D" w:rsidP="00A75803">
      <w:pPr>
        <w:pStyle w:val="N"/>
        <w:rPr>
          <w:b/>
        </w:rPr>
      </w:pPr>
      <w:r>
        <w:tab/>
      </w:r>
      <w:r w:rsidRPr="00610AFD">
        <w:t>POST</w:t>
      </w:r>
    </w:p>
    <w:p w14:paraId="11F73C77" w14:textId="77777777" w:rsidR="00AC3E5D" w:rsidRPr="00610AFD" w:rsidRDefault="00AC3E5D" w:rsidP="00A75803">
      <w:pPr>
        <w:pStyle w:val="N"/>
      </w:pPr>
      <w:r w:rsidRPr="00610AFD">
        <w:t>REQUEST BODY</w:t>
      </w:r>
    </w:p>
    <w:p w14:paraId="54D75707" w14:textId="77777777" w:rsidR="00AC3E5D" w:rsidRPr="00F951E6"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Account/ACPass</w:t>
      </w:r>
      <w:r w:rsidRPr="009372AD">
        <w:rPr>
          <w:rFonts w:eastAsia="Calibri" w:cs="Times New Roman"/>
          <w:b/>
          <w:szCs w:val="24"/>
        </w:rPr>
        <w:t xml:space="preserve">:  </w:t>
      </w:r>
      <w:r w:rsidRPr="009372AD">
        <w:rPr>
          <w:rFonts w:eastAsia="Calibri" w:cs="Times New Roman"/>
          <w:szCs w:val="24"/>
        </w:rPr>
        <w:t xml:space="preserve">Tài khoản được cấp phát cho nhân viên </w:t>
      </w:r>
      <w:r>
        <w:rPr>
          <w:rFonts w:eastAsia="Calibri" w:cs="Times New Roman"/>
          <w:szCs w:val="24"/>
        </w:rPr>
        <w:t>có quyền gửi mail</w:t>
      </w:r>
    </w:p>
    <w:p w14:paraId="6432916A" w14:textId="77777777" w:rsidR="00AC3E5D" w:rsidRPr="00BE4B6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0301829A" w14:textId="77777777" w:rsidR="00AC3E5D" w:rsidRPr="00BE4B6D" w:rsidRDefault="00AC3E5D" w:rsidP="00AC3E5D">
      <w:pPr>
        <w:pStyle w:val="ListParagraph"/>
        <w:numPr>
          <w:ilvl w:val="0"/>
          <w:numId w:val="2"/>
        </w:numPr>
        <w:spacing w:after="0" w:line="360" w:lineRule="auto"/>
        <w:ind w:left="1080"/>
        <w:jc w:val="both"/>
        <w:rPr>
          <w:rFonts w:eastAsia="Calibri" w:cs="Times New Roman"/>
          <w:b/>
          <w:szCs w:val="24"/>
          <w:u w:val="single"/>
        </w:rPr>
      </w:pPr>
      <w:r w:rsidRPr="00BE4B6D">
        <w:rPr>
          <w:rFonts w:cs="Times New Roman"/>
          <w:b/>
          <w:szCs w:val="24"/>
        </w:rPr>
        <w:t xml:space="preserve">xmlDataInvoiceEmail: </w:t>
      </w:r>
      <w:r w:rsidRPr="00BE4B6D">
        <w:rPr>
          <w:rFonts w:cs="Times New Roman"/>
          <w:szCs w:val="24"/>
        </w:rPr>
        <w:t>Thông tin hóa đơn cho nội dung gử</w:t>
      </w:r>
      <w:r>
        <w:rPr>
          <w:rFonts w:cs="Times New Roman"/>
          <w:szCs w:val="24"/>
        </w:rPr>
        <w:t>i mail</w:t>
      </w:r>
    </w:p>
    <w:p w14:paraId="6BFC016B" w14:textId="77777777" w:rsidR="00AC3E5D" w:rsidRPr="00BE4B6D" w:rsidRDefault="00AC3E5D" w:rsidP="00AC3E5D">
      <w:pPr>
        <w:pStyle w:val="ListParagraph"/>
        <w:numPr>
          <w:ilvl w:val="0"/>
          <w:numId w:val="2"/>
        </w:numPr>
        <w:spacing w:after="0" w:line="360" w:lineRule="auto"/>
        <w:ind w:left="1080"/>
        <w:jc w:val="both"/>
        <w:rPr>
          <w:rFonts w:eastAsia="Calibri" w:cs="Times New Roman"/>
          <w:b/>
          <w:szCs w:val="24"/>
          <w:u w:val="single"/>
        </w:rPr>
      </w:pPr>
      <w:r w:rsidRPr="00BE4B6D">
        <w:rPr>
          <w:rFonts w:cs="Times New Roman"/>
          <w:b/>
          <w:szCs w:val="24"/>
        </w:rPr>
        <w:t>hdPattern</w:t>
      </w:r>
      <w:r w:rsidRPr="00BE4B6D">
        <w:rPr>
          <w:rFonts w:cs="Times New Roman"/>
          <w:szCs w:val="24"/>
        </w:rPr>
        <w:t>: Mẫu số hóa đơn</w:t>
      </w:r>
    </w:p>
    <w:p w14:paraId="3DCF5DE9" w14:textId="77777777" w:rsidR="00AC3E5D" w:rsidRPr="00BE4B6D" w:rsidRDefault="00AC3E5D" w:rsidP="00AC3E5D">
      <w:pPr>
        <w:pStyle w:val="ListParagraph"/>
        <w:numPr>
          <w:ilvl w:val="0"/>
          <w:numId w:val="2"/>
        </w:numPr>
        <w:spacing w:after="0" w:line="360" w:lineRule="auto"/>
        <w:ind w:left="1080"/>
        <w:jc w:val="both"/>
        <w:rPr>
          <w:rFonts w:eastAsia="Calibri" w:cs="Times New Roman"/>
          <w:b/>
          <w:szCs w:val="24"/>
          <w:u w:val="single"/>
        </w:rPr>
      </w:pPr>
      <w:r w:rsidRPr="00BE4B6D">
        <w:rPr>
          <w:rFonts w:cs="Times New Roman"/>
          <w:b/>
          <w:szCs w:val="24"/>
        </w:rPr>
        <w:t xml:space="preserve">Serial: </w:t>
      </w:r>
      <w:r>
        <w:rPr>
          <w:rFonts w:cs="Times New Roman"/>
          <w:szCs w:val="24"/>
        </w:rPr>
        <w:t xml:space="preserve">Ký </w:t>
      </w:r>
      <w:r w:rsidRPr="00BE4B6D">
        <w:rPr>
          <w:rFonts w:cs="Times New Roman"/>
          <w:szCs w:val="24"/>
        </w:rPr>
        <w:t>hiệu hóa đơn</w:t>
      </w:r>
    </w:p>
    <w:p w14:paraId="57527DBF" w14:textId="77777777" w:rsidR="00AC3E5D" w:rsidRPr="00F951E6" w:rsidRDefault="00AC3E5D" w:rsidP="00AC3E5D">
      <w:pPr>
        <w:spacing w:after="0" w:line="360" w:lineRule="auto"/>
        <w:jc w:val="both"/>
        <w:rPr>
          <w:rFonts w:eastAsia="Calibri" w:cs="Times New Roman"/>
          <w:b/>
          <w:szCs w:val="24"/>
          <w:u w:val="single"/>
        </w:rPr>
      </w:pPr>
    </w:p>
    <w:p w14:paraId="12AEFAE1"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17151E74"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5DDB5231"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41ED1471"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3F360972" w14:textId="77777777" w:rsidR="00AC3E5D" w:rsidRPr="00660ABB" w:rsidRDefault="00AC3E5D" w:rsidP="001B79C4">
            <w:pPr>
              <w:pStyle w:val="ListParagraph"/>
            </w:pPr>
            <w:r>
              <w:t>Ghi chú</w:t>
            </w:r>
          </w:p>
        </w:tc>
      </w:tr>
      <w:tr w:rsidR="00AC3E5D" w:rsidRPr="00660ABB" w14:paraId="38754E63" w14:textId="77777777" w:rsidTr="001B79C4">
        <w:tc>
          <w:tcPr>
            <w:tcW w:w="1710" w:type="dxa"/>
            <w:tcBorders>
              <w:top w:val="single" w:sz="4" w:space="0" w:color="2E74B5"/>
              <w:left w:val="single" w:sz="4" w:space="0" w:color="2E74B5"/>
              <w:right w:val="single" w:sz="4" w:space="0" w:color="2E74B5"/>
            </w:tcBorders>
            <w:shd w:val="clear" w:color="auto" w:fill="auto"/>
          </w:tcPr>
          <w:p w14:paraId="203DF8EC"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48332BB"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p>
        </w:tc>
        <w:tc>
          <w:tcPr>
            <w:tcW w:w="2515" w:type="dxa"/>
            <w:tcBorders>
              <w:top w:val="single" w:sz="4" w:space="0" w:color="2E74B5"/>
              <w:left w:val="single" w:sz="4" w:space="0" w:color="2E74B5"/>
              <w:bottom w:val="single" w:sz="4" w:space="0" w:color="2E74B5"/>
              <w:right w:val="single" w:sz="4" w:space="0" w:color="2E74B5"/>
            </w:tcBorders>
          </w:tcPr>
          <w:p w14:paraId="383DDDDE" w14:textId="77777777" w:rsidR="00AC3E5D" w:rsidRPr="009372AD" w:rsidRDefault="00AC3E5D" w:rsidP="001B79C4">
            <w:pPr>
              <w:pStyle w:val="ListParagraph"/>
              <w:ind w:left="0"/>
              <w:jc w:val="both"/>
              <w:rPr>
                <w:rFonts w:cs="Times New Roman"/>
              </w:rPr>
            </w:pPr>
            <w:r>
              <w:rPr>
                <w:rFonts w:cs="Times New Roman"/>
              </w:rPr>
              <w:t>Tài khoản đăng nhập sau hoặc không có quyền thực hiện tác vụ</w:t>
            </w:r>
          </w:p>
        </w:tc>
      </w:tr>
      <w:tr w:rsidR="00AC3E5D" w:rsidRPr="00660ABB" w14:paraId="2E774223"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74D0369"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ERR:2</w:t>
            </w:r>
            <w:r>
              <w:rPr>
                <w:rFonts w:cs="Times New Roman"/>
                <w:szCs w:val="24"/>
              </w:rPr>
              <w:t>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08885A6" w14:textId="77777777" w:rsidR="00AC3E5D" w:rsidRPr="009372AD" w:rsidRDefault="00AC3E5D" w:rsidP="001B79C4">
            <w:pPr>
              <w:pStyle w:val="ListParagraph"/>
              <w:ind w:left="0"/>
              <w:jc w:val="both"/>
              <w:rPr>
                <w:rFonts w:cs="Times New Roman"/>
              </w:rPr>
            </w:pPr>
            <w:r>
              <w:rPr>
                <w:rFonts w:cs="Times New Roman"/>
              </w:rPr>
              <w:t>Không tìm được công ty, tài khoản không tồn tại</w:t>
            </w:r>
          </w:p>
        </w:tc>
        <w:tc>
          <w:tcPr>
            <w:tcW w:w="2515" w:type="dxa"/>
            <w:tcBorders>
              <w:top w:val="single" w:sz="4" w:space="0" w:color="2E74B5"/>
              <w:left w:val="single" w:sz="4" w:space="0" w:color="2E74B5"/>
              <w:bottom w:val="single" w:sz="4" w:space="0" w:color="2E74B5"/>
              <w:right w:val="single" w:sz="4" w:space="0" w:color="2E74B5"/>
            </w:tcBorders>
          </w:tcPr>
          <w:p w14:paraId="007BF51E" w14:textId="77777777" w:rsidR="00AC3E5D" w:rsidRPr="009372AD" w:rsidRDefault="00AC3E5D" w:rsidP="001B79C4">
            <w:pPr>
              <w:pStyle w:val="ListParagraph"/>
              <w:ind w:left="0"/>
              <w:jc w:val="both"/>
              <w:rPr>
                <w:rFonts w:cs="Times New Roman"/>
              </w:rPr>
            </w:pPr>
          </w:p>
        </w:tc>
      </w:tr>
      <w:tr w:rsidR="00AC3E5D" w:rsidRPr="00660ABB" w14:paraId="5A4F1A05"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0310212" w14:textId="77777777" w:rsidR="00AC3E5D" w:rsidRPr="009372AD" w:rsidRDefault="00AC3E5D" w:rsidP="001B79C4">
            <w:pPr>
              <w:autoSpaceDE w:val="0"/>
              <w:autoSpaceDN w:val="0"/>
              <w:adjustRightInd w:val="0"/>
              <w:jc w:val="both"/>
              <w:rPr>
                <w:rFonts w:cs="Times New Roman"/>
                <w:szCs w:val="24"/>
              </w:rPr>
            </w:pPr>
            <w:r>
              <w:rPr>
                <w:rFonts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3294B36" w14:textId="77777777" w:rsidR="00AC3E5D" w:rsidRPr="009372AD" w:rsidRDefault="00AC3E5D" w:rsidP="001B79C4">
            <w:pPr>
              <w:pStyle w:val="ListParagraph"/>
              <w:ind w:left="0"/>
              <w:jc w:val="both"/>
              <w:rPr>
                <w:rFonts w:cs="Times New Roman"/>
              </w:rPr>
            </w:pPr>
            <w:r>
              <w:rPr>
                <w:rFonts w:cs="Times New Roman"/>
              </w:rPr>
              <w:t>Dữ liệu Pattern để trống</w:t>
            </w:r>
          </w:p>
        </w:tc>
        <w:tc>
          <w:tcPr>
            <w:tcW w:w="2515" w:type="dxa"/>
            <w:tcBorders>
              <w:top w:val="single" w:sz="4" w:space="0" w:color="2E74B5"/>
              <w:left w:val="single" w:sz="4" w:space="0" w:color="2E74B5"/>
              <w:bottom w:val="single" w:sz="4" w:space="0" w:color="2E74B5"/>
              <w:right w:val="single" w:sz="4" w:space="0" w:color="2E74B5"/>
            </w:tcBorders>
          </w:tcPr>
          <w:p w14:paraId="42373092" w14:textId="77777777" w:rsidR="00AC3E5D" w:rsidRPr="009372AD" w:rsidRDefault="00AC3E5D" w:rsidP="001B79C4">
            <w:pPr>
              <w:pStyle w:val="ListParagraph"/>
              <w:ind w:left="0"/>
              <w:jc w:val="both"/>
              <w:rPr>
                <w:rFonts w:cs="Times New Roman"/>
              </w:rPr>
            </w:pPr>
          </w:p>
        </w:tc>
      </w:tr>
      <w:tr w:rsidR="00AC3E5D" w:rsidRPr="00660ABB" w14:paraId="46798D5D"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7A60883" w14:textId="77777777" w:rsidR="00AC3E5D" w:rsidRDefault="00AC3E5D" w:rsidP="001B79C4">
            <w:pPr>
              <w:autoSpaceDE w:val="0"/>
              <w:autoSpaceDN w:val="0"/>
              <w:adjustRightInd w:val="0"/>
              <w:jc w:val="both"/>
              <w:rPr>
                <w:rFonts w:cs="Times New Roman"/>
                <w:szCs w:val="24"/>
              </w:rPr>
            </w:pPr>
            <w:r>
              <w:rPr>
                <w:rFonts w:cs="Times New Roman"/>
                <w:szCs w:val="24"/>
              </w:rPr>
              <w:t>ERR:9</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7A14323" w14:textId="77777777" w:rsidR="00AC3E5D" w:rsidRDefault="00AC3E5D" w:rsidP="001B79C4">
            <w:pPr>
              <w:pStyle w:val="ListParagraph"/>
              <w:ind w:left="0"/>
              <w:jc w:val="both"/>
              <w:rPr>
                <w:rFonts w:cs="Times New Roman"/>
              </w:rPr>
            </w:pPr>
            <w:r>
              <w:rPr>
                <w:rFonts w:cs="Times New Roman"/>
              </w:rPr>
              <w:t>Dữ liệu Serial để trống</w:t>
            </w:r>
          </w:p>
        </w:tc>
        <w:tc>
          <w:tcPr>
            <w:tcW w:w="2515" w:type="dxa"/>
            <w:tcBorders>
              <w:top w:val="single" w:sz="4" w:space="0" w:color="2E74B5"/>
              <w:left w:val="single" w:sz="4" w:space="0" w:color="2E74B5"/>
              <w:bottom w:val="single" w:sz="4" w:space="0" w:color="2E74B5"/>
              <w:right w:val="single" w:sz="4" w:space="0" w:color="2E74B5"/>
            </w:tcBorders>
          </w:tcPr>
          <w:p w14:paraId="70995C5F" w14:textId="77777777" w:rsidR="00AC3E5D" w:rsidRPr="009372AD" w:rsidRDefault="00AC3E5D" w:rsidP="001B79C4">
            <w:pPr>
              <w:pStyle w:val="ListParagraph"/>
              <w:ind w:left="0"/>
              <w:jc w:val="both"/>
              <w:rPr>
                <w:rFonts w:cs="Times New Roman"/>
              </w:rPr>
            </w:pPr>
          </w:p>
        </w:tc>
      </w:tr>
      <w:tr w:rsidR="00AC3E5D" w:rsidRPr="00660ABB" w14:paraId="4A2E3BD2"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0311582" w14:textId="77777777" w:rsidR="00AC3E5D" w:rsidRPr="009372AD" w:rsidRDefault="00AC3E5D" w:rsidP="001B79C4">
            <w:pPr>
              <w:autoSpaceDE w:val="0"/>
              <w:autoSpaceDN w:val="0"/>
              <w:adjustRightInd w:val="0"/>
              <w:jc w:val="both"/>
              <w:rPr>
                <w:rFonts w:cs="Times New Roman"/>
                <w:szCs w:val="24"/>
              </w:rPr>
            </w:pPr>
            <w:r>
              <w:rPr>
                <w:rFonts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612E535" w14:textId="77777777" w:rsidR="00AC3E5D" w:rsidRPr="009372AD" w:rsidRDefault="00AC3E5D" w:rsidP="001B79C4">
            <w:pPr>
              <w:pStyle w:val="ListParagraph"/>
              <w:ind w:left="0"/>
              <w:jc w:val="both"/>
              <w:rPr>
                <w:rFonts w:cs="Times New Roman"/>
              </w:rPr>
            </w:pPr>
            <w:r>
              <w:rPr>
                <w:rFonts w:cs="Times New Roman"/>
              </w:rPr>
              <w:t>Dữ liệu Fkey để trống trong chuỗi xml gửi lên</w:t>
            </w:r>
          </w:p>
        </w:tc>
        <w:tc>
          <w:tcPr>
            <w:tcW w:w="2515" w:type="dxa"/>
            <w:tcBorders>
              <w:top w:val="single" w:sz="4" w:space="0" w:color="2E74B5"/>
              <w:left w:val="single" w:sz="4" w:space="0" w:color="2E74B5"/>
              <w:bottom w:val="single" w:sz="4" w:space="0" w:color="2E74B5"/>
              <w:right w:val="single" w:sz="4" w:space="0" w:color="2E74B5"/>
            </w:tcBorders>
          </w:tcPr>
          <w:p w14:paraId="0DEFF8F3" w14:textId="77777777" w:rsidR="00AC3E5D" w:rsidRPr="009372AD" w:rsidRDefault="00AC3E5D" w:rsidP="001B79C4">
            <w:pPr>
              <w:pStyle w:val="ListParagraph"/>
              <w:ind w:left="0"/>
              <w:jc w:val="both"/>
              <w:rPr>
                <w:rFonts w:cs="Times New Roman"/>
              </w:rPr>
            </w:pPr>
          </w:p>
        </w:tc>
      </w:tr>
      <w:tr w:rsidR="00AC3E5D" w:rsidRPr="00660ABB" w14:paraId="1132FD3B"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AB9D44F" w14:textId="77777777" w:rsidR="00AC3E5D" w:rsidRDefault="00AC3E5D" w:rsidP="001B79C4">
            <w:pPr>
              <w:autoSpaceDE w:val="0"/>
              <w:autoSpaceDN w:val="0"/>
              <w:adjustRightInd w:val="0"/>
              <w:jc w:val="both"/>
              <w:rPr>
                <w:rFonts w:cs="Times New Roman"/>
                <w:szCs w:val="24"/>
              </w:rPr>
            </w:pPr>
            <w:r w:rsidRPr="00663D10">
              <w:rPr>
                <w:rFonts w:cs="Times New Roman"/>
                <w:szCs w:val="24"/>
              </w:rPr>
              <w:t>ERR:10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612BF8D" w14:textId="77777777" w:rsidR="00AC3E5D" w:rsidRDefault="00AC3E5D" w:rsidP="001B79C4">
            <w:pPr>
              <w:pStyle w:val="ListParagraph"/>
              <w:ind w:left="0"/>
              <w:jc w:val="both"/>
              <w:rPr>
                <w:rFonts w:cs="Times New Roman"/>
              </w:rPr>
            </w:pPr>
            <w:r>
              <w:rPr>
                <w:rFonts w:cs="Times New Roman"/>
              </w:rPr>
              <w:t>Số lượng fkey truyền vào lớn hơn giới hạn tối đa cho phép</w:t>
            </w:r>
          </w:p>
        </w:tc>
        <w:tc>
          <w:tcPr>
            <w:tcW w:w="2515" w:type="dxa"/>
            <w:tcBorders>
              <w:top w:val="single" w:sz="4" w:space="0" w:color="2E74B5"/>
              <w:left w:val="single" w:sz="4" w:space="0" w:color="2E74B5"/>
              <w:bottom w:val="single" w:sz="4" w:space="0" w:color="2E74B5"/>
              <w:right w:val="single" w:sz="4" w:space="0" w:color="2E74B5"/>
            </w:tcBorders>
          </w:tcPr>
          <w:p w14:paraId="484B70CB" w14:textId="77777777" w:rsidR="00AC3E5D" w:rsidRPr="009372AD" w:rsidRDefault="00AC3E5D" w:rsidP="001B79C4">
            <w:pPr>
              <w:pStyle w:val="ListParagraph"/>
              <w:ind w:left="0"/>
              <w:jc w:val="both"/>
              <w:rPr>
                <w:rFonts w:cs="Times New Roman"/>
              </w:rPr>
            </w:pPr>
            <w:r>
              <w:rPr>
                <w:rFonts w:cs="Times New Roman"/>
              </w:rPr>
              <w:t>Mặc định là 5000 hoặc theo cấu hình cho từng app</w:t>
            </w:r>
          </w:p>
        </w:tc>
      </w:tr>
      <w:tr w:rsidR="00AC3E5D" w:rsidRPr="00660ABB" w14:paraId="5D96D7AA"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C297FF8" w14:textId="77777777" w:rsidR="00AC3E5D" w:rsidRDefault="00AC3E5D" w:rsidP="001B79C4">
            <w:pPr>
              <w:autoSpaceDE w:val="0"/>
              <w:autoSpaceDN w:val="0"/>
              <w:adjustRightInd w:val="0"/>
              <w:jc w:val="both"/>
              <w:rPr>
                <w:rFonts w:cs="Times New Roman"/>
                <w:szCs w:val="24"/>
              </w:rPr>
            </w:pPr>
            <w:r w:rsidRPr="00886E5F">
              <w:rPr>
                <w:rFonts w:cs="Times New Roman"/>
                <w:szCs w:val="24"/>
              </w:rPr>
              <w:t>ERR:20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F1F4E80" w14:textId="77777777" w:rsidR="00AC3E5D" w:rsidRDefault="00AC3E5D" w:rsidP="001B79C4">
            <w:pPr>
              <w:pStyle w:val="ListParagraph"/>
              <w:ind w:left="0"/>
              <w:jc w:val="both"/>
              <w:rPr>
                <w:rFonts w:cs="Times New Roman"/>
              </w:rPr>
            </w:pPr>
            <w:r>
              <w:rPr>
                <w:rFonts w:cs="Times New Roman"/>
              </w:rPr>
              <w:t>Không tìm thấy thông báo phát hành hợp lệ</w:t>
            </w:r>
          </w:p>
        </w:tc>
        <w:tc>
          <w:tcPr>
            <w:tcW w:w="2515" w:type="dxa"/>
            <w:tcBorders>
              <w:top w:val="single" w:sz="4" w:space="0" w:color="2E74B5"/>
              <w:left w:val="single" w:sz="4" w:space="0" w:color="2E74B5"/>
              <w:bottom w:val="single" w:sz="4" w:space="0" w:color="2E74B5"/>
              <w:right w:val="single" w:sz="4" w:space="0" w:color="2E74B5"/>
            </w:tcBorders>
          </w:tcPr>
          <w:p w14:paraId="3F132C4A" w14:textId="77777777" w:rsidR="00AC3E5D" w:rsidRPr="009372AD" w:rsidRDefault="00AC3E5D" w:rsidP="001B79C4">
            <w:pPr>
              <w:pStyle w:val="ListParagraph"/>
              <w:ind w:left="0"/>
              <w:jc w:val="both"/>
              <w:rPr>
                <w:rFonts w:cs="Times New Roman"/>
              </w:rPr>
            </w:pPr>
          </w:p>
        </w:tc>
      </w:tr>
      <w:tr w:rsidR="00AC3E5D" w:rsidRPr="00660ABB" w14:paraId="46DD9A1F"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EDC8B37" w14:textId="77777777" w:rsidR="00AC3E5D" w:rsidRPr="009372AD" w:rsidRDefault="00AC3E5D" w:rsidP="001B79C4">
            <w:pPr>
              <w:autoSpaceDE w:val="0"/>
              <w:autoSpaceDN w:val="0"/>
              <w:adjustRightInd w:val="0"/>
              <w:jc w:val="both"/>
              <w:rPr>
                <w:rFonts w:cs="Times New Roman"/>
                <w:szCs w:val="24"/>
              </w:rPr>
            </w:pPr>
            <w:r>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DD5C3D9" w14:textId="77777777" w:rsidR="00AC3E5D" w:rsidRPr="009372AD" w:rsidRDefault="00AC3E5D" w:rsidP="001B79C4">
            <w:pPr>
              <w:pStyle w:val="ListParagraph"/>
              <w:ind w:left="0"/>
              <w:jc w:val="both"/>
              <w:rPr>
                <w:rFonts w:cs="Times New Roman"/>
              </w:rPr>
            </w:pPr>
            <w:r>
              <w:rPr>
                <w:rFonts w:cs="Times New Roman"/>
              </w:rPr>
              <w:t>Không tìm được hóa đơn để tạo và gửi lại mail</w:t>
            </w:r>
          </w:p>
        </w:tc>
        <w:tc>
          <w:tcPr>
            <w:tcW w:w="2515" w:type="dxa"/>
            <w:tcBorders>
              <w:top w:val="single" w:sz="4" w:space="0" w:color="2E74B5"/>
              <w:left w:val="single" w:sz="4" w:space="0" w:color="2E74B5"/>
              <w:bottom w:val="single" w:sz="4" w:space="0" w:color="2E74B5"/>
              <w:right w:val="single" w:sz="4" w:space="0" w:color="2E74B5"/>
            </w:tcBorders>
          </w:tcPr>
          <w:p w14:paraId="3CC75A3D" w14:textId="77777777" w:rsidR="00AC3E5D" w:rsidRPr="009372AD" w:rsidRDefault="00AC3E5D" w:rsidP="001B79C4">
            <w:pPr>
              <w:pStyle w:val="ListParagraph"/>
              <w:ind w:left="0"/>
              <w:jc w:val="both"/>
              <w:rPr>
                <w:rFonts w:cs="Times New Roman"/>
              </w:rPr>
            </w:pPr>
          </w:p>
        </w:tc>
      </w:tr>
      <w:tr w:rsidR="00AC3E5D" w:rsidRPr="00660ABB" w14:paraId="1DAB56F4"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E6E676F" w14:textId="77777777" w:rsidR="00AC3E5D" w:rsidRDefault="00AC3E5D" w:rsidP="001B79C4">
            <w:pPr>
              <w:autoSpaceDE w:val="0"/>
              <w:autoSpaceDN w:val="0"/>
              <w:adjustRightInd w:val="0"/>
              <w:jc w:val="both"/>
              <w:rPr>
                <w:rFonts w:cs="Times New Roman"/>
                <w:szCs w:val="24"/>
              </w:rPr>
            </w:pPr>
            <w:r>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C82F4CD" w14:textId="77777777" w:rsidR="00AC3E5D" w:rsidRDefault="00AC3E5D" w:rsidP="001B79C4">
            <w:pPr>
              <w:pStyle w:val="ListParagraph"/>
              <w:ind w:left="0"/>
              <w:jc w:val="both"/>
              <w:rPr>
                <w:rFonts w:cs="Times New Roman"/>
              </w:rPr>
            </w:pPr>
            <w:r>
              <w:rPr>
                <w:rFonts w:cs="Times New Roman"/>
              </w:rPr>
              <w:t>Không tìm thấy câu hình IDeliver để tạo và gửi lại gửi mail</w:t>
            </w:r>
          </w:p>
        </w:tc>
        <w:tc>
          <w:tcPr>
            <w:tcW w:w="2515" w:type="dxa"/>
            <w:tcBorders>
              <w:top w:val="single" w:sz="4" w:space="0" w:color="2E74B5"/>
              <w:left w:val="single" w:sz="4" w:space="0" w:color="2E74B5"/>
              <w:bottom w:val="single" w:sz="4" w:space="0" w:color="2E74B5"/>
              <w:right w:val="single" w:sz="4" w:space="0" w:color="2E74B5"/>
            </w:tcBorders>
          </w:tcPr>
          <w:p w14:paraId="36F63065" w14:textId="77777777" w:rsidR="00AC3E5D" w:rsidRPr="009372AD" w:rsidRDefault="00AC3E5D" w:rsidP="001B79C4">
            <w:pPr>
              <w:jc w:val="both"/>
              <w:rPr>
                <w:rFonts w:cs="Times New Roman"/>
                <w:szCs w:val="24"/>
              </w:rPr>
            </w:pPr>
          </w:p>
        </w:tc>
      </w:tr>
      <w:tr w:rsidR="00AC3E5D" w:rsidRPr="00660ABB" w14:paraId="72005775"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1339453" w14:textId="77777777" w:rsidR="00AC3E5D" w:rsidRDefault="00AC3E5D" w:rsidP="001B79C4">
            <w:pPr>
              <w:autoSpaceDE w:val="0"/>
              <w:autoSpaceDN w:val="0"/>
              <w:adjustRightInd w:val="0"/>
              <w:jc w:val="both"/>
              <w:rPr>
                <w:rFonts w:cs="Times New Roman"/>
                <w:szCs w:val="24"/>
              </w:rPr>
            </w:pPr>
            <w:r>
              <w:rPr>
                <w:rFonts w:cs="Times New Roman"/>
                <w:szCs w:val="24"/>
              </w:rPr>
              <w:t xml:space="preserve">ERR:7 </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2CE0B25" w14:textId="77777777" w:rsidR="00AC3E5D" w:rsidRDefault="00AC3E5D" w:rsidP="001B79C4">
            <w:pPr>
              <w:pStyle w:val="ListParagraph"/>
              <w:ind w:left="0"/>
              <w:jc w:val="both"/>
              <w:rPr>
                <w:rFonts w:cs="Times New Roman"/>
              </w:rPr>
            </w:pPr>
            <w:r>
              <w:rPr>
                <w:rFonts w:cs="Times New Roman"/>
              </w:rPr>
              <w:t>Không gửi được email nào thành công</w:t>
            </w:r>
          </w:p>
        </w:tc>
        <w:tc>
          <w:tcPr>
            <w:tcW w:w="2515" w:type="dxa"/>
            <w:tcBorders>
              <w:top w:val="single" w:sz="4" w:space="0" w:color="2E74B5"/>
              <w:left w:val="single" w:sz="4" w:space="0" w:color="2E74B5"/>
              <w:bottom w:val="single" w:sz="4" w:space="0" w:color="2E74B5"/>
              <w:right w:val="single" w:sz="4" w:space="0" w:color="2E74B5"/>
            </w:tcBorders>
          </w:tcPr>
          <w:p w14:paraId="758E5FDB" w14:textId="77777777" w:rsidR="00AC3E5D" w:rsidRDefault="00AC3E5D" w:rsidP="001B79C4">
            <w:pPr>
              <w:jc w:val="both"/>
              <w:rPr>
                <w:rFonts w:cs="Times New Roman"/>
                <w:szCs w:val="24"/>
              </w:rPr>
            </w:pPr>
          </w:p>
        </w:tc>
      </w:tr>
      <w:tr w:rsidR="00AC3E5D" w:rsidRPr="00660ABB" w14:paraId="76C4FA45"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22809EF" w14:textId="77777777" w:rsidR="00AC3E5D" w:rsidRDefault="00AC3E5D" w:rsidP="001B79C4">
            <w:pPr>
              <w:autoSpaceDE w:val="0"/>
              <w:autoSpaceDN w:val="0"/>
              <w:adjustRightInd w:val="0"/>
              <w:jc w:val="both"/>
              <w:rPr>
                <w:rFonts w:cs="Times New Roman"/>
                <w:szCs w:val="24"/>
              </w:rPr>
            </w:pPr>
            <w:r>
              <w:rPr>
                <w:rFonts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511D4FE" w14:textId="77777777" w:rsidR="00AC3E5D" w:rsidRDefault="00AC3E5D" w:rsidP="001B79C4">
            <w:pPr>
              <w:pStyle w:val="ListParagraph"/>
              <w:ind w:left="0"/>
              <w:jc w:val="both"/>
              <w:rPr>
                <w:rFonts w:cs="Times New Roman"/>
              </w:rPr>
            </w:pPr>
            <w:r>
              <w:rPr>
                <w:rFonts w:cs="Times New Roman"/>
              </w:rPr>
              <w:t>Lỗi hệ thống</w:t>
            </w:r>
          </w:p>
        </w:tc>
        <w:tc>
          <w:tcPr>
            <w:tcW w:w="2515" w:type="dxa"/>
            <w:tcBorders>
              <w:top w:val="single" w:sz="4" w:space="0" w:color="2E74B5"/>
              <w:left w:val="single" w:sz="4" w:space="0" w:color="2E74B5"/>
              <w:bottom w:val="single" w:sz="4" w:space="0" w:color="2E74B5"/>
              <w:right w:val="single" w:sz="4" w:space="0" w:color="2E74B5"/>
            </w:tcBorders>
          </w:tcPr>
          <w:p w14:paraId="3824CC78" w14:textId="77777777" w:rsidR="00AC3E5D" w:rsidRDefault="00AC3E5D" w:rsidP="001B79C4">
            <w:pPr>
              <w:jc w:val="both"/>
              <w:rPr>
                <w:rFonts w:cs="Times New Roman"/>
                <w:szCs w:val="24"/>
              </w:rPr>
            </w:pPr>
          </w:p>
        </w:tc>
      </w:tr>
      <w:tr w:rsidR="00AC3E5D" w:rsidRPr="00660ABB" w14:paraId="2FC738BB"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DC231BB" w14:textId="77777777" w:rsidR="00AC3E5D" w:rsidRPr="009372AD" w:rsidRDefault="00AC3E5D" w:rsidP="001B79C4">
            <w:pPr>
              <w:autoSpaceDE w:val="0"/>
              <w:autoSpaceDN w:val="0"/>
              <w:adjustRightInd w:val="0"/>
              <w:jc w:val="both"/>
              <w:rPr>
                <w:rFonts w:cs="Times New Roman"/>
                <w:szCs w:val="24"/>
              </w:rPr>
            </w:pPr>
            <w:r>
              <w:rPr>
                <w:rFonts w:cs="Times New Roman"/>
                <w:szCs w:val="24"/>
              </w:rPr>
              <w:lastRenderedPageBreak/>
              <w:t>OK</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DFADF20" w14:textId="77777777" w:rsidR="00AC3E5D" w:rsidRPr="009372AD" w:rsidRDefault="00AC3E5D" w:rsidP="001B79C4">
            <w:pPr>
              <w:jc w:val="both"/>
              <w:rPr>
                <w:rFonts w:cs="Times New Roman"/>
                <w:szCs w:val="24"/>
              </w:rPr>
            </w:pPr>
            <w:r>
              <w:rPr>
                <w:rFonts w:cs="Times New Roman"/>
                <w:szCs w:val="24"/>
              </w:rPr>
              <w:t>Gửi thành công</w:t>
            </w:r>
          </w:p>
        </w:tc>
        <w:tc>
          <w:tcPr>
            <w:tcW w:w="2515" w:type="dxa"/>
            <w:tcBorders>
              <w:top w:val="single" w:sz="4" w:space="0" w:color="2E74B5"/>
              <w:left w:val="single" w:sz="4" w:space="0" w:color="2E74B5"/>
              <w:bottom w:val="single" w:sz="4" w:space="0" w:color="2E74B5"/>
              <w:right w:val="single" w:sz="4" w:space="0" w:color="2E74B5"/>
            </w:tcBorders>
          </w:tcPr>
          <w:p w14:paraId="3C4EA2C5" w14:textId="77777777" w:rsidR="00AC3E5D" w:rsidRDefault="00AC3E5D" w:rsidP="001B79C4">
            <w:pPr>
              <w:jc w:val="both"/>
              <w:rPr>
                <w:rFonts w:cs="Times New Roman"/>
                <w:szCs w:val="24"/>
              </w:rPr>
            </w:pPr>
          </w:p>
        </w:tc>
      </w:tr>
    </w:tbl>
    <w:p w14:paraId="08D83D9F" w14:textId="77777777" w:rsidR="00AC3E5D" w:rsidRDefault="00AC3E5D" w:rsidP="00AC3E5D">
      <w:pPr>
        <w:rPr>
          <w:lang w:eastAsia="x-none"/>
        </w:rPr>
      </w:pPr>
    </w:p>
    <w:p w14:paraId="6AC0AE83" w14:textId="77777777" w:rsidR="00AC3E5D" w:rsidRPr="004E4D2C" w:rsidRDefault="00AC3E5D" w:rsidP="00AC3E5D">
      <w:pPr>
        <w:rPr>
          <w:b/>
          <w:lang w:eastAsia="x-none"/>
        </w:rPr>
      </w:pPr>
      <w:r w:rsidRPr="004E4D2C">
        <w:rPr>
          <w:b/>
          <w:lang w:eastAsia="x-none"/>
        </w:rPr>
        <w:t>Cấu trúc chuỗi xml gửi lên:</w:t>
      </w:r>
    </w:p>
    <w:p w14:paraId="7CF3C8CE" w14:textId="77777777" w:rsidR="00AC3E5D" w:rsidRPr="004E4D2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4E4D2C">
        <w:rPr>
          <w:rFonts w:ascii="Courier New" w:eastAsia="Times New Roman" w:hAnsi="Courier New" w:cs="Courier New"/>
          <w:color w:val="0000FF"/>
          <w:sz w:val="20"/>
          <w:szCs w:val="20"/>
        </w:rPr>
        <w:t>&lt;Invoices&gt;</w:t>
      </w:r>
    </w:p>
    <w:p w14:paraId="2F6B7249" w14:textId="77777777" w:rsidR="00AC3E5D" w:rsidRPr="004E4D2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4E4D2C">
        <w:rPr>
          <w:rFonts w:ascii="Courier New" w:eastAsia="Times New Roman" w:hAnsi="Courier New" w:cs="Courier New"/>
          <w:b/>
          <w:bCs/>
          <w:color w:val="000000"/>
          <w:sz w:val="20"/>
          <w:szCs w:val="20"/>
        </w:rPr>
        <w:t xml:space="preserve">    </w:t>
      </w:r>
      <w:r w:rsidRPr="004E4D2C">
        <w:rPr>
          <w:rFonts w:ascii="Courier New" w:eastAsia="Times New Roman" w:hAnsi="Courier New" w:cs="Courier New"/>
          <w:color w:val="0000FF"/>
          <w:sz w:val="20"/>
          <w:szCs w:val="20"/>
        </w:rPr>
        <w:t>&lt;Inv&gt;</w:t>
      </w:r>
    </w:p>
    <w:p w14:paraId="480C2047" w14:textId="77777777" w:rsidR="00AC3E5D" w:rsidRPr="004E4D2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4E4D2C">
        <w:rPr>
          <w:rFonts w:ascii="Courier New" w:eastAsia="Times New Roman" w:hAnsi="Courier New" w:cs="Courier New"/>
          <w:b/>
          <w:bCs/>
          <w:color w:val="000000"/>
          <w:sz w:val="20"/>
          <w:szCs w:val="20"/>
        </w:rPr>
        <w:t xml:space="preserve">        </w:t>
      </w:r>
      <w:r w:rsidRPr="004E4D2C">
        <w:rPr>
          <w:rFonts w:ascii="Courier New" w:eastAsia="Times New Roman" w:hAnsi="Courier New" w:cs="Courier New"/>
          <w:color w:val="0000FF"/>
          <w:sz w:val="20"/>
          <w:szCs w:val="20"/>
        </w:rPr>
        <w:t>&lt;Fkey&gt;</w:t>
      </w:r>
      <w:r w:rsidRPr="004E4D2C">
        <w:rPr>
          <w:rFonts w:ascii="Courier New" w:eastAsia="Times New Roman" w:hAnsi="Courier New" w:cs="Courier New"/>
          <w:b/>
          <w:bCs/>
          <w:color w:val="000000"/>
          <w:sz w:val="20"/>
          <w:szCs w:val="20"/>
        </w:rPr>
        <w:t>Fkey1(*)</w:t>
      </w:r>
      <w:r w:rsidRPr="004E4D2C">
        <w:rPr>
          <w:rFonts w:ascii="Courier New" w:eastAsia="Times New Roman" w:hAnsi="Courier New" w:cs="Courier New"/>
          <w:color w:val="0000FF"/>
          <w:sz w:val="20"/>
          <w:szCs w:val="20"/>
        </w:rPr>
        <w:t>&lt;/Fkey&gt;&lt;EmailDeliver&gt;</w:t>
      </w:r>
      <w:r w:rsidRPr="004E4D2C">
        <w:rPr>
          <w:rFonts w:ascii="Courier New" w:eastAsia="Times New Roman" w:hAnsi="Courier New" w:cs="Courier New"/>
          <w:b/>
          <w:bCs/>
          <w:color w:val="000000"/>
          <w:sz w:val="20"/>
          <w:szCs w:val="20"/>
        </w:rPr>
        <w:t>Email1 (*)</w:t>
      </w:r>
      <w:r w:rsidRPr="004E4D2C">
        <w:rPr>
          <w:rFonts w:ascii="Courier New" w:eastAsia="Times New Roman" w:hAnsi="Courier New" w:cs="Courier New"/>
          <w:color w:val="0000FF"/>
          <w:sz w:val="20"/>
          <w:szCs w:val="20"/>
        </w:rPr>
        <w:t>&lt;/EmailDeliver&gt;</w:t>
      </w:r>
    </w:p>
    <w:p w14:paraId="143F21C2" w14:textId="77777777" w:rsidR="00AC3E5D" w:rsidRPr="004E4D2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4E4D2C">
        <w:rPr>
          <w:rFonts w:ascii="Courier New" w:eastAsia="Times New Roman" w:hAnsi="Courier New" w:cs="Courier New"/>
          <w:b/>
          <w:bCs/>
          <w:color w:val="000000"/>
          <w:sz w:val="20"/>
          <w:szCs w:val="20"/>
        </w:rPr>
        <w:t xml:space="preserve">        </w:t>
      </w:r>
      <w:r w:rsidRPr="004E4D2C">
        <w:rPr>
          <w:rFonts w:ascii="Courier New" w:eastAsia="Times New Roman" w:hAnsi="Courier New" w:cs="Courier New"/>
          <w:color w:val="0000FF"/>
          <w:sz w:val="20"/>
          <w:szCs w:val="20"/>
        </w:rPr>
        <w:t>&lt;Fkey&gt;</w:t>
      </w:r>
      <w:r w:rsidRPr="004E4D2C">
        <w:rPr>
          <w:rFonts w:ascii="Courier New" w:eastAsia="Times New Roman" w:hAnsi="Courier New" w:cs="Courier New"/>
          <w:b/>
          <w:bCs/>
          <w:color w:val="000000"/>
          <w:sz w:val="20"/>
          <w:szCs w:val="20"/>
        </w:rPr>
        <w:t>Fkey2(*)</w:t>
      </w:r>
      <w:r w:rsidRPr="004E4D2C">
        <w:rPr>
          <w:rFonts w:ascii="Courier New" w:eastAsia="Times New Roman" w:hAnsi="Courier New" w:cs="Courier New"/>
          <w:color w:val="0000FF"/>
          <w:sz w:val="20"/>
          <w:szCs w:val="20"/>
        </w:rPr>
        <w:t>&lt;/Fkey&gt;&lt;EmailDeliver&gt;</w:t>
      </w:r>
      <w:r w:rsidRPr="004E4D2C">
        <w:rPr>
          <w:rFonts w:ascii="Courier New" w:eastAsia="Times New Roman" w:hAnsi="Courier New" w:cs="Courier New"/>
          <w:b/>
          <w:bCs/>
          <w:color w:val="000000"/>
          <w:sz w:val="20"/>
          <w:szCs w:val="20"/>
        </w:rPr>
        <w:t>Email2 (*)</w:t>
      </w:r>
      <w:r w:rsidRPr="004E4D2C">
        <w:rPr>
          <w:rFonts w:ascii="Courier New" w:eastAsia="Times New Roman" w:hAnsi="Courier New" w:cs="Courier New"/>
          <w:color w:val="0000FF"/>
          <w:sz w:val="20"/>
          <w:szCs w:val="20"/>
        </w:rPr>
        <w:t>&lt;/EmailDeliver&gt;</w:t>
      </w:r>
    </w:p>
    <w:p w14:paraId="54FEBA69" w14:textId="77777777" w:rsidR="00AC3E5D" w:rsidRPr="004E4D2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4E4D2C">
        <w:rPr>
          <w:rFonts w:ascii="Courier New" w:eastAsia="Times New Roman" w:hAnsi="Courier New" w:cs="Courier New"/>
          <w:b/>
          <w:bCs/>
          <w:color w:val="000000"/>
          <w:sz w:val="20"/>
          <w:szCs w:val="20"/>
        </w:rPr>
        <w:t xml:space="preserve">    </w:t>
      </w:r>
      <w:r w:rsidRPr="004E4D2C">
        <w:rPr>
          <w:rFonts w:ascii="Courier New" w:eastAsia="Times New Roman" w:hAnsi="Courier New" w:cs="Courier New"/>
          <w:color w:val="0000FF"/>
          <w:sz w:val="20"/>
          <w:szCs w:val="20"/>
        </w:rPr>
        <w:t>&lt;/Inv&gt;</w:t>
      </w:r>
    </w:p>
    <w:p w14:paraId="4B422B0E" w14:textId="77777777" w:rsidR="00AC3E5D" w:rsidRPr="004E4D2C" w:rsidRDefault="00AC3E5D" w:rsidP="00AC3E5D">
      <w:pPr>
        <w:shd w:val="clear" w:color="auto" w:fill="FFFFFF"/>
        <w:spacing w:after="0" w:line="240" w:lineRule="auto"/>
        <w:rPr>
          <w:rFonts w:eastAsia="Times New Roman" w:cs="Times New Roman"/>
          <w:szCs w:val="24"/>
        </w:rPr>
      </w:pPr>
      <w:r w:rsidRPr="004E4D2C">
        <w:rPr>
          <w:rFonts w:ascii="Courier New" w:eastAsia="Times New Roman" w:hAnsi="Courier New" w:cs="Courier New"/>
          <w:color w:val="0000FF"/>
          <w:sz w:val="20"/>
          <w:szCs w:val="20"/>
        </w:rPr>
        <w:t>&lt;/Invoices&gt;</w:t>
      </w:r>
    </w:p>
    <w:p w14:paraId="447A9AEB" w14:textId="77777777" w:rsidR="00AC3E5D" w:rsidRDefault="00AC3E5D" w:rsidP="00AC3E5D">
      <w:pPr>
        <w:pStyle w:val="Heading3"/>
      </w:pPr>
      <w:bookmarkStart w:id="25" w:name="_Toc90309017"/>
      <w:r>
        <w:t>Lấy thông tin chứng thư số hiện tại của đơn vị</w:t>
      </w:r>
      <w:bookmarkEnd w:id="25"/>
    </w:p>
    <w:p w14:paraId="2E95F340" w14:textId="77777777" w:rsidR="00AC3E5D" w:rsidRPr="00593BE8" w:rsidRDefault="00AC3E5D" w:rsidP="00A75803">
      <w:pPr>
        <w:pStyle w:val="N"/>
      </w:pPr>
      <w:r w:rsidRPr="00593BE8">
        <w:t>URL</w:t>
      </w:r>
    </w:p>
    <w:p w14:paraId="49A1BBD6" w14:textId="77777777" w:rsidR="00AC3E5D" w:rsidRDefault="00AC3E5D" w:rsidP="00A75803">
      <w:pPr>
        <w:pStyle w:val="N"/>
      </w:pPr>
      <w:r>
        <w:tab/>
      </w:r>
      <w:r w:rsidRPr="00007702">
        <w:t xml:space="preserve"> </w:t>
      </w:r>
      <w:r>
        <w:t xml:space="preserve">String </w:t>
      </w:r>
      <w:r w:rsidRPr="001D1715">
        <w:rPr>
          <w:b/>
        </w:rPr>
        <w:t>GetCertInfo</w:t>
      </w:r>
      <w:r w:rsidRPr="00A0628B">
        <w:t xml:space="preserve"> </w:t>
      </w:r>
      <w:r>
        <w:t>(string userN</w:t>
      </w:r>
      <w:r w:rsidRPr="00A0628B">
        <w:t>ame, string password)</w:t>
      </w:r>
    </w:p>
    <w:p w14:paraId="5CAFD58F" w14:textId="77777777" w:rsidR="00AC3E5D" w:rsidRPr="00593BE8" w:rsidRDefault="00AC3E5D" w:rsidP="00A75803">
      <w:pPr>
        <w:pStyle w:val="N"/>
      </w:pPr>
      <w:r w:rsidRPr="00593BE8">
        <w:t>DESCRIPTION</w:t>
      </w:r>
    </w:p>
    <w:p w14:paraId="60A0C077" w14:textId="77777777" w:rsidR="00AC3E5D" w:rsidRPr="007C1EEB" w:rsidRDefault="00AC3E5D" w:rsidP="00A75803">
      <w:pPr>
        <w:pStyle w:val="N"/>
      </w:pPr>
      <w:r>
        <w:tab/>
        <w:t>Đây là web service lấy thông tin chứng thư số hiện tại của đơn vị.</w:t>
      </w:r>
    </w:p>
    <w:p w14:paraId="12047631" w14:textId="77777777" w:rsidR="00AC3E5D" w:rsidRPr="00007702" w:rsidRDefault="00AC3E5D" w:rsidP="00A75803">
      <w:pPr>
        <w:pStyle w:val="N"/>
      </w:pPr>
      <w:r w:rsidRPr="00663B3E">
        <w:t>HTTP METHOD</w:t>
      </w:r>
    </w:p>
    <w:p w14:paraId="5036EAED" w14:textId="77777777" w:rsidR="00AC3E5D" w:rsidRPr="00007702" w:rsidRDefault="00AC3E5D" w:rsidP="00A75803">
      <w:pPr>
        <w:pStyle w:val="N"/>
        <w:rPr>
          <w:b/>
        </w:rPr>
      </w:pPr>
      <w:r w:rsidRPr="00610AFD">
        <w:tab/>
      </w:r>
      <w:r w:rsidRPr="00610AFD">
        <w:tab/>
        <w:t>POST</w:t>
      </w:r>
    </w:p>
    <w:p w14:paraId="65DF579E" w14:textId="77777777" w:rsidR="00AC3E5D" w:rsidRPr="00610AFD" w:rsidRDefault="00AC3E5D" w:rsidP="00A75803">
      <w:pPr>
        <w:pStyle w:val="N"/>
      </w:pPr>
      <w:r w:rsidRPr="00610AFD">
        <w:t>REQUEST BODY</w:t>
      </w:r>
    </w:p>
    <w:p w14:paraId="44313A37" w14:textId="77777777" w:rsidR="00AC3E5D" w:rsidRPr="004D34F1"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u</w:t>
      </w:r>
      <w:r w:rsidRPr="009372AD">
        <w:rPr>
          <w:rFonts w:eastAsia="Calibri" w:cs="Times New Roman"/>
          <w:b/>
          <w:szCs w:val="24"/>
        </w:rPr>
        <w:t>ser</w:t>
      </w:r>
      <w:r>
        <w:rPr>
          <w:rFonts w:eastAsia="Calibri" w:cs="Times New Roman"/>
          <w:b/>
          <w:szCs w:val="24"/>
        </w:rPr>
        <w:t>N</w:t>
      </w:r>
      <w:r w:rsidRPr="009372AD">
        <w:rPr>
          <w:rFonts w:eastAsia="Calibri" w:cs="Times New Roman"/>
          <w:b/>
          <w:szCs w:val="24"/>
        </w:rPr>
        <w:t>ame/pass</w:t>
      </w:r>
      <w:r>
        <w:rPr>
          <w:rFonts w:eastAsia="Calibri" w:cs="Times New Roman"/>
          <w:b/>
          <w:szCs w:val="24"/>
        </w:rPr>
        <w:t>word</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r w:rsidRPr="004D34F1">
        <w:rPr>
          <w:rFonts w:eastAsia="Calibri" w:cs="Times New Roman"/>
          <w:b/>
          <w:szCs w:val="24"/>
          <w:u w:val="single"/>
        </w:rPr>
        <w:t xml:space="preserve"> </w:t>
      </w:r>
    </w:p>
    <w:p w14:paraId="2F932673"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4899"/>
        <w:gridCol w:w="2116"/>
      </w:tblGrid>
      <w:tr w:rsidR="00AC3E5D" w:rsidRPr="00660ABB" w14:paraId="5647158A"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F2F2F2"/>
          </w:tcPr>
          <w:p w14:paraId="3B36D4C8" w14:textId="77777777" w:rsidR="00AC3E5D" w:rsidRPr="00660ABB" w:rsidRDefault="00AC3E5D" w:rsidP="001B79C4">
            <w:pPr>
              <w:pStyle w:val="ListParagraph"/>
            </w:pPr>
            <w:r>
              <w:t>Kết quả</w:t>
            </w:r>
          </w:p>
        </w:tc>
        <w:tc>
          <w:tcPr>
            <w:tcW w:w="4899" w:type="dxa"/>
            <w:tcBorders>
              <w:top w:val="single" w:sz="4" w:space="0" w:color="2E74B5"/>
              <w:left w:val="single" w:sz="4" w:space="0" w:color="2E74B5"/>
              <w:bottom w:val="single" w:sz="4" w:space="0" w:color="2E74B5"/>
              <w:right w:val="single" w:sz="4" w:space="0" w:color="2E74B5"/>
            </w:tcBorders>
            <w:shd w:val="clear" w:color="auto" w:fill="F2F2F2"/>
          </w:tcPr>
          <w:p w14:paraId="418DCFAD" w14:textId="77777777" w:rsidR="00AC3E5D" w:rsidRPr="00660ABB" w:rsidRDefault="00AC3E5D" w:rsidP="001B79C4">
            <w:pPr>
              <w:pStyle w:val="ListParagraph"/>
            </w:pPr>
            <w:r w:rsidRPr="00660ABB">
              <w:t>Mô tả</w:t>
            </w:r>
          </w:p>
        </w:tc>
        <w:tc>
          <w:tcPr>
            <w:tcW w:w="2116" w:type="dxa"/>
            <w:tcBorders>
              <w:top w:val="single" w:sz="4" w:space="0" w:color="2E74B5"/>
              <w:left w:val="single" w:sz="4" w:space="0" w:color="2E74B5"/>
              <w:bottom w:val="single" w:sz="4" w:space="0" w:color="2E74B5"/>
              <w:right w:val="single" w:sz="4" w:space="0" w:color="2E74B5"/>
            </w:tcBorders>
            <w:shd w:val="clear" w:color="auto" w:fill="F2F2F2"/>
          </w:tcPr>
          <w:p w14:paraId="78650393" w14:textId="77777777" w:rsidR="00AC3E5D" w:rsidRPr="00660ABB" w:rsidRDefault="00AC3E5D" w:rsidP="001B79C4">
            <w:pPr>
              <w:pStyle w:val="ListParagraph"/>
            </w:pPr>
            <w:r>
              <w:t>Ghi chú</w:t>
            </w:r>
          </w:p>
        </w:tc>
      </w:tr>
      <w:tr w:rsidR="00AC3E5D" w:rsidRPr="00660ABB" w14:paraId="3B278AA3" w14:textId="77777777" w:rsidTr="001B79C4">
        <w:tc>
          <w:tcPr>
            <w:tcW w:w="2250" w:type="dxa"/>
            <w:tcBorders>
              <w:top w:val="single" w:sz="4" w:space="0" w:color="2E74B5"/>
              <w:left w:val="single" w:sz="4" w:space="0" w:color="2E74B5"/>
              <w:right w:val="single" w:sz="4" w:space="0" w:color="2E74B5"/>
            </w:tcBorders>
            <w:shd w:val="clear" w:color="auto" w:fill="auto"/>
          </w:tcPr>
          <w:p w14:paraId="001221C8" w14:textId="77777777" w:rsidR="00AC3E5D" w:rsidRPr="009372AD" w:rsidRDefault="00AC3E5D" w:rsidP="001B79C4">
            <w:pPr>
              <w:autoSpaceDE w:val="0"/>
              <w:autoSpaceDN w:val="0"/>
              <w:adjustRightInd w:val="0"/>
              <w:spacing w:after="0" w:line="240" w:lineRule="auto"/>
              <w:rPr>
                <w:rFonts w:eastAsia="Calibri" w:cs="Times New Roman"/>
                <w:sz w:val="19"/>
                <w:szCs w:val="19"/>
              </w:rPr>
            </w:pPr>
            <w:r w:rsidRPr="009372AD">
              <w:rPr>
                <w:rFonts w:eastAsia="Calibri" w:cs="Times New Roman"/>
                <w:szCs w:val="24"/>
              </w:rPr>
              <w:t>ERR:1</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52A6B68B"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Tài khoản đăng nhập sai hoặc không có quyề</w:t>
            </w:r>
            <w:r>
              <w:rPr>
                <w:rFonts w:eastAsia="Calibri" w:cs="Times New Roman"/>
              </w:rPr>
              <w:t>n</w:t>
            </w:r>
          </w:p>
        </w:tc>
        <w:tc>
          <w:tcPr>
            <w:tcW w:w="2116" w:type="dxa"/>
            <w:tcBorders>
              <w:top w:val="single" w:sz="4" w:space="0" w:color="2E74B5"/>
              <w:left w:val="single" w:sz="4" w:space="0" w:color="2E74B5"/>
              <w:bottom w:val="single" w:sz="4" w:space="0" w:color="2E74B5"/>
              <w:right w:val="single" w:sz="4" w:space="0" w:color="2E74B5"/>
            </w:tcBorders>
          </w:tcPr>
          <w:p w14:paraId="60B5D7E0" w14:textId="77777777" w:rsidR="00AC3E5D" w:rsidRPr="009372AD" w:rsidRDefault="00AC3E5D" w:rsidP="001B79C4">
            <w:pPr>
              <w:pStyle w:val="ListParagraph"/>
              <w:ind w:left="0"/>
              <w:jc w:val="both"/>
              <w:rPr>
                <w:rFonts w:cs="Times New Roman"/>
              </w:rPr>
            </w:pPr>
          </w:p>
        </w:tc>
      </w:tr>
      <w:tr w:rsidR="00AC3E5D" w:rsidRPr="00660ABB" w14:paraId="640AA55E"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76FE5605"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ERR:21</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1636F09C"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tìm thấy công ty hoặc tài khoản không tồn tại</w:t>
            </w:r>
          </w:p>
        </w:tc>
        <w:tc>
          <w:tcPr>
            <w:tcW w:w="2116" w:type="dxa"/>
            <w:tcBorders>
              <w:top w:val="single" w:sz="4" w:space="0" w:color="2E74B5"/>
              <w:left w:val="single" w:sz="4" w:space="0" w:color="2E74B5"/>
              <w:bottom w:val="single" w:sz="4" w:space="0" w:color="2E74B5"/>
              <w:right w:val="single" w:sz="4" w:space="0" w:color="2E74B5"/>
            </w:tcBorders>
          </w:tcPr>
          <w:p w14:paraId="54B94EA3" w14:textId="77777777" w:rsidR="00AC3E5D" w:rsidRPr="009372AD" w:rsidRDefault="00AC3E5D" w:rsidP="001B79C4">
            <w:pPr>
              <w:jc w:val="both"/>
              <w:rPr>
                <w:rFonts w:cs="Times New Roman"/>
                <w:szCs w:val="24"/>
              </w:rPr>
            </w:pPr>
          </w:p>
        </w:tc>
      </w:tr>
      <w:tr w:rsidR="00AC3E5D" w:rsidRPr="00660ABB" w14:paraId="6AAC8B29"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07770568"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ERR:22</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7C171CBA" w14:textId="77777777" w:rsidR="00AC3E5D" w:rsidRPr="009372AD" w:rsidRDefault="00AC3E5D" w:rsidP="001B79C4">
            <w:pPr>
              <w:spacing w:after="0" w:line="240" w:lineRule="auto"/>
              <w:rPr>
                <w:rFonts w:eastAsia="Calibri" w:cs="Times New Roman"/>
                <w:szCs w:val="24"/>
              </w:rPr>
            </w:pPr>
            <w:r>
              <w:rPr>
                <w:rFonts w:eastAsia="Calibri" w:cs="Times New Roman"/>
                <w:szCs w:val="24"/>
              </w:rPr>
              <w:t>Công ty chưa đăng ký chứng thư số</w:t>
            </w:r>
          </w:p>
        </w:tc>
        <w:tc>
          <w:tcPr>
            <w:tcW w:w="2116" w:type="dxa"/>
            <w:tcBorders>
              <w:top w:val="single" w:sz="4" w:space="0" w:color="2E74B5"/>
              <w:left w:val="single" w:sz="4" w:space="0" w:color="2E74B5"/>
              <w:bottom w:val="single" w:sz="4" w:space="0" w:color="2E74B5"/>
              <w:right w:val="single" w:sz="4" w:space="0" w:color="2E74B5"/>
            </w:tcBorders>
          </w:tcPr>
          <w:p w14:paraId="1DB60362" w14:textId="77777777" w:rsidR="00AC3E5D" w:rsidRPr="009372AD" w:rsidRDefault="00AC3E5D" w:rsidP="001B79C4">
            <w:pPr>
              <w:pStyle w:val="ListParagraph"/>
              <w:ind w:left="0"/>
              <w:jc w:val="both"/>
              <w:rPr>
                <w:rFonts w:cs="Times New Roman"/>
              </w:rPr>
            </w:pPr>
          </w:p>
        </w:tc>
      </w:tr>
      <w:tr w:rsidR="00AC3E5D" w:rsidRPr="00660ABB" w14:paraId="3004B507"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78638573"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ERR:28</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1D0379A7" w14:textId="77777777" w:rsidR="00AC3E5D" w:rsidRPr="009372AD" w:rsidRDefault="00AC3E5D" w:rsidP="001B79C4">
            <w:pPr>
              <w:spacing w:after="0" w:line="240" w:lineRule="auto"/>
              <w:rPr>
                <w:rFonts w:eastAsia="Calibri" w:cs="Times New Roman"/>
                <w:szCs w:val="24"/>
              </w:rPr>
            </w:pPr>
            <w:r>
              <w:rPr>
                <w:rFonts w:eastAsia="Calibri" w:cs="Times New Roman"/>
                <w:szCs w:val="24"/>
              </w:rPr>
              <w:t>Chưa có thông tin chứng thư trong hệ thống</w:t>
            </w:r>
          </w:p>
        </w:tc>
        <w:tc>
          <w:tcPr>
            <w:tcW w:w="2116" w:type="dxa"/>
            <w:tcBorders>
              <w:top w:val="single" w:sz="4" w:space="0" w:color="2E74B5"/>
              <w:left w:val="single" w:sz="4" w:space="0" w:color="2E74B5"/>
              <w:bottom w:val="single" w:sz="4" w:space="0" w:color="2E74B5"/>
              <w:right w:val="single" w:sz="4" w:space="0" w:color="2E74B5"/>
            </w:tcBorders>
          </w:tcPr>
          <w:p w14:paraId="295EAC4C" w14:textId="77777777" w:rsidR="00AC3E5D" w:rsidRPr="009372AD" w:rsidRDefault="00AC3E5D" w:rsidP="001B79C4">
            <w:pPr>
              <w:pStyle w:val="ListParagraph"/>
              <w:ind w:left="0"/>
              <w:jc w:val="both"/>
              <w:rPr>
                <w:rFonts w:cs="Times New Roman"/>
              </w:rPr>
            </w:pPr>
          </w:p>
        </w:tc>
      </w:tr>
      <w:tr w:rsidR="00AC3E5D" w:rsidRPr="00660ABB" w14:paraId="639B57D0" w14:textId="77777777" w:rsidTr="001B79C4">
        <w:trPr>
          <w:trHeight w:val="413"/>
        </w:trPr>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3FA1AA14"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ERR:5</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3806A79E" w14:textId="77777777" w:rsidR="00AC3E5D" w:rsidRDefault="00AC3E5D" w:rsidP="001B79C4">
            <w:pPr>
              <w:pStyle w:val="ListParagraph"/>
              <w:spacing w:after="0" w:line="240" w:lineRule="auto"/>
              <w:ind w:left="0"/>
              <w:rPr>
                <w:rFonts w:eastAsia="Calibri" w:cs="Times New Roman"/>
              </w:rPr>
            </w:pPr>
            <w:r>
              <w:rPr>
                <w:rFonts w:eastAsia="Calibri" w:cs="Times New Roman"/>
              </w:rPr>
              <w:t>Có lỗi xảy ra</w:t>
            </w:r>
          </w:p>
        </w:tc>
        <w:tc>
          <w:tcPr>
            <w:tcW w:w="2116" w:type="dxa"/>
            <w:tcBorders>
              <w:top w:val="single" w:sz="4" w:space="0" w:color="2E74B5"/>
              <w:left w:val="single" w:sz="4" w:space="0" w:color="2E74B5"/>
              <w:bottom w:val="single" w:sz="4" w:space="0" w:color="2E74B5"/>
              <w:right w:val="single" w:sz="4" w:space="0" w:color="2E74B5"/>
            </w:tcBorders>
          </w:tcPr>
          <w:p w14:paraId="725936E1" w14:textId="77777777" w:rsidR="00AC3E5D" w:rsidRPr="00731CD1" w:rsidRDefault="00AC3E5D" w:rsidP="001B79C4">
            <w:pPr>
              <w:spacing w:after="0" w:line="240" w:lineRule="auto"/>
              <w:jc w:val="both"/>
              <w:rPr>
                <w:rFonts w:cs="Times New Roman"/>
                <w:szCs w:val="24"/>
              </w:rPr>
            </w:pPr>
            <w:r>
              <w:rPr>
                <w:rFonts w:cs="Times New Roman"/>
                <w:szCs w:val="24"/>
              </w:rPr>
              <w:t>Lỗi không xác định</w:t>
            </w:r>
          </w:p>
        </w:tc>
      </w:tr>
      <w:tr w:rsidR="00AC3E5D" w:rsidRPr="00660ABB" w14:paraId="660E77AD"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5984ACFD" w14:textId="77777777" w:rsidR="00AC3E5D" w:rsidRPr="00E25E68" w:rsidRDefault="00AC3E5D" w:rsidP="001B79C4">
            <w:pPr>
              <w:spacing w:after="0" w:line="240" w:lineRule="auto"/>
              <w:jc w:val="both"/>
              <w:rPr>
                <w:rFonts w:cs="Times New Roman"/>
                <w:szCs w:val="24"/>
              </w:rPr>
            </w:pPr>
            <w:r>
              <w:rPr>
                <w:rFonts w:cs="Times New Roman"/>
                <w:szCs w:val="24"/>
              </w:rPr>
              <w:t>Chuỗi base64</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51ED4B5D" w14:textId="77777777" w:rsidR="00AC3E5D" w:rsidRPr="00F75A5F" w:rsidRDefault="00AC3E5D" w:rsidP="001B79C4">
            <w:pPr>
              <w:spacing w:after="0" w:line="240" w:lineRule="auto"/>
              <w:rPr>
                <w:rFonts w:eastAsia="Calibri" w:cs="Times New Roman"/>
                <w:szCs w:val="24"/>
              </w:rPr>
            </w:pPr>
            <w:r>
              <w:rPr>
                <w:rFonts w:eastAsia="Calibri" w:cs="Times New Roman"/>
                <w:szCs w:val="24"/>
              </w:rPr>
              <w:t>Chuỗi base64 trả về của chuỗi XML thông tin chứng thư</w:t>
            </w:r>
          </w:p>
        </w:tc>
        <w:tc>
          <w:tcPr>
            <w:tcW w:w="2116" w:type="dxa"/>
            <w:tcBorders>
              <w:top w:val="single" w:sz="4" w:space="0" w:color="2E74B5"/>
              <w:left w:val="single" w:sz="4" w:space="0" w:color="2E74B5"/>
              <w:bottom w:val="single" w:sz="4" w:space="0" w:color="2E74B5"/>
              <w:right w:val="single" w:sz="4" w:space="0" w:color="2E74B5"/>
            </w:tcBorders>
          </w:tcPr>
          <w:p w14:paraId="17710661" w14:textId="77777777" w:rsidR="00AC3E5D" w:rsidRPr="00731CD1" w:rsidRDefault="00AC3E5D" w:rsidP="001B79C4">
            <w:pPr>
              <w:spacing w:after="0" w:line="240" w:lineRule="auto"/>
              <w:ind w:left="360"/>
              <w:jc w:val="both"/>
              <w:rPr>
                <w:rFonts w:cs="Times New Roman"/>
                <w:szCs w:val="24"/>
              </w:rPr>
            </w:pPr>
          </w:p>
        </w:tc>
      </w:tr>
    </w:tbl>
    <w:p w14:paraId="541209C7" w14:textId="77777777" w:rsidR="00AC3E5D" w:rsidRDefault="00AC3E5D" w:rsidP="00AC3E5D">
      <w:pPr>
        <w:rPr>
          <w:lang w:eastAsia="x-none"/>
        </w:rPr>
      </w:pPr>
    </w:p>
    <w:p w14:paraId="530E00A4" w14:textId="77777777" w:rsidR="00AC3E5D" w:rsidRDefault="00AC3E5D" w:rsidP="00AC3E5D">
      <w:pPr>
        <w:rPr>
          <w:lang w:eastAsia="x-none"/>
        </w:rPr>
      </w:pPr>
      <w:r>
        <w:rPr>
          <w:lang w:eastAsia="x-none"/>
        </w:rPr>
        <w:t>Cấu trúc chuỗi XML trả về:</w:t>
      </w:r>
    </w:p>
    <w:p w14:paraId="5B3B7C40"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93CC8">
        <w:rPr>
          <w:rFonts w:ascii="Courier New" w:eastAsia="Times New Roman" w:hAnsi="Courier New" w:cs="Courier New"/>
          <w:color w:val="0000FF"/>
          <w:sz w:val="20"/>
          <w:szCs w:val="20"/>
        </w:rPr>
        <w:t>&lt;</w:t>
      </w:r>
      <w:r w:rsidRPr="0028240E">
        <w:rPr>
          <w:rFonts w:ascii="Courier New" w:eastAsia="Times New Roman" w:hAnsi="Courier New" w:cs="Courier New"/>
          <w:color w:val="0000FF"/>
          <w:sz w:val="20"/>
          <w:szCs w:val="20"/>
        </w:rPr>
        <w:t>Certificate</w:t>
      </w:r>
      <w:r w:rsidRPr="00193CC8">
        <w:rPr>
          <w:rFonts w:ascii="Courier New" w:eastAsia="Times New Roman" w:hAnsi="Courier New" w:cs="Courier New"/>
          <w:color w:val="0000FF"/>
          <w:sz w:val="20"/>
          <w:szCs w:val="20"/>
        </w:rPr>
        <w:t>&gt;</w:t>
      </w:r>
    </w:p>
    <w:p w14:paraId="141A99F0" w14:textId="77777777" w:rsidR="00AC3E5D" w:rsidRPr="0037288C" w:rsidRDefault="00AC3E5D" w:rsidP="00AC3E5D">
      <w:pPr>
        <w:shd w:val="clear" w:color="auto" w:fill="FFFFFF"/>
        <w:spacing w:after="0" w:line="240" w:lineRule="auto"/>
        <w:rPr>
          <w:rFonts w:ascii="Courier New" w:eastAsia="Times New Roman" w:hAnsi="Courier New" w:cs="Courier New"/>
          <w:color w:val="0000FF"/>
          <w:sz w:val="20"/>
          <w:szCs w:val="20"/>
        </w:rPr>
      </w:pPr>
      <w:r w:rsidRPr="00193CC8">
        <w:rPr>
          <w:rFonts w:ascii="Courier New" w:eastAsia="Times New Roman" w:hAnsi="Courier New" w:cs="Courier New"/>
          <w:b/>
          <w:bCs/>
          <w:color w:val="000000"/>
          <w:sz w:val="20"/>
          <w:szCs w:val="20"/>
        </w:rPr>
        <w:t xml:space="preserve">    </w:t>
      </w:r>
      <w:r w:rsidRPr="00193CC8">
        <w:rPr>
          <w:rFonts w:ascii="Courier New" w:eastAsia="Times New Roman" w:hAnsi="Courier New" w:cs="Courier New"/>
          <w:color w:val="0000FF"/>
          <w:sz w:val="20"/>
          <w:szCs w:val="20"/>
        </w:rPr>
        <w:t>&lt;</w:t>
      </w:r>
      <w:r w:rsidRPr="0037288C">
        <w:rPr>
          <w:rFonts w:ascii="Courier New" w:eastAsia="Times New Roman" w:hAnsi="Courier New" w:cs="Courier New"/>
          <w:color w:val="0000FF"/>
          <w:sz w:val="20"/>
          <w:szCs w:val="20"/>
        </w:rPr>
        <w:t>OwnCA</w:t>
      </w:r>
      <w:r w:rsidRPr="00193CC8">
        <w:rPr>
          <w:rFonts w:ascii="Courier New" w:eastAsia="Times New Roman" w:hAnsi="Courier New" w:cs="Courier New"/>
          <w:color w:val="0000FF"/>
          <w:sz w:val="20"/>
          <w:szCs w:val="20"/>
        </w:rPr>
        <w:t>&gt;</w:t>
      </w:r>
      <w:r>
        <w:rPr>
          <w:rFonts w:ascii="Courier New" w:eastAsia="Times New Roman" w:hAnsi="Courier New" w:cs="Courier New"/>
          <w:color w:val="0000FF"/>
          <w:sz w:val="20"/>
          <w:szCs w:val="20"/>
        </w:rPr>
        <w:t>&lt;![CDATA[</w:t>
      </w:r>
      <w:r w:rsidRPr="0028240E">
        <w:rPr>
          <w:rFonts w:ascii="Courier New" w:eastAsia="Times New Roman" w:hAnsi="Courier New" w:cs="Courier New"/>
          <w:color w:val="0000FF"/>
          <w:sz w:val="20"/>
          <w:szCs w:val="20"/>
        </w:rPr>
        <w:t>]]&gt;</w:t>
      </w:r>
      <w:r w:rsidRPr="00193CC8">
        <w:rPr>
          <w:rFonts w:ascii="Courier New" w:eastAsia="Times New Roman" w:hAnsi="Courier New" w:cs="Courier New"/>
          <w:color w:val="0000FF"/>
          <w:sz w:val="20"/>
          <w:szCs w:val="20"/>
        </w:rPr>
        <w:t>&lt;/</w:t>
      </w:r>
      <w:r w:rsidRPr="0037288C">
        <w:rPr>
          <w:rFonts w:ascii="Courier New" w:eastAsia="Times New Roman" w:hAnsi="Courier New" w:cs="Courier New"/>
          <w:color w:val="0000FF"/>
          <w:sz w:val="20"/>
          <w:szCs w:val="20"/>
        </w:rPr>
        <w:t>OwnCA</w:t>
      </w:r>
      <w:r w:rsidRPr="00193CC8">
        <w:rPr>
          <w:rFonts w:ascii="Courier New" w:eastAsia="Times New Roman" w:hAnsi="Courier New" w:cs="Courier New"/>
          <w:color w:val="0000FF"/>
          <w:sz w:val="20"/>
          <w:szCs w:val="20"/>
        </w:rPr>
        <w:t>&gt;</w:t>
      </w:r>
    </w:p>
    <w:p w14:paraId="5B905B3C"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93CC8">
        <w:rPr>
          <w:rFonts w:ascii="Courier New" w:eastAsia="Times New Roman" w:hAnsi="Courier New" w:cs="Courier New"/>
          <w:b/>
          <w:bCs/>
          <w:color w:val="000000"/>
          <w:sz w:val="20"/>
          <w:szCs w:val="20"/>
        </w:rPr>
        <w:t xml:space="preserve">    </w:t>
      </w:r>
      <w:r w:rsidRPr="00193CC8">
        <w:rPr>
          <w:rFonts w:ascii="Courier New" w:eastAsia="Times New Roman" w:hAnsi="Courier New" w:cs="Courier New"/>
          <w:color w:val="0000FF"/>
          <w:sz w:val="20"/>
          <w:szCs w:val="20"/>
        </w:rPr>
        <w:t>&lt;</w:t>
      </w:r>
      <w:r w:rsidRPr="0028240E">
        <w:rPr>
          <w:rFonts w:ascii="Courier New" w:eastAsia="Times New Roman" w:hAnsi="Courier New" w:cs="Courier New"/>
          <w:color w:val="0000FF"/>
          <w:sz w:val="20"/>
          <w:szCs w:val="20"/>
        </w:rPr>
        <w:t>SerialNumber</w:t>
      </w:r>
      <w:r w:rsidRPr="00193CC8">
        <w:rPr>
          <w:rFonts w:ascii="Courier New" w:eastAsia="Times New Roman" w:hAnsi="Courier New" w:cs="Courier New"/>
          <w:color w:val="0000FF"/>
          <w:sz w:val="20"/>
          <w:szCs w:val="20"/>
        </w:rPr>
        <w:t>&gt;&lt;/</w:t>
      </w:r>
      <w:r w:rsidRPr="0028240E">
        <w:rPr>
          <w:rFonts w:ascii="Courier New" w:eastAsia="Times New Roman" w:hAnsi="Courier New" w:cs="Courier New"/>
          <w:color w:val="0000FF"/>
          <w:sz w:val="20"/>
          <w:szCs w:val="20"/>
        </w:rPr>
        <w:t>SerialNumber</w:t>
      </w:r>
      <w:r w:rsidRPr="00193CC8">
        <w:rPr>
          <w:rFonts w:ascii="Courier New" w:eastAsia="Times New Roman" w:hAnsi="Courier New" w:cs="Courier New"/>
          <w:color w:val="0000FF"/>
          <w:sz w:val="20"/>
          <w:szCs w:val="20"/>
        </w:rPr>
        <w:t>&gt;</w:t>
      </w:r>
    </w:p>
    <w:p w14:paraId="4C08FED6"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193CC8">
        <w:rPr>
          <w:rFonts w:ascii="Courier New" w:eastAsia="Times New Roman" w:hAnsi="Courier New" w:cs="Courier New"/>
          <w:b/>
          <w:bCs/>
          <w:color w:val="000000"/>
          <w:sz w:val="20"/>
          <w:szCs w:val="20"/>
        </w:rPr>
        <w:t xml:space="preserve">    </w:t>
      </w:r>
      <w:r w:rsidRPr="00193CC8">
        <w:rPr>
          <w:rFonts w:ascii="Courier New" w:eastAsia="Times New Roman" w:hAnsi="Courier New" w:cs="Courier New"/>
          <w:color w:val="0000FF"/>
          <w:sz w:val="20"/>
          <w:szCs w:val="20"/>
        </w:rPr>
        <w:t>&lt;</w:t>
      </w:r>
      <w:r w:rsidRPr="0028240E">
        <w:rPr>
          <w:rFonts w:ascii="Courier New" w:eastAsia="Times New Roman" w:hAnsi="Courier New" w:cs="Courier New"/>
          <w:color w:val="0000FF"/>
          <w:sz w:val="20"/>
          <w:szCs w:val="20"/>
        </w:rPr>
        <w:t>ValidFrom</w:t>
      </w:r>
      <w:r w:rsidRPr="00193CC8">
        <w:rPr>
          <w:rFonts w:ascii="Courier New" w:eastAsia="Times New Roman" w:hAnsi="Courier New" w:cs="Courier New"/>
          <w:color w:val="0000FF"/>
          <w:sz w:val="20"/>
          <w:szCs w:val="20"/>
        </w:rPr>
        <w:t>&gt;</w:t>
      </w:r>
      <w:r>
        <w:rPr>
          <w:rFonts w:ascii="Courier New" w:eastAsia="Times New Roman" w:hAnsi="Courier New" w:cs="Courier New"/>
          <w:b/>
          <w:bCs/>
          <w:color w:val="000000"/>
          <w:sz w:val="20"/>
          <w:szCs w:val="20"/>
        </w:rPr>
        <w:t>dd/MM/yyyy</w:t>
      </w:r>
      <w:r w:rsidRPr="00193CC8">
        <w:rPr>
          <w:rFonts w:ascii="Courier New" w:eastAsia="Times New Roman" w:hAnsi="Courier New" w:cs="Courier New"/>
          <w:color w:val="0000FF"/>
          <w:sz w:val="20"/>
          <w:szCs w:val="20"/>
        </w:rPr>
        <w:t>&lt;/</w:t>
      </w:r>
      <w:r w:rsidRPr="0028240E">
        <w:rPr>
          <w:rFonts w:ascii="Courier New" w:eastAsia="Times New Roman" w:hAnsi="Courier New" w:cs="Courier New"/>
          <w:color w:val="0000FF"/>
          <w:sz w:val="20"/>
          <w:szCs w:val="20"/>
        </w:rPr>
        <w:t>ValidFrom</w:t>
      </w:r>
      <w:r w:rsidRPr="00193CC8">
        <w:rPr>
          <w:rFonts w:ascii="Courier New" w:eastAsia="Times New Roman" w:hAnsi="Courier New" w:cs="Courier New"/>
          <w:color w:val="0000FF"/>
          <w:sz w:val="20"/>
          <w:szCs w:val="20"/>
        </w:rPr>
        <w:t>&gt;</w:t>
      </w:r>
    </w:p>
    <w:p w14:paraId="1025431E"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193CC8">
        <w:rPr>
          <w:rFonts w:ascii="Courier New" w:eastAsia="Times New Roman" w:hAnsi="Courier New" w:cs="Courier New"/>
          <w:b/>
          <w:bCs/>
          <w:color w:val="000000"/>
          <w:sz w:val="20"/>
          <w:szCs w:val="20"/>
        </w:rPr>
        <w:lastRenderedPageBreak/>
        <w:t xml:space="preserve">    </w:t>
      </w:r>
      <w:r w:rsidRPr="00193CC8">
        <w:rPr>
          <w:rFonts w:ascii="Courier New" w:eastAsia="Times New Roman" w:hAnsi="Courier New" w:cs="Courier New"/>
          <w:color w:val="0000FF"/>
          <w:sz w:val="20"/>
          <w:szCs w:val="20"/>
        </w:rPr>
        <w:t>&lt;</w:t>
      </w:r>
      <w:r w:rsidRPr="0028240E">
        <w:rPr>
          <w:rFonts w:ascii="Courier New" w:eastAsia="Times New Roman" w:hAnsi="Courier New" w:cs="Courier New"/>
          <w:color w:val="0000FF"/>
          <w:sz w:val="20"/>
          <w:szCs w:val="20"/>
        </w:rPr>
        <w:t>ValidTo</w:t>
      </w:r>
      <w:r w:rsidRPr="00193CC8">
        <w:rPr>
          <w:rFonts w:ascii="Courier New" w:eastAsia="Times New Roman" w:hAnsi="Courier New" w:cs="Courier New"/>
          <w:color w:val="0000FF"/>
          <w:sz w:val="20"/>
          <w:szCs w:val="20"/>
        </w:rPr>
        <w:t>&gt;</w:t>
      </w:r>
      <w:r>
        <w:rPr>
          <w:rFonts w:ascii="Courier New" w:eastAsia="Times New Roman" w:hAnsi="Courier New" w:cs="Courier New"/>
          <w:b/>
          <w:bCs/>
          <w:color w:val="000000"/>
          <w:sz w:val="20"/>
          <w:szCs w:val="20"/>
        </w:rPr>
        <w:t>dd/MM/yyyy</w:t>
      </w:r>
      <w:r w:rsidRPr="00193CC8">
        <w:rPr>
          <w:rFonts w:ascii="Courier New" w:eastAsia="Times New Roman" w:hAnsi="Courier New" w:cs="Courier New"/>
          <w:color w:val="0000FF"/>
          <w:sz w:val="20"/>
          <w:szCs w:val="20"/>
        </w:rPr>
        <w:t>&lt;/</w:t>
      </w:r>
      <w:r w:rsidRPr="0028240E">
        <w:rPr>
          <w:rFonts w:ascii="Courier New" w:eastAsia="Times New Roman" w:hAnsi="Courier New" w:cs="Courier New"/>
          <w:color w:val="0000FF"/>
          <w:sz w:val="20"/>
          <w:szCs w:val="20"/>
        </w:rPr>
        <w:t>ValidTo</w:t>
      </w:r>
      <w:r w:rsidRPr="00193CC8">
        <w:rPr>
          <w:rFonts w:ascii="Courier New" w:eastAsia="Times New Roman" w:hAnsi="Courier New" w:cs="Courier New"/>
          <w:color w:val="0000FF"/>
          <w:sz w:val="20"/>
          <w:szCs w:val="20"/>
        </w:rPr>
        <w:t>&gt;</w:t>
      </w:r>
    </w:p>
    <w:p w14:paraId="008C948B"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r>
        <w:rPr>
          <w:rFonts w:ascii="Courier New" w:eastAsia="Times New Roman" w:hAnsi="Courier New" w:cs="Courier New"/>
          <w:color w:val="0000FF"/>
          <w:sz w:val="20"/>
          <w:szCs w:val="20"/>
        </w:rPr>
        <w:t xml:space="preserve">    &lt;OrganizationCA&gt;&lt;![CDATA[</w:t>
      </w:r>
      <w:r w:rsidRPr="0028240E">
        <w:rPr>
          <w:rFonts w:ascii="Courier New" w:eastAsia="Times New Roman" w:hAnsi="Courier New" w:cs="Courier New"/>
          <w:color w:val="0000FF"/>
          <w:sz w:val="20"/>
          <w:szCs w:val="20"/>
        </w:rPr>
        <w:t>]]&gt;&lt;/OrganizationCA&gt;</w:t>
      </w:r>
    </w:p>
    <w:p w14:paraId="2C2B4647"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193CC8">
        <w:rPr>
          <w:rFonts w:ascii="Courier New" w:eastAsia="Times New Roman" w:hAnsi="Courier New" w:cs="Courier New"/>
          <w:color w:val="0000FF"/>
          <w:sz w:val="20"/>
          <w:szCs w:val="20"/>
        </w:rPr>
        <w:t>&lt;/</w:t>
      </w:r>
      <w:r w:rsidRPr="0028240E">
        <w:rPr>
          <w:rFonts w:ascii="Courier New" w:eastAsia="Times New Roman" w:hAnsi="Courier New" w:cs="Courier New"/>
          <w:color w:val="0000FF"/>
          <w:sz w:val="20"/>
          <w:szCs w:val="20"/>
        </w:rPr>
        <w:t>Certificate</w:t>
      </w:r>
      <w:r w:rsidRPr="00193CC8">
        <w:rPr>
          <w:rFonts w:ascii="Courier New" w:eastAsia="Times New Roman" w:hAnsi="Courier New" w:cs="Courier New"/>
          <w:color w:val="0000FF"/>
          <w:sz w:val="20"/>
          <w:szCs w:val="20"/>
        </w:rPr>
        <w:t>&gt;</w:t>
      </w:r>
    </w:p>
    <w:p w14:paraId="1333EAF6"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p>
    <w:p w14:paraId="49C9A430" w14:textId="77777777" w:rsidR="00AC3E5D" w:rsidRDefault="00AC3E5D" w:rsidP="00AC3E5D">
      <w:pPr>
        <w:rPr>
          <w:rFonts w:cs="Times New Roman"/>
          <w:szCs w:val="28"/>
        </w:rPr>
      </w:pPr>
      <w:r>
        <w:rPr>
          <w:rFonts w:cs="Times New Roman"/>
          <w:szCs w:val="28"/>
        </w:rPr>
        <w:t xml:space="preserve">Trong đó: </w:t>
      </w:r>
      <w:r>
        <w:rPr>
          <w:rFonts w:cs="Times New Roman"/>
          <w:szCs w:val="28"/>
        </w:rPr>
        <w:tab/>
        <w:t xml:space="preserve">            tag </w:t>
      </w:r>
      <w:r w:rsidRPr="00735530">
        <w:rPr>
          <w:rFonts w:ascii="Consolas" w:hAnsi="Consolas" w:cs="Consolas"/>
          <w:color w:val="0000FF"/>
          <w:sz w:val="19"/>
          <w:szCs w:val="19"/>
          <w:highlight w:val="white"/>
        </w:rPr>
        <w:t>&lt;</w:t>
      </w:r>
      <w:r w:rsidRPr="0037288C">
        <w:rPr>
          <w:rFonts w:ascii="Courier New" w:eastAsia="Times New Roman" w:hAnsi="Courier New" w:cs="Courier New"/>
          <w:color w:val="0000FF"/>
          <w:sz w:val="20"/>
          <w:szCs w:val="20"/>
        </w:rPr>
        <w:t>OwnCA</w:t>
      </w:r>
      <w:r w:rsidRPr="00735530">
        <w:rPr>
          <w:rFonts w:ascii="Consolas" w:hAnsi="Consolas" w:cs="Consolas"/>
          <w:color w:val="0000FF"/>
          <w:sz w:val="19"/>
          <w:szCs w:val="19"/>
          <w:highlight w:val="white"/>
        </w:rPr>
        <w:t>&gt;</w:t>
      </w:r>
      <w:r>
        <w:rPr>
          <w:rFonts w:cs="Times New Roman"/>
          <w:szCs w:val="28"/>
        </w:rPr>
        <w:t xml:space="preserve">: </w:t>
      </w:r>
      <w:r w:rsidRPr="005B3B7F">
        <w:rPr>
          <w:rFonts w:cs="Times New Roman"/>
          <w:szCs w:val="28"/>
        </w:rPr>
        <w:t>Tên tổ chức sở hữu</w:t>
      </w:r>
    </w:p>
    <w:p w14:paraId="57ACAC33" w14:textId="77777777" w:rsidR="00AC3E5D" w:rsidRDefault="00AC3E5D" w:rsidP="00AC3E5D">
      <w:pPr>
        <w:rPr>
          <w:rFonts w:cs="Times New Roman"/>
          <w:szCs w:val="28"/>
        </w:rPr>
      </w:pPr>
      <w:r>
        <w:rPr>
          <w:rFonts w:cs="Times New Roman"/>
          <w:szCs w:val="28"/>
        </w:rPr>
        <w:tab/>
      </w:r>
      <w:r>
        <w:rPr>
          <w:rFonts w:cs="Times New Roman"/>
          <w:szCs w:val="28"/>
        </w:rPr>
        <w:tab/>
      </w:r>
      <w:r>
        <w:rPr>
          <w:rFonts w:cs="Times New Roman"/>
          <w:szCs w:val="28"/>
        </w:rPr>
        <w:tab/>
        <w:t xml:space="preserve">tag </w:t>
      </w:r>
      <w:r w:rsidRPr="00735530">
        <w:rPr>
          <w:rFonts w:ascii="Consolas" w:hAnsi="Consolas" w:cs="Consolas"/>
          <w:color w:val="0000FF"/>
          <w:sz w:val="19"/>
          <w:szCs w:val="19"/>
          <w:highlight w:val="white"/>
        </w:rPr>
        <w:t>&lt;</w:t>
      </w:r>
      <w:r w:rsidRPr="0028240E">
        <w:rPr>
          <w:rFonts w:ascii="Courier New" w:eastAsia="Times New Roman" w:hAnsi="Courier New" w:cs="Courier New"/>
          <w:color w:val="0000FF"/>
          <w:sz w:val="20"/>
          <w:szCs w:val="20"/>
        </w:rPr>
        <w:t>SerialNumber</w:t>
      </w:r>
      <w:r w:rsidRPr="00735530">
        <w:rPr>
          <w:rFonts w:ascii="Consolas" w:hAnsi="Consolas" w:cs="Consolas"/>
          <w:color w:val="0000FF"/>
          <w:sz w:val="19"/>
          <w:szCs w:val="19"/>
          <w:highlight w:val="white"/>
        </w:rPr>
        <w:t>&gt;</w:t>
      </w:r>
      <w:r>
        <w:rPr>
          <w:rFonts w:cs="Times New Roman"/>
          <w:szCs w:val="28"/>
        </w:rPr>
        <w:t>: Serial chứng thư</w:t>
      </w:r>
    </w:p>
    <w:p w14:paraId="1657121F" w14:textId="77777777" w:rsidR="00AC3E5D" w:rsidRPr="00735530" w:rsidRDefault="00AC3E5D" w:rsidP="00AC3E5D">
      <w:pPr>
        <w:rPr>
          <w:rFonts w:cs="Times New Roman"/>
          <w:szCs w:val="28"/>
        </w:rPr>
      </w:pPr>
      <w:r>
        <w:rPr>
          <w:rFonts w:cs="Times New Roman"/>
          <w:szCs w:val="28"/>
        </w:rPr>
        <w:tab/>
      </w:r>
      <w:r>
        <w:rPr>
          <w:rFonts w:cs="Times New Roman"/>
          <w:szCs w:val="28"/>
        </w:rPr>
        <w:tab/>
      </w:r>
      <w:r>
        <w:rPr>
          <w:rFonts w:cs="Times New Roman"/>
          <w:szCs w:val="28"/>
        </w:rPr>
        <w:tab/>
        <w:t xml:space="preserve">tag </w:t>
      </w:r>
      <w:r w:rsidRPr="00735530">
        <w:rPr>
          <w:rFonts w:ascii="Consolas" w:hAnsi="Consolas" w:cs="Consolas"/>
          <w:color w:val="0000FF"/>
          <w:sz w:val="19"/>
          <w:szCs w:val="19"/>
          <w:highlight w:val="white"/>
        </w:rPr>
        <w:t>&lt;</w:t>
      </w:r>
      <w:r w:rsidRPr="0028240E">
        <w:rPr>
          <w:rFonts w:ascii="Courier New" w:eastAsia="Times New Roman" w:hAnsi="Courier New" w:cs="Courier New"/>
          <w:color w:val="0000FF"/>
          <w:sz w:val="20"/>
          <w:szCs w:val="20"/>
        </w:rPr>
        <w:t>ValidFrom</w:t>
      </w:r>
      <w:r w:rsidRPr="00735530">
        <w:rPr>
          <w:rFonts w:ascii="Consolas" w:hAnsi="Consolas" w:cs="Consolas"/>
          <w:color w:val="0000FF"/>
          <w:sz w:val="19"/>
          <w:szCs w:val="19"/>
          <w:highlight w:val="white"/>
        </w:rPr>
        <w:t>&gt;</w:t>
      </w:r>
      <w:r w:rsidRPr="00735530">
        <w:rPr>
          <w:rFonts w:cs="Times New Roman"/>
          <w:szCs w:val="28"/>
        </w:rPr>
        <w:t xml:space="preserve">: </w:t>
      </w:r>
      <w:r>
        <w:rPr>
          <w:rFonts w:cs="Times New Roman"/>
          <w:szCs w:val="28"/>
        </w:rPr>
        <w:t>Ngày hiệu lực của chứng thư</w:t>
      </w:r>
    </w:p>
    <w:p w14:paraId="255EF0D3" w14:textId="77777777" w:rsidR="00AC3E5D" w:rsidRPr="00735530" w:rsidRDefault="00AC3E5D" w:rsidP="00AC3E5D">
      <w:pPr>
        <w:rPr>
          <w:rFonts w:cs="Times New Roman"/>
          <w:szCs w:val="28"/>
        </w:rPr>
      </w:pPr>
      <w:r w:rsidRPr="00735530">
        <w:rPr>
          <w:rFonts w:cs="Times New Roman"/>
          <w:szCs w:val="28"/>
        </w:rPr>
        <w:tab/>
      </w:r>
      <w:r w:rsidRPr="00735530">
        <w:rPr>
          <w:rFonts w:cs="Times New Roman"/>
          <w:szCs w:val="28"/>
        </w:rPr>
        <w:tab/>
      </w:r>
      <w:r w:rsidRPr="00735530">
        <w:rPr>
          <w:rFonts w:cs="Times New Roman"/>
          <w:szCs w:val="28"/>
        </w:rPr>
        <w:tab/>
        <w:t xml:space="preserve">tag </w:t>
      </w:r>
      <w:r w:rsidRPr="00735530">
        <w:rPr>
          <w:rFonts w:ascii="Consolas" w:hAnsi="Consolas" w:cs="Consolas"/>
          <w:color w:val="0000FF"/>
          <w:sz w:val="19"/>
          <w:szCs w:val="19"/>
          <w:highlight w:val="white"/>
        </w:rPr>
        <w:t>&lt;</w:t>
      </w:r>
      <w:r w:rsidRPr="0028240E">
        <w:rPr>
          <w:rFonts w:ascii="Courier New" w:eastAsia="Times New Roman" w:hAnsi="Courier New" w:cs="Courier New"/>
          <w:color w:val="0000FF"/>
          <w:sz w:val="20"/>
          <w:szCs w:val="20"/>
        </w:rPr>
        <w:t>ValidTo</w:t>
      </w:r>
      <w:r w:rsidRPr="00735530">
        <w:rPr>
          <w:rFonts w:ascii="Consolas" w:hAnsi="Consolas" w:cs="Consolas"/>
          <w:color w:val="0000FF"/>
          <w:sz w:val="19"/>
          <w:szCs w:val="19"/>
          <w:highlight w:val="white"/>
        </w:rPr>
        <w:t>&gt;</w:t>
      </w:r>
      <w:r w:rsidRPr="00735530">
        <w:rPr>
          <w:rFonts w:cs="Times New Roman"/>
          <w:szCs w:val="28"/>
        </w:rPr>
        <w:t xml:space="preserve">: </w:t>
      </w:r>
      <w:r>
        <w:rPr>
          <w:rFonts w:cs="Times New Roman"/>
          <w:szCs w:val="28"/>
        </w:rPr>
        <w:t xml:space="preserve"> Ngày hết hạn của chứng thư</w:t>
      </w:r>
    </w:p>
    <w:p w14:paraId="4649A605" w14:textId="77777777" w:rsidR="00AC3E5D" w:rsidRPr="00320A27" w:rsidRDefault="00AC3E5D" w:rsidP="00AC3E5D">
      <w:pPr>
        <w:rPr>
          <w:rFonts w:cs="Times New Roman"/>
          <w:szCs w:val="28"/>
        </w:rPr>
      </w:pPr>
      <w:r w:rsidRPr="00735530">
        <w:rPr>
          <w:rFonts w:cs="Times New Roman"/>
          <w:szCs w:val="28"/>
        </w:rPr>
        <w:tab/>
      </w:r>
      <w:r w:rsidRPr="00735530">
        <w:rPr>
          <w:rFonts w:cs="Times New Roman"/>
          <w:szCs w:val="28"/>
        </w:rPr>
        <w:tab/>
      </w:r>
      <w:r w:rsidRPr="00735530">
        <w:rPr>
          <w:rFonts w:cs="Times New Roman"/>
          <w:szCs w:val="28"/>
        </w:rPr>
        <w:tab/>
        <w:t xml:space="preserve">tag </w:t>
      </w:r>
      <w:r w:rsidRPr="00735530">
        <w:rPr>
          <w:rFonts w:ascii="Consolas" w:hAnsi="Consolas" w:cs="Consolas"/>
          <w:color w:val="0000FF"/>
          <w:sz w:val="19"/>
          <w:szCs w:val="19"/>
          <w:highlight w:val="white"/>
        </w:rPr>
        <w:t>&lt;</w:t>
      </w:r>
      <w:r>
        <w:rPr>
          <w:rFonts w:ascii="Courier New" w:eastAsia="Times New Roman" w:hAnsi="Courier New" w:cs="Courier New"/>
          <w:color w:val="0000FF"/>
          <w:sz w:val="20"/>
          <w:szCs w:val="20"/>
        </w:rPr>
        <w:t>OrganizationCA</w:t>
      </w:r>
      <w:r w:rsidRPr="00735530">
        <w:rPr>
          <w:rFonts w:ascii="Consolas" w:hAnsi="Consolas" w:cs="Consolas"/>
          <w:color w:val="0000FF"/>
          <w:sz w:val="19"/>
          <w:szCs w:val="19"/>
          <w:highlight w:val="white"/>
        </w:rPr>
        <w:t>&gt;</w:t>
      </w:r>
      <w:r w:rsidRPr="00735530">
        <w:rPr>
          <w:rFonts w:cs="Times New Roman"/>
          <w:szCs w:val="28"/>
        </w:rPr>
        <w:t>:</w:t>
      </w:r>
      <w:r>
        <w:rPr>
          <w:rFonts w:cs="Times New Roman"/>
          <w:szCs w:val="28"/>
        </w:rPr>
        <w:t xml:space="preserve"> Nhà cung cấp chứng thư</w:t>
      </w:r>
    </w:p>
    <w:p w14:paraId="3EC7770F" w14:textId="77777777" w:rsidR="00C9335C" w:rsidRDefault="00C9335C" w:rsidP="00C9335C">
      <w:pPr>
        <w:pStyle w:val="Heading3"/>
      </w:pPr>
      <w:bookmarkStart w:id="26" w:name="_Toc101427475"/>
      <w:r>
        <w:rPr>
          <w:lang w:val="en-US"/>
        </w:rPr>
        <w:t>Cập nhật loại hình ký số và chứng thư số</w:t>
      </w:r>
      <w:bookmarkEnd w:id="26"/>
    </w:p>
    <w:p w14:paraId="052F50C5" w14:textId="77777777" w:rsidR="00C9335C" w:rsidRPr="0039461A" w:rsidRDefault="00C9335C" w:rsidP="00C9335C">
      <w:pPr>
        <w:spacing w:after="0" w:line="240" w:lineRule="auto"/>
        <w:ind w:right="14"/>
        <w:rPr>
          <w:rFonts w:eastAsia="Times New Roman" w:cs="Times New Roman"/>
          <w:szCs w:val="24"/>
        </w:rPr>
      </w:pPr>
      <w:r w:rsidRPr="0039461A">
        <w:rPr>
          <w:rFonts w:eastAsia="Times New Roman" w:cs="Times New Roman"/>
          <w:color w:val="000000"/>
          <w:szCs w:val="24"/>
        </w:rPr>
        <w:t>URL</w:t>
      </w:r>
    </w:p>
    <w:p w14:paraId="033A52A3" w14:textId="77777777" w:rsidR="00C9335C" w:rsidRPr="0039461A" w:rsidRDefault="00C9335C" w:rsidP="00C9335C">
      <w:pPr>
        <w:spacing w:after="0" w:line="240" w:lineRule="auto"/>
        <w:ind w:right="14"/>
        <w:rPr>
          <w:rFonts w:eastAsia="Times New Roman" w:cs="Times New Roman"/>
          <w:szCs w:val="24"/>
        </w:rPr>
      </w:pPr>
      <w:r w:rsidRPr="0039461A">
        <w:rPr>
          <w:rFonts w:eastAsia="Times New Roman" w:cs="Times New Roman"/>
          <w:color w:val="000000"/>
          <w:szCs w:val="24"/>
        </w:rPr>
        <w:tab/>
        <w:t xml:space="preserve"> String </w:t>
      </w:r>
      <w:r w:rsidRPr="0039461A">
        <w:rPr>
          <w:rFonts w:eastAsia="Times New Roman" w:cs="Times New Roman"/>
          <w:b/>
          <w:bCs/>
          <w:color w:val="000000"/>
          <w:szCs w:val="24"/>
        </w:rPr>
        <w:t>UpdateCertificate</w:t>
      </w:r>
      <w:r w:rsidRPr="0039461A">
        <w:rPr>
          <w:rFonts w:eastAsia="Times New Roman" w:cs="Times New Roman"/>
          <w:color w:val="000000"/>
          <w:szCs w:val="24"/>
        </w:rPr>
        <w:t>(string Account, string ACpass,  string certinfo, string serialCert, int certType, int id = 0)</w:t>
      </w:r>
    </w:p>
    <w:p w14:paraId="6F80EC1D" w14:textId="77777777" w:rsidR="00C9335C" w:rsidRPr="0039461A" w:rsidRDefault="00C9335C" w:rsidP="00C9335C">
      <w:pPr>
        <w:spacing w:after="0" w:line="240" w:lineRule="auto"/>
        <w:ind w:right="14"/>
        <w:rPr>
          <w:rFonts w:eastAsia="Times New Roman" w:cs="Times New Roman"/>
          <w:szCs w:val="24"/>
        </w:rPr>
      </w:pPr>
      <w:r w:rsidRPr="0039461A">
        <w:rPr>
          <w:rFonts w:eastAsia="Times New Roman" w:cs="Times New Roman"/>
          <w:color w:val="000000"/>
          <w:szCs w:val="24"/>
        </w:rPr>
        <w:t>DESCRIPTION</w:t>
      </w:r>
    </w:p>
    <w:p w14:paraId="3FEEF785" w14:textId="77777777" w:rsidR="00C9335C" w:rsidRPr="0039461A" w:rsidRDefault="00C9335C" w:rsidP="00C9335C">
      <w:pPr>
        <w:spacing w:after="0" w:line="240" w:lineRule="auto"/>
        <w:ind w:right="14"/>
        <w:rPr>
          <w:rFonts w:eastAsia="Times New Roman" w:cs="Times New Roman"/>
          <w:szCs w:val="24"/>
        </w:rPr>
      </w:pPr>
      <w:r w:rsidRPr="0039461A">
        <w:rPr>
          <w:rFonts w:eastAsia="Times New Roman" w:cs="Times New Roman"/>
          <w:color w:val="000000"/>
          <w:szCs w:val="24"/>
        </w:rPr>
        <w:tab/>
        <w:t>Đây là web service đăng ký/cập nhật loại hình ký số và chứng thư số của đơn vị.</w:t>
      </w:r>
    </w:p>
    <w:p w14:paraId="4D9A71C6" w14:textId="77777777" w:rsidR="00C9335C" w:rsidRPr="0039461A" w:rsidRDefault="00C9335C" w:rsidP="00C9335C">
      <w:pPr>
        <w:spacing w:after="0" w:line="240" w:lineRule="auto"/>
        <w:ind w:right="14"/>
        <w:rPr>
          <w:rFonts w:eastAsia="Times New Roman" w:cs="Times New Roman"/>
          <w:szCs w:val="24"/>
        </w:rPr>
      </w:pPr>
      <w:r w:rsidRPr="0039461A">
        <w:rPr>
          <w:rFonts w:eastAsia="Times New Roman" w:cs="Times New Roman"/>
          <w:color w:val="000000"/>
          <w:szCs w:val="24"/>
        </w:rPr>
        <w:t>HTTP METHOD</w:t>
      </w:r>
    </w:p>
    <w:p w14:paraId="390B8535" w14:textId="77777777" w:rsidR="00C9335C" w:rsidRPr="0039461A" w:rsidRDefault="00C9335C" w:rsidP="00C9335C">
      <w:pPr>
        <w:spacing w:after="0" w:line="240" w:lineRule="auto"/>
        <w:ind w:right="14"/>
        <w:rPr>
          <w:rFonts w:eastAsia="Times New Roman" w:cs="Times New Roman"/>
          <w:szCs w:val="24"/>
        </w:rPr>
      </w:pPr>
      <w:r w:rsidRPr="0039461A">
        <w:rPr>
          <w:rFonts w:eastAsia="Times New Roman" w:cs="Times New Roman"/>
          <w:color w:val="000000"/>
          <w:szCs w:val="24"/>
        </w:rPr>
        <w:tab/>
      </w:r>
      <w:r w:rsidRPr="0039461A">
        <w:rPr>
          <w:rFonts w:eastAsia="Times New Roman" w:cs="Times New Roman"/>
          <w:color w:val="000000"/>
          <w:szCs w:val="24"/>
        </w:rPr>
        <w:tab/>
        <w:t>POST</w:t>
      </w:r>
    </w:p>
    <w:p w14:paraId="0A0218A6" w14:textId="77777777" w:rsidR="00C9335C" w:rsidRPr="0039461A" w:rsidRDefault="00C9335C" w:rsidP="00C9335C">
      <w:pPr>
        <w:spacing w:after="0" w:line="240" w:lineRule="auto"/>
        <w:ind w:right="14"/>
        <w:rPr>
          <w:rFonts w:eastAsia="Times New Roman" w:cs="Times New Roman"/>
          <w:szCs w:val="24"/>
        </w:rPr>
      </w:pPr>
      <w:r w:rsidRPr="0039461A">
        <w:rPr>
          <w:rFonts w:eastAsia="Times New Roman" w:cs="Times New Roman"/>
          <w:color w:val="000000"/>
          <w:szCs w:val="24"/>
        </w:rPr>
        <w:t>REQUEST BODY</w:t>
      </w:r>
    </w:p>
    <w:p w14:paraId="0D785C58" w14:textId="77777777" w:rsidR="00C9335C" w:rsidRPr="0039461A" w:rsidRDefault="00C9335C" w:rsidP="00C9335C">
      <w:pPr>
        <w:numPr>
          <w:ilvl w:val="0"/>
          <w:numId w:val="27"/>
        </w:numPr>
        <w:spacing w:after="0" w:line="240" w:lineRule="auto"/>
        <w:ind w:left="1080"/>
        <w:jc w:val="both"/>
        <w:textAlignment w:val="baseline"/>
        <w:rPr>
          <w:rFonts w:eastAsia="Times New Roman" w:cs="Times New Roman"/>
          <w:b/>
          <w:bCs/>
          <w:color w:val="000000"/>
          <w:szCs w:val="24"/>
          <w:u w:val="single"/>
        </w:rPr>
      </w:pPr>
      <w:r w:rsidRPr="0039461A">
        <w:rPr>
          <w:rFonts w:eastAsia="Times New Roman" w:cs="Times New Roman"/>
          <w:b/>
          <w:bCs/>
          <w:color w:val="000000"/>
          <w:szCs w:val="24"/>
        </w:rPr>
        <w:t>Account / ACpass</w:t>
      </w:r>
      <w:r w:rsidRPr="0039461A">
        <w:rPr>
          <w:rFonts w:eastAsia="Times New Roman" w:cs="Times New Roman"/>
          <w:color w:val="000000"/>
          <w:szCs w:val="24"/>
        </w:rPr>
        <w:t>: Tài khoản được cấp phát cho khách hàng để gọi đến webservice (tài khoản có quyền ServiceRole trong hệ thống).</w:t>
      </w:r>
      <w:r w:rsidRPr="0039461A">
        <w:rPr>
          <w:rFonts w:eastAsia="Times New Roman" w:cs="Times New Roman"/>
          <w:b/>
          <w:bCs/>
          <w:color w:val="000000"/>
          <w:szCs w:val="24"/>
          <w:u w:val="single"/>
        </w:rPr>
        <w:t> </w:t>
      </w:r>
    </w:p>
    <w:p w14:paraId="5D7B4CBF" w14:textId="77777777" w:rsidR="00C9335C" w:rsidRPr="0039461A" w:rsidRDefault="00C9335C" w:rsidP="00C9335C">
      <w:pPr>
        <w:numPr>
          <w:ilvl w:val="0"/>
          <w:numId w:val="27"/>
        </w:numPr>
        <w:spacing w:after="0" w:line="240" w:lineRule="auto"/>
        <w:ind w:left="1080"/>
        <w:jc w:val="both"/>
        <w:textAlignment w:val="baseline"/>
        <w:rPr>
          <w:rFonts w:eastAsia="Times New Roman" w:cs="Times New Roman"/>
          <w:b/>
          <w:bCs/>
          <w:color w:val="000000"/>
          <w:szCs w:val="24"/>
          <w:u w:val="single"/>
        </w:rPr>
      </w:pPr>
      <w:r w:rsidRPr="0039461A">
        <w:rPr>
          <w:rFonts w:eastAsia="Times New Roman" w:cs="Times New Roman"/>
          <w:b/>
          <w:bCs/>
          <w:color w:val="000000"/>
          <w:szCs w:val="24"/>
        </w:rPr>
        <w:t>Certinfo</w:t>
      </w:r>
      <w:r w:rsidRPr="0039461A">
        <w:rPr>
          <w:rFonts w:eastAsia="Times New Roman" w:cs="Times New Roman"/>
          <w:color w:val="000000"/>
          <w:szCs w:val="24"/>
        </w:rPr>
        <w:t>: Chuỗi thông tin chứng thư số</w:t>
      </w:r>
    </w:p>
    <w:p w14:paraId="5E3C1EBD" w14:textId="77777777" w:rsidR="00C9335C" w:rsidRPr="0039461A" w:rsidRDefault="00C9335C" w:rsidP="00C9335C">
      <w:pPr>
        <w:numPr>
          <w:ilvl w:val="0"/>
          <w:numId w:val="27"/>
        </w:numPr>
        <w:spacing w:after="0" w:line="240" w:lineRule="auto"/>
        <w:ind w:left="1080"/>
        <w:jc w:val="both"/>
        <w:textAlignment w:val="baseline"/>
        <w:rPr>
          <w:rFonts w:eastAsia="Times New Roman" w:cs="Times New Roman"/>
          <w:b/>
          <w:bCs/>
          <w:color w:val="000000"/>
          <w:szCs w:val="24"/>
          <w:u w:val="single"/>
        </w:rPr>
      </w:pPr>
      <w:r w:rsidRPr="0039461A">
        <w:rPr>
          <w:rFonts w:eastAsia="Times New Roman" w:cs="Times New Roman"/>
          <w:b/>
          <w:bCs/>
          <w:color w:val="000000"/>
          <w:szCs w:val="24"/>
        </w:rPr>
        <w:t>serialCert</w:t>
      </w:r>
      <w:r w:rsidRPr="0039461A">
        <w:rPr>
          <w:rFonts w:eastAsia="Times New Roman" w:cs="Times New Roman"/>
          <w:color w:val="000000"/>
          <w:szCs w:val="24"/>
        </w:rPr>
        <w:t>: Serial chứng thư số</w:t>
      </w:r>
    </w:p>
    <w:p w14:paraId="43743351" w14:textId="77777777" w:rsidR="00C9335C" w:rsidRPr="0039461A" w:rsidRDefault="00C9335C" w:rsidP="00C9335C">
      <w:pPr>
        <w:numPr>
          <w:ilvl w:val="0"/>
          <w:numId w:val="27"/>
        </w:numPr>
        <w:spacing w:after="0" w:line="240" w:lineRule="auto"/>
        <w:ind w:left="1080"/>
        <w:jc w:val="both"/>
        <w:textAlignment w:val="baseline"/>
        <w:rPr>
          <w:rFonts w:eastAsia="Times New Roman" w:cs="Times New Roman"/>
          <w:b/>
          <w:bCs/>
          <w:color w:val="000000"/>
          <w:szCs w:val="24"/>
          <w:u w:val="single"/>
        </w:rPr>
      </w:pPr>
      <w:r w:rsidRPr="0039461A">
        <w:rPr>
          <w:rFonts w:eastAsia="Times New Roman" w:cs="Times New Roman"/>
          <w:b/>
          <w:bCs/>
          <w:color w:val="000000"/>
          <w:szCs w:val="24"/>
        </w:rPr>
        <w:t>certType</w:t>
      </w:r>
      <w:r w:rsidRPr="0039461A">
        <w:rPr>
          <w:rFonts w:eastAsia="Times New Roman" w:cs="Times New Roman"/>
          <w:color w:val="000000"/>
          <w:szCs w:val="24"/>
        </w:rPr>
        <w:t>: loại hình ký số (4-token; 6-SmartCA)</w:t>
      </w:r>
    </w:p>
    <w:p w14:paraId="5BE19187" w14:textId="77777777" w:rsidR="00C9335C" w:rsidRPr="0039461A" w:rsidRDefault="00C9335C" w:rsidP="00C9335C">
      <w:pPr>
        <w:numPr>
          <w:ilvl w:val="0"/>
          <w:numId w:val="27"/>
        </w:numPr>
        <w:spacing w:after="0" w:line="240" w:lineRule="auto"/>
        <w:ind w:left="1080"/>
        <w:jc w:val="both"/>
        <w:textAlignment w:val="baseline"/>
        <w:rPr>
          <w:rFonts w:eastAsia="Times New Roman" w:cs="Times New Roman"/>
          <w:b/>
          <w:bCs/>
          <w:color w:val="000000"/>
          <w:szCs w:val="24"/>
          <w:u w:val="single"/>
        </w:rPr>
      </w:pPr>
      <w:r w:rsidRPr="0039461A">
        <w:rPr>
          <w:rFonts w:eastAsia="Times New Roman" w:cs="Times New Roman"/>
          <w:b/>
          <w:bCs/>
          <w:color w:val="000000"/>
          <w:szCs w:val="24"/>
        </w:rPr>
        <w:t>id</w:t>
      </w:r>
      <w:r w:rsidRPr="0039461A">
        <w:rPr>
          <w:rFonts w:eastAsia="Times New Roman" w:cs="Times New Roman"/>
          <w:color w:val="000000"/>
          <w:szCs w:val="24"/>
        </w:rPr>
        <w:t>: giá trị id chứng thư số (=0 nếu là thêm mới)</w:t>
      </w:r>
    </w:p>
    <w:p w14:paraId="7798BF7B" w14:textId="77777777" w:rsidR="00C9335C" w:rsidRPr="0039461A" w:rsidRDefault="00C9335C" w:rsidP="00C9335C">
      <w:pPr>
        <w:spacing w:after="0" w:line="240" w:lineRule="auto"/>
        <w:ind w:right="14"/>
        <w:rPr>
          <w:rFonts w:eastAsia="Times New Roman" w:cs="Times New Roman"/>
          <w:szCs w:val="24"/>
        </w:rPr>
      </w:pPr>
      <w:r w:rsidRPr="0039461A">
        <w:rPr>
          <w:rFonts w:eastAsia="Times New Roman" w:cs="Times New Roman"/>
          <w:color w:val="000000"/>
          <w:szCs w:val="24"/>
        </w:rPr>
        <w:t>RETURNS</w:t>
      </w:r>
    </w:p>
    <w:tbl>
      <w:tblPr>
        <w:tblW w:w="0" w:type="auto"/>
        <w:tblCellMar>
          <w:top w:w="15" w:type="dxa"/>
          <w:left w:w="15" w:type="dxa"/>
          <w:bottom w:w="15" w:type="dxa"/>
          <w:right w:w="15" w:type="dxa"/>
        </w:tblCellMar>
        <w:tblLook w:val="04A0" w:firstRow="1" w:lastRow="0" w:firstColumn="1" w:lastColumn="0" w:noHBand="0" w:noVBand="1"/>
      </w:tblPr>
      <w:tblGrid>
        <w:gridCol w:w="1545"/>
        <w:gridCol w:w="6010"/>
        <w:gridCol w:w="1795"/>
      </w:tblGrid>
      <w:tr w:rsidR="00C9335C" w:rsidRPr="0039461A" w14:paraId="1FBE6E2E" w14:textId="77777777" w:rsidTr="00266047">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39F6D0EA" w14:textId="77777777" w:rsidR="00C9335C" w:rsidRPr="0039461A" w:rsidRDefault="00C9335C" w:rsidP="00266047">
            <w:pPr>
              <w:spacing w:after="200" w:line="240" w:lineRule="auto"/>
              <w:ind w:left="720"/>
              <w:rPr>
                <w:rFonts w:eastAsia="Times New Roman" w:cs="Times New Roman"/>
                <w:szCs w:val="24"/>
              </w:rPr>
            </w:pPr>
            <w:r w:rsidRPr="0039461A">
              <w:rPr>
                <w:rFonts w:eastAsia="Times New Roman" w:cs="Times New Roman"/>
                <w:color w:val="000000"/>
                <w:szCs w:val="24"/>
              </w:rPr>
              <w:t>Kết quả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4CB964F8" w14:textId="77777777" w:rsidR="00C9335C" w:rsidRPr="0039461A" w:rsidRDefault="00C9335C" w:rsidP="00266047">
            <w:pPr>
              <w:spacing w:after="200" w:line="240" w:lineRule="auto"/>
              <w:ind w:left="720"/>
              <w:rPr>
                <w:rFonts w:eastAsia="Times New Roman" w:cs="Times New Roman"/>
                <w:szCs w:val="24"/>
              </w:rPr>
            </w:pPr>
            <w:r w:rsidRPr="0039461A">
              <w:rPr>
                <w:rFonts w:eastAsia="Times New Roman" w:cs="Times New Roman"/>
                <w:color w:val="000000"/>
                <w:szCs w:val="24"/>
              </w:rPr>
              <w:t>Mô tả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7F634E43" w14:textId="77777777" w:rsidR="00C9335C" w:rsidRPr="0039461A" w:rsidRDefault="00C9335C" w:rsidP="00266047">
            <w:pPr>
              <w:spacing w:after="200" w:line="240" w:lineRule="auto"/>
              <w:ind w:left="720"/>
              <w:rPr>
                <w:rFonts w:eastAsia="Times New Roman" w:cs="Times New Roman"/>
                <w:szCs w:val="24"/>
              </w:rPr>
            </w:pPr>
            <w:r w:rsidRPr="0039461A">
              <w:rPr>
                <w:rFonts w:eastAsia="Times New Roman" w:cs="Times New Roman"/>
                <w:color w:val="000000"/>
                <w:szCs w:val="24"/>
              </w:rPr>
              <w:t>Ghi chú</w:t>
            </w:r>
          </w:p>
        </w:tc>
      </w:tr>
      <w:tr w:rsidR="00C9335C" w:rsidRPr="0039461A" w14:paraId="3C1E7A9D"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795AEB4"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ERR:1</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45C20FB"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Tài khoản đăng nhập sai hoặc không có quyền</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D6A251D" w14:textId="77777777" w:rsidR="00C9335C" w:rsidRPr="0039461A" w:rsidRDefault="00C9335C" w:rsidP="00266047">
            <w:pPr>
              <w:spacing w:after="0" w:line="240" w:lineRule="auto"/>
              <w:rPr>
                <w:rFonts w:eastAsia="Times New Roman" w:cs="Times New Roman"/>
                <w:szCs w:val="24"/>
              </w:rPr>
            </w:pPr>
          </w:p>
        </w:tc>
      </w:tr>
      <w:tr w:rsidR="00C9335C" w:rsidRPr="0039461A" w14:paraId="0F4C8737"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852B1E6"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ERR:7</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77FAEBB"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User name không phù hợp, không tìm thấy thông tin công ty tương ứng cho user.</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85EFE3F" w14:textId="77777777" w:rsidR="00C9335C" w:rsidRPr="0039461A" w:rsidRDefault="00C9335C" w:rsidP="00266047">
            <w:pPr>
              <w:spacing w:after="0" w:line="240" w:lineRule="auto"/>
              <w:rPr>
                <w:rFonts w:eastAsia="Times New Roman" w:cs="Times New Roman"/>
                <w:szCs w:val="24"/>
              </w:rPr>
            </w:pPr>
          </w:p>
        </w:tc>
      </w:tr>
      <w:tr w:rsidR="00C9335C" w:rsidRPr="0039461A" w14:paraId="068674B1"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5EBF1AC"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ERR:21</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7A2F8CC"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Không tìm thấy công ty hoặc tài khoản không tồn tại</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22F957B" w14:textId="77777777" w:rsidR="00C9335C" w:rsidRPr="0039461A" w:rsidRDefault="00C9335C" w:rsidP="00266047">
            <w:pPr>
              <w:spacing w:after="0" w:line="240" w:lineRule="auto"/>
              <w:rPr>
                <w:rFonts w:eastAsia="Times New Roman" w:cs="Times New Roman"/>
                <w:szCs w:val="24"/>
              </w:rPr>
            </w:pPr>
          </w:p>
        </w:tc>
      </w:tr>
      <w:tr w:rsidR="00C9335C" w:rsidRPr="0039461A" w14:paraId="67E878D1"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F375814"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ERR:24</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93AF6CB"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Chứng thư truyền lên không đúng với chứng thư đăng ký trong hệ thống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61AA995" w14:textId="77777777" w:rsidR="00C9335C" w:rsidRPr="0039461A" w:rsidRDefault="00C9335C" w:rsidP="00266047">
            <w:pPr>
              <w:spacing w:after="0" w:line="240" w:lineRule="auto"/>
              <w:rPr>
                <w:rFonts w:eastAsia="Times New Roman" w:cs="Times New Roman"/>
                <w:szCs w:val="24"/>
              </w:rPr>
            </w:pPr>
          </w:p>
        </w:tc>
      </w:tr>
      <w:tr w:rsidR="00C9335C" w:rsidRPr="0039461A" w14:paraId="1A107764"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C6FD2E6"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ERR:26</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8FAADC0"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Chứng thư số hết hạn</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3E883AD" w14:textId="77777777" w:rsidR="00C9335C" w:rsidRPr="0039461A" w:rsidRDefault="00C9335C" w:rsidP="00266047">
            <w:pPr>
              <w:spacing w:after="0" w:line="240" w:lineRule="auto"/>
              <w:rPr>
                <w:rFonts w:eastAsia="Times New Roman" w:cs="Times New Roman"/>
                <w:szCs w:val="24"/>
              </w:rPr>
            </w:pPr>
          </w:p>
        </w:tc>
      </w:tr>
      <w:tr w:rsidR="00C9335C" w:rsidRPr="0039461A" w14:paraId="6CE32B06"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4C0EE41"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ERR:27</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880EC8E"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Chứng thư chưa đến thời điểm sử dụng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5000597" w14:textId="77777777" w:rsidR="00C9335C" w:rsidRPr="0039461A" w:rsidRDefault="00C9335C" w:rsidP="00266047">
            <w:pPr>
              <w:spacing w:after="0" w:line="240" w:lineRule="auto"/>
              <w:rPr>
                <w:rFonts w:eastAsia="Times New Roman" w:cs="Times New Roman"/>
                <w:szCs w:val="24"/>
              </w:rPr>
            </w:pPr>
          </w:p>
        </w:tc>
      </w:tr>
      <w:tr w:rsidR="00C9335C" w:rsidRPr="0039461A" w14:paraId="0B37BFEC"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1F675B8"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ERR:28</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70F0D74"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Chưa có thông tin chứng thư trong hệ thống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783ED6A" w14:textId="77777777" w:rsidR="00C9335C" w:rsidRPr="0039461A" w:rsidRDefault="00C9335C" w:rsidP="00266047">
            <w:pPr>
              <w:spacing w:after="0" w:line="240" w:lineRule="auto"/>
              <w:rPr>
                <w:rFonts w:eastAsia="Times New Roman" w:cs="Times New Roman"/>
                <w:szCs w:val="24"/>
              </w:rPr>
            </w:pPr>
          </w:p>
        </w:tc>
      </w:tr>
      <w:tr w:rsidR="00C9335C" w:rsidRPr="0039461A" w14:paraId="07B28FB3"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4CA6DFD"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ERR:41</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4EA7807"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Đã tồn tại chứng thư này trong hệ thống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20B546D" w14:textId="77777777" w:rsidR="00C9335C" w:rsidRPr="0039461A" w:rsidRDefault="00C9335C" w:rsidP="00266047">
            <w:pPr>
              <w:spacing w:after="0" w:line="240" w:lineRule="auto"/>
              <w:rPr>
                <w:rFonts w:eastAsia="Times New Roman" w:cs="Times New Roman"/>
                <w:szCs w:val="24"/>
              </w:rPr>
            </w:pPr>
          </w:p>
        </w:tc>
      </w:tr>
      <w:tr w:rsidR="00C9335C" w:rsidRPr="0039461A" w14:paraId="4C60AD5F"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83F7F0C"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ERR:42</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6F9E8F5"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Chứng thư đã đăng ký với thuế, không thể thay đổi. Hãy đăng ký tờ khai thay đổi thông tin.</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C6AE85B" w14:textId="77777777" w:rsidR="00C9335C" w:rsidRPr="0039461A" w:rsidRDefault="00C9335C" w:rsidP="00266047">
            <w:pPr>
              <w:spacing w:after="0" w:line="240" w:lineRule="auto"/>
              <w:rPr>
                <w:rFonts w:eastAsia="Times New Roman" w:cs="Times New Roman"/>
                <w:szCs w:val="24"/>
              </w:rPr>
            </w:pPr>
          </w:p>
        </w:tc>
      </w:tr>
      <w:tr w:rsidR="00C9335C" w:rsidRPr="0039461A" w14:paraId="69056E9B" w14:textId="77777777" w:rsidTr="00266047">
        <w:trPr>
          <w:trHeight w:val="413"/>
        </w:trPr>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3E7E5D6"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ERR:5</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26911CA"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Có lỗi xảy ra</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3DC646C" w14:textId="77777777" w:rsidR="00C9335C" w:rsidRPr="0039461A" w:rsidRDefault="00C9335C" w:rsidP="00266047">
            <w:pPr>
              <w:spacing w:after="0" w:line="240" w:lineRule="auto"/>
              <w:jc w:val="both"/>
              <w:rPr>
                <w:rFonts w:eastAsia="Times New Roman" w:cs="Times New Roman"/>
                <w:szCs w:val="24"/>
              </w:rPr>
            </w:pPr>
            <w:r w:rsidRPr="0039461A">
              <w:rPr>
                <w:rFonts w:eastAsia="Times New Roman" w:cs="Times New Roman"/>
                <w:color w:val="000000"/>
                <w:szCs w:val="24"/>
              </w:rPr>
              <w:t>Lỗi không xác định</w:t>
            </w:r>
          </w:p>
        </w:tc>
      </w:tr>
      <w:tr w:rsidR="00C9335C" w:rsidRPr="0039461A" w14:paraId="0C591CC3"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0711564" w14:textId="77777777" w:rsidR="00C9335C" w:rsidRPr="0039461A" w:rsidRDefault="00C9335C" w:rsidP="00266047">
            <w:pPr>
              <w:spacing w:after="0" w:line="240" w:lineRule="auto"/>
              <w:jc w:val="both"/>
              <w:rPr>
                <w:rFonts w:eastAsia="Times New Roman" w:cs="Times New Roman"/>
                <w:szCs w:val="24"/>
              </w:rPr>
            </w:pPr>
            <w:r w:rsidRPr="0039461A">
              <w:rPr>
                <w:rFonts w:eastAsia="Times New Roman" w:cs="Times New Roman"/>
                <w:color w:val="000000"/>
                <w:szCs w:val="24"/>
              </w:rPr>
              <w:t>int</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D4E5214" w14:textId="77777777" w:rsidR="00C9335C" w:rsidRPr="0039461A" w:rsidRDefault="00C9335C" w:rsidP="00266047">
            <w:pPr>
              <w:spacing w:after="0" w:line="240" w:lineRule="auto"/>
              <w:rPr>
                <w:rFonts w:eastAsia="Times New Roman" w:cs="Times New Roman"/>
                <w:szCs w:val="24"/>
              </w:rPr>
            </w:pPr>
            <w:r w:rsidRPr="0039461A">
              <w:rPr>
                <w:rFonts w:eastAsia="Times New Roman" w:cs="Times New Roman"/>
                <w:color w:val="000000"/>
                <w:szCs w:val="24"/>
              </w:rPr>
              <w:t>Giá trị id chứng thư số trả về sau khi thực hiện thành công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0AF9E50" w14:textId="77777777" w:rsidR="00C9335C" w:rsidRPr="0039461A" w:rsidRDefault="00C9335C" w:rsidP="00266047">
            <w:pPr>
              <w:spacing w:after="0" w:line="240" w:lineRule="auto"/>
              <w:rPr>
                <w:rFonts w:eastAsia="Times New Roman" w:cs="Times New Roman"/>
                <w:szCs w:val="24"/>
              </w:rPr>
            </w:pPr>
          </w:p>
        </w:tc>
      </w:tr>
    </w:tbl>
    <w:p w14:paraId="51B11312" w14:textId="77777777" w:rsidR="00C9335C" w:rsidRDefault="00C9335C" w:rsidP="00C9335C">
      <w:pPr>
        <w:pStyle w:val="Heading3"/>
      </w:pPr>
      <w:bookmarkStart w:id="27" w:name="_Toc101427476"/>
      <w:r>
        <w:rPr>
          <w:lang w:val="en-US"/>
        </w:rPr>
        <w:lastRenderedPageBreak/>
        <w:t>Xóa chứng thư số</w:t>
      </w:r>
      <w:bookmarkEnd w:id="27"/>
    </w:p>
    <w:p w14:paraId="11357627" w14:textId="77777777" w:rsidR="00C9335C" w:rsidRPr="00224E77" w:rsidRDefault="00C9335C" w:rsidP="00C9335C">
      <w:pPr>
        <w:spacing w:after="0" w:line="240" w:lineRule="auto"/>
        <w:ind w:right="14"/>
        <w:rPr>
          <w:rFonts w:eastAsia="Times New Roman" w:cs="Times New Roman"/>
          <w:szCs w:val="24"/>
        </w:rPr>
      </w:pPr>
      <w:r w:rsidRPr="00224E77">
        <w:rPr>
          <w:rFonts w:eastAsia="Times New Roman" w:cs="Times New Roman"/>
          <w:color w:val="000000"/>
          <w:szCs w:val="24"/>
        </w:rPr>
        <w:t>URL</w:t>
      </w:r>
    </w:p>
    <w:p w14:paraId="4B027D20" w14:textId="77777777" w:rsidR="00C9335C" w:rsidRPr="00224E77" w:rsidRDefault="00C9335C" w:rsidP="00C9335C">
      <w:pPr>
        <w:spacing w:after="0" w:line="240" w:lineRule="auto"/>
        <w:ind w:right="14"/>
        <w:rPr>
          <w:rFonts w:eastAsia="Times New Roman" w:cs="Times New Roman"/>
          <w:szCs w:val="24"/>
        </w:rPr>
      </w:pPr>
      <w:r w:rsidRPr="00224E77">
        <w:rPr>
          <w:rFonts w:eastAsia="Times New Roman" w:cs="Times New Roman"/>
          <w:color w:val="000000"/>
          <w:szCs w:val="24"/>
        </w:rPr>
        <w:tab/>
        <w:t xml:space="preserve"> String </w:t>
      </w:r>
      <w:r w:rsidRPr="00224E77">
        <w:rPr>
          <w:rFonts w:eastAsia="Times New Roman" w:cs="Times New Roman"/>
          <w:b/>
          <w:bCs/>
          <w:color w:val="000000"/>
          <w:szCs w:val="24"/>
        </w:rPr>
        <w:t>DeleteCertificate</w:t>
      </w:r>
      <w:r w:rsidRPr="00224E77">
        <w:rPr>
          <w:rFonts w:eastAsia="Times New Roman" w:cs="Times New Roman"/>
          <w:color w:val="000000"/>
          <w:szCs w:val="24"/>
        </w:rPr>
        <w:t>(string Account, string ACpass, int id = 0)</w:t>
      </w:r>
    </w:p>
    <w:p w14:paraId="39870EFD" w14:textId="77777777" w:rsidR="00C9335C" w:rsidRPr="00224E77" w:rsidRDefault="00C9335C" w:rsidP="00C9335C">
      <w:pPr>
        <w:spacing w:after="0" w:line="240" w:lineRule="auto"/>
        <w:ind w:right="14"/>
        <w:rPr>
          <w:rFonts w:eastAsia="Times New Roman" w:cs="Times New Roman"/>
          <w:szCs w:val="24"/>
        </w:rPr>
      </w:pPr>
      <w:r w:rsidRPr="00224E77">
        <w:rPr>
          <w:rFonts w:eastAsia="Times New Roman" w:cs="Times New Roman"/>
          <w:color w:val="000000"/>
          <w:szCs w:val="24"/>
        </w:rPr>
        <w:t>DESCRIPTION</w:t>
      </w:r>
    </w:p>
    <w:p w14:paraId="0D56DC00" w14:textId="77777777" w:rsidR="00C9335C" w:rsidRPr="00224E77" w:rsidRDefault="00C9335C" w:rsidP="00C9335C">
      <w:pPr>
        <w:spacing w:after="0" w:line="240" w:lineRule="auto"/>
        <w:ind w:right="14"/>
        <w:rPr>
          <w:rFonts w:eastAsia="Times New Roman" w:cs="Times New Roman"/>
          <w:szCs w:val="24"/>
        </w:rPr>
      </w:pPr>
      <w:r w:rsidRPr="00224E77">
        <w:rPr>
          <w:rFonts w:eastAsia="Times New Roman" w:cs="Times New Roman"/>
          <w:color w:val="000000"/>
          <w:szCs w:val="24"/>
        </w:rPr>
        <w:tab/>
        <w:t>Đây là web service xóa thông tin chứng thư số của đơn vị.</w:t>
      </w:r>
    </w:p>
    <w:p w14:paraId="5842A88A" w14:textId="77777777" w:rsidR="00C9335C" w:rsidRPr="00224E77" w:rsidRDefault="00C9335C" w:rsidP="00C9335C">
      <w:pPr>
        <w:spacing w:after="0" w:line="240" w:lineRule="auto"/>
        <w:ind w:right="14"/>
        <w:rPr>
          <w:rFonts w:eastAsia="Times New Roman" w:cs="Times New Roman"/>
          <w:szCs w:val="24"/>
        </w:rPr>
      </w:pPr>
      <w:r w:rsidRPr="00224E77">
        <w:rPr>
          <w:rFonts w:eastAsia="Times New Roman" w:cs="Times New Roman"/>
          <w:color w:val="000000"/>
          <w:szCs w:val="24"/>
        </w:rPr>
        <w:t>HTTP METHOD</w:t>
      </w:r>
    </w:p>
    <w:p w14:paraId="1048AD59" w14:textId="77777777" w:rsidR="00C9335C" w:rsidRPr="00224E77" w:rsidRDefault="00C9335C" w:rsidP="00C9335C">
      <w:pPr>
        <w:spacing w:after="0" w:line="240" w:lineRule="auto"/>
        <w:ind w:right="14"/>
        <w:rPr>
          <w:rFonts w:eastAsia="Times New Roman" w:cs="Times New Roman"/>
          <w:szCs w:val="24"/>
        </w:rPr>
      </w:pPr>
      <w:r w:rsidRPr="00224E77">
        <w:rPr>
          <w:rFonts w:eastAsia="Times New Roman" w:cs="Times New Roman"/>
          <w:color w:val="000000"/>
          <w:szCs w:val="24"/>
        </w:rPr>
        <w:tab/>
      </w:r>
      <w:r w:rsidRPr="00224E77">
        <w:rPr>
          <w:rFonts w:eastAsia="Times New Roman" w:cs="Times New Roman"/>
          <w:color w:val="000000"/>
          <w:szCs w:val="24"/>
        </w:rPr>
        <w:tab/>
        <w:t>POST</w:t>
      </w:r>
    </w:p>
    <w:p w14:paraId="4F2EE26F" w14:textId="77777777" w:rsidR="00C9335C" w:rsidRPr="00224E77" w:rsidRDefault="00C9335C" w:rsidP="00C9335C">
      <w:pPr>
        <w:spacing w:after="0" w:line="240" w:lineRule="auto"/>
        <w:ind w:right="14"/>
        <w:rPr>
          <w:rFonts w:eastAsia="Times New Roman" w:cs="Times New Roman"/>
          <w:szCs w:val="24"/>
        </w:rPr>
      </w:pPr>
      <w:r w:rsidRPr="00224E77">
        <w:rPr>
          <w:rFonts w:eastAsia="Times New Roman" w:cs="Times New Roman"/>
          <w:color w:val="000000"/>
          <w:szCs w:val="24"/>
        </w:rPr>
        <w:t>REQUEST BODY</w:t>
      </w:r>
    </w:p>
    <w:p w14:paraId="54B19184" w14:textId="77777777" w:rsidR="00C9335C" w:rsidRPr="00224E77" w:rsidRDefault="00C9335C" w:rsidP="00C9335C">
      <w:pPr>
        <w:numPr>
          <w:ilvl w:val="0"/>
          <w:numId w:val="28"/>
        </w:numPr>
        <w:spacing w:after="0" w:line="240" w:lineRule="auto"/>
        <w:ind w:left="1080"/>
        <w:jc w:val="both"/>
        <w:textAlignment w:val="baseline"/>
        <w:rPr>
          <w:rFonts w:eastAsia="Times New Roman" w:cs="Times New Roman"/>
          <w:b/>
          <w:bCs/>
          <w:color w:val="000000"/>
          <w:szCs w:val="24"/>
          <w:u w:val="single"/>
        </w:rPr>
      </w:pPr>
      <w:r w:rsidRPr="00224E77">
        <w:rPr>
          <w:rFonts w:eastAsia="Times New Roman" w:cs="Times New Roman"/>
          <w:b/>
          <w:bCs/>
          <w:color w:val="000000"/>
          <w:szCs w:val="24"/>
        </w:rPr>
        <w:t>Account / ACpass</w:t>
      </w:r>
      <w:r w:rsidRPr="00224E77">
        <w:rPr>
          <w:rFonts w:eastAsia="Times New Roman" w:cs="Times New Roman"/>
          <w:color w:val="000000"/>
          <w:szCs w:val="24"/>
        </w:rPr>
        <w:t>: Tài khoản được cấp phát cho khách hàng để gọi đến webservice (tài khoản có quyền ServiceRole trong hệ thống).</w:t>
      </w:r>
      <w:r w:rsidRPr="00224E77">
        <w:rPr>
          <w:rFonts w:eastAsia="Times New Roman" w:cs="Times New Roman"/>
          <w:b/>
          <w:bCs/>
          <w:color w:val="000000"/>
          <w:szCs w:val="24"/>
          <w:u w:val="single"/>
        </w:rPr>
        <w:t>  </w:t>
      </w:r>
    </w:p>
    <w:p w14:paraId="3B2862F3" w14:textId="77777777" w:rsidR="00C9335C" w:rsidRPr="00224E77" w:rsidRDefault="00C9335C" w:rsidP="00C9335C">
      <w:pPr>
        <w:numPr>
          <w:ilvl w:val="0"/>
          <w:numId w:val="28"/>
        </w:numPr>
        <w:spacing w:after="0" w:line="240" w:lineRule="auto"/>
        <w:ind w:left="1080"/>
        <w:jc w:val="both"/>
        <w:textAlignment w:val="baseline"/>
        <w:rPr>
          <w:rFonts w:eastAsia="Times New Roman" w:cs="Times New Roman"/>
          <w:b/>
          <w:bCs/>
          <w:color w:val="000000"/>
          <w:szCs w:val="24"/>
          <w:u w:val="single"/>
        </w:rPr>
      </w:pPr>
      <w:r w:rsidRPr="00224E77">
        <w:rPr>
          <w:rFonts w:eastAsia="Times New Roman" w:cs="Times New Roman"/>
          <w:b/>
          <w:bCs/>
          <w:color w:val="000000"/>
          <w:szCs w:val="24"/>
        </w:rPr>
        <w:t>id</w:t>
      </w:r>
      <w:r w:rsidRPr="00224E77">
        <w:rPr>
          <w:rFonts w:eastAsia="Times New Roman" w:cs="Times New Roman"/>
          <w:color w:val="000000"/>
          <w:szCs w:val="24"/>
        </w:rPr>
        <w:t>: giá trị id chứng thư số cần xóa.</w:t>
      </w:r>
    </w:p>
    <w:p w14:paraId="1768D0A2" w14:textId="77777777" w:rsidR="00C9335C" w:rsidRPr="00224E77" w:rsidRDefault="00C9335C" w:rsidP="00C9335C">
      <w:pPr>
        <w:spacing w:after="0" w:line="240" w:lineRule="auto"/>
        <w:ind w:right="14"/>
        <w:rPr>
          <w:rFonts w:eastAsia="Times New Roman" w:cs="Times New Roman"/>
          <w:szCs w:val="24"/>
        </w:rPr>
      </w:pPr>
      <w:r w:rsidRPr="00224E77">
        <w:rPr>
          <w:rFonts w:eastAsia="Times New Roman" w:cs="Times New Roman"/>
          <w:color w:val="000000"/>
          <w:szCs w:val="24"/>
        </w:rPr>
        <w:t>RETURNS</w:t>
      </w:r>
    </w:p>
    <w:tbl>
      <w:tblPr>
        <w:tblW w:w="0" w:type="auto"/>
        <w:tblCellMar>
          <w:top w:w="15" w:type="dxa"/>
          <w:left w:w="15" w:type="dxa"/>
          <w:bottom w:w="15" w:type="dxa"/>
          <w:right w:w="15" w:type="dxa"/>
        </w:tblCellMar>
        <w:tblLook w:val="04A0" w:firstRow="1" w:lastRow="0" w:firstColumn="1" w:lastColumn="0" w:noHBand="0" w:noVBand="1"/>
      </w:tblPr>
      <w:tblGrid>
        <w:gridCol w:w="1545"/>
        <w:gridCol w:w="6010"/>
        <w:gridCol w:w="1795"/>
      </w:tblGrid>
      <w:tr w:rsidR="00C9335C" w:rsidRPr="00224E77" w14:paraId="67F848C5" w14:textId="77777777" w:rsidTr="00266047">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2B188DDA" w14:textId="77777777" w:rsidR="00C9335C" w:rsidRPr="00224E77" w:rsidRDefault="00C9335C" w:rsidP="00266047">
            <w:pPr>
              <w:spacing w:after="200" w:line="240" w:lineRule="auto"/>
              <w:ind w:left="720"/>
              <w:rPr>
                <w:rFonts w:eastAsia="Times New Roman" w:cs="Times New Roman"/>
                <w:szCs w:val="24"/>
              </w:rPr>
            </w:pPr>
            <w:r w:rsidRPr="00224E77">
              <w:rPr>
                <w:rFonts w:eastAsia="Times New Roman" w:cs="Times New Roman"/>
                <w:color w:val="000000"/>
                <w:szCs w:val="24"/>
              </w:rPr>
              <w:t>Kết quả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6806A41B" w14:textId="77777777" w:rsidR="00C9335C" w:rsidRPr="00224E77" w:rsidRDefault="00C9335C" w:rsidP="00266047">
            <w:pPr>
              <w:spacing w:after="200" w:line="240" w:lineRule="auto"/>
              <w:ind w:left="720"/>
              <w:rPr>
                <w:rFonts w:eastAsia="Times New Roman" w:cs="Times New Roman"/>
                <w:szCs w:val="24"/>
              </w:rPr>
            </w:pPr>
            <w:r w:rsidRPr="00224E77">
              <w:rPr>
                <w:rFonts w:eastAsia="Times New Roman" w:cs="Times New Roman"/>
                <w:color w:val="000000"/>
                <w:szCs w:val="24"/>
              </w:rPr>
              <w:t>Mô tả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61D29DB0" w14:textId="77777777" w:rsidR="00C9335C" w:rsidRPr="00224E77" w:rsidRDefault="00C9335C" w:rsidP="00266047">
            <w:pPr>
              <w:spacing w:after="200" w:line="240" w:lineRule="auto"/>
              <w:ind w:left="720"/>
              <w:rPr>
                <w:rFonts w:eastAsia="Times New Roman" w:cs="Times New Roman"/>
                <w:szCs w:val="24"/>
              </w:rPr>
            </w:pPr>
            <w:r w:rsidRPr="00224E77">
              <w:rPr>
                <w:rFonts w:eastAsia="Times New Roman" w:cs="Times New Roman"/>
                <w:color w:val="000000"/>
                <w:szCs w:val="24"/>
              </w:rPr>
              <w:t>Ghi chú</w:t>
            </w:r>
          </w:p>
        </w:tc>
      </w:tr>
      <w:tr w:rsidR="00C9335C" w:rsidRPr="00224E77" w14:paraId="5B8431AE"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B0C939F" w14:textId="77777777" w:rsidR="00C9335C" w:rsidRPr="00224E77" w:rsidRDefault="00C9335C" w:rsidP="00266047">
            <w:pPr>
              <w:spacing w:after="0" w:line="240" w:lineRule="auto"/>
              <w:rPr>
                <w:rFonts w:eastAsia="Times New Roman" w:cs="Times New Roman"/>
                <w:szCs w:val="24"/>
              </w:rPr>
            </w:pPr>
            <w:r w:rsidRPr="00224E77">
              <w:rPr>
                <w:rFonts w:eastAsia="Times New Roman" w:cs="Times New Roman"/>
                <w:color w:val="000000"/>
                <w:szCs w:val="24"/>
              </w:rPr>
              <w:t>ERR:1</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C87FD5F" w14:textId="77777777" w:rsidR="00C9335C" w:rsidRPr="00224E77" w:rsidRDefault="00C9335C" w:rsidP="00266047">
            <w:pPr>
              <w:spacing w:after="0" w:line="240" w:lineRule="auto"/>
              <w:rPr>
                <w:rFonts w:eastAsia="Times New Roman" w:cs="Times New Roman"/>
                <w:szCs w:val="24"/>
              </w:rPr>
            </w:pPr>
            <w:r w:rsidRPr="00224E77">
              <w:rPr>
                <w:rFonts w:eastAsia="Times New Roman" w:cs="Times New Roman"/>
                <w:color w:val="000000"/>
                <w:szCs w:val="24"/>
              </w:rPr>
              <w:t>Tài khoản đăng nhập sai hoặc không có quyền</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81011B5" w14:textId="77777777" w:rsidR="00C9335C" w:rsidRPr="00224E77" w:rsidRDefault="00C9335C" w:rsidP="00266047">
            <w:pPr>
              <w:spacing w:after="0" w:line="240" w:lineRule="auto"/>
              <w:rPr>
                <w:rFonts w:eastAsia="Times New Roman" w:cs="Times New Roman"/>
                <w:szCs w:val="24"/>
              </w:rPr>
            </w:pPr>
          </w:p>
        </w:tc>
      </w:tr>
      <w:tr w:rsidR="00C9335C" w:rsidRPr="00224E77" w14:paraId="36BE5B46"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972D3BF" w14:textId="77777777" w:rsidR="00C9335C" w:rsidRPr="00224E77" w:rsidRDefault="00C9335C" w:rsidP="00266047">
            <w:pPr>
              <w:spacing w:after="0" w:line="240" w:lineRule="auto"/>
              <w:rPr>
                <w:rFonts w:eastAsia="Times New Roman" w:cs="Times New Roman"/>
                <w:szCs w:val="24"/>
              </w:rPr>
            </w:pPr>
            <w:r w:rsidRPr="00224E77">
              <w:rPr>
                <w:rFonts w:eastAsia="Times New Roman" w:cs="Times New Roman"/>
                <w:color w:val="000000"/>
                <w:szCs w:val="24"/>
              </w:rPr>
              <w:t>ERR:7</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5324A09" w14:textId="77777777" w:rsidR="00C9335C" w:rsidRPr="00224E77" w:rsidRDefault="00C9335C" w:rsidP="00266047">
            <w:pPr>
              <w:spacing w:after="0" w:line="240" w:lineRule="auto"/>
              <w:rPr>
                <w:rFonts w:eastAsia="Times New Roman" w:cs="Times New Roman"/>
                <w:szCs w:val="24"/>
              </w:rPr>
            </w:pPr>
            <w:r w:rsidRPr="00224E77">
              <w:rPr>
                <w:rFonts w:eastAsia="Times New Roman" w:cs="Times New Roman"/>
                <w:color w:val="000000"/>
                <w:szCs w:val="24"/>
              </w:rPr>
              <w:t>User name không phù hợp, không tìm thấy thông tin công ty tương ứng cho user.</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54F1AA7" w14:textId="77777777" w:rsidR="00C9335C" w:rsidRPr="00224E77" w:rsidRDefault="00C9335C" w:rsidP="00266047">
            <w:pPr>
              <w:spacing w:after="0" w:line="240" w:lineRule="auto"/>
              <w:rPr>
                <w:rFonts w:eastAsia="Times New Roman" w:cs="Times New Roman"/>
                <w:szCs w:val="24"/>
              </w:rPr>
            </w:pPr>
          </w:p>
        </w:tc>
      </w:tr>
      <w:tr w:rsidR="00C9335C" w:rsidRPr="00224E77" w14:paraId="2DAA6701"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FC067C5" w14:textId="77777777" w:rsidR="00C9335C" w:rsidRPr="00224E77" w:rsidRDefault="00C9335C" w:rsidP="00266047">
            <w:pPr>
              <w:spacing w:after="0" w:line="240" w:lineRule="auto"/>
              <w:rPr>
                <w:rFonts w:eastAsia="Times New Roman" w:cs="Times New Roman"/>
                <w:szCs w:val="24"/>
              </w:rPr>
            </w:pPr>
            <w:r w:rsidRPr="00224E77">
              <w:rPr>
                <w:rFonts w:eastAsia="Times New Roman" w:cs="Times New Roman"/>
                <w:color w:val="000000"/>
                <w:szCs w:val="24"/>
              </w:rPr>
              <w:t>ERR:21</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359B427" w14:textId="77777777" w:rsidR="00C9335C" w:rsidRPr="00224E77" w:rsidRDefault="00C9335C" w:rsidP="00266047">
            <w:pPr>
              <w:spacing w:after="0" w:line="240" w:lineRule="auto"/>
              <w:rPr>
                <w:rFonts w:eastAsia="Times New Roman" w:cs="Times New Roman"/>
                <w:szCs w:val="24"/>
              </w:rPr>
            </w:pPr>
            <w:r w:rsidRPr="00224E77">
              <w:rPr>
                <w:rFonts w:eastAsia="Times New Roman" w:cs="Times New Roman"/>
                <w:color w:val="000000"/>
                <w:szCs w:val="24"/>
              </w:rPr>
              <w:t>Không tìm thấy công ty hoặc tài khoản không tồn tại</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3610FDD" w14:textId="77777777" w:rsidR="00C9335C" w:rsidRPr="00224E77" w:rsidRDefault="00C9335C" w:rsidP="00266047">
            <w:pPr>
              <w:spacing w:after="0" w:line="240" w:lineRule="auto"/>
              <w:rPr>
                <w:rFonts w:eastAsia="Times New Roman" w:cs="Times New Roman"/>
                <w:szCs w:val="24"/>
              </w:rPr>
            </w:pPr>
          </w:p>
        </w:tc>
      </w:tr>
      <w:tr w:rsidR="00C9335C" w:rsidRPr="00224E77" w14:paraId="01071E46"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D3E6368" w14:textId="77777777" w:rsidR="00C9335C" w:rsidRPr="00224E77" w:rsidRDefault="00C9335C" w:rsidP="00266047">
            <w:pPr>
              <w:spacing w:after="0" w:line="240" w:lineRule="auto"/>
              <w:rPr>
                <w:rFonts w:eastAsia="Times New Roman" w:cs="Times New Roman"/>
                <w:szCs w:val="24"/>
              </w:rPr>
            </w:pPr>
            <w:r w:rsidRPr="00224E77">
              <w:rPr>
                <w:rFonts w:eastAsia="Times New Roman" w:cs="Times New Roman"/>
                <w:color w:val="000000"/>
                <w:szCs w:val="24"/>
              </w:rPr>
              <w:t>ERR:28</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D788903" w14:textId="77777777" w:rsidR="00C9335C" w:rsidRPr="00224E77" w:rsidRDefault="00C9335C" w:rsidP="00266047">
            <w:pPr>
              <w:spacing w:after="0" w:line="240" w:lineRule="auto"/>
              <w:rPr>
                <w:rFonts w:eastAsia="Times New Roman" w:cs="Times New Roman"/>
                <w:szCs w:val="24"/>
              </w:rPr>
            </w:pPr>
            <w:r w:rsidRPr="00224E77">
              <w:rPr>
                <w:rFonts w:eastAsia="Times New Roman" w:cs="Times New Roman"/>
                <w:color w:val="000000"/>
                <w:szCs w:val="24"/>
              </w:rPr>
              <w:t>Chưa có thông tin chứng thư trong hệ thống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42D1838" w14:textId="77777777" w:rsidR="00C9335C" w:rsidRPr="00224E77" w:rsidRDefault="00C9335C" w:rsidP="00266047">
            <w:pPr>
              <w:spacing w:after="0" w:line="240" w:lineRule="auto"/>
              <w:rPr>
                <w:rFonts w:eastAsia="Times New Roman" w:cs="Times New Roman"/>
                <w:szCs w:val="24"/>
              </w:rPr>
            </w:pPr>
          </w:p>
        </w:tc>
      </w:tr>
      <w:tr w:rsidR="00C9335C" w:rsidRPr="00224E77" w14:paraId="6BE42712"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92115B6" w14:textId="77777777" w:rsidR="00C9335C" w:rsidRPr="00224E77" w:rsidRDefault="00C9335C" w:rsidP="00266047">
            <w:pPr>
              <w:spacing w:after="0" w:line="240" w:lineRule="auto"/>
              <w:rPr>
                <w:rFonts w:eastAsia="Times New Roman" w:cs="Times New Roman"/>
                <w:szCs w:val="24"/>
              </w:rPr>
            </w:pPr>
            <w:r w:rsidRPr="00224E77">
              <w:rPr>
                <w:rFonts w:eastAsia="Times New Roman" w:cs="Times New Roman"/>
                <w:color w:val="000000"/>
                <w:szCs w:val="24"/>
              </w:rPr>
              <w:t>ERR:41</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54A9606" w14:textId="77777777" w:rsidR="00C9335C" w:rsidRPr="00224E77" w:rsidRDefault="00C9335C" w:rsidP="00266047">
            <w:pPr>
              <w:spacing w:after="0" w:line="240" w:lineRule="auto"/>
              <w:rPr>
                <w:rFonts w:eastAsia="Times New Roman" w:cs="Times New Roman"/>
                <w:szCs w:val="24"/>
              </w:rPr>
            </w:pPr>
            <w:r w:rsidRPr="00224E77">
              <w:rPr>
                <w:rFonts w:eastAsia="Times New Roman" w:cs="Times New Roman"/>
                <w:color w:val="000000"/>
                <w:szCs w:val="24"/>
              </w:rPr>
              <w:t>Đã tồn tại chứng thư này trong hệ thống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96A3E48" w14:textId="77777777" w:rsidR="00C9335C" w:rsidRPr="00224E77" w:rsidRDefault="00C9335C" w:rsidP="00266047">
            <w:pPr>
              <w:spacing w:after="0" w:line="240" w:lineRule="auto"/>
              <w:rPr>
                <w:rFonts w:eastAsia="Times New Roman" w:cs="Times New Roman"/>
                <w:szCs w:val="24"/>
              </w:rPr>
            </w:pPr>
          </w:p>
        </w:tc>
      </w:tr>
      <w:tr w:rsidR="00C9335C" w:rsidRPr="00224E77" w14:paraId="15A5CB63"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ABBD25B" w14:textId="77777777" w:rsidR="00C9335C" w:rsidRPr="00224E77" w:rsidRDefault="00C9335C" w:rsidP="00266047">
            <w:pPr>
              <w:spacing w:after="0" w:line="240" w:lineRule="auto"/>
              <w:rPr>
                <w:rFonts w:eastAsia="Times New Roman" w:cs="Times New Roman"/>
                <w:szCs w:val="24"/>
              </w:rPr>
            </w:pPr>
            <w:r w:rsidRPr="00224E77">
              <w:rPr>
                <w:rFonts w:eastAsia="Times New Roman" w:cs="Times New Roman"/>
                <w:color w:val="000000"/>
                <w:szCs w:val="24"/>
              </w:rPr>
              <w:t>ERR:42</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281A76F" w14:textId="77777777" w:rsidR="00C9335C" w:rsidRPr="00224E77" w:rsidRDefault="00C9335C" w:rsidP="00266047">
            <w:pPr>
              <w:spacing w:after="0" w:line="240" w:lineRule="auto"/>
              <w:rPr>
                <w:rFonts w:eastAsia="Times New Roman" w:cs="Times New Roman"/>
                <w:szCs w:val="24"/>
              </w:rPr>
            </w:pPr>
            <w:r w:rsidRPr="00224E77">
              <w:rPr>
                <w:rFonts w:eastAsia="Times New Roman" w:cs="Times New Roman"/>
                <w:color w:val="000000"/>
                <w:szCs w:val="24"/>
              </w:rPr>
              <w:t>Chứng thư đã đăng ký với thuế, không thể thay đổi. Hãy đăng ký tờ khai thay đổi thông tin.</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300ED8B" w14:textId="77777777" w:rsidR="00C9335C" w:rsidRPr="00224E77" w:rsidRDefault="00C9335C" w:rsidP="00266047">
            <w:pPr>
              <w:spacing w:after="0" w:line="240" w:lineRule="auto"/>
              <w:rPr>
                <w:rFonts w:eastAsia="Times New Roman" w:cs="Times New Roman"/>
                <w:szCs w:val="24"/>
              </w:rPr>
            </w:pPr>
          </w:p>
        </w:tc>
      </w:tr>
      <w:tr w:rsidR="00C9335C" w:rsidRPr="00224E77" w14:paraId="00114217"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4784FF0" w14:textId="77777777" w:rsidR="00C9335C" w:rsidRPr="00224E77" w:rsidRDefault="00C9335C" w:rsidP="00266047">
            <w:pPr>
              <w:spacing w:after="0" w:line="240" w:lineRule="auto"/>
              <w:rPr>
                <w:rFonts w:eastAsia="Times New Roman" w:cs="Times New Roman"/>
                <w:szCs w:val="24"/>
              </w:rPr>
            </w:pPr>
            <w:r w:rsidRPr="00224E77">
              <w:rPr>
                <w:rFonts w:eastAsia="Times New Roman" w:cs="Times New Roman"/>
                <w:color w:val="000000"/>
                <w:szCs w:val="24"/>
              </w:rPr>
              <w:t>ERR:43</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69F5BCA" w14:textId="77777777" w:rsidR="00C9335C" w:rsidRPr="00224E77" w:rsidRDefault="00C9335C" w:rsidP="00266047">
            <w:pPr>
              <w:spacing w:after="0" w:line="240" w:lineRule="auto"/>
              <w:rPr>
                <w:rFonts w:eastAsia="Times New Roman" w:cs="Times New Roman"/>
                <w:szCs w:val="24"/>
              </w:rPr>
            </w:pPr>
            <w:r w:rsidRPr="00224E77">
              <w:rPr>
                <w:rFonts w:eastAsia="Times New Roman" w:cs="Times New Roman"/>
                <w:color w:val="000000"/>
                <w:szCs w:val="24"/>
              </w:rPr>
              <w:t>Chứng thư không phải của công ty</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A9137AB" w14:textId="77777777" w:rsidR="00C9335C" w:rsidRPr="00224E77" w:rsidRDefault="00C9335C" w:rsidP="00266047">
            <w:pPr>
              <w:spacing w:after="0" w:line="240" w:lineRule="auto"/>
              <w:rPr>
                <w:rFonts w:eastAsia="Times New Roman" w:cs="Times New Roman"/>
                <w:szCs w:val="24"/>
              </w:rPr>
            </w:pPr>
          </w:p>
        </w:tc>
      </w:tr>
      <w:tr w:rsidR="00C9335C" w:rsidRPr="00224E77" w14:paraId="4BD3B273" w14:textId="77777777" w:rsidTr="00266047">
        <w:trPr>
          <w:trHeight w:val="413"/>
        </w:trPr>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1210ADA" w14:textId="77777777" w:rsidR="00C9335C" w:rsidRPr="00224E77" w:rsidRDefault="00C9335C" w:rsidP="00266047">
            <w:pPr>
              <w:spacing w:after="0" w:line="240" w:lineRule="auto"/>
              <w:rPr>
                <w:rFonts w:eastAsia="Times New Roman" w:cs="Times New Roman"/>
                <w:szCs w:val="24"/>
              </w:rPr>
            </w:pPr>
            <w:r w:rsidRPr="00224E77">
              <w:rPr>
                <w:rFonts w:eastAsia="Times New Roman" w:cs="Times New Roman"/>
                <w:color w:val="000000"/>
                <w:szCs w:val="24"/>
              </w:rPr>
              <w:t>ERR:5</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BAA2443" w14:textId="77777777" w:rsidR="00C9335C" w:rsidRPr="00224E77" w:rsidRDefault="00C9335C" w:rsidP="00266047">
            <w:pPr>
              <w:spacing w:after="0" w:line="240" w:lineRule="auto"/>
              <w:rPr>
                <w:rFonts w:eastAsia="Times New Roman" w:cs="Times New Roman"/>
                <w:szCs w:val="24"/>
              </w:rPr>
            </w:pPr>
            <w:r w:rsidRPr="00224E77">
              <w:rPr>
                <w:rFonts w:eastAsia="Times New Roman" w:cs="Times New Roman"/>
                <w:color w:val="000000"/>
                <w:szCs w:val="24"/>
              </w:rPr>
              <w:t>Có lỗi xảy ra</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93E085D" w14:textId="77777777" w:rsidR="00C9335C" w:rsidRPr="00224E77" w:rsidRDefault="00C9335C" w:rsidP="00266047">
            <w:pPr>
              <w:spacing w:after="0" w:line="240" w:lineRule="auto"/>
              <w:jc w:val="both"/>
              <w:rPr>
                <w:rFonts w:eastAsia="Times New Roman" w:cs="Times New Roman"/>
                <w:szCs w:val="24"/>
              </w:rPr>
            </w:pPr>
            <w:r w:rsidRPr="00224E77">
              <w:rPr>
                <w:rFonts w:eastAsia="Times New Roman" w:cs="Times New Roman"/>
                <w:color w:val="000000"/>
                <w:szCs w:val="24"/>
              </w:rPr>
              <w:t>Lỗi không xác định</w:t>
            </w:r>
          </w:p>
        </w:tc>
      </w:tr>
      <w:tr w:rsidR="00C9335C" w:rsidRPr="00224E77" w14:paraId="0188F363"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371B761" w14:textId="77777777" w:rsidR="00C9335C" w:rsidRPr="00224E77" w:rsidRDefault="00C9335C" w:rsidP="00266047">
            <w:pPr>
              <w:spacing w:after="0" w:line="240" w:lineRule="auto"/>
              <w:jc w:val="both"/>
              <w:rPr>
                <w:rFonts w:eastAsia="Times New Roman" w:cs="Times New Roman"/>
                <w:szCs w:val="24"/>
              </w:rPr>
            </w:pPr>
            <w:r w:rsidRPr="00224E77">
              <w:rPr>
                <w:rFonts w:eastAsia="Times New Roman" w:cs="Times New Roman"/>
                <w:color w:val="000000"/>
                <w:szCs w:val="24"/>
              </w:rPr>
              <w:t>OK</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C94B04D" w14:textId="77777777" w:rsidR="00C9335C" w:rsidRPr="00224E77" w:rsidRDefault="00C9335C" w:rsidP="00266047">
            <w:pPr>
              <w:spacing w:after="0" w:line="240" w:lineRule="auto"/>
              <w:rPr>
                <w:rFonts w:eastAsia="Times New Roman" w:cs="Times New Roman"/>
                <w:szCs w:val="24"/>
              </w:rPr>
            </w:pPr>
            <w:r w:rsidRPr="00224E77">
              <w:rPr>
                <w:rFonts w:eastAsia="Times New Roman" w:cs="Times New Roman"/>
                <w:color w:val="000000"/>
                <w:szCs w:val="24"/>
              </w:rPr>
              <w:t>Thực hiện xóa thành công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F3C25F5" w14:textId="77777777" w:rsidR="00C9335C" w:rsidRPr="00224E77" w:rsidRDefault="00C9335C" w:rsidP="00266047">
            <w:pPr>
              <w:spacing w:after="0" w:line="240" w:lineRule="auto"/>
              <w:rPr>
                <w:rFonts w:eastAsia="Times New Roman" w:cs="Times New Roman"/>
                <w:szCs w:val="24"/>
              </w:rPr>
            </w:pPr>
          </w:p>
        </w:tc>
      </w:tr>
    </w:tbl>
    <w:p w14:paraId="7DEDC619" w14:textId="77777777" w:rsidR="00C9335C" w:rsidRDefault="00C9335C" w:rsidP="00C9335C">
      <w:pPr>
        <w:pStyle w:val="Heading3"/>
      </w:pPr>
      <w:bookmarkStart w:id="28" w:name="_Toc101427477"/>
      <w:r>
        <w:rPr>
          <w:lang w:val="en-US"/>
        </w:rPr>
        <w:t>Danh sách chứng thư số của đơn vị</w:t>
      </w:r>
      <w:bookmarkEnd w:id="28"/>
    </w:p>
    <w:p w14:paraId="25D5A293" w14:textId="77777777" w:rsidR="00C9335C" w:rsidRPr="00C429A9" w:rsidRDefault="00C9335C" w:rsidP="00C9335C">
      <w:pPr>
        <w:spacing w:after="0" w:line="240" w:lineRule="auto"/>
        <w:ind w:right="14"/>
        <w:rPr>
          <w:rFonts w:eastAsia="Times New Roman" w:cs="Times New Roman"/>
          <w:szCs w:val="24"/>
        </w:rPr>
      </w:pPr>
      <w:r w:rsidRPr="00C429A9">
        <w:rPr>
          <w:rFonts w:eastAsia="Times New Roman" w:cs="Times New Roman"/>
          <w:color w:val="000000"/>
          <w:szCs w:val="24"/>
        </w:rPr>
        <w:t>URL</w:t>
      </w:r>
    </w:p>
    <w:p w14:paraId="0FCA993A" w14:textId="77777777" w:rsidR="00C9335C" w:rsidRPr="00C429A9" w:rsidRDefault="00C9335C" w:rsidP="00C9335C">
      <w:pPr>
        <w:spacing w:after="0" w:line="240" w:lineRule="auto"/>
        <w:ind w:right="14"/>
        <w:rPr>
          <w:rFonts w:eastAsia="Times New Roman" w:cs="Times New Roman"/>
          <w:szCs w:val="24"/>
        </w:rPr>
      </w:pPr>
      <w:r w:rsidRPr="00C429A9">
        <w:rPr>
          <w:rFonts w:eastAsia="Times New Roman" w:cs="Times New Roman"/>
          <w:color w:val="000000"/>
          <w:szCs w:val="24"/>
        </w:rPr>
        <w:tab/>
        <w:t xml:space="preserve"> String </w:t>
      </w:r>
      <w:r w:rsidRPr="00C429A9">
        <w:rPr>
          <w:rFonts w:eastAsia="Times New Roman" w:cs="Times New Roman"/>
          <w:b/>
          <w:bCs/>
          <w:color w:val="000000"/>
          <w:szCs w:val="24"/>
        </w:rPr>
        <w:t xml:space="preserve">GetCertificates </w:t>
      </w:r>
      <w:r w:rsidRPr="00C429A9">
        <w:rPr>
          <w:rFonts w:eastAsia="Times New Roman" w:cs="Times New Roman"/>
          <w:color w:val="000000"/>
          <w:szCs w:val="24"/>
        </w:rPr>
        <w:t>(string userName, string password)</w:t>
      </w:r>
    </w:p>
    <w:p w14:paraId="6A6505E8" w14:textId="77777777" w:rsidR="00C9335C" w:rsidRPr="00C429A9" w:rsidRDefault="00C9335C" w:rsidP="00C9335C">
      <w:pPr>
        <w:spacing w:after="0" w:line="240" w:lineRule="auto"/>
        <w:ind w:right="14"/>
        <w:rPr>
          <w:rFonts w:eastAsia="Times New Roman" w:cs="Times New Roman"/>
          <w:szCs w:val="24"/>
        </w:rPr>
      </w:pPr>
      <w:r w:rsidRPr="00C429A9">
        <w:rPr>
          <w:rFonts w:eastAsia="Times New Roman" w:cs="Times New Roman"/>
          <w:color w:val="000000"/>
          <w:szCs w:val="24"/>
        </w:rPr>
        <w:t>DESCRIPTION</w:t>
      </w:r>
    </w:p>
    <w:p w14:paraId="40A08C31" w14:textId="77777777" w:rsidR="00C9335C" w:rsidRPr="00C429A9" w:rsidRDefault="00C9335C" w:rsidP="00C9335C">
      <w:pPr>
        <w:spacing w:after="0" w:line="240" w:lineRule="auto"/>
        <w:ind w:right="14"/>
        <w:rPr>
          <w:rFonts w:eastAsia="Times New Roman" w:cs="Times New Roman"/>
          <w:szCs w:val="24"/>
        </w:rPr>
      </w:pPr>
      <w:r w:rsidRPr="00C429A9">
        <w:rPr>
          <w:rFonts w:eastAsia="Times New Roman" w:cs="Times New Roman"/>
          <w:color w:val="000000"/>
          <w:szCs w:val="24"/>
        </w:rPr>
        <w:tab/>
        <w:t>Đây là web service lấy thông tin chứng thư số hiện tại của đơn vị.</w:t>
      </w:r>
    </w:p>
    <w:p w14:paraId="6A2F17C1" w14:textId="77777777" w:rsidR="00C9335C" w:rsidRPr="00C429A9" w:rsidRDefault="00C9335C" w:rsidP="00C9335C">
      <w:pPr>
        <w:spacing w:after="0" w:line="240" w:lineRule="auto"/>
        <w:ind w:right="14"/>
        <w:rPr>
          <w:rFonts w:eastAsia="Times New Roman" w:cs="Times New Roman"/>
          <w:szCs w:val="24"/>
        </w:rPr>
      </w:pPr>
      <w:r w:rsidRPr="00C429A9">
        <w:rPr>
          <w:rFonts w:eastAsia="Times New Roman" w:cs="Times New Roman"/>
          <w:color w:val="000000"/>
          <w:szCs w:val="24"/>
        </w:rPr>
        <w:t>HTTP METHOD</w:t>
      </w:r>
    </w:p>
    <w:p w14:paraId="2BAF2CCB" w14:textId="77777777" w:rsidR="00C9335C" w:rsidRPr="00C429A9" w:rsidRDefault="00C9335C" w:rsidP="00C9335C">
      <w:pPr>
        <w:spacing w:after="0" w:line="240" w:lineRule="auto"/>
        <w:ind w:right="14"/>
        <w:rPr>
          <w:rFonts w:eastAsia="Times New Roman" w:cs="Times New Roman"/>
          <w:szCs w:val="24"/>
        </w:rPr>
      </w:pPr>
      <w:r w:rsidRPr="00C429A9">
        <w:rPr>
          <w:rFonts w:eastAsia="Times New Roman" w:cs="Times New Roman"/>
          <w:color w:val="000000"/>
          <w:szCs w:val="24"/>
        </w:rPr>
        <w:tab/>
      </w:r>
      <w:r w:rsidRPr="00C429A9">
        <w:rPr>
          <w:rFonts w:eastAsia="Times New Roman" w:cs="Times New Roman"/>
          <w:color w:val="000000"/>
          <w:szCs w:val="24"/>
        </w:rPr>
        <w:tab/>
        <w:t>POST</w:t>
      </w:r>
    </w:p>
    <w:p w14:paraId="7A562DE0" w14:textId="77777777" w:rsidR="00C9335C" w:rsidRPr="00C429A9" w:rsidRDefault="00C9335C" w:rsidP="00C9335C">
      <w:pPr>
        <w:spacing w:after="0" w:line="240" w:lineRule="auto"/>
        <w:ind w:right="14"/>
        <w:rPr>
          <w:rFonts w:eastAsia="Times New Roman" w:cs="Times New Roman"/>
          <w:szCs w:val="24"/>
        </w:rPr>
      </w:pPr>
      <w:r w:rsidRPr="00C429A9">
        <w:rPr>
          <w:rFonts w:eastAsia="Times New Roman" w:cs="Times New Roman"/>
          <w:color w:val="000000"/>
          <w:szCs w:val="24"/>
        </w:rPr>
        <w:t>REQUEST BODY</w:t>
      </w:r>
    </w:p>
    <w:p w14:paraId="572AEB2D" w14:textId="77777777" w:rsidR="00C9335C" w:rsidRPr="00C429A9" w:rsidRDefault="00C9335C" w:rsidP="00C9335C">
      <w:pPr>
        <w:numPr>
          <w:ilvl w:val="0"/>
          <w:numId w:val="29"/>
        </w:numPr>
        <w:spacing w:after="0" w:line="240" w:lineRule="auto"/>
        <w:ind w:left="1080"/>
        <w:jc w:val="both"/>
        <w:textAlignment w:val="baseline"/>
        <w:rPr>
          <w:rFonts w:eastAsia="Times New Roman" w:cs="Times New Roman"/>
          <w:b/>
          <w:bCs/>
          <w:color w:val="000000"/>
          <w:szCs w:val="24"/>
          <w:u w:val="single"/>
        </w:rPr>
      </w:pPr>
      <w:r w:rsidRPr="00C429A9">
        <w:rPr>
          <w:rFonts w:eastAsia="Times New Roman" w:cs="Times New Roman"/>
          <w:b/>
          <w:bCs/>
          <w:color w:val="000000"/>
          <w:szCs w:val="24"/>
        </w:rPr>
        <w:t>userName/password</w:t>
      </w:r>
      <w:r w:rsidRPr="00C429A9">
        <w:rPr>
          <w:rFonts w:eastAsia="Times New Roman" w:cs="Times New Roman"/>
          <w:color w:val="000000"/>
          <w:szCs w:val="24"/>
        </w:rPr>
        <w:t>: Tài khoản được cấp phát cho khách hàng để gọi đến webservice (tài khoản có quyền ServiceRole trong hệ thống).</w:t>
      </w:r>
      <w:r w:rsidRPr="00C429A9">
        <w:rPr>
          <w:rFonts w:eastAsia="Times New Roman" w:cs="Times New Roman"/>
          <w:b/>
          <w:bCs/>
          <w:color w:val="000000"/>
          <w:szCs w:val="24"/>
          <w:u w:val="single"/>
        </w:rPr>
        <w:t> </w:t>
      </w:r>
    </w:p>
    <w:p w14:paraId="248D007B" w14:textId="77777777" w:rsidR="00C9335C" w:rsidRPr="00C429A9" w:rsidRDefault="00C9335C" w:rsidP="00C9335C">
      <w:pPr>
        <w:spacing w:after="0" w:line="240" w:lineRule="auto"/>
        <w:ind w:right="14"/>
        <w:rPr>
          <w:rFonts w:eastAsia="Times New Roman" w:cs="Times New Roman"/>
          <w:szCs w:val="24"/>
        </w:rPr>
      </w:pPr>
      <w:r w:rsidRPr="00C429A9">
        <w:rPr>
          <w:rFonts w:eastAsia="Times New Roman" w:cs="Times New Roman"/>
          <w:color w:val="000000"/>
          <w:szCs w:val="24"/>
        </w:rPr>
        <w:t>RETURNS</w:t>
      </w:r>
    </w:p>
    <w:tbl>
      <w:tblPr>
        <w:tblW w:w="0" w:type="auto"/>
        <w:tblCellMar>
          <w:top w:w="15" w:type="dxa"/>
          <w:left w:w="15" w:type="dxa"/>
          <w:bottom w:w="15" w:type="dxa"/>
          <w:right w:w="15" w:type="dxa"/>
        </w:tblCellMar>
        <w:tblLook w:val="04A0" w:firstRow="1" w:lastRow="0" w:firstColumn="1" w:lastColumn="0" w:noHBand="0" w:noVBand="1"/>
      </w:tblPr>
      <w:tblGrid>
        <w:gridCol w:w="1633"/>
        <w:gridCol w:w="5751"/>
        <w:gridCol w:w="1966"/>
      </w:tblGrid>
      <w:tr w:rsidR="00C9335C" w:rsidRPr="00C429A9" w14:paraId="62C6BEA4" w14:textId="77777777" w:rsidTr="00266047">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50582E12" w14:textId="77777777" w:rsidR="00C9335C" w:rsidRPr="00C429A9" w:rsidRDefault="00C9335C" w:rsidP="00266047">
            <w:pPr>
              <w:spacing w:after="200" w:line="240" w:lineRule="auto"/>
              <w:ind w:left="720"/>
              <w:rPr>
                <w:rFonts w:eastAsia="Times New Roman" w:cs="Times New Roman"/>
                <w:szCs w:val="24"/>
              </w:rPr>
            </w:pPr>
            <w:r w:rsidRPr="00C429A9">
              <w:rPr>
                <w:rFonts w:eastAsia="Times New Roman" w:cs="Times New Roman"/>
                <w:color w:val="000000"/>
                <w:szCs w:val="24"/>
              </w:rPr>
              <w:t>Kết quả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61EC5C00" w14:textId="77777777" w:rsidR="00C9335C" w:rsidRPr="00C429A9" w:rsidRDefault="00C9335C" w:rsidP="00266047">
            <w:pPr>
              <w:spacing w:after="200" w:line="240" w:lineRule="auto"/>
              <w:ind w:left="720"/>
              <w:rPr>
                <w:rFonts w:eastAsia="Times New Roman" w:cs="Times New Roman"/>
                <w:szCs w:val="24"/>
              </w:rPr>
            </w:pPr>
            <w:r w:rsidRPr="00C429A9">
              <w:rPr>
                <w:rFonts w:eastAsia="Times New Roman" w:cs="Times New Roman"/>
                <w:color w:val="000000"/>
                <w:szCs w:val="24"/>
              </w:rPr>
              <w:t>Mô tả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439268AE" w14:textId="77777777" w:rsidR="00C9335C" w:rsidRPr="00C429A9" w:rsidRDefault="00C9335C" w:rsidP="00266047">
            <w:pPr>
              <w:spacing w:after="200" w:line="240" w:lineRule="auto"/>
              <w:ind w:left="720"/>
              <w:rPr>
                <w:rFonts w:eastAsia="Times New Roman" w:cs="Times New Roman"/>
                <w:szCs w:val="24"/>
              </w:rPr>
            </w:pPr>
            <w:r w:rsidRPr="00C429A9">
              <w:rPr>
                <w:rFonts w:eastAsia="Times New Roman" w:cs="Times New Roman"/>
                <w:color w:val="000000"/>
                <w:szCs w:val="24"/>
              </w:rPr>
              <w:t>Ghi chú</w:t>
            </w:r>
          </w:p>
        </w:tc>
      </w:tr>
      <w:tr w:rsidR="00C9335C" w:rsidRPr="00C429A9" w14:paraId="67F4E869"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D8C74D6" w14:textId="77777777" w:rsidR="00C9335C" w:rsidRPr="00C429A9" w:rsidRDefault="00C9335C" w:rsidP="00266047">
            <w:pPr>
              <w:spacing w:after="0" w:line="240" w:lineRule="auto"/>
              <w:rPr>
                <w:rFonts w:eastAsia="Times New Roman" w:cs="Times New Roman"/>
                <w:szCs w:val="24"/>
              </w:rPr>
            </w:pPr>
            <w:r w:rsidRPr="00C429A9">
              <w:rPr>
                <w:rFonts w:eastAsia="Times New Roman" w:cs="Times New Roman"/>
                <w:color w:val="000000"/>
                <w:szCs w:val="24"/>
              </w:rPr>
              <w:t>ERR:1</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06B3F17" w14:textId="77777777" w:rsidR="00C9335C" w:rsidRPr="00C429A9" w:rsidRDefault="00C9335C" w:rsidP="00266047">
            <w:pPr>
              <w:spacing w:after="0" w:line="240" w:lineRule="auto"/>
              <w:rPr>
                <w:rFonts w:eastAsia="Times New Roman" w:cs="Times New Roman"/>
                <w:szCs w:val="24"/>
              </w:rPr>
            </w:pPr>
            <w:r w:rsidRPr="00C429A9">
              <w:rPr>
                <w:rFonts w:eastAsia="Times New Roman" w:cs="Times New Roman"/>
                <w:color w:val="000000"/>
                <w:szCs w:val="24"/>
              </w:rPr>
              <w:t>Tài khoản đăng nhập sai hoặc không có quyền</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D6006E1" w14:textId="77777777" w:rsidR="00C9335C" w:rsidRPr="00C429A9" w:rsidRDefault="00C9335C" w:rsidP="00266047">
            <w:pPr>
              <w:spacing w:after="0" w:line="240" w:lineRule="auto"/>
              <w:rPr>
                <w:rFonts w:eastAsia="Times New Roman" w:cs="Times New Roman"/>
                <w:szCs w:val="24"/>
              </w:rPr>
            </w:pPr>
          </w:p>
        </w:tc>
      </w:tr>
      <w:tr w:rsidR="00C9335C" w:rsidRPr="00C429A9" w14:paraId="3123C2A1"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984FBF5" w14:textId="77777777" w:rsidR="00C9335C" w:rsidRPr="00C429A9" w:rsidRDefault="00C9335C" w:rsidP="00266047">
            <w:pPr>
              <w:spacing w:after="0" w:line="240" w:lineRule="auto"/>
              <w:rPr>
                <w:rFonts w:eastAsia="Times New Roman" w:cs="Times New Roman"/>
                <w:szCs w:val="24"/>
              </w:rPr>
            </w:pPr>
            <w:r w:rsidRPr="00C429A9">
              <w:rPr>
                <w:rFonts w:eastAsia="Times New Roman" w:cs="Times New Roman"/>
                <w:color w:val="000000"/>
                <w:szCs w:val="24"/>
              </w:rPr>
              <w:t>ERR:21</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DC2AA7D" w14:textId="77777777" w:rsidR="00C9335C" w:rsidRPr="00C429A9" w:rsidRDefault="00C9335C" w:rsidP="00266047">
            <w:pPr>
              <w:spacing w:after="0" w:line="240" w:lineRule="auto"/>
              <w:rPr>
                <w:rFonts w:eastAsia="Times New Roman" w:cs="Times New Roman"/>
                <w:szCs w:val="24"/>
              </w:rPr>
            </w:pPr>
            <w:r w:rsidRPr="00C429A9">
              <w:rPr>
                <w:rFonts w:eastAsia="Times New Roman" w:cs="Times New Roman"/>
                <w:color w:val="000000"/>
                <w:szCs w:val="24"/>
              </w:rPr>
              <w:t>Không tìm thấy công ty hoặc tài khoản không tồn tại</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01357FF" w14:textId="77777777" w:rsidR="00C9335C" w:rsidRPr="00C429A9" w:rsidRDefault="00C9335C" w:rsidP="00266047">
            <w:pPr>
              <w:spacing w:after="0" w:line="240" w:lineRule="auto"/>
              <w:rPr>
                <w:rFonts w:eastAsia="Times New Roman" w:cs="Times New Roman"/>
                <w:szCs w:val="24"/>
              </w:rPr>
            </w:pPr>
          </w:p>
        </w:tc>
      </w:tr>
      <w:tr w:rsidR="00C9335C" w:rsidRPr="00C429A9" w14:paraId="34D55852"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3EE7108" w14:textId="77777777" w:rsidR="00C9335C" w:rsidRPr="00C429A9" w:rsidRDefault="00C9335C" w:rsidP="00266047">
            <w:pPr>
              <w:spacing w:after="0" w:line="240" w:lineRule="auto"/>
              <w:rPr>
                <w:rFonts w:eastAsia="Times New Roman" w:cs="Times New Roman"/>
                <w:szCs w:val="24"/>
              </w:rPr>
            </w:pPr>
            <w:r w:rsidRPr="00C429A9">
              <w:rPr>
                <w:rFonts w:eastAsia="Times New Roman" w:cs="Times New Roman"/>
                <w:color w:val="000000"/>
                <w:szCs w:val="24"/>
              </w:rPr>
              <w:t>ERR:22</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D7311E1" w14:textId="77777777" w:rsidR="00C9335C" w:rsidRPr="00C429A9" w:rsidRDefault="00C9335C" w:rsidP="00266047">
            <w:pPr>
              <w:spacing w:after="0" w:line="240" w:lineRule="auto"/>
              <w:rPr>
                <w:rFonts w:eastAsia="Times New Roman" w:cs="Times New Roman"/>
                <w:szCs w:val="24"/>
              </w:rPr>
            </w:pPr>
            <w:r w:rsidRPr="00C429A9">
              <w:rPr>
                <w:rFonts w:eastAsia="Times New Roman" w:cs="Times New Roman"/>
                <w:color w:val="000000"/>
                <w:szCs w:val="24"/>
              </w:rPr>
              <w:t>Công ty chưa đăng ký chứng thư số</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281B3A4" w14:textId="77777777" w:rsidR="00C9335C" w:rsidRPr="00C429A9" w:rsidRDefault="00C9335C" w:rsidP="00266047">
            <w:pPr>
              <w:spacing w:after="0" w:line="240" w:lineRule="auto"/>
              <w:rPr>
                <w:rFonts w:eastAsia="Times New Roman" w:cs="Times New Roman"/>
                <w:szCs w:val="24"/>
              </w:rPr>
            </w:pPr>
          </w:p>
        </w:tc>
      </w:tr>
      <w:tr w:rsidR="00C9335C" w:rsidRPr="00C429A9" w14:paraId="39B9AB6C"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7AA0F09" w14:textId="77777777" w:rsidR="00C9335C" w:rsidRPr="00C429A9" w:rsidRDefault="00C9335C" w:rsidP="00266047">
            <w:pPr>
              <w:spacing w:after="0" w:line="240" w:lineRule="auto"/>
              <w:rPr>
                <w:rFonts w:eastAsia="Times New Roman" w:cs="Times New Roman"/>
                <w:szCs w:val="24"/>
              </w:rPr>
            </w:pPr>
            <w:r w:rsidRPr="00C429A9">
              <w:rPr>
                <w:rFonts w:eastAsia="Times New Roman" w:cs="Times New Roman"/>
                <w:color w:val="000000"/>
                <w:szCs w:val="24"/>
              </w:rPr>
              <w:t>ERR:28</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20FD6E3" w14:textId="77777777" w:rsidR="00C9335C" w:rsidRPr="00C429A9" w:rsidRDefault="00C9335C" w:rsidP="00266047">
            <w:pPr>
              <w:spacing w:after="0" w:line="240" w:lineRule="auto"/>
              <w:rPr>
                <w:rFonts w:eastAsia="Times New Roman" w:cs="Times New Roman"/>
                <w:szCs w:val="24"/>
              </w:rPr>
            </w:pPr>
            <w:r w:rsidRPr="00C429A9">
              <w:rPr>
                <w:rFonts w:eastAsia="Times New Roman" w:cs="Times New Roman"/>
                <w:color w:val="000000"/>
                <w:szCs w:val="24"/>
              </w:rPr>
              <w:t>Chưa có thông tin chứng thư trong hệ thống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4B39DCD" w14:textId="77777777" w:rsidR="00C9335C" w:rsidRPr="00C429A9" w:rsidRDefault="00C9335C" w:rsidP="00266047">
            <w:pPr>
              <w:spacing w:after="0" w:line="240" w:lineRule="auto"/>
              <w:rPr>
                <w:rFonts w:eastAsia="Times New Roman" w:cs="Times New Roman"/>
                <w:szCs w:val="24"/>
              </w:rPr>
            </w:pPr>
          </w:p>
        </w:tc>
      </w:tr>
      <w:tr w:rsidR="00C9335C" w:rsidRPr="00C429A9" w14:paraId="116E2B59" w14:textId="77777777" w:rsidTr="00266047">
        <w:trPr>
          <w:trHeight w:val="413"/>
        </w:trPr>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2F221EE" w14:textId="77777777" w:rsidR="00C9335C" w:rsidRPr="00C429A9" w:rsidRDefault="00C9335C" w:rsidP="00266047">
            <w:pPr>
              <w:spacing w:after="0" w:line="240" w:lineRule="auto"/>
              <w:rPr>
                <w:rFonts w:eastAsia="Times New Roman" w:cs="Times New Roman"/>
                <w:szCs w:val="24"/>
              </w:rPr>
            </w:pPr>
            <w:r w:rsidRPr="00C429A9">
              <w:rPr>
                <w:rFonts w:eastAsia="Times New Roman" w:cs="Times New Roman"/>
                <w:color w:val="000000"/>
                <w:szCs w:val="24"/>
              </w:rPr>
              <w:lastRenderedPageBreak/>
              <w:t>ERR:5</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E0C7D2E" w14:textId="77777777" w:rsidR="00C9335C" w:rsidRPr="00C429A9" w:rsidRDefault="00C9335C" w:rsidP="00266047">
            <w:pPr>
              <w:spacing w:after="0" w:line="240" w:lineRule="auto"/>
              <w:rPr>
                <w:rFonts w:eastAsia="Times New Roman" w:cs="Times New Roman"/>
                <w:szCs w:val="24"/>
              </w:rPr>
            </w:pPr>
            <w:r w:rsidRPr="00C429A9">
              <w:rPr>
                <w:rFonts w:eastAsia="Times New Roman" w:cs="Times New Roman"/>
                <w:color w:val="000000"/>
                <w:szCs w:val="24"/>
              </w:rPr>
              <w:t>Có lỗi xảy ra</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02B1FC3" w14:textId="77777777" w:rsidR="00C9335C" w:rsidRPr="00C429A9" w:rsidRDefault="00C9335C" w:rsidP="00266047">
            <w:pPr>
              <w:spacing w:after="0" w:line="240" w:lineRule="auto"/>
              <w:jc w:val="both"/>
              <w:rPr>
                <w:rFonts w:eastAsia="Times New Roman" w:cs="Times New Roman"/>
                <w:szCs w:val="24"/>
              </w:rPr>
            </w:pPr>
            <w:r w:rsidRPr="00C429A9">
              <w:rPr>
                <w:rFonts w:eastAsia="Times New Roman" w:cs="Times New Roman"/>
                <w:color w:val="000000"/>
                <w:szCs w:val="24"/>
              </w:rPr>
              <w:t>Lỗi không xác định</w:t>
            </w:r>
          </w:p>
        </w:tc>
      </w:tr>
      <w:tr w:rsidR="00C9335C" w:rsidRPr="00C429A9" w14:paraId="14E478C6"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A81AEF4" w14:textId="77777777" w:rsidR="00C9335C" w:rsidRPr="00C429A9" w:rsidRDefault="00C9335C" w:rsidP="00266047">
            <w:pPr>
              <w:spacing w:after="0" w:line="240" w:lineRule="auto"/>
              <w:jc w:val="both"/>
              <w:rPr>
                <w:rFonts w:eastAsia="Times New Roman" w:cs="Times New Roman"/>
                <w:szCs w:val="24"/>
              </w:rPr>
            </w:pPr>
            <w:r w:rsidRPr="00C429A9">
              <w:rPr>
                <w:rFonts w:eastAsia="Times New Roman" w:cs="Times New Roman"/>
                <w:color w:val="000000"/>
                <w:szCs w:val="24"/>
              </w:rPr>
              <w:t>Chuỗi base64</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C21A2A2" w14:textId="77777777" w:rsidR="00C9335C" w:rsidRPr="00C429A9" w:rsidRDefault="00C9335C" w:rsidP="00266047">
            <w:pPr>
              <w:spacing w:after="0" w:line="240" w:lineRule="auto"/>
              <w:rPr>
                <w:rFonts w:eastAsia="Times New Roman" w:cs="Times New Roman"/>
                <w:szCs w:val="24"/>
              </w:rPr>
            </w:pPr>
            <w:r w:rsidRPr="00C429A9">
              <w:rPr>
                <w:rFonts w:eastAsia="Times New Roman" w:cs="Times New Roman"/>
                <w:color w:val="000000"/>
                <w:szCs w:val="24"/>
              </w:rPr>
              <w:t>Chuỗi base64 trả về của chuỗi XML thông tin danh sách chứng thư</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16904A8" w14:textId="77777777" w:rsidR="00C9335C" w:rsidRPr="00C429A9" w:rsidRDefault="00C9335C" w:rsidP="00266047">
            <w:pPr>
              <w:spacing w:after="0" w:line="240" w:lineRule="auto"/>
              <w:rPr>
                <w:rFonts w:eastAsia="Times New Roman" w:cs="Times New Roman"/>
                <w:szCs w:val="24"/>
              </w:rPr>
            </w:pPr>
          </w:p>
        </w:tc>
      </w:tr>
    </w:tbl>
    <w:p w14:paraId="1BFA124F" w14:textId="77777777" w:rsidR="00C9335C" w:rsidRPr="00C429A9" w:rsidRDefault="00C9335C" w:rsidP="00C9335C">
      <w:pPr>
        <w:spacing w:after="0" w:line="240" w:lineRule="auto"/>
        <w:rPr>
          <w:rFonts w:eastAsia="Times New Roman" w:cs="Times New Roman"/>
          <w:szCs w:val="24"/>
        </w:rPr>
      </w:pPr>
    </w:p>
    <w:p w14:paraId="639D1406" w14:textId="77777777" w:rsidR="00C9335C" w:rsidRPr="00C429A9" w:rsidRDefault="00C9335C" w:rsidP="00C9335C">
      <w:pPr>
        <w:spacing w:line="240" w:lineRule="auto"/>
        <w:rPr>
          <w:rFonts w:eastAsia="Times New Roman" w:cs="Times New Roman"/>
          <w:szCs w:val="24"/>
        </w:rPr>
      </w:pPr>
      <w:r w:rsidRPr="00C429A9">
        <w:rPr>
          <w:rFonts w:eastAsia="Times New Roman" w:cs="Times New Roman"/>
          <w:color w:val="000000"/>
          <w:szCs w:val="24"/>
        </w:rPr>
        <w:t>Cấu trúc chuỗi XML trả về: </w:t>
      </w:r>
    </w:p>
    <w:p w14:paraId="1C161448" w14:textId="77777777" w:rsidR="00C9335C" w:rsidRPr="00C429A9" w:rsidRDefault="00C9335C" w:rsidP="00C9335C">
      <w:pPr>
        <w:shd w:val="clear" w:color="auto" w:fill="FFFFFF"/>
        <w:spacing w:after="0" w:line="240" w:lineRule="auto"/>
        <w:rPr>
          <w:rFonts w:eastAsia="Times New Roman" w:cs="Times New Roman"/>
          <w:szCs w:val="24"/>
        </w:rPr>
      </w:pPr>
      <w:r w:rsidRPr="00C429A9">
        <w:rPr>
          <w:rFonts w:ascii="Courier New" w:eastAsia="Times New Roman" w:hAnsi="Courier New" w:cs="Courier New"/>
          <w:b/>
          <w:bCs/>
          <w:color w:val="000000"/>
          <w:sz w:val="20"/>
          <w:szCs w:val="20"/>
        </w:rPr>
        <w:t>&lt;</w:t>
      </w:r>
      <w:r w:rsidRPr="00C429A9">
        <w:rPr>
          <w:rFonts w:ascii="Courier New" w:eastAsia="Times New Roman" w:hAnsi="Courier New" w:cs="Courier New"/>
          <w:b/>
          <w:bCs/>
          <w:color w:val="0070C0"/>
          <w:sz w:val="20"/>
          <w:szCs w:val="20"/>
        </w:rPr>
        <w:t>Certificates</w:t>
      </w:r>
      <w:r w:rsidRPr="00C429A9">
        <w:rPr>
          <w:rFonts w:ascii="Courier New" w:eastAsia="Times New Roman" w:hAnsi="Courier New" w:cs="Courier New"/>
          <w:b/>
          <w:bCs/>
          <w:color w:val="000000"/>
          <w:sz w:val="20"/>
          <w:szCs w:val="20"/>
        </w:rPr>
        <w:t>&gt;</w:t>
      </w:r>
    </w:p>
    <w:p w14:paraId="1614C96D" w14:textId="77777777" w:rsidR="00C9335C" w:rsidRPr="00C429A9" w:rsidRDefault="00C9335C" w:rsidP="00C9335C">
      <w:pPr>
        <w:shd w:val="clear" w:color="auto" w:fill="FFFFFF"/>
        <w:spacing w:after="0" w:line="240" w:lineRule="auto"/>
        <w:rPr>
          <w:rFonts w:eastAsia="Times New Roman" w:cs="Times New Roman"/>
          <w:szCs w:val="24"/>
        </w:rPr>
      </w:pPr>
      <w:r w:rsidRPr="00C429A9">
        <w:rPr>
          <w:rFonts w:ascii="Courier New" w:eastAsia="Times New Roman" w:hAnsi="Courier New" w:cs="Courier New"/>
          <w:b/>
          <w:bCs/>
          <w:color w:val="000000"/>
          <w:sz w:val="20"/>
          <w:szCs w:val="20"/>
        </w:rPr>
        <w:tab/>
        <w:t>&lt;</w:t>
      </w:r>
      <w:r w:rsidRPr="00C429A9">
        <w:rPr>
          <w:rFonts w:ascii="Courier New" w:eastAsia="Times New Roman" w:hAnsi="Courier New" w:cs="Courier New"/>
          <w:b/>
          <w:bCs/>
          <w:color w:val="0070C0"/>
          <w:sz w:val="20"/>
          <w:szCs w:val="20"/>
        </w:rPr>
        <w:t>Certificate</w:t>
      </w:r>
      <w:r w:rsidRPr="00C429A9">
        <w:rPr>
          <w:rFonts w:ascii="Courier New" w:eastAsia="Times New Roman" w:hAnsi="Courier New" w:cs="Courier New"/>
          <w:b/>
          <w:bCs/>
          <w:color w:val="000000"/>
          <w:sz w:val="20"/>
          <w:szCs w:val="20"/>
        </w:rPr>
        <w:t>&gt;</w:t>
      </w:r>
    </w:p>
    <w:p w14:paraId="36802813" w14:textId="77777777" w:rsidR="00C9335C" w:rsidRPr="00C429A9" w:rsidRDefault="00C9335C" w:rsidP="00C9335C">
      <w:pPr>
        <w:shd w:val="clear" w:color="auto" w:fill="FFFFFF"/>
        <w:spacing w:after="0" w:line="240" w:lineRule="auto"/>
        <w:rPr>
          <w:rFonts w:eastAsia="Times New Roman" w:cs="Times New Roman"/>
          <w:szCs w:val="24"/>
        </w:rPr>
      </w:pPr>
      <w:r w:rsidRPr="00C429A9">
        <w:rPr>
          <w:rFonts w:ascii="Courier New" w:eastAsia="Times New Roman" w:hAnsi="Courier New" w:cs="Courier New"/>
          <w:b/>
          <w:bCs/>
          <w:color w:val="000000"/>
          <w:sz w:val="20"/>
          <w:szCs w:val="20"/>
        </w:rPr>
        <w:tab/>
      </w:r>
      <w:r w:rsidRPr="00C429A9">
        <w:rPr>
          <w:rFonts w:ascii="Courier New" w:eastAsia="Times New Roman" w:hAnsi="Courier New" w:cs="Courier New"/>
          <w:b/>
          <w:bCs/>
          <w:color w:val="000000"/>
          <w:sz w:val="20"/>
          <w:szCs w:val="20"/>
        </w:rPr>
        <w:tab/>
        <w:t>&lt;</w:t>
      </w:r>
      <w:r w:rsidRPr="00C429A9">
        <w:rPr>
          <w:rFonts w:ascii="Courier New" w:eastAsia="Times New Roman" w:hAnsi="Courier New" w:cs="Courier New"/>
          <w:b/>
          <w:bCs/>
          <w:color w:val="0070C0"/>
          <w:sz w:val="20"/>
          <w:szCs w:val="20"/>
        </w:rPr>
        <w:t>OwnCA</w:t>
      </w:r>
      <w:r w:rsidRPr="00C429A9">
        <w:rPr>
          <w:rFonts w:ascii="Courier New" w:eastAsia="Times New Roman" w:hAnsi="Courier New" w:cs="Courier New"/>
          <w:b/>
          <w:bCs/>
          <w:color w:val="000000"/>
          <w:sz w:val="20"/>
          <w:szCs w:val="20"/>
        </w:rPr>
        <w:t>&gt;</w:t>
      </w:r>
    </w:p>
    <w:p w14:paraId="6D8E33B2" w14:textId="77777777" w:rsidR="00C9335C" w:rsidRPr="00C429A9" w:rsidRDefault="00C9335C" w:rsidP="00C9335C">
      <w:pPr>
        <w:shd w:val="clear" w:color="auto" w:fill="FFFFFF"/>
        <w:spacing w:after="0" w:line="240" w:lineRule="auto"/>
        <w:rPr>
          <w:rFonts w:eastAsia="Times New Roman" w:cs="Times New Roman"/>
          <w:szCs w:val="24"/>
        </w:rPr>
      </w:pPr>
      <w:r w:rsidRPr="00C429A9">
        <w:rPr>
          <w:rFonts w:ascii="Courier New" w:eastAsia="Times New Roman" w:hAnsi="Courier New" w:cs="Courier New"/>
          <w:b/>
          <w:bCs/>
          <w:color w:val="000000"/>
          <w:sz w:val="20"/>
          <w:szCs w:val="20"/>
        </w:rPr>
        <w:tab/>
      </w:r>
      <w:r w:rsidRPr="00C429A9">
        <w:rPr>
          <w:rFonts w:ascii="Courier New" w:eastAsia="Times New Roman" w:hAnsi="Courier New" w:cs="Courier New"/>
          <w:b/>
          <w:bCs/>
          <w:color w:val="000000"/>
          <w:sz w:val="20"/>
          <w:szCs w:val="20"/>
        </w:rPr>
        <w:tab/>
      </w:r>
      <w:r w:rsidRPr="00C429A9">
        <w:rPr>
          <w:rFonts w:ascii="Courier New" w:eastAsia="Times New Roman" w:hAnsi="Courier New" w:cs="Courier New"/>
          <w:b/>
          <w:bCs/>
          <w:color w:val="000000"/>
          <w:sz w:val="20"/>
          <w:szCs w:val="20"/>
        </w:rPr>
        <w:tab/>
        <w:t>&lt;![CDATA[]]&gt;</w:t>
      </w:r>
    </w:p>
    <w:p w14:paraId="036228DB" w14:textId="77777777" w:rsidR="00C9335C" w:rsidRPr="00C429A9" w:rsidRDefault="00C9335C" w:rsidP="00C9335C">
      <w:pPr>
        <w:shd w:val="clear" w:color="auto" w:fill="FFFFFF"/>
        <w:spacing w:after="0" w:line="240" w:lineRule="auto"/>
        <w:rPr>
          <w:rFonts w:eastAsia="Times New Roman" w:cs="Times New Roman"/>
          <w:szCs w:val="24"/>
        </w:rPr>
      </w:pPr>
      <w:r w:rsidRPr="00C429A9">
        <w:rPr>
          <w:rFonts w:ascii="Courier New" w:eastAsia="Times New Roman" w:hAnsi="Courier New" w:cs="Courier New"/>
          <w:b/>
          <w:bCs/>
          <w:color w:val="000000"/>
          <w:sz w:val="20"/>
          <w:szCs w:val="20"/>
        </w:rPr>
        <w:tab/>
      </w:r>
      <w:r w:rsidRPr="00C429A9">
        <w:rPr>
          <w:rFonts w:ascii="Courier New" w:eastAsia="Times New Roman" w:hAnsi="Courier New" w:cs="Courier New"/>
          <w:b/>
          <w:bCs/>
          <w:color w:val="000000"/>
          <w:sz w:val="20"/>
          <w:szCs w:val="20"/>
        </w:rPr>
        <w:tab/>
        <w:t>&lt;/</w:t>
      </w:r>
      <w:r w:rsidRPr="00C429A9">
        <w:rPr>
          <w:rFonts w:ascii="Courier New" w:eastAsia="Times New Roman" w:hAnsi="Courier New" w:cs="Courier New"/>
          <w:b/>
          <w:bCs/>
          <w:color w:val="0070C0"/>
          <w:sz w:val="20"/>
          <w:szCs w:val="20"/>
        </w:rPr>
        <w:t>OwnCA</w:t>
      </w:r>
      <w:r w:rsidRPr="00C429A9">
        <w:rPr>
          <w:rFonts w:ascii="Courier New" w:eastAsia="Times New Roman" w:hAnsi="Courier New" w:cs="Courier New"/>
          <w:b/>
          <w:bCs/>
          <w:color w:val="000000"/>
          <w:sz w:val="20"/>
          <w:szCs w:val="20"/>
        </w:rPr>
        <w:t>&gt;</w:t>
      </w:r>
    </w:p>
    <w:p w14:paraId="67C61054" w14:textId="77777777" w:rsidR="00C9335C" w:rsidRPr="00C429A9" w:rsidRDefault="00C9335C" w:rsidP="00C9335C">
      <w:pPr>
        <w:shd w:val="clear" w:color="auto" w:fill="FFFFFF"/>
        <w:spacing w:after="0" w:line="240" w:lineRule="auto"/>
        <w:rPr>
          <w:rFonts w:eastAsia="Times New Roman" w:cs="Times New Roman"/>
          <w:szCs w:val="24"/>
        </w:rPr>
      </w:pPr>
      <w:r w:rsidRPr="00C429A9">
        <w:rPr>
          <w:rFonts w:ascii="Courier New" w:eastAsia="Times New Roman" w:hAnsi="Courier New" w:cs="Courier New"/>
          <w:b/>
          <w:bCs/>
          <w:color w:val="000000"/>
          <w:sz w:val="20"/>
          <w:szCs w:val="20"/>
        </w:rPr>
        <w:tab/>
      </w:r>
      <w:r w:rsidRPr="00C429A9">
        <w:rPr>
          <w:rFonts w:ascii="Courier New" w:eastAsia="Times New Roman" w:hAnsi="Courier New" w:cs="Courier New"/>
          <w:b/>
          <w:bCs/>
          <w:color w:val="000000"/>
          <w:sz w:val="20"/>
          <w:szCs w:val="20"/>
        </w:rPr>
        <w:tab/>
        <w:t>&lt;</w:t>
      </w:r>
      <w:r w:rsidRPr="00C429A9">
        <w:rPr>
          <w:rFonts w:ascii="Courier New" w:eastAsia="Times New Roman" w:hAnsi="Courier New" w:cs="Courier New"/>
          <w:b/>
          <w:bCs/>
          <w:color w:val="0070C0"/>
          <w:sz w:val="20"/>
          <w:szCs w:val="20"/>
        </w:rPr>
        <w:t>SerialNumber</w:t>
      </w:r>
      <w:r w:rsidRPr="00C429A9">
        <w:rPr>
          <w:rFonts w:ascii="Courier New" w:eastAsia="Times New Roman" w:hAnsi="Courier New" w:cs="Courier New"/>
          <w:b/>
          <w:bCs/>
          <w:color w:val="000000"/>
          <w:sz w:val="20"/>
          <w:szCs w:val="20"/>
        </w:rPr>
        <w:t>&gt;&lt;/</w:t>
      </w:r>
      <w:r w:rsidRPr="00C429A9">
        <w:rPr>
          <w:rFonts w:ascii="Courier New" w:eastAsia="Times New Roman" w:hAnsi="Courier New" w:cs="Courier New"/>
          <w:b/>
          <w:bCs/>
          <w:color w:val="0070C0"/>
          <w:sz w:val="20"/>
          <w:szCs w:val="20"/>
        </w:rPr>
        <w:t>SerialNumber</w:t>
      </w:r>
      <w:r w:rsidRPr="00C429A9">
        <w:rPr>
          <w:rFonts w:ascii="Courier New" w:eastAsia="Times New Roman" w:hAnsi="Courier New" w:cs="Courier New"/>
          <w:b/>
          <w:bCs/>
          <w:color w:val="000000"/>
          <w:sz w:val="20"/>
          <w:szCs w:val="20"/>
        </w:rPr>
        <w:t>&gt;</w:t>
      </w:r>
    </w:p>
    <w:p w14:paraId="346D5E41" w14:textId="77777777" w:rsidR="00C9335C" w:rsidRPr="00C429A9" w:rsidRDefault="00C9335C" w:rsidP="00C9335C">
      <w:pPr>
        <w:shd w:val="clear" w:color="auto" w:fill="FFFFFF"/>
        <w:spacing w:after="0" w:line="240" w:lineRule="auto"/>
        <w:rPr>
          <w:rFonts w:eastAsia="Times New Roman" w:cs="Times New Roman"/>
          <w:szCs w:val="24"/>
        </w:rPr>
      </w:pPr>
      <w:r w:rsidRPr="00C429A9">
        <w:rPr>
          <w:rFonts w:ascii="Courier New" w:eastAsia="Times New Roman" w:hAnsi="Courier New" w:cs="Courier New"/>
          <w:b/>
          <w:bCs/>
          <w:color w:val="000000"/>
          <w:sz w:val="20"/>
          <w:szCs w:val="20"/>
        </w:rPr>
        <w:tab/>
      </w:r>
      <w:r w:rsidRPr="00C429A9">
        <w:rPr>
          <w:rFonts w:ascii="Courier New" w:eastAsia="Times New Roman" w:hAnsi="Courier New" w:cs="Courier New"/>
          <w:b/>
          <w:bCs/>
          <w:color w:val="000000"/>
          <w:sz w:val="20"/>
          <w:szCs w:val="20"/>
        </w:rPr>
        <w:tab/>
        <w:t>&lt;</w:t>
      </w:r>
      <w:r w:rsidRPr="00C429A9">
        <w:rPr>
          <w:rFonts w:ascii="Courier New" w:eastAsia="Times New Roman" w:hAnsi="Courier New" w:cs="Courier New"/>
          <w:b/>
          <w:bCs/>
          <w:color w:val="0070C0"/>
          <w:sz w:val="20"/>
          <w:szCs w:val="20"/>
        </w:rPr>
        <w:t>ValidFrom</w:t>
      </w:r>
      <w:r w:rsidRPr="00C429A9">
        <w:rPr>
          <w:rFonts w:ascii="Courier New" w:eastAsia="Times New Roman" w:hAnsi="Courier New" w:cs="Courier New"/>
          <w:b/>
          <w:bCs/>
          <w:color w:val="000000"/>
          <w:sz w:val="20"/>
          <w:szCs w:val="20"/>
        </w:rPr>
        <w:t>&gt; dd/MM/yyyy &lt;/</w:t>
      </w:r>
      <w:r w:rsidRPr="00C429A9">
        <w:rPr>
          <w:rFonts w:ascii="Courier New" w:eastAsia="Times New Roman" w:hAnsi="Courier New" w:cs="Courier New"/>
          <w:b/>
          <w:bCs/>
          <w:color w:val="0070C0"/>
          <w:sz w:val="20"/>
          <w:szCs w:val="20"/>
        </w:rPr>
        <w:t>ValidFrom</w:t>
      </w:r>
      <w:r w:rsidRPr="00C429A9">
        <w:rPr>
          <w:rFonts w:ascii="Courier New" w:eastAsia="Times New Roman" w:hAnsi="Courier New" w:cs="Courier New"/>
          <w:b/>
          <w:bCs/>
          <w:color w:val="000000"/>
          <w:sz w:val="20"/>
          <w:szCs w:val="20"/>
        </w:rPr>
        <w:t>&gt;</w:t>
      </w:r>
    </w:p>
    <w:p w14:paraId="62C5A121" w14:textId="77777777" w:rsidR="00C9335C" w:rsidRPr="00C429A9" w:rsidRDefault="00C9335C" w:rsidP="00C9335C">
      <w:pPr>
        <w:shd w:val="clear" w:color="auto" w:fill="FFFFFF"/>
        <w:spacing w:after="0" w:line="240" w:lineRule="auto"/>
        <w:rPr>
          <w:rFonts w:eastAsia="Times New Roman" w:cs="Times New Roman"/>
          <w:szCs w:val="24"/>
        </w:rPr>
      </w:pPr>
      <w:r w:rsidRPr="00C429A9">
        <w:rPr>
          <w:rFonts w:ascii="Courier New" w:eastAsia="Times New Roman" w:hAnsi="Courier New" w:cs="Courier New"/>
          <w:b/>
          <w:bCs/>
          <w:color w:val="000000"/>
          <w:sz w:val="20"/>
          <w:szCs w:val="20"/>
        </w:rPr>
        <w:tab/>
      </w:r>
      <w:r w:rsidRPr="00C429A9">
        <w:rPr>
          <w:rFonts w:ascii="Courier New" w:eastAsia="Times New Roman" w:hAnsi="Courier New" w:cs="Courier New"/>
          <w:b/>
          <w:bCs/>
          <w:color w:val="000000"/>
          <w:sz w:val="20"/>
          <w:szCs w:val="20"/>
        </w:rPr>
        <w:tab/>
        <w:t>&lt;</w:t>
      </w:r>
      <w:r w:rsidRPr="00C429A9">
        <w:rPr>
          <w:rFonts w:ascii="Courier New" w:eastAsia="Times New Roman" w:hAnsi="Courier New" w:cs="Courier New"/>
          <w:b/>
          <w:bCs/>
          <w:color w:val="0070C0"/>
          <w:sz w:val="20"/>
          <w:szCs w:val="20"/>
        </w:rPr>
        <w:t>ValidTo</w:t>
      </w:r>
      <w:r w:rsidRPr="00C429A9">
        <w:rPr>
          <w:rFonts w:ascii="Courier New" w:eastAsia="Times New Roman" w:hAnsi="Courier New" w:cs="Courier New"/>
          <w:b/>
          <w:bCs/>
          <w:color w:val="000000"/>
          <w:sz w:val="20"/>
          <w:szCs w:val="20"/>
        </w:rPr>
        <w:t>&gt; dd/MM/yyyy &lt;/</w:t>
      </w:r>
      <w:r w:rsidRPr="00C429A9">
        <w:rPr>
          <w:rFonts w:ascii="Courier New" w:eastAsia="Times New Roman" w:hAnsi="Courier New" w:cs="Courier New"/>
          <w:b/>
          <w:bCs/>
          <w:color w:val="0070C0"/>
          <w:sz w:val="20"/>
          <w:szCs w:val="20"/>
        </w:rPr>
        <w:t>ValidTo</w:t>
      </w:r>
      <w:r w:rsidRPr="00C429A9">
        <w:rPr>
          <w:rFonts w:ascii="Courier New" w:eastAsia="Times New Roman" w:hAnsi="Courier New" w:cs="Courier New"/>
          <w:b/>
          <w:bCs/>
          <w:color w:val="000000"/>
          <w:sz w:val="20"/>
          <w:szCs w:val="20"/>
        </w:rPr>
        <w:t>&gt;</w:t>
      </w:r>
    </w:p>
    <w:p w14:paraId="52C34DB2" w14:textId="77777777" w:rsidR="00C9335C" w:rsidRPr="00C429A9" w:rsidRDefault="00C9335C" w:rsidP="00C9335C">
      <w:pPr>
        <w:shd w:val="clear" w:color="auto" w:fill="FFFFFF"/>
        <w:spacing w:after="0" w:line="240" w:lineRule="auto"/>
        <w:rPr>
          <w:rFonts w:eastAsia="Times New Roman" w:cs="Times New Roman"/>
          <w:szCs w:val="24"/>
        </w:rPr>
      </w:pPr>
      <w:r w:rsidRPr="00C429A9">
        <w:rPr>
          <w:rFonts w:ascii="Courier New" w:eastAsia="Times New Roman" w:hAnsi="Courier New" w:cs="Courier New"/>
          <w:b/>
          <w:bCs/>
          <w:color w:val="000000"/>
          <w:sz w:val="20"/>
          <w:szCs w:val="20"/>
        </w:rPr>
        <w:tab/>
      </w:r>
      <w:r w:rsidRPr="00C429A9">
        <w:rPr>
          <w:rFonts w:ascii="Courier New" w:eastAsia="Times New Roman" w:hAnsi="Courier New" w:cs="Courier New"/>
          <w:b/>
          <w:bCs/>
          <w:color w:val="000000"/>
          <w:sz w:val="20"/>
          <w:szCs w:val="20"/>
        </w:rPr>
        <w:tab/>
        <w:t>&lt;</w:t>
      </w:r>
      <w:r w:rsidRPr="00C429A9">
        <w:rPr>
          <w:rFonts w:ascii="Courier New" w:eastAsia="Times New Roman" w:hAnsi="Courier New" w:cs="Courier New"/>
          <w:b/>
          <w:bCs/>
          <w:color w:val="0070C0"/>
          <w:sz w:val="20"/>
          <w:szCs w:val="20"/>
        </w:rPr>
        <w:t>OrganizationCA</w:t>
      </w:r>
      <w:r w:rsidRPr="00C429A9">
        <w:rPr>
          <w:rFonts w:ascii="Courier New" w:eastAsia="Times New Roman" w:hAnsi="Courier New" w:cs="Courier New"/>
          <w:b/>
          <w:bCs/>
          <w:color w:val="000000"/>
          <w:sz w:val="20"/>
          <w:szCs w:val="20"/>
        </w:rPr>
        <w:t>&gt;</w:t>
      </w:r>
    </w:p>
    <w:p w14:paraId="29889648" w14:textId="77777777" w:rsidR="00C9335C" w:rsidRPr="00C429A9" w:rsidRDefault="00C9335C" w:rsidP="00C9335C">
      <w:pPr>
        <w:shd w:val="clear" w:color="auto" w:fill="FFFFFF"/>
        <w:spacing w:after="0" w:line="240" w:lineRule="auto"/>
        <w:rPr>
          <w:rFonts w:eastAsia="Times New Roman" w:cs="Times New Roman"/>
          <w:szCs w:val="24"/>
        </w:rPr>
      </w:pPr>
      <w:r w:rsidRPr="00C429A9">
        <w:rPr>
          <w:rFonts w:ascii="Courier New" w:eastAsia="Times New Roman" w:hAnsi="Courier New" w:cs="Courier New"/>
          <w:b/>
          <w:bCs/>
          <w:color w:val="000000"/>
          <w:sz w:val="20"/>
          <w:szCs w:val="20"/>
        </w:rPr>
        <w:tab/>
      </w:r>
      <w:r w:rsidRPr="00C429A9">
        <w:rPr>
          <w:rFonts w:ascii="Courier New" w:eastAsia="Times New Roman" w:hAnsi="Courier New" w:cs="Courier New"/>
          <w:b/>
          <w:bCs/>
          <w:color w:val="000000"/>
          <w:sz w:val="20"/>
          <w:szCs w:val="20"/>
        </w:rPr>
        <w:tab/>
      </w:r>
      <w:r w:rsidRPr="00C429A9">
        <w:rPr>
          <w:rFonts w:ascii="Courier New" w:eastAsia="Times New Roman" w:hAnsi="Courier New" w:cs="Courier New"/>
          <w:b/>
          <w:bCs/>
          <w:color w:val="000000"/>
          <w:sz w:val="20"/>
          <w:szCs w:val="20"/>
        </w:rPr>
        <w:tab/>
        <w:t>&lt;![CDATA[]]&gt;</w:t>
      </w:r>
    </w:p>
    <w:p w14:paraId="77FA2238" w14:textId="77777777" w:rsidR="00C9335C" w:rsidRPr="00C429A9" w:rsidRDefault="00C9335C" w:rsidP="00C9335C">
      <w:pPr>
        <w:shd w:val="clear" w:color="auto" w:fill="FFFFFF"/>
        <w:spacing w:after="0" w:line="240" w:lineRule="auto"/>
        <w:rPr>
          <w:rFonts w:eastAsia="Times New Roman" w:cs="Times New Roman"/>
          <w:szCs w:val="24"/>
        </w:rPr>
      </w:pPr>
      <w:r w:rsidRPr="00C429A9">
        <w:rPr>
          <w:rFonts w:ascii="Courier New" w:eastAsia="Times New Roman" w:hAnsi="Courier New" w:cs="Courier New"/>
          <w:b/>
          <w:bCs/>
          <w:color w:val="000000"/>
          <w:sz w:val="20"/>
          <w:szCs w:val="20"/>
        </w:rPr>
        <w:tab/>
      </w:r>
      <w:r w:rsidRPr="00C429A9">
        <w:rPr>
          <w:rFonts w:ascii="Courier New" w:eastAsia="Times New Roman" w:hAnsi="Courier New" w:cs="Courier New"/>
          <w:b/>
          <w:bCs/>
          <w:color w:val="000000"/>
          <w:sz w:val="20"/>
          <w:szCs w:val="20"/>
        </w:rPr>
        <w:tab/>
        <w:t>&lt;/</w:t>
      </w:r>
      <w:r w:rsidRPr="00C429A9">
        <w:rPr>
          <w:rFonts w:ascii="Courier New" w:eastAsia="Times New Roman" w:hAnsi="Courier New" w:cs="Courier New"/>
          <w:b/>
          <w:bCs/>
          <w:color w:val="0070C0"/>
          <w:sz w:val="20"/>
          <w:szCs w:val="20"/>
        </w:rPr>
        <w:t>OrganizationCA</w:t>
      </w:r>
      <w:r w:rsidRPr="00C429A9">
        <w:rPr>
          <w:rFonts w:ascii="Courier New" w:eastAsia="Times New Roman" w:hAnsi="Courier New" w:cs="Courier New"/>
          <w:b/>
          <w:bCs/>
          <w:color w:val="000000"/>
          <w:sz w:val="20"/>
          <w:szCs w:val="20"/>
        </w:rPr>
        <w:t>&gt;</w:t>
      </w:r>
    </w:p>
    <w:p w14:paraId="51FFA4EB" w14:textId="77777777" w:rsidR="00C9335C" w:rsidRPr="00C429A9" w:rsidRDefault="00C9335C" w:rsidP="00C9335C">
      <w:pPr>
        <w:shd w:val="clear" w:color="auto" w:fill="FFFFFF"/>
        <w:spacing w:after="0" w:line="240" w:lineRule="auto"/>
        <w:rPr>
          <w:rFonts w:eastAsia="Times New Roman" w:cs="Times New Roman"/>
          <w:szCs w:val="24"/>
        </w:rPr>
      </w:pPr>
      <w:r w:rsidRPr="00C429A9">
        <w:rPr>
          <w:rFonts w:ascii="Courier New" w:eastAsia="Times New Roman" w:hAnsi="Courier New" w:cs="Courier New"/>
          <w:b/>
          <w:bCs/>
          <w:color w:val="000000"/>
          <w:sz w:val="20"/>
          <w:szCs w:val="20"/>
        </w:rPr>
        <w:tab/>
      </w:r>
      <w:r w:rsidRPr="00C429A9">
        <w:rPr>
          <w:rFonts w:ascii="Courier New" w:eastAsia="Times New Roman" w:hAnsi="Courier New" w:cs="Courier New"/>
          <w:b/>
          <w:bCs/>
          <w:color w:val="000000"/>
          <w:sz w:val="20"/>
          <w:szCs w:val="20"/>
        </w:rPr>
        <w:tab/>
        <w:t>&lt;</w:t>
      </w:r>
      <w:r w:rsidRPr="00C429A9">
        <w:rPr>
          <w:rFonts w:ascii="Courier New" w:eastAsia="Times New Roman" w:hAnsi="Courier New" w:cs="Courier New"/>
          <w:b/>
          <w:bCs/>
          <w:color w:val="0070C0"/>
          <w:sz w:val="20"/>
          <w:szCs w:val="20"/>
        </w:rPr>
        <w:t>Status</w:t>
      </w:r>
      <w:r w:rsidRPr="00C429A9">
        <w:rPr>
          <w:rFonts w:ascii="Courier New" w:eastAsia="Times New Roman" w:hAnsi="Courier New" w:cs="Courier New"/>
          <w:b/>
          <w:bCs/>
          <w:color w:val="000000"/>
          <w:sz w:val="20"/>
          <w:szCs w:val="20"/>
        </w:rPr>
        <w:t>&gt;&lt;/</w:t>
      </w:r>
      <w:r w:rsidRPr="00C429A9">
        <w:rPr>
          <w:rFonts w:ascii="Courier New" w:eastAsia="Times New Roman" w:hAnsi="Courier New" w:cs="Courier New"/>
          <w:b/>
          <w:bCs/>
          <w:color w:val="0070C0"/>
          <w:sz w:val="20"/>
          <w:szCs w:val="20"/>
        </w:rPr>
        <w:t>Status</w:t>
      </w:r>
      <w:r w:rsidRPr="00C429A9">
        <w:rPr>
          <w:rFonts w:ascii="Courier New" w:eastAsia="Times New Roman" w:hAnsi="Courier New" w:cs="Courier New"/>
          <w:b/>
          <w:bCs/>
          <w:color w:val="000000"/>
          <w:sz w:val="20"/>
          <w:szCs w:val="20"/>
        </w:rPr>
        <w:t>&gt;</w:t>
      </w:r>
    </w:p>
    <w:p w14:paraId="5766BED6" w14:textId="77777777" w:rsidR="00C9335C" w:rsidRPr="00C429A9" w:rsidRDefault="00C9335C" w:rsidP="00C9335C">
      <w:pPr>
        <w:shd w:val="clear" w:color="auto" w:fill="FFFFFF"/>
        <w:spacing w:after="0" w:line="240" w:lineRule="auto"/>
        <w:rPr>
          <w:rFonts w:eastAsia="Times New Roman" w:cs="Times New Roman"/>
          <w:szCs w:val="24"/>
        </w:rPr>
      </w:pPr>
      <w:r w:rsidRPr="00C429A9">
        <w:rPr>
          <w:rFonts w:ascii="Courier New" w:eastAsia="Times New Roman" w:hAnsi="Courier New" w:cs="Courier New"/>
          <w:b/>
          <w:bCs/>
          <w:color w:val="000000"/>
          <w:sz w:val="20"/>
          <w:szCs w:val="20"/>
        </w:rPr>
        <w:tab/>
      </w:r>
      <w:r w:rsidRPr="00C429A9">
        <w:rPr>
          <w:rFonts w:ascii="Courier New" w:eastAsia="Times New Roman" w:hAnsi="Courier New" w:cs="Courier New"/>
          <w:b/>
          <w:bCs/>
          <w:color w:val="000000"/>
          <w:sz w:val="20"/>
          <w:szCs w:val="20"/>
        </w:rPr>
        <w:tab/>
        <w:t>&lt;</w:t>
      </w:r>
      <w:r w:rsidRPr="00C429A9">
        <w:rPr>
          <w:rFonts w:ascii="Courier New" w:eastAsia="Times New Roman" w:hAnsi="Courier New" w:cs="Courier New"/>
          <w:b/>
          <w:bCs/>
          <w:color w:val="0070C0"/>
          <w:sz w:val="20"/>
          <w:szCs w:val="20"/>
        </w:rPr>
        <w:t>CertType</w:t>
      </w:r>
      <w:r w:rsidRPr="00C429A9">
        <w:rPr>
          <w:rFonts w:ascii="Courier New" w:eastAsia="Times New Roman" w:hAnsi="Courier New" w:cs="Courier New"/>
          <w:b/>
          <w:bCs/>
          <w:color w:val="000000"/>
          <w:sz w:val="20"/>
          <w:szCs w:val="20"/>
        </w:rPr>
        <w:t>&gt;&lt;/</w:t>
      </w:r>
      <w:r w:rsidRPr="00C429A9">
        <w:rPr>
          <w:rFonts w:ascii="Courier New" w:eastAsia="Times New Roman" w:hAnsi="Courier New" w:cs="Courier New"/>
          <w:b/>
          <w:bCs/>
          <w:color w:val="0070C0"/>
          <w:sz w:val="20"/>
          <w:szCs w:val="20"/>
        </w:rPr>
        <w:t>CertType</w:t>
      </w:r>
      <w:r w:rsidRPr="00C429A9">
        <w:rPr>
          <w:rFonts w:ascii="Courier New" w:eastAsia="Times New Roman" w:hAnsi="Courier New" w:cs="Courier New"/>
          <w:b/>
          <w:bCs/>
          <w:color w:val="000000"/>
          <w:sz w:val="20"/>
          <w:szCs w:val="20"/>
        </w:rPr>
        <w:t>&gt;</w:t>
      </w:r>
    </w:p>
    <w:p w14:paraId="1BB3EE10" w14:textId="77777777" w:rsidR="00C9335C" w:rsidRPr="00C429A9" w:rsidRDefault="00C9335C" w:rsidP="00C9335C">
      <w:pPr>
        <w:shd w:val="clear" w:color="auto" w:fill="FFFFFF"/>
        <w:spacing w:after="0" w:line="240" w:lineRule="auto"/>
        <w:rPr>
          <w:rFonts w:eastAsia="Times New Roman" w:cs="Times New Roman"/>
          <w:szCs w:val="24"/>
        </w:rPr>
      </w:pPr>
      <w:r w:rsidRPr="00C429A9">
        <w:rPr>
          <w:rFonts w:ascii="Courier New" w:eastAsia="Times New Roman" w:hAnsi="Courier New" w:cs="Courier New"/>
          <w:b/>
          <w:bCs/>
          <w:color w:val="000000"/>
          <w:sz w:val="20"/>
          <w:szCs w:val="20"/>
        </w:rPr>
        <w:tab/>
        <w:t>&lt;/</w:t>
      </w:r>
      <w:r w:rsidRPr="00C429A9">
        <w:rPr>
          <w:rFonts w:ascii="Courier New" w:eastAsia="Times New Roman" w:hAnsi="Courier New" w:cs="Courier New"/>
          <w:b/>
          <w:bCs/>
          <w:color w:val="0070C0"/>
          <w:sz w:val="20"/>
          <w:szCs w:val="20"/>
        </w:rPr>
        <w:t>Certificate</w:t>
      </w:r>
      <w:r w:rsidRPr="00C429A9">
        <w:rPr>
          <w:rFonts w:ascii="Courier New" w:eastAsia="Times New Roman" w:hAnsi="Courier New" w:cs="Courier New"/>
          <w:b/>
          <w:bCs/>
          <w:color w:val="000000"/>
          <w:sz w:val="20"/>
          <w:szCs w:val="20"/>
        </w:rPr>
        <w:t>&gt;</w:t>
      </w:r>
    </w:p>
    <w:p w14:paraId="60C098E1" w14:textId="77777777" w:rsidR="00C9335C" w:rsidRPr="00C429A9" w:rsidRDefault="00C9335C" w:rsidP="00C9335C">
      <w:pPr>
        <w:shd w:val="clear" w:color="auto" w:fill="FFFFFF"/>
        <w:spacing w:after="0" w:line="240" w:lineRule="auto"/>
        <w:rPr>
          <w:rFonts w:eastAsia="Times New Roman" w:cs="Times New Roman"/>
          <w:szCs w:val="24"/>
        </w:rPr>
      </w:pPr>
      <w:r w:rsidRPr="00C429A9">
        <w:rPr>
          <w:rFonts w:ascii="Courier New" w:eastAsia="Times New Roman" w:hAnsi="Courier New" w:cs="Courier New"/>
          <w:b/>
          <w:bCs/>
          <w:color w:val="000000"/>
          <w:sz w:val="20"/>
          <w:szCs w:val="20"/>
        </w:rPr>
        <w:t>&lt;/</w:t>
      </w:r>
      <w:r w:rsidRPr="00C429A9">
        <w:rPr>
          <w:rFonts w:ascii="Courier New" w:eastAsia="Times New Roman" w:hAnsi="Courier New" w:cs="Courier New"/>
          <w:b/>
          <w:bCs/>
          <w:color w:val="0070C0"/>
          <w:sz w:val="20"/>
          <w:szCs w:val="20"/>
        </w:rPr>
        <w:t>Certificates</w:t>
      </w:r>
      <w:r w:rsidRPr="00C429A9">
        <w:rPr>
          <w:rFonts w:ascii="Courier New" w:eastAsia="Times New Roman" w:hAnsi="Courier New" w:cs="Courier New"/>
          <w:b/>
          <w:bCs/>
          <w:color w:val="000000"/>
          <w:sz w:val="20"/>
          <w:szCs w:val="20"/>
        </w:rPr>
        <w:t>&gt;</w:t>
      </w:r>
    </w:p>
    <w:p w14:paraId="57B5CB00" w14:textId="77777777" w:rsidR="00C9335C" w:rsidRPr="00C429A9" w:rsidRDefault="00C9335C" w:rsidP="00C9335C">
      <w:pPr>
        <w:shd w:val="clear" w:color="auto" w:fill="FFFFFF"/>
        <w:spacing w:after="0" w:line="240" w:lineRule="auto"/>
        <w:rPr>
          <w:rFonts w:eastAsia="Times New Roman" w:cs="Times New Roman"/>
          <w:szCs w:val="24"/>
        </w:rPr>
      </w:pPr>
      <w:r w:rsidRPr="00C429A9">
        <w:rPr>
          <w:rFonts w:eastAsia="Times New Roman" w:cs="Times New Roman"/>
          <w:szCs w:val="24"/>
        </w:rPr>
        <w:t> </w:t>
      </w:r>
    </w:p>
    <w:p w14:paraId="7439A1FA" w14:textId="77777777" w:rsidR="00C9335C" w:rsidRPr="00C429A9" w:rsidRDefault="00C9335C" w:rsidP="00C9335C">
      <w:pPr>
        <w:spacing w:line="240" w:lineRule="auto"/>
        <w:rPr>
          <w:rFonts w:eastAsia="Times New Roman" w:cs="Times New Roman"/>
          <w:szCs w:val="24"/>
        </w:rPr>
      </w:pPr>
      <w:r w:rsidRPr="00C429A9">
        <w:rPr>
          <w:rFonts w:eastAsia="Times New Roman" w:cs="Times New Roman"/>
          <w:color w:val="000000"/>
          <w:szCs w:val="24"/>
        </w:rPr>
        <w:t xml:space="preserve">Trong đó: </w:t>
      </w:r>
      <w:r w:rsidRPr="00C429A9">
        <w:rPr>
          <w:rFonts w:eastAsia="Times New Roman" w:cs="Times New Roman"/>
          <w:color w:val="000000"/>
          <w:szCs w:val="24"/>
        </w:rPr>
        <w:tab/>
        <w:t xml:space="preserve">            tag </w:t>
      </w:r>
      <w:r w:rsidRPr="00C429A9">
        <w:rPr>
          <w:rFonts w:ascii="Consolas" w:eastAsia="Times New Roman" w:hAnsi="Consolas" w:cs="Times New Roman"/>
          <w:color w:val="0000FF"/>
          <w:sz w:val="19"/>
          <w:szCs w:val="19"/>
          <w:shd w:val="clear" w:color="auto" w:fill="FFFFFF"/>
        </w:rPr>
        <w:t>&lt;</w:t>
      </w:r>
      <w:r w:rsidRPr="00C429A9">
        <w:rPr>
          <w:rFonts w:ascii="Courier New" w:eastAsia="Times New Roman" w:hAnsi="Courier New" w:cs="Courier New"/>
          <w:color w:val="0070C0"/>
          <w:sz w:val="20"/>
          <w:szCs w:val="20"/>
        </w:rPr>
        <w:t>OwnCA</w:t>
      </w:r>
      <w:r w:rsidRPr="00C429A9">
        <w:rPr>
          <w:rFonts w:ascii="Consolas" w:eastAsia="Times New Roman" w:hAnsi="Consolas" w:cs="Times New Roman"/>
          <w:color w:val="0000FF"/>
          <w:sz w:val="19"/>
          <w:szCs w:val="19"/>
          <w:shd w:val="clear" w:color="auto" w:fill="FFFFFF"/>
        </w:rPr>
        <w:t>&gt;</w:t>
      </w:r>
      <w:r w:rsidRPr="00C429A9">
        <w:rPr>
          <w:rFonts w:eastAsia="Times New Roman" w:cs="Times New Roman"/>
          <w:color w:val="000000"/>
          <w:szCs w:val="24"/>
        </w:rPr>
        <w:t>: Tên tổ chức sở hữu</w:t>
      </w:r>
    </w:p>
    <w:p w14:paraId="6207F1FF" w14:textId="77777777" w:rsidR="00C9335C" w:rsidRPr="00C429A9" w:rsidRDefault="00C9335C" w:rsidP="00C9335C">
      <w:pPr>
        <w:spacing w:line="240" w:lineRule="auto"/>
        <w:rPr>
          <w:rFonts w:eastAsia="Times New Roman" w:cs="Times New Roman"/>
          <w:szCs w:val="24"/>
        </w:rPr>
      </w:pPr>
      <w:r w:rsidRPr="00C429A9">
        <w:rPr>
          <w:rFonts w:eastAsia="Times New Roman" w:cs="Times New Roman"/>
          <w:color w:val="000000"/>
          <w:szCs w:val="24"/>
        </w:rPr>
        <w:tab/>
      </w:r>
      <w:r w:rsidRPr="00C429A9">
        <w:rPr>
          <w:rFonts w:eastAsia="Times New Roman" w:cs="Times New Roman"/>
          <w:color w:val="000000"/>
          <w:szCs w:val="24"/>
        </w:rPr>
        <w:tab/>
      </w:r>
      <w:r w:rsidRPr="00C429A9">
        <w:rPr>
          <w:rFonts w:eastAsia="Times New Roman" w:cs="Times New Roman"/>
          <w:color w:val="000000"/>
          <w:szCs w:val="24"/>
        </w:rPr>
        <w:tab/>
        <w:t xml:space="preserve">tag </w:t>
      </w:r>
      <w:r w:rsidRPr="00C429A9">
        <w:rPr>
          <w:rFonts w:ascii="Consolas" w:eastAsia="Times New Roman" w:hAnsi="Consolas" w:cs="Times New Roman"/>
          <w:color w:val="0000FF"/>
          <w:sz w:val="19"/>
          <w:szCs w:val="19"/>
          <w:shd w:val="clear" w:color="auto" w:fill="FFFFFF"/>
        </w:rPr>
        <w:t>&lt;</w:t>
      </w:r>
      <w:r w:rsidRPr="00C429A9">
        <w:rPr>
          <w:rFonts w:ascii="Courier New" w:eastAsia="Times New Roman" w:hAnsi="Courier New" w:cs="Courier New"/>
          <w:color w:val="0070C0"/>
          <w:sz w:val="20"/>
          <w:szCs w:val="20"/>
        </w:rPr>
        <w:t>SerialNumber</w:t>
      </w:r>
      <w:r w:rsidRPr="00C429A9">
        <w:rPr>
          <w:rFonts w:ascii="Consolas" w:eastAsia="Times New Roman" w:hAnsi="Consolas" w:cs="Times New Roman"/>
          <w:color w:val="0000FF"/>
          <w:sz w:val="19"/>
          <w:szCs w:val="19"/>
          <w:shd w:val="clear" w:color="auto" w:fill="FFFFFF"/>
        </w:rPr>
        <w:t>&gt;</w:t>
      </w:r>
      <w:r w:rsidRPr="00C429A9">
        <w:rPr>
          <w:rFonts w:eastAsia="Times New Roman" w:cs="Times New Roman"/>
          <w:color w:val="000000"/>
          <w:szCs w:val="24"/>
        </w:rPr>
        <w:t>: Serial chứng thư</w:t>
      </w:r>
    </w:p>
    <w:p w14:paraId="65DBBF57" w14:textId="77777777" w:rsidR="00C9335C" w:rsidRPr="00C429A9" w:rsidRDefault="00C9335C" w:rsidP="00C9335C">
      <w:pPr>
        <w:spacing w:line="240" w:lineRule="auto"/>
        <w:rPr>
          <w:rFonts w:eastAsia="Times New Roman" w:cs="Times New Roman"/>
          <w:szCs w:val="24"/>
        </w:rPr>
      </w:pPr>
      <w:r w:rsidRPr="00C429A9">
        <w:rPr>
          <w:rFonts w:eastAsia="Times New Roman" w:cs="Times New Roman"/>
          <w:color w:val="000000"/>
          <w:szCs w:val="24"/>
        </w:rPr>
        <w:tab/>
      </w:r>
      <w:r w:rsidRPr="00C429A9">
        <w:rPr>
          <w:rFonts w:eastAsia="Times New Roman" w:cs="Times New Roman"/>
          <w:color w:val="000000"/>
          <w:szCs w:val="24"/>
        </w:rPr>
        <w:tab/>
      </w:r>
      <w:r w:rsidRPr="00C429A9">
        <w:rPr>
          <w:rFonts w:eastAsia="Times New Roman" w:cs="Times New Roman"/>
          <w:color w:val="000000"/>
          <w:szCs w:val="24"/>
        </w:rPr>
        <w:tab/>
        <w:t xml:space="preserve">tag </w:t>
      </w:r>
      <w:r w:rsidRPr="00C429A9">
        <w:rPr>
          <w:rFonts w:ascii="Consolas" w:eastAsia="Times New Roman" w:hAnsi="Consolas" w:cs="Times New Roman"/>
          <w:color w:val="0000FF"/>
          <w:sz w:val="19"/>
          <w:szCs w:val="19"/>
          <w:shd w:val="clear" w:color="auto" w:fill="FFFFFF"/>
        </w:rPr>
        <w:t>&lt;</w:t>
      </w:r>
      <w:r w:rsidRPr="00C429A9">
        <w:rPr>
          <w:rFonts w:ascii="Courier New" w:eastAsia="Times New Roman" w:hAnsi="Courier New" w:cs="Courier New"/>
          <w:color w:val="0070C0"/>
          <w:sz w:val="20"/>
          <w:szCs w:val="20"/>
        </w:rPr>
        <w:t>ValidFrom</w:t>
      </w:r>
      <w:r w:rsidRPr="00C429A9">
        <w:rPr>
          <w:rFonts w:ascii="Consolas" w:eastAsia="Times New Roman" w:hAnsi="Consolas" w:cs="Times New Roman"/>
          <w:color w:val="0000FF"/>
          <w:sz w:val="19"/>
          <w:szCs w:val="19"/>
          <w:shd w:val="clear" w:color="auto" w:fill="FFFFFF"/>
        </w:rPr>
        <w:t>&gt;</w:t>
      </w:r>
      <w:r w:rsidRPr="00C429A9">
        <w:rPr>
          <w:rFonts w:eastAsia="Times New Roman" w:cs="Times New Roman"/>
          <w:color w:val="000000"/>
          <w:szCs w:val="24"/>
        </w:rPr>
        <w:t>: Ngày hiệu lực của chứng thư</w:t>
      </w:r>
    </w:p>
    <w:p w14:paraId="3A48688A" w14:textId="77777777" w:rsidR="00C9335C" w:rsidRPr="00C429A9" w:rsidRDefault="00C9335C" w:rsidP="00C9335C">
      <w:pPr>
        <w:spacing w:line="240" w:lineRule="auto"/>
        <w:rPr>
          <w:rFonts w:eastAsia="Times New Roman" w:cs="Times New Roman"/>
          <w:szCs w:val="24"/>
        </w:rPr>
      </w:pPr>
      <w:r w:rsidRPr="00C429A9">
        <w:rPr>
          <w:rFonts w:eastAsia="Times New Roman" w:cs="Times New Roman"/>
          <w:color w:val="000000"/>
          <w:szCs w:val="24"/>
        </w:rPr>
        <w:tab/>
      </w:r>
      <w:r w:rsidRPr="00C429A9">
        <w:rPr>
          <w:rFonts w:eastAsia="Times New Roman" w:cs="Times New Roman"/>
          <w:color w:val="000000"/>
          <w:szCs w:val="24"/>
        </w:rPr>
        <w:tab/>
      </w:r>
      <w:r w:rsidRPr="00C429A9">
        <w:rPr>
          <w:rFonts w:eastAsia="Times New Roman" w:cs="Times New Roman"/>
          <w:color w:val="000000"/>
          <w:szCs w:val="24"/>
        </w:rPr>
        <w:tab/>
        <w:t xml:space="preserve">tag </w:t>
      </w:r>
      <w:r w:rsidRPr="00C429A9">
        <w:rPr>
          <w:rFonts w:ascii="Consolas" w:eastAsia="Times New Roman" w:hAnsi="Consolas" w:cs="Times New Roman"/>
          <w:color w:val="0000FF"/>
          <w:sz w:val="19"/>
          <w:szCs w:val="19"/>
          <w:shd w:val="clear" w:color="auto" w:fill="FFFFFF"/>
        </w:rPr>
        <w:t>&lt;</w:t>
      </w:r>
      <w:r w:rsidRPr="00C429A9">
        <w:rPr>
          <w:rFonts w:ascii="Courier New" w:eastAsia="Times New Roman" w:hAnsi="Courier New" w:cs="Courier New"/>
          <w:color w:val="0070C0"/>
          <w:sz w:val="20"/>
          <w:szCs w:val="20"/>
        </w:rPr>
        <w:t>ValidTo</w:t>
      </w:r>
      <w:r w:rsidRPr="00C429A9">
        <w:rPr>
          <w:rFonts w:ascii="Consolas" w:eastAsia="Times New Roman" w:hAnsi="Consolas" w:cs="Times New Roman"/>
          <w:color w:val="0000FF"/>
          <w:sz w:val="19"/>
          <w:szCs w:val="19"/>
          <w:shd w:val="clear" w:color="auto" w:fill="FFFFFF"/>
        </w:rPr>
        <w:t>&gt;</w:t>
      </w:r>
      <w:r w:rsidRPr="00C429A9">
        <w:rPr>
          <w:rFonts w:eastAsia="Times New Roman" w:cs="Times New Roman"/>
          <w:color w:val="000000"/>
          <w:szCs w:val="24"/>
        </w:rPr>
        <w:t>:  Ngày hết hạn của chứng thư</w:t>
      </w:r>
    </w:p>
    <w:p w14:paraId="06DF3A3F" w14:textId="77777777" w:rsidR="00C9335C" w:rsidRPr="00C429A9" w:rsidRDefault="00C9335C" w:rsidP="00C9335C">
      <w:pPr>
        <w:spacing w:line="240" w:lineRule="auto"/>
        <w:rPr>
          <w:rFonts w:eastAsia="Times New Roman" w:cs="Times New Roman"/>
          <w:szCs w:val="24"/>
        </w:rPr>
      </w:pPr>
      <w:r w:rsidRPr="00C429A9">
        <w:rPr>
          <w:rFonts w:eastAsia="Times New Roman" w:cs="Times New Roman"/>
          <w:color w:val="000000"/>
          <w:szCs w:val="24"/>
        </w:rPr>
        <w:tab/>
      </w:r>
      <w:r w:rsidRPr="00C429A9">
        <w:rPr>
          <w:rFonts w:eastAsia="Times New Roman" w:cs="Times New Roman"/>
          <w:color w:val="000000"/>
          <w:szCs w:val="24"/>
        </w:rPr>
        <w:tab/>
      </w:r>
      <w:r w:rsidRPr="00C429A9">
        <w:rPr>
          <w:rFonts w:eastAsia="Times New Roman" w:cs="Times New Roman"/>
          <w:color w:val="000000"/>
          <w:szCs w:val="24"/>
        </w:rPr>
        <w:tab/>
        <w:t xml:space="preserve">tag </w:t>
      </w:r>
      <w:r w:rsidRPr="00C429A9">
        <w:rPr>
          <w:rFonts w:ascii="Consolas" w:eastAsia="Times New Roman" w:hAnsi="Consolas" w:cs="Times New Roman"/>
          <w:color w:val="0000FF"/>
          <w:sz w:val="19"/>
          <w:szCs w:val="19"/>
          <w:shd w:val="clear" w:color="auto" w:fill="FFFFFF"/>
        </w:rPr>
        <w:t>&lt;</w:t>
      </w:r>
      <w:r w:rsidRPr="00C429A9">
        <w:rPr>
          <w:rFonts w:ascii="Courier New" w:eastAsia="Times New Roman" w:hAnsi="Courier New" w:cs="Courier New"/>
          <w:color w:val="0070C0"/>
          <w:sz w:val="20"/>
          <w:szCs w:val="20"/>
        </w:rPr>
        <w:t>OrganizationCA</w:t>
      </w:r>
      <w:r w:rsidRPr="00C429A9">
        <w:rPr>
          <w:rFonts w:ascii="Consolas" w:eastAsia="Times New Roman" w:hAnsi="Consolas" w:cs="Times New Roman"/>
          <w:color w:val="0000FF"/>
          <w:sz w:val="19"/>
          <w:szCs w:val="19"/>
          <w:shd w:val="clear" w:color="auto" w:fill="FFFFFF"/>
        </w:rPr>
        <w:t>&gt;</w:t>
      </w:r>
      <w:r w:rsidRPr="00C429A9">
        <w:rPr>
          <w:rFonts w:eastAsia="Times New Roman" w:cs="Times New Roman"/>
          <w:color w:val="000000"/>
          <w:szCs w:val="24"/>
        </w:rPr>
        <w:t>: Nhà cung cấp chứng thư</w:t>
      </w:r>
    </w:p>
    <w:p w14:paraId="3CCA3AA2" w14:textId="77777777" w:rsidR="00C9335C" w:rsidRPr="00C429A9" w:rsidRDefault="00C9335C" w:rsidP="00C9335C">
      <w:pPr>
        <w:spacing w:line="240" w:lineRule="auto"/>
        <w:ind w:left="2160"/>
        <w:rPr>
          <w:rFonts w:eastAsia="Times New Roman" w:cs="Times New Roman"/>
          <w:szCs w:val="24"/>
        </w:rPr>
      </w:pPr>
      <w:r w:rsidRPr="00C429A9">
        <w:rPr>
          <w:rFonts w:eastAsia="Times New Roman" w:cs="Times New Roman"/>
          <w:color w:val="000000"/>
          <w:szCs w:val="24"/>
        </w:rPr>
        <w:t xml:space="preserve">tag </w:t>
      </w:r>
      <w:r w:rsidRPr="00C429A9">
        <w:rPr>
          <w:rFonts w:ascii="Consolas" w:eastAsia="Times New Roman" w:hAnsi="Consolas" w:cs="Times New Roman"/>
          <w:color w:val="0000FF"/>
          <w:sz w:val="19"/>
          <w:szCs w:val="19"/>
          <w:shd w:val="clear" w:color="auto" w:fill="FFFFFF"/>
        </w:rPr>
        <w:t>&lt;</w:t>
      </w:r>
      <w:r w:rsidRPr="00C429A9">
        <w:rPr>
          <w:rFonts w:ascii="Courier New" w:eastAsia="Times New Roman" w:hAnsi="Courier New" w:cs="Courier New"/>
          <w:color w:val="0070C0"/>
          <w:sz w:val="20"/>
          <w:szCs w:val="20"/>
        </w:rPr>
        <w:t>Status</w:t>
      </w:r>
      <w:r w:rsidRPr="00C429A9">
        <w:rPr>
          <w:rFonts w:ascii="Consolas" w:eastAsia="Times New Roman" w:hAnsi="Consolas" w:cs="Times New Roman"/>
          <w:color w:val="0000FF"/>
          <w:sz w:val="19"/>
          <w:szCs w:val="19"/>
          <w:shd w:val="clear" w:color="auto" w:fill="FFFFFF"/>
        </w:rPr>
        <w:t>&gt;</w:t>
      </w:r>
      <w:r w:rsidRPr="00C429A9">
        <w:rPr>
          <w:rFonts w:eastAsia="Times New Roman" w:cs="Times New Roman"/>
          <w:color w:val="000000"/>
          <w:szCs w:val="24"/>
        </w:rPr>
        <w:t>: Trạng thái chứng thư (0-chưa sử dụng, 1-đang sử dụng)</w:t>
      </w:r>
    </w:p>
    <w:p w14:paraId="35383816" w14:textId="77777777" w:rsidR="00C9335C" w:rsidRPr="00C429A9" w:rsidRDefault="00C9335C" w:rsidP="00C9335C">
      <w:pPr>
        <w:spacing w:line="240" w:lineRule="auto"/>
        <w:ind w:left="2160"/>
        <w:rPr>
          <w:rFonts w:eastAsia="Times New Roman" w:cs="Times New Roman"/>
          <w:szCs w:val="24"/>
        </w:rPr>
      </w:pPr>
      <w:r w:rsidRPr="00C429A9">
        <w:rPr>
          <w:rFonts w:eastAsia="Times New Roman" w:cs="Times New Roman"/>
          <w:color w:val="000000"/>
          <w:szCs w:val="24"/>
        </w:rPr>
        <w:t xml:space="preserve">tag </w:t>
      </w:r>
      <w:r w:rsidRPr="00C429A9">
        <w:rPr>
          <w:rFonts w:ascii="Consolas" w:eastAsia="Times New Roman" w:hAnsi="Consolas" w:cs="Times New Roman"/>
          <w:color w:val="0000FF"/>
          <w:sz w:val="19"/>
          <w:szCs w:val="19"/>
          <w:shd w:val="clear" w:color="auto" w:fill="FFFFFF"/>
        </w:rPr>
        <w:t>&lt;</w:t>
      </w:r>
      <w:r w:rsidRPr="00C429A9">
        <w:rPr>
          <w:rFonts w:ascii="Courier New" w:eastAsia="Times New Roman" w:hAnsi="Courier New" w:cs="Courier New"/>
          <w:color w:val="0070C0"/>
          <w:sz w:val="20"/>
          <w:szCs w:val="20"/>
        </w:rPr>
        <w:t>CertType</w:t>
      </w:r>
      <w:r w:rsidRPr="00C429A9">
        <w:rPr>
          <w:rFonts w:ascii="Consolas" w:eastAsia="Times New Roman" w:hAnsi="Consolas" w:cs="Times New Roman"/>
          <w:color w:val="0000FF"/>
          <w:sz w:val="19"/>
          <w:szCs w:val="19"/>
          <w:shd w:val="clear" w:color="auto" w:fill="FFFFFF"/>
        </w:rPr>
        <w:t>&gt;</w:t>
      </w:r>
      <w:r w:rsidRPr="00C429A9">
        <w:rPr>
          <w:rFonts w:eastAsia="Times New Roman" w:cs="Times New Roman"/>
          <w:color w:val="000000"/>
          <w:szCs w:val="24"/>
        </w:rPr>
        <w:t>: Loại chứng thư (1-token; 6-SmartCA)</w:t>
      </w:r>
    </w:p>
    <w:p w14:paraId="48CC78A9" w14:textId="77777777" w:rsidR="00C9335C" w:rsidRDefault="00C9335C" w:rsidP="00C9335C">
      <w:pPr>
        <w:pStyle w:val="Heading3"/>
      </w:pPr>
      <w:bookmarkStart w:id="29" w:name="_Toc101427478"/>
      <w:r>
        <w:rPr>
          <w:lang w:val="en-US"/>
        </w:rPr>
        <w:t>Thay đổi mật khẩu</w:t>
      </w:r>
      <w:bookmarkEnd w:id="29"/>
    </w:p>
    <w:p w14:paraId="673DCEF9" w14:textId="77777777" w:rsidR="00C9335C" w:rsidRPr="00722131" w:rsidRDefault="00C9335C" w:rsidP="00C9335C">
      <w:pPr>
        <w:spacing w:after="0" w:line="240" w:lineRule="auto"/>
        <w:ind w:right="14"/>
        <w:rPr>
          <w:rFonts w:eastAsia="Times New Roman" w:cs="Times New Roman"/>
          <w:szCs w:val="24"/>
        </w:rPr>
      </w:pPr>
      <w:r w:rsidRPr="00722131">
        <w:rPr>
          <w:rFonts w:eastAsia="Times New Roman" w:cs="Times New Roman"/>
          <w:color w:val="000000"/>
          <w:szCs w:val="24"/>
        </w:rPr>
        <w:t>URL</w:t>
      </w:r>
    </w:p>
    <w:p w14:paraId="493A0FA8" w14:textId="77777777" w:rsidR="00C9335C" w:rsidRPr="00722131" w:rsidRDefault="00C9335C" w:rsidP="00C9335C">
      <w:pPr>
        <w:spacing w:after="0" w:line="240" w:lineRule="auto"/>
        <w:ind w:right="14"/>
        <w:rPr>
          <w:rFonts w:eastAsia="Times New Roman" w:cs="Times New Roman"/>
          <w:szCs w:val="24"/>
        </w:rPr>
      </w:pPr>
      <w:r w:rsidRPr="00722131">
        <w:rPr>
          <w:rFonts w:eastAsia="Times New Roman" w:cs="Times New Roman"/>
          <w:color w:val="000000"/>
          <w:szCs w:val="24"/>
        </w:rPr>
        <w:tab/>
        <w:t xml:space="preserve"> String </w:t>
      </w:r>
      <w:r w:rsidRPr="00722131">
        <w:rPr>
          <w:rFonts w:eastAsia="Times New Roman" w:cs="Times New Roman"/>
          <w:b/>
          <w:bCs/>
          <w:color w:val="000000"/>
          <w:szCs w:val="24"/>
        </w:rPr>
        <w:t>resetPassword</w:t>
      </w:r>
      <w:r w:rsidRPr="00722131">
        <w:rPr>
          <w:rFonts w:eastAsia="Times New Roman" w:cs="Times New Roman"/>
          <w:color w:val="000000"/>
          <w:szCs w:val="24"/>
        </w:rPr>
        <w:t>(string Account, string oldPass, string newPass)</w:t>
      </w:r>
    </w:p>
    <w:p w14:paraId="53777AC5" w14:textId="77777777" w:rsidR="00C9335C" w:rsidRPr="00722131" w:rsidRDefault="00C9335C" w:rsidP="00C9335C">
      <w:pPr>
        <w:spacing w:after="0" w:line="240" w:lineRule="auto"/>
        <w:ind w:right="14"/>
        <w:rPr>
          <w:rFonts w:eastAsia="Times New Roman" w:cs="Times New Roman"/>
          <w:szCs w:val="24"/>
        </w:rPr>
      </w:pPr>
      <w:r w:rsidRPr="00722131">
        <w:rPr>
          <w:rFonts w:eastAsia="Times New Roman" w:cs="Times New Roman"/>
          <w:color w:val="000000"/>
          <w:szCs w:val="24"/>
        </w:rPr>
        <w:t>DESCRIPTION</w:t>
      </w:r>
    </w:p>
    <w:p w14:paraId="29ADB022" w14:textId="77777777" w:rsidR="00C9335C" w:rsidRPr="00722131" w:rsidRDefault="00C9335C" w:rsidP="00C9335C">
      <w:pPr>
        <w:spacing w:after="0" w:line="240" w:lineRule="auto"/>
        <w:ind w:right="14"/>
        <w:rPr>
          <w:rFonts w:eastAsia="Times New Roman" w:cs="Times New Roman"/>
          <w:szCs w:val="24"/>
        </w:rPr>
      </w:pPr>
      <w:r w:rsidRPr="00722131">
        <w:rPr>
          <w:rFonts w:eastAsia="Times New Roman" w:cs="Times New Roman"/>
          <w:color w:val="000000"/>
          <w:szCs w:val="24"/>
        </w:rPr>
        <w:tab/>
        <w:t>Đây là web service thay đổi mật khẩu.</w:t>
      </w:r>
    </w:p>
    <w:p w14:paraId="074AD6A8" w14:textId="77777777" w:rsidR="00C9335C" w:rsidRPr="00722131" w:rsidRDefault="00C9335C" w:rsidP="00C9335C">
      <w:pPr>
        <w:spacing w:after="0" w:line="240" w:lineRule="auto"/>
        <w:ind w:right="14"/>
        <w:rPr>
          <w:rFonts w:eastAsia="Times New Roman" w:cs="Times New Roman"/>
          <w:szCs w:val="24"/>
        </w:rPr>
      </w:pPr>
      <w:r w:rsidRPr="00722131">
        <w:rPr>
          <w:rFonts w:eastAsia="Times New Roman" w:cs="Times New Roman"/>
          <w:color w:val="000000"/>
          <w:szCs w:val="24"/>
        </w:rPr>
        <w:t>HTTP METHOD</w:t>
      </w:r>
    </w:p>
    <w:p w14:paraId="5D199763" w14:textId="77777777" w:rsidR="00C9335C" w:rsidRPr="00722131" w:rsidRDefault="00C9335C" w:rsidP="00C9335C">
      <w:pPr>
        <w:spacing w:after="0" w:line="240" w:lineRule="auto"/>
        <w:ind w:right="14"/>
        <w:rPr>
          <w:rFonts w:eastAsia="Times New Roman" w:cs="Times New Roman"/>
          <w:szCs w:val="24"/>
        </w:rPr>
      </w:pPr>
      <w:r w:rsidRPr="00722131">
        <w:rPr>
          <w:rFonts w:eastAsia="Times New Roman" w:cs="Times New Roman"/>
          <w:color w:val="000000"/>
          <w:szCs w:val="24"/>
        </w:rPr>
        <w:tab/>
      </w:r>
      <w:r w:rsidRPr="00722131">
        <w:rPr>
          <w:rFonts w:eastAsia="Times New Roman" w:cs="Times New Roman"/>
          <w:color w:val="000000"/>
          <w:szCs w:val="24"/>
        </w:rPr>
        <w:tab/>
        <w:t>POST</w:t>
      </w:r>
    </w:p>
    <w:p w14:paraId="39D19F2F" w14:textId="77777777" w:rsidR="00C9335C" w:rsidRPr="00722131" w:rsidRDefault="00C9335C" w:rsidP="00C9335C">
      <w:pPr>
        <w:spacing w:after="0" w:line="240" w:lineRule="auto"/>
        <w:ind w:right="14"/>
        <w:rPr>
          <w:rFonts w:eastAsia="Times New Roman" w:cs="Times New Roman"/>
          <w:szCs w:val="24"/>
        </w:rPr>
      </w:pPr>
      <w:r w:rsidRPr="00722131">
        <w:rPr>
          <w:rFonts w:eastAsia="Times New Roman" w:cs="Times New Roman"/>
          <w:color w:val="000000"/>
          <w:szCs w:val="24"/>
        </w:rPr>
        <w:t>REQUEST BODY</w:t>
      </w:r>
    </w:p>
    <w:p w14:paraId="39D4AF55" w14:textId="77777777" w:rsidR="00C9335C" w:rsidRPr="00722131" w:rsidRDefault="00C9335C" w:rsidP="00C9335C">
      <w:pPr>
        <w:numPr>
          <w:ilvl w:val="0"/>
          <w:numId w:val="30"/>
        </w:numPr>
        <w:spacing w:after="0" w:line="240" w:lineRule="auto"/>
        <w:ind w:left="1080"/>
        <w:jc w:val="both"/>
        <w:textAlignment w:val="baseline"/>
        <w:rPr>
          <w:rFonts w:eastAsia="Times New Roman" w:cs="Times New Roman"/>
          <w:b/>
          <w:bCs/>
          <w:color w:val="000000"/>
          <w:szCs w:val="24"/>
          <w:u w:val="single"/>
        </w:rPr>
      </w:pPr>
      <w:r w:rsidRPr="00722131">
        <w:rPr>
          <w:rFonts w:eastAsia="Times New Roman" w:cs="Times New Roman"/>
          <w:b/>
          <w:bCs/>
          <w:color w:val="000000"/>
          <w:szCs w:val="24"/>
        </w:rPr>
        <w:t>Account</w:t>
      </w:r>
      <w:r w:rsidRPr="00722131">
        <w:rPr>
          <w:rFonts w:eastAsia="Times New Roman" w:cs="Times New Roman"/>
          <w:color w:val="000000"/>
          <w:szCs w:val="24"/>
        </w:rPr>
        <w:t>: Tên tài khoản được cấp phát cho khách hàng để đăng nhập vào hệ thống.</w:t>
      </w:r>
      <w:r w:rsidRPr="00722131">
        <w:rPr>
          <w:rFonts w:eastAsia="Times New Roman" w:cs="Times New Roman"/>
          <w:b/>
          <w:bCs/>
          <w:color w:val="000000"/>
          <w:szCs w:val="24"/>
          <w:u w:val="single"/>
        </w:rPr>
        <w:t>  </w:t>
      </w:r>
    </w:p>
    <w:p w14:paraId="2F5720E1" w14:textId="77777777" w:rsidR="00C9335C" w:rsidRPr="00722131" w:rsidRDefault="00C9335C" w:rsidP="00C9335C">
      <w:pPr>
        <w:numPr>
          <w:ilvl w:val="0"/>
          <w:numId w:val="30"/>
        </w:numPr>
        <w:spacing w:after="0" w:line="240" w:lineRule="auto"/>
        <w:ind w:left="1080"/>
        <w:jc w:val="both"/>
        <w:textAlignment w:val="baseline"/>
        <w:rPr>
          <w:rFonts w:eastAsia="Times New Roman" w:cs="Times New Roman"/>
          <w:b/>
          <w:bCs/>
          <w:color w:val="000000"/>
          <w:szCs w:val="24"/>
          <w:u w:val="single"/>
        </w:rPr>
      </w:pPr>
      <w:r w:rsidRPr="00722131">
        <w:rPr>
          <w:rFonts w:eastAsia="Times New Roman" w:cs="Times New Roman"/>
          <w:b/>
          <w:bCs/>
          <w:color w:val="000000"/>
          <w:szCs w:val="24"/>
        </w:rPr>
        <w:t>oldPass</w:t>
      </w:r>
      <w:r w:rsidRPr="00722131">
        <w:rPr>
          <w:rFonts w:eastAsia="Times New Roman" w:cs="Times New Roman"/>
          <w:color w:val="000000"/>
          <w:szCs w:val="24"/>
        </w:rPr>
        <w:t>: mật khẩu cũ.</w:t>
      </w:r>
    </w:p>
    <w:p w14:paraId="3C9518C7" w14:textId="77777777" w:rsidR="00C9335C" w:rsidRPr="00722131" w:rsidRDefault="00C9335C" w:rsidP="00C9335C">
      <w:pPr>
        <w:numPr>
          <w:ilvl w:val="0"/>
          <w:numId w:val="30"/>
        </w:numPr>
        <w:spacing w:after="0" w:line="240" w:lineRule="auto"/>
        <w:ind w:left="1080"/>
        <w:jc w:val="both"/>
        <w:textAlignment w:val="baseline"/>
        <w:rPr>
          <w:rFonts w:eastAsia="Times New Roman" w:cs="Times New Roman"/>
          <w:b/>
          <w:bCs/>
          <w:color w:val="000000"/>
          <w:szCs w:val="24"/>
          <w:u w:val="single"/>
        </w:rPr>
      </w:pPr>
      <w:r w:rsidRPr="00722131">
        <w:rPr>
          <w:rFonts w:eastAsia="Times New Roman" w:cs="Times New Roman"/>
          <w:b/>
          <w:bCs/>
          <w:color w:val="000000"/>
          <w:szCs w:val="24"/>
        </w:rPr>
        <w:t>newPass</w:t>
      </w:r>
      <w:r w:rsidRPr="00722131">
        <w:rPr>
          <w:rFonts w:eastAsia="Times New Roman" w:cs="Times New Roman"/>
          <w:color w:val="000000"/>
          <w:szCs w:val="24"/>
        </w:rPr>
        <w:t>: mật khẩu mới.</w:t>
      </w:r>
    </w:p>
    <w:p w14:paraId="3EE4573F" w14:textId="77777777" w:rsidR="00C9335C" w:rsidRPr="00722131" w:rsidRDefault="00C9335C" w:rsidP="00C9335C">
      <w:pPr>
        <w:spacing w:after="0" w:line="240" w:lineRule="auto"/>
        <w:ind w:right="14"/>
        <w:rPr>
          <w:rFonts w:eastAsia="Times New Roman" w:cs="Times New Roman"/>
          <w:szCs w:val="24"/>
        </w:rPr>
      </w:pPr>
      <w:r w:rsidRPr="00722131">
        <w:rPr>
          <w:rFonts w:eastAsia="Times New Roman" w:cs="Times New Roman"/>
          <w:color w:val="000000"/>
          <w:szCs w:val="24"/>
        </w:rPr>
        <w:t>RETURNS</w:t>
      </w:r>
    </w:p>
    <w:tbl>
      <w:tblPr>
        <w:tblW w:w="0" w:type="auto"/>
        <w:tblCellMar>
          <w:top w:w="15" w:type="dxa"/>
          <w:left w:w="15" w:type="dxa"/>
          <w:bottom w:w="15" w:type="dxa"/>
          <w:right w:w="15" w:type="dxa"/>
        </w:tblCellMar>
        <w:tblLook w:val="04A0" w:firstRow="1" w:lastRow="0" w:firstColumn="1" w:lastColumn="0" w:noHBand="0" w:noVBand="1"/>
      </w:tblPr>
      <w:tblGrid>
        <w:gridCol w:w="2044"/>
        <w:gridCol w:w="5021"/>
        <w:gridCol w:w="2104"/>
      </w:tblGrid>
      <w:tr w:rsidR="00C9335C" w:rsidRPr="00722131" w14:paraId="2E4308FD" w14:textId="77777777" w:rsidTr="00266047">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58F3D444" w14:textId="77777777" w:rsidR="00C9335C" w:rsidRPr="00722131" w:rsidRDefault="00C9335C" w:rsidP="00266047">
            <w:pPr>
              <w:spacing w:after="200" w:line="240" w:lineRule="auto"/>
              <w:ind w:left="720"/>
              <w:rPr>
                <w:rFonts w:eastAsia="Times New Roman" w:cs="Times New Roman"/>
                <w:szCs w:val="24"/>
              </w:rPr>
            </w:pPr>
            <w:r w:rsidRPr="00722131">
              <w:rPr>
                <w:rFonts w:eastAsia="Times New Roman" w:cs="Times New Roman"/>
                <w:color w:val="000000"/>
                <w:szCs w:val="24"/>
              </w:rPr>
              <w:t>Kết quả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1D232061" w14:textId="77777777" w:rsidR="00C9335C" w:rsidRPr="00722131" w:rsidRDefault="00C9335C" w:rsidP="00266047">
            <w:pPr>
              <w:spacing w:after="200" w:line="240" w:lineRule="auto"/>
              <w:ind w:left="720"/>
              <w:rPr>
                <w:rFonts w:eastAsia="Times New Roman" w:cs="Times New Roman"/>
                <w:szCs w:val="24"/>
              </w:rPr>
            </w:pPr>
            <w:r w:rsidRPr="00722131">
              <w:rPr>
                <w:rFonts w:eastAsia="Times New Roman" w:cs="Times New Roman"/>
                <w:color w:val="000000"/>
                <w:szCs w:val="24"/>
              </w:rPr>
              <w:t>Mô tả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679DDD63" w14:textId="77777777" w:rsidR="00C9335C" w:rsidRPr="00722131" w:rsidRDefault="00C9335C" w:rsidP="00266047">
            <w:pPr>
              <w:spacing w:after="200" w:line="240" w:lineRule="auto"/>
              <w:ind w:left="720"/>
              <w:rPr>
                <w:rFonts w:eastAsia="Times New Roman" w:cs="Times New Roman"/>
                <w:szCs w:val="24"/>
              </w:rPr>
            </w:pPr>
            <w:r w:rsidRPr="00722131">
              <w:rPr>
                <w:rFonts w:eastAsia="Times New Roman" w:cs="Times New Roman"/>
                <w:color w:val="000000"/>
                <w:szCs w:val="24"/>
              </w:rPr>
              <w:t>Ghi chú</w:t>
            </w:r>
          </w:p>
        </w:tc>
      </w:tr>
      <w:tr w:rsidR="00C9335C" w:rsidRPr="00722131" w14:paraId="3F920895"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CBCAC92" w14:textId="77777777" w:rsidR="00C9335C" w:rsidRPr="00722131" w:rsidRDefault="00C9335C" w:rsidP="00266047">
            <w:pPr>
              <w:spacing w:after="0" w:line="240" w:lineRule="auto"/>
              <w:rPr>
                <w:rFonts w:eastAsia="Times New Roman" w:cs="Times New Roman"/>
                <w:szCs w:val="24"/>
              </w:rPr>
            </w:pPr>
            <w:r w:rsidRPr="00722131">
              <w:rPr>
                <w:rFonts w:eastAsia="Times New Roman" w:cs="Times New Roman"/>
                <w:color w:val="000000"/>
                <w:szCs w:val="24"/>
              </w:rPr>
              <w:t>MSG_Update_006</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D355500" w14:textId="77777777" w:rsidR="00C9335C" w:rsidRPr="00722131" w:rsidRDefault="00C9335C" w:rsidP="00266047">
            <w:pPr>
              <w:spacing w:after="0" w:line="240" w:lineRule="auto"/>
              <w:rPr>
                <w:rFonts w:eastAsia="Times New Roman" w:cs="Times New Roman"/>
                <w:szCs w:val="24"/>
              </w:rPr>
            </w:pPr>
            <w:r w:rsidRPr="00722131">
              <w:rPr>
                <w:rFonts w:eastAsia="Times New Roman" w:cs="Times New Roman"/>
                <w:color w:val="000000"/>
                <w:szCs w:val="24"/>
              </w:rPr>
              <w:t>Mật khẩu không được để trống.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20AB36D" w14:textId="77777777" w:rsidR="00C9335C" w:rsidRPr="00722131" w:rsidRDefault="00C9335C" w:rsidP="00266047">
            <w:pPr>
              <w:spacing w:after="0" w:line="240" w:lineRule="auto"/>
              <w:rPr>
                <w:rFonts w:eastAsia="Times New Roman" w:cs="Times New Roman"/>
                <w:szCs w:val="24"/>
              </w:rPr>
            </w:pPr>
          </w:p>
        </w:tc>
      </w:tr>
      <w:tr w:rsidR="00C9335C" w:rsidRPr="00722131" w14:paraId="0816F250"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0600781" w14:textId="77777777" w:rsidR="00C9335C" w:rsidRPr="00722131" w:rsidRDefault="00C9335C" w:rsidP="00266047">
            <w:pPr>
              <w:spacing w:after="0" w:line="240" w:lineRule="auto"/>
              <w:rPr>
                <w:rFonts w:eastAsia="Times New Roman" w:cs="Times New Roman"/>
                <w:szCs w:val="24"/>
              </w:rPr>
            </w:pPr>
            <w:r w:rsidRPr="00722131">
              <w:rPr>
                <w:rFonts w:eastAsia="Times New Roman" w:cs="Times New Roman"/>
                <w:color w:val="000000"/>
                <w:szCs w:val="24"/>
              </w:rPr>
              <w:lastRenderedPageBreak/>
              <w:t>MSG_Update_001</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F0CD5B9" w14:textId="77777777" w:rsidR="00C9335C" w:rsidRPr="00722131" w:rsidRDefault="00C9335C" w:rsidP="00266047">
            <w:pPr>
              <w:spacing w:after="0" w:line="240" w:lineRule="auto"/>
              <w:rPr>
                <w:rFonts w:eastAsia="Times New Roman" w:cs="Times New Roman"/>
                <w:szCs w:val="24"/>
              </w:rPr>
            </w:pPr>
            <w:r w:rsidRPr="00722131">
              <w:rPr>
                <w:rFonts w:eastAsia="Times New Roman" w:cs="Times New Roman"/>
                <w:color w:val="000000"/>
                <w:szCs w:val="24"/>
              </w:rPr>
              <w:t>Không tìm thấy thông tin tài khoản.</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A700FB3" w14:textId="77777777" w:rsidR="00C9335C" w:rsidRPr="00722131" w:rsidRDefault="00C9335C" w:rsidP="00266047">
            <w:pPr>
              <w:spacing w:after="0" w:line="240" w:lineRule="auto"/>
              <w:rPr>
                <w:rFonts w:eastAsia="Times New Roman" w:cs="Times New Roman"/>
                <w:szCs w:val="24"/>
              </w:rPr>
            </w:pPr>
          </w:p>
        </w:tc>
      </w:tr>
      <w:tr w:rsidR="00C9335C" w:rsidRPr="00722131" w14:paraId="05CB048A"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35AA7F3" w14:textId="77777777" w:rsidR="00C9335C" w:rsidRPr="00722131" w:rsidRDefault="00C9335C" w:rsidP="00266047">
            <w:pPr>
              <w:spacing w:after="0" w:line="240" w:lineRule="auto"/>
              <w:rPr>
                <w:rFonts w:eastAsia="Times New Roman" w:cs="Times New Roman"/>
                <w:szCs w:val="24"/>
              </w:rPr>
            </w:pPr>
            <w:r w:rsidRPr="00722131">
              <w:rPr>
                <w:rFonts w:eastAsia="Times New Roman" w:cs="Times New Roman"/>
                <w:color w:val="000000"/>
                <w:szCs w:val="24"/>
              </w:rPr>
              <w:t>MSG_Update_004</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7E9FAA7" w14:textId="77777777" w:rsidR="00C9335C" w:rsidRPr="00722131" w:rsidRDefault="00C9335C" w:rsidP="00266047">
            <w:pPr>
              <w:spacing w:after="0" w:line="240" w:lineRule="auto"/>
              <w:rPr>
                <w:rFonts w:eastAsia="Times New Roman" w:cs="Times New Roman"/>
                <w:szCs w:val="24"/>
              </w:rPr>
            </w:pPr>
            <w:r w:rsidRPr="00722131">
              <w:rPr>
                <w:rFonts w:eastAsia="Times New Roman" w:cs="Times New Roman"/>
                <w:color w:val="000000"/>
                <w:szCs w:val="24"/>
              </w:rPr>
              <w:t>Mật khẩu cũ không chính xác.</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641CFBA" w14:textId="77777777" w:rsidR="00C9335C" w:rsidRPr="00722131" w:rsidRDefault="00C9335C" w:rsidP="00266047">
            <w:pPr>
              <w:spacing w:after="0" w:line="240" w:lineRule="auto"/>
              <w:rPr>
                <w:rFonts w:eastAsia="Times New Roman" w:cs="Times New Roman"/>
                <w:szCs w:val="24"/>
              </w:rPr>
            </w:pPr>
          </w:p>
        </w:tc>
      </w:tr>
      <w:tr w:rsidR="00C9335C" w:rsidRPr="00722131" w14:paraId="700C743C"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879E02C" w14:textId="77777777" w:rsidR="00C9335C" w:rsidRPr="00722131" w:rsidRDefault="00C9335C" w:rsidP="00266047">
            <w:pPr>
              <w:spacing w:after="0" w:line="240" w:lineRule="auto"/>
              <w:rPr>
                <w:rFonts w:eastAsia="Times New Roman" w:cs="Times New Roman"/>
                <w:szCs w:val="24"/>
              </w:rPr>
            </w:pPr>
            <w:r w:rsidRPr="00722131">
              <w:rPr>
                <w:rFonts w:eastAsia="Times New Roman" w:cs="Times New Roman"/>
                <w:color w:val="000000"/>
                <w:szCs w:val="24"/>
              </w:rPr>
              <w:t>MSG_Update_003</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699E11C" w14:textId="77777777" w:rsidR="00C9335C" w:rsidRPr="00722131" w:rsidRDefault="00C9335C" w:rsidP="00266047">
            <w:pPr>
              <w:spacing w:after="0" w:line="240" w:lineRule="auto"/>
              <w:rPr>
                <w:rFonts w:eastAsia="Times New Roman" w:cs="Times New Roman"/>
                <w:szCs w:val="24"/>
              </w:rPr>
            </w:pPr>
            <w:r w:rsidRPr="00722131">
              <w:rPr>
                <w:rFonts w:eastAsia="Times New Roman" w:cs="Times New Roman"/>
                <w:color w:val="000000"/>
                <w:szCs w:val="24"/>
              </w:rPr>
              <w:t>Mật khẩu mới không được trùng với mật khẩu cũ.</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85DC2F1" w14:textId="77777777" w:rsidR="00C9335C" w:rsidRPr="00722131" w:rsidRDefault="00C9335C" w:rsidP="00266047">
            <w:pPr>
              <w:spacing w:after="0" w:line="240" w:lineRule="auto"/>
              <w:rPr>
                <w:rFonts w:eastAsia="Times New Roman" w:cs="Times New Roman"/>
                <w:szCs w:val="24"/>
              </w:rPr>
            </w:pPr>
          </w:p>
        </w:tc>
      </w:tr>
      <w:tr w:rsidR="00C9335C" w:rsidRPr="00722131" w14:paraId="567C1582" w14:textId="77777777" w:rsidTr="00266047">
        <w:trPr>
          <w:trHeight w:val="413"/>
        </w:trPr>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8D41616" w14:textId="77777777" w:rsidR="00C9335C" w:rsidRPr="00722131" w:rsidRDefault="00C9335C" w:rsidP="00266047">
            <w:pPr>
              <w:spacing w:after="0" w:line="240" w:lineRule="auto"/>
              <w:rPr>
                <w:rFonts w:eastAsia="Times New Roman" w:cs="Times New Roman"/>
                <w:szCs w:val="24"/>
              </w:rPr>
            </w:pPr>
            <w:r w:rsidRPr="00722131">
              <w:rPr>
                <w:rFonts w:eastAsia="Times New Roman" w:cs="Times New Roman"/>
                <w:color w:val="000000"/>
                <w:szCs w:val="24"/>
              </w:rPr>
              <w:t>MSG_Update_005</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B60203B" w14:textId="77777777" w:rsidR="00C9335C" w:rsidRPr="00722131" w:rsidRDefault="00C9335C" w:rsidP="00266047">
            <w:pPr>
              <w:spacing w:after="0" w:line="240" w:lineRule="auto"/>
              <w:rPr>
                <w:rFonts w:eastAsia="Times New Roman" w:cs="Times New Roman"/>
                <w:szCs w:val="24"/>
              </w:rPr>
            </w:pPr>
            <w:r w:rsidRPr="00722131">
              <w:rPr>
                <w:rFonts w:eastAsia="Times New Roman" w:cs="Times New Roman"/>
                <w:color w:val="000000"/>
                <w:szCs w:val="24"/>
              </w:rPr>
              <w:t>Có lỗi xảy ra</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1C17A42" w14:textId="77777777" w:rsidR="00C9335C" w:rsidRPr="00722131" w:rsidRDefault="00C9335C" w:rsidP="00266047">
            <w:pPr>
              <w:spacing w:after="0" w:line="240" w:lineRule="auto"/>
              <w:jc w:val="both"/>
              <w:rPr>
                <w:rFonts w:eastAsia="Times New Roman" w:cs="Times New Roman"/>
                <w:szCs w:val="24"/>
              </w:rPr>
            </w:pPr>
            <w:r w:rsidRPr="00722131">
              <w:rPr>
                <w:rFonts w:eastAsia="Times New Roman" w:cs="Times New Roman"/>
                <w:color w:val="000000"/>
                <w:szCs w:val="24"/>
              </w:rPr>
              <w:t>Lỗi không xác định</w:t>
            </w:r>
          </w:p>
        </w:tc>
      </w:tr>
      <w:tr w:rsidR="00C9335C" w:rsidRPr="00722131" w14:paraId="185D1F52"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1520CC4" w14:textId="77777777" w:rsidR="00C9335C" w:rsidRPr="00722131" w:rsidRDefault="00C9335C" w:rsidP="00266047">
            <w:pPr>
              <w:spacing w:after="0" w:line="240" w:lineRule="auto"/>
              <w:jc w:val="both"/>
              <w:rPr>
                <w:rFonts w:eastAsia="Times New Roman" w:cs="Times New Roman"/>
                <w:szCs w:val="24"/>
              </w:rPr>
            </w:pPr>
            <w:r w:rsidRPr="00722131">
              <w:rPr>
                <w:rFonts w:eastAsia="Times New Roman" w:cs="Times New Roman"/>
                <w:color w:val="000000"/>
                <w:szCs w:val="24"/>
              </w:rPr>
              <w:t>MSG_Update_002</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3C0B4A9" w14:textId="77777777" w:rsidR="00C9335C" w:rsidRPr="00722131" w:rsidRDefault="00C9335C" w:rsidP="00266047">
            <w:pPr>
              <w:spacing w:after="0" w:line="240" w:lineRule="auto"/>
              <w:rPr>
                <w:rFonts w:eastAsia="Times New Roman" w:cs="Times New Roman"/>
                <w:szCs w:val="24"/>
              </w:rPr>
            </w:pPr>
            <w:r w:rsidRPr="00722131">
              <w:rPr>
                <w:rFonts w:eastAsia="Times New Roman" w:cs="Times New Roman"/>
                <w:color w:val="000000"/>
                <w:szCs w:val="24"/>
              </w:rPr>
              <w:t>Thay đổi mật khẩu thành công.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2DFA22B" w14:textId="77777777" w:rsidR="00C9335C" w:rsidRPr="00722131" w:rsidRDefault="00C9335C" w:rsidP="00266047">
            <w:pPr>
              <w:spacing w:after="0" w:line="240" w:lineRule="auto"/>
              <w:rPr>
                <w:rFonts w:eastAsia="Times New Roman" w:cs="Times New Roman"/>
                <w:szCs w:val="24"/>
              </w:rPr>
            </w:pPr>
          </w:p>
        </w:tc>
      </w:tr>
    </w:tbl>
    <w:p w14:paraId="47873C25" w14:textId="77777777" w:rsidR="00C9335C" w:rsidRPr="00C26352" w:rsidRDefault="00C9335C" w:rsidP="00C9335C">
      <w:pPr>
        <w:rPr>
          <w:rFonts w:cs="Times New Roman"/>
          <w:szCs w:val="28"/>
        </w:rPr>
      </w:pPr>
    </w:p>
    <w:p w14:paraId="1272DFB7" w14:textId="77777777" w:rsidR="00AC3E5D" w:rsidRDefault="00AC3E5D" w:rsidP="00AC3E5D">
      <w:pPr>
        <w:rPr>
          <w:lang w:eastAsia="x-none"/>
        </w:rPr>
      </w:pPr>
    </w:p>
    <w:p w14:paraId="5BFD3769" w14:textId="77777777" w:rsidR="00AC3E5D" w:rsidRDefault="00AC3E5D" w:rsidP="00AC3E5D">
      <w:pPr>
        <w:pStyle w:val="Heading2"/>
        <w:rPr>
          <w:lang w:val="en-US"/>
        </w:rPr>
      </w:pPr>
      <w:bookmarkStart w:id="30" w:name="_Toc90309018"/>
      <w:r>
        <w:rPr>
          <w:lang w:val="en-US"/>
        </w:rPr>
        <w:t>Nhóm các hàm webservice liên quan đến tra cứu hóa đơn ( PortalService)</w:t>
      </w:r>
      <w:bookmarkEnd w:id="30"/>
    </w:p>
    <w:p w14:paraId="1C439F5F" w14:textId="77777777" w:rsidR="00AC3E5D" w:rsidRDefault="00AC3E5D" w:rsidP="00AC3E5D">
      <w:pPr>
        <w:pStyle w:val="Heading3"/>
      </w:pPr>
      <w:bookmarkStart w:id="31" w:name="_Toc90309019"/>
      <w:r>
        <w:t>Download hóa đơn</w:t>
      </w:r>
      <w:bookmarkEnd w:id="31"/>
    </w:p>
    <w:p w14:paraId="6945CC63" w14:textId="77777777" w:rsidR="00AC3E5D" w:rsidRDefault="00AC3E5D" w:rsidP="00AC3E5D">
      <w:pPr>
        <w:rPr>
          <w:rFonts w:cs="Times New Roman"/>
          <w:szCs w:val="24"/>
        </w:rPr>
      </w:pPr>
      <w:r>
        <w:rPr>
          <w:rFonts w:cs="Times New Roman"/>
          <w:szCs w:val="24"/>
        </w:rPr>
        <w:t>URL</w:t>
      </w:r>
    </w:p>
    <w:p w14:paraId="35BED9BE" w14:textId="77777777" w:rsidR="00AC3E5D" w:rsidRDefault="00AC3E5D" w:rsidP="00AC3E5D">
      <w:pPr>
        <w:spacing w:after="0" w:line="240" w:lineRule="auto"/>
        <w:ind w:left="720"/>
        <w:jc w:val="both"/>
        <w:rPr>
          <w:rFonts w:cs="Times New Roman"/>
          <w:szCs w:val="24"/>
        </w:rPr>
      </w:pPr>
      <w:r w:rsidRPr="004A4DD9">
        <w:rPr>
          <w:rFonts w:cs="Times New Roman"/>
          <w:szCs w:val="24"/>
        </w:rPr>
        <w:t xml:space="preserve">String </w:t>
      </w:r>
      <w:r w:rsidRPr="004A4DD9">
        <w:rPr>
          <w:rFonts w:cs="Times New Roman"/>
          <w:b/>
          <w:szCs w:val="24"/>
        </w:rPr>
        <w:t>downloadInv</w:t>
      </w:r>
      <w:r w:rsidRPr="004A4DD9">
        <w:rPr>
          <w:rFonts w:cs="Times New Roman"/>
          <w:szCs w:val="24"/>
        </w:rPr>
        <w:t>(string invToken, string userName, string userPass)</w:t>
      </w:r>
    </w:p>
    <w:p w14:paraId="75B41773" w14:textId="77777777" w:rsidR="00AC3E5D" w:rsidRPr="004A4DD9" w:rsidRDefault="00AC3E5D" w:rsidP="00AC3E5D">
      <w:pPr>
        <w:spacing w:after="0" w:line="240" w:lineRule="auto"/>
        <w:ind w:left="720"/>
        <w:jc w:val="both"/>
        <w:rPr>
          <w:rFonts w:cs="Times New Roman"/>
          <w:szCs w:val="24"/>
        </w:rPr>
      </w:pPr>
    </w:p>
    <w:p w14:paraId="18F49748" w14:textId="77777777" w:rsidR="00AC3E5D" w:rsidRPr="00593BE8" w:rsidRDefault="00AC3E5D" w:rsidP="00A75803">
      <w:pPr>
        <w:pStyle w:val="N"/>
      </w:pPr>
      <w:r w:rsidRPr="00593BE8">
        <w:t>DESCRIPTION</w:t>
      </w:r>
    </w:p>
    <w:p w14:paraId="7A5C6C69" w14:textId="77777777" w:rsidR="00AC3E5D" w:rsidRDefault="00AC3E5D" w:rsidP="00A75803">
      <w:pPr>
        <w:pStyle w:val="N"/>
      </w:pPr>
      <w:r>
        <w:tab/>
        <w:t>Đây là web service cho phép tải về chuỗi xml của hóa đơn</w:t>
      </w:r>
    </w:p>
    <w:p w14:paraId="46B7EE62" w14:textId="77777777" w:rsidR="00AC3E5D" w:rsidRPr="00007702" w:rsidRDefault="00AC3E5D" w:rsidP="00A75803">
      <w:pPr>
        <w:pStyle w:val="N"/>
      </w:pPr>
      <w:r w:rsidRPr="00663B3E">
        <w:t>HTTP METHOD</w:t>
      </w:r>
    </w:p>
    <w:p w14:paraId="1940F15B" w14:textId="77777777" w:rsidR="00AC3E5D" w:rsidRPr="00007702" w:rsidRDefault="00AC3E5D" w:rsidP="00A75803">
      <w:pPr>
        <w:pStyle w:val="N"/>
        <w:rPr>
          <w:b/>
        </w:rPr>
      </w:pPr>
      <w:r>
        <w:tab/>
      </w:r>
      <w:r w:rsidRPr="00610AFD">
        <w:t>POST</w:t>
      </w:r>
    </w:p>
    <w:p w14:paraId="6B77FC09" w14:textId="77777777" w:rsidR="00AC3E5D" w:rsidRPr="00610AFD" w:rsidRDefault="00AC3E5D" w:rsidP="00A75803">
      <w:pPr>
        <w:pStyle w:val="N"/>
      </w:pPr>
      <w:r w:rsidRPr="00610AFD">
        <w:t>REQUEST BODY</w:t>
      </w:r>
    </w:p>
    <w:p w14:paraId="750CC626" w14:textId="77777777" w:rsidR="00AC3E5D" w:rsidRPr="005C559E"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061A9AC4" w14:textId="77777777" w:rsidR="00AC3E5D" w:rsidRPr="00D82A0A"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 xml:space="preserve">invToken : </w:t>
      </w:r>
      <w:r w:rsidRPr="005C559E">
        <w:rPr>
          <w:rFonts w:cs="Times New Roman"/>
          <w:szCs w:val="24"/>
        </w:rPr>
        <w:t xml:space="preserve">Chuỗi token xác định hóa đơn cần lấy </w:t>
      </w:r>
    </w:p>
    <w:p w14:paraId="45B00787" w14:textId="77777777" w:rsidR="00AC3E5D" w:rsidRPr="005C559E" w:rsidRDefault="00AC3E5D" w:rsidP="00AC3E5D">
      <w:pPr>
        <w:pStyle w:val="ListParagraph"/>
        <w:spacing w:after="0" w:line="360" w:lineRule="auto"/>
        <w:ind w:left="1080"/>
        <w:jc w:val="both"/>
        <w:rPr>
          <w:rFonts w:eastAsia="Calibri" w:cs="Times New Roman"/>
          <w:b/>
          <w:szCs w:val="24"/>
          <w:u w:val="single"/>
        </w:rPr>
      </w:pPr>
    </w:p>
    <w:p w14:paraId="0D1D93F9"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40320089"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42C26756"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37032AB4"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0F8A1AC7" w14:textId="77777777" w:rsidR="00AC3E5D" w:rsidRPr="00660ABB" w:rsidRDefault="00AC3E5D" w:rsidP="001B79C4">
            <w:pPr>
              <w:pStyle w:val="ListParagraph"/>
            </w:pPr>
            <w:r>
              <w:t>Ghi chú</w:t>
            </w:r>
          </w:p>
        </w:tc>
      </w:tr>
      <w:tr w:rsidR="00AC3E5D" w:rsidRPr="00660ABB" w14:paraId="7E7247B3" w14:textId="77777777" w:rsidTr="001B79C4">
        <w:tc>
          <w:tcPr>
            <w:tcW w:w="1710" w:type="dxa"/>
            <w:tcBorders>
              <w:top w:val="single" w:sz="4" w:space="0" w:color="2E74B5"/>
              <w:left w:val="single" w:sz="4" w:space="0" w:color="2E74B5"/>
              <w:right w:val="single" w:sz="4" w:space="0" w:color="2E74B5"/>
            </w:tcBorders>
            <w:shd w:val="clear" w:color="auto" w:fill="auto"/>
          </w:tcPr>
          <w:p w14:paraId="594B631B" w14:textId="77777777" w:rsidR="00AC3E5D" w:rsidRPr="004A4DD9" w:rsidRDefault="00AC3E5D" w:rsidP="001B79C4">
            <w:pPr>
              <w:autoSpaceDE w:val="0"/>
              <w:autoSpaceDN w:val="0"/>
              <w:adjustRightInd w:val="0"/>
              <w:jc w:val="both"/>
              <w:rPr>
                <w:rFonts w:cs="Times New Roman"/>
                <w:sz w:val="19"/>
                <w:szCs w:val="19"/>
              </w:rPr>
            </w:pPr>
            <w:r w:rsidRPr="004A4DD9">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C25ECC2" w14:textId="77777777" w:rsidR="00AC3E5D" w:rsidRPr="004A4DD9" w:rsidRDefault="00AC3E5D" w:rsidP="001B79C4">
            <w:pPr>
              <w:pStyle w:val="ListParagraph"/>
              <w:ind w:left="0"/>
              <w:jc w:val="both"/>
              <w:rPr>
                <w:rFonts w:cs="Times New Roman"/>
              </w:rPr>
            </w:pPr>
            <w:r w:rsidRPr="004A4DD9">
              <w:rPr>
                <w:rFonts w:cs="Times New Roman"/>
              </w:rPr>
              <w:t>Tài khoản đăng nhập sai</w:t>
            </w:r>
            <w:r>
              <w:rPr>
                <w:rFonts w:cs="Times New Roman"/>
              </w:rPr>
              <w:t xml:space="preserve"> hoặc không có quyền ServiceRole</w:t>
            </w:r>
          </w:p>
        </w:tc>
        <w:tc>
          <w:tcPr>
            <w:tcW w:w="2515" w:type="dxa"/>
            <w:tcBorders>
              <w:top w:val="single" w:sz="4" w:space="0" w:color="2E74B5"/>
              <w:left w:val="single" w:sz="4" w:space="0" w:color="2E74B5"/>
              <w:bottom w:val="single" w:sz="4" w:space="0" w:color="2E74B5"/>
              <w:right w:val="single" w:sz="4" w:space="0" w:color="2E74B5"/>
            </w:tcBorders>
          </w:tcPr>
          <w:p w14:paraId="15F8A22D" w14:textId="77777777" w:rsidR="00AC3E5D" w:rsidRPr="004A4DD9" w:rsidRDefault="00AC3E5D" w:rsidP="001B79C4">
            <w:pPr>
              <w:pStyle w:val="ListParagraph"/>
              <w:ind w:left="0"/>
              <w:jc w:val="both"/>
              <w:rPr>
                <w:rFonts w:cs="Times New Roman"/>
              </w:rPr>
            </w:pPr>
          </w:p>
        </w:tc>
      </w:tr>
      <w:tr w:rsidR="00AC3E5D" w:rsidRPr="00660ABB" w14:paraId="05BE4B19" w14:textId="77777777" w:rsidTr="001B79C4">
        <w:tc>
          <w:tcPr>
            <w:tcW w:w="1710" w:type="dxa"/>
            <w:tcBorders>
              <w:top w:val="single" w:sz="4" w:space="0" w:color="2E74B5"/>
              <w:left w:val="single" w:sz="4" w:space="0" w:color="2E74B5"/>
              <w:right w:val="single" w:sz="4" w:space="0" w:color="2E74B5"/>
            </w:tcBorders>
            <w:shd w:val="clear" w:color="auto" w:fill="auto"/>
          </w:tcPr>
          <w:p w14:paraId="01359671" w14:textId="77777777" w:rsidR="00AC3E5D" w:rsidRPr="004A4DD9" w:rsidRDefault="00AC3E5D" w:rsidP="001B79C4">
            <w:pPr>
              <w:autoSpaceDE w:val="0"/>
              <w:autoSpaceDN w:val="0"/>
              <w:adjustRightInd w:val="0"/>
              <w:jc w:val="both"/>
              <w:rPr>
                <w:rFonts w:cs="Times New Roman"/>
                <w:szCs w:val="24"/>
              </w:rPr>
            </w:pPr>
            <w:r w:rsidRPr="002E72A7">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FD91CA0" w14:textId="77777777" w:rsidR="00AC3E5D" w:rsidRPr="004A4DD9" w:rsidRDefault="00AC3E5D" w:rsidP="001B79C4">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472C3371" w14:textId="77777777" w:rsidR="00AC3E5D" w:rsidRPr="004A4DD9" w:rsidRDefault="00AC3E5D" w:rsidP="001B79C4">
            <w:pPr>
              <w:pStyle w:val="ListParagraph"/>
              <w:ind w:left="0"/>
              <w:jc w:val="both"/>
              <w:rPr>
                <w:rFonts w:cs="Times New Roman"/>
              </w:rPr>
            </w:pPr>
          </w:p>
        </w:tc>
      </w:tr>
      <w:tr w:rsidR="00AC3E5D" w:rsidRPr="00660ABB" w14:paraId="09254C19"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053B7C6"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6BE21E3" w14:textId="77777777" w:rsidR="00AC3E5D" w:rsidRPr="004A4DD9" w:rsidRDefault="00AC3E5D" w:rsidP="001B79C4">
            <w:pPr>
              <w:pStyle w:val="ListParagraph"/>
              <w:ind w:left="0"/>
              <w:jc w:val="both"/>
              <w:rPr>
                <w:rFonts w:cs="Times New Roman"/>
              </w:rPr>
            </w:pPr>
            <w:r w:rsidRPr="004A4DD9">
              <w:rPr>
                <w:rFonts w:cs="Times New Roman"/>
              </w:rPr>
              <w:t>Không tìm thấy Pattern</w:t>
            </w:r>
          </w:p>
        </w:tc>
        <w:tc>
          <w:tcPr>
            <w:tcW w:w="2515" w:type="dxa"/>
            <w:tcBorders>
              <w:top w:val="single" w:sz="4" w:space="0" w:color="2E74B5"/>
              <w:left w:val="single" w:sz="4" w:space="0" w:color="2E74B5"/>
              <w:bottom w:val="single" w:sz="4" w:space="0" w:color="2E74B5"/>
              <w:right w:val="single" w:sz="4" w:space="0" w:color="2E74B5"/>
            </w:tcBorders>
          </w:tcPr>
          <w:p w14:paraId="5726DE26" w14:textId="77777777" w:rsidR="00AC3E5D" w:rsidRPr="004A4DD9" w:rsidRDefault="00AC3E5D" w:rsidP="001B79C4">
            <w:pPr>
              <w:pStyle w:val="ListParagraph"/>
              <w:ind w:left="0"/>
              <w:jc w:val="both"/>
              <w:rPr>
                <w:rFonts w:cs="Times New Roman"/>
              </w:rPr>
            </w:pPr>
          </w:p>
        </w:tc>
      </w:tr>
      <w:tr w:rsidR="00AC3E5D" w:rsidRPr="00660ABB" w14:paraId="3199F267"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6E50AF5"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BE25BD4" w14:textId="77777777" w:rsidR="00AC3E5D" w:rsidRPr="004A4DD9" w:rsidRDefault="00AC3E5D" w:rsidP="001B79C4">
            <w:pPr>
              <w:pStyle w:val="ListParagraph"/>
              <w:ind w:left="0"/>
              <w:jc w:val="both"/>
              <w:rPr>
                <w:rFonts w:cs="Times New Roman"/>
              </w:rPr>
            </w:pPr>
            <w:r w:rsidRPr="004A4DD9">
              <w:rPr>
                <w:rFonts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45E9B38D" w14:textId="77777777" w:rsidR="00AC3E5D" w:rsidRPr="004A4DD9" w:rsidRDefault="00AC3E5D" w:rsidP="001B79C4">
            <w:pPr>
              <w:pStyle w:val="ListParagraph"/>
              <w:ind w:left="0"/>
              <w:jc w:val="both"/>
              <w:rPr>
                <w:rFonts w:cs="Times New Roman"/>
              </w:rPr>
            </w:pPr>
          </w:p>
        </w:tc>
      </w:tr>
      <w:tr w:rsidR="00AC3E5D" w:rsidRPr="00660ABB" w14:paraId="769499A3" w14:textId="77777777" w:rsidTr="001B79C4">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9F52C83" w14:textId="77777777" w:rsidR="00AC3E5D" w:rsidRPr="004A4DD9" w:rsidRDefault="00AC3E5D" w:rsidP="001B79C4">
            <w:pPr>
              <w:autoSpaceDE w:val="0"/>
              <w:autoSpaceDN w:val="0"/>
              <w:adjustRightInd w:val="0"/>
              <w:spacing w:after="0" w:line="240" w:lineRule="auto"/>
              <w:rPr>
                <w:rFonts w:eastAsia="Calibri" w:cs="Times New Roman"/>
                <w:szCs w:val="24"/>
              </w:rPr>
            </w:pPr>
            <w:r w:rsidRPr="004A4DD9">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DB9884A" w14:textId="77777777" w:rsidR="00AC3E5D" w:rsidRPr="004A4DD9" w:rsidRDefault="00AC3E5D" w:rsidP="001B79C4">
            <w:pPr>
              <w:pStyle w:val="ListParagraph"/>
              <w:spacing w:after="0" w:line="240" w:lineRule="auto"/>
              <w:ind w:left="0"/>
              <w:rPr>
                <w:rFonts w:eastAsia="Calibri" w:cs="Times New Roman"/>
              </w:rPr>
            </w:pPr>
            <w:r w:rsidRPr="004A4DD9">
              <w:rPr>
                <w:rFonts w:eastAsia="Calibri" w:cs="Times New Roman"/>
              </w:rPr>
              <w:t xml:space="preserve">User name không phù hợp, không tìm thấy </w:t>
            </w:r>
            <w:r>
              <w:rPr>
                <w:rFonts w:eastAsia="Calibri" w:cs="Times New Roman"/>
              </w:rPr>
              <w:t>thông tin công ty</w:t>
            </w:r>
            <w:r w:rsidRPr="004A4DD9">
              <w:rPr>
                <w:rFonts w:eastAsia="Calibri" w:cs="Times New Roman"/>
              </w:rPr>
              <w:t xml:space="preserve">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61AE4B88" w14:textId="77777777" w:rsidR="00AC3E5D" w:rsidRPr="004A4DD9" w:rsidRDefault="00AC3E5D" w:rsidP="001B79C4">
            <w:pPr>
              <w:pStyle w:val="ListParagraph"/>
              <w:ind w:left="0"/>
              <w:jc w:val="both"/>
              <w:rPr>
                <w:rFonts w:cs="Times New Roman"/>
              </w:rPr>
            </w:pPr>
          </w:p>
        </w:tc>
      </w:tr>
      <w:tr w:rsidR="00AC3E5D" w:rsidRPr="00660ABB" w14:paraId="43A25EA2"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DD6FE5F"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BE95B99" w14:textId="77777777" w:rsidR="00AC3E5D" w:rsidRPr="004A4DD9" w:rsidRDefault="00AC3E5D" w:rsidP="001B79C4">
            <w:pPr>
              <w:pStyle w:val="ListParagraph"/>
              <w:ind w:left="0"/>
              <w:jc w:val="both"/>
              <w:rPr>
                <w:rFonts w:cs="Times New Roman"/>
              </w:rPr>
            </w:pPr>
            <w:r w:rsidRPr="004A4DD9">
              <w:rPr>
                <w:rFonts w:cs="Times New Roman"/>
              </w:rPr>
              <w:t>Hóa đơn chưa thanh toán nên không xem được</w:t>
            </w:r>
          </w:p>
        </w:tc>
        <w:tc>
          <w:tcPr>
            <w:tcW w:w="2515" w:type="dxa"/>
            <w:tcBorders>
              <w:top w:val="single" w:sz="4" w:space="0" w:color="2E74B5"/>
              <w:left w:val="single" w:sz="4" w:space="0" w:color="2E74B5"/>
              <w:bottom w:val="single" w:sz="4" w:space="0" w:color="2E74B5"/>
              <w:right w:val="single" w:sz="4" w:space="0" w:color="2E74B5"/>
            </w:tcBorders>
          </w:tcPr>
          <w:p w14:paraId="426BFBA9" w14:textId="77777777" w:rsidR="00AC3E5D" w:rsidRPr="004A4DD9" w:rsidRDefault="00AC3E5D" w:rsidP="001B79C4">
            <w:pPr>
              <w:pStyle w:val="ListParagraph"/>
              <w:ind w:left="0"/>
              <w:jc w:val="both"/>
              <w:rPr>
                <w:rFonts w:cs="Times New Roman"/>
              </w:rPr>
            </w:pPr>
          </w:p>
        </w:tc>
      </w:tr>
      <w:tr w:rsidR="00AC3E5D" w:rsidRPr="00660ABB" w14:paraId="4498AB7D"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7153755"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lastRenderedPageBreak/>
              <w:t>ERR:1</w:t>
            </w:r>
            <w:r>
              <w:rPr>
                <w:rFonts w:cs="Times New Roman"/>
                <w:szCs w:val="24"/>
              </w:rPr>
              <w:t>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3F8807D" w14:textId="77777777" w:rsidR="00AC3E5D" w:rsidRPr="004A4DD9" w:rsidRDefault="00AC3E5D" w:rsidP="001B79C4">
            <w:pPr>
              <w:pStyle w:val="ListParagraph"/>
              <w:ind w:left="0"/>
              <w:jc w:val="both"/>
              <w:rPr>
                <w:rFonts w:cs="Times New Roman"/>
              </w:rPr>
            </w:pPr>
            <w:r>
              <w:rPr>
                <w:rFonts w:cs="Times New Roman"/>
              </w:rPr>
              <w:t>Hoá đơn có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3F65EF43" w14:textId="77777777" w:rsidR="00AC3E5D" w:rsidRPr="004A4DD9" w:rsidRDefault="00AC3E5D" w:rsidP="001B79C4">
            <w:pPr>
              <w:pStyle w:val="ListParagraph"/>
              <w:ind w:left="0"/>
              <w:jc w:val="both"/>
              <w:rPr>
                <w:rFonts w:cs="Times New Roman"/>
              </w:rPr>
            </w:pPr>
          </w:p>
        </w:tc>
      </w:tr>
      <w:tr w:rsidR="00AC3E5D" w:rsidRPr="00660ABB" w14:paraId="55721FB0"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FF7C58F"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w:t>
            </w:r>
            <w:r>
              <w:rPr>
                <w:rFonts w:cs="Times New Roman"/>
                <w:szCs w:val="24"/>
              </w:rPr>
              <w:t>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F62CF0C" w14:textId="77777777" w:rsidR="00AC3E5D" w:rsidRPr="004A4DD9" w:rsidRDefault="00AC3E5D" w:rsidP="001B79C4">
            <w:pPr>
              <w:pStyle w:val="ListParagraph"/>
              <w:ind w:left="0"/>
              <w:jc w:val="both"/>
              <w:rPr>
                <w:rFonts w:cs="Times New Roman"/>
              </w:rPr>
            </w:pPr>
            <w:r>
              <w:rPr>
                <w:rFonts w:cs="Times New Roman"/>
              </w:rPr>
              <w:t>Hoá đơn không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1CADDFDF" w14:textId="77777777" w:rsidR="00AC3E5D" w:rsidRPr="004A4DD9" w:rsidRDefault="00AC3E5D" w:rsidP="001B79C4">
            <w:pPr>
              <w:pStyle w:val="ListParagraph"/>
              <w:ind w:left="0"/>
              <w:jc w:val="both"/>
              <w:rPr>
                <w:rFonts w:cs="Times New Roman"/>
              </w:rPr>
            </w:pPr>
          </w:p>
        </w:tc>
      </w:tr>
      <w:tr w:rsidR="00AC3E5D" w:rsidRPr="00660ABB" w14:paraId="7EFC7BF8"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6368D30"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chuỗi_Xml_trả_về</w:t>
            </w:r>
          </w:p>
          <w:p w14:paraId="45D333A4"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271062D" w14:textId="77777777" w:rsidR="00AC3E5D" w:rsidRPr="004A4DD9" w:rsidRDefault="00AC3E5D" w:rsidP="001B79C4">
            <w:pPr>
              <w:jc w:val="both"/>
              <w:rPr>
                <w:rFonts w:cs="Times New Roman"/>
                <w:szCs w:val="24"/>
              </w:rPr>
            </w:pPr>
            <w:r w:rsidRPr="004A4DD9">
              <w:rPr>
                <w:rFonts w:cs="Times New Roman"/>
                <w:szCs w:val="24"/>
              </w:rPr>
              <w:t>Trả về chuỗi Xml tương ứng với hóa đơn</w:t>
            </w:r>
          </w:p>
        </w:tc>
        <w:tc>
          <w:tcPr>
            <w:tcW w:w="2515" w:type="dxa"/>
            <w:tcBorders>
              <w:top w:val="single" w:sz="4" w:space="0" w:color="2E74B5"/>
              <w:left w:val="single" w:sz="4" w:space="0" w:color="2E74B5"/>
              <w:bottom w:val="single" w:sz="4" w:space="0" w:color="2E74B5"/>
              <w:right w:val="single" w:sz="4" w:space="0" w:color="2E74B5"/>
            </w:tcBorders>
          </w:tcPr>
          <w:p w14:paraId="5506BFE4" w14:textId="77777777" w:rsidR="00AC3E5D" w:rsidRPr="004A4DD9" w:rsidRDefault="00AC3E5D" w:rsidP="001B79C4">
            <w:pPr>
              <w:jc w:val="both"/>
              <w:rPr>
                <w:rFonts w:cs="Times New Roman"/>
                <w:szCs w:val="24"/>
              </w:rPr>
            </w:pPr>
            <w:r w:rsidRPr="004A4DD9">
              <w:rPr>
                <w:rFonts w:cs="Times New Roman"/>
                <w:szCs w:val="24"/>
              </w:rPr>
              <w:t>Trả về một hóa đơn dưới dạng string Xml</w:t>
            </w:r>
          </w:p>
        </w:tc>
      </w:tr>
    </w:tbl>
    <w:p w14:paraId="372CD9BF" w14:textId="77777777" w:rsidR="00AC3E5D" w:rsidRDefault="00AC3E5D" w:rsidP="00AC3E5D">
      <w:pPr>
        <w:rPr>
          <w:lang w:eastAsia="x-none"/>
        </w:rPr>
      </w:pPr>
    </w:p>
    <w:p w14:paraId="4EAA4994" w14:textId="77777777" w:rsidR="00AC3E5D" w:rsidRDefault="00AC3E5D" w:rsidP="00AC3E5D">
      <w:pPr>
        <w:pStyle w:val="Heading3"/>
      </w:pPr>
      <w:bookmarkStart w:id="32" w:name="_Toc90309020"/>
      <w:r>
        <w:t>Download hóa đơn với cả các hóa đơn chưa thanh toán</w:t>
      </w:r>
      <w:bookmarkEnd w:id="32"/>
    </w:p>
    <w:p w14:paraId="75D5A0C2" w14:textId="77777777" w:rsidR="00AC3E5D" w:rsidRDefault="00AC3E5D" w:rsidP="00AC3E5D">
      <w:pPr>
        <w:rPr>
          <w:rFonts w:cs="Times New Roman"/>
          <w:szCs w:val="24"/>
        </w:rPr>
      </w:pPr>
      <w:r>
        <w:rPr>
          <w:rFonts w:cs="Times New Roman"/>
          <w:szCs w:val="24"/>
        </w:rPr>
        <w:t>URL</w:t>
      </w:r>
    </w:p>
    <w:p w14:paraId="1F852532" w14:textId="77777777" w:rsidR="00AC3E5D" w:rsidRDefault="00AC3E5D" w:rsidP="00AC3E5D">
      <w:pPr>
        <w:spacing w:after="0" w:line="240" w:lineRule="auto"/>
        <w:ind w:left="720"/>
        <w:jc w:val="both"/>
        <w:rPr>
          <w:rFonts w:cs="Times New Roman"/>
          <w:szCs w:val="24"/>
        </w:rPr>
      </w:pPr>
      <w:r w:rsidRPr="004A4DD9">
        <w:rPr>
          <w:rFonts w:cs="Times New Roman"/>
          <w:szCs w:val="24"/>
        </w:rPr>
        <w:t xml:space="preserve">String </w:t>
      </w:r>
      <w:r w:rsidRPr="00EC03C0">
        <w:rPr>
          <w:rFonts w:cs="Times New Roman"/>
          <w:b/>
          <w:szCs w:val="24"/>
        </w:rPr>
        <w:t xml:space="preserve">downloadInvNoPay </w:t>
      </w:r>
      <w:r w:rsidRPr="004A4DD9">
        <w:rPr>
          <w:rFonts w:cs="Times New Roman"/>
          <w:szCs w:val="24"/>
        </w:rPr>
        <w:t>(string invToken, string userName, string userPass)</w:t>
      </w:r>
    </w:p>
    <w:p w14:paraId="51F0A63C" w14:textId="77777777" w:rsidR="00AC3E5D" w:rsidRPr="004A4DD9" w:rsidRDefault="00AC3E5D" w:rsidP="00AC3E5D">
      <w:pPr>
        <w:spacing w:after="0" w:line="240" w:lineRule="auto"/>
        <w:ind w:left="720"/>
        <w:jc w:val="both"/>
        <w:rPr>
          <w:rFonts w:cs="Times New Roman"/>
          <w:szCs w:val="24"/>
        </w:rPr>
      </w:pPr>
    </w:p>
    <w:p w14:paraId="1826390C" w14:textId="77777777" w:rsidR="00AC3E5D" w:rsidRPr="00593BE8" w:rsidRDefault="00AC3E5D" w:rsidP="00A75803">
      <w:pPr>
        <w:pStyle w:val="N"/>
      </w:pPr>
      <w:r w:rsidRPr="00593BE8">
        <w:t>DESCRIPTION</w:t>
      </w:r>
    </w:p>
    <w:p w14:paraId="0D672E65" w14:textId="77777777" w:rsidR="00AC3E5D" w:rsidRDefault="00AC3E5D" w:rsidP="00A75803">
      <w:pPr>
        <w:pStyle w:val="N"/>
      </w:pPr>
      <w:r>
        <w:tab/>
        <w:t>Đây là web service cho phép tải về chuỗi xml của hóa đơn, cho phép tải các hóa đơn chưa thanh toán.</w:t>
      </w:r>
    </w:p>
    <w:p w14:paraId="4A6B9289" w14:textId="77777777" w:rsidR="00AC3E5D" w:rsidRPr="00007702" w:rsidRDefault="00AC3E5D" w:rsidP="00A75803">
      <w:pPr>
        <w:pStyle w:val="N"/>
      </w:pPr>
      <w:r w:rsidRPr="00663B3E">
        <w:t>HTTP METHOD</w:t>
      </w:r>
    </w:p>
    <w:p w14:paraId="1BE1744E" w14:textId="77777777" w:rsidR="00AC3E5D" w:rsidRPr="00007702" w:rsidRDefault="00AC3E5D" w:rsidP="00A75803">
      <w:pPr>
        <w:pStyle w:val="N"/>
        <w:rPr>
          <w:b/>
        </w:rPr>
      </w:pPr>
      <w:r>
        <w:tab/>
      </w:r>
      <w:r w:rsidRPr="00610AFD">
        <w:t>POST</w:t>
      </w:r>
    </w:p>
    <w:p w14:paraId="33378258" w14:textId="77777777" w:rsidR="00AC3E5D" w:rsidRPr="00610AFD" w:rsidRDefault="00AC3E5D" w:rsidP="00A75803">
      <w:pPr>
        <w:pStyle w:val="N"/>
      </w:pPr>
      <w:r w:rsidRPr="00610AFD">
        <w:t>REQUEST BODY</w:t>
      </w:r>
    </w:p>
    <w:p w14:paraId="739031AC" w14:textId="77777777" w:rsidR="00AC3E5D" w:rsidRPr="005C559E"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7DCE8D2A" w14:textId="77777777" w:rsidR="00AC3E5D" w:rsidRPr="00D82A0A"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 xml:space="preserve">invToken : </w:t>
      </w:r>
      <w:r w:rsidRPr="005C559E">
        <w:rPr>
          <w:rFonts w:cs="Times New Roman"/>
          <w:szCs w:val="24"/>
        </w:rPr>
        <w:t xml:space="preserve">Chuỗi token xác định hóa đơn cần lấy </w:t>
      </w:r>
    </w:p>
    <w:p w14:paraId="780A83DC" w14:textId="77777777" w:rsidR="00AC3E5D" w:rsidRPr="005C559E" w:rsidRDefault="00AC3E5D" w:rsidP="00AC3E5D">
      <w:pPr>
        <w:pStyle w:val="ListParagraph"/>
        <w:spacing w:after="0" w:line="360" w:lineRule="auto"/>
        <w:ind w:left="1080"/>
        <w:jc w:val="both"/>
        <w:rPr>
          <w:rFonts w:eastAsia="Calibri" w:cs="Times New Roman"/>
          <w:b/>
          <w:szCs w:val="24"/>
          <w:u w:val="single"/>
        </w:rPr>
      </w:pPr>
    </w:p>
    <w:p w14:paraId="467175A6"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7D4E4EA3"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09BB3C59"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6F06CA0B"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7281EC2C" w14:textId="77777777" w:rsidR="00AC3E5D" w:rsidRPr="00660ABB" w:rsidRDefault="00AC3E5D" w:rsidP="001B79C4">
            <w:pPr>
              <w:pStyle w:val="ListParagraph"/>
            </w:pPr>
            <w:r>
              <w:t>Ghi chú</w:t>
            </w:r>
          </w:p>
        </w:tc>
      </w:tr>
      <w:tr w:rsidR="00AC3E5D" w:rsidRPr="00660ABB" w14:paraId="163AD2AD" w14:textId="77777777" w:rsidTr="001B79C4">
        <w:tc>
          <w:tcPr>
            <w:tcW w:w="1710" w:type="dxa"/>
            <w:tcBorders>
              <w:top w:val="single" w:sz="4" w:space="0" w:color="2E74B5"/>
              <w:left w:val="single" w:sz="4" w:space="0" w:color="2E74B5"/>
              <w:right w:val="single" w:sz="4" w:space="0" w:color="2E74B5"/>
            </w:tcBorders>
            <w:shd w:val="clear" w:color="auto" w:fill="auto"/>
          </w:tcPr>
          <w:p w14:paraId="402BD0C1" w14:textId="77777777" w:rsidR="00AC3E5D" w:rsidRPr="004A4DD9" w:rsidRDefault="00AC3E5D" w:rsidP="001B79C4">
            <w:pPr>
              <w:autoSpaceDE w:val="0"/>
              <w:autoSpaceDN w:val="0"/>
              <w:adjustRightInd w:val="0"/>
              <w:jc w:val="both"/>
              <w:rPr>
                <w:rFonts w:cs="Times New Roman"/>
                <w:sz w:val="19"/>
                <w:szCs w:val="19"/>
              </w:rPr>
            </w:pPr>
            <w:r w:rsidRPr="004A4DD9">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BF45A98" w14:textId="77777777" w:rsidR="00AC3E5D" w:rsidRPr="004A4DD9" w:rsidRDefault="00AC3E5D" w:rsidP="001B79C4">
            <w:pPr>
              <w:pStyle w:val="ListParagraph"/>
              <w:ind w:left="0"/>
              <w:jc w:val="both"/>
              <w:rPr>
                <w:rFonts w:cs="Times New Roman"/>
              </w:rPr>
            </w:pPr>
            <w:r w:rsidRPr="004A4DD9">
              <w:rPr>
                <w:rFonts w:cs="Times New Roman"/>
              </w:rPr>
              <w:t>Tài khoản đăng nhập sai</w:t>
            </w:r>
            <w:r>
              <w:rPr>
                <w:rFonts w:cs="Times New Roman"/>
              </w:rPr>
              <w:t xml:space="preserve"> hoặc không có quyền ServiceRole</w:t>
            </w:r>
          </w:p>
        </w:tc>
        <w:tc>
          <w:tcPr>
            <w:tcW w:w="2515" w:type="dxa"/>
            <w:tcBorders>
              <w:top w:val="single" w:sz="4" w:space="0" w:color="2E74B5"/>
              <w:left w:val="single" w:sz="4" w:space="0" w:color="2E74B5"/>
              <w:bottom w:val="single" w:sz="4" w:space="0" w:color="2E74B5"/>
              <w:right w:val="single" w:sz="4" w:space="0" w:color="2E74B5"/>
            </w:tcBorders>
          </w:tcPr>
          <w:p w14:paraId="18447B4C" w14:textId="77777777" w:rsidR="00AC3E5D" w:rsidRPr="004A4DD9" w:rsidRDefault="00AC3E5D" w:rsidP="001B79C4">
            <w:pPr>
              <w:pStyle w:val="ListParagraph"/>
              <w:ind w:left="0"/>
              <w:jc w:val="both"/>
              <w:rPr>
                <w:rFonts w:cs="Times New Roman"/>
              </w:rPr>
            </w:pPr>
          </w:p>
        </w:tc>
      </w:tr>
      <w:tr w:rsidR="00AC3E5D" w:rsidRPr="00660ABB" w14:paraId="235036A7" w14:textId="77777777" w:rsidTr="001B79C4">
        <w:tc>
          <w:tcPr>
            <w:tcW w:w="1710" w:type="dxa"/>
            <w:tcBorders>
              <w:top w:val="single" w:sz="4" w:space="0" w:color="2E74B5"/>
              <w:left w:val="single" w:sz="4" w:space="0" w:color="2E74B5"/>
              <w:right w:val="single" w:sz="4" w:space="0" w:color="2E74B5"/>
            </w:tcBorders>
            <w:shd w:val="clear" w:color="auto" w:fill="auto"/>
          </w:tcPr>
          <w:p w14:paraId="69B0F5EF" w14:textId="77777777" w:rsidR="00AC3E5D" w:rsidRPr="004A4DD9" w:rsidRDefault="00AC3E5D" w:rsidP="001B79C4">
            <w:pPr>
              <w:autoSpaceDE w:val="0"/>
              <w:autoSpaceDN w:val="0"/>
              <w:adjustRightInd w:val="0"/>
              <w:jc w:val="both"/>
              <w:rPr>
                <w:rFonts w:cs="Times New Roman"/>
                <w:szCs w:val="24"/>
              </w:rPr>
            </w:pPr>
            <w:r w:rsidRPr="002E72A7">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4D7CFC7" w14:textId="77777777" w:rsidR="00AC3E5D" w:rsidRPr="004A4DD9" w:rsidRDefault="00AC3E5D" w:rsidP="001B79C4">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264AEC19" w14:textId="77777777" w:rsidR="00AC3E5D" w:rsidRPr="004A4DD9" w:rsidRDefault="00AC3E5D" w:rsidP="001B79C4">
            <w:pPr>
              <w:pStyle w:val="ListParagraph"/>
              <w:ind w:left="0"/>
              <w:jc w:val="both"/>
              <w:rPr>
                <w:rFonts w:cs="Times New Roman"/>
              </w:rPr>
            </w:pPr>
          </w:p>
        </w:tc>
      </w:tr>
      <w:tr w:rsidR="00AC3E5D" w:rsidRPr="00660ABB" w14:paraId="04C0B64D"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74D67A7"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F8E5A58" w14:textId="77777777" w:rsidR="00AC3E5D" w:rsidRPr="004A4DD9" w:rsidRDefault="00AC3E5D" w:rsidP="001B79C4">
            <w:pPr>
              <w:pStyle w:val="ListParagraph"/>
              <w:ind w:left="0"/>
              <w:jc w:val="both"/>
              <w:rPr>
                <w:rFonts w:cs="Times New Roman"/>
              </w:rPr>
            </w:pPr>
            <w:r w:rsidRPr="004A4DD9">
              <w:rPr>
                <w:rFonts w:cs="Times New Roman"/>
              </w:rPr>
              <w:t>Không tìm thấy Pattern</w:t>
            </w:r>
          </w:p>
        </w:tc>
        <w:tc>
          <w:tcPr>
            <w:tcW w:w="2515" w:type="dxa"/>
            <w:tcBorders>
              <w:top w:val="single" w:sz="4" w:space="0" w:color="2E74B5"/>
              <w:left w:val="single" w:sz="4" w:space="0" w:color="2E74B5"/>
              <w:bottom w:val="single" w:sz="4" w:space="0" w:color="2E74B5"/>
              <w:right w:val="single" w:sz="4" w:space="0" w:color="2E74B5"/>
            </w:tcBorders>
          </w:tcPr>
          <w:p w14:paraId="232CB24B" w14:textId="77777777" w:rsidR="00AC3E5D" w:rsidRPr="004A4DD9" w:rsidRDefault="00AC3E5D" w:rsidP="001B79C4">
            <w:pPr>
              <w:pStyle w:val="ListParagraph"/>
              <w:ind w:left="0"/>
              <w:jc w:val="both"/>
              <w:rPr>
                <w:rFonts w:cs="Times New Roman"/>
              </w:rPr>
            </w:pPr>
          </w:p>
        </w:tc>
      </w:tr>
      <w:tr w:rsidR="00AC3E5D" w:rsidRPr="00660ABB" w14:paraId="12AB8666"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01E4D49"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587D4E4" w14:textId="77777777" w:rsidR="00AC3E5D" w:rsidRPr="004A4DD9" w:rsidRDefault="00AC3E5D" w:rsidP="001B79C4">
            <w:pPr>
              <w:pStyle w:val="ListParagraph"/>
              <w:ind w:left="0"/>
              <w:jc w:val="both"/>
              <w:rPr>
                <w:rFonts w:cs="Times New Roman"/>
              </w:rPr>
            </w:pPr>
            <w:r w:rsidRPr="004A4DD9">
              <w:rPr>
                <w:rFonts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56FF13E8" w14:textId="77777777" w:rsidR="00AC3E5D" w:rsidRPr="004A4DD9" w:rsidRDefault="00AC3E5D" w:rsidP="001B79C4">
            <w:pPr>
              <w:pStyle w:val="ListParagraph"/>
              <w:ind w:left="0"/>
              <w:jc w:val="both"/>
              <w:rPr>
                <w:rFonts w:cs="Times New Roman"/>
              </w:rPr>
            </w:pPr>
          </w:p>
        </w:tc>
      </w:tr>
      <w:tr w:rsidR="00AC3E5D" w:rsidRPr="00660ABB" w14:paraId="6CF9C347" w14:textId="77777777" w:rsidTr="001B79C4">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94FA5BC" w14:textId="77777777" w:rsidR="00AC3E5D" w:rsidRPr="004A4DD9" w:rsidRDefault="00AC3E5D" w:rsidP="001B79C4">
            <w:pPr>
              <w:autoSpaceDE w:val="0"/>
              <w:autoSpaceDN w:val="0"/>
              <w:adjustRightInd w:val="0"/>
              <w:spacing w:after="0" w:line="240" w:lineRule="auto"/>
              <w:rPr>
                <w:rFonts w:eastAsia="Calibri" w:cs="Times New Roman"/>
                <w:szCs w:val="24"/>
              </w:rPr>
            </w:pPr>
            <w:r w:rsidRPr="004A4DD9">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F95FD5A" w14:textId="77777777" w:rsidR="00AC3E5D" w:rsidRPr="004A4DD9" w:rsidRDefault="00AC3E5D" w:rsidP="001B79C4">
            <w:pPr>
              <w:pStyle w:val="ListParagraph"/>
              <w:spacing w:after="0" w:line="240" w:lineRule="auto"/>
              <w:ind w:left="0"/>
              <w:rPr>
                <w:rFonts w:eastAsia="Calibri" w:cs="Times New Roman"/>
              </w:rPr>
            </w:pPr>
            <w:r w:rsidRPr="004A4DD9">
              <w:rPr>
                <w:rFonts w:eastAsia="Calibri" w:cs="Times New Roman"/>
              </w:rPr>
              <w:t xml:space="preserve">User name không phù hợp, không tìm thấy </w:t>
            </w:r>
            <w:r>
              <w:rPr>
                <w:rFonts w:eastAsia="Calibri" w:cs="Times New Roman"/>
              </w:rPr>
              <w:t>thông tin công ty</w:t>
            </w:r>
            <w:r w:rsidRPr="004A4DD9">
              <w:rPr>
                <w:rFonts w:eastAsia="Calibri" w:cs="Times New Roman"/>
              </w:rPr>
              <w:t xml:space="preserve">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182560A8" w14:textId="77777777" w:rsidR="00AC3E5D" w:rsidRPr="004A4DD9" w:rsidRDefault="00AC3E5D" w:rsidP="001B79C4">
            <w:pPr>
              <w:pStyle w:val="ListParagraph"/>
              <w:ind w:left="0"/>
              <w:jc w:val="both"/>
              <w:rPr>
                <w:rFonts w:cs="Times New Roman"/>
              </w:rPr>
            </w:pPr>
          </w:p>
        </w:tc>
      </w:tr>
      <w:tr w:rsidR="00AC3E5D" w:rsidRPr="00660ABB" w14:paraId="7974515F"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4C5681D"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437FAF9" w14:textId="77777777" w:rsidR="00AC3E5D" w:rsidRPr="004A4DD9" w:rsidRDefault="00AC3E5D" w:rsidP="001B79C4">
            <w:pPr>
              <w:pStyle w:val="ListParagraph"/>
              <w:ind w:left="0"/>
              <w:jc w:val="both"/>
              <w:rPr>
                <w:rFonts w:cs="Times New Roman"/>
              </w:rPr>
            </w:pPr>
            <w:r w:rsidRPr="004A4DD9">
              <w:rPr>
                <w:rFonts w:cs="Times New Roman"/>
              </w:rPr>
              <w:t>Hóa đơn chưa thanh toán nên không xem được</w:t>
            </w:r>
          </w:p>
        </w:tc>
        <w:tc>
          <w:tcPr>
            <w:tcW w:w="2515" w:type="dxa"/>
            <w:tcBorders>
              <w:top w:val="single" w:sz="4" w:space="0" w:color="2E74B5"/>
              <w:left w:val="single" w:sz="4" w:space="0" w:color="2E74B5"/>
              <w:bottom w:val="single" w:sz="4" w:space="0" w:color="2E74B5"/>
              <w:right w:val="single" w:sz="4" w:space="0" w:color="2E74B5"/>
            </w:tcBorders>
          </w:tcPr>
          <w:p w14:paraId="52A40583" w14:textId="77777777" w:rsidR="00AC3E5D" w:rsidRPr="004A4DD9" w:rsidRDefault="00AC3E5D" w:rsidP="001B79C4">
            <w:pPr>
              <w:pStyle w:val="ListParagraph"/>
              <w:ind w:left="0"/>
              <w:jc w:val="both"/>
              <w:rPr>
                <w:rFonts w:cs="Times New Roman"/>
              </w:rPr>
            </w:pPr>
          </w:p>
        </w:tc>
      </w:tr>
      <w:tr w:rsidR="00AC3E5D" w:rsidRPr="00660ABB" w14:paraId="5D415CBA"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E62A118"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lastRenderedPageBreak/>
              <w:t>ERR:1</w:t>
            </w:r>
            <w:r>
              <w:rPr>
                <w:rFonts w:cs="Times New Roman"/>
                <w:szCs w:val="24"/>
              </w:rPr>
              <w:t>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8CB1207" w14:textId="77777777" w:rsidR="00AC3E5D" w:rsidRPr="004A4DD9" w:rsidRDefault="00AC3E5D" w:rsidP="001B79C4">
            <w:pPr>
              <w:pStyle w:val="ListParagraph"/>
              <w:ind w:left="0"/>
              <w:jc w:val="both"/>
              <w:rPr>
                <w:rFonts w:cs="Times New Roman"/>
              </w:rPr>
            </w:pPr>
            <w:r>
              <w:rPr>
                <w:rFonts w:cs="Times New Roman"/>
              </w:rPr>
              <w:t>Hoá đơn có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117F5736" w14:textId="77777777" w:rsidR="00AC3E5D" w:rsidRPr="004A4DD9" w:rsidRDefault="00AC3E5D" w:rsidP="001B79C4">
            <w:pPr>
              <w:pStyle w:val="ListParagraph"/>
              <w:ind w:left="0"/>
              <w:jc w:val="both"/>
              <w:rPr>
                <w:rFonts w:cs="Times New Roman"/>
              </w:rPr>
            </w:pPr>
          </w:p>
        </w:tc>
      </w:tr>
      <w:tr w:rsidR="00AC3E5D" w:rsidRPr="00660ABB" w14:paraId="6543272A"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F8F288F"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w:t>
            </w:r>
            <w:r>
              <w:rPr>
                <w:rFonts w:cs="Times New Roman"/>
                <w:szCs w:val="24"/>
              </w:rPr>
              <w:t>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213B963" w14:textId="77777777" w:rsidR="00AC3E5D" w:rsidRPr="004A4DD9" w:rsidRDefault="00AC3E5D" w:rsidP="001B79C4">
            <w:pPr>
              <w:pStyle w:val="ListParagraph"/>
              <w:ind w:left="0"/>
              <w:jc w:val="both"/>
              <w:rPr>
                <w:rFonts w:cs="Times New Roman"/>
              </w:rPr>
            </w:pPr>
            <w:r>
              <w:rPr>
                <w:rFonts w:cs="Times New Roman"/>
              </w:rPr>
              <w:t>Hoá đơn không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69BBD0B9" w14:textId="77777777" w:rsidR="00AC3E5D" w:rsidRPr="004A4DD9" w:rsidRDefault="00AC3E5D" w:rsidP="001B79C4">
            <w:pPr>
              <w:pStyle w:val="ListParagraph"/>
              <w:ind w:left="0"/>
              <w:jc w:val="both"/>
              <w:rPr>
                <w:rFonts w:cs="Times New Roman"/>
              </w:rPr>
            </w:pPr>
          </w:p>
        </w:tc>
      </w:tr>
      <w:tr w:rsidR="00AC3E5D" w:rsidRPr="00660ABB" w14:paraId="566376EA"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C426DEB"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chuỗi_Xml_trả_về</w:t>
            </w:r>
          </w:p>
          <w:p w14:paraId="7B7FAD47"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C2785FC" w14:textId="77777777" w:rsidR="00AC3E5D" w:rsidRPr="004A4DD9" w:rsidRDefault="00AC3E5D" w:rsidP="001B79C4">
            <w:pPr>
              <w:jc w:val="both"/>
              <w:rPr>
                <w:rFonts w:cs="Times New Roman"/>
                <w:szCs w:val="24"/>
              </w:rPr>
            </w:pPr>
            <w:r w:rsidRPr="004A4DD9">
              <w:rPr>
                <w:rFonts w:cs="Times New Roman"/>
                <w:szCs w:val="24"/>
              </w:rPr>
              <w:t>Trả về chuỗi Xml tương ứng với hóa đơn</w:t>
            </w:r>
          </w:p>
        </w:tc>
        <w:tc>
          <w:tcPr>
            <w:tcW w:w="2515" w:type="dxa"/>
            <w:tcBorders>
              <w:top w:val="single" w:sz="4" w:space="0" w:color="2E74B5"/>
              <w:left w:val="single" w:sz="4" w:space="0" w:color="2E74B5"/>
              <w:bottom w:val="single" w:sz="4" w:space="0" w:color="2E74B5"/>
              <w:right w:val="single" w:sz="4" w:space="0" w:color="2E74B5"/>
            </w:tcBorders>
          </w:tcPr>
          <w:p w14:paraId="434C04DD" w14:textId="77777777" w:rsidR="00AC3E5D" w:rsidRPr="004A4DD9" w:rsidRDefault="00AC3E5D" w:rsidP="001B79C4">
            <w:pPr>
              <w:jc w:val="both"/>
              <w:rPr>
                <w:rFonts w:cs="Times New Roman"/>
                <w:szCs w:val="24"/>
              </w:rPr>
            </w:pPr>
            <w:r w:rsidRPr="004A4DD9">
              <w:rPr>
                <w:rFonts w:cs="Times New Roman"/>
                <w:szCs w:val="24"/>
              </w:rPr>
              <w:t>Trả về một hóa đơn dưới dạng string Xml</w:t>
            </w:r>
          </w:p>
        </w:tc>
      </w:tr>
    </w:tbl>
    <w:p w14:paraId="40D5C6AD" w14:textId="77777777" w:rsidR="00AC3E5D" w:rsidRDefault="00AC3E5D" w:rsidP="00AC3E5D">
      <w:pPr>
        <w:rPr>
          <w:lang w:eastAsia="x-none"/>
        </w:rPr>
      </w:pPr>
    </w:p>
    <w:p w14:paraId="6433A241" w14:textId="77777777" w:rsidR="00AC3E5D" w:rsidRDefault="00AC3E5D" w:rsidP="00AC3E5D">
      <w:pPr>
        <w:pStyle w:val="Heading3"/>
      </w:pPr>
      <w:bookmarkStart w:id="33" w:name="_Toc90309021"/>
      <w:r>
        <w:t>Download hóa đơn theo Fkey</w:t>
      </w:r>
      <w:bookmarkEnd w:id="33"/>
    </w:p>
    <w:p w14:paraId="2BE4756D" w14:textId="77777777" w:rsidR="00AC3E5D" w:rsidRDefault="00AC3E5D" w:rsidP="00AC3E5D">
      <w:pPr>
        <w:rPr>
          <w:rFonts w:cs="Times New Roman"/>
          <w:szCs w:val="24"/>
        </w:rPr>
      </w:pPr>
      <w:r>
        <w:rPr>
          <w:rFonts w:cs="Times New Roman"/>
          <w:szCs w:val="24"/>
        </w:rPr>
        <w:t>URL</w:t>
      </w:r>
    </w:p>
    <w:p w14:paraId="767999F5" w14:textId="77777777" w:rsidR="00AC3E5D" w:rsidRDefault="00AC3E5D" w:rsidP="00AC3E5D">
      <w:pPr>
        <w:spacing w:after="0" w:line="240" w:lineRule="auto"/>
        <w:ind w:left="720"/>
        <w:jc w:val="both"/>
        <w:rPr>
          <w:rFonts w:cs="Times New Roman"/>
          <w:szCs w:val="24"/>
        </w:rPr>
      </w:pPr>
      <w:r w:rsidRPr="004A4DD9">
        <w:rPr>
          <w:rFonts w:cs="Times New Roman"/>
          <w:szCs w:val="24"/>
        </w:rPr>
        <w:t xml:space="preserve">String </w:t>
      </w:r>
      <w:r w:rsidRPr="004A4DD9">
        <w:rPr>
          <w:rFonts w:cs="Times New Roman"/>
          <w:b/>
          <w:szCs w:val="24"/>
        </w:rPr>
        <w:t>downloadInvFkey</w:t>
      </w:r>
      <w:r w:rsidRPr="004A4DD9">
        <w:rPr>
          <w:rFonts w:cs="Times New Roman"/>
          <w:szCs w:val="24"/>
        </w:rPr>
        <w:t xml:space="preserve"> (string </w:t>
      </w:r>
      <w:r>
        <w:rPr>
          <w:rFonts w:cs="Times New Roman"/>
          <w:szCs w:val="24"/>
        </w:rPr>
        <w:t>fkey</w:t>
      </w:r>
      <w:r w:rsidRPr="004A4DD9">
        <w:rPr>
          <w:rFonts w:cs="Times New Roman"/>
          <w:szCs w:val="24"/>
        </w:rPr>
        <w:t>, string userName, string userPass)</w:t>
      </w:r>
    </w:p>
    <w:p w14:paraId="32143129" w14:textId="77777777" w:rsidR="00AC3E5D" w:rsidRPr="004A4DD9" w:rsidRDefault="00AC3E5D" w:rsidP="00AC3E5D">
      <w:pPr>
        <w:spacing w:after="0" w:line="240" w:lineRule="auto"/>
        <w:ind w:left="720"/>
        <w:jc w:val="both"/>
        <w:rPr>
          <w:rFonts w:cs="Times New Roman"/>
          <w:szCs w:val="24"/>
        </w:rPr>
      </w:pPr>
    </w:p>
    <w:p w14:paraId="4BAEADC3" w14:textId="77777777" w:rsidR="00AC3E5D" w:rsidRPr="00593BE8" w:rsidRDefault="00AC3E5D" w:rsidP="00A75803">
      <w:pPr>
        <w:pStyle w:val="N"/>
      </w:pPr>
      <w:r w:rsidRPr="00593BE8">
        <w:t>DESCRIPTION</w:t>
      </w:r>
    </w:p>
    <w:p w14:paraId="074CF0B4" w14:textId="77777777" w:rsidR="00AC3E5D" w:rsidRDefault="00AC3E5D" w:rsidP="00A75803">
      <w:pPr>
        <w:pStyle w:val="N"/>
      </w:pPr>
      <w:r>
        <w:tab/>
        <w:t>Đây là web service cho phép tải về chuỗi xml của hóa đơn theo fkey truyền lên</w:t>
      </w:r>
    </w:p>
    <w:p w14:paraId="2DBADB38" w14:textId="77777777" w:rsidR="00AC3E5D" w:rsidRPr="00007702" w:rsidRDefault="00AC3E5D" w:rsidP="00A75803">
      <w:pPr>
        <w:pStyle w:val="N"/>
      </w:pPr>
      <w:r w:rsidRPr="00663B3E">
        <w:t>HTTP METHOD</w:t>
      </w:r>
    </w:p>
    <w:p w14:paraId="7478C52A" w14:textId="77777777" w:rsidR="00AC3E5D" w:rsidRPr="00007702" w:rsidRDefault="00AC3E5D" w:rsidP="00A75803">
      <w:pPr>
        <w:pStyle w:val="N"/>
        <w:rPr>
          <w:b/>
        </w:rPr>
      </w:pPr>
      <w:r>
        <w:tab/>
      </w:r>
      <w:r w:rsidRPr="00610AFD">
        <w:t>POST</w:t>
      </w:r>
    </w:p>
    <w:p w14:paraId="5830C395" w14:textId="77777777" w:rsidR="00AC3E5D" w:rsidRPr="00610AFD" w:rsidRDefault="00AC3E5D" w:rsidP="00A75803">
      <w:pPr>
        <w:pStyle w:val="N"/>
      </w:pPr>
      <w:r w:rsidRPr="00610AFD">
        <w:t>REQUEST BODY</w:t>
      </w:r>
    </w:p>
    <w:p w14:paraId="61CC178C" w14:textId="77777777" w:rsidR="00AC3E5D" w:rsidRPr="005C559E"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6DB04FB1" w14:textId="77777777" w:rsidR="00AC3E5D" w:rsidRPr="00D82A0A"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cs="Times New Roman"/>
          <w:b/>
          <w:szCs w:val="24"/>
        </w:rPr>
        <w:t>fkey</w:t>
      </w:r>
      <w:r w:rsidRPr="005C559E">
        <w:rPr>
          <w:rFonts w:cs="Times New Roman"/>
          <w:b/>
          <w:szCs w:val="24"/>
        </w:rPr>
        <w:t xml:space="preserve"> : </w:t>
      </w:r>
      <w:r w:rsidRPr="005C559E">
        <w:rPr>
          <w:rFonts w:cs="Times New Roman"/>
          <w:szCs w:val="24"/>
        </w:rPr>
        <w:t xml:space="preserve">Chuỗi </w:t>
      </w:r>
      <w:r>
        <w:rPr>
          <w:rFonts w:cs="Times New Roman"/>
          <w:szCs w:val="24"/>
        </w:rPr>
        <w:t>fkey</w:t>
      </w:r>
      <w:r w:rsidRPr="005C559E">
        <w:rPr>
          <w:rFonts w:cs="Times New Roman"/>
          <w:szCs w:val="24"/>
        </w:rPr>
        <w:t xml:space="preserve"> xác định hóa đơn cần lấy </w:t>
      </w:r>
    </w:p>
    <w:p w14:paraId="1FEE207B" w14:textId="77777777" w:rsidR="00AC3E5D" w:rsidRPr="005C559E" w:rsidRDefault="00AC3E5D" w:rsidP="00AC3E5D">
      <w:pPr>
        <w:pStyle w:val="ListParagraph"/>
        <w:spacing w:after="0" w:line="360" w:lineRule="auto"/>
        <w:ind w:left="1080"/>
        <w:jc w:val="both"/>
        <w:rPr>
          <w:rFonts w:eastAsia="Calibri" w:cs="Times New Roman"/>
          <w:b/>
          <w:szCs w:val="24"/>
          <w:u w:val="single"/>
        </w:rPr>
      </w:pPr>
    </w:p>
    <w:p w14:paraId="0D60C6CF"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47057A0C"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54B7A88C"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24C9E94A"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71077AF8" w14:textId="77777777" w:rsidR="00AC3E5D" w:rsidRPr="00660ABB" w:rsidRDefault="00AC3E5D" w:rsidP="001B79C4">
            <w:pPr>
              <w:pStyle w:val="ListParagraph"/>
            </w:pPr>
            <w:r>
              <w:t>Ghi chú</w:t>
            </w:r>
          </w:p>
        </w:tc>
      </w:tr>
      <w:tr w:rsidR="00AC3E5D" w:rsidRPr="00660ABB" w14:paraId="5CC46FF3" w14:textId="77777777" w:rsidTr="001B79C4">
        <w:tc>
          <w:tcPr>
            <w:tcW w:w="1710" w:type="dxa"/>
            <w:tcBorders>
              <w:top w:val="single" w:sz="4" w:space="0" w:color="2E74B5"/>
              <w:left w:val="single" w:sz="4" w:space="0" w:color="2E74B5"/>
              <w:right w:val="single" w:sz="4" w:space="0" w:color="2E74B5"/>
            </w:tcBorders>
            <w:shd w:val="clear" w:color="auto" w:fill="auto"/>
          </w:tcPr>
          <w:p w14:paraId="3828053D" w14:textId="77777777" w:rsidR="00AC3E5D" w:rsidRPr="004A4DD9" w:rsidRDefault="00AC3E5D" w:rsidP="001B79C4">
            <w:pPr>
              <w:autoSpaceDE w:val="0"/>
              <w:autoSpaceDN w:val="0"/>
              <w:adjustRightInd w:val="0"/>
              <w:jc w:val="both"/>
              <w:rPr>
                <w:rFonts w:cs="Times New Roman"/>
                <w:sz w:val="19"/>
                <w:szCs w:val="19"/>
              </w:rPr>
            </w:pPr>
            <w:r w:rsidRPr="004A4DD9">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25DB7B2" w14:textId="77777777" w:rsidR="00AC3E5D" w:rsidRPr="004A4DD9" w:rsidRDefault="00AC3E5D" w:rsidP="001B79C4">
            <w:pPr>
              <w:pStyle w:val="ListParagraph"/>
              <w:ind w:left="0"/>
              <w:jc w:val="both"/>
              <w:rPr>
                <w:rFonts w:cs="Times New Roman"/>
              </w:rPr>
            </w:pPr>
            <w:r w:rsidRPr="004A4DD9">
              <w:rPr>
                <w:rFonts w:cs="Times New Roman"/>
              </w:rPr>
              <w:t>Tài khoản đăng nhập sai</w:t>
            </w:r>
            <w:r>
              <w:rPr>
                <w:rFonts w:cs="Times New Roman"/>
              </w:rPr>
              <w:t xml:space="preserve"> hoặc không có quyền ServiceRole</w:t>
            </w:r>
          </w:p>
        </w:tc>
        <w:tc>
          <w:tcPr>
            <w:tcW w:w="2515" w:type="dxa"/>
            <w:tcBorders>
              <w:top w:val="single" w:sz="4" w:space="0" w:color="2E74B5"/>
              <w:left w:val="single" w:sz="4" w:space="0" w:color="2E74B5"/>
              <w:bottom w:val="single" w:sz="4" w:space="0" w:color="2E74B5"/>
              <w:right w:val="single" w:sz="4" w:space="0" w:color="2E74B5"/>
            </w:tcBorders>
          </w:tcPr>
          <w:p w14:paraId="105D0CE5" w14:textId="77777777" w:rsidR="00AC3E5D" w:rsidRPr="004A4DD9" w:rsidRDefault="00AC3E5D" w:rsidP="001B79C4">
            <w:pPr>
              <w:pStyle w:val="ListParagraph"/>
              <w:ind w:left="0"/>
              <w:jc w:val="both"/>
              <w:rPr>
                <w:rFonts w:cs="Times New Roman"/>
              </w:rPr>
            </w:pPr>
          </w:p>
        </w:tc>
      </w:tr>
      <w:tr w:rsidR="00AC3E5D" w:rsidRPr="00660ABB" w14:paraId="1A9A8687" w14:textId="77777777" w:rsidTr="001B79C4">
        <w:tc>
          <w:tcPr>
            <w:tcW w:w="1710" w:type="dxa"/>
            <w:tcBorders>
              <w:top w:val="single" w:sz="4" w:space="0" w:color="2E74B5"/>
              <w:left w:val="single" w:sz="4" w:space="0" w:color="2E74B5"/>
              <w:right w:val="single" w:sz="4" w:space="0" w:color="2E74B5"/>
            </w:tcBorders>
            <w:shd w:val="clear" w:color="auto" w:fill="auto"/>
          </w:tcPr>
          <w:p w14:paraId="7707B768" w14:textId="77777777" w:rsidR="00AC3E5D" w:rsidRPr="004A4DD9" w:rsidRDefault="00AC3E5D" w:rsidP="001B79C4">
            <w:pPr>
              <w:autoSpaceDE w:val="0"/>
              <w:autoSpaceDN w:val="0"/>
              <w:adjustRightInd w:val="0"/>
              <w:jc w:val="both"/>
              <w:rPr>
                <w:rFonts w:cs="Times New Roman"/>
                <w:szCs w:val="24"/>
              </w:rPr>
            </w:pPr>
            <w:r w:rsidRPr="002E72A7">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E1413D4" w14:textId="77777777" w:rsidR="00AC3E5D" w:rsidRPr="004A4DD9" w:rsidRDefault="00AC3E5D" w:rsidP="001B79C4">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6349A061" w14:textId="77777777" w:rsidR="00AC3E5D" w:rsidRPr="004A4DD9" w:rsidRDefault="00AC3E5D" w:rsidP="001B79C4">
            <w:pPr>
              <w:pStyle w:val="ListParagraph"/>
              <w:ind w:left="0"/>
              <w:jc w:val="both"/>
              <w:rPr>
                <w:rFonts w:cs="Times New Roman"/>
              </w:rPr>
            </w:pPr>
          </w:p>
        </w:tc>
      </w:tr>
      <w:tr w:rsidR="00AC3E5D" w:rsidRPr="00660ABB" w14:paraId="009D1101"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527A1FD"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C7E428C" w14:textId="77777777" w:rsidR="00AC3E5D" w:rsidRPr="004A4DD9" w:rsidRDefault="00AC3E5D" w:rsidP="001B79C4">
            <w:pPr>
              <w:pStyle w:val="ListParagraph"/>
              <w:ind w:left="0"/>
              <w:jc w:val="both"/>
              <w:rPr>
                <w:rFonts w:cs="Times New Roman"/>
              </w:rPr>
            </w:pPr>
            <w:r w:rsidRPr="004A4DD9">
              <w:rPr>
                <w:rFonts w:cs="Times New Roman"/>
              </w:rPr>
              <w:t>Không tìm thấy</w:t>
            </w:r>
            <w:r>
              <w:rPr>
                <w:rFonts w:cs="Times New Roman"/>
              </w:rPr>
              <w:t xml:space="preserve"> dải thông báo phát hành</w:t>
            </w:r>
          </w:p>
        </w:tc>
        <w:tc>
          <w:tcPr>
            <w:tcW w:w="2515" w:type="dxa"/>
            <w:tcBorders>
              <w:top w:val="single" w:sz="4" w:space="0" w:color="2E74B5"/>
              <w:left w:val="single" w:sz="4" w:space="0" w:color="2E74B5"/>
              <w:bottom w:val="single" w:sz="4" w:space="0" w:color="2E74B5"/>
              <w:right w:val="single" w:sz="4" w:space="0" w:color="2E74B5"/>
            </w:tcBorders>
          </w:tcPr>
          <w:p w14:paraId="22CBD452" w14:textId="77777777" w:rsidR="00AC3E5D" w:rsidRPr="004A4DD9" w:rsidRDefault="00AC3E5D" w:rsidP="001B79C4">
            <w:pPr>
              <w:pStyle w:val="ListParagraph"/>
              <w:ind w:left="0"/>
              <w:jc w:val="both"/>
              <w:rPr>
                <w:rFonts w:cs="Times New Roman"/>
              </w:rPr>
            </w:pPr>
          </w:p>
        </w:tc>
      </w:tr>
      <w:tr w:rsidR="00AC3E5D" w:rsidRPr="00660ABB" w14:paraId="682E9AE3"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4A20438"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6889C4D" w14:textId="77777777" w:rsidR="00AC3E5D" w:rsidRPr="004A4DD9" w:rsidRDefault="00AC3E5D" w:rsidP="001B79C4">
            <w:pPr>
              <w:pStyle w:val="ListParagraph"/>
              <w:ind w:left="0"/>
              <w:jc w:val="both"/>
              <w:rPr>
                <w:rFonts w:cs="Times New Roman"/>
              </w:rPr>
            </w:pPr>
            <w:r w:rsidRPr="004A4DD9">
              <w:rPr>
                <w:rFonts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71E13802" w14:textId="77777777" w:rsidR="00AC3E5D" w:rsidRPr="004A4DD9" w:rsidRDefault="00AC3E5D" w:rsidP="001B79C4">
            <w:pPr>
              <w:pStyle w:val="ListParagraph"/>
              <w:ind w:left="0"/>
              <w:jc w:val="both"/>
              <w:rPr>
                <w:rFonts w:cs="Times New Roman"/>
              </w:rPr>
            </w:pPr>
          </w:p>
        </w:tc>
      </w:tr>
      <w:tr w:rsidR="00AC3E5D" w:rsidRPr="00660ABB" w14:paraId="62A04BC2" w14:textId="77777777" w:rsidTr="001B79C4">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EF8E189" w14:textId="77777777" w:rsidR="00AC3E5D" w:rsidRPr="004A4DD9" w:rsidRDefault="00AC3E5D" w:rsidP="001B79C4">
            <w:pPr>
              <w:autoSpaceDE w:val="0"/>
              <w:autoSpaceDN w:val="0"/>
              <w:adjustRightInd w:val="0"/>
              <w:spacing w:after="0" w:line="240" w:lineRule="auto"/>
              <w:rPr>
                <w:rFonts w:eastAsia="Calibri" w:cs="Times New Roman"/>
                <w:szCs w:val="24"/>
              </w:rPr>
            </w:pPr>
            <w:r w:rsidRPr="004A4DD9">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CF13444" w14:textId="77777777" w:rsidR="00AC3E5D" w:rsidRPr="004A4DD9" w:rsidRDefault="00AC3E5D" w:rsidP="001B79C4">
            <w:pPr>
              <w:pStyle w:val="ListParagraph"/>
              <w:spacing w:after="0" w:line="240" w:lineRule="auto"/>
              <w:ind w:left="0"/>
              <w:rPr>
                <w:rFonts w:eastAsia="Calibri" w:cs="Times New Roman"/>
              </w:rPr>
            </w:pPr>
            <w:r w:rsidRPr="004A4DD9">
              <w:rPr>
                <w:rFonts w:eastAsia="Calibri" w:cs="Times New Roman"/>
              </w:rPr>
              <w:t xml:space="preserve">User name không phù hợp, không tìm thấy </w:t>
            </w:r>
            <w:r>
              <w:rPr>
                <w:rFonts w:eastAsia="Calibri" w:cs="Times New Roman"/>
              </w:rPr>
              <w:t>thông tin công ty</w:t>
            </w:r>
            <w:r w:rsidRPr="004A4DD9">
              <w:rPr>
                <w:rFonts w:eastAsia="Calibri" w:cs="Times New Roman"/>
              </w:rPr>
              <w:t xml:space="preserve">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1C6ED2F9" w14:textId="77777777" w:rsidR="00AC3E5D" w:rsidRPr="004A4DD9" w:rsidRDefault="00AC3E5D" w:rsidP="001B79C4">
            <w:pPr>
              <w:pStyle w:val="ListParagraph"/>
              <w:ind w:left="0"/>
              <w:jc w:val="both"/>
              <w:rPr>
                <w:rFonts w:cs="Times New Roman"/>
              </w:rPr>
            </w:pPr>
          </w:p>
        </w:tc>
      </w:tr>
      <w:tr w:rsidR="00AC3E5D" w:rsidRPr="00660ABB" w14:paraId="01B6B232"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A873F3F"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19231B2" w14:textId="77777777" w:rsidR="00AC3E5D" w:rsidRPr="004A4DD9" w:rsidRDefault="00AC3E5D" w:rsidP="001B79C4">
            <w:pPr>
              <w:pStyle w:val="ListParagraph"/>
              <w:ind w:left="0"/>
              <w:jc w:val="both"/>
              <w:rPr>
                <w:rFonts w:cs="Times New Roman"/>
              </w:rPr>
            </w:pPr>
            <w:r w:rsidRPr="004A4DD9">
              <w:rPr>
                <w:rFonts w:cs="Times New Roman"/>
              </w:rPr>
              <w:t>Hóa đơn chưa thanh toán nên không xem được</w:t>
            </w:r>
          </w:p>
        </w:tc>
        <w:tc>
          <w:tcPr>
            <w:tcW w:w="2515" w:type="dxa"/>
            <w:tcBorders>
              <w:top w:val="single" w:sz="4" w:space="0" w:color="2E74B5"/>
              <w:left w:val="single" w:sz="4" w:space="0" w:color="2E74B5"/>
              <w:bottom w:val="single" w:sz="4" w:space="0" w:color="2E74B5"/>
              <w:right w:val="single" w:sz="4" w:space="0" w:color="2E74B5"/>
            </w:tcBorders>
          </w:tcPr>
          <w:p w14:paraId="10896364" w14:textId="77777777" w:rsidR="00AC3E5D" w:rsidRPr="004A4DD9" w:rsidRDefault="00AC3E5D" w:rsidP="001B79C4">
            <w:pPr>
              <w:pStyle w:val="ListParagraph"/>
              <w:ind w:left="0"/>
              <w:jc w:val="both"/>
              <w:rPr>
                <w:rFonts w:cs="Times New Roman"/>
              </w:rPr>
            </w:pPr>
          </w:p>
        </w:tc>
      </w:tr>
      <w:tr w:rsidR="00AC3E5D" w:rsidRPr="00660ABB" w14:paraId="0741B757"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8DEEAD9"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w:t>
            </w:r>
            <w:r>
              <w:rPr>
                <w:rFonts w:cs="Times New Roman"/>
                <w:szCs w:val="24"/>
              </w:rPr>
              <w:t>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AE479FF" w14:textId="77777777" w:rsidR="00AC3E5D" w:rsidRPr="004A4DD9" w:rsidRDefault="00AC3E5D" w:rsidP="001B79C4">
            <w:pPr>
              <w:pStyle w:val="ListParagraph"/>
              <w:ind w:left="0"/>
              <w:jc w:val="both"/>
              <w:rPr>
                <w:rFonts w:cs="Times New Roman"/>
              </w:rPr>
            </w:pPr>
            <w:r>
              <w:rPr>
                <w:rFonts w:cs="Times New Roman"/>
              </w:rPr>
              <w:t>Hoá đơn có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2A292373" w14:textId="77777777" w:rsidR="00AC3E5D" w:rsidRPr="004A4DD9" w:rsidRDefault="00AC3E5D" w:rsidP="001B79C4">
            <w:pPr>
              <w:pStyle w:val="ListParagraph"/>
              <w:ind w:left="0"/>
              <w:jc w:val="both"/>
              <w:rPr>
                <w:rFonts w:cs="Times New Roman"/>
              </w:rPr>
            </w:pPr>
          </w:p>
        </w:tc>
      </w:tr>
      <w:tr w:rsidR="00AC3E5D" w:rsidRPr="00660ABB" w14:paraId="5EB3E0C4"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F233FCC"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lastRenderedPageBreak/>
              <w:t>ERR:1</w:t>
            </w:r>
            <w:r>
              <w:rPr>
                <w:rFonts w:cs="Times New Roman"/>
                <w:szCs w:val="24"/>
              </w:rPr>
              <w:t>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65361FC" w14:textId="77777777" w:rsidR="00AC3E5D" w:rsidRPr="004A4DD9" w:rsidRDefault="00AC3E5D" w:rsidP="001B79C4">
            <w:pPr>
              <w:pStyle w:val="ListParagraph"/>
              <w:ind w:left="0"/>
              <w:jc w:val="both"/>
              <w:rPr>
                <w:rFonts w:cs="Times New Roman"/>
              </w:rPr>
            </w:pPr>
            <w:r>
              <w:rPr>
                <w:rFonts w:cs="Times New Roman"/>
              </w:rPr>
              <w:t>Hoá đơn không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47E2B12D" w14:textId="77777777" w:rsidR="00AC3E5D" w:rsidRPr="004A4DD9" w:rsidRDefault="00AC3E5D" w:rsidP="001B79C4">
            <w:pPr>
              <w:pStyle w:val="ListParagraph"/>
              <w:ind w:left="0"/>
              <w:jc w:val="both"/>
              <w:rPr>
                <w:rFonts w:cs="Times New Roman"/>
              </w:rPr>
            </w:pPr>
          </w:p>
        </w:tc>
      </w:tr>
      <w:tr w:rsidR="00AC3E5D" w:rsidRPr="00660ABB" w14:paraId="6D44F6F6"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5C29BBE"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chuỗi_Xml_trả_về</w:t>
            </w:r>
          </w:p>
          <w:p w14:paraId="05DD8804"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EB7B994" w14:textId="77777777" w:rsidR="00AC3E5D" w:rsidRPr="004A4DD9" w:rsidRDefault="00AC3E5D" w:rsidP="001B79C4">
            <w:pPr>
              <w:jc w:val="both"/>
              <w:rPr>
                <w:rFonts w:cs="Times New Roman"/>
                <w:szCs w:val="24"/>
              </w:rPr>
            </w:pPr>
            <w:r w:rsidRPr="004A4DD9">
              <w:rPr>
                <w:rFonts w:cs="Times New Roman"/>
                <w:szCs w:val="24"/>
              </w:rPr>
              <w:t>Trả về chuỗi Xml tương ứng với hóa đơn</w:t>
            </w:r>
          </w:p>
        </w:tc>
        <w:tc>
          <w:tcPr>
            <w:tcW w:w="2515" w:type="dxa"/>
            <w:tcBorders>
              <w:top w:val="single" w:sz="4" w:space="0" w:color="2E74B5"/>
              <w:left w:val="single" w:sz="4" w:space="0" w:color="2E74B5"/>
              <w:bottom w:val="single" w:sz="4" w:space="0" w:color="2E74B5"/>
              <w:right w:val="single" w:sz="4" w:space="0" w:color="2E74B5"/>
            </w:tcBorders>
          </w:tcPr>
          <w:p w14:paraId="0957181E" w14:textId="77777777" w:rsidR="00AC3E5D" w:rsidRPr="004A4DD9" w:rsidRDefault="00AC3E5D" w:rsidP="001B79C4">
            <w:pPr>
              <w:jc w:val="both"/>
              <w:rPr>
                <w:rFonts w:cs="Times New Roman"/>
                <w:szCs w:val="24"/>
              </w:rPr>
            </w:pPr>
            <w:r w:rsidRPr="004A4DD9">
              <w:rPr>
                <w:rFonts w:cs="Times New Roman"/>
                <w:szCs w:val="24"/>
              </w:rPr>
              <w:t>Trả về một hóa đơn dưới dạng string Xml</w:t>
            </w:r>
          </w:p>
        </w:tc>
      </w:tr>
    </w:tbl>
    <w:p w14:paraId="09C320D3" w14:textId="77777777" w:rsidR="00AC3E5D" w:rsidRDefault="00AC3E5D" w:rsidP="00AC3E5D">
      <w:pPr>
        <w:rPr>
          <w:lang w:eastAsia="x-none"/>
        </w:rPr>
      </w:pPr>
    </w:p>
    <w:p w14:paraId="1DCEF008" w14:textId="77777777" w:rsidR="00AC3E5D" w:rsidRDefault="00AC3E5D" w:rsidP="00AC3E5D">
      <w:pPr>
        <w:pStyle w:val="Heading3"/>
      </w:pPr>
      <w:bookmarkStart w:id="34" w:name="_Toc90309022"/>
      <w:r>
        <w:t>Download hóa đơn theo fkey, không kiểm tra trạng thái thanh toán</w:t>
      </w:r>
      <w:bookmarkEnd w:id="34"/>
    </w:p>
    <w:p w14:paraId="26DB3148" w14:textId="77777777" w:rsidR="00AC3E5D" w:rsidRDefault="00AC3E5D" w:rsidP="00AC3E5D">
      <w:pPr>
        <w:rPr>
          <w:rFonts w:cs="Times New Roman"/>
          <w:szCs w:val="24"/>
        </w:rPr>
      </w:pPr>
      <w:r>
        <w:rPr>
          <w:rFonts w:cs="Times New Roman"/>
          <w:szCs w:val="24"/>
        </w:rPr>
        <w:t>URL</w:t>
      </w:r>
    </w:p>
    <w:p w14:paraId="41FE70D8" w14:textId="77777777" w:rsidR="00AC3E5D" w:rsidRDefault="00AC3E5D" w:rsidP="00AC3E5D">
      <w:pPr>
        <w:spacing w:after="0" w:line="240" w:lineRule="auto"/>
        <w:ind w:left="720"/>
        <w:jc w:val="both"/>
        <w:rPr>
          <w:rFonts w:cs="Times New Roman"/>
          <w:szCs w:val="24"/>
        </w:rPr>
      </w:pPr>
      <w:r w:rsidRPr="004A4DD9">
        <w:rPr>
          <w:rFonts w:cs="Times New Roman"/>
          <w:szCs w:val="24"/>
        </w:rPr>
        <w:t xml:space="preserve">String </w:t>
      </w:r>
      <w:r w:rsidRPr="00631EB4">
        <w:rPr>
          <w:rFonts w:cs="Times New Roman"/>
          <w:b/>
          <w:szCs w:val="24"/>
        </w:rPr>
        <w:t>downloadInvFkeyNoPay</w:t>
      </w:r>
      <w:r w:rsidRPr="004A4DD9">
        <w:rPr>
          <w:rFonts w:cs="Times New Roman"/>
          <w:szCs w:val="24"/>
        </w:rPr>
        <w:t xml:space="preserve"> (string </w:t>
      </w:r>
      <w:r>
        <w:rPr>
          <w:rFonts w:cs="Times New Roman"/>
          <w:szCs w:val="24"/>
        </w:rPr>
        <w:t>fkey</w:t>
      </w:r>
      <w:r w:rsidRPr="004A4DD9">
        <w:rPr>
          <w:rFonts w:cs="Times New Roman"/>
          <w:szCs w:val="24"/>
        </w:rPr>
        <w:t>, string userName, string userPass)</w:t>
      </w:r>
    </w:p>
    <w:p w14:paraId="593BF891" w14:textId="77777777" w:rsidR="00AC3E5D" w:rsidRPr="004A4DD9" w:rsidRDefault="00AC3E5D" w:rsidP="00AC3E5D">
      <w:pPr>
        <w:spacing w:after="0" w:line="240" w:lineRule="auto"/>
        <w:ind w:left="720"/>
        <w:jc w:val="both"/>
        <w:rPr>
          <w:rFonts w:cs="Times New Roman"/>
          <w:szCs w:val="24"/>
        </w:rPr>
      </w:pPr>
    </w:p>
    <w:p w14:paraId="6CBBB44E" w14:textId="77777777" w:rsidR="00AC3E5D" w:rsidRPr="00593BE8" w:rsidRDefault="00AC3E5D" w:rsidP="00A75803">
      <w:pPr>
        <w:pStyle w:val="N"/>
      </w:pPr>
      <w:r w:rsidRPr="00593BE8">
        <w:t>DESCRIPTION</w:t>
      </w:r>
    </w:p>
    <w:p w14:paraId="7801082C" w14:textId="77777777" w:rsidR="00AC3E5D" w:rsidRDefault="00AC3E5D" w:rsidP="00A75803">
      <w:pPr>
        <w:pStyle w:val="N"/>
      </w:pPr>
      <w:r>
        <w:tab/>
        <w:t>Đây là web service cho phép tải về chuỗi xml của hóa đơn theo fkey truyền lên, cho phép tải cả hóa đơn chưa thanh toán.</w:t>
      </w:r>
    </w:p>
    <w:p w14:paraId="5AA3794B" w14:textId="77777777" w:rsidR="00AC3E5D" w:rsidRPr="00007702" w:rsidRDefault="00AC3E5D" w:rsidP="00A75803">
      <w:pPr>
        <w:pStyle w:val="N"/>
      </w:pPr>
      <w:r w:rsidRPr="00663B3E">
        <w:t>HTTP METHOD</w:t>
      </w:r>
    </w:p>
    <w:p w14:paraId="4C710F15" w14:textId="77777777" w:rsidR="00AC3E5D" w:rsidRPr="00007702" w:rsidRDefault="00AC3E5D" w:rsidP="00A75803">
      <w:pPr>
        <w:pStyle w:val="N"/>
        <w:rPr>
          <w:b/>
        </w:rPr>
      </w:pPr>
      <w:r>
        <w:tab/>
      </w:r>
      <w:r w:rsidRPr="00610AFD">
        <w:t>POST</w:t>
      </w:r>
    </w:p>
    <w:p w14:paraId="285C747E" w14:textId="77777777" w:rsidR="00AC3E5D" w:rsidRPr="00610AFD" w:rsidRDefault="00AC3E5D" w:rsidP="00A75803">
      <w:pPr>
        <w:pStyle w:val="N"/>
      </w:pPr>
      <w:r w:rsidRPr="00610AFD">
        <w:t>REQUEST BODY</w:t>
      </w:r>
    </w:p>
    <w:p w14:paraId="7DEDD3C5" w14:textId="77777777" w:rsidR="00AC3E5D" w:rsidRPr="005C559E"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27E23024" w14:textId="77777777" w:rsidR="00AC3E5D" w:rsidRPr="00D82A0A"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cs="Times New Roman"/>
          <w:b/>
          <w:szCs w:val="24"/>
        </w:rPr>
        <w:t>fkey</w:t>
      </w:r>
      <w:r w:rsidRPr="005C559E">
        <w:rPr>
          <w:rFonts w:cs="Times New Roman"/>
          <w:b/>
          <w:szCs w:val="24"/>
        </w:rPr>
        <w:t xml:space="preserve"> : </w:t>
      </w:r>
      <w:r w:rsidRPr="005C559E">
        <w:rPr>
          <w:rFonts w:cs="Times New Roman"/>
          <w:szCs w:val="24"/>
        </w:rPr>
        <w:t xml:space="preserve">Chuỗi </w:t>
      </w:r>
      <w:r>
        <w:rPr>
          <w:rFonts w:cs="Times New Roman"/>
          <w:szCs w:val="24"/>
        </w:rPr>
        <w:t>fkey</w:t>
      </w:r>
      <w:r w:rsidRPr="005C559E">
        <w:rPr>
          <w:rFonts w:cs="Times New Roman"/>
          <w:szCs w:val="24"/>
        </w:rPr>
        <w:t xml:space="preserve"> xác định hóa đơn cần lấy </w:t>
      </w:r>
    </w:p>
    <w:p w14:paraId="2B5DAD6C" w14:textId="77777777" w:rsidR="00AC3E5D" w:rsidRPr="005C559E" w:rsidRDefault="00AC3E5D" w:rsidP="00AC3E5D">
      <w:pPr>
        <w:pStyle w:val="ListParagraph"/>
        <w:spacing w:after="0" w:line="360" w:lineRule="auto"/>
        <w:ind w:left="1080"/>
        <w:jc w:val="both"/>
        <w:rPr>
          <w:rFonts w:eastAsia="Calibri" w:cs="Times New Roman"/>
          <w:b/>
          <w:szCs w:val="24"/>
          <w:u w:val="single"/>
        </w:rPr>
      </w:pPr>
    </w:p>
    <w:p w14:paraId="43D2C1A1"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36483E6F"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075B1C93"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4D63FA22"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0F7FD62D" w14:textId="77777777" w:rsidR="00AC3E5D" w:rsidRPr="00660ABB" w:rsidRDefault="00AC3E5D" w:rsidP="001B79C4">
            <w:pPr>
              <w:pStyle w:val="ListParagraph"/>
            </w:pPr>
            <w:r>
              <w:t>Ghi chú</w:t>
            </w:r>
          </w:p>
        </w:tc>
      </w:tr>
      <w:tr w:rsidR="00AC3E5D" w:rsidRPr="00660ABB" w14:paraId="34E54BEA" w14:textId="77777777" w:rsidTr="001B79C4">
        <w:tc>
          <w:tcPr>
            <w:tcW w:w="1710" w:type="dxa"/>
            <w:tcBorders>
              <w:top w:val="single" w:sz="4" w:space="0" w:color="2E74B5"/>
              <w:left w:val="single" w:sz="4" w:space="0" w:color="2E74B5"/>
              <w:right w:val="single" w:sz="4" w:space="0" w:color="2E74B5"/>
            </w:tcBorders>
            <w:shd w:val="clear" w:color="auto" w:fill="auto"/>
          </w:tcPr>
          <w:p w14:paraId="0C900A1C" w14:textId="77777777" w:rsidR="00AC3E5D" w:rsidRPr="004A4DD9" w:rsidRDefault="00AC3E5D" w:rsidP="001B79C4">
            <w:pPr>
              <w:autoSpaceDE w:val="0"/>
              <w:autoSpaceDN w:val="0"/>
              <w:adjustRightInd w:val="0"/>
              <w:jc w:val="both"/>
              <w:rPr>
                <w:rFonts w:cs="Times New Roman"/>
                <w:sz w:val="19"/>
                <w:szCs w:val="19"/>
              </w:rPr>
            </w:pPr>
            <w:r w:rsidRPr="004A4DD9">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CE08939" w14:textId="77777777" w:rsidR="00AC3E5D" w:rsidRPr="004A4DD9" w:rsidRDefault="00AC3E5D" w:rsidP="001B79C4">
            <w:pPr>
              <w:pStyle w:val="ListParagraph"/>
              <w:ind w:left="0"/>
              <w:jc w:val="both"/>
              <w:rPr>
                <w:rFonts w:cs="Times New Roman"/>
              </w:rPr>
            </w:pPr>
            <w:r w:rsidRPr="004A4DD9">
              <w:rPr>
                <w:rFonts w:cs="Times New Roman"/>
              </w:rPr>
              <w:t>Tài khoản đăng nhập sai</w:t>
            </w:r>
            <w:r>
              <w:rPr>
                <w:rFonts w:cs="Times New Roman"/>
              </w:rPr>
              <w:t xml:space="preserve"> hoặc không có quyền ServiceRole</w:t>
            </w:r>
          </w:p>
        </w:tc>
        <w:tc>
          <w:tcPr>
            <w:tcW w:w="2515" w:type="dxa"/>
            <w:tcBorders>
              <w:top w:val="single" w:sz="4" w:space="0" w:color="2E74B5"/>
              <w:left w:val="single" w:sz="4" w:space="0" w:color="2E74B5"/>
              <w:bottom w:val="single" w:sz="4" w:space="0" w:color="2E74B5"/>
              <w:right w:val="single" w:sz="4" w:space="0" w:color="2E74B5"/>
            </w:tcBorders>
          </w:tcPr>
          <w:p w14:paraId="1CFD1A43" w14:textId="77777777" w:rsidR="00AC3E5D" w:rsidRPr="004A4DD9" w:rsidRDefault="00AC3E5D" w:rsidP="001B79C4">
            <w:pPr>
              <w:pStyle w:val="ListParagraph"/>
              <w:ind w:left="0"/>
              <w:jc w:val="both"/>
              <w:rPr>
                <w:rFonts w:cs="Times New Roman"/>
              </w:rPr>
            </w:pPr>
          </w:p>
        </w:tc>
      </w:tr>
      <w:tr w:rsidR="00AC3E5D" w:rsidRPr="00660ABB" w14:paraId="35E8EAB3" w14:textId="77777777" w:rsidTr="001B79C4">
        <w:tc>
          <w:tcPr>
            <w:tcW w:w="1710" w:type="dxa"/>
            <w:tcBorders>
              <w:top w:val="single" w:sz="4" w:space="0" w:color="2E74B5"/>
              <w:left w:val="single" w:sz="4" w:space="0" w:color="2E74B5"/>
              <w:right w:val="single" w:sz="4" w:space="0" w:color="2E74B5"/>
            </w:tcBorders>
            <w:shd w:val="clear" w:color="auto" w:fill="auto"/>
          </w:tcPr>
          <w:p w14:paraId="5B9E2619" w14:textId="77777777" w:rsidR="00AC3E5D" w:rsidRPr="004A4DD9" w:rsidRDefault="00AC3E5D" w:rsidP="001B79C4">
            <w:pPr>
              <w:autoSpaceDE w:val="0"/>
              <w:autoSpaceDN w:val="0"/>
              <w:adjustRightInd w:val="0"/>
              <w:jc w:val="both"/>
              <w:rPr>
                <w:rFonts w:cs="Times New Roman"/>
                <w:szCs w:val="24"/>
              </w:rPr>
            </w:pPr>
            <w:r w:rsidRPr="002E72A7">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D2881F8" w14:textId="77777777" w:rsidR="00AC3E5D" w:rsidRPr="004A4DD9" w:rsidRDefault="00AC3E5D" w:rsidP="001B79C4">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760EEEB7" w14:textId="77777777" w:rsidR="00AC3E5D" w:rsidRPr="004A4DD9" w:rsidRDefault="00AC3E5D" w:rsidP="001B79C4">
            <w:pPr>
              <w:pStyle w:val="ListParagraph"/>
              <w:ind w:left="0"/>
              <w:jc w:val="both"/>
              <w:rPr>
                <w:rFonts w:cs="Times New Roman"/>
              </w:rPr>
            </w:pPr>
          </w:p>
        </w:tc>
      </w:tr>
      <w:tr w:rsidR="00AC3E5D" w:rsidRPr="00660ABB" w14:paraId="37DC6D75"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380B78F"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C0EBD52" w14:textId="77777777" w:rsidR="00AC3E5D" w:rsidRPr="004A4DD9" w:rsidRDefault="00AC3E5D" w:rsidP="001B79C4">
            <w:pPr>
              <w:pStyle w:val="ListParagraph"/>
              <w:ind w:left="0"/>
              <w:jc w:val="both"/>
              <w:rPr>
                <w:rFonts w:cs="Times New Roman"/>
              </w:rPr>
            </w:pPr>
            <w:r w:rsidRPr="004A4DD9">
              <w:rPr>
                <w:rFonts w:cs="Times New Roman"/>
              </w:rPr>
              <w:t>Không tìm thấy</w:t>
            </w:r>
            <w:r>
              <w:rPr>
                <w:rFonts w:cs="Times New Roman"/>
              </w:rPr>
              <w:t xml:space="preserve"> dải thông báo phát hành</w:t>
            </w:r>
          </w:p>
        </w:tc>
        <w:tc>
          <w:tcPr>
            <w:tcW w:w="2515" w:type="dxa"/>
            <w:tcBorders>
              <w:top w:val="single" w:sz="4" w:space="0" w:color="2E74B5"/>
              <w:left w:val="single" w:sz="4" w:space="0" w:color="2E74B5"/>
              <w:bottom w:val="single" w:sz="4" w:space="0" w:color="2E74B5"/>
              <w:right w:val="single" w:sz="4" w:space="0" w:color="2E74B5"/>
            </w:tcBorders>
          </w:tcPr>
          <w:p w14:paraId="1C81BA7F" w14:textId="77777777" w:rsidR="00AC3E5D" w:rsidRPr="004A4DD9" w:rsidRDefault="00AC3E5D" w:rsidP="001B79C4">
            <w:pPr>
              <w:pStyle w:val="ListParagraph"/>
              <w:ind w:left="0"/>
              <w:jc w:val="both"/>
              <w:rPr>
                <w:rFonts w:cs="Times New Roman"/>
              </w:rPr>
            </w:pPr>
          </w:p>
        </w:tc>
      </w:tr>
      <w:tr w:rsidR="00AC3E5D" w:rsidRPr="00660ABB" w14:paraId="198F62B3"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E5FFABF"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32331AC" w14:textId="77777777" w:rsidR="00AC3E5D" w:rsidRPr="004A4DD9" w:rsidRDefault="00AC3E5D" w:rsidP="001B79C4">
            <w:pPr>
              <w:pStyle w:val="ListParagraph"/>
              <w:ind w:left="0"/>
              <w:jc w:val="both"/>
              <w:rPr>
                <w:rFonts w:cs="Times New Roman"/>
              </w:rPr>
            </w:pPr>
            <w:r w:rsidRPr="004A4DD9">
              <w:rPr>
                <w:rFonts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58358DD7" w14:textId="77777777" w:rsidR="00AC3E5D" w:rsidRPr="004A4DD9" w:rsidRDefault="00AC3E5D" w:rsidP="001B79C4">
            <w:pPr>
              <w:pStyle w:val="ListParagraph"/>
              <w:ind w:left="0"/>
              <w:jc w:val="both"/>
              <w:rPr>
                <w:rFonts w:cs="Times New Roman"/>
              </w:rPr>
            </w:pPr>
          </w:p>
        </w:tc>
      </w:tr>
      <w:tr w:rsidR="00AC3E5D" w:rsidRPr="00660ABB" w14:paraId="61E28C3D" w14:textId="77777777" w:rsidTr="001B79C4">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CCA2E97" w14:textId="77777777" w:rsidR="00AC3E5D" w:rsidRPr="004A4DD9" w:rsidRDefault="00AC3E5D" w:rsidP="001B79C4">
            <w:pPr>
              <w:autoSpaceDE w:val="0"/>
              <w:autoSpaceDN w:val="0"/>
              <w:adjustRightInd w:val="0"/>
              <w:spacing w:after="0" w:line="240" w:lineRule="auto"/>
              <w:rPr>
                <w:rFonts w:eastAsia="Calibri" w:cs="Times New Roman"/>
                <w:szCs w:val="24"/>
              </w:rPr>
            </w:pPr>
            <w:r w:rsidRPr="004A4DD9">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36A2E38" w14:textId="77777777" w:rsidR="00AC3E5D" w:rsidRPr="004A4DD9" w:rsidRDefault="00AC3E5D" w:rsidP="001B79C4">
            <w:pPr>
              <w:pStyle w:val="ListParagraph"/>
              <w:spacing w:after="0" w:line="240" w:lineRule="auto"/>
              <w:ind w:left="0"/>
              <w:rPr>
                <w:rFonts w:eastAsia="Calibri" w:cs="Times New Roman"/>
              </w:rPr>
            </w:pPr>
            <w:r w:rsidRPr="004A4DD9">
              <w:rPr>
                <w:rFonts w:eastAsia="Calibri" w:cs="Times New Roman"/>
              </w:rPr>
              <w:t xml:space="preserve">User name không phù hợp, không tìm thấy </w:t>
            </w:r>
            <w:r>
              <w:rPr>
                <w:rFonts w:eastAsia="Calibri" w:cs="Times New Roman"/>
              </w:rPr>
              <w:t>thông tin công ty</w:t>
            </w:r>
            <w:r w:rsidRPr="004A4DD9">
              <w:rPr>
                <w:rFonts w:eastAsia="Calibri" w:cs="Times New Roman"/>
              </w:rPr>
              <w:t xml:space="preserve">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7B7C129A" w14:textId="77777777" w:rsidR="00AC3E5D" w:rsidRPr="004A4DD9" w:rsidRDefault="00AC3E5D" w:rsidP="001B79C4">
            <w:pPr>
              <w:pStyle w:val="ListParagraph"/>
              <w:ind w:left="0"/>
              <w:jc w:val="both"/>
              <w:rPr>
                <w:rFonts w:cs="Times New Roman"/>
              </w:rPr>
            </w:pPr>
          </w:p>
        </w:tc>
      </w:tr>
      <w:tr w:rsidR="00AC3E5D" w:rsidRPr="00660ABB" w14:paraId="6F8FA487" w14:textId="77777777" w:rsidTr="001B79C4">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B2AE863" w14:textId="77777777" w:rsidR="00AC3E5D" w:rsidRPr="004A4DD9" w:rsidRDefault="00AC3E5D" w:rsidP="001B79C4">
            <w:pPr>
              <w:autoSpaceDE w:val="0"/>
              <w:autoSpaceDN w:val="0"/>
              <w:adjustRightInd w:val="0"/>
              <w:spacing w:after="0" w:line="240" w:lineRule="auto"/>
              <w:rPr>
                <w:rFonts w:eastAsia="Calibri" w:cs="Times New Roman"/>
                <w:szCs w:val="24"/>
              </w:rPr>
            </w:pPr>
            <w:r w:rsidRPr="004A4DD9">
              <w:rPr>
                <w:rFonts w:cs="Times New Roman"/>
                <w:szCs w:val="24"/>
              </w:rPr>
              <w:t>ERR:1</w:t>
            </w:r>
            <w:r>
              <w:rPr>
                <w:rFonts w:cs="Times New Roman"/>
                <w:szCs w:val="24"/>
              </w:rPr>
              <w:t>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821EAD7" w14:textId="77777777" w:rsidR="00AC3E5D" w:rsidRPr="004A4DD9" w:rsidRDefault="00AC3E5D" w:rsidP="001B79C4">
            <w:pPr>
              <w:pStyle w:val="ListParagraph"/>
              <w:spacing w:after="0" w:line="240" w:lineRule="auto"/>
              <w:ind w:left="0"/>
              <w:rPr>
                <w:rFonts w:eastAsia="Calibri" w:cs="Times New Roman"/>
              </w:rPr>
            </w:pPr>
            <w:r>
              <w:rPr>
                <w:rFonts w:cs="Times New Roman"/>
              </w:rPr>
              <w:t>Hoá đơn có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583B21E1" w14:textId="77777777" w:rsidR="00AC3E5D" w:rsidRPr="004A4DD9" w:rsidRDefault="00AC3E5D" w:rsidP="001B79C4">
            <w:pPr>
              <w:pStyle w:val="ListParagraph"/>
              <w:ind w:left="0"/>
              <w:jc w:val="both"/>
              <w:rPr>
                <w:rFonts w:cs="Times New Roman"/>
              </w:rPr>
            </w:pPr>
          </w:p>
        </w:tc>
      </w:tr>
      <w:tr w:rsidR="00AC3E5D" w:rsidRPr="00660ABB" w14:paraId="77C50A66" w14:textId="77777777" w:rsidTr="001B79C4">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4A7CF8B" w14:textId="77777777" w:rsidR="00AC3E5D" w:rsidRPr="004A4DD9" w:rsidRDefault="00AC3E5D" w:rsidP="001B79C4">
            <w:pPr>
              <w:autoSpaceDE w:val="0"/>
              <w:autoSpaceDN w:val="0"/>
              <w:adjustRightInd w:val="0"/>
              <w:spacing w:after="0" w:line="240" w:lineRule="auto"/>
              <w:rPr>
                <w:rFonts w:eastAsia="Calibri" w:cs="Times New Roman"/>
                <w:szCs w:val="24"/>
              </w:rPr>
            </w:pPr>
            <w:r w:rsidRPr="004A4DD9">
              <w:rPr>
                <w:rFonts w:cs="Times New Roman"/>
                <w:szCs w:val="24"/>
              </w:rPr>
              <w:lastRenderedPageBreak/>
              <w:t>ERR:1</w:t>
            </w:r>
            <w:r>
              <w:rPr>
                <w:rFonts w:cs="Times New Roman"/>
                <w:szCs w:val="24"/>
              </w:rPr>
              <w:t>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4D1F51D" w14:textId="77777777" w:rsidR="00AC3E5D" w:rsidRPr="004A4DD9" w:rsidRDefault="00AC3E5D" w:rsidP="001B79C4">
            <w:pPr>
              <w:pStyle w:val="ListParagraph"/>
              <w:spacing w:after="0" w:line="240" w:lineRule="auto"/>
              <w:ind w:left="0"/>
              <w:rPr>
                <w:rFonts w:eastAsia="Calibri" w:cs="Times New Roman"/>
              </w:rPr>
            </w:pPr>
            <w:r>
              <w:rPr>
                <w:rFonts w:cs="Times New Roman"/>
              </w:rPr>
              <w:t>Hoá đơn không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65B54FD8" w14:textId="77777777" w:rsidR="00AC3E5D" w:rsidRPr="004A4DD9" w:rsidRDefault="00AC3E5D" w:rsidP="001B79C4">
            <w:pPr>
              <w:pStyle w:val="ListParagraph"/>
              <w:ind w:left="0"/>
              <w:jc w:val="both"/>
              <w:rPr>
                <w:rFonts w:cs="Times New Roman"/>
              </w:rPr>
            </w:pPr>
          </w:p>
        </w:tc>
      </w:tr>
      <w:tr w:rsidR="00AC3E5D" w:rsidRPr="00660ABB" w14:paraId="3B3C9785"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D2CF1B3"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chuỗi_Xml_trả_về</w:t>
            </w:r>
          </w:p>
          <w:p w14:paraId="2041499B"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3B1702A" w14:textId="77777777" w:rsidR="00AC3E5D" w:rsidRPr="004A4DD9" w:rsidRDefault="00AC3E5D" w:rsidP="001B79C4">
            <w:pPr>
              <w:jc w:val="both"/>
              <w:rPr>
                <w:rFonts w:cs="Times New Roman"/>
                <w:szCs w:val="24"/>
              </w:rPr>
            </w:pPr>
            <w:r w:rsidRPr="004A4DD9">
              <w:rPr>
                <w:rFonts w:cs="Times New Roman"/>
                <w:szCs w:val="24"/>
              </w:rPr>
              <w:t>Trả về chuỗi Xml tương ứng với hóa đơn</w:t>
            </w:r>
          </w:p>
        </w:tc>
        <w:tc>
          <w:tcPr>
            <w:tcW w:w="2515" w:type="dxa"/>
            <w:tcBorders>
              <w:top w:val="single" w:sz="4" w:space="0" w:color="2E74B5"/>
              <w:left w:val="single" w:sz="4" w:space="0" w:color="2E74B5"/>
              <w:bottom w:val="single" w:sz="4" w:space="0" w:color="2E74B5"/>
              <w:right w:val="single" w:sz="4" w:space="0" w:color="2E74B5"/>
            </w:tcBorders>
          </w:tcPr>
          <w:p w14:paraId="4928BF38" w14:textId="77777777" w:rsidR="00AC3E5D" w:rsidRPr="004A4DD9" w:rsidRDefault="00AC3E5D" w:rsidP="001B79C4">
            <w:pPr>
              <w:jc w:val="both"/>
              <w:rPr>
                <w:rFonts w:cs="Times New Roman"/>
                <w:szCs w:val="24"/>
              </w:rPr>
            </w:pPr>
            <w:r w:rsidRPr="004A4DD9">
              <w:rPr>
                <w:rFonts w:cs="Times New Roman"/>
                <w:szCs w:val="24"/>
              </w:rPr>
              <w:t>Trả về một hóa đơn dưới dạng string Xml</w:t>
            </w:r>
          </w:p>
        </w:tc>
      </w:tr>
    </w:tbl>
    <w:p w14:paraId="1E8D8A6E" w14:textId="77777777" w:rsidR="00AC3E5D" w:rsidRDefault="00AC3E5D" w:rsidP="00AC3E5D">
      <w:pPr>
        <w:rPr>
          <w:lang w:eastAsia="x-none"/>
        </w:rPr>
      </w:pPr>
    </w:p>
    <w:p w14:paraId="370471E2" w14:textId="77777777" w:rsidR="00AC3E5D" w:rsidRDefault="00AC3E5D" w:rsidP="00AC3E5D">
      <w:pPr>
        <w:pStyle w:val="Heading3"/>
      </w:pPr>
      <w:bookmarkStart w:id="35" w:name="_Toc90309023"/>
      <w:r>
        <w:t>Download hóa đơn mới tạo theo Fkey định dạng Pdf</w:t>
      </w:r>
      <w:bookmarkEnd w:id="35"/>
    </w:p>
    <w:p w14:paraId="4091AF5D" w14:textId="77777777" w:rsidR="00AC3E5D" w:rsidRDefault="00AC3E5D" w:rsidP="00AC3E5D">
      <w:pPr>
        <w:rPr>
          <w:rFonts w:cs="Times New Roman"/>
          <w:szCs w:val="24"/>
        </w:rPr>
      </w:pPr>
      <w:r>
        <w:rPr>
          <w:rFonts w:cs="Times New Roman"/>
          <w:szCs w:val="24"/>
        </w:rPr>
        <w:t>URL</w:t>
      </w:r>
    </w:p>
    <w:p w14:paraId="30014878" w14:textId="77777777" w:rsidR="00AC3E5D" w:rsidRPr="00E76428" w:rsidRDefault="00AC3E5D" w:rsidP="00AC3E5D">
      <w:pPr>
        <w:spacing w:after="0" w:line="240" w:lineRule="auto"/>
        <w:ind w:left="720"/>
        <w:jc w:val="both"/>
        <w:rPr>
          <w:rFonts w:cs="Times New Roman"/>
          <w:szCs w:val="24"/>
        </w:rPr>
      </w:pPr>
      <w:r w:rsidRPr="00E76428">
        <w:rPr>
          <w:rFonts w:cs="Times New Roman"/>
          <w:szCs w:val="24"/>
        </w:rPr>
        <w:t xml:space="preserve">String </w:t>
      </w:r>
      <w:r w:rsidRPr="00BE67EA">
        <w:rPr>
          <w:rFonts w:cs="Times New Roman"/>
          <w:b/>
          <w:color w:val="000000"/>
          <w:szCs w:val="24"/>
        </w:rPr>
        <w:t>downloadNewInvPDFFkey</w:t>
      </w:r>
      <w:r w:rsidRPr="00E76428">
        <w:rPr>
          <w:rFonts w:cs="Times New Roman"/>
          <w:szCs w:val="24"/>
        </w:rPr>
        <w:t xml:space="preserve">(string </w:t>
      </w:r>
      <w:r w:rsidRPr="00BE67EA">
        <w:rPr>
          <w:rFonts w:cs="Times New Roman"/>
          <w:color w:val="000000"/>
          <w:szCs w:val="24"/>
        </w:rPr>
        <w:t>fkey</w:t>
      </w:r>
      <w:r w:rsidRPr="00E76428">
        <w:rPr>
          <w:rFonts w:cs="Times New Roman"/>
          <w:szCs w:val="24"/>
        </w:rPr>
        <w:t>, string userName, string userPass)</w:t>
      </w:r>
    </w:p>
    <w:p w14:paraId="3C45FA96" w14:textId="77777777" w:rsidR="00AC3E5D" w:rsidRPr="004A4DD9" w:rsidRDefault="00AC3E5D" w:rsidP="00AC3E5D">
      <w:pPr>
        <w:spacing w:after="0" w:line="240" w:lineRule="auto"/>
        <w:ind w:left="720"/>
        <w:jc w:val="both"/>
        <w:rPr>
          <w:rFonts w:cs="Times New Roman"/>
          <w:szCs w:val="24"/>
        </w:rPr>
      </w:pPr>
    </w:p>
    <w:p w14:paraId="63AB21E9" w14:textId="77777777" w:rsidR="00AC3E5D" w:rsidRPr="00593BE8" w:rsidRDefault="00AC3E5D" w:rsidP="00A75803">
      <w:pPr>
        <w:pStyle w:val="N"/>
      </w:pPr>
      <w:r w:rsidRPr="00593BE8">
        <w:t>DESCRIPTION</w:t>
      </w:r>
    </w:p>
    <w:p w14:paraId="3740C42F" w14:textId="77777777" w:rsidR="00AC3E5D" w:rsidRDefault="00AC3E5D" w:rsidP="00A75803">
      <w:pPr>
        <w:pStyle w:val="N"/>
      </w:pPr>
      <w:r>
        <w:tab/>
        <w:t>Đây là web service cho phép tải về dạng pdf của hóa đơn mới tạo theo Fkey truyền lên.</w:t>
      </w:r>
    </w:p>
    <w:p w14:paraId="4AB2FF10" w14:textId="77777777" w:rsidR="00AC3E5D" w:rsidRPr="00007702" w:rsidRDefault="00AC3E5D" w:rsidP="00A75803">
      <w:pPr>
        <w:pStyle w:val="N"/>
      </w:pPr>
      <w:r w:rsidRPr="00663B3E">
        <w:t>HTTP METHOD</w:t>
      </w:r>
    </w:p>
    <w:p w14:paraId="4FEFE74C" w14:textId="77777777" w:rsidR="00AC3E5D" w:rsidRPr="00007702" w:rsidRDefault="00AC3E5D" w:rsidP="00A75803">
      <w:pPr>
        <w:pStyle w:val="N"/>
        <w:rPr>
          <w:b/>
        </w:rPr>
      </w:pPr>
      <w:r>
        <w:tab/>
      </w:r>
      <w:r w:rsidRPr="00610AFD">
        <w:t>POST</w:t>
      </w:r>
    </w:p>
    <w:p w14:paraId="41892A52" w14:textId="77777777" w:rsidR="00AC3E5D" w:rsidRPr="00610AFD" w:rsidRDefault="00AC3E5D" w:rsidP="00A75803">
      <w:pPr>
        <w:pStyle w:val="N"/>
      </w:pPr>
      <w:r w:rsidRPr="00610AFD">
        <w:t>REQUEST BODY</w:t>
      </w:r>
    </w:p>
    <w:p w14:paraId="46297237" w14:textId="77777777" w:rsidR="00AC3E5D" w:rsidRPr="005C559E"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3F0F8D6F" w14:textId="77777777" w:rsidR="00AC3E5D" w:rsidRPr="00D82A0A"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cs="Times New Roman"/>
          <w:b/>
          <w:szCs w:val="24"/>
        </w:rPr>
        <w:t>fkey</w:t>
      </w:r>
      <w:r w:rsidRPr="005C559E">
        <w:rPr>
          <w:rFonts w:cs="Times New Roman"/>
          <w:b/>
          <w:szCs w:val="24"/>
        </w:rPr>
        <w:t xml:space="preserve">: </w:t>
      </w:r>
      <w:r w:rsidRPr="005C559E">
        <w:rPr>
          <w:rFonts w:cs="Times New Roman"/>
          <w:szCs w:val="24"/>
        </w:rPr>
        <w:t xml:space="preserve">Chuỗi </w:t>
      </w:r>
      <w:r>
        <w:rPr>
          <w:rFonts w:cs="Times New Roman"/>
          <w:szCs w:val="24"/>
        </w:rPr>
        <w:t>fkey</w:t>
      </w:r>
      <w:r w:rsidRPr="005C559E">
        <w:rPr>
          <w:rFonts w:cs="Times New Roman"/>
          <w:szCs w:val="24"/>
        </w:rPr>
        <w:t xml:space="preserve"> xác định hóa đơn cần lấy </w:t>
      </w:r>
    </w:p>
    <w:p w14:paraId="52B1B2EA" w14:textId="77777777" w:rsidR="00AC3E5D" w:rsidRPr="005C559E" w:rsidRDefault="00AC3E5D" w:rsidP="00AC3E5D">
      <w:pPr>
        <w:pStyle w:val="ListParagraph"/>
        <w:spacing w:after="0" w:line="360" w:lineRule="auto"/>
        <w:ind w:left="1080"/>
        <w:jc w:val="both"/>
        <w:rPr>
          <w:rFonts w:eastAsia="Calibri" w:cs="Times New Roman"/>
          <w:b/>
          <w:szCs w:val="24"/>
          <w:u w:val="single"/>
        </w:rPr>
      </w:pPr>
    </w:p>
    <w:p w14:paraId="0629A1D0"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3D7BADB2"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06316422"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2FDB2F57"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06B3DEEC" w14:textId="77777777" w:rsidR="00AC3E5D" w:rsidRPr="00660ABB" w:rsidRDefault="00AC3E5D" w:rsidP="001B79C4">
            <w:pPr>
              <w:pStyle w:val="ListParagraph"/>
            </w:pPr>
            <w:r>
              <w:t>Ghi chú</w:t>
            </w:r>
          </w:p>
        </w:tc>
      </w:tr>
      <w:tr w:rsidR="00AC3E5D" w:rsidRPr="00660ABB" w14:paraId="6100C3FF" w14:textId="77777777" w:rsidTr="001B79C4">
        <w:tc>
          <w:tcPr>
            <w:tcW w:w="1710" w:type="dxa"/>
            <w:tcBorders>
              <w:top w:val="single" w:sz="4" w:space="0" w:color="2E74B5"/>
              <w:left w:val="single" w:sz="4" w:space="0" w:color="2E74B5"/>
              <w:right w:val="single" w:sz="4" w:space="0" w:color="2E74B5"/>
            </w:tcBorders>
            <w:shd w:val="clear" w:color="auto" w:fill="auto"/>
          </w:tcPr>
          <w:p w14:paraId="4CC354B7" w14:textId="77777777" w:rsidR="00AC3E5D" w:rsidRPr="004A4DD9" w:rsidRDefault="00AC3E5D" w:rsidP="001B79C4">
            <w:pPr>
              <w:autoSpaceDE w:val="0"/>
              <w:autoSpaceDN w:val="0"/>
              <w:adjustRightInd w:val="0"/>
              <w:jc w:val="both"/>
              <w:rPr>
                <w:rFonts w:cs="Times New Roman"/>
                <w:sz w:val="19"/>
                <w:szCs w:val="19"/>
              </w:rPr>
            </w:pPr>
            <w:r w:rsidRPr="004A4DD9">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C95BC28" w14:textId="77777777" w:rsidR="00AC3E5D" w:rsidRPr="004A4DD9" w:rsidRDefault="00AC3E5D" w:rsidP="001B79C4">
            <w:pPr>
              <w:pStyle w:val="ListParagraph"/>
              <w:ind w:left="0"/>
              <w:jc w:val="both"/>
              <w:rPr>
                <w:rFonts w:cs="Times New Roman"/>
              </w:rPr>
            </w:pPr>
            <w:r w:rsidRPr="004A4DD9">
              <w:rPr>
                <w:rFonts w:cs="Times New Roman"/>
              </w:rPr>
              <w:t>Tài khoản đăng nhập sai</w:t>
            </w:r>
            <w:r>
              <w:rPr>
                <w:rFonts w:cs="Times New Roman"/>
              </w:rPr>
              <w:t xml:space="preserve"> hoặc không có quyền ServiceRole</w:t>
            </w:r>
          </w:p>
        </w:tc>
        <w:tc>
          <w:tcPr>
            <w:tcW w:w="2515" w:type="dxa"/>
            <w:tcBorders>
              <w:top w:val="single" w:sz="4" w:space="0" w:color="2E74B5"/>
              <w:left w:val="single" w:sz="4" w:space="0" w:color="2E74B5"/>
              <w:bottom w:val="single" w:sz="4" w:space="0" w:color="2E74B5"/>
              <w:right w:val="single" w:sz="4" w:space="0" w:color="2E74B5"/>
            </w:tcBorders>
          </w:tcPr>
          <w:p w14:paraId="176035E8" w14:textId="77777777" w:rsidR="00AC3E5D" w:rsidRPr="004A4DD9" w:rsidRDefault="00AC3E5D" w:rsidP="001B79C4">
            <w:pPr>
              <w:pStyle w:val="ListParagraph"/>
              <w:ind w:left="0"/>
              <w:jc w:val="both"/>
              <w:rPr>
                <w:rFonts w:cs="Times New Roman"/>
              </w:rPr>
            </w:pPr>
          </w:p>
        </w:tc>
      </w:tr>
      <w:tr w:rsidR="00AC3E5D" w:rsidRPr="00660ABB" w14:paraId="27C2444D" w14:textId="77777777" w:rsidTr="001B79C4">
        <w:tc>
          <w:tcPr>
            <w:tcW w:w="1710" w:type="dxa"/>
            <w:tcBorders>
              <w:top w:val="single" w:sz="4" w:space="0" w:color="2E74B5"/>
              <w:left w:val="single" w:sz="4" w:space="0" w:color="2E74B5"/>
              <w:right w:val="single" w:sz="4" w:space="0" w:color="2E74B5"/>
            </w:tcBorders>
            <w:shd w:val="clear" w:color="auto" w:fill="auto"/>
          </w:tcPr>
          <w:p w14:paraId="756BE8BF" w14:textId="77777777" w:rsidR="00AC3E5D" w:rsidRPr="004A4DD9" w:rsidRDefault="00AC3E5D" w:rsidP="001B79C4">
            <w:pPr>
              <w:autoSpaceDE w:val="0"/>
              <w:autoSpaceDN w:val="0"/>
              <w:adjustRightInd w:val="0"/>
              <w:jc w:val="both"/>
              <w:rPr>
                <w:rFonts w:cs="Times New Roman"/>
                <w:szCs w:val="24"/>
              </w:rPr>
            </w:pPr>
            <w:r w:rsidRPr="002E72A7">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7CCE2CB" w14:textId="77777777" w:rsidR="00AC3E5D" w:rsidRPr="004A4DD9" w:rsidRDefault="00AC3E5D" w:rsidP="001B79C4">
            <w:pPr>
              <w:pStyle w:val="ListParagraph"/>
              <w:ind w:left="0"/>
              <w:jc w:val="both"/>
              <w:rPr>
                <w:rFonts w:cs="Times New Roman"/>
              </w:rPr>
            </w:pPr>
            <w:r>
              <w:rPr>
                <w:rFonts w:cs="Times New Roman"/>
              </w:rPr>
              <w:t>Fkey truyền lên rỗng</w:t>
            </w:r>
          </w:p>
        </w:tc>
        <w:tc>
          <w:tcPr>
            <w:tcW w:w="2515" w:type="dxa"/>
            <w:tcBorders>
              <w:top w:val="single" w:sz="4" w:space="0" w:color="2E74B5"/>
              <w:left w:val="single" w:sz="4" w:space="0" w:color="2E74B5"/>
              <w:bottom w:val="single" w:sz="4" w:space="0" w:color="2E74B5"/>
              <w:right w:val="single" w:sz="4" w:space="0" w:color="2E74B5"/>
            </w:tcBorders>
          </w:tcPr>
          <w:p w14:paraId="1A2565E2" w14:textId="77777777" w:rsidR="00AC3E5D" w:rsidRPr="004A4DD9" w:rsidRDefault="00AC3E5D" w:rsidP="001B79C4">
            <w:pPr>
              <w:pStyle w:val="ListParagraph"/>
              <w:ind w:left="0"/>
              <w:jc w:val="both"/>
              <w:rPr>
                <w:rFonts w:cs="Times New Roman"/>
              </w:rPr>
            </w:pPr>
          </w:p>
        </w:tc>
      </w:tr>
      <w:tr w:rsidR="00AC3E5D" w:rsidRPr="00660ABB" w14:paraId="53A98F16"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2C31676"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1419A8F" w14:textId="77777777" w:rsidR="00AC3E5D" w:rsidRPr="004A4DD9" w:rsidRDefault="00AC3E5D" w:rsidP="001B79C4">
            <w:pPr>
              <w:pStyle w:val="ListParagraph"/>
              <w:ind w:left="0"/>
              <w:jc w:val="both"/>
              <w:rPr>
                <w:rFonts w:cs="Times New Roman"/>
              </w:rPr>
            </w:pPr>
            <w:r w:rsidRPr="004A4DD9">
              <w:rPr>
                <w:rFonts w:cs="Times New Roman"/>
              </w:rPr>
              <w:t>Không tìm thấy</w:t>
            </w:r>
            <w:r>
              <w:rPr>
                <w:rFonts w:cs="Times New Roman"/>
              </w:rPr>
              <w:t xml:space="preserve"> dải thông báo phát hành</w:t>
            </w:r>
          </w:p>
        </w:tc>
        <w:tc>
          <w:tcPr>
            <w:tcW w:w="2515" w:type="dxa"/>
            <w:tcBorders>
              <w:top w:val="single" w:sz="4" w:space="0" w:color="2E74B5"/>
              <w:left w:val="single" w:sz="4" w:space="0" w:color="2E74B5"/>
              <w:bottom w:val="single" w:sz="4" w:space="0" w:color="2E74B5"/>
              <w:right w:val="single" w:sz="4" w:space="0" w:color="2E74B5"/>
            </w:tcBorders>
          </w:tcPr>
          <w:p w14:paraId="7CD35D27" w14:textId="77777777" w:rsidR="00AC3E5D" w:rsidRPr="004A4DD9" w:rsidRDefault="00AC3E5D" w:rsidP="001B79C4">
            <w:pPr>
              <w:pStyle w:val="ListParagraph"/>
              <w:ind w:left="0"/>
              <w:jc w:val="both"/>
              <w:rPr>
                <w:rFonts w:cs="Times New Roman"/>
              </w:rPr>
            </w:pPr>
          </w:p>
        </w:tc>
      </w:tr>
      <w:tr w:rsidR="00AC3E5D" w:rsidRPr="00660ABB" w14:paraId="231D506D"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AE32AD1"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7EE5603" w14:textId="77777777" w:rsidR="00AC3E5D" w:rsidRPr="004A4DD9" w:rsidRDefault="00AC3E5D" w:rsidP="001B79C4">
            <w:pPr>
              <w:pStyle w:val="ListParagraph"/>
              <w:ind w:left="0"/>
              <w:jc w:val="both"/>
              <w:rPr>
                <w:rFonts w:cs="Times New Roman"/>
              </w:rPr>
            </w:pPr>
            <w:r w:rsidRPr="004A4DD9">
              <w:rPr>
                <w:rFonts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3D6692DF" w14:textId="77777777" w:rsidR="00AC3E5D" w:rsidRPr="004A4DD9" w:rsidRDefault="00AC3E5D" w:rsidP="001B79C4">
            <w:pPr>
              <w:pStyle w:val="ListParagraph"/>
              <w:ind w:left="0"/>
              <w:jc w:val="both"/>
              <w:rPr>
                <w:rFonts w:cs="Times New Roman"/>
              </w:rPr>
            </w:pPr>
          </w:p>
        </w:tc>
      </w:tr>
      <w:tr w:rsidR="00AC3E5D" w:rsidRPr="00660ABB" w14:paraId="596D0F6C" w14:textId="77777777" w:rsidTr="001B79C4">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6A33027" w14:textId="77777777" w:rsidR="00AC3E5D" w:rsidRPr="004A4DD9" w:rsidRDefault="00AC3E5D" w:rsidP="001B79C4">
            <w:pPr>
              <w:autoSpaceDE w:val="0"/>
              <w:autoSpaceDN w:val="0"/>
              <w:adjustRightInd w:val="0"/>
              <w:spacing w:after="0" w:line="240" w:lineRule="auto"/>
              <w:rPr>
                <w:rFonts w:eastAsia="Calibri" w:cs="Times New Roman"/>
                <w:szCs w:val="24"/>
              </w:rPr>
            </w:pPr>
            <w:r w:rsidRPr="004A4DD9">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D7B17BE" w14:textId="77777777" w:rsidR="00AC3E5D" w:rsidRPr="004A4DD9" w:rsidRDefault="00AC3E5D" w:rsidP="001B79C4">
            <w:pPr>
              <w:pStyle w:val="ListParagraph"/>
              <w:spacing w:after="0" w:line="240" w:lineRule="auto"/>
              <w:ind w:left="0"/>
              <w:rPr>
                <w:rFonts w:eastAsia="Calibri" w:cs="Times New Roman"/>
              </w:rPr>
            </w:pPr>
            <w:r w:rsidRPr="004A4DD9">
              <w:rPr>
                <w:rFonts w:eastAsia="Calibri" w:cs="Times New Roman"/>
              </w:rPr>
              <w:t xml:space="preserve">User name không phù hợp, không tìm thấy </w:t>
            </w:r>
            <w:r>
              <w:rPr>
                <w:rFonts w:eastAsia="Calibri" w:cs="Times New Roman"/>
              </w:rPr>
              <w:t>thông tin công ty</w:t>
            </w:r>
            <w:r w:rsidRPr="004A4DD9">
              <w:rPr>
                <w:rFonts w:eastAsia="Calibri" w:cs="Times New Roman"/>
              </w:rPr>
              <w:t xml:space="preserve">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664AAA1D" w14:textId="77777777" w:rsidR="00AC3E5D" w:rsidRPr="004A4DD9" w:rsidRDefault="00AC3E5D" w:rsidP="001B79C4">
            <w:pPr>
              <w:pStyle w:val="ListParagraph"/>
              <w:ind w:left="0"/>
              <w:jc w:val="both"/>
              <w:rPr>
                <w:rFonts w:cs="Times New Roman"/>
              </w:rPr>
            </w:pPr>
          </w:p>
        </w:tc>
      </w:tr>
      <w:tr w:rsidR="00AC3E5D" w:rsidRPr="00660ABB" w14:paraId="0D6A2549" w14:textId="77777777" w:rsidTr="001B79C4">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7F589DC" w14:textId="77777777" w:rsidR="00AC3E5D" w:rsidRPr="004A4DD9" w:rsidRDefault="00AC3E5D" w:rsidP="001B79C4">
            <w:pPr>
              <w:autoSpaceDE w:val="0"/>
              <w:autoSpaceDN w:val="0"/>
              <w:adjustRightInd w:val="0"/>
              <w:spacing w:after="0" w:line="240" w:lineRule="auto"/>
              <w:rPr>
                <w:rFonts w:eastAsia="Calibri" w:cs="Times New Roman"/>
                <w:szCs w:val="24"/>
              </w:rPr>
            </w:pPr>
            <w:r w:rsidRPr="004A4DD9">
              <w:rPr>
                <w:rFonts w:cs="Times New Roman"/>
                <w:szCs w:val="24"/>
              </w:rPr>
              <w:t>ERR:1</w:t>
            </w:r>
            <w:r>
              <w:rPr>
                <w:rFonts w:cs="Times New Roman"/>
                <w:szCs w:val="24"/>
              </w:rPr>
              <w:t>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1B69EC8" w14:textId="77777777" w:rsidR="00AC3E5D" w:rsidRPr="004A4DD9" w:rsidRDefault="00AC3E5D" w:rsidP="001B79C4">
            <w:pPr>
              <w:pStyle w:val="ListParagraph"/>
              <w:spacing w:after="0" w:line="240" w:lineRule="auto"/>
              <w:ind w:left="0"/>
              <w:rPr>
                <w:rFonts w:eastAsia="Calibri" w:cs="Times New Roman"/>
              </w:rPr>
            </w:pPr>
            <w:r>
              <w:rPr>
                <w:rFonts w:cs="Times New Roman"/>
              </w:rPr>
              <w:t>Hoá đơn có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45F61AAC" w14:textId="77777777" w:rsidR="00AC3E5D" w:rsidRPr="004A4DD9" w:rsidRDefault="00AC3E5D" w:rsidP="001B79C4">
            <w:pPr>
              <w:pStyle w:val="ListParagraph"/>
              <w:ind w:left="0"/>
              <w:jc w:val="both"/>
              <w:rPr>
                <w:rFonts w:cs="Times New Roman"/>
              </w:rPr>
            </w:pPr>
          </w:p>
        </w:tc>
      </w:tr>
      <w:tr w:rsidR="00AC3E5D" w:rsidRPr="00660ABB" w14:paraId="0A2181E5" w14:textId="77777777" w:rsidTr="001B79C4">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C250B1B" w14:textId="77777777" w:rsidR="00AC3E5D" w:rsidRPr="004A4DD9" w:rsidRDefault="00AC3E5D" w:rsidP="001B79C4">
            <w:pPr>
              <w:autoSpaceDE w:val="0"/>
              <w:autoSpaceDN w:val="0"/>
              <w:adjustRightInd w:val="0"/>
              <w:spacing w:after="0" w:line="240" w:lineRule="auto"/>
              <w:rPr>
                <w:rFonts w:eastAsia="Calibri" w:cs="Times New Roman"/>
                <w:szCs w:val="24"/>
              </w:rPr>
            </w:pPr>
            <w:r w:rsidRPr="004A4DD9">
              <w:rPr>
                <w:rFonts w:cs="Times New Roman"/>
                <w:szCs w:val="24"/>
              </w:rPr>
              <w:t>ERR:1</w:t>
            </w:r>
            <w:r>
              <w:rPr>
                <w:rFonts w:cs="Times New Roman"/>
                <w:szCs w:val="24"/>
              </w:rPr>
              <w:t>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427DD60" w14:textId="77777777" w:rsidR="00AC3E5D" w:rsidRPr="004A4DD9" w:rsidRDefault="00AC3E5D" w:rsidP="001B79C4">
            <w:pPr>
              <w:pStyle w:val="ListParagraph"/>
              <w:spacing w:after="0" w:line="240" w:lineRule="auto"/>
              <w:ind w:left="0"/>
              <w:rPr>
                <w:rFonts w:eastAsia="Calibri" w:cs="Times New Roman"/>
              </w:rPr>
            </w:pPr>
            <w:r>
              <w:rPr>
                <w:rFonts w:cs="Times New Roman"/>
              </w:rPr>
              <w:t>Hoá đơn không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3864B286" w14:textId="77777777" w:rsidR="00AC3E5D" w:rsidRPr="004A4DD9" w:rsidRDefault="00AC3E5D" w:rsidP="001B79C4">
            <w:pPr>
              <w:pStyle w:val="ListParagraph"/>
              <w:ind w:left="0"/>
              <w:jc w:val="both"/>
              <w:rPr>
                <w:rFonts w:cs="Times New Roman"/>
              </w:rPr>
            </w:pPr>
          </w:p>
        </w:tc>
      </w:tr>
      <w:tr w:rsidR="00AC3E5D" w:rsidRPr="00660ABB" w14:paraId="713AE663"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280DF0B" w14:textId="77777777" w:rsidR="00AC3E5D" w:rsidRDefault="00AC3E5D" w:rsidP="001B79C4">
            <w:pPr>
              <w:spacing w:after="0" w:line="240" w:lineRule="auto"/>
              <w:jc w:val="both"/>
              <w:rPr>
                <w:rFonts w:cs="Times New Roman"/>
                <w:szCs w:val="24"/>
              </w:rPr>
            </w:pPr>
            <w:r>
              <w:rPr>
                <w:rFonts w:cs="Times New Roman"/>
                <w:szCs w:val="24"/>
              </w:rPr>
              <w:lastRenderedPageBreak/>
              <w:t>Chuỗi base64</w:t>
            </w:r>
          </w:p>
          <w:p w14:paraId="64F99351"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59580F6" w14:textId="77777777" w:rsidR="00AC3E5D" w:rsidRPr="004A4DD9" w:rsidRDefault="00AC3E5D" w:rsidP="001B79C4">
            <w:pPr>
              <w:jc w:val="both"/>
              <w:rPr>
                <w:rFonts w:cs="Times New Roman"/>
                <w:szCs w:val="24"/>
              </w:rPr>
            </w:pPr>
            <w:r>
              <w:rPr>
                <w:rFonts w:cs="Times New Roman"/>
                <w:szCs w:val="24"/>
              </w:rPr>
              <w:t>Trả về chuỗi base64 tương ứng với hóa đơn. Lưu chuỗi này thành file .pdf để được file PDF</w:t>
            </w:r>
          </w:p>
        </w:tc>
        <w:tc>
          <w:tcPr>
            <w:tcW w:w="2515" w:type="dxa"/>
            <w:tcBorders>
              <w:top w:val="single" w:sz="4" w:space="0" w:color="2E74B5"/>
              <w:left w:val="single" w:sz="4" w:space="0" w:color="2E74B5"/>
              <w:bottom w:val="single" w:sz="4" w:space="0" w:color="2E74B5"/>
              <w:right w:val="single" w:sz="4" w:space="0" w:color="2E74B5"/>
            </w:tcBorders>
          </w:tcPr>
          <w:p w14:paraId="638144D7" w14:textId="77777777" w:rsidR="00AC3E5D" w:rsidRPr="004A4DD9" w:rsidRDefault="00AC3E5D" w:rsidP="001B79C4">
            <w:pPr>
              <w:jc w:val="both"/>
              <w:rPr>
                <w:rFonts w:cs="Times New Roman"/>
                <w:szCs w:val="24"/>
              </w:rPr>
            </w:pPr>
          </w:p>
        </w:tc>
      </w:tr>
    </w:tbl>
    <w:p w14:paraId="7BA54E96" w14:textId="77777777" w:rsidR="00AC3E5D" w:rsidRDefault="00AC3E5D" w:rsidP="00AC3E5D">
      <w:pPr>
        <w:pStyle w:val="Heading3"/>
      </w:pPr>
      <w:bookmarkStart w:id="36" w:name="_Toc90309024"/>
      <w:r>
        <w:t>Download hóa đơn định dạng Pdf</w:t>
      </w:r>
      <w:bookmarkEnd w:id="36"/>
    </w:p>
    <w:p w14:paraId="0FC4BC9E" w14:textId="77777777" w:rsidR="00AC3E5D" w:rsidRDefault="00AC3E5D" w:rsidP="00AC3E5D">
      <w:pPr>
        <w:rPr>
          <w:rFonts w:cs="Times New Roman"/>
          <w:szCs w:val="24"/>
        </w:rPr>
      </w:pPr>
      <w:r>
        <w:rPr>
          <w:rFonts w:cs="Times New Roman"/>
          <w:szCs w:val="24"/>
        </w:rPr>
        <w:t>URL</w:t>
      </w:r>
    </w:p>
    <w:p w14:paraId="0984B113" w14:textId="77777777" w:rsidR="00AC3E5D" w:rsidRPr="00E76428" w:rsidRDefault="00AC3E5D" w:rsidP="00AC3E5D">
      <w:pPr>
        <w:spacing w:after="0" w:line="240" w:lineRule="auto"/>
        <w:ind w:left="720"/>
        <w:jc w:val="both"/>
        <w:rPr>
          <w:rFonts w:cs="Times New Roman"/>
          <w:szCs w:val="24"/>
        </w:rPr>
      </w:pPr>
      <w:r w:rsidRPr="00E76428">
        <w:rPr>
          <w:rFonts w:cs="Times New Roman"/>
          <w:szCs w:val="24"/>
        </w:rPr>
        <w:t xml:space="preserve">String </w:t>
      </w:r>
      <w:r>
        <w:rPr>
          <w:rFonts w:cs="Times New Roman"/>
          <w:b/>
          <w:szCs w:val="24"/>
        </w:rPr>
        <w:t>downloadInvPDF</w:t>
      </w:r>
      <w:r w:rsidRPr="00E76428">
        <w:rPr>
          <w:rFonts w:cs="Times New Roman"/>
          <w:szCs w:val="24"/>
        </w:rPr>
        <w:t xml:space="preserve">(string </w:t>
      </w:r>
      <w:r>
        <w:rPr>
          <w:rFonts w:cs="Times New Roman"/>
          <w:szCs w:val="24"/>
        </w:rPr>
        <w:t>invToken</w:t>
      </w:r>
      <w:r w:rsidRPr="00E76428">
        <w:rPr>
          <w:rFonts w:cs="Times New Roman"/>
          <w:szCs w:val="24"/>
        </w:rPr>
        <w:t>, string userName, string userPass)</w:t>
      </w:r>
    </w:p>
    <w:p w14:paraId="4289D7CE" w14:textId="77777777" w:rsidR="00AC3E5D" w:rsidRPr="004A4DD9" w:rsidRDefault="00AC3E5D" w:rsidP="00AC3E5D">
      <w:pPr>
        <w:spacing w:after="0" w:line="240" w:lineRule="auto"/>
        <w:ind w:left="720"/>
        <w:jc w:val="both"/>
        <w:rPr>
          <w:rFonts w:cs="Times New Roman"/>
          <w:szCs w:val="24"/>
        </w:rPr>
      </w:pPr>
    </w:p>
    <w:p w14:paraId="3D28D2A0" w14:textId="77777777" w:rsidR="00AC3E5D" w:rsidRPr="00593BE8" w:rsidRDefault="00AC3E5D" w:rsidP="00A75803">
      <w:pPr>
        <w:pStyle w:val="N"/>
      </w:pPr>
      <w:r w:rsidRPr="00593BE8">
        <w:t>DESCRIPTION</w:t>
      </w:r>
    </w:p>
    <w:p w14:paraId="62252754" w14:textId="77777777" w:rsidR="00AC3E5D" w:rsidRDefault="00AC3E5D" w:rsidP="00A75803">
      <w:pPr>
        <w:pStyle w:val="N"/>
      </w:pPr>
      <w:r>
        <w:tab/>
        <w:t>Đây là web service cho phép tải về dạng pdf của hóa đơn theo token truyền lên.</w:t>
      </w:r>
    </w:p>
    <w:p w14:paraId="4662AE3D" w14:textId="77777777" w:rsidR="00AC3E5D" w:rsidRPr="00007702" w:rsidRDefault="00AC3E5D" w:rsidP="00A75803">
      <w:pPr>
        <w:pStyle w:val="N"/>
      </w:pPr>
      <w:r w:rsidRPr="00663B3E">
        <w:t>HTTP METHOD</w:t>
      </w:r>
    </w:p>
    <w:p w14:paraId="52C32324" w14:textId="77777777" w:rsidR="00AC3E5D" w:rsidRPr="00007702" w:rsidRDefault="00AC3E5D" w:rsidP="00A75803">
      <w:pPr>
        <w:pStyle w:val="N"/>
        <w:rPr>
          <w:b/>
        </w:rPr>
      </w:pPr>
      <w:r>
        <w:tab/>
      </w:r>
      <w:r w:rsidRPr="00610AFD">
        <w:t>POST</w:t>
      </w:r>
    </w:p>
    <w:p w14:paraId="2327F2C6" w14:textId="77777777" w:rsidR="00AC3E5D" w:rsidRPr="00610AFD" w:rsidRDefault="00AC3E5D" w:rsidP="00A75803">
      <w:pPr>
        <w:pStyle w:val="N"/>
      </w:pPr>
      <w:r w:rsidRPr="00610AFD">
        <w:t>REQUEST BODY</w:t>
      </w:r>
    </w:p>
    <w:p w14:paraId="4E994F79" w14:textId="77777777" w:rsidR="00AC3E5D" w:rsidRPr="005C559E"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6A8AC1FA" w14:textId="77777777" w:rsidR="00AC3E5D" w:rsidRPr="00D82A0A" w:rsidRDefault="00AC3E5D" w:rsidP="00AC3E5D">
      <w:pPr>
        <w:pStyle w:val="ListParagraph"/>
        <w:numPr>
          <w:ilvl w:val="0"/>
          <w:numId w:val="2"/>
        </w:numPr>
        <w:spacing w:after="0" w:line="360" w:lineRule="auto"/>
        <w:ind w:left="1080"/>
        <w:jc w:val="both"/>
        <w:rPr>
          <w:rFonts w:eastAsia="Calibri" w:cs="Times New Roman"/>
          <w:b/>
          <w:szCs w:val="24"/>
          <w:u w:val="single"/>
        </w:rPr>
      </w:pPr>
      <w:r w:rsidRPr="004A4DD9">
        <w:rPr>
          <w:rFonts w:cs="Times New Roman"/>
          <w:b/>
          <w:szCs w:val="24"/>
        </w:rPr>
        <w:t>invToken</w:t>
      </w:r>
      <w:r w:rsidRPr="005C559E">
        <w:rPr>
          <w:rFonts w:cs="Times New Roman"/>
          <w:b/>
          <w:szCs w:val="24"/>
        </w:rPr>
        <w:t xml:space="preserve">: </w:t>
      </w:r>
      <w:r w:rsidRPr="005C559E">
        <w:rPr>
          <w:rFonts w:cs="Times New Roman"/>
          <w:szCs w:val="24"/>
        </w:rPr>
        <w:t xml:space="preserve">Chuỗi </w:t>
      </w:r>
      <w:r>
        <w:rPr>
          <w:rFonts w:cs="Times New Roman"/>
          <w:szCs w:val="24"/>
        </w:rPr>
        <w:t>token</w:t>
      </w:r>
      <w:r w:rsidRPr="005C559E">
        <w:rPr>
          <w:rFonts w:cs="Times New Roman"/>
          <w:szCs w:val="24"/>
        </w:rPr>
        <w:t xml:space="preserve"> xác định hóa đơn cần lấy </w:t>
      </w:r>
    </w:p>
    <w:p w14:paraId="684078AC" w14:textId="77777777" w:rsidR="00AC3E5D" w:rsidRPr="005C559E" w:rsidRDefault="00AC3E5D" w:rsidP="00AC3E5D">
      <w:pPr>
        <w:pStyle w:val="ListParagraph"/>
        <w:spacing w:after="0" w:line="360" w:lineRule="auto"/>
        <w:ind w:left="1080"/>
        <w:jc w:val="both"/>
        <w:rPr>
          <w:rFonts w:eastAsia="Calibri" w:cs="Times New Roman"/>
          <w:b/>
          <w:szCs w:val="24"/>
          <w:u w:val="single"/>
        </w:rPr>
      </w:pPr>
    </w:p>
    <w:p w14:paraId="0C624B0F"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362001B6"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31E6397E"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683875B5"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59087FE9" w14:textId="77777777" w:rsidR="00AC3E5D" w:rsidRPr="00660ABB" w:rsidRDefault="00AC3E5D" w:rsidP="001B79C4">
            <w:pPr>
              <w:pStyle w:val="ListParagraph"/>
            </w:pPr>
            <w:r>
              <w:t>Ghi chú</w:t>
            </w:r>
          </w:p>
        </w:tc>
      </w:tr>
      <w:tr w:rsidR="00AC3E5D" w:rsidRPr="00660ABB" w14:paraId="03E9A216" w14:textId="77777777" w:rsidTr="001B79C4">
        <w:tc>
          <w:tcPr>
            <w:tcW w:w="1710" w:type="dxa"/>
            <w:tcBorders>
              <w:top w:val="single" w:sz="4" w:space="0" w:color="2E74B5"/>
              <w:left w:val="single" w:sz="4" w:space="0" w:color="2E74B5"/>
              <w:right w:val="single" w:sz="4" w:space="0" w:color="2E74B5"/>
            </w:tcBorders>
            <w:shd w:val="clear" w:color="auto" w:fill="auto"/>
          </w:tcPr>
          <w:p w14:paraId="04EE6475" w14:textId="77777777" w:rsidR="00AC3E5D" w:rsidRPr="004A4DD9" w:rsidRDefault="00AC3E5D" w:rsidP="001B79C4">
            <w:pPr>
              <w:autoSpaceDE w:val="0"/>
              <w:autoSpaceDN w:val="0"/>
              <w:adjustRightInd w:val="0"/>
              <w:jc w:val="both"/>
              <w:rPr>
                <w:rFonts w:cs="Times New Roman"/>
                <w:sz w:val="19"/>
                <w:szCs w:val="19"/>
              </w:rPr>
            </w:pPr>
            <w:r w:rsidRPr="004A4DD9">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8909EF7" w14:textId="77777777" w:rsidR="00AC3E5D" w:rsidRPr="004A4DD9" w:rsidRDefault="00AC3E5D" w:rsidP="001B79C4">
            <w:pPr>
              <w:pStyle w:val="ListParagraph"/>
              <w:ind w:left="0"/>
              <w:jc w:val="both"/>
              <w:rPr>
                <w:rFonts w:cs="Times New Roman"/>
              </w:rPr>
            </w:pPr>
            <w:r w:rsidRPr="004A4DD9">
              <w:rPr>
                <w:rFonts w:cs="Times New Roman"/>
              </w:rPr>
              <w:t>Tài khoản đăng nhập sai</w:t>
            </w:r>
            <w:r>
              <w:rPr>
                <w:rFonts w:cs="Times New Roman"/>
              </w:rPr>
              <w:t xml:space="preserve"> hoặc không có quyền ServiceRole</w:t>
            </w:r>
          </w:p>
        </w:tc>
        <w:tc>
          <w:tcPr>
            <w:tcW w:w="2515" w:type="dxa"/>
            <w:tcBorders>
              <w:top w:val="single" w:sz="4" w:space="0" w:color="2E74B5"/>
              <w:left w:val="single" w:sz="4" w:space="0" w:color="2E74B5"/>
              <w:bottom w:val="single" w:sz="4" w:space="0" w:color="2E74B5"/>
              <w:right w:val="single" w:sz="4" w:space="0" w:color="2E74B5"/>
            </w:tcBorders>
          </w:tcPr>
          <w:p w14:paraId="6F2F47FD" w14:textId="77777777" w:rsidR="00AC3E5D" w:rsidRPr="004A4DD9" w:rsidRDefault="00AC3E5D" w:rsidP="001B79C4">
            <w:pPr>
              <w:pStyle w:val="ListParagraph"/>
              <w:ind w:left="0"/>
              <w:jc w:val="both"/>
              <w:rPr>
                <w:rFonts w:cs="Times New Roman"/>
              </w:rPr>
            </w:pPr>
          </w:p>
        </w:tc>
      </w:tr>
      <w:tr w:rsidR="00AC3E5D" w:rsidRPr="00660ABB" w14:paraId="33D676DA" w14:textId="77777777" w:rsidTr="001B79C4">
        <w:tc>
          <w:tcPr>
            <w:tcW w:w="1710" w:type="dxa"/>
            <w:tcBorders>
              <w:top w:val="single" w:sz="4" w:space="0" w:color="2E74B5"/>
              <w:left w:val="single" w:sz="4" w:space="0" w:color="2E74B5"/>
              <w:right w:val="single" w:sz="4" w:space="0" w:color="2E74B5"/>
            </w:tcBorders>
            <w:shd w:val="clear" w:color="auto" w:fill="auto"/>
          </w:tcPr>
          <w:p w14:paraId="34FBCC22" w14:textId="77777777" w:rsidR="00AC3E5D" w:rsidRPr="004A4DD9" w:rsidRDefault="00AC3E5D" w:rsidP="001B79C4">
            <w:pPr>
              <w:autoSpaceDE w:val="0"/>
              <w:autoSpaceDN w:val="0"/>
              <w:adjustRightInd w:val="0"/>
              <w:jc w:val="both"/>
              <w:rPr>
                <w:rFonts w:cs="Times New Roman"/>
                <w:szCs w:val="24"/>
              </w:rPr>
            </w:pPr>
            <w:r w:rsidRPr="002E72A7">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AD2F949" w14:textId="77777777" w:rsidR="00AC3E5D" w:rsidRPr="004A4DD9" w:rsidRDefault="00AC3E5D" w:rsidP="001B79C4">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4AB2438E" w14:textId="77777777" w:rsidR="00AC3E5D" w:rsidRPr="004A4DD9" w:rsidRDefault="00AC3E5D" w:rsidP="001B79C4">
            <w:pPr>
              <w:pStyle w:val="ListParagraph"/>
              <w:ind w:left="0"/>
              <w:jc w:val="both"/>
              <w:rPr>
                <w:rFonts w:cs="Times New Roman"/>
              </w:rPr>
            </w:pPr>
          </w:p>
        </w:tc>
      </w:tr>
      <w:tr w:rsidR="00AC3E5D" w:rsidRPr="00660ABB" w14:paraId="2DCECFF0"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59A61FC"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EADE3C0" w14:textId="77777777" w:rsidR="00AC3E5D" w:rsidRPr="004A4DD9" w:rsidRDefault="00AC3E5D" w:rsidP="001B79C4">
            <w:pPr>
              <w:pStyle w:val="ListParagraph"/>
              <w:ind w:left="0"/>
              <w:jc w:val="both"/>
              <w:rPr>
                <w:rFonts w:cs="Times New Roman"/>
              </w:rPr>
            </w:pPr>
            <w:r w:rsidRPr="004A4DD9">
              <w:rPr>
                <w:rFonts w:cs="Times New Roman"/>
              </w:rPr>
              <w:t>Không tìm thấy</w:t>
            </w:r>
            <w:r>
              <w:rPr>
                <w:rFonts w:cs="Times New Roman"/>
              </w:rPr>
              <w:t xml:space="preserve"> dải thông báo phát hành</w:t>
            </w:r>
          </w:p>
        </w:tc>
        <w:tc>
          <w:tcPr>
            <w:tcW w:w="2515" w:type="dxa"/>
            <w:tcBorders>
              <w:top w:val="single" w:sz="4" w:space="0" w:color="2E74B5"/>
              <w:left w:val="single" w:sz="4" w:space="0" w:color="2E74B5"/>
              <w:bottom w:val="single" w:sz="4" w:space="0" w:color="2E74B5"/>
              <w:right w:val="single" w:sz="4" w:space="0" w:color="2E74B5"/>
            </w:tcBorders>
          </w:tcPr>
          <w:p w14:paraId="0007297A" w14:textId="77777777" w:rsidR="00AC3E5D" w:rsidRPr="004A4DD9" w:rsidRDefault="00AC3E5D" w:rsidP="001B79C4">
            <w:pPr>
              <w:pStyle w:val="ListParagraph"/>
              <w:ind w:left="0"/>
              <w:jc w:val="both"/>
              <w:rPr>
                <w:rFonts w:cs="Times New Roman"/>
              </w:rPr>
            </w:pPr>
          </w:p>
        </w:tc>
      </w:tr>
      <w:tr w:rsidR="00AC3E5D" w:rsidRPr="00660ABB" w14:paraId="74E3A70F"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20C00E1"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18AA548" w14:textId="77777777" w:rsidR="00AC3E5D" w:rsidRPr="004A4DD9" w:rsidRDefault="00AC3E5D" w:rsidP="001B79C4">
            <w:pPr>
              <w:pStyle w:val="ListParagraph"/>
              <w:ind w:left="0"/>
              <w:jc w:val="both"/>
              <w:rPr>
                <w:rFonts w:cs="Times New Roman"/>
              </w:rPr>
            </w:pPr>
            <w:r w:rsidRPr="004A4DD9">
              <w:rPr>
                <w:rFonts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4EF3AA93" w14:textId="77777777" w:rsidR="00AC3E5D" w:rsidRPr="004A4DD9" w:rsidRDefault="00AC3E5D" w:rsidP="001B79C4">
            <w:pPr>
              <w:pStyle w:val="ListParagraph"/>
              <w:ind w:left="0"/>
              <w:jc w:val="both"/>
              <w:rPr>
                <w:rFonts w:cs="Times New Roman"/>
              </w:rPr>
            </w:pPr>
          </w:p>
        </w:tc>
      </w:tr>
      <w:tr w:rsidR="00AC3E5D" w:rsidRPr="00660ABB" w14:paraId="3BEBD806" w14:textId="77777777" w:rsidTr="001B79C4">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C8CEC99" w14:textId="77777777" w:rsidR="00AC3E5D" w:rsidRPr="004A4DD9" w:rsidRDefault="00AC3E5D" w:rsidP="001B79C4">
            <w:pPr>
              <w:autoSpaceDE w:val="0"/>
              <w:autoSpaceDN w:val="0"/>
              <w:adjustRightInd w:val="0"/>
              <w:spacing w:after="0" w:line="240" w:lineRule="auto"/>
              <w:rPr>
                <w:rFonts w:eastAsia="Calibri" w:cs="Times New Roman"/>
                <w:szCs w:val="24"/>
              </w:rPr>
            </w:pPr>
            <w:r w:rsidRPr="004A4DD9">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55D970E" w14:textId="77777777" w:rsidR="00AC3E5D" w:rsidRPr="004A4DD9" w:rsidRDefault="00AC3E5D" w:rsidP="001B79C4">
            <w:pPr>
              <w:pStyle w:val="ListParagraph"/>
              <w:spacing w:after="0" w:line="240" w:lineRule="auto"/>
              <w:ind w:left="0"/>
              <w:rPr>
                <w:rFonts w:eastAsia="Calibri" w:cs="Times New Roman"/>
              </w:rPr>
            </w:pPr>
            <w:r w:rsidRPr="004A4DD9">
              <w:rPr>
                <w:rFonts w:eastAsia="Calibri" w:cs="Times New Roman"/>
              </w:rPr>
              <w:t xml:space="preserve">User name không phù hợp, không tìm thấy </w:t>
            </w:r>
            <w:r>
              <w:rPr>
                <w:rFonts w:eastAsia="Calibri" w:cs="Times New Roman"/>
              </w:rPr>
              <w:t>thông tin công ty</w:t>
            </w:r>
            <w:r w:rsidRPr="004A4DD9">
              <w:rPr>
                <w:rFonts w:eastAsia="Calibri" w:cs="Times New Roman"/>
              </w:rPr>
              <w:t xml:space="preserve">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1278B607" w14:textId="77777777" w:rsidR="00AC3E5D" w:rsidRPr="004A4DD9" w:rsidRDefault="00AC3E5D" w:rsidP="001B79C4">
            <w:pPr>
              <w:pStyle w:val="ListParagraph"/>
              <w:ind w:left="0"/>
              <w:jc w:val="both"/>
              <w:rPr>
                <w:rFonts w:cs="Times New Roman"/>
              </w:rPr>
            </w:pPr>
          </w:p>
        </w:tc>
      </w:tr>
      <w:tr w:rsidR="00AC3E5D" w:rsidRPr="00660ABB" w14:paraId="1B154643"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1CB41D5"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DA9788C" w14:textId="77777777" w:rsidR="00AC3E5D" w:rsidRPr="004A4DD9" w:rsidRDefault="00AC3E5D" w:rsidP="001B79C4">
            <w:pPr>
              <w:pStyle w:val="ListParagraph"/>
              <w:ind w:left="0"/>
              <w:jc w:val="both"/>
              <w:rPr>
                <w:rFonts w:cs="Times New Roman"/>
              </w:rPr>
            </w:pPr>
            <w:r w:rsidRPr="004A4DD9">
              <w:rPr>
                <w:rFonts w:cs="Times New Roman"/>
              </w:rPr>
              <w:t>Hóa đơn chưa thanh toán nên không xem được</w:t>
            </w:r>
          </w:p>
        </w:tc>
        <w:tc>
          <w:tcPr>
            <w:tcW w:w="2515" w:type="dxa"/>
            <w:tcBorders>
              <w:top w:val="single" w:sz="4" w:space="0" w:color="2E74B5"/>
              <w:left w:val="single" w:sz="4" w:space="0" w:color="2E74B5"/>
              <w:bottom w:val="single" w:sz="4" w:space="0" w:color="2E74B5"/>
              <w:right w:val="single" w:sz="4" w:space="0" w:color="2E74B5"/>
            </w:tcBorders>
          </w:tcPr>
          <w:p w14:paraId="79826979" w14:textId="77777777" w:rsidR="00AC3E5D" w:rsidRPr="004A4DD9" w:rsidRDefault="00AC3E5D" w:rsidP="001B79C4">
            <w:pPr>
              <w:pStyle w:val="ListParagraph"/>
              <w:ind w:left="0"/>
              <w:jc w:val="both"/>
              <w:rPr>
                <w:rFonts w:cs="Times New Roman"/>
              </w:rPr>
            </w:pPr>
          </w:p>
        </w:tc>
      </w:tr>
      <w:tr w:rsidR="00AC3E5D" w:rsidRPr="00660ABB" w14:paraId="51B71DF2"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A354332"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w:t>
            </w:r>
            <w:r>
              <w:rPr>
                <w:rFonts w:cs="Times New Roman"/>
                <w:szCs w:val="24"/>
              </w:rPr>
              <w:t>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85F9A40" w14:textId="77777777" w:rsidR="00AC3E5D" w:rsidRPr="004A4DD9" w:rsidRDefault="00AC3E5D" w:rsidP="001B79C4">
            <w:pPr>
              <w:pStyle w:val="ListParagraph"/>
              <w:ind w:left="0"/>
              <w:jc w:val="both"/>
              <w:rPr>
                <w:rFonts w:cs="Times New Roman"/>
              </w:rPr>
            </w:pPr>
            <w:r>
              <w:rPr>
                <w:rFonts w:cs="Times New Roman"/>
              </w:rPr>
              <w:t>Hoá đơn có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56AD4EDB" w14:textId="77777777" w:rsidR="00AC3E5D" w:rsidRPr="004A4DD9" w:rsidRDefault="00AC3E5D" w:rsidP="001B79C4">
            <w:pPr>
              <w:pStyle w:val="ListParagraph"/>
              <w:ind w:left="0"/>
              <w:jc w:val="both"/>
              <w:rPr>
                <w:rFonts w:cs="Times New Roman"/>
              </w:rPr>
            </w:pPr>
          </w:p>
        </w:tc>
      </w:tr>
      <w:tr w:rsidR="00AC3E5D" w:rsidRPr="00660ABB" w14:paraId="4572C44D"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904A673"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w:t>
            </w:r>
            <w:r>
              <w:rPr>
                <w:rFonts w:cs="Times New Roman"/>
                <w:szCs w:val="24"/>
              </w:rPr>
              <w:t>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2728C4D" w14:textId="77777777" w:rsidR="00AC3E5D" w:rsidRPr="004A4DD9" w:rsidRDefault="00AC3E5D" w:rsidP="001B79C4">
            <w:pPr>
              <w:pStyle w:val="ListParagraph"/>
              <w:ind w:left="0"/>
              <w:jc w:val="both"/>
              <w:rPr>
                <w:rFonts w:cs="Times New Roman"/>
              </w:rPr>
            </w:pPr>
            <w:r>
              <w:rPr>
                <w:rFonts w:cs="Times New Roman"/>
              </w:rPr>
              <w:t>Hoá đơn không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3F7D4FFF" w14:textId="77777777" w:rsidR="00AC3E5D" w:rsidRPr="004A4DD9" w:rsidRDefault="00AC3E5D" w:rsidP="001B79C4">
            <w:pPr>
              <w:pStyle w:val="ListParagraph"/>
              <w:ind w:left="0"/>
              <w:jc w:val="both"/>
              <w:rPr>
                <w:rFonts w:cs="Times New Roman"/>
              </w:rPr>
            </w:pPr>
          </w:p>
        </w:tc>
      </w:tr>
      <w:tr w:rsidR="00AC3E5D" w:rsidRPr="00660ABB" w14:paraId="637964EB"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EE18F91" w14:textId="77777777" w:rsidR="00AC3E5D" w:rsidRDefault="00AC3E5D" w:rsidP="001B79C4">
            <w:pPr>
              <w:spacing w:after="0" w:line="240" w:lineRule="auto"/>
              <w:jc w:val="both"/>
              <w:rPr>
                <w:rFonts w:cs="Times New Roman"/>
                <w:szCs w:val="24"/>
              </w:rPr>
            </w:pPr>
            <w:r>
              <w:rPr>
                <w:rFonts w:cs="Times New Roman"/>
                <w:szCs w:val="24"/>
              </w:rPr>
              <w:t>Chuỗi base64</w:t>
            </w:r>
          </w:p>
          <w:p w14:paraId="0E4DA677"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3F7CF36" w14:textId="77777777" w:rsidR="00AC3E5D" w:rsidRPr="004A4DD9" w:rsidRDefault="00AC3E5D" w:rsidP="001B79C4">
            <w:pPr>
              <w:jc w:val="both"/>
              <w:rPr>
                <w:rFonts w:cs="Times New Roman"/>
                <w:szCs w:val="24"/>
              </w:rPr>
            </w:pPr>
            <w:r>
              <w:rPr>
                <w:rFonts w:cs="Times New Roman"/>
                <w:szCs w:val="24"/>
              </w:rPr>
              <w:t>Trả về chuỗi base64 tương ứng với hóa đơn. Lưu chuỗi này thành file .pdf để được file PDF</w:t>
            </w:r>
          </w:p>
        </w:tc>
        <w:tc>
          <w:tcPr>
            <w:tcW w:w="2515" w:type="dxa"/>
            <w:tcBorders>
              <w:top w:val="single" w:sz="4" w:space="0" w:color="2E74B5"/>
              <w:left w:val="single" w:sz="4" w:space="0" w:color="2E74B5"/>
              <w:bottom w:val="single" w:sz="4" w:space="0" w:color="2E74B5"/>
              <w:right w:val="single" w:sz="4" w:space="0" w:color="2E74B5"/>
            </w:tcBorders>
          </w:tcPr>
          <w:p w14:paraId="64D53C5B" w14:textId="77777777" w:rsidR="00AC3E5D" w:rsidRPr="004A4DD9" w:rsidRDefault="00AC3E5D" w:rsidP="001B79C4">
            <w:pPr>
              <w:jc w:val="both"/>
              <w:rPr>
                <w:rFonts w:cs="Times New Roman"/>
                <w:szCs w:val="24"/>
              </w:rPr>
            </w:pPr>
          </w:p>
        </w:tc>
      </w:tr>
    </w:tbl>
    <w:p w14:paraId="432180DC" w14:textId="77777777" w:rsidR="00AC3E5D" w:rsidRDefault="00AC3E5D" w:rsidP="00AC3E5D">
      <w:pPr>
        <w:rPr>
          <w:lang w:eastAsia="x-none"/>
        </w:rPr>
      </w:pPr>
    </w:p>
    <w:p w14:paraId="77594A91" w14:textId="77777777" w:rsidR="00AC3E5D" w:rsidRDefault="00AC3E5D" w:rsidP="00AC3E5D">
      <w:pPr>
        <w:pStyle w:val="Heading3"/>
      </w:pPr>
      <w:bookmarkStart w:id="37" w:name="_Toc90309025"/>
      <w:r>
        <w:lastRenderedPageBreak/>
        <w:t>Download hóa đơn định dạng Pdf, không kiểm tra trạng thái thanh toán</w:t>
      </w:r>
      <w:bookmarkEnd w:id="37"/>
    </w:p>
    <w:p w14:paraId="378E83EE" w14:textId="77777777" w:rsidR="00AC3E5D" w:rsidRDefault="00AC3E5D" w:rsidP="00AC3E5D">
      <w:pPr>
        <w:rPr>
          <w:rFonts w:cs="Times New Roman"/>
          <w:szCs w:val="24"/>
        </w:rPr>
      </w:pPr>
      <w:r>
        <w:rPr>
          <w:rFonts w:cs="Times New Roman"/>
          <w:szCs w:val="24"/>
        </w:rPr>
        <w:t>URL</w:t>
      </w:r>
    </w:p>
    <w:p w14:paraId="7168009F" w14:textId="513AA25C" w:rsidR="00AC3E5D" w:rsidRPr="00E76428" w:rsidRDefault="00AC3E5D" w:rsidP="00AC3E5D">
      <w:pPr>
        <w:spacing w:after="0" w:line="240" w:lineRule="auto"/>
        <w:ind w:left="720"/>
        <w:jc w:val="both"/>
        <w:rPr>
          <w:rFonts w:cs="Times New Roman"/>
          <w:szCs w:val="24"/>
        </w:rPr>
      </w:pPr>
      <w:r w:rsidRPr="00E76428">
        <w:rPr>
          <w:rFonts w:cs="Times New Roman"/>
          <w:szCs w:val="24"/>
        </w:rPr>
        <w:t xml:space="preserve">String </w:t>
      </w:r>
      <w:r w:rsidRPr="000942A0">
        <w:rPr>
          <w:rFonts w:cs="Times New Roman"/>
          <w:b/>
          <w:szCs w:val="24"/>
        </w:rPr>
        <w:t>downloadInvPDFFkeyNoPay</w:t>
      </w:r>
      <w:r w:rsidRPr="00E76428">
        <w:rPr>
          <w:rFonts w:cs="Times New Roman"/>
          <w:szCs w:val="24"/>
        </w:rPr>
        <w:t xml:space="preserve"> (string </w:t>
      </w:r>
      <w:r w:rsidR="004F6E9C">
        <w:rPr>
          <w:rFonts w:cs="Times New Roman"/>
          <w:szCs w:val="24"/>
        </w:rPr>
        <w:t>fkey</w:t>
      </w:r>
      <w:r w:rsidRPr="00E76428">
        <w:rPr>
          <w:rFonts w:cs="Times New Roman"/>
          <w:szCs w:val="24"/>
        </w:rPr>
        <w:t>, string userName, string userPass)</w:t>
      </w:r>
    </w:p>
    <w:p w14:paraId="3DECD8AF" w14:textId="77777777" w:rsidR="00AC3E5D" w:rsidRPr="004A4DD9" w:rsidRDefault="00AC3E5D" w:rsidP="00AC3E5D">
      <w:pPr>
        <w:spacing w:after="0" w:line="240" w:lineRule="auto"/>
        <w:ind w:left="720"/>
        <w:jc w:val="both"/>
        <w:rPr>
          <w:rFonts w:cs="Times New Roman"/>
          <w:szCs w:val="24"/>
        </w:rPr>
      </w:pPr>
    </w:p>
    <w:p w14:paraId="42419468" w14:textId="77777777" w:rsidR="00AC3E5D" w:rsidRPr="00593BE8" w:rsidRDefault="00AC3E5D" w:rsidP="00A75803">
      <w:pPr>
        <w:pStyle w:val="N"/>
      </w:pPr>
      <w:r w:rsidRPr="00593BE8">
        <w:t>DESCRIPTION</w:t>
      </w:r>
    </w:p>
    <w:p w14:paraId="68E723A9" w14:textId="77777777" w:rsidR="00AC3E5D" w:rsidRDefault="00AC3E5D" w:rsidP="00A75803">
      <w:pPr>
        <w:pStyle w:val="N"/>
      </w:pPr>
      <w:r>
        <w:tab/>
        <w:t>Đây là web service cho phép tải về dạng pdf của hóa đơn theo fkey truyền lên, cho phép tải cả hóa đơn chưa thanh toán.</w:t>
      </w:r>
    </w:p>
    <w:p w14:paraId="064FE7FC" w14:textId="77777777" w:rsidR="00AC3E5D" w:rsidRPr="00007702" w:rsidRDefault="00AC3E5D" w:rsidP="00A75803">
      <w:pPr>
        <w:pStyle w:val="N"/>
      </w:pPr>
      <w:r w:rsidRPr="00663B3E">
        <w:t>HTTP METHOD</w:t>
      </w:r>
    </w:p>
    <w:p w14:paraId="42835D01" w14:textId="77777777" w:rsidR="00AC3E5D" w:rsidRPr="00007702" w:rsidRDefault="00AC3E5D" w:rsidP="00A75803">
      <w:pPr>
        <w:pStyle w:val="N"/>
        <w:rPr>
          <w:b/>
        </w:rPr>
      </w:pPr>
      <w:r>
        <w:tab/>
      </w:r>
      <w:r w:rsidRPr="00610AFD">
        <w:t>POST</w:t>
      </w:r>
    </w:p>
    <w:p w14:paraId="4493BA84" w14:textId="77777777" w:rsidR="00AC3E5D" w:rsidRPr="00610AFD" w:rsidRDefault="00AC3E5D" w:rsidP="00A75803">
      <w:pPr>
        <w:pStyle w:val="N"/>
      </w:pPr>
      <w:r w:rsidRPr="00610AFD">
        <w:t>REQUEST BODY</w:t>
      </w:r>
    </w:p>
    <w:p w14:paraId="72673AE8" w14:textId="77777777" w:rsidR="00AC3E5D" w:rsidRPr="005C559E"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7D4BD821" w14:textId="55E14D4A" w:rsidR="00AC3E5D" w:rsidRPr="00D82A0A" w:rsidRDefault="004F6E9C" w:rsidP="00AC3E5D">
      <w:pPr>
        <w:pStyle w:val="ListParagraph"/>
        <w:numPr>
          <w:ilvl w:val="0"/>
          <w:numId w:val="2"/>
        </w:numPr>
        <w:spacing w:after="0" w:line="360" w:lineRule="auto"/>
        <w:ind w:left="1080"/>
        <w:jc w:val="both"/>
        <w:rPr>
          <w:rFonts w:eastAsia="Calibri" w:cs="Times New Roman"/>
          <w:b/>
          <w:szCs w:val="24"/>
          <w:u w:val="single"/>
        </w:rPr>
      </w:pPr>
      <w:r>
        <w:rPr>
          <w:rFonts w:cs="Times New Roman"/>
          <w:b/>
          <w:szCs w:val="24"/>
        </w:rPr>
        <w:t>fkey</w:t>
      </w:r>
      <w:r w:rsidR="00AC3E5D" w:rsidRPr="005C559E">
        <w:rPr>
          <w:rFonts w:cs="Times New Roman"/>
          <w:b/>
          <w:szCs w:val="24"/>
        </w:rPr>
        <w:t xml:space="preserve">: </w:t>
      </w:r>
      <w:r w:rsidR="00AC3E5D" w:rsidRPr="005C559E">
        <w:rPr>
          <w:rFonts w:cs="Times New Roman"/>
          <w:szCs w:val="24"/>
        </w:rPr>
        <w:t xml:space="preserve">Chuỗi </w:t>
      </w:r>
      <w:r w:rsidR="00AC3E5D">
        <w:rPr>
          <w:rFonts w:cs="Times New Roman"/>
          <w:szCs w:val="24"/>
        </w:rPr>
        <w:t>token</w:t>
      </w:r>
      <w:r w:rsidR="00AC3E5D" w:rsidRPr="005C559E">
        <w:rPr>
          <w:rFonts w:cs="Times New Roman"/>
          <w:szCs w:val="24"/>
        </w:rPr>
        <w:t xml:space="preserve"> xác định hóa đơn cần lấy </w:t>
      </w:r>
    </w:p>
    <w:p w14:paraId="61AF61F2" w14:textId="77777777" w:rsidR="00AC3E5D" w:rsidRPr="005C559E" w:rsidRDefault="00AC3E5D" w:rsidP="00AC3E5D">
      <w:pPr>
        <w:pStyle w:val="ListParagraph"/>
        <w:spacing w:after="0" w:line="360" w:lineRule="auto"/>
        <w:ind w:left="1080"/>
        <w:jc w:val="both"/>
        <w:rPr>
          <w:rFonts w:eastAsia="Calibri" w:cs="Times New Roman"/>
          <w:b/>
          <w:szCs w:val="24"/>
          <w:u w:val="single"/>
        </w:rPr>
      </w:pPr>
    </w:p>
    <w:p w14:paraId="204D79C7"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27BB5808"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57457A3E"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1F6F8A25"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15137D51" w14:textId="77777777" w:rsidR="00AC3E5D" w:rsidRPr="00660ABB" w:rsidRDefault="00AC3E5D" w:rsidP="001B79C4">
            <w:pPr>
              <w:pStyle w:val="ListParagraph"/>
            </w:pPr>
            <w:r>
              <w:t>Ghi chú</w:t>
            </w:r>
          </w:p>
        </w:tc>
      </w:tr>
      <w:tr w:rsidR="00AC3E5D" w:rsidRPr="00660ABB" w14:paraId="5598501A" w14:textId="77777777" w:rsidTr="001B79C4">
        <w:tc>
          <w:tcPr>
            <w:tcW w:w="1710" w:type="dxa"/>
            <w:tcBorders>
              <w:top w:val="single" w:sz="4" w:space="0" w:color="2E74B5"/>
              <w:left w:val="single" w:sz="4" w:space="0" w:color="2E74B5"/>
              <w:right w:val="single" w:sz="4" w:space="0" w:color="2E74B5"/>
            </w:tcBorders>
            <w:shd w:val="clear" w:color="auto" w:fill="auto"/>
          </w:tcPr>
          <w:p w14:paraId="592CE8F2" w14:textId="77777777" w:rsidR="00AC3E5D" w:rsidRPr="004A4DD9" w:rsidRDefault="00AC3E5D" w:rsidP="001B79C4">
            <w:pPr>
              <w:autoSpaceDE w:val="0"/>
              <w:autoSpaceDN w:val="0"/>
              <w:adjustRightInd w:val="0"/>
              <w:jc w:val="both"/>
              <w:rPr>
                <w:rFonts w:cs="Times New Roman"/>
                <w:sz w:val="19"/>
                <w:szCs w:val="19"/>
              </w:rPr>
            </w:pPr>
            <w:r w:rsidRPr="004A4DD9">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AF1750A" w14:textId="77777777" w:rsidR="00AC3E5D" w:rsidRPr="004A4DD9" w:rsidRDefault="00AC3E5D" w:rsidP="001B79C4">
            <w:pPr>
              <w:pStyle w:val="ListParagraph"/>
              <w:ind w:left="0"/>
              <w:jc w:val="both"/>
              <w:rPr>
                <w:rFonts w:cs="Times New Roman"/>
              </w:rPr>
            </w:pPr>
            <w:r w:rsidRPr="004A4DD9">
              <w:rPr>
                <w:rFonts w:cs="Times New Roman"/>
              </w:rPr>
              <w:t>Tài khoản đăng nhập sai</w:t>
            </w:r>
            <w:r>
              <w:rPr>
                <w:rFonts w:cs="Times New Roman"/>
              </w:rPr>
              <w:t xml:space="preserve"> hoặc không có quyền ServiceRole</w:t>
            </w:r>
          </w:p>
        </w:tc>
        <w:tc>
          <w:tcPr>
            <w:tcW w:w="2515" w:type="dxa"/>
            <w:tcBorders>
              <w:top w:val="single" w:sz="4" w:space="0" w:color="2E74B5"/>
              <w:left w:val="single" w:sz="4" w:space="0" w:color="2E74B5"/>
              <w:bottom w:val="single" w:sz="4" w:space="0" w:color="2E74B5"/>
              <w:right w:val="single" w:sz="4" w:space="0" w:color="2E74B5"/>
            </w:tcBorders>
          </w:tcPr>
          <w:p w14:paraId="0C23D468" w14:textId="77777777" w:rsidR="00AC3E5D" w:rsidRPr="004A4DD9" w:rsidRDefault="00AC3E5D" w:rsidP="001B79C4">
            <w:pPr>
              <w:pStyle w:val="ListParagraph"/>
              <w:ind w:left="0"/>
              <w:jc w:val="both"/>
              <w:rPr>
                <w:rFonts w:cs="Times New Roman"/>
              </w:rPr>
            </w:pPr>
          </w:p>
        </w:tc>
      </w:tr>
      <w:tr w:rsidR="00AC3E5D" w:rsidRPr="00660ABB" w14:paraId="3DE0E79A" w14:textId="77777777" w:rsidTr="001B79C4">
        <w:tc>
          <w:tcPr>
            <w:tcW w:w="1710" w:type="dxa"/>
            <w:tcBorders>
              <w:top w:val="single" w:sz="4" w:space="0" w:color="2E74B5"/>
              <w:left w:val="single" w:sz="4" w:space="0" w:color="2E74B5"/>
              <w:right w:val="single" w:sz="4" w:space="0" w:color="2E74B5"/>
            </w:tcBorders>
            <w:shd w:val="clear" w:color="auto" w:fill="auto"/>
          </w:tcPr>
          <w:p w14:paraId="4F45E9BC" w14:textId="77777777" w:rsidR="00AC3E5D" w:rsidRPr="004A4DD9" w:rsidRDefault="00AC3E5D" w:rsidP="001B79C4">
            <w:pPr>
              <w:autoSpaceDE w:val="0"/>
              <w:autoSpaceDN w:val="0"/>
              <w:adjustRightInd w:val="0"/>
              <w:jc w:val="both"/>
              <w:rPr>
                <w:rFonts w:cs="Times New Roman"/>
                <w:szCs w:val="24"/>
              </w:rPr>
            </w:pPr>
            <w:r w:rsidRPr="002E72A7">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824A78A" w14:textId="77777777" w:rsidR="00AC3E5D" w:rsidRPr="004A4DD9" w:rsidRDefault="00AC3E5D" w:rsidP="001B79C4">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413C3598" w14:textId="77777777" w:rsidR="00AC3E5D" w:rsidRPr="004A4DD9" w:rsidRDefault="00AC3E5D" w:rsidP="001B79C4">
            <w:pPr>
              <w:pStyle w:val="ListParagraph"/>
              <w:ind w:left="0"/>
              <w:jc w:val="both"/>
              <w:rPr>
                <w:rFonts w:cs="Times New Roman"/>
              </w:rPr>
            </w:pPr>
          </w:p>
        </w:tc>
      </w:tr>
      <w:tr w:rsidR="00AC3E5D" w:rsidRPr="00660ABB" w14:paraId="3BC2071F"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821E18C"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6D6B98F" w14:textId="77777777" w:rsidR="00AC3E5D" w:rsidRPr="004A4DD9" w:rsidRDefault="00AC3E5D" w:rsidP="001B79C4">
            <w:pPr>
              <w:pStyle w:val="ListParagraph"/>
              <w:ind w:left="0"/>
              <w:jc w:val="both"/>
              <w:rPr>
                <w:rFonts w:cs="Times New Roman"/>
              </w:rPr>
            </w:pPr>
            <w:r w:rsidRPr="004A4DD9">
              <w:rPr>
                <w:rFonts w:cs="Times New Roman"/>
              </w:rPr>
              <w:t>Không tìm thấy</w:t>
            </w:r>
            <w:r>
              <w:rPr>
                <w:rFonts w:cs="Times New Roman"/>
              </w:rPr>
              <w:t xml:space="preserve"> dải thông báo phát hành</w:t>
            </w:r>
          </w:p>
        </w:tc>
        <w:tc>
          <w:tcPr>
            <w:tcW w:w="2515" w:type="dxa"/>
            <w:tcBorders>
              <w:top w:val="single" w:sz="4" w:space="0" w:color="2E74B5"/>
              <w:left w:val="single" w:sz="4" w:space="0" w:color="2E74B5"/>
              <w:bottom w:val="single" w:sz="4" w:space="0" w:color="2E74B5"/>
              <w:right w:val="single" w:sz="4" w:space="0" w:color="2E74B5"/>
            </w:tcBorders>
          </w:tcPr>
          <w:p w14:paraId="36998CF9" w14:textId="77777777" w:rsidR="00AC3E5D" w:rsidRPr="004A4DD9" w:rsidRDefault="00AC3E5D" w:rsidP="001B79C4">
            <w:pPr>
              <w:pStyle w:val="ListParagraph"/>
              <w:ind w:left="0"/>
              <w:jc w:val="both"/>
              <w:rPr>
                <w:rFonts w:cs="Times New Roman"/>
              </w:rPr>
            </w:pPr>
          </w:p>
        </w:tc>
      </w:tr>
      <w:tr w:rsidR="00AC3E5D" w:rsidRPr="00660ABB" w14:paraId="52AD47E1"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D9801DC"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B8C2757" w14:textId="77777777" w:rsidR="00AC3E5D" w:rsidRPr="004A4DD9" w:rsidRDefault="00AC3E5D" w:rsidP="001B79C4">
            <w:pPr>
              <w:pStyle w:val="ListParagraph"/>
              <w:ind w:left="0"/>
              <w:jc w:val="both"/>
              <w:rPr>
                <w:rFonts w:cs="Times New Roman"/>
              </w:rPr>
            </w:pPr>
            <w:r w:rsidRPr="004A4DD9">
              <w:rPr>
                <w:rFonts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7ACE2D50" w14:textId="77777777" w:rsidR="00AC3E5D" w:rsidRPr="004A4DD9" w:rsidRDefault="00AC3E5D" w:rsidP="001B79C4">
            <w:pPr>
              <w:pStyle w:val="ListParagraph"/>
              <w:ind w:left="0"/>
              <w:jc w:val="both"/>
              <w:rPr>
                <w:rFonts w:cs="Times New Roman"/>
              </w:rPr>
            </w:pPr>
          </w:p>
        </w:tc>
      </w:tr>
      <w:tr w:rsidR="00AC3E5D" w:rsidRPr="00660ABB" w14:paraId="32B7E192" w14:textId="77777777" w:rsidTr="001B79C4">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CAB5947" w14:textId="77777777" w:rsidR="00AC3E5D" w:rsidRPr="004A4DD9" w:rsidRDefault="00AC3E5D" w:rsidP="001B79C4">
            <w:pPr>
              <w:autoSpaceDE w:val="0"/>
              <w:autoSpaceDN w:val="0"/>
              <w:adjustRightInd w:val="0"/>
              <w:spacing w:after="0" w:line="240" w:lineRule="auto"/>
              <w:rPr>
                <w:rFonts w:eastAsia="Calibri" w:cs="Times New Roman"/>
                <w:szCs w:val="24"/>
              </w:rPr>
            </w:pPr>
            <w:r w:rsidRPr="004A4DD9">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48CF121" w14:textId="77777777" w:rsidR="00AC3E5D" w:rsidRPr="004A4DD9" w:rsidRDefault="00AC3E5D" w:rsidP="001B79C4">
            <w:pPr>
              <w:pStyle w:val="ListParagraph"/>
              <w:spacing w:after="0" w:line="240" w:lineRule="auto"/>
              <w:ind w:left="0"/>
              <w:rPr>
                <w:rFonts w:eastAsia="Calibri" w:cs="Times New Roman"/>
              </w:rPr>
            </w:pPr>
            <w:r w:rsidRPr="004A4DD9">
              <w:rPr>
                <w:rFonts w:eastAsia="Calibri" w:cs="Times New Roman"/>
              </w:rPr>
              <w:t xml:space="preserve">User name không phù hợp, không tìm thấy </w:t>
            </w:r>
            <w:r>
              <w:rPr>
                <w:rFonts w:eastAsia="Calibri" w:cs="Times New Roman"/>
              </w:rPr>
              <w:t>thông tin công ty</w:t>
            </w:r>
            <w:r w:rsidRPr="004A4DD9">
              <w:rPr>
                <w:rFonts w:eastAsia="Calibri" w:cs="Times New Roman"/>
              </w:rPr>
              <w:t xml:space="preserve">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1E0B4DE4" w14:textId="77777777" w:rsidR="00AC3E5D" w:rsidRPr="004A4DD9" w:rsidRDefault="00AC3E5D" w:rsidP="001B79C4">
            <w:pPr>
              <w:pStyle w:val="ListParagraph"/>
              <w:ind w:left="0"/>
              <w:jc w:val="both"/>
              <w:rPr>
                <w:rFonts w:cs="Times New Roman"/>
              </w:rPr>
            </w:pPr>
          </w:p>
        </w:tc>
      </w:tr>
      <w:tr w:rsidR="00AC3E5D" w:rsidRPr="00660ABB" w14:paraId="6CDEB8ED" w14:textId="77777777" w:rsidTr="001B79C4">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3556B4A" w14:textId="77777777" w:rsidR="00AC3E5D" w:rsidRPr="004A4DD9" w:rsidRDefault="00AC3E5D" w:rsidP="001B79C4">
            <w:pPr>
              <w:autoSpaceDE w:val="0"/>
              <w:autoSpaceDN w:val="0"/>
              <w:adjustRightInd w:val="0"/>
              <w:spacing w:after="0" w:line="240" w:lineRule="auto"/>
              <w:rPr>
                <w:rFonts w:eastAsia="Calibri" w:cs="Times New Roman"/>
                <w:szCs w:val="24"/>
              </w:rPr>
            </w:pPr>
            <w:r w:rsidRPr="004A4DD9">
              <w:rPr>
                <w:rFonts w:cs="Times New Roman"/>
                <w:szCs w:val="24"/>
              </w:rPr>
              <w:t>ERR:1</w:t>
            </w:r>
            <w:r>
              <w:rPr>
                <w:rFonts w:cs="Times New Roman"/>
                <w:szCs w:val="24"/>
              </w:rPr>
              <w:t>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F01DA24" w14:textId="77777777" w:rsidR="00AC3E5D" w:rsidRPr="004A4DD9" w:rsidRDefault="00AC3E5D" w:rsidP="001B79C4">
            <w:pPr>
              <w:pStyle w:val="ListParagraph"/>
              <w:spacing w:after="0" w:line="240" w:lineRule="auto"/>
              <w:ind w:left="0"/>
              <w:rPr>
                <w:rFonts w:eastAsia="Calibri" w:cs="Times New Roman"/>
              </w:rPr>
            </w:pPr>
            <w:r>
              <w:rPr>
                <w:rFonts w:cs="Times New Roman"/>
              </w:rPr>
              <w:t>Hoá đơn có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551A4BE7" w14:textId="77777777" w:rsidR="00AC3E5D" w:rsidRPr="004A4DD9" w:rsidRDefault="00AC3E5D" w:rsidP="001B79C4">
            <w:pPr>
              <w:pStyle w:val="ListParagraph"/>
              <w:ind w:left="0"/>
              <w:jc w:val="both"/>
              <w:rPr>
                <w:rFonts w:cs="Times New Roman"/>
              </w:rPr>
            </w:pPr>
          </w:p>
        </w:tc>
      </w:tr>
      <w:tr w:rsidR="00AC3E5D" w:rsidRPr="00660ABB" w14:paraId="356E60AC" w14:textId="77777777" w:rsidTr="001B79C4">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7695E66" w14:textId="77777777" w:rsidR="00AC3E5D" w:rsidRPr="004A4DD9" w:rsidRDefault="00AC3E5D" w:rsidP="001B79C4">
            <w:pPr>
              <w:autoSpaceDE w:val="0"/>
              <w:autoSpaceDN w:val="0"/>
              <w:adjustRightInd w:val="0"/>
              <w:spacing w:after="0" w:line="240" w:lineRule="auto"/>
              <w:rPr>
                <w:rFonts w:eastAsia="Calibri" w:cs="Times New Roman"/>
                <w:szCs w:val="24"/>
              </w:rPr>
            </w:pPr>
            <w:r w:rsidRPr="004A4DD9">
              <w:rPr>
                <w:rFonts w:cs="Times New Roman"/>
                <w:szCs w:val="24"/>
              </w:rPr>
              <w:t>ERR:1</w:t>
            </w:r>
            <w:r>
              <w:rPr>
                <w:rFonts w:cs="Times New Roman"/>
                <w:szCs w:val="24"/>
              </w:rPr>
              <w:t>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0574419" w14:textId="77777777" w:rsidR="00AC3E5D" w:rsidRPr="004A4DD9" w:rsidRDefault="00AC3E5D" w:rsidP="001B79C4">
            <w:pPr>
              <w:pStyle w:val="ListParagraph"/>
              <w:spacing w:after="0" w:line="240" w:lineRule="auto"/>
              <w:ind w:left="0"/>
              <w:rPr>
                <w:rFonts w:eastAsia="Calibri" w:cs="Times New Roman"/>
              </w:rPr>
            </w:pPr>
            <w:r>
              <w:rPr>
                <w:rFonts w:cs="Times New Roman"/>
              </w:rPr>
              <w:t>Hoá đơn không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0EDC5325" w14:textId="77777777" w:rsidR="00AC3E5D" w:rsidRPr="004A4DD9" w:rsidRDefault="00AC3E5D" w:rsidP="001B79C4">
            <w:pPr>
              <w:pStyle w:val="ListParagraph"/>
              <w:ind w:left="0"/>
              <w:jc w:val="both"/>
              <w:rPr>
                <w:rFonts w:cs="Times New Roman"/>
              </w:rPr>
            </w:pPr>
          </w:p>
        </w:tc>
      </w:tr>
      <w:tr w:rsidR="00AC3E5D" w:rsidRPr="00660ABB" w14:paraId="0C2C981E"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67F8318" w14:textId="77777777" w:rsidR="00AC3E5D" w:rsidRDefault="00AC3E5D" w:rsidP="001B79C4">
            <w:pPr>
              <w:spacing w:after="0" w:line="240" w:lineRule="auto"/>
              <w:jc w:val="both"/>
              <w:rPr>
                <w:rFonts w:cs="Times New Roman"/>
                <w:szCs w:val="24"/>
              </w:rPr>
            </w:pPr>
            <w:r>
              <w:rPr>
                <w:rFonts w:cs="Times New Roman"/>
                <w:szCs w:val="24"/>
              </w:rPr>
              <w:t>Chuỗi base64</w:t>
            </w:r>
          </w:p>
          <w:p w14:paraId="44D51D0A"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EC7E2FF" w14:textId="77777777" w:rsidR="00AC3E5D" w:rsidRPr="004A4DD9" w:rsidRDefault="00AC3E5D" w:rsidP="001B79C4">
            <w:pPr>
              <w:jc w:val="both"/>
              <w:rPr>
                <w:rFonts w:cs="Times New Roman"/>
                <w:szCs w:val="24"/>
              </w:rPr>
            </w:pPr>
            <w:r>
              <w:rPr>
                <w:rFonts w:cs="Times New Roman"/>
                <w:szCs w:val="24"/>
              </w:rPr>
              <w:t>Trả về chuỗi base64 tương ứng với hóa đơn. Lưu chuỗi này thành file .pdf để được file PDF</w:t>
            </w:r>
          </w:p>
        </w:tc>
        <w:tc>
          <w:tcPr>
            <w:tcW w:w="2515" w:type="dxa"/>
            <w:tcBorders>
              <w:top w:val="single" w:sz="4" w:space="0" w:color="2E74B5"/>
              <w:left w:val="single" w:sz="4" w:space="0" w:color="2E74B5"/>
              <w:bottom w:val="single" w:sz="4" w:space="0" w:color="2E74B5"/>
              <w:right w:val="single" w:sz="4" w:space="0" w:color="2E74B5"/>
            </w:tcBorders>
          </w:tcPr>
          <w:p w14:paraId="155C2CBA" w14:textId="77777777" w:rsidR="00AC3E5D" w:rsidRPr="004A4DD9" w:rsidRDefault="00AC3E5D" w:rsidP="001B79C4">
            <w:pPr>
              <w:jc w:val="both"/>
              <w:rPr>
                <w:rFonts w:cs="Times New Roman"/>
                <w:szCs w:val="24"/>
              </w:rPr>
            </w:pPr>
          </w:p>
        </w:tc>
      </w:tr>
    </w:tbl>
    <w:p w14:paraId="25D46162" w14:textId="77777777" w:rsidR="00AC3E5D" w:rsidRDefault="00AC3E5D" w:rsidP="00AC3E5D">
      <w:pPr>
        <w:rPr>
          <w:lang w:eastAsia="x-none"/>
        </w:rPr>
      </w:pPr>
    </w:p>
    <w:p w14:paraId="5FA8C610" w14:textId="77777777" w:rsidR="00AC3E5D" w:rsidRDefault="00AC3E5D" w:rsidP="00AC3E5D">
      <w:pPr>
        <w:pStyle w:val="Heading3"/>
      </w:pPr>
      <w:bookmarkStart w:id="38" w:name="_Toc90309026"/>
      <w:r>
        <w:t>Lấy danh sách hóa đơn từ số, đến số</w:t>
      </w:r>
      <w:bookmarkEnd w:id="38"/>
    </w:p>
    <w:p w14:paraId="68C34F5E" w14:textId="77777777" w:rsidR="00AC3E5D" w:rsidRDefault="00AC3E5D" w:rsidP="00AC3E5D">
      <w:pPr>
        <w:rPr>
          <w:rFonts w:cs="Times New Roman"/>
          <w:szCs w:val="24"/>
        </w:rPr>
      </w:pPr>
      <w:r>
        <w:rPr>
          <w:rFonts w:cs="Times New Roman"/>
          <w:szCs w:val="24"/>
        </w:rPr>
        <w:t>URL</w:t>
      </w:r>
    </w:p>
    <w:p w14:paraId="27C8B725" w14:textId="77777777" w:rsidR="00AC3E5D" w:rsidRPr="00C814A1" w:rsidRDefault="00AC3E5D" w:rsidP="00AC3E5D">
      <w:pPr>
        <w:ind w:firstLine="360"/>
      </w:pPr>
      <w:r w:rsidRPr="00C814A1">
        <w:lastRenderedPageBreak/>
        <w:t>string</w:t>
      </w:r>
      <w:r>
        <w:t xml:space="preserve"> </w:t>
      </w:r>
      <w:r w:rsidRPr="007E2ABF">
        <w:rPr>
          <w:rFonts w:cs="Times New Roman"/>
          <w:b/>
          <w:bCs/>
          <w:szCs w:val="24"/>
        </w:rPr>
        <w:t>listInvFromNoToNo</w:t>
      </w:r>
      <w:r>
        <w:rPr>
          <w:rFonts w:cs="Times New Roman"/>
          <w:b/>
          <w:bCs/>
          <w:szCs w:val="24"/>
        </w:rPr>
        <w:t xml:space="preserve"> </w:t>
      </w:r>
      <w:r w:rsidRPr="00516224">
        <w:rPr>
          <w:rFonts w:cs="Times New Roman"/>
          <w:b/>
          <w:bCs/>
          <w:szCs w:val="24"/>
        </w:rPr>
        <w:t>(</w:t>
      </w:r>
      <w:r w:rsidRPr="00FC48AB">
        <w:rPr>
          <w:rFonts w:cs="Times New Roman"/>
          <w:bCs/>
          <w:szCs w:val="24"/>
        </w:rPr>
        <w:t>string invFromNo, string invToNo, string invPattern, string invSerial, string userName, string userPass</w:t>
      </w:r>
      <w:r w:rsidRPr="00516224">
        <w:rPr>
          <w:rFonts w:cs="Times New Roman"/>
          <w:b/>
          <w:bCs/>
          <w:szCs w:val="24"/>
        </w:rPr>
        <w:t>)</w:t>
      </w:r>
    </w:p>
    <w:p w14:paraId="5A26D2CB" w14:textId="77777777" w:rsidR="00AC3E5D" w:rsidRPr="004A4DD9" w:rsidRDefault="00AC3E5D" w:rsidP="00AC3E5D">
      <w:pPr>
        <w:spacing w:after="0" w:line="240" w:lineRule="auto"/>
        <w:ind w:left="720"/>
        <w:jc w:val="both"/>
        <w:rPr>
          <w:rFonts w:cs="Times New Roman"/>
          <w:szCs w:val="24"/>
        </w:rPr>
      </w:pPr>
    </w:p>
    <w:p w14:paraId="1E71931C" w14:textId="77777777" w:rsidR="00AC3E5D" w:rsidRPr="00593BE8" w:rsidRDefault="00AC3E5D" w:rsidP="00A75803">
      <w:pPr>
        <w:pStyle w:val="N"/>
      </w:pPr>
      <w:r w:rsidRPr="00593BE8">
        <w:t>DESCRIPTION</w:t>
      </w:r>
    </w:p>
    <w:p w14:paraId="06255917" w14:textId="77777777" w:rsidR="00AC3E5D" w:rsidRDefault="00AC3E5D" w:rsidP="00A75803">
      <w:pPr>
        <w:pStyle w:val="N"/>
      </w:pPr>
      <w:r>
        <w:tab/>
        <w:t>Đây là web service cho phép trả về thông tin cơ bản của hóa đơn dạng chuỗi xml từ số hóa đơn đến số hóa đơn truyền vào.</w:t>
      </w:r>
    </w:p>
    <w:p w14:paraId="61D77882" w14:textId="77777777" w:rsidR="00AC3E5D" w:rsidRDefault="00AC3E5D" w:rsidP="00A75803">
      <w:pPr>
        <w:pStyle w:val="N"/>
      </w:pPr>
      <w:r w:rsidRPr="00706D54">
        <w:rPr>
          <w:i/>
        </w:rPr>
        <w:t>Chú ý</w:t>
      </w:r>
      <w:r>
        <w:t>: tối đa lấy ra 100 hóa đơn hoặc theo cấu hình trên từng app</w:t>
      </w:r>
    </w:p>
    <w:p w14:paraId="2236F310" w14:textId="77777777" w:rsidR="00AC3E5D" w:rsidRPr="00007702" w:rsidRDefault="00AC3E5D" w:rsidP="00A75803">
      <w:pPr>
        <w:pStyle w:val="N"/>
      </w:pPr>
      <w:r w:rsidRPr="00663B3E">
        <w:t>HTTP METHOD</w:t>
      </w:r>
    </w:p>
    <w:p w14:paraId="31176C81" w14:textId="77777777" w:rsidR="00AC3E5D" w:rsidRPr="00007702" w:rsidRDefault="00AC3E5D" w:rsidP="00A75803">
      <w:pPr>
        <w:pStyle w:val="N"/>
        <w:rPr>
          <w:b/>
        </w:rPr>
      </w:pPr>
      <w:r>
        <w:tab/>
      </w:r>
      <w:r w:rsidRPr="00610AFD">
        <w:t>POST</w:t>
      </w:r>
    </w:p>
    <w:p w14:paraId="6AAA5379" w14:textId="77777777" w:rsidR="00AC3E5D" w:rsidRPr="00610AFD" w:rsidRDefault="00AC3E5D" w:rsidP="00A75803">
      <w:pPr>
        <w:pStyle w:val="N"/>
      </w:pPr>
      <w:r w:rsidRPr="00610AFD">
        <w:t>REQUEST BODY</w:t>
      </w:r>
    </w:p>
    <w:p w14:paraId="23513528" w14:textId="77777777" w:rsidR="00AC3E5D" w:rsidRPr="00FC48AB"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7D70FE18" w14:textId="77777777" w:rsidR="00AC3E5D" w:rsidRPr="00FC48AB" w:rsidRDefault="00AC3E5D" w:rsidP="00AC3E5D">
      <w:pPr>
        <w:pStyle w:val="ListParagraph"/>
        <w:numPr>
          <w:ilvl w:val="0"/>
          <w:numId w:val="2"/>
        </w:numPr>
        <w:spacing w:after="0" w:line="360" w:lineRule="auto"/>
        <w:ind w:left="1080"/>
        <w:jc w:val="both"/>
        <w:rPr>
          <w:rFonts w:eastAsia="Calibri" w:cs="Times New Roman"/>
          <w:b/>
          <w:szCs w:val="24"/>
          <w:u w:val="single"/>
        </w:rPr>
      </w:pPr>
      <w:r w:rsidRPr="00FC48AB">
        <w:rPr>
          <w:rFonts w:cs="Times New Roman"/>
          <w:b/>
          <w:bCs/>
          <w:szCs w:val="24"/>
        </w:rPr>
        <w:t>invFromNo</w:t>
      </w:r>
      <w:r w:rsidRPr="00FC48AB">
        <w:rPr>
          <w:rFonts w:eastAsia="Calibri" w:cs="Times New Roman"/>
          <w:b/>
          <w:szCs w:val="24"/>
        </w:rPr>
        <w:t xml:space="preserve">: </w:t>
      </w:r>
      <w:r w:rsidRPr="00FC48AB">
        <w:rPr>
          <w:rFonts w:eastAsia="Calibri" w:cs="Times New Roman"/>
          <w:szCs w:val="24"/>
        </w:rPr>
        <w:t>Số bắt đầu</w:t>
      </w:r>
    </w:p>
    <w:p w14:paraId="72D0D241" w14:textId="77777777" w:rsidR="00AC3E5D" w:rsidRPr="00FC48AB" w:rsidRDefault="00AC3E5D" w:rsidP="00AC3E5D">
      <w:pPr>
        <w:pStyle w:val="ListParagraph"/>
        <w:numPr>
          <w:ilvl w:val="0"/>
          <w:numId w:val="2"/>
        </w:numPr>
        <w:spacing w:after="0" w:line="360" w:lineRule="auto"/>
        <w:ind w:left="1080"/>
        <w:jc w:val="both"/>
        <w:rPr>
          <w:rFonts w:eastAsia="Calibri" w:cs="Times New Roman"/>
          <w:b/>
          <w:szCs w:val="24"/>
          <w:u w:val="single"/>
        </w:rPr>
      </w:pPr>
      <w:r w:rsidRPr="00FC48AB">
        <w:rPr>
          <w:rFonts w:cs="Times New Roman"/>
          <w:b/>
          <w:bCs/>
          <w:szCs w:val="24"/>
        </w:rPr>
        <w:t xml:space="preserve">invToNo: </w:t>
      </w:r>
      <w:r w:rsidRPr="00FC48AB">
        <w:rPr>
          <w:rFonts w:cs="Times New Roman"/>
          <w:bCs/>
          <w:szCs w:val="24"/>
        </w:rPr>
        <w:t>Số kết thúc</w:t>
      </w:r>
    </w:p>
    <w:p w14:paraId="501F0B69" w14:textId="77777777" w:rsidR="00AC3E5D" w:rsidRPr="00FC48AB" w:rsidRDefault="00AC3E5D" w:rsidP="00AC3E5D">
      <w:pPr>
        <w:pStyle w:val="ListParagraph"/>
        <w:numPr>
          <w:ilvl w:val="0"/>
          <w:numId w:val="2"/>
        </w:numPr>
        <w:spacing w:after="0" w:line="360" w:lineRule="auto"/>
        <w:ind w:left="1080"/>
        <w:jc w:val="both"/>
        <w:rPr>
          <w:rFonts w:eastAsia="Calibri" w:cs="Times New Roman"/>
          <w:b/>
          <w:szCs w:val="24"/>
          <w:u w:val="single"/>
        </w:rPr>
      </w:pPr>
      <w:r w:rsidRPr="00FC48AB">
        <w:rPr>
          <w:rFonts w:cs="Times New Roman"/>
          <w:b/>
          <w:bCs/>
          <w:szCs w:val="24"/>
        </w:rPr>
        <w:t>invPattern</w:t>
      </w:r>
      <w:r w:rsidRPr="00FC48AB">
        <w:rPr>
          <w:rFonts w:cs="Times New Roman"/>
          <w:color w:val="000000"/>
          <w:szCs w:val="24"/>
        </w:rPr>
        <w:t>: Mẫu số</w:t>
      </w:r>
    </w:p>
    <w:p w14:paraId="5205A877" w14:textId="77777777" w:rsidR="00AC3E5D" w:rsidRPr="00FC48AB" w:rsidRDefault="00AC3E5D" w:rsidP="00AC3E5D">
      <w:pPr>
        <w:pStyle w:val="ListParagraph"/>
        <w:numPr>
          <w:ilvl w:val="0"/>
          <w:numId w:val="2"/>
        </w:numPr>
        <w:spacing w:after="0" w:line="360" w:lineRule="auto"/>
        <w:ind w:left="1080"/>
        <w:jc w:val="both"/>
        <w:rPr>
          <w:rFonts w:eastAsia="Calibri" w:cs="Times New Roman"/>
          <w:b/>
          <w:szCs w:val="24"/>
          <w:u w:val="single"/>
        </w:rPr>
      </w:pPr>
      <w:r w:rsidRPr="00FC48AB">
        <w:rPr>
          <w:rFonts w:cs="Times New Roman"/>
          <w:b/>
          <w:bCs/>
          <w:szCs w:val="24"/>
        </w:rPr>
        <w:t>invSerial</w:t>
      </w:r>
      <w:r w:rsidRPr="00FC48AB">
        <w:rPr>
          <w:rFonts w:cs="Times New Roman"/>
          <w:color w:val="000000"/>
          <w:szCs w:val="24"/>
        </w:rPr>
        <w:t>: Ký hiệu</w:t>
      </w:r>
      <w:r w:rsidRPr="00FC48AB">
        <w:rPr>
          <w:rFonts w:eastAsia="Calibri" w:cs="Times New Roman"/>
          <w:szCs w:val="24"/>
        </w:rPr>
        <w:t xml:space="preserve"> </w:t>
      </w:r>
    </w:p>
    <w:p w14:paraId="3E1CB798" w14:textId="77777777" w:rsidR="00AC3E5D" w:rsidRPr="005C559E" w:rsidRDefault="00AC3E5D" w:rsidP="00AC3E5D">
      <w:pPr>
        <w:pStyle w:val="ListParagraph"/>
        <w:spacing w:after="0" w:line="360" w:lineRule="auto"/>
        <w:ind w:left="1080"/>
        <w:jc w:val="both"/>
        <w:rPr>
          <w:rFonts w:eastAsia="Calibri" w:cs="Times New Roman"/>
          <w:b/>
          <w:szCs w:val="24"/>
          <w:u w:val="single"/>
        </w:rPr>
      </w:pPr>
    </w:p>
    <w:p w14:paraId="6EBC1E4E"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6F6A7D03"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41E3793E"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4EAF105F"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2D13E5FA" w14:textId="77777777" w:rsidR="00AC3E5D" w:rsidRPr="00660ABB" w:rsidRDefault="00AC3E5D" w:rsidP="001B79C4">
            <w:pPr>
              <w:pStyle w:val="ListParagraph"/>
            </w:pPr>
            <w:r>
              <w:t>Ghi chú</w:t>
            </w:r>
          </w:p>
        </w:tc>
      </w:tr>
      <w:tr w:rsidR="00AC3E5D" w:rsidRPr="00660ABB" w14:paraId="371EFFCB" w14:textId="77777777" w:rsidTr="001B79C4">
        <w:tc>
          <w:tcPr>
            <w:tcW w:w="1710" w:type="dxa"/>
            <w:tcBorders>
              <w:top w:val="single" w:sz="4" w:space="0" w:color="2E74B5"/>
              <w:left w:val="single" w:sz="4" w:space="0" w:color="2E74B5"/>
              <w:right w:val="single" w:sz="4" w:space="0" w:color="2E74B5"/>
            </w:tcBorders>
            <w:shd w:val="clear" w:color="auto" w:fill="auto"/>
          </w:tcPr>
          <w:p w14:paraId="634ACA15"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7377A58"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w:t>
            </w:r>
            <w:r>
              <w:rPr>
                <w:rFonts w:cs="Times New Roman"/>
              </w:rPr>
              <w:t>n</w:t>
            </w:r>
          </w:p>
        </w:tc>
        <w:tc>
          <w:tcPr>
            <w:tcW w:w="2515" w:type="dxa"/>
            <w:tcBorders>
              <w:top w:val="single" w:sz="4" w:space="0" w:color="2E74B5"/>
              <w:left w:val="single" w:sz="4" w:space="0" w:color="2E74B5"/>
              <w:bottom w:val="single" w:sz="4" w:space="0" w:color="2E74B5"/>
              <w:right w:val="single" w:sz="4" w:space="0" w:color="2E74B5"/>
            </w:tcBorders>
          </w:tcPr>
          <w:p w14:paraId="365D5F55" w14:textId="77777777" w:rsidR="00AC3E5D" w:rsidRPr="004A4DD9" w:rsidRDefault="00AC3E5D" w:rsidP="001B79C4">
            <w:pPr>
              <w:pStyle w:val="ListParagraph"/>
              <w:ind w:left="0"/>
              <w:jc w:val="both"/>
              <w:rPr>
                <w:rFonts w:cs="Times New Roman"/>
              </w:rPr>
            </w:pPr>
          </w:p>
        </w:tc>
      </w:tr>
      <w:tr w:rsidR="00AC3E5D" w:rsidRPr="00660ABB" w14:paraId="01AE4040" w14:textId="77777777" w:rsidTr="001B79C4">
        <w:tc>
          <w:tcPr>
            <w:tcW w:w="1710" w:type="dxa"/>
            <w:tcBorders>
              <w:top w:val="single" w:sz="4" w:space="0" w:color="2E74B5"/>
              <w:left w:val="single" w:sz="4" w:space="0" w:color="2E74B5"/>
              <w:right w:val="single" w:sz="4" w:space="0" w:color="2E74B5"/>
            </w:tcBorders>
            <w:shd w:val="clear" w:color="auto" w:fill="auto"/>
          </w:tcPr>
          <w:p w14:paraId="3B47E643" w14:textId="77777777" w:rsidR="00AC3E5D" w:rsidRPr="009372AD" w:rsidRDefault="00AC3E5D" w:rsidP="001B79C4">
            <w:pPr>
              <w:autoSpaceDE w:val="0"/>
              <w:autoSpaceDN w:val="0"/>
              <w:adjustRightInd w:val="0"/>
              <w:jc w:val="both"/>
              <w:rPr>
                <w:rFonts w:cs="Times New Roman"/>
                <w:szCs w:val="24"/>
              </w:rPr>
            </w:pPr>
            <w:r w:rsidRPr="00052A44">
              <w:rPr>
                <w:rFonts w:cs="Times New Roman"/>
                <w:szCs w:val="24"/>
              </w:rPr>
              <w:t xml:space="preserve">ERR:7 </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059782C" w14:textId="77777777" w:rsidR="00AC3E5D" w:rsidRPr="009372AD" w:rsidRDefault="00AC3E5D" w:rsidP="001B79C4">
            <w:pPr>
              <w:pStyle w:val="ListParagraph"/>
              <w:ind w:left="0"/>
              <w:jc w:val="both"/>
              <w:rPr>
                <w:rFonts w:cs="Times New Roman"/>
              </w:rPr>
            </w:pPr>
            <w:r>
              <w:rPr>
                <w:rFonts w:cs="Times New Roman"/>
              </w:rPr>
              <w:t>Không tìm thấy thông tin công ty</w:t>
            </w:r>
          </w:p>
        </w:tc>
        <w:tc>
          <w:tcPr>
            <w:tcW w:w="2515" w:type="dxa"/>
            <w:tcBorders>
              <w:top w:val="single" w:sz="4" w:space="0" w:color="2E74B5"/>
              <w:left w:val="single" w:sz="4" w:space="0" w:color="2E74B5"/>
              <w:bottom w:val="single" w:sz="4" w:space="0" w:color="2E74B5"/>
              <w:right w:val="single" w:sz="4" w:space="0" w:color="2E74B5"/>
            </w:tcBorders>
          </w:tcPr>
          <w:p w14:paraId="1364160A" w14:textId="77777777" w:rsidR="00AC3E5D" w:rsidRPr="004A4DD9" w:rsidRDefault="00AC3E5D" w:rsidP="001B79C4">
            <w:pPr>
              <w:pStyle w:val="ListParagraph"/>
              <w:ind w:left="0"/>
              <w:jc w:val="both"/>
              <w:rPr>
                <w:rFonts w:cs="Times New Roman"/>
              </w:rPr>
            </w:pPr>
          </w:p>
        </w:tc>
      </w:tr>
      <w:tr w:rsidR="00AC3E5D" w:rsidRPr="00660ABB" w14:paraId="25291378"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4E376B9" w14:textId="77777777" w:rsidR="00AC3E5D" w:rsidRPr="009372AD" w:rsidRDefault="00AC3E5D" w:rsidP="001B79C4">
            <w:pPr>
              <w:autoSpaceDE w:val="0"/>
              <w:autoSpaceDN w:val="0"/>
              <w:adjustRightInd w:val="0"/>
              <w:jc w:val="both"/>
              <w:rPr>
                <w:rFonts w:cs="Times New Roman"/>
                <w:szCs w:val="24"/>
              </w:rPr>
            </w:pPr>
            <w:r w:rsidRPr="0025149D">
              <w:rPr>
                <w:rFonts w:cs="Times New Roman"/>
                <w:szCs w:val="24"/>
              </w:rPr>
              <w:t xml:space="preserve">ERR: </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54E55C6" w14:textId="77777777" w:rsidR="00AC3E5D" w:rsidRPr="009372AD" w:rsidRDefault="00AC3E5D" w:rsidP="001B79C4">
            <w:pPr>
              <w:pStyle w:val="ListParagraph"/>
              <w:ind w:left="0"/>
              <w:jc w:val="both"/>
              <w:rPr>
                <w:rFonts w:cs="Times New Roman"/>
              </w:rPr>
            </w:pPr>
            <w:r>
              <w:rPr>
                <w:rFonts w:cs="Times New Roman"/>
              </w:rPr>
              <w:t>Có lỗi xảy ra</w:t>
            </w:r>
          </w:p>
        </w:tc>
        <w:tc>
          <w:tcPr>
            <w:tcW w:w="2515" w:type="dxa"/>
            <w:tcBorders>
              <w:top w:val="single" w:sz="4" w:space="0" w:color="2E74B5"/>
              <w:left w:val="single" w:sz="4" w:space="0" w:color="2E74B5"/>
              <w:bottom w:val="single" w:sz="4" w:space="0" w:color="2E74B5"/>
              <w:right w:val="single" w:sz="4" w:space="0" w:color="2E74B5"/>
            </w:tcBorders>
          </w:tcPr>
          <w:p w14:paraId="593D711C" w14:textId="77777777" w:rsidR="00AC3E5D" w:rsidRPr="004A4DD9" w:rsidRDefault="00AC3E5D" w:rsidP="001B79C4">
            <w:pPr>
              <w:pStyle w:val="ListParagraph"/>
              <w:ind w:left="0"/>
              <w:jc w:val="both"/>
              <w:rPr>
                <w:rFonts w:cs="Times New Roman"/>
              </w:rPr>
            </w:pPr>
          </w:p>
        </w:tc>
      </w:tr>
      <w:tr w:rsidR="00AC3E5D" w:rsidRPr="00660ABB" w14:paraId="7F53ADD6"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3DCA355"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chuỗi_xml_trả_về</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272CB52" w14:textId="77777777" w:rsidR="00AC3E5D" w:rsidRPr="009372AD" w:rsidRDefault="00AC3E5D" w:rsidP="001B79C4">
            <w:pPr>
              <w:jc w:val="both"/>
              <w:rPr>
                <w:rFonts w:cs="Times New Roman"/>
                <w:szCs w:val="24"/>
              </w:rPr>
            </w:pPr>
            <w:r w:rsidRPr="009372AD">
              <w:rPr>
                <w:rFonts w:cs="Times New Roman"/>
                <w:szCs w:val="24"/>
              </w:rPr>
              <w:t>Trả về chuỗi xml theo cấu trúc</w:t>
            </w:r>
          </w:p>
        </w:tc>
        <w:tc>
          <w:tcPr>
            <w:tcW w:w="2515" w:type="dxa"/>
            <w:tcBorders>
              <w:top w:val="single" w:sz="4" w:space="0" w:color="2E74B5"/>
              <w:left w:val="single" w:sz="4" w:space="0" w:color="2E74B5"/>
              <w:bottom w:val="single" w:sz="4" w:space="0" w:color="2E74B5"/>
              <w:right w:val="single" w:sz="4" w:space="0" w:color="2E74B5"/>
            </w:tcBorders>
          </w:tcPr>
          <w:p w14:paraId="78EEE1A7" w14:textId="77777777" w:rsidR="00AC3E5D" w:rsidRPr="004A4DD9" w:rsidRDefault="00AC3E5D" w:rsidP="001B79C4">
            <w:pPr>
              <w:pStyle w:val="ListParagraph"/>
              <w:ind w:left="0"/>
              <w:jc w:val="both"/>
              <w:rPr>
                <w:rFonts w:cs="Times New Roman"/>
              </w:rPr>
            </w:pPr>
          </w:p>
        </w:tc>
      </w:tr>
    </w:tbl>
    <w:p w14:paraId="4840F9C8" w14:textId="77777777" w:rsidR="00AC3E5D" w:rsidRDefault="00AC3E5D" w:rsidP="00AC3E5D">
      <w:pPr>
        <w:rPr>
          <w:b/>
          <w:u w:val="single"/>
        </w:rPr>
      </w:pPr>
    </w:p>
    <w:p w14:paraId="7FBB3E0D" w14:textId="77777777" w:rsidR="00AC3E5D" w:rsidRDefault="00AC3E5D" w:rsidP="00AC3E5D">
      <w:pPr>
        <w:rPr>
          <w:b/>
          <w:u w:val="single"/>
        </w:rPr>
      </w:pPr>
      <w:r w:rsidRPr="00672824">
        <w:rPr>
          <w:b/>
          <w:u w:val="single"/>
        </w:rPr>
        <w:t>Cấu trúc của chuỗi xml trả về</w:t>
      </w:r>
    </w:p>
    <w:p w14:paraId="4D48751A" w14:textId="77777777" w:rsidR="00AC3E5D" w:rsidRPr="00C009E3"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C009E3">
        <w:rPr>
          <w:rFonts w:ascii="Courier New" w:eastAsia="Times New Roman" w:hAnsi="Courier New" w:cs="Courier New"/>
          <w:color w:val="0000FF"/>
          <w:sz w:val="20"/>
          <w:szCs w:val="20"/>
        </w:rPr>
        <w:t>&lt;Data&gt;</w:t>
      </w:r>
    </w:p>
    <w:p w14:paraId="6FC1545D" w14:textId="77777777" w:rsidR="00AC3E5D" w:rsidRPr="00C009E3"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C009E3">
        <w:rPr>
          <w:rFonts w:ascii="Courier New" w:eastAsia="Times New Roman" w:hAnsi="Courier New" w:cs="Courier New"/>
          <w:b/>
          <w:bCs/>
          <w:color w:val="000000"/>
          <w:sz w:val="20"/>
          <w:szCs w:val="20"/>
        </w:rPr>
        <w:t xml:space="preserve">    </w:t>
      </w:r>
      <w:r w:rsidRPr="00C009E3">
        <w:rPr>
          <w:rFonts w:ascii="Courier New" w:eastAsia="Times New Roman" w:hAnsi="Courier New" w:cs="Courier New"/>
          <w:color w:val="0000FF"/>
          <w:sz w:val="20"/>
          <w:szCs w:val="20"/>
        </w:rPr>
        <w:t>&lt;Item</w:t>
      </w:r>
      <w:r w:rsidRPr="00C009E3">
        <w:rPr>
          <w:rFonts w:ascii="Courier New" w:eastAsia="Times New Roman" w:hAnsi="Courier New" w:cs="Courier New"/>
          <w:color w:val="000000"/>
          <w:sz w:val="20"/>
          <w:szCs w:val="20"/>
        </w:rPr>
        <w:t xml:space="preserve"> </w:t>
      </w:r>
      <w:r w:rsidRPr="00C009E3">
        <w:rPr>
          <w:rFonts w:ascii="Courier New" w:eastAsia="Times New Roman" w:hAnsi="Courier New" w:cs="Courier New"/>
          <w:color w:val="0000FF"/>
          <w:sz w:val="20"/>
          <w:szCs w:val="20"/>
        </w:rPr>
        <w:t>&gt;</w:t>
      </w:r>
      <w:r w:rsidRPr="00C009E3">
        <w:rPr>
          <w:rFonts w:ascii="Courier New" w:eastAsia="Times New Roman" w:hAnsi="Courier New" w:cs="Courier New"/>
          <w:b/>
          <w:bCs/>
          <w:color w:val="000000"/>
          <w:sz w:val="20"/>
          <w:szCs w:val="20"/>
        </w:rPr>
        <w:t>//tương ứng với 1 hóa đơn</w:t>
      </w:r>
    </w:p>
    <w:p w14:paraId="66CE5F88" w14:textId="77777777" w:rsidR="00AC3E5D" w:rsidRPr="00C009E3"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C009E3">
        <w:rPr>
          <w:rFonts w:ascii="Courier New" w:eastAsia="Times New Roman" w:hAnsi="Courier New" w:cs="Courier New"/>
          <w:b/>
          <w:bCs/>
          <w:color w:val="000000"/>
          <w:sz w:val="20"/>
          <w:szCs w:val="20"/>
        </w:rPr>
        <w:t xml:space="preserve">        </w:t>
      </w:r>
      <w:r w:rsidRPr="00C009E3">
        <w:rPr>
          <w:rFonts w:ascii="Courier New" w:eastAsia="Times New Roman" w:hAnsi="Courier New" w:cs="Courier New"/>
          <w:color w:val="0000FF"/>
          <w:sz w:val="20"/>
          <w:szCs w:val="20"/>
        </w:rPr>
        <w:t>&lt;index&gt;</w:t>
      </w:r>
      <w:r w:rsidRPr="00C009E3">
        <w:rPr>
          <w:rFonts w:ascii="Courier New" w:eastAsia="Times New Roman" w:hAnsi="Courier New" w:cs="Courier New"/>
          <w:b/>
          <w:bCs/>
          <w:color w:val="000000"/>
          <w:sz w:val="20"/>
          <w:szCs w:val="20"/>
        </w:rPr>
        <w:t xml:space="preserve">Tháng xuất hóa đơn </w:t>
      </w:r>
      <w:r w:rsidRPr="00C009E3">
        <w:rPr>
          <w:rFonts w:ascii="Courier New" w:eastAsia="Times New Roman" w:hAnsi="Courier New" w:cs="Courier New"/>
          <w:color w:val="0000FF"/>
          <w:sz w:val="20"/>
          <w:szCs w:val="20"/>
        </w:rPr>
        <w:t>&lt;/index&gt;</w:t>
      </w:r>
    </w:p>
    <w:p w14:paraId="1633C60A" w14:textId="77777777" w:rsidR="00AC3E5D" w:rsidRPr="00C009E3"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C009E3">
        <w:rPr>
          <w:rFonts w:ascii="Courier New" w:eastAsia="Times New Roman" w:hAnsi="Courier New" w:cs="Courier New"/>
          <w:b/>
          <w:bCs/>
          <w:color w:val="000000"/>
          <w:sz w:val="20"/>
          <w:szCs w:val="20"/>
        </w:rPr>
        <w:t xml:space="preserve">        </w:t>
      </w:r>
      <w:r w:rsidRPr="00C009E3">
        <w:rPr>
          <w:rFonts w:ascii="Courier New" w:eastAsia="Times New Roman" w:hAnsi="Courier New" w:cs="Courier New"/>
          <w:color w:val="0000FF"/>
          <w:sz w:val="20"/>
          <w:szCs w:val="20"/>
        </w:rPr>
        <w:t>&lt;invToken&gt;</w:t>
      </w:r>
      <w:r w:rsidRPr="00C009E3">
        <w:rPr>
          <w:rFonts w:ascii="Courier New" w:eastAsia="Times New Roman" w:hAnsi="Courier New" w:cs="Courier New"/>
          <w:b/>
          <w:bCs/>
          <w:color w:val="000000"/>
          <w:sz w:val="20"/>
          <w:szCs w:val="20"/>
        </w:rPr>
        <w:t xml:space="preserve">Chuỗi token để xác định hóa đơn(pattern;Serial;Số hóa đơn) </w:t>
      </w:r>
      <w:r w:rsidRPr="00C009E3">
        <w:rPr>
          <w:rFonts w:ascii="Courier New" w:eastAsia="Times New Roman" w:hAnsi="Courier New" w:cs="Courier New"/>
          <w:color w:val="0000FF"/>
          <w:sz w:val="20"/>
          <w:szCs w:val="20"/>
        </w:rPr>
        <w:t>&lt;/invToken&gt;</w:t>
      </w:r>
    </w:p>
    <w:p w14:paraId="5B413B1B" w14:textId="77777777" w:rsidR="00AC3E5D" w:rsidRPr="00C009E3"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C009E3">
        <w:rPr>
          <w:rFonts w:ascii="Courier New" w:eastAsia="Times New Roman" w:hAnsi="Courier New" w:cs="Courier New"/>
          <w:b/>
          <w:bCs/>
          <w:color w:val="000000"/>
          <w:sz w:val="20"/>
          <w:szCs w:val="20"/>
        </w:rPr>
        <w:t xml:space="preserve">        </w:t>
      </w:r>
      <w:r w:rsidRPr="00C009E3">
        <w:rPr>
          <w:rFonts w:ascii="Courier New" w:eastAsia="Times New Roman" w:hAnsi="Courier New" w:cs="Courier New"/>
          <w:color w:val="0000FF"/>
          <w:sz w:val="20"/>
          <w:szCs w:val="20"/>
        </w:rPr>
        <w:t>&lt;fkey&gt;</w:t>
      </w:r>
      <w:r w:rsidRPr="00C009E3">
        <w:rPr>
          <w:rFonts w:ascii="Courier New" w:eastAsia="Times New Roman" w:hAnsi="Courier New" w:cs="Courier New"/>
          <w:b/>
          <w:bCs/>
          <w:color w:val="000000"/>
          <w:sz w:val="20"/>
          <w:szCs w:val="20"/>
        </w:rPr>
        <w:t>Fkey của hóa đơn</w:t>
      </w:r>
      <w:r w:rsidRPr="00C009E3">
        <w:rPr>
          <w:rFonts w:ascii="Courier New" w:eastAsia="Times New Roman" w:hAnsi="Courier New" w:cs="Courier New"/>
          <w:color w:val="0000FF"/>
          <w:sz w:val="20"/>
          <w:szCs w:val="20"/>
        </w:rPr>
        <w:t>&lt;/fkey&gt;</w:t>
      </w:r>
    </w:p>
    <w:p w14:paraId="708573F7" w14:textId="77777777" w:rsidR="00AC3E5D" w:rsidRPr="00C009E3"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C009E3">
        <w:rPr>
          <w:rFonts w:ascii="Courier New" w:eastAsia="Times New Roman" w:hAnsi="Courier New" w:cs="Courier New"/>
          <w:b/>
          <w:bCs/>
          <w:color w:val="000000"/>
          <w:sz w:val="20"/>
          <w:szCs w:val="20"/>
        </w:rPr>
        <w:t xml:space="preserve">        </w:t>
      </w:r>
      <w:r w:rsidRPr="00C009E3">
        <w:rPr>
          <w:rFonts w:ascii="Courier New" w:eastAsia="Times New Roman" w:hAnsi="Courier New" w:cs="Courier New"/>
          <w:color w:val="0000FF"/>
          <w:sz w:val="20"/>
          <w:szCs w:val="20"/>
        </w:rPr>
        <w:t>&lt;name&gt;</w:t>
      </w:r>
      <w:r w:rsidRPr="00C009E3">
        <w:rPr>
          <w:rFonts w:ascii="Courier New" w:eastAsia="Times New Roman" w:hAnsi="Courier New" w:cs="Courier New"/>
          <w:b/>
          <w:bCs/>
          <w:color w:val="000000"/>
          <w:sz w:val="20"/>
          <w:szCs w:val="20"/>
        </w:rPr>
        <w:t>Tên hóa đơn</w:t>
      </w:r>
      <w:r w:rsidRPr="00C009E3">
        <w:rPr>
          <w:rFonts w:ascii="Courier New" w:eastAsia="Times New Roman" w:hAnsi="Courier New" w:cs="Courier New"/>
          <w:color w:val="0000FF"/>
          <w:sz w:val="20"/>
          <w:szCs w:val="20"/>
        </w:rPr>
        <w:t>&lt;/name&gt;</w:t>
      </w:r>
    </w:p>
    <w:p w14:paraId="4ABEBFEB" w14:textId="77777777" w:rsidR="00AC3E5D" w:rsidRPr="00C009E3"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C009E3">
        <w:rPr>
          <w:rFonts w:ascii="Courier New" w:eastAsia="Times New Roman" w:hAnsi="Courier New" w:cs="Courier New"/>
          <w:b/>
          <w:bCs/>
          <w:color w:val="000000"/>
          <w:sz w:val="20"/>
          <w:szCs w:val="20"/>
        </w:rPr>
        <w:t xml:space="preserve">        </w:t>
      </w:r>
      <w:r w:rsidRPr="00C009E3">
        <w:rPr>
          <w:rFonts w:ascii="Courier New" w:eastAsia="Times New Roman" w:hAnsi="Courier New" w:cs="Courier New"/>
          <w:color w:val="0000FF"/>
          <w:sz w:val="20"/>
          <w:szCs w:val="20"/>
        </w:rPr>
        <w:t>&lt;publishDate&gt;</w:t>
      </w:r>
      <w:r w:rsidRPr="00C009E3">
        <w:rPr>
          <w:rFonts w:ascii="Courier New" w:eastAsia="Times New Roman" w:hAnsi="Courier New" w:cs="Courier New"/>
          <w:b/>
          <w:bCs/>
          <w:color w:val="000000"/>
          <w:sz w:val="20"/>
          <w:szCs w:val="20"/>
        </w:rPr>
        <w:t>Ngày phát hành hóa đơn</w:t>
      </w:r>
      <w:r w:rsidRPr="00C009E3">
        <w:rPr>
          <w:rFonts w:ascii="Courier New" w:eastAsia="Times New Roman" w:hAnsi="Courier New" w:cs="Courier New"/>
          <w:color w:val="0000FF"/>
          <w:sz w:val="20"/>
          <w:szCs w:val="20"/>
        </w:rPr>
        <w:t>&lt;/publishDate&gt;</w:t>
      </w:r>
    </w:p>
    <w:p w14:paraId="12D57783" w14:textId="77777777" w:rsidR="00AC3E5D" w:rsidRPr="00C009E3"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C009E3">
        <w:rPr>
          <w:rFonts w:ascii="Courier New" w:eastAsia="Times New Roman" w:hAnsi="Courier New" w:cs="Courier New"/>
          <w:b/>
          <w:bCs/>
          <w:color w:val="000000"/>
          <w:sz w:val="20"/>
          <w:szCs w:val="20"/>
        </w:rPr>
        <w:lastRenderedPageBreak/>
        <w:t xml:space="preserve">        </w:t>
      </w:r>
      <w:r w:rsidRPr="00C009E3">
        <w:rPr>
          <w:rFonts w:ascii="Courier New" w:eastAsia="Times New Roman" w:hAnsi="Courier New" w:cs="Courier New"/>
          <w:color w:val="0000FF"/>
          <w:sz w:val="20"/>
          <w:szCs w:val="20"/>
        </w:rPr>
        <w:t>&lt;signStatus&gt;</w:t>
      </w:r>
      <w:r w:rsidRPr="00C009E3">
        <w:rPr>
          <w:rFonts w:ascii="Courier New" w:eastAsia="Times New Roman" w:hAnsi="Courier New" w:cs="Courier New"/>
          <w:b/>
          <w:bCs/>
          <w:color w:val="000000"/>
          <w:sz w:val="20"/>
          <w:szCs w:val="20"/>
        </w:rPr>
        <w:t>Trạng thái kí khách hàng</w:t>
      </w:r>
      <w:r w:rsidRPr="00C009E3">
        <w:rPr>
          <w:rFonts w:ascii="Courier New" w:eastAsia="Times New Roman" w:hAnsi="Courier New" w:cs="Courier New"/>
          <w:color w:val="0000FF"/>
          <w:sz w:val="20"/>
          <w:szCs w:val="20"/>
        </w:rPr>
        <w:t>&lt;/signStatus&gt;</w:t>
      </w:r>
    </w:p>
    <w:p w14:paraId="2256879A" w14:textId="77777777" w:rsidR="00AC3E5D" w:rsidRPr="00C009E3"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C009E3">
        <w:rPr>
          <w:rFonts w:ascii="Courier New" w:eastAsia="Times New Roman" w:hAnsi="Courier New" w:cs="Courier New"/>
          <w:b/>
          <w:bCs/>
          <w:color w:val="000000"/>
          <w:sz w:val="20"/>
          <w:szCs w:val="20"/>
        </w:rPr>
        <w:t xml:space="preserve">        </w:t>
      </w:r>
      <w:r w:rsidRPr="00C009E3">
        <w:rPr>
          <w:rFonts w:ascii="Courier New" w:eastAsia="Times New Roman" w:hAnsi="Courier New" w:cs="Courier New"/>
          <w:color w:val="0000FF"/>
          <w:sz w:val="20"/>
          <w:szCs w:val="20"/>
        </w:rPr>
        <w:t>&lt;total&gt;</w:t>
      </w:r>
      <w:r w:rsidRPr="00C009E3">
        <w:rPr>
          <w:rFonts w:ascii="Courier New" w:eastAsia="Times New Roman" w:hAnsi="Courier New" w:cs="Courier New"/>
          <w:b/>
          <w:bCs/>
          <w:color w:val="000000"/>
          <w:sz w:val="20"/>
          <w:szCs w:val="20"/>
        </w:rPr>
        <w:t>Tổng tiền trước thuế</w:t>
      </w:r>
      <w:r w:rsidRPr="00C009E3">
        <w:rPr>
          <w:rFonts w:ascii="Courier New" w:eastAsia="Times New Roman" w:hAnsi="Courier New" w:cs="Courier New"/>
          <w:color w:val="0000FF"/>
          <w:sz w:val="20"/>
          <w:szCs w:val="20"/>
        </w:rPr>
        <w:t>&lt;/total&gt;</w:t>
      </w:r>
    </w:p>
    <w:p w14:paraId="6C9CDC76" w14:textId="77777777" w:rsidR="00AC3E5D" w:rsidRPr="00C009E3"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C009E3">
        <w:rPr>
          <w:rFonts w:ascii="Courier New" w:eastAsia="Times New Roman" w:hAnsi="Courier New" w:cs="Courier New"/>
          <w:b/>
          <w:bCs/>
          <w:color w:val="000000"/>
          <w:sz w:val="20"/>
          <w:szCs w:val="20"/>
        </w:rPr>
        <w:t xml:space="preserve">        </w:t>
      </w:r>
      <w:r w:rsidRPr="00C009E3">
        <w:rPr>
          <w:rFonts w:ascii="Courier New" w:eastAsia="Times New Roman" w:hAnsi="Courier New" w:cs="Courier New"/>
          <w:color w:val="0000FF"/>
          <w:sz w:val="20"/>
          <w:szCs w:val="20"/>
        </w:rPr>
        <w:t>&lt;amount&gt;</w:t>
      </w:r>
      <w:r w:rsidRPr="00C009E3">
        <w:rPr>
          <w:rFonts w:ascii="Courier New" w:eastAsia="Times New Roman" w:hAnsi="Courier New" w:cs="Courier New"/>
          <w:b/>
          <w:bCs/>
          <w:color w:val="000000"/>
          <w:sz w:val="20"/>
          <w:szCs w:val="20"/>
        </w:rPr>
        <w:t xml:space="preserve">Tổng tiền của hóa đơn </w:t>
      </w:r>
      <w:r w:rsidRPr="00C009E3">
        <w:rPr>
          <w:rFonts w:ascii="Courier New" w:eastAsia="Times New Roman" w:hAnsi="Courier New" w:cs="Courier New"/>
          <w:color w:val="0000FF"/>
          <w:sz w:val="20"/>
          <w:szCs w:val="20"/>
        </w:rPr>
        <w:t>&lt;/amount&gt;</w:t>
      </w:r>
    </w:p>
    <w:p w14:paraId="58C27993" w14:textId="77777777" w:rsidR="00AC3E5D" w:rsidRPr="00C009E3"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C009E3">
        <w:rPr>
          <w:rFonts w:ascii="Courier New" w:eastAsia="Times New Roman" w:hAnsi="Courier New" w:cs="Courier New"/>
          <w:b/>
          <w:bCs/>
          <w:color w:val="000000"/>
          <w:sz w:val="20"/>
          <w:szCs w:val="20"/>
        </w:rPr>
        <w:t xml:space="preserve">        </w:t>
      </w:r>
      <w:r w:rsidRPr="00C009E3">
        <w:rPr>
          <w:rFonts w:ascii="Courier New" w:eastAsia="Times New Roman" w:hAnsi="Courier New" w:cs="Courier New"/>
          <w:color w:val="0000FF"/>
          <w:sz w:val="20"/>
          <w:szCs w:val="20"/>
        </w:rPr>
        <w:t>&lt;pattern&gt;</w:t>
      </w:r>
      <w:r w:rsidRPr="00C009E3">
        <w:rPr>
          <w:rFonts w:ascii="Courier New" w:eastAsia="Times New Roman" w:hAnsi="Courier New" w:cs="Courier New"/>
          <w:b/>
          <w:bCs/>
          <w:color w:val="000000"/>
          <w:sz w:val="20"/>
          <w:szCs w:val="20"/>
        </w:rPr>
        <w:t>Mẫu hóa đơn</w:t>
      </w:r>
      <w:r w:rsidRPr="00C009E3">
        <w:rPr>
          <w:rFonts w:ascii="Courier New" w:eastAsia="Times New Roman" w:hAnsi="Courier New" w:cs="Courier New"/>
          <w:color w:val="0000FF"/>
          <w:sz w:val="20"/>
          <w:szCs w:val="20"/>
        </w:rPr>
        <w:t>&lt;pattern&gt;</w:t>
      </w:r>
    </w:p>
    <w:p w14:paraId="37BEED05" w14:textId="77777777" w:rsidR="00AC3E5D" w:rsidRPr="00C009E3"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C009E3">
        <w:rPr>
          <w:rFonts w:ascii="Courier New" w:eastAsia="Times New Roman" w:hAnsi="Courier New" w:cs="Courier New"/>
          <w:b/>
          <w:bCs/>
          <w:color w:val="000000"/>
          <w:sz w:val="20"/>
          <w:szCs w:val="20"/>
        </w:rPr>
        <w:t xml:space="preserve">        </w:t>
      </w:r>
      <w:r w:rsidRPr="00C009E3">
        <w:rPr>
          <w:rFonts w:ascii="Courier New" w:eastAsia="Times New Roman" w:hAnsi="Courier New" w:cs="Courier New"/>
          <w:color w:val="0000FF"/>
          <w:sz w:val="20"/>
          <w:szCs w:val="20"/>
        </w:rPr>
        <w:t>&lt;serial&gt;</w:t>
      </w:r>
      <w:r w:rsidRPr="00C009E3">
        <w:rPr>
          <w:rFonts w:ascii="Courier New" w:eastAsia="Times New Roman" w:hAnsi="Courier New" w:cs="Courier New"/>
          <w:b/>
          <w:bCs/>
          <w:color w:val="000000"/>
          <w:sz w:val="20"/>
          <w:szCs w:val="20"/>
        </w:rPr>
        <w:t>Serial hóa đơn</w:t>
      </w:r>
      <w:r w:rsidRPr="00C009E3">
        <w:rPr>
          <w:rFonts w:ascii="Courier New" w:eastAsia="Times New Roman" w:hAnsi="Courier New" w:cs="Courier New"/>
          <w:color w:val="0000FF"/>
          <w:sz w:val="20"/>
          <w:szCs w:val="20"/>
        </w:rPr>
        <w:t>&lt;/serial&gt;</w:t>
      </w:r>
    </w:p>
    <w:p w14:paraId="3297B2E2" w14:textId="77777777" w:rsidR="00AC3E5D" w:rsidRPr="00C009E3"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C009E3">
        <w:rPr>
          <w:rFonts w:ascii="Courier New" w:eastAsia="Times New Roman" w:hAnsi="Courier New" w:cs="Courier New"/>
          <w:b/>
          <w:bCs/>
          <w:color w:val="000000"/>
          <w:sz w:val="20"/>
          <w:szCs w:val="20"/>
        </w:rPr>
        <w:t xml:space="preserve">        </w:t>
      </w:r>
      <w:r w:rsidRPr="00C009E3">
        <w:rPr>
          <w:rFonts w:ascii="Courier New" w:eastAsia="Times New Roman" w:hAnsi="Courier New" w:cs="Courier New"/>
          <w:color w:val="0000FF"/>
          <w:sz w:val="20"/>
          <w:szCs w:val="20"/>
        </w:rPr>
        <w:t>&lt;invNum&gt;</w:t>
      </w:r>
      <w:r w:rsidRPr="00C009E3">
        <w:rPr>
          <w:rFonts w:ascii="Courier New" w:eastAsia="Times New Roman" w:hAnsi="Courier New" w:cs="Courier New"/>
          <w:b/>
          <w:bCs/>
          <w:color w:val="000000"/>
          <w:sz w:val="20"/>
          <w:szCs w:val="20"/>
        </w:rPr>
        <w:t>Số hóa đơn</w:t>
      </w:r>
      <w:r w:rsidRPr="00C009E3">
        <w:rPr>
          <w:rFonts w:ascii="Courier New" w:eastAsia="Times New Roman" w:hAnsi="Courier New" w:cs="Courier New"/>
          <w:color w:val="0000FF"/>
          <w:sz w:val="20"/>
          <w:szCs w:val="20"/>
        </w:rPr>
        <w:t>&lt;/invNum&gt;</w:t>
      </w:r>
    </w:p>
    <w:p w14:paraId="00B64852" w14:textId="77777777" w:rsidR="00AC3E5D" w:rsidRPr="00C009E3"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C009E3">
        <w:rPr>
          <w:rFonts w:ascii="Courier New" w:eastAsia="Times New Roman" w:hAnsi="Courier New" w:cs="Courier New"/>
          <w:b/>
          <w:bCs/>
          <w:color w:val="000000"/>
          <w:sz w:val="20"/>
          <w:szCs w:val="20"/>
        </w:rPr>
        <w:t xml:space="preserve">        </w:t>
      </w:r>
      <w:r w:rsidRPr="00C009E3">
        <w:rPr>
          <w:rFonts w:ascii="Courier New" w:eastAsia="Times New Roman" w:hAnsi="Courier New" w:cs="Courier New"/>
          <w:color w:val="0000FF"/>
          <w:sz w:val="20"/>
          <w:szCs w:val="20"/>
        </w:rPr>
        <w:t>&lt;status&gt;</w:t>
      </w:r>
      <w:r w:rsidRPr="00C009E3">
        <w:rPr>
          <w:rFonts w:ascii="Courier New" w:eastAsia="Times New Roman" w:hAnsi="Courier New" w:cs="Courier New"/>
          <w:b/>
          <w:bCs/>
          <w:color w:val="000000"/>
          <w:sz w:val="20"/>
          <w:szCs w:val="20"/>
        </w:rPr>
        <w:t>Trạng thái hóa đơn</w:t>
      </w:r>
      <w:r w:rsidRPr="00C009E3">
        <w:rPr>
          <w:rFonts w:ascii="Courier New" w:eastAsia="Times New Roman" w:hAnsi="Courier New" w:cs="Courier New"/>
          <w:color w:val="0000FF"/>
          <w:sz w:val="20"/>
          <w:szCs w:val="20"/>
        </w:rPr>
        <w:t>&lt;/status&gt;</w:t>
      </w:r>
    </w:p>
    <w:p w14:paraId="6C011873" w14:textId="77777777" w:rsidR="00AC3E5D" w:rsidRPr="00C009E3"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C009E3">
        <w:rPr>
          <w:rFonts w:ascii="Courier New" w:eastAsia="Times New Roman" w:hAnsi="Courier New" w:cs="Courier New"/>
          <w:b/>
          <w:bCs/>
          <w:color w:val="000000"/>
          <w:sz w:val="20"/>
          <w:szCs w:val="20"/>
        </w:rPr>
        <w:t xml:space="preserve">        </w:t>
      </w:r>
      <w:r w:rsidRPr="00C009E3">
        <w:rPr>
          <w:rFonts w:ascii="Courier New" w:eastAsia="Times New Roman" w:hAnsi="Courier New" w:cs="Courier New"/>
          <w:color w:val="0000FF"/>
          <w:sz w:val="20"/>
          <w:szCs w:val="20"/>
        </w:rPr>
        <w:t>&lt;cusname&gt;</w:t>
      </w:r>
      <w:r w:rsidRPr="00C009E3">
        <w:rPr>
          <w:rFonts w:ascii="Courier New" w:eastAsia="Times New Roman" w:hAnsi="Courier New" w:cs="Courier New"/>
          <w:b/>
          <w:bCs/>
          <w:color w:val="000000"/>
          <w:sz w:val="20"/>
          <w:szCs w:val="20"/>
        </w:rPr>
        <w:t>Tên người mua hàng</w:t>
      </w:r>
      <w:r w:rsidRPr="00C009E3">
        <w:rPr>
          <w:rFonts w:ascii="Courier New" w:eastAsia="Times New Roman" w:hAnsi="Courier New" w:cs="Courier New"/>
          <w:color w:val="0000FF"/>
          <w:sz w:val="20"/>
          <w:szCs w:val="20"/>
        </w:rPr>
        <w:t>&lt;/cusname&gt;</w:t>
      </w:r>
    </w:p>
    <w:p w14:paraId="0113E97F" w14:textId="77777777" w:rsidR="00AC3E5D" w:rsidRPr="00C009E3"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C009E3">
        <w:rPr>
          <w:rFonts w:ascii="Courier New" w:eastAsia="Times New Roman" w:hAnsi="Courier New" w:cs="Courier New"/>
          <w:b/>
          <w:bCs/>
          <w:color w:val="000000"/>
          <w:sz w:val="20"/>
          <w:szCs w:val="20"/>
        </w:rPr>
        <w:t xml:space="preserve">        </w:t>
      </w:r>
      <w:r w:rsidRPr="00C009E3">
        <w:rPr>
          <w:rFonts w:ascii="Courier New" w:eastAsia="Times New Roman" w:hAnsi="Courier New" w:cs="Courier New"/>
          <w:color w:val="0000FF"/>
          <w:sz w:val="20"/>
          <w:szCs w:val="20"/>
        </w:rPr>
        <w:t>&lt;payment&gt;</w:t>
      </w:r>
      <w:r w:rsidRPr="00C009E3">
        <w:rPr>
          <w:rFonts w:ascii="Courier New" w:eastAsia="Times New Roman" w:hAnsi="Courier New" w:cs="Courier New"/>
          <w:b/>
          <w:bCs/>
          <w:color w:val="000000"/>
          <w:sz w:val="20"/>
          <w:szCs w:val="20"/>
        </w:rPr>
        <w:t>Trạng thái thanh toán</w:t>
      </w:r>
      <w:r w:rsidRPr="00C009E3">
        <w:rPr>
          <w:rFonts w:ascii="Courier New" w:eastAsia="Times New Roman" w:hAnsi="Courier New" w:cs="Courier New"/>
          <w:color w:val="0000FF"/>
          <w:sz w:val="20"/>
          <w:szCs w:val="20"/>
        </w:rPr>
        <w:t>&lt;/payment</w:t>
      </w:r>
      <w:r w:rsidRPr="00C009E3">
        <w:rPr>
          <w:rFonts w:ascii="Courier New" w:eastAsia="Times New Roman" w:hAnsi="Courier New" w:cs="Courier New"/>
          <w:color w:val="000000"/>
          <w:sz w:val="20"/>
          <w:szCs w:val="20"/>
        </w:rPr>
        <w:t xml:space="preserve"> </w:t>
      </w:r>
      <w:r w:rsidRPr="00C009E3">
        <w:rPr>
          <w:rFonts w:ascii="Courier New" w:eastAsia="Times New Roman" w:hAnsi="Courier New" w:cs="Courier New"/>
          <w:color w:val="0000FF"/>
          <w:sz w:val="20"/>
          <w:szCs w:val="20"/>
        </w:rPr>
        <w:t>&gt;</w:t>
      </w:r>
    </w:p>
    <w:p w14:paraId="73F15392" w14:textId="77777777" w:rsidR="00AC3E5D" w:rsidRPr="00C009E3"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C009E3">
        <w:rPr>
          <w:rFonts w:ascii="Courier New" w:eastAsia="Times New Roman" w:hAnsi="Courier New" w:cs="Courier New"/>
          <w:b/>
          <w:bCs/>
          <w:color w:val="000000"/>
          <w:sz w:val="20"/>
          <w:szCs w:val="20"/>
        </w:rPr>
        <w:t xml:space="preserve">    </w:t>
      </w:r>
      <w:r w:rsidRPr="00C009E3">
        <w:rPr>
          <w:rFonts w:ascii="Courier New" w:eastAsia="Times New Roman" w:hAnsi="Courier New" w:cs="Courier New"/>
          <w:color w:val="0000FF"/>
          <w:sz w:val="20"/>
          <w:szCs w:val="20"/>
        </w:rPr>
        <w:t>&lt;/Item</w:t>
      </w:r>
      <w:r w:rsidRPr="00C009E3">
        <w:rPr>
          <w:rFonts w:ascii="Courier New" w:eastAsia="Times New Roman" w:hAnsi="Courier New" w:cs="Courier New"/>
          <w:color w:val="000000"/>
          <w:sz w:val="20"/>
          <w:szCs w:val="20"/>
        </w:rPr>
        <w:t xml:space="preserve"> </w:t>
      </w:r>
      <w:r w:rsidRPr="00C009E3">
        <w:rPr>
          <w:rFonts w:ascii="Courier New" w:eastAsia="Times New Roman" w:hAnsi="Courier New" w:cs="Courier New"/>
          <w:color w:val="0000FF"/>
          <w:sz w:val="20"/>
          <w:szCs w:val="20"/>
        </w:rPr>
        <w:t>&gt;</w:t>
      </w:r>
    </w:p>
    <w:p w14:paraId="0C200F37" w14:textId="77777777" w:rsidR="00AC3E5D" w:rsidRPr="00C009E3"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C009E3">
        <w:rPr>
          <w:rFonts w:ascii="Courier New" w:eastAsia="Times New Roman" w:hAnsi="Courier New" w:cs="Courier New"/>
          <w:b/>
          <w:bCs/>
          <w:color w:val="000000"/>
          <w:sz w:val="20"/>
          <w:szCs w:val="20"/>
        </w:rPr>
        <w:t xml:space="preserve">    </w:t>
      </w:r>
      <w:r w:rsidRPr="00C009E3">
        <w:rPr>
          <w:rFonts w:ascii="Courier New" w:eastAsia="Times New Roman" w:hAnsi="Courier New" w:cs="Courier New"/>
          <w:color w:val="0000FF"/>
          <w:sz w:val="20"/>
          <w:szCs w:val="20"/>
        </w:rPr>
        <w:t>&lt;Item</w:t>
      </w:r>
      <w:r w:rsidRPr="00C009E3">
        <w:rPr>
          <w:rFonts w:ascii="Courier New" w:eastAsia="Times New Roman" w:hAnsi="Courier New" w:cs="Courier New"/>
          <w:color w:val="000000"/>
          <w:sz w:val="20"/>
          <w:szCs w:val="20"/>
        </w:rPr>
        <w:t xml:space="preserve"> </w:t>
      </w:r>
      <w:r w:rsidRPr="00C009E3">
        <w:rPr>
          <w:rFonts w:ascii="Courier New" w:eastAsia="Times New Roman" w:hAnsi="Courier New" w:cs="Courier New"/>
          <w:color w:val="0000FF"/>
          <w:sz w:val="20"/>
          <w:szCs w:val="20"/>
        </w:rPr>
        <w:t>&gt;</w:t>
      </w:r>
      <w:r>
        <w:rPr>
          <w:rFonts w:ascii="Courier New" w:eastAsia="Times New Roman" w:hAnsi="Courier New" w:cs="Courier New"/>
          <w:color w:val="0000FF"/>
          <w:sz w:val="20"/>
          <w:szCs w:val="20"/>
        </w:rPr>
        <w:t>…</w:t>
      </w:r>
      <w:r w:rsidRPr="00C009E3">
        <w:rPr>
          <w:rFonts w:ascii="Courier New" w:eastAsia="Times New Roman" w:hAnsi="Courier New" w:cs="Courier New"/>
          <w:color w:val="0000FF"/>
          <w:sz w:val="20"/>
          <w:szCs w:val="20"/>
        </w:rPr>
        <w:t>&lt;/Item</w:t>
      </w:r>
      <w:r w:rsidRPr="00C009E3">
        <w:rPr>
          <w:rFonts w:ascii="Courier New" w:eastAsia="Times New Roman" w:hAnsi="Courier New" w:cs="Courier New"/>
          <w:color w:val="000000"/>
          <w:sz w:val="20"/>
          <w:szCs w:val="20"/>
        </w:rPr>
        <w:t xml:space="preserve"> </w:t>
      </w:r>
      <w:r w:rsidRPr="00C009E3">
        <w:rPr>
          <w:rFonts w:ascii="Courier New" w:eastAsia="Times New Roman" w:hAnsi="Courier New" w:cs="Courier New"/>
          <w:color w:val="0000FF"/>
          <w:sz w:val="20"/>
          <w:szCs w:val="20"/>
        </w:rPr>
        <w:t>&gt;</w:t>
      </w:r>
      <w:r>
        <w:rPr>
          <w:rFonts w:ascii="Courier New" w:eastAsia="Times New Roman" w:hAnsi="Courier New" w:cs="Courier New"/>
          <w:b/>
          <w:bCs/>
          <w:color w:val="000000"/>
          <w:sz w:val="20"/>
          <w:szCs w:val="20"/>
        </w:rPr>
        <w:t xml:space="preserve"> //</w:t>
      </w:r>
      <w:r w:rsidRPr="00C009E3">
        <w:rPr>
          <w:rFonts w:ascii="Courier New" w:eastAsia="Times New Roman" w:hAnsi="Courier New" w:cs="Courier New"/>
          <w:b/>
          <w:bCs/>
          <w:color w:val="000000"/>
          <w:sz w:val="20"/>
          <w:szCs w:val="20"/>
        </w:rPr>
        <w:t>Hóa đơn khác</w:t>
      </w:r>
    </w:p>
    <w:p w14:paraId="44F463B5" w14:textId="77777777" w:rsidR="00AC3E5D" w:rsidRPr="00C009E3"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C009E3">
        <w:rPr>
          <w:rFonts w:ascii="Courier New" w:eastAsia="Times New Roman" w:hAnsi="Courier New" w:cs="Courier New"/>
          <w:color w:val="0000FF"/>
          <w:sz w:val="20"/>
          <w:szCs w:val="20"/>
        </w:rPr>
        <w:t>&lt;/Data&gt;</w:t>
      </w:r>
    </w:p>
    <w:p w14:paraId="6EA1EF77" w14:textId="77777777" w:rsidR="00AC3E5D" w:rsidRDefault="00AC3E5D" w:rsidP="00AC3E5D">
      <w:pPr>
        <w:pStyle w:val="Heading3"/>
      </w:pPr>
      <w:bookmarkStart w:id="39" w:name="_Toc90309027"/>
      <w:r>
        <w:t>Tìm kiếm hóa đơn theo khách hàng</w:t>
      </w:r>
      <w:bookmarkEnd w:id="39"/>
    </w:p>
    <w:p w14:paraId="556CAAD4" w14:textId="77777777" w:rsidR="00AC3E5D" w:rsidRDefault="00AC3E5D" w:rsidP="00AC3E5D">
      <w:pPr>
        <w:rPr>
          <w:rFonts w:cs="Times New Roman"/>
          <w:szCs w:val="24"/>
        </w:rPr>
      </w:pPr>
      <w:r>
        <w:rPr>
          <w:rFonts w:cs="Times New Roman"/>
          <w:szCs w:val="24"/>
        </w:rPr>
        <w:t>URL</w:t>
      </w:r>
    </w:p>
    <w:p w14:paraId="44E277EF" w14:textId="77777777" w:rsidR="00AC3E5D" w:rsidRDefault="00AC3E5D" w:rsidP="00AC3E5D">
      <w:pPr>
        <w:ind w:firstLine="720"/>
        <w:rPr>
          <w:rFonts w:cs="Times New Roman"/>
          <w:szCs w:val="24"/>
        </w:rPr>
      </w:pPr>
      <w:r>
        <w:rPr>
          <w:rFonts w:cs="Times New Roman"/>
          <w:szCs w:val="24"/>
        </w:rPr>
        <w:t>s</w:t>
      </w:r>
      <w:r w:rsidRPr="004A4DD9">
        <w:rPr>
          <w:rFonts w:cs="Times New Roman"/>
          <w:szCs w:val="24"/>
        </w:rPr>
        <w:t xml:space="preserve">tring </w:t>
      </w:r>
      <w:r w:rsidRPr="004A4DD9">
        <w:rPr>
          <w:rFonts w:cs="Times New Roman"/>
          <w:b/>
          <w:szCs w:val="24"/>
        </w:rPr>
        <w:t>listInvByCus</w:t>
      </w:r>
      <w:r w:rsidRPr="004A4DD9">
        <w:rPr>
          <w:rFonts w:cs="Times New Roman"/>
          <w:szCs w:val="24"/>
        </w:rPr>
        <w:t>(string cusCode, string fromDate, string toDate, string userName, string userPass)</w:t>
      </w:r>
    </w:p>
    <w:p w14:paraId="3F1FDB66" w14:textId="77777777" w:rsidR="00AC3E5D" w:rsidRPr="004A4DD9" w:rsidRDefault="00AC3E5D" w:rsidP="00AC3E5D">
      <w:pPr>
        <w:ind w:firstLine="720"/>
        <w:rPr>
          <w:rFonts w:cs="Times New Roman"/>
          <w:szCs w:val="24"/>
        </w:rPr>
      </w:pPr>
    </w:p>
    <w:p w14:paraId="4430AE26" w14:textId="77777777" w:rsidR="00AC3E5D" w:rsidRPr="00593BE8" w:rsidRDefault="00AC3E5D" w:rsidP="00A75803">
      <w:pPr>
        <w:pStyle w:val="N"/>
      </w:pPr>
      <w:r w:rsidRPr="00593BE8">
        <w:t>DESCRIPTION</w:t>
      </w:r>
    </w:p>
    <w:p w14:paraId="1A95B655" w14:textId="77777777" w:rsidR="00AC3E5D" w:rsidRDefault="00AC3E5D" w:rsidP="00A75803">
      <w:pPr>
        <w:pStyle w:val="N"/>
      </w:pPr>
      <w:r>
        <w:tab/>
        <w:t>Đây là web service cho phép trả về thông tin cơ bản của hóa đơn dạng chuỗi xml theo fkey truyền vào</w:t>
      </w:r>
    </w:p>
    <w:p w14:paraId="7C809C23" w14:textId="77777777" w:rsidR="00AC3E5D" w:rsidRPr="00007702" w:rsidRDefault="00AC3E5D" w:rsidP="00A75803">
      <w:pPr>
        <w:pStyle w:val="N"/>
      </w:pPr>
      <w:r w:rsidRPr="00663B3E">
        <w:t>HTTP METHOD</w:t>
      </w:r>
    </w:p>
    <w:p w14:paraId="6CF2F2EF" w14:textId="77777777" w:rsidR="00AC3E5D" w:rsidRPr="00007702" w:rsidRDefault="00AC3E5D" w:rsidP="00A75803">
      <w:pPr>
        <w:pStyle w:val="N"/>
        <w:rPr>
          <w:b/>
        </w:rPr>
      </w:pPr>
      <w:r>
        <w:tab/>
      </w:r>
      <w:r w:rsidRPr="00610AFD">
        <w:t>POST</w:t>
      </w:r>
    </w:p>
    <w:p w14:paraId="3F5E9D5B" w14:textId="77777777" w:rsidR="00AC3E5D" w:rsidRPr="00610AFD" w:rsidRDefault="00AC3E5D" w:rsidP="00A75803">
      <w:pPr>
        <w:pStyle w:val="N"/>
      </w:pPr>
      <w:r w:rsidRPr="00610AFD">
        <w:t>REQUEST BODY</w:t>
      </w:r>
    </w:p>
    <w:p w14:paraId="2BC78081" w14:textId="77777777" w:rsidR="00AC3E5D" w:rsidRPr="004A4DD9" w:rsidRDefault="00AC3E5D" w:rsidP="00AC3E5D">
      <w:pPr>
        <w:pStyle w:val="ListParagraph"/>
        <w:numPr>
          <w:ilvl w:val="0"/>
          <w:numId w:val="9"/>
        </w:numPr>
        <w:spacing w:after="0" w:line="360" w:lineRule="auto"/>
        <w:ind w:left="1080"/>
        <w:jc w:val="both"/>
        <w:rPr>
          <w:rFonts w:cs="Times New Roman"/>
          <w:szCs w:val="24"/>
          <w:u w:val="single"/>
        </w:rPr>
      </w:pPr>
      <w:r w:rsidRPr="004A4DD9">
        <w:rPr>
          <w:rFonts w:cs="Times New Roman"/>
          <w:b/>
          <w:szCs w:val="24"/>
        </w:rPr>
        <w:t>cusCode</w:t>
      </w:r>
      <w:r w:rsidRPr="004A4DD9">
        <w:rPr>
          <w:rFonts w:eastAsia="Consolas" w:cs="Times New Roman"/>
          <w:szCs w:val="24"/>
        </w:rPr>
        <w:t>*</w:t>
      </w:r>
      <w:r w:rsidRPr="004A4DD9">
        <w:rPr>
          <w:rFonts w:cs="Times New Roman"/>
        </w:rPr>
        <w:t xml:space="preserve">: Mã đơn vị cần lấy hóa đơn về </w:t>
      </w:r>
    </w:p>
    <w:p w14:paraId="1F99A38A" w14:textId="77777777" w:rsidR="00AC3E5D" w:rsidRPr="004A4DD9" w:rsidRDefault="00AC3E5D" w:rsidP="00AC3E5D">
      <w:pPr>
        <w:pStyle w:val="ListParagraph"/>
        <w:numPr>
          <w:ilvl w:val="0"/>
          <w:numId w:val="9"/>
        </w:numPr>
        <w:spacing w:after="0" w:line="360" w:lineRule="auto"/>
        <w:ind w:left="1080"/>
        <w:jc w:val="both"/>
        <w:rPr>
          <w:rFonts w:cs="Times New Roman"/>
          <w:b/>
          <w:szCs w:val="24"/>
          <w:u w:val="single"/>
        </w:rPr>
      </w:pPr>
      <w:r w:rsidRPr="004A4DD9">
        <w:rPr>
          <w:rFonts w:cs="Times New Roman"/>
          <w:b/>
        </w:rPr>
        <w:t xml:space="preserve">fromDate: </w:t>
      </w:r>
      <w:r w:rsidRPr="004A4DD9">
        <w:rPr>
          <w:rFonts w:cs="Times New Roman"/>
        </w:rPr>
        <w:t>ngày bắt đầu tìm kiếm. String theo định dạng dd/MM/yyyy  (20/05/2013). Nếu truyền vào null tìm kiếm theo tất cả các ngày</w:t>
      </w:r>
    </w:p>
    <w:p w14:paraId="6423B455" w14:textId="77777777" w:rsidR="00AC3E5D" w:rsidRPr="004A4DD9" w:rsidRDefault="00AC3E5D" w:rsidP="00AC3E5D">
      <w:pPr>
        <w:pStyle w:val="ListParagraph"/>
        <w:numPr>
          <w:ilvl w:val="0"/>
          <w:numId w:val="9"/>
        </w:numPr>
        <w:spacing w:after="0" w:line="360" w:lineRule="auto"/>
        <w:ind w:left="1080"/>
        <w:jc w:val="both"/>
        <w:rPr>
          <w:rFonts w:cs="Times New Roman"/>
          <w:b/>
          <w:szCs w:val="24"/>
          <w:u w:val="single"/>
        </w:rPr>
      </w:pPr>
      <w:r w:rsidRPr="004A4DD9">
        <w:rPr>
          <w:rFonts w:cs="Times New Roman"/>
          <w:b/>
          <w:szCs w:val="24"/>
        </w:rPr>
        <w:t>toDate:</w:t>
      </w:r>
      <w:r w:rsidRPr="004A4DD9">
        <w:rPr>
          <w:rFonts w:cs="Times New Roman"/>
          <w:szCs w:val="24"/>
        </w:rPr>
        <w:t xml:space="preserve"> ngày kết thúc tìm kiếm. String theo định dạng dd/MM/yyyy. </w:t>
      </w:r>
      <w:r w:rsidRPr="004A4DD9">
        <w:rPr>
          <w:rFonts w:cs="Times New Roman"/>
        </w:rPr>
        <w:t>Nếu truyền vào null tìm kiếm theo tất cả các ngày</w:t>
      </w:r>
    </w:p>
    <w:p w14:paraId="48C9FA7E" w14:textId="77777777" w:rsidR="00AC3E5D" w:rsidRPr="004A4DD9" w:rsidRDefault="00AC3E5D" w:rsidP="00AC3E5D">
      <w:pPr>
        <w:pStyle w:val="ListParagraph"/>
        <w:numPr>
          <w:ilvl w:val="0"/>
          <w:numId w:val="9"/>
        </w:numPr>
        <w:spacing w:after="0" w:line="360" w:lineRule="auto"/>
        <w:ind w:left="1080"/>
        <w:jc w:val="both"/>
        <w:rPr>
          <w:rFonts w:cs="Times New Roman"/>
          <w:b/>
          <w:szCs w:val="24"/>
          <w:u w:val="single"/>
        </w:rPr>
      </w:pPr>
      <w:r w:rsidRPr="004A4DD9">
        <w:rPr>
          <w:rFonts w:cs="Times New Roman"/>
          <w:b/>
          <w:szCs w:val="24"/>
        </w:rPr>
        <w:t>userName/userPass</w:t>
      </w:r>
      <w:r w:rsidRPr="004A4DD9">
        <w:rPr>
          <w:rFonts w:eastAsia="Consolas" w:cs="Times New Roman"/>
          <w:szCs w:val="24"/>
        </w:rPr>
        <w:t>*</w:t>
      </w:r>
      <w:r w:rsidRPr="004A4DD9">
        <w:rPr>
          <w:rFonts w:cs="Times New Roman"/>
          <w:b/>
          <w:szCs w:val="24"/>
        </w:rPr>
        <w:t xml:space="preserve">: </w:t>
      </w:r>
      <w:r w:rsidRPr="004A4DD9">
        <w:rPr>
          <w:rFonts w:cs="Times New Roman"/>
          <w:szCs w:val="24"/>
        </w:rPr>
        <w:t>account/password để gọi web services. Do Hệ thống HĐĐT cung cấp.</w:t>
      </w:r>
    </w:p>
    <w:p w14:paraId="079B96E8" w14:textId="77777777" w:rsidR="00AC3E5D" w:rsidRPr="005C559E" w:rsidRDefault="00AC3E5D" w:rsidP="00AC3E5D">
      <w:pPr>
        <w:pStyle w:val="ListParagraph"/>
        <w:spacing w:after="0" w:line="360" w:lineRule="auto"/>
        <w:ind w:left="1080"/>
        <w:jc w:val="both"/>
        <w:rPr>
          <w:rFonts w:eastAsia="Calibri" w:cs="Times New Roman"/>
          <w:b/>
          <w:szCs w:val="24"/>
          <w:u w:val="single"/>
        </w:rPr>
      </w:pPr>
    </w:p>
    <w:p w14:paraId="76F901AB"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41E22DA4"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49C1F096"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303780E3"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5C584880" w14:textId="77777777" w:rsidR="00AC3E5D" w:rsidRPr="00660ABB" w:rsidRDefault="00AC3E5D" w:rsidP="001B79C4">
            <w:pPr>
              <w:pStyle w:val="ListParagraph"/>
            </w:pPr>
            <w:r>
              <w:t>Ghi chú</w:t>
            </w:r>
          </w:p>
        </w:tc>
      </w:tr>
      <w:tr w:rsidR="00AC3E5D" w:rsidRPr="00660ABB" w14:paraId="5B327D71" w14:textId="77777777" w:rsidTr="001B79C4">
        <w:tc>
          <w:tcPr>
            <w:tcW w:w="1710" w:type="dxa"/>
            <w:tcBorders>
              <w:top w:val="single" w:sz="4" w:space="0" w:color="2E74B5"/>
              <w:left w:val="single" w:sz="4" w:space="0" w:color="2E74B5"/>
              <w:right w:val="single" w:sz="4" w:space="0" w:color="2E74B5"/>
            </w:tcBorders>
            <w:shd w:val="clear" w:color="auto" w:fill="auto"/>
          </w:tcPr>
          <w:p w14:paraId="1CFDCFEF"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01ED81E"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w:t>
            </w:r>
            <w:r>
              <w:rPr>
                <w:rFonts w:cs="Times New Roman"/>
              </w:rPr>
              <w:t>n</w:t>
            </w:r>
          </w:p>
        </w:tc>
        <w:tc>
          <w:tcPr>
            <w:tcW w:w="2515" w:type="dxa"/>
            <w:tcBorders>
              <w:top w:val="single" w:sz="4" w:space="0" w:color="2E74B5"/>
              <w:left w:val="single" w:sz="4" w:space="0" w:color="2E74B5"/>
              <w:bottom w:val="single" w:sz="4" w:space="0" w:color="2E74B5"/>
              <w:right w:val="single" w:sz="4" w:space="0" w:color="2E74B5"/>
            </w:tcBorders>
          </w:tcPr>
          <w:p w14:paraId="4A55DE00" w14:textId="77777777" w:rsidR="00AC3E5D" w:rsidRPr="004A4DD9" w:rsidRDefault="00AC3E5D" w:rsidP="001B79C4">
            <w:pPr>
              <w:pStyle w:val="ListParagraph"/>
              <w:ind w:left="0"/>
              <w:jc w:val="both"/>
              <w:rPr>
                <w:rFonts w:cs="Times New Roman"/>
              </w:rPr>
            </w:pPr>
          </w:p>
        </w:tc>
      </w:tr>
      <w:tr w:rsidR="00AC3E5D" w:rsidRPr="00660ABB" w14:paraId="2043426B" w14:textId="77777777" w:rsidTr="001B79C4">
        <w:tc>
          <w:tcPr>
            <w:tcW w:w="1710" w:type="dxa"/>
            <w:tcBorders>
              <w:top w:val="single" w:sz="4" w:space="0" w:color="2E74B5"/>
              <w:left w:val="single" w:sz="4" w:space="0" w:color="2E74B5"/>
              <w:right w:val="single" w:sz="4" w:space="0" w:color="2E74B5"/>
            </w:tcBorders>
            <w:shd w:val="clear" w:color="auto" w:fill="auto"/>
          </w:tcPr>
          <w:p w14:paraId="3B0330EB" w14:textId="77777777" w:rsidR="00AC3E5D" w:rsidRPr="004A4DD9" w:rsidRDefault="00AC3E5D" w:rsidP="001B79C4">
            <w:pPr>
              <w:jc w:val="both"/>
              <w:rPr>
                <w:rFonts w:cs="Times New Roman"/>
                <w:szCs w:val="24"/>
              </w:rPr>
            </w:pPr>
            <w:r w:rsidRPr="004A4DD9">
              <w:rPr>
                <w:rFonts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4786B2F" w14:textId="77777777" w:rsidR="00AC3E5D" w:rsidRPr="004A4DD9" w:rsidRDefault="00AC3E5D" w:rsidP="001B79C4">
            <w:pPr>
              <w:jc w:val="both"/>
              <w:rPr>
                <w:rFonts w:cs="Times New Roman"/>
                <w:szCs w:val="24"/>
              </w:rPr>
            </w:pPr>
            <w:r w:rsidRPr="004A4DD9">
              <w:rPr>
                <w:rFonts w:cs="Times New Roman"/>
                <w:szCs w:val="24"/>
              </w:rPr>
              <w:t>Không tồn tài khách hàng tương ứng với cusCode</w:t>
            </w:r>
          </w:p>
        </w:tc>
        <w:tc>
          <w:tcPr>
            <w:tcW w:w="2515" w:type="dxa"/>
            <w:tcBorders>
              <w:top w:val="single" w:sz="4" w:space="0" w:color="2E74B5"/>
              <w:left w:val="single" w:sz="4" w:space="0" w:color="2E74B5"/>
              <w:bottom w:val="single" w:sz="4" w:space="0" w:color="2E74B5"/>
              <w:right w:val="single" w:sz="4" w:space="0" w:color="2E74B5"/>
            </w:tcBorders>
          </w:tcPr>
          <w:p w14:paraId="1AB4AC50" w14:textId="77777777" w:rsidR="00AC3E5D" w:rsidRPr="004A4DD9" w:rsidRDefault="00AC3E5D" w:rsidP="001B79C4">
            <w:pPr>
              <w:pStyle w:val="ListParagraph"/>
              <w:ind w:left="0"/>
              <w:jc w:val="both"/>
              <w:rPr>
                <w:rFonts w:cs="Times New Roman"/>
              </w:rPr>
            </w:pPr>
          </w:p>
        </w:tc>
      </w:tr>
      <w:tr w:rsidR="00AC3E5D" w:rsidRPr="00660ABB" w14:paraId="53CCD91C" w14:textId="77777777" w:rsidTr="001B79C4">
        <w:tc>
          <w:tcPr>
            <w:tcW w:w="1710" w:type="dxa"/>
            <w:tcBorders>
              <w:top w:val="single" w:sz="4" w:space="0" w:color="2E74B5"/>
              <w:left w:val="single" w:sz="4" w:space="0" w:color="2E74B5"/>
              <w:right w:val="single" w:sz="4" w:space="0" w:color="2E74B5"/>
            </w:tcBorders>
            <w:shd w:val="clear" w:color="auto" w:fill="auto"/>
          </w:tcPr>
          <w:p w14:paraId="4F57D60A" w14:textId="77777777" w:rsidR="00AC3E5D" w:rsidRPr="004A4DD9" w:rsidRDefault="00AC3E5D" w:rsidP="001B79C4">
            <w:pPr>
              <w:jc w:val="both"/>
              <w:rPr>
                <w:rFonts w:cs="Times New Roman"/>
                <w:szCs w:val="24"/>
              </w:rPr>
            </w:pPr>
            <w:r w:rsidRPr="004A4DD9">
              <w:rPr>
                <w:rFonts w:cs="Times New Roman"/>
                <w:szCs w:val="24"/>
              </w:rPr>
              <w:lastRenderedPageBreak/>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7BB2F4C" w14:textId="77777777" w:rsidR="00AC3E5D" w:rsidRPr="004A4DD9" w:rsidRDefault="00AC3E5D" w:rsidP="001B79C4">
            <w:pPr>
              <w:jc w:val="both"/>
              <w:rPr>
                <w:rFonts w:cs="Times New Roman"/>
                <w:szCs w:val="24"/>
              </w:rPr>
            </w:pPr>
            <w:r w:rsidRPr="004A4DD9">
              <w:rPr>
                <w:rFonts w:cs="Times New Roman"/>
                <w:szCs w:val="24"/>
              </w:rPr>
              <w:t>Công ty chưa được đăng kí mẫu hóa đơn nào</w:t>
            </w:r>
          </w:p>
        </w:tc>
        <w:tc>
          <w:tcPr>
            <w:tcW w:w="2515" w:type="dxa"/>
            <w:tcBorders>
              <w:top w:val="single" w:sz="4" w:space="0" w:color="2E74B5"/>
              <w:left w:val="single" w:sz="4" w:space="0" w:color="2E74B5"/>
              <w:bottom w:val="single" w:sz="4" w:space="0" w:color="2E74B5"/>
              <w:right w:val="single" w:sz="4" w:space="0" w:color="2E74B5"/>
            </w:tcBorders>
          </w:tcPr>
          <w:p w14:paraId="63126580" w14:textId="77777777" w:rsidR="00AC3E5D" w:rsidRPr="004A4DD9" w:rsidRDefault="00AC3E5D" w:rsidP="001B79C4">
            <w:pPr>
              <w:pStyle w:val="ListParagraph"/>
              <w:ind w:left="0"/>
              <w:jc w:val="both"/>
              <w:rPr>
                <w:rFonts w:cs="Times New Roman"/>
              </w:rPr>
            </w:pPr>
          </w:p>
        </w:tc>
      </w:tr>
      <w:tr w:rsidR="00AC3E5D" w:rsidRPr="00660ABB" w14:paraId="61D1340C" w14:textId="77777777" w:rsidTr="001B79C4">
        <w:tc>
          <w:tcPr>
            <w:tcW w:w="1710" w:type="dxa"/>
            <w:tcBorders>
              <w:top w:val="single" w:sz="4" w:space="0" w:color="2E74B5"/>
              <w:left w:val="single" w:sz="4" w:space="0" w:color="2E74B5"/>
              <w:right w:val="single" w:sz="4" w:space="0" w:color="2E74B5"/>
            </w:tcBorders>
            <w:shd w:val="clear" w:color="auto" w:fill="auto"/>
          </w:tcPr>
          <w:p w14:paraId="74B1D971" w14:textId="77777777" w:rsidR="00AC3E5D" w:rsidRPr="009372AD" w:rsidRDefault="00AC3E5D" w:rsidP="001B79C4">
            <w:pPr>
              <w:autoSpaceDE w:val="0"/>
              <w:autoSpaceDN w:val="0"/>
              <w:adjustRightInd w:val="0"/>
              <w:jc w:val="both"/>
              <w:rPr>
                <w:rFonts w:cs="Times New Roman"/>
                <w:szCs w:val="24"/>
              </w:rPr>
            </w:pPr>
            <w:r w:rsidRPr="00052A44">
              <w:rPr>
                <w:rFonts w:cs="Times New Roman"/>
                <w:szCs w:val="24"/>
              </w:rPr>
              <w:t xml:space="preserve">ERR:7 </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5EFAED2" w14:textId="77777777" w:rsidR="00AC3E5D" w:rsidRPr="009372AD" w:rsidRDefault="00AC3E5D" w:rsidP="001B79C4">
            <w:pPr>
              <w:pStyle w:val="ListParagraph"/>
              <w:ind w:left="0"/>
              <w:jc w:val="both"/>
              <w:rPr>
                <w:rFonts w:cs="Times New Roman"/>
              </w:rPr>
            </w:pPr>
            <w:r>
              <w:rPr>
                <w:rFonts w:cs="Times New Roman"/>
              </w:rPr>
              <w:t>Không tìm thấy thông tin công ty</w:t>
            </w:r>
          </w:p>
        </w:tc>
        <w:tc>
          <w:tcPr>
            <w:tcW w:w="2515" w:type="dxa"/>
            <w:tcBorders>
              <w:top w:val="single" w:sz="4" w:space="0" w:color="2E74B5"/>
              <w:left w:val="single" w:sz="4" w:space="0" w:color="2E74B5"/>
              <w:bottom w:val="single" w:sz="4" w:space="0" w:color="2E74B5"/>
              <w:right w:val="single" w:sz="4" w:space="0" w:color="2E74B5"/>
            </w:tcBorders>
          </w:tcPr>
          <w:p w14:paraId="3712A859" w14:textId="77777777" w:rsidR="00AC3E5D" w:rsidRPr="004A4DD9" w:rsidRDefault="00AC3E5D" w:rsidP="001B79C4">
            <w:pPr>
              <w:pStyle w:val="ListParagraph"/>
              <w:ind w:left="0"/>
              <w:jc w:val="both"/>
              <w:rPr>
                <w:rFonts w:cs="Times New Roman"/>
              </w:rPr>
            </w:pPr>
          </w:p>
        </w:tc>
      </w:tr>
      <w:tr w:rsidR="00AC3E5D" w:rsidRPr="00660ABB" w14:paraId="78AE9952"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1C6A8C5" w14:textId="77777777" w:rsidR="00AC3E5D" w:rsidRPr="009372AD" w:rsidRDefault="00AC3E5D" w:rsidP="001B79C4">
            <w:pPr>
              <w:autoSpaceDE w:val="0"/>
              <w:autoSpaceDN w:val="0"/>
              <w:adjustRightInd w:val="0"/>
              <w:jc w:val="both"/>
              <w:rPr>
                <w:rFonts w:cs="Times New Roman"/>
                <w:szCs w:val="24"/>
              </w:rPr>
            </w:pPr>
            <w:r w:rsidRPr="0025149D">
              <w:rPr>
                <w:rFonts w:cs="Times New Roman"/>
                <w:szCs w:val="24"/>
              </w:rPr>
              <w:t xml:space="preserve">ERR: </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D456370" w14:textId="77777777" w:rsidR="00AC3E5D" w:rsidRPr="009372AD" w:rsidRDefault="00AC3E5D" w:rsidP="001B79C4">
            <w:pPr>
              <w:pStyle w:val="ListParagraph"/>
              <w:ind w:left="0"/>
              <w:jc w:val="both"/>
              <w:rPr>
                <w:rFonts w:cs="Times New Roman"/>
              </w:rPr>
            </w:pPr>
            <w:r>
              <w:rPr>
                <w:rFonts w:cs="Times New Roman"/>
              </w:rPr>
              <w:t>Có lỗi xảy ra</w:t>
            </w:r>
          </w:p>
        </w:tc>
        <w:tc>
          <w:tcPr>
            <w:tcW w:w="2515" w:type="dxa"/>
            <w:tcBorders>
              <w:top w:val="single" w:sz="4" w:space="0" w:color="2E74B5"/>
              <w:left w:val="single" w:sz="4" w:space="0" w:color="2E74B5"/>
              <w:bottom w:val="single" w:sz="4" w:space="0" w:color="2E74B5"/>
              <w:right w:val="single" w:sz="4" w:space="0" w:color="2E74B5"/>
            </w:tcBorders>
          </w:tcPr>
          <w:p w14:paraId="5A04794E" w14:textId="77777777" w:rsidR="00AC3E5D" w:rsidRPr="004A4DD9" w:rsidRDefault="00AC3E5D" w:rsidP="001B79C4">
            <w:pPr>
              <w:pStyle w:val="ListParagraph"/>
              <w:ind w:left="0"/>
              <w:jc w:val="both"/>
              <w:rPr>
                <w:rFonts w:cs="Times New Roman"/>
              </w:rPr>
            </w:pPr>
          </w:p>
        </w:tc>
      </w:tr>
      <w:tr w:rsidR="00AC3E5D" w:rsidRPr="00660ABB" w14:paraId="7C80B0C8"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D3CE5E2"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OK: chuỗi_xml_trả_về</w:t>
            </w:r>
          </w:p>
          <w:p w14:paraId="044BFC20"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214161D" w14:textId="77777777" w:rsidR="00AC3E5D" w:rsidRPr="004A4DD9" w:rsidRDefault="00AC3E5D" w:rsidP="001B79C4">
            <w:pPr>
              <w:jc w:val="both"/>
              <w:rPr>
                <w:rFonts w:cs="Times New Roman"/>
                <w:szCs w:val="24"/>
              </w:rPr>
            </w:pPr>
            <w:r w:rsidRPr="004A4DD9">
              <w:rPr>
                <w:rFonts w:cs="Times New Roman"/>
                <w:szCs w:val="24"/>
              </w:rPr>
              <w:t>thông tin các hóa đơn đã phát hành, đã sửa đổi, đã thay thế, đã sử dụng của công ty, cấu trúc dưới dạng chuỗi xml. Mỗi thẻ &lt;</w:t>
            </w:r>
            <w:r w:rsidRPr="004A4DD9">
              <w:rPr>
                <w:rFonts w:cs="Times New Roman"/>
                <w:b/>
                <w:szCs w:val="24"/>
              </w:rPr>
              <w:t>Inv</w:t>
            </w:r>
            <w:r w:rsidRPr="004A4DD9">
              <w:rPr>
                <w:rFonts w:cs="Times New Roman"/>
                <w:szCs w:val="24"/>
              </w:rPr>
              <w:t>&gt; tương ứng với một hóa đơn</w:t>
            </w:r>
          </w:p>
          <w:p w14:paraId="07A1431C" w14:textId="77777777" w:rsidR="00AC3E5D" w:rsidRPr="004A4DD9" w:rsidRDefault="00AC3E5D" w:rsidP="001B79C4">
            <w:pPr>
              <w:jc w:val="both"/>
              <w:rPr>
                <w:rFonts w:cs="Times New Roman"/>
                <w:szCs w:val="24"/>
              </w:rPr>
            </w:pPr>
            <w:r w:rsidRPr="004A4DD9">
              <w:rPr>
                <w:rFonts w:cs="Times New Roman"/>
                <w:szCs w:val="24"/>
              </w:rPr>
              <w:t>Thẻ &lt;status&gt; chứa trạng thái hóa đơn: 1- hóa đơn đã phát hành, 3- hóa đơn bị thay thế, 4- hóa đơn bị điều chỉnh</w:t>
            </w:r>
          </w:p>
        </w:tc>
        <w:tc>
          <w:tcPr>
            <w:tcW w:w="2515" w:type="dxa"/>
            <w:tcBorders>
              <w:top w:val="single" w:sz="4" w:space="0" w:color="2E74B5"/>
              <w:left w:val="single" w:sz="4" w:space="0" w:color="2E74B5"/>
              <w:bottom w:val="single" w:sz="4" w:space="0" w:color="2E74B5"/>
              <w:right w:val="single" w:sz="4" w:space="0" w:color="2E74B5"/>
            </w:tcBorders>
          </w:tcPr>
          <w:p w14:paraId="5098444A" w14:textId="77777777" w:rsidR="00AC3E5D" w:rsidRPr="004A4DD9" w:rsidRDefault="00AC3E5D" w:rsidP="001B79C4">
            <w:pPr>
              <w:pStyle w:val="ListParagraph"/>
              <w:ind w:left="0"/>
              <w:jc w:val="both"/>
              <w:rPr>
                <w:rFonts w:cs="Times New Roman"/>
              </w:rPr>
            </w:pPr>
          </w:p>
        </w:tc>
      </w:tr>
    </w:tbl>
    <w:p w14:paraId="700AEA0E" w14:textId="77777777" w:rsidR="00AC3E5D" w:rsidRDefault="00AC3E5D" w:rsidP="00AC3E5D">
      <w:pPr>
        <w:rPr>
          <w:lang w:eastAsia="x-none"/>
        </w:rPr>
      </w:pPr>
    </w:p>
    <w:p w14:paraId="6DC20F99" w14:textId="77777777" w:rsidR="00AC3E5D" w:rsidRDefault="00AC3E5D" w:rsidP="00AC3E5D">
      <w:pPr>
        <w:rPr>
          <w:b/>
          <w:u w:val="single"/>
        </w:rPr>
      </w:pPr>
      <w:r w:rsidRPr="004A4DD9">
        <w:rPr>
          <w:b/>
          <w:u w:val="single"/>
        </w:rPr>
        <w:t>Cấu trúc của chuỗi xml trả về</w:t>
      </w:r>
    </w:p>
    <w:p w14:paraId="48DD4BCE" w14:textId="77777777" w:rsidR="00AC3E5D" w:rsidRPr="009C7BF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9C7BFC">
        <w:rPr>
          <w:rFonts w:ascii="Courier New" w:eastAsia="Times New Roman" w:hAnsi="Courier New" w:cs="Courier New"/>
          <w:color w:val="0000FF"/>
          <w:sz w:val="20"/>
          <w:szCs w:val="20"/>
        </w:rPr>
        <w:t>&lt;Data&gt;</w:t>
      </w:r>
    </w:p>
    <w:p w14:paraId="6CB1F4FA" w14:textId="77777777" w:rsidR="00AC3E5D" w:rsidRPr="009C7BF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9C7BFC">
        <w:rPr>
          <w:rFonts w:ascii="Courier New" w:eastAsia="Times New Roman" w:hAnsi="Courier New" w:cs="Courier New"/>
          <w:b/>
          <w:bCs/>
          <w:color w:val="000000"/>
          <w:sz w:val="20"/>
          <w:szCs w:val="20"/>
        </w:rPr>
        <w:t xml:space="preserve">    </w:t>
      </w:r>
      <w:r w:rsidRPr="009C7BFC">
        <w:rPr>
          <w:rFonts w:ascii="Courier New" w:eastAsia="Times New Roman" w:hAnsi="Courier New" w:cs="Courier New"/>
          <w:color w:val="0000FF"/>
          <w:sz w:val="20"/>
          <w:szCs w:val="20"/>
        </w:rPr>
        <w:t>&lt;Item</w:t>
      </w:r>
      <w:r w:rsidRPr="009C7BFC">
        <w:rPr>
          <w:rFonts w:ascii="Courier New" w:eastAsia="Times New Roman" w:hAnsi="Courier New" w:cs="Courier New"/>
          <w:color w:val="000000"/>
          <w:sz w:val="20"/>
          <w:szCs w:val="20"/>
        </w:rPr>
        <w:t xml:space="preserve"> </w:t>
      </w:r>
      <w:r w:rsidRPr="009C7BFC">
        <w:rPr>
          <w:rFonts w:ascii="Courier New" w:eastAsia="Times New Roman" w:hAnsi="Courier New" w:cs="Courier New"/>
          <w:color w:val="0000FF"/>
          <w:sz w:val="20"/>
          <w:szCs w:val="20"/>
        </w:rPr>
        <w:t>&gt;</w:t>
      </w:r>
      <w:r w:rsidRPr="009C7BFC">
        <w:rPr>
          <w:rFonts w:ascii="Courier New" w:eastAsia="Times New Roman" w:hAnsi="Courier New" w:cs="Courier New"/>
          <w:b/>
          <w:bCs/>
          <w:color w:val="000000"/>
          <w:sz w:val="20"/>
          <w:szCs w:val="20"/>
        </w:rPr>
        <w:t xml:space="preserve"> //tương ứng với 1 hóa đơn</w:t>
      </w:r>
    </w:p>
    <w:p w14:paraId="020FFE2E" w14:textId="77777777" w:rsidR="00AC3E5D" w:rsidRPr="009C7BF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9C7BFC">
        <w:rPr>
          <w:rFonts w:ascii="Courier New" w:eastAsia="Times New Roman" w:hAnsi="Courier New" w:cs="Courier New"/>
          <w:b/>
          <w:bCs/>
          <w:color w:val="000000"/>
          <w:sz w:val="20"/>
          <w:szCs w:val="20"/>
        </w:rPr>
        <w:t xml:space="preserve">        </w:t>
      </w:r>
      <w:r w:rsidRPr="009C7BFC">
        <w:rPr>
          <w:rFonts w:ascii="Courier New" w:eastAsia="Times New Roman" w:hAnsi="Courier New" w:cs="Courier New"/>
          <w:color w:val="0000FF"/>
          <w:sz w:val="20"/>
          <w:szCs w:val="20"/>
        </w:rPr>
        <w:t>&lt;index&gt;</w:t>
      </w:r>
      <w:r w:rsidRPr="009C7BFC">
        <w:rPr>
          <w:rFonts w:ascii="Courier New" w:eastAsia="Times New Roman" w:hAnsi="Courier New" w:cs="Courier New"/>
          <w:b/>
          <w:bCs/>
          <w:color w:val="000000"/>
          <w:sz w:val="20"/>
          <w:szCs w:val="20"/>
        </w:rPr>
        <w:t xml:space="preserve">Tháng xuất hóa đơn </w:t>
      </w:r>
      <w:r w:rsidRPr="009C7BFC">
        <w:rPr>
          <w:rFonts w:ascii="Courier New" w:eastAsia="Times New Roman" w:hAnsi="Courier New" w:cs="Courier New"/>
          <w:color w:val="0000FF"/>
          <w:sz w:val="20"/>
          <w:szCs w:val="20"/>
        </w:rPr>
        <w:t>&lt;/index&gt;</w:t>
      </w:r>
    </w:p>
    <w:p w14:paraId="3A96D8CB" w14:textId="77777777" w:rsidR="00AC3E5D" w:rsidRPr="009C7BF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9C7BFC">
        <w:rPr>
          <w:rFonts w:ascii="Courier New" w:eastAsia="Times New Roman" w:hAnsi="Courier New" w:cs="Courier New"/>
          <w:b/>
          <w:bCs/>
          <w:color w:val="000000"/>
          <w:sz w:val="20"/>
          <w:szCs w:val="20"/>
        </w:rPr>
        <w:t xml:space="preserve">        </w:t>
      </w:r>
      <w:r w:rsidRPr="009C7BFC">
        <w:rPr>
          <w:rFonts w:ascii="Courier New" w:eastAsia="Times New Roman" w:hAnsi="Courier New" w:cs="Courier New"/>
          <w:color w:val="0000FF"/>
          <w:sz w:val="20"/>
          <w:szCs w:val="20"/>
        </w:rPr>
        <w:t>&lt;invToken&gt;</w:t>
      </w:r>
      <w:r w:rsidRPr="009C7BFC">
        <w:rPr>
          <w:rFonts w:ascii="Courier New" w:eastAsia="Times New Roman" w:hAnsi="Courier New" w:cs="Courier New"/>
          <w:b/>
          <w:bCs/>
          <w:color w:val="000000"/>
          <w:sz w:val="20"/>
          <w:szCs w:val="20"/>
        </w:rPr>
        <w:t xml:space="preserve">Pattern;Serial;So hoa don </w:t>
      </w:r>
      <w:r w:rsidRPr="009C7BFC">
        <w:rPr>
          <w:rFonts w:ascii="Courier New" w:eastAsia="Times New Roman" w:hAnsi="Courier New" w:cs="Courier New"/>
          <w:color w:val="0000FF"/>
          <w:sz w:val="20"/>
          <w:szCs w:val="20"/>
        </w:rPr>
        <w:t>&lt;/invToken</w:t>
      </w:r>
      <w:r w:rsidRPr="009C7BFC">
        <w:rPr>
          <w:rFonts w:ascii="Courier New" w:eastAsia="Times New Roman" w:hAnsi="Courier New" w:cs="Courier New"/>
          <w:color w:val="000000"/>
          <w:sz w:val="20"/>
          <w:szCs w:val="20"/>
        </w:rPr>
        <w:t xml:space="preserve"> </w:t>
      </w:r>
      <w:r w:rsidRPr="009C7BFC">
        <w:rPr>
          <w:rFonts w:ascii="Courier New" w:eastAsia="Times New Roman" w:hAnsi="Courier New" w:cs="Courier New"/>
          <w:color w:val="0000FF"/>
          <w:sz w:val="20"/>
          <w:szCs w:val="20"/>
        </w:rPr>
        <w:t>&gt;</w:t>
      </w:r>
    </w:p>
    <w:p w14:paraId="4807B26C" w14:textId="77777777" w:rsidR="00AC3E5D" w:rsidRPr="009C7BF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9C7BFC">
        <w:rPr>
          <w:rFonts w:ascii="Courier New" w:eastAsia="Times New Roman" w:hAnsi="Courier New" w:cs="Courier New"/>
          <w:b/>
          <w:bCs/>
          <w:color w:val="000000"/>
          <w:sz w:val="20"/>
          <w:szCs w:val="20"/>
        </w:rPr>
        <w:t xml:space="preserve">        </w:t>
      </w:r>
      <w:r w:rsidRPr="009C7BFC">
        <w:rPr>
          <w:rFonts w:ascii="Courier New" w:eastAsia="Times New Roman" w:hAnsi="Courier New" w:cs="Courier New"/>
          <w:color w:val="0000FF"/>
          <w:sz w:val="20"/>
          <w:szCs w:val="20"/>
        </w:rPr>
        <w:t>&lt;fkey&gt;</w:t>
      </w:r>
      <w:r w:rsidRPr="009C7BFC">
        <w:rPr>
          <w:rFonts w:ascii="Courier New" w:eastAsia="Times New Roman" w:hAnsi="Courier New" w:cs="Courier New"/>
          <w:b/>
          <w:bCs/>
          <w:color w:val="000000"/>
          <w:sz w:val="20"/>
          <w:szCs w:val="20"/>
        </w:rPr>
        <w:t xml:space="preserve">Fkey để xác định hóa đơn </w:t>
      </w:r>
      <w:r w:rsidRPr="009C7BFC">
        <w:rPr>
          <w:rFonts w:ascii="Courier New" w:eastAsia="Times New Roman" w:hAnsi="Courier New" w:cs="Courier New"/>
          <w:color w:val="0000FF"/>
          <w:sz w:val="20"/>
          <w:szCs w:val="20"/>
        </w:rPr>
        <w:t>&lt;/fkey</w:t>
      </w:r>
      <w:r w:rsidRPr="009C7BFC">
        <w:rPr>
          <w:rFonts w:ascii="Courier New" w:eastAsia="Times New Roman" w:hAnsi="Courier New" w:cs="Courier New"/>
          <w:color w:val="000000"/>
          <w:sz w:val="20"/>
          <w:szCs w:val="20"/>
        </w:rPr>
        <w:t xml:space="preserve"> </w:t>
      </w:r>
      <w:r w:rsidRPr="009C7BFC">
        <w:rPr>
          <w:rFonts w:ascii="Courier New" w:eastAsia="Times New Roman" w:hAnsi="Courier New" w:cs="Courier New"/>
          <w:color w:val="0000FF"/>
          <w:sz w:val="20"/>
          <w:szCs w:val="20"/>
        </w:rPr>
        <w:t>&gt;</w:t>
      </w:r>
    </w:p>
    <w:p w14:paraId="6A54BF6F" w14:textId="77777777" w:rsidR="00AC3E5D" w:rsidRPr="009C7BF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9C7BFC">
        <w:rPr>
          <w:rFonts w:ascii="Courier New" w:eastAsia="Times New Roman" w:hAnsi="Courier New" w:cs="Courier New"/>
          <w:b/>
          <w:bCs/>
          <w:color w:val="000000"/>
          <w:sz w:val="20"/>
          <w:szCs w:val="20"/>
        </w:rPr>
        <w:t xml:space="preserve">        </w:t>
      </w:r>
      <w:r w:rsidRPr="009C7BFC">
        <w:rPr>
          <w:rFonts w:ascii="Courier New" w:eastAsia="Times New Roman" w:hAnsi="Courier New" w:cs="Courier New"/>
          <w:color w:val="0000FF"/>
          <w:sz w:val="20"/>
          <w:szCs w:val="20"/>
        </w:rPr>
        <w:t>&lt;name&gt;</w:t>
      </w:r>
      <w:r w:rsidRPr="009C7BFC">
        <w:rPr>
          <w:rFonts w:ascii="Courier New" w:eastAsia="Times New Roman" w:hAnsi="Courier New" w:cs="Courier New"/>
          <w:b/>
          <w:bCs/>
          <w:color w:val="000000"/>
          <w:sz w:val="20"/>
          <w:szCs w:val="20"/>
        </w:rPr>
        <w:t>Tên hóa đơn</w:t>
      </w:r>
      <w:r w:rsidRPr="009C7BFC">
        <w:rPr>
          <w:rFonts w:ascii="Courier New" w:eastAsia="Times New Roman" w:hAnsi="Courier New" w:cs="Courier New"/>
          <w:color w:val="0000FF"/>
          <w:sz w:val="20"/>
          <w:szCs w:val="20"/>
        </w:rPr>
        <w:t>&lt;/name&gt;</w:t>
      </w:r>
    </w:p>
    <w:p w14:paraId="5040FC3C" w14:textId="77777777" w:rsidR="00AC3E5D" w:rsidRPr="009C7BF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9C7BFC">
        <w:rPr>
          <w:rFonts w:ascii="Courier New" w:eastAsia="Times New Roman" w:hAnsi="Courier New" w:cs="Courier New"/>
          <w:b/>
          <w:bCs/>
          <w:color w:val="000000"/>
          <w:sz w:val="20"/>
          <w:szCs w:val="20"/>
        </w:rPr>
        <w:t xml:space="preserve">        </w:t>
      </w:r>
      <w:r w:rsidRPr="009C7BFC">
        <w:rPr>
          <w:rFonts w:ascii="Courier New" w:eastAsia="Times New Roman" w:hAnsi="Courier New" w:cs="Courier New"/>
          <w:color w:val="0000FF"/>
          <w:sz w:val="20"/>
          <w:szCs w:val="20"/>
        </w:rPr>
        <w:t>&lt;publishDate&gt;</w:t>
      </w:r>
      <w:r w:rsidRPr="009C7BFC">
        <w:rPr>
          <w:rFonts w:ascii="Courier New" w:eastAsia="Times New Roman" w:hAnsi="Courier New" w:cs="Courier New"/>
          <w:b/>
          <w:bCs/>
          <w:color w:val="000000"/>
          <w:sz w:val="20"/>
          <w:szCs w:val="20"/>
        </w:rPr>
        <w:t>Ngày phát hành hóa đơn</w:t>
      </w:r>
      <w:r w:rsidRPr="009C7BFC">
        <w:rPr>
          <w:rFonts w:ascii="Courier New" w:eastAsia="Times New Roman" w:hAnsi="Courier New" w:cs="Courier New"/>
          <w:color w:val="0000FF"/>
          <w:sz w:val="20"/>
          <w:szCs w:val="20"/>
        </w:rPr>
        <w:t>&lt;/publishDate&gt;</w:t>
      </w:r>
    </w:p>
    <w:p w14:paraId="68196DC0" w14:textId="77777777" w:rsidR="00AC3E5D" w:rsidRPr="009C7BF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9C7BFC">
        <w:rPr>
          <w:rFonts w:ascii="Courier New" w:eastAsia="Times New Roman" w:hAnsi="Courier New" w:cs="Courier New"/>
          <w:b/>
          <w:bCs/>
          <w:color w:val="000000"/>
          <w:sz w:val="20"/>
          <w:szCs w:val="20"/>
        </w:rPr>
        <w:t xml:space="preserve">        </w:t>
      </w:r>
      <w:r w:rsidRPr="009C7BFC">
        <w:rPr>
          <w:rFonts w:ascii="Courier New" w:eastAsia="Times New Roman" w:hAnsi="Courier New" w:cs="Courier New"/>
          <w:color w:val="0000FF"/>
          <w:sz w:val="20"/>
          <w:szCs w:val="20"/>
        </w:rPr>
        <w:t>&lt;signStatus&gt;</w:t>
      </w:r>
      <w:r w:rsidRPr="009C7BFC">
        <w:rPr>
          <w:rFonts w:ascii="Courier New" w:eastAsia="Times New Roman" w:hAnsi="Courier New" w:cs="Courier New"/>
          <w:b/>
          <w:bCs/>
          <w:color w:val="000000"/>
          <w:sz w:val="20"/>
          <w:szCs w:val="20"/>
        </w:rPr>
        <w:t>Trạng thái kí khách hàng</w:t>
      </w:r>
      <w:r w:rsidRPr="009C7BFC">
        <w:rPr>
          <w:rFonts w:ascii="Courier New" w:eastAsia="Times New Roman" w:hAnsi="Courier New" w:cs="Courier New"/>
          <w:color w:val="0000FF"/>
          <w:sz w:val="20"/>
          <w:szCs w:val="20"/>
        </w:rPr>
        <w:t>&lt;/signStatus&gt;</w:t>
      </w:r>
    </w:p>
    <w:p w14:paraId="3294446E" w14:textId="77777777" w:rsidR="00AC3E5D" w:rsidRPr="009C7BF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9C7BFC">
        <w:rPr>
          <w:rFonts w:ascii="Courier New" w:eastAsia="Times New Roman" w:hAnsi="Courier New" w:cs="Courier New"/>
          <w:b/>
          <w:bCs/>
          <w:color w:val="000000"/>
          <w:sz w:val="20"/>
          <w:szCs w:val="20"/>
        </w:rPr>
        <w:t xml:space="preserve">        </w:t>
      </w:r>
      <w:r w:rsidRPr="009C7BFC">
        <w:rPr>
          <w:rFonts w:ascii="Courier New" w:eastAsia="Times New Roman" w:hAnsi="Courier New" w:cs="Courier New"/>
          <w:color w:val="0000FF"/>
          <w:sz w:val="20"/>
          <w:szCs w:val="20"/>
        </w:rPr>
        <w:t>&lt;total&gt;</w:t>
      </w:r>
      <w:r w:rsidRPr="009C7BFC">
        <w:rPr>
          <w:rFonts w:ascii="Courier New" w:eastAsia="Times New Roman" w:hAnsi="Courier New" w:cs="Courier New"/>
          <w:b/>
          <w:bCs/>
          <w:color w:val="000000"/>
          <w:sz w:val="20"/>
          <w:szCs w:val="20"/>
        </w:rPr>
        <w:t>Tổng tiền</w:t>
      </w:r>
      <w:r w:rsidRPr="009C7BFC">
        <w:rPr>
          <w:rFonts w:ascii="Courier New" w:eastAsia="Times New Roman" w:hAnsi="Courier New" w:cs="Courier New"/>
          <w:color w:val="0000FF"/>
          <w:sz w:val="20"/>
          <w:szCs w:val="20"/>
        </w:rPr>
        <w:t>&lt;/total&gt;</w:t>
      </w:r>
    </w:p>
    <w:p w14:paraId="7D11F617" w14:textId="77777777" w:rsidR="00AC3E5D" w:rsidRPr="009C7BF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9C7BFC">
        <w:rPr>
          <w:rFonts w:ascii="Courier New" w:eastAsia="Times New Roman" w:hAnsi="Courier New" w:cs="Courier New"/>
          <w:b/>
          <w:bCs/>
          <w:color w:val="000000"/>
          <w:sz w:val="20"/>
          <w:szCs w:val="20"/>
        </w:rPr>
        <w:t xml:space="preserve">        </w:t>
      </w:r>
      <w:r w:rsidRPr="009C7BFC">
        <w:rPr>
          <w:rFonts w:ascii="Courier New" w:eastAsia="Times New Roman" w:hAnsi="Courier New" w:cs="Courier New"/>
          <w:color w:val="0000FF"/>
          <w:sz w:val="20"/>
          <w:szCs w:val="20"/>
        </w:rPr>
        <w:t>&lt;amount&gt;</w:t>
      </w:r>
      <w:r w:rsidRPr="009C7BFC">
        <w:rPr>
          <w:rFonts w:ascii="Courier New" w:eastAsia="Times New Roman" w:hAnsi="Courier New" w:cs="Courier New"/>
          <w:b/>
          <w:bCs/>
          <w:color w:val="000000"/>
          <w:sz w:val="20"/>
          <w:szCs w:val="20"/>
        </w:rPr>
        <w:t>Tổng tiền sau thuế của hóa đơn</w:t>
      </w:r>
      <w:r w:rsidRPr="009C7BFC">
        <w:rPr>
          <w:rFonts w:ascii="Courier New" w:eastAsia="Times New Roman" w:hAnsi="Courier New" w:cs="Courier New"/>
          <w:color w:val="0000FF"/>
          <w:sz w:val="20"/>
          <w:szCs w:val="20"/>
        </w:rPr>
        <w:t>&lt;/amount&gt;</w:t>
      </w:r>
    </w:p>
    <w:p w14:paraId="351AD128" w14:textId="77777777" w:rsidR="00AC3E5D" w:rsidRPr="009C7BF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9C7BFC">
        <w:rPr>
          <w:rFonts w:ascii="Courier New" w:eastAsia="Times New Roman" w:hAnsi="Courier New" w:cs="Courier New"/>
          <w:b/>
          <w:bCs/>
          <w:color w:val="000000"/>
          <w:sz w:val="20"/>
          <w:szCs w:val="20"/>
        </w:rPr>
        <w:t xml:space="preserve">        </w:t>
      </w:r>
      <w:r w:rsidRPr="009C7BFC">
        <w:rPr>
          <w:rFonts w:ascii="Courier New" w:eastAsia="Times New Roman" w:hAnsi="Courier New" w:cs="Courier New"/>
          <w:color w:val="0000FF"/>
          <w:sz w:val="20"/>
          <w:szCs w:val="20"/>
        </w:rPr>
        <w:t>&lt;pattern&gt;</w:t>
      </w:r>
      <w:r w:rsidRPr="009C7BFC">
        <w:rPr>
          <w:rFonts w:ascii="Courier New" w:eastAsia="Times New Roman" w:hAnsi="Courier New" w:cs="Courier New"/>
          <w:b/>
          <w:bCs/>
          <w:color w:val="000000"/>
          <w:sz w:val="20"/>
          <w:szCs w:val="20"/>
        </w:rPr>
        <w:t>Mẫu hóa đơn</w:t>
      </w:r>
      <w:r w:rsidRPr="009C7BFC">
        <w:rPr>
          <w:rFonts w:ascii="Courier New" w:eastAsia="Times New Roman" w:hAnsi="Courier New" w:cs="Courier New"/>
          <w:color w:val="0000FF"/>
          <w:sz w:val="20"/>
          <w:szCs w:val="20"/>
        </w:rPr>
        <w:t>&lt;pattern&gt;</w:t>
      </w:r>
    </w:p>
    <w:p w14:paraId="60D6CEA9" w14:textId="77777777" w:rsidR="00AC3E5D" w:rsidRPr="009C7BF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9C7BFC">
        <w:rPr>
          <w:rFonts w:ascii="Courier New" w:eastAsia="Times New Roman" w:hAnsi="Courier New" w:cs="Courier New"/>
          <w:b/>
          <w:bCs/>
          <w:color w:val="000000"/>
          <w:sz w:val="20"/>
          <w:szCs w:val="20"/>
        </w:rPr>
        <w:t xml:space="preserve">        </w:t>
      </w:r>
      <w:r w:rsidRPr="009C7BFC">
        <w:rPr>
          <w:rFonts w:ascii="Courier New" w:eastAsia="Times New Roman" w:hAnsi="Courier New" w:cs="Courier New"/>
          <w:color w:val="0000FF"/>
          <w:sz w:val="20"/>
          <w:szCs w:val="20"/>
        </w:rPr>
        <w:t>&lt;serial&gt;</w:t>
      </w:r>
      <w:r w:rsidRPr="009C7BFC">
        <w:rPr>
          <w:rFonts w:ascii="Courier New" w:eastAsia="Times New Roman" w:hAnsi="Courier New" w:cs="Courier New"/>
          <w:b/>
          <w:bCs/>
          <w:color w:val="000000"/>
          <w:sz w:val="20"/>
          <w:szCs w:val="20"/>
        </w:rPr>
        <w:t>Serial hóa đơn</w:t>
      </w:r>
      <w:r w:rsidRPr="009C7BFC">
        <w:rPr>
          <w:rFonts w:ascii="Courier New" w:eastAsia="Times New Roman" w:hAnsi="Courier New" w:cs="Courier New"/>
          <w:color w:val="0000FF"/>
          <w:sz w:val="20"/>
          <w:szCs w:val="20"/>
        </w:rPr>
        <w:t>&lt;/serial&gt;</w:t>
      </w:r>
    </w:p>
    <w:p w14:paraId="2BC30F26" w14:textId="77777777" w:rsidR="00AC3E5D" w:rsidRPr="009C7BF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9C7BFC">
        <w:rPr>
          <w:rFonts w:ascii="Courier New" w:eastAsia="Times New Roman" w:hAnsi="Courier New" w:cs="Courier New"/>
          <w:b/>
          <w:bCs/>
          <w:color w:val="000000"/>
          <w:sz w:val="20"/>
          <w:szCs w:val="20"/>
        </w:rPr>
        <w:t xml:space="preserve">        </w:t>
      </w:r>
      <w:r w:rsidRPr="009C7BFC">
        <w:rPr>
          <w:rFonts w:ascii="Courier New" w:eastAsia="Times New Roman" w:hAnsi="Courier New" w:cs="Courier New"/>
          <w:color w:val="0000FF"/>
          <w:sz w:val="20"/>
          <w:szCs w:val="20"/>
        </w:rPr>
        <w:t>&lt;invNum&gt;</w:t>
      </w:r>
      <w:r w:rsidRPr="009C7BFC">
        <w:rPr>
          <w:rFonts w:ascii="Courier New" w:eastAsia="Times New Roman" w:hAnsi="Courier New" w:cs="Courier New"/>
          <w:b/>
          <w:bCs/>
          <w:color w:val="000000"/>
          <w:sz w:val="20"/>
          <w:szCs w:val="20"/>
        </w:rPr>
        <w:t>Số hóa đơn</w:t>
      </w:r>
      <w:r w:rsidRPr="009C7BFC">
        <w:rPr>
          <w:rFonts w:ascii="Courier New" w:eastAsia="Times New Roman" w:hAnsi="Courier New" w:cs="Courier New"/>
          <w:color w:val="0000FF"/>
          <w:sz w:val="20"/>
          <w:szCs w:val="20"/>
        </w:rPr>
        <w:t>&lt;/invNum&gt;</w:t>
      </w:r>
    </w:p>
    <w:p w14:paraId="7528F1E7" w14:textId="77777777" w:rsidR="00AC3E5D" w:rsidRPr="009C7BF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9C7BFC">
        <w:rPr>
          <w:rFonts w:ascii="Courier New" w:eastAsia="Times New Roman" w:hAnsi="Courier New" w:cs="Courier New"/>
          <w:b/>
          <w:bCs/>
          <w:color w:val="000000"/>
          <w:sz w:val="20"/>
          <w:szCs w:val="20"/>
        </w:rPr>
        <w:t xml:space="preserve">        </w:t>
      </w:r>
      <w:r w:rsidRPr="009C7BFC">
        <w:rPr>
          <w:rFonts w:ascii="Courier New" w:eastAsia="Times New Roman" w:hAnsi="Courier New" w:cs="Courier New"/>
          <w:color w:val="0000FF"/>
          <w:sz w:val="20"/>
          <w:szCs w:val="20"/>
        </w:rPr>
        <w:t>&lt;status&gt;</w:t>
      </w:r>
      <w:r w:rsidRPr="009C7BFC">
        <w:rPr>
          <w:rFonts w:ascii="Courier New" w:eastAsia="Times New Roman" w:hAnsi="Courier New" w:cs="Courier New"/>
          <w:b/>
          <w:bCs/>
          <w:color w:val="000000"/>
          <w:sz w:val="20"/>
          <w:szCs w:val="20"/>
        </w:rPr>
        <w:t>Trạng thái hóa đơn(1,3,4)</w:t>
      </w:r>
      <w:r w:rsidRPr="009C7BFC">
        <w:rPr>
          <w:rFonts w:ascii="Courier New" w:eastAsia="Times New Roman" w:hAnsi="Courier New" w:cs="Courier New"/>
          <w:color w:val="0000FF"/>
          <w:sz w:val="20"/>
          <w:szCs w:val="20"/>
        </w:rPr>
        <w:t>&lt;/status</w:t>
      </w:r>
      <w:r w:rsidRPr="009C7BFC">
        <w:rPr>
          <w:rFonts w:ascii="Courier New" w:eastAsia="Times New Roman" w:hAnsi="Courier New" w:cs="Courier New"/>
          <w:color w:val="000000"/>
          <w:sz w:val="20"/>
          <w:szCs w:val="20"/>
        </w:rPr>
        <w:t xml:space="preserve"> </w:t>
      </w:r>
      <w:r w:rsidRPr="009C7BFC">
        <w:rPr>
          <w:rFonts w:ascii="Courier New" w:eastAsia="Times New Roman" w:hAnsi="Courier New" w:cs="Courier New"/>
          <w:color w:val="0000FF"/>
          <w:sz w:val="20"/>
          <w:szCs w:val="20"/>
        </w:rPr>
        <w:t>&gt;</w:t>
      </w:r>
    </w:p>
    <w:p w14:paraId="3ED52799" w14:textId="77777777" w:rsidR="00AC3E5D" w:rsidRPr="009C7BF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9C7BFC">
        <w:rPr>
          <w:rFonts w:ascii="Courier New" w:eastAsia="Times New Roman" w:hAnsi="Courier New" w:cs="Courier New"/>
          <w:b/>
          <w:bCs/>
          <w:color w:val="000000"/>
          <w:sz w:val="20"/>
          <w:szCs w:val="20"/>
        </w:rPr>
        <w:t xml:space="preserve">        </w:t>
      </w:r>
      <w:r w:rsidRPr="009C7BFC">
        <w:rPr>
          <w:rFonts w:ascii="Courier New" w:eastAsia="Times New Roman" w:hAnsi="Courier New" w:cs="Courier New"/>
          <w:color w:val="0000FF"/>
          <w:sz w:val="20"/>
          <w:szCs w:val="20"/>
        </w:rPr>
        <w:t>&lt;payment&gt;</w:t>
      </w:r>
      <w:r w:rsidRPr="009C7BFC">
        <w:rPr>
          <w:rFonts w:ascii="Courier New" w:eastAsia="Times New Roman" w:hAnsi="Courier New" w:cs="Courier New"/>
          <w:b/>
          <w:bCs/>
          <w:color w:val="000000"/>
          <w:sz w:val="20"/>
          <w:szCs w:val="20"/>
        </w:rPr>
        <w:t>Trạng thái thanh toán (0/1)</w:t>
      </w:r>
      <w:r w:rsidRPr="009C7BFC">
        <w:rPr>
          <w:rFonts w:ascii="Courier New" w:eastAsia="Times New Roman" w:hAnsi="Courier New" w:cs="Courier New"/>
          <w:color w:val="0000FF"/>
          <w:sz w:val="20"/>
          <w:szCs w:val="20"/>
        </w:rPr>
        <w:t>&lt;/payment&gt;</w:t>
      </w:r>
      <w:r w:rsidRPr="009C7BFC">
        <w:rPr>
          <w:rFonts w:ascii="Courier New" w:eastAsia="Times New Roman" w:hAnsi="Courier New" w:cs="Courier New"/>
          <w:b/>
          <w:bCs/>
          <w:color w:val="000000"/>
          <w:sz w:val="20"/>
          <w:szCs w:val="20"/>
        </w:rPr>
        <w:t xml:space="preserve">  </w:t>
      </w:r>
    </w:p>
    <w:p w14:paraId="125CFC04" w14:textId="77777777" w:rsidR="00AC3E5D" w:rsidRPr="009C7BF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9C7BFC">
        <w:rPr>
          <w:rFonts w:ascii="Courier New" w:eastAsia="Times New Roman" w:hAnsi="Courier New" w:cs="Courier New"/>
          <w:b/>
          <w:bCs/>
          <w:color w:val="000000"/>
          <w:sz w:val="20"/>
          <w:szCs w:val="20"/>
        </w:rPr>
        <w:t xml:space="preserve">    </w:t>
      </w:r>
      <w:r w:rsidRPr="009C7BFC">
        <w:rPr>
          <w:rFonts w:ascii="Courier New" w:eastAsia="Times New Roman" w:hAnsi="Courier New" w:cs="Courier New"/>
          <w:color w:val="0000FF"/>
          <w:sz w:val="20"/>
          <w:szCs w:val="20"/>
        </w:rPr>
        <w:t>&lt;/Item</w:t>
      </w:r>
      <w:r w:rsidRPr="009C7BFC">
        <w:rPr>
          <w:rFonts w:ascii="Courier New" w:eastAsia="Times New Roman" w:hAnsi="Courier New" w:cs="Courier New"/>
          <w:color w:val="000000"/>
          <w:sz w:val="20"/>
          <w:szCs w:val="20"/>
        </w:rPr>
        <w:t xml:space="preserve"> </w:t>
      </w:r>
      <w:r w:rsidRPr="009C7BFC">
        <w:rPr>
          <w:rFonts w:ascii="Courier New" w:eastAsia="Times New Roman" w:hAnsi="Courier New" w:cs="Courier New"/>
          <w:color w:val="0000FF"/>
          <w:sz w:val="20"/>
          <w:szCs w:val="20"/>
        </w:rPr>
        <w:t>&gt;</w:t>
      </w:r>
    </w:p>
    <w:p w14:paraId="143CDA5B" w14:textId="77777777" w:rsidR="00AC3E5D" w:rsidRPr="009C7BFC"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9C7BFC">
        <w:rPr>
          <w:rFonts w:ascii="Courier New" w:eastAsia="Times New Roman" w:hAnsi="Courier New" w:cs="Courier New"/>
          <w:b/>
          <w:bCs/>
          <w:color w:val="000000"/>
          <w:sz w:val="20"/>
          <w:szCs w:val="20"/>
        </w:rPr>
        <w:t xml:space="preserve">    </w:t>
      </w:r>
      <w:r w:rsidRPr="009C7BFC">
        <w:rPr>
          <w:rFonts w:ascii="Courier New" w:eastAsia="Times New Roman" w:hAnsi="Courier New" w:cs="Courier New"/>
          <w:color w:val="0000FF"/>
          <w:sz w:val="20"/>
          <w:szCs w:val="20"/>
        </w:rPr>
        <w:t>&lt;Item</w:t>
      </w:r>
      <w:r w:rsidRPr="009C7BFC">
        <w:rPr>
          <w:rFonts w:ascii="Courier New" w:eastAsia="Times New Roman" w:hAnsi="Courier New" w:cs="Courier New"/>
          <w:color w:val="000000"/>
          <w:sz w:val="20"/>
          <w:szCs w:val="20"/>
        </w:rPr>
        <w:t xml:space="preserve"> </w:t>
      </w:r>
      <w:r w:rsidRPr="009C7BFC">
        <w:rPr>
          <w:rFonts w:ascii="Courier New" w:eastAsia="Times New Roman" w:hAnsi="Courier New" w:cs="Courier New"/>
          <w:color w:val="0000FF"/>
          <w:sz w:val="20"/>
          <w:szCs w:val="20"/>
        </w:rPr>
        <w:t>&gt;&lt;/Item</w:t>
      </w:r>
      <w:r w:rsidRPr="009C7BFC">
        <w:rPr>
          <w:rFonts w:ascii="Courier New" w:eastAsia="Times New Roman" w:hAnsi="Courier New" w:cs="Courier New"/>
          <w:color w:val="000000"/>
          <w:sz w:val="20"/>
          <w:szCs w:val="20"/>
        </w:rPr>
        <w:t xml:space="preserve"> </w:t>
      </w:r>
      <w:r w:rsidRPr="009C7BFC">
        <w:rPr>
          <w:rFonts w:ascii="Courier New" w:eastAsia="Times New Roman" w:hAnsi="Courier New" w:cs="Courier New"/>
          <w:color w:val="0000FF"/>
          <w:sz w:val="20"/>
          <w:szCs w:val="20"/>
        </w:rPr>
        <w:t>&gt;</w:t>
      </w:r>
      <w:r w:rsidRPr="009C7BFC">
        <w:rPr>
          <w:rFonts w:ascii="Courier New" w:eastAsia="Times New Roman" w:hAnsi="Courier New" w:cs="Courier New"/>
          <w:b/>
          <w:bCs/>
          <w:color w:val="000000"/>
          <w:sz w:val="20"/>
          <w:szCs w:val="20"/>
        </w:rPr>
        <w:t>….Hóa đơn khác</w:t>
      </w:r>
    </w:p>
    <w:p w14:paraId="7D9191AC" w14:textId="77777777" w:rsidR="00AC3E5D"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9C7BFC">
        <w:rPr>
          <w:rFonts w:ascii="Courier New" w:eastAsia="Times New Roman" w:hAnsi="Courier New" w:cs="Courier New"/>
          <w:color w:val="0000FF"/>
          <w:sz w:val="20"/>
          <w:szCs w:val="20"/>
        </w:rPr>
        <w:t>&lt;/Data&gt;</w:t>
      </w:r>
    </w:p>
    <w:p w14:paraId="548E71AA" w14:textId="77777777" w:rsidR="00AC3E5D" w:rsidRPr="009C7BFC" w:rsidRDefault="00AC3E5D" w:rsidP="00AC3E5D">
      <w:pPr>
        <w:shd w:val="clear" w:color="auto" w:fill="FFFFFF"/>
        <w:spacing w:after="0" w:line="240" w:lineRule="auto"/>
        <w:rPr>
          <w:rFonts w:ascii="Courier New" w:eastAsia="Times New Roman" w:hAnsi="Courier New" w:cs="Courier New"/>
          <w:b/>
          <w:bCs/>
          <w:color w:val="000000"/>
          <w:sz w:val="20"/>
          <w:szCs w:val="20"/>
        </w:rPr>
      </w:pPr>
    </w:p>
    <w:p w14:paraId="77AB5C19" w14:textId="77777777" w:rsidR="00AC3E5D" w:rsidRDefault="00AC3E5D" w:rsidP="00AC3E5D">
      <w:pPr>
        <w:pStyle w:val="Heading3"/>
      </w:pPr>
      <w:bookmarkStart w:id="40" w:name="_Toc90309028"/>
      <w:r>
        <w:t>Tìm kiếm hóa đơn theo fkey</w:t>
      </w:r>
      <w:bookmarkEnd w:id="40"/>
    </w:p>
    <w:p w14:paraId="03F92704" w14:textId="77777777" w:rsidR="00AC3E5D" w:rsidRDefault="00AC3E5D" w:rsidP="00AC3E5D">
      <w:pPr>
        <w:rPr>
          <w:rFonts w:cs="Times New Roman"/>
          <w:szCs w:val="24"/>
        </w:rPr>
      </w:pPr>
      <w:r>
        <w:rPr>
          <w:rFonts w:cs="Times New Roman"/>
          <w:szCs w:val="24"/>
        </w:rPr>
        <w:t>URL</w:t>
      </w:r>
    </w:p>
    <w:p w14:paraId="085A88B7" w14:textId="77777777" w:rsidR="00AC3E5D" w:rsidRPr="004A4DD9" w:rsidRDefault="00AC3E5D" w:rsidP="00AC3E5D">
      <w:pPr>
        <w:ind w:firstLine="720"/>
        <w:rPr>
          <w:rFonts w:cs="Times New Roman"/>
          <w:szCs w:val="24"/>
        </w:rPr>
      </w:pPr>
      <w:r>
        <w:rPr>
          <w:rFonts w:cs="Times New Roman"/>
          <w:szCs w:val="24"/>
        </w:rPr>
        <w:t>s</w:t>
      </w:r>
      <w:r w:rsidRPr="004A4DD9">
        <w:rPr>
          <w:rFonts w:cs="Times New Roman"/>
          <w:szCs w:val="24"/>
        </w:rPr>
        <w:t xml:space="preserve">tring </w:t>
      </w:r>
      <w:r w:rsidRPr="004A4DD9">
        <w:rPr>
          <w:rFonts w:cs="Times New Roman"/>
          <w:b/>
          <w:szCs w:val="24"/>
        </w:rPr>
        <w:t>listInvByCusFkey</w:t>
      </w:r>
      <w:r w:rsidRPr="004A4DD9">
        <w:rPr>
          <w:rFonts w:cs="Times New Roman"/>
          <w:szCs w:val="24"/>
        </w:rPr>
        <w:t>(string fkey, string fromDate, string toDate, string userName, string userPass)</w:t>
      </w:r>
    </w:p>
    <w:p w14:paraId="143B9A2B" w14:textId="77777777" w:rsidR="00AC3E5D" w:rsidRPr="004A4DD9" w:rsidRDefault="00AC3E5D" w:rsidP="00AC3E5D">
      <w:pPr>
        <w:spacing w:after="0" w:line="240" w:lineRule="auto"/>
        <w:ind w:left="720"/>
        <w:jc w:val="both"/>
        <w:rPr>
          <w:rFonts w:cs="Times New Roman"/>
          <w:szCs w:val="24"/>
        </w:rPr>
      </w:pPr>
    </w:p>
    <w:p w14:paraId="4D961440" w14:textId="77777777" w:rsidR="00AC3E5D" w:rsidRPr="00593BE8" w:rsidRDefault="00AC3E5D" w:rsidP="00A75803">
      <w:pPr>
        <w:pStyle w:val="N"/>
      </w:pPr>
      <w:r w:rsidRPr="00593BE8">
        <w:t>DESCRIPTION</w:t>
      </w:r>
    </w:p>
    <w:p w14:paraId="1193B0AC" w14:textId="77777777" w:rsidR="00AC3E5D" w:rsidRDefault="00AC3E5D" w:rsidP="00A75803">
      <w:pPr>
        <w:pStyle w:val="N"/>
      </w:pPr>
      <w:r>
        <w:tab/>
        <w:t>Đây là web service cho phép trả về thông tin cơ bản của hóa đơn dạng chuỗi xml theo fkey truyền vào</w:t>
      </w:r>
    </w:p>
    <w:p w14:paraId="69ED6CA8" w14:textId="77777777" w:rsidR="00AC3E5D" w:rsidRPr="00007702" w:rsidRDefault="00AC3E5D" w:rsidP="00A75803">
      <w:pPr>
        <w:pStyle w:val="N"/>
      </w:pPr>
      <w:r w:rsidRPr="00663B3E">
        <w:t>HTTP METHOD</w:t>
      </w:r>
    </w:p>
    <w:p w14:paraId="546E4F62" w14:textId="77777777" w:rsidR="00AC3E5D" w:rsidRPr="00007702" w:rsidRDefault="00AC3E5D" w:rsidP="00A75803">
      <w:pPr>
        <w:pStyle w:val="N"/>
        <w:rPr>
          <w:b/>
        </w:rPr>
      </w:pPr>
      <w:r>
        <w:lastRenderedPageBreak/>
        <w:tab/>
      </w:r>
      <w:r w:rsidRPr="00610AFD">
        <w:t>POST</w:t>
      </w:r>
    </w:p>
    <w:p w14:paraId="26E84117" w14:textId="77777777" w:rsidR="00AC3E5D" w:rsidRPr="00610AFD" w:rsidRDefault="00AC3E5D" w:rsidP="00A75803">
      <w:pPr>
        <w:pStyle w:val="N"/>
      </w:pPr>
      <w:r w:rsidRPr="00610AFD">
        <w:t>REQUEST BODY</w:t>
      </w:r>
    </w:p>
    <w:p w14:paraId="3715C4B5" w14:textId="77777777" w:rsidR="00AC3E5D" w:rsidRPr="00E04AFC"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592813D1" w14:textId="77777777" w:rsidR="00AC3E5D" w:rsidRPr="00E04AFC" w:rsidRDefault="00AC3E5D" w:rsidP="00AC3E5D">
      <w:pPr>
        <w:pStyle w:val="ListParagraph"/>
        <w:numPr>
          <w:ilvl w:val="0"/>
          <w:numId w:val="2"/>
        </w:numPr>
        <w:spacing w:after="0" w:line="360" w:lineRule="auto"/>
        <w:ind w:left="1080"/>
        <w:jc w:val="both"/>
        <w:rPr>
          <w:rFonts w:eastAsia="Calibri" w:cs="Times New Roman"/>
          <w:b/>
          <w:szCs w:val="24"/>
          <w:u w:val="single"/>
        </w:rPr>
      </w:pPr>
      <w:r w:rsidRPr="00E04AFC">
        <w:rPr>
          <w:rFonts w:cs="Times New Roman"/>
          <w:b/>
        </w:rPr>
        <w:t xml:space="preserve">fromDate: </w:t>
      </w:r>
      <w:r w:rsidRPr="00E04AFC">
        <w:rPr>
          <w:rFonts w:cs="Times New Roman"/>
        </w:rPr>
        <w:t>ngày bắt đầu tìm kiếm. String theo định dạ</w:t>
      </w:r>
      <w:r>
        <w:rPr>
          <w:rFonts w:cs="Times New Roman"/>
        </w:rPr>
        <w:t>ng dd/MM/yyyy  (20/05/2020</w:t>
      </w:r>
      <w:r w:rsidRPr="00E04AFC">
        <w:rPr>
          <w:rFonts w:cs="Times New Roman"/>
        </w:rPr>
        <w:t>). Nếu truyền vào null tìm kiếm theo tất cả các ngày</w:t>
      </w:r>
    </w:p>
    <w:p w14:paraId="718D1E60" w14:textId="77777777" w:rsidR="00AC3E5D" w:rsidRPr="004706A6" w:rsidRDefault="00AC3E5D" w:rsidP="00AC3E5D">
      <w:pPr>
        <w:pStyle w:val="ListParagraph"/>
        <w:numPr>
          <w:ilvl w:val="0"/>
          <w:numId w:val="2"/>
        </w:numPr>
        <w:spacing w:after="0" w:line="360" w:lineRule="auto"/>
        <w:ind w:left="1080"/>
        <w:jc w:val="both"/>
        <w:rPr>
          <w:rFonts w:eastAsia="Calibri" w:cs="Times New Roman"/>
          <w:b/>
          <w:szCs w:val="24"/>
          <w:u w:val="single"/>
        </w:rPr>
      </w:pPr>
      <w:r w:rsidRPr="00E04AFC">
        <w:rPr>
          <w:rFonts w:cs="Times New Roman"/>
          <w:b/>
          <w:szCs w:val="24"/>
        </w:rPr>
        <w:t>toDate:</w:t>
      </w:r>
      <w:r w:rsidRPr="00E04AFC">
        <w:rPr>
          <w:rFonts w:cs="Times New Roman"/>
          <w:szCs w:val="24"/>
        </w:rPr>
        <w:t xml:space="preserve"> ngày kết thúc tìm kiếm. String theo định dạng dd/MM/yyyy. </w:t>
      </w:r>
      <w:r w:rsidRPr="00E04AFC">
        <w:rPr>
          <w:rFonts w:cs="Times New Roman"/>
        </w:rPr>
        <w:t>Nếu truyền vào null tìm kiếm theo tất cả các ngày</w:t>
      </w:r>
    </w:p>
    <w:p w14:paraId="4DD346D4" w14:textId="77777777" w:rsidR="00AC3E5D" w:rsidRPr="004706A6" w:rsidRDefault="00AC3E5D" w:rsidP="00AC3E5D">
      <w:pPr>
        <w:pStyle w:val="ListParagraph"/>
        <w:numPr>
          <w:ilvl w:val="0"/>
          <w:numId w:val="2"/>
        </w:numPr>
        <w:spacing w:after="0" w:line="360" w:lineRule="auto"/>
        <w:ind w:left="1080"/>
        <w:jc w:val="both"/>
        <w:rPr>
          <w:rFonts w:eastAsia="Calibri" w:cs="Times New Roman"/>
          <w:b/>
          <w:szCs w:val="24"/>
          <w:u w:val="single"/>
        </w:rPr>
      </w:pPr>
      <w:r w:rsidRPr="004706A6">
        <w:rPr>
          <w:rFonts w:cs="Times New Roman"/>
          <w:b/>
          <w:szCs w:val="24"/>
        </w:rPr>
        <w:t>fkey</w:t>
      </w:r>
      <w:r w:rsidRPr="004706A6">
        <w:rPr>
          <w:rFonts w:eastAsia="Consolas" w:cs="Times New Roman"/>
          <w:szCs w:val="24"/>
        </w:rPr>
        <w:t>*</w:t>
      </w:r>
      <w:r w:rsidRPr="004706A6">
        <w:rPr>
          <w:rFonts w:cs="Times New Roman"/>
        </w:rPr>
        <w:t xml:space="preserve">: Mã xác định hóa đơn </w:t>
      </w:r>
    </w:p>
    <w:p w14:paraId="3D5119E5" w14:textId="77777777" w:rsidR="00AC3E5D" w:rsidRPr="005C559E" w:rsidRDefault="00AC3E5D" w:rsidP="00AC3E5D">
      <w:pPr>
        <w:pStyle w:val="ListParagraph"/>
        <w:spacing w:after="0" w:line="360" w:lineRule="auto"/>
        <w:ind w:left="1080"/>
        <w:jc w:val="both"/>
        <w:rPr>
          <w:rFonts w:eastAsia="Calibri" w:cs="Times New Roman"/>
          <w:b/>
          <w:szCs w:val="24"/>
          <w:u w:val="single"/>
        </w:rPr>
      </w:pPr>
    </w:p>
    <w:p w14:paraId="6B5B28BA"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22779384"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23364CCD"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752D173B"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5DE12C91" w14:textId="77777777" w:rsidR="00AC3E5D" w:rsidRPr="00660ABB" w:rsidRDefault="00AC3E5D" w:rsidP="001B79C4">
            <w:pPr>
              <w:pStyle w:val="ListParagraph"/>
            </w:pPr>
            <w:r>
              <w:t>Ghi chú</w:t>
            </w:r>
          </w:p>
        </w:tc>
      </w:tr>
      <w:tr w:rsidR="00AC3E5D" w:rsidRPr="00660ABB" w14:paraId="1AB80D3A" w14:textId="77777777" w:rsidTr="001B79C4">
        <w:tc>
          <w:tcPr>
            <w:tcW w:w="1710" w:type="dxa"/>
            <w:tcBorders>
              <w:top w:val="single" w:sz="4" w:space="0" w:color="2E74B5"/>
              <w:left w:val="single" w:sz="4" w:space="0" w:color="2E74B5"/>
              <w:right w:val="single" w:sz="4" w:space="0" w:color="2E74B5"/>
            </w:tcBorders>
            <w:shd w:val="clear" w:color="auto" w:fill="auto"/>
          </w:tcPr>
          <w:p w14:paraId="6062E473"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CE30424"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w:t>
            </w:r>
            <w:r>
              <w:rPr>
                <w:rFonts w:cs="Times New Roman"/>
              </w:rPr>
              <w:t>n</w:t>
            </w:r>
          </w:p>
        </w:tc>
        <w:tc>
          <w:tcPr>
            <w:tcW w:w="2515" w:type="dxa"/>
            <w:tcBorders>
              <w:top w:val="single" w:sz="4" w:space="0" w:color="2E74B5"/>
              <w:left w:val="single" w:sz="4" w:space="0" w:color="2E74B5"/>
              <w:bottom w:val="single" w:sz="4" w:space="0" w:color="2E74B5"/>
              <w:right w:val="single" w:sz="4" w:space="0" w:color="2E74B5"/>
            </w:tcBorders>
          </w:tcPr>
          <w:p w14:paraId="3C22B64A" w14:textId="77777777" w:rsidR="00AC3E5D" w:rsidRPr="004A4DD9" w:rsidRDefault="00AC3E5D" w:rsidP="001B79C4">
            <w:pPr>
              <w:pStyle w:val="ListParagraph"/>
              <w:ind w:left="0"/>
              <w:jc w:val="both"/>
              <w:rPr>
                <w:rFonts w:cs="Times New Roman"/>
              </w:rPr>
            </w:pPr>
          </w:p>
        </w:tc>
      </w:tr>
      <w:tr w:rsidR="00AC3E5D" w:rsidRPr="00660ABB" w14:paraId="0593EF5B" w14:textId="77777777" w:rsidTr="001B79C4">
        <w:tc>
          <w:tcPr>
            <w:tcW w:w="1710" w:type="dxa"/>
            <w:tcBorders>
              <w:top w:val="single" w:sz="4" w:space="0" w:color="2E74B5"/>
              <w:left w:val="single" w:sz="4" w:space="0" w:color="2E74B5"/>
              <w:right w:val="single" w:sz="4" w:space="0" w:color="2E74B5"/>
            </w:tcBorders>
            <w:shd w:val="clear" w:color="auto" w:fill="auto"/>
          </w:tcPr>
          <w:p w14:paraId="21E02378" w14:textId="77777777" w:rsidR="00AC3E5D" w:rsidRPr="004A4DD9" w:rsidRDefault="00AC3E5D" w:rsidP="001B79C4">
            <w:pPr>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EBD6B51" w14:textId="77777777" w:rsidR="00AC3E5D" w:rsidRPr="004A4DD9" w:rsidRDefault="00AC3E5D" w:rsidP="001B79C4">
            <w:pPr>
              <w:jc w:val="both"/>
              <w:rPr>
                <w:rFonts w:cs="Times New Roman"/>
                <w:szCs w:val="24"/>
              </w:rPr>
            </w:pPr>
            <w:r w:rsidRPr="004A4DD9">
              <w:rPr>
                <w:rFonts w:cs="Times New Roman"/>
                <w:szCs w:val="24"/>
              </w:rPr>
              <w:t>Công ty chưa được đăng kí mẫu hóa đơn nào</w:t>
            </w:r>
          </w:p>
        </w:tc>
        <w:tc>
          <w:tcPr>
            <w:tcW w:w="2515" w:type="dxa"/>
            <w:tcBorders>
              <w:top w:val="single" w:sz="4" w:space="0" w:color="2E74B5"/>
              <w:left w:val="single" w:sz="4" w:space="0" w:color="2E74B5"/>
              <w:bottom w:val="single" w:sz="4" w:space="0" w:color="2E74B5"/>
              <w:right w:val="single" w:sz="4" w:space="0" w:color="2E74B5"/>
            </w:tcBorders>
          </w:tcPr>
          <w:p w14:paraId="33CAC929" w14:textId="77777777" w:rsidR="00AC3E5D" w:rsidRPr="004A4DD9" w:rsidRDefault="00AC3E5D" w:rsidP="001B79C4">
            <w:pPr>
              <w:pStyle w:val="ListParagraph"/>
              <w:ind w:left="0"/>
              <w:jc w:val="both"/>
              <w:rPr>
                <w:rFonts w:cs="Times New Roman"/>
              </w:rPr>
            </w:pPr>
          </w:p>
        </w:tc>
      </w:tr>
      <w:tr w:rsidR="00AC3E5D" w:rsidRPr="00660ABB" w14:paraId="26472AD1" w14:textId="77777777" w:rsidTr="001B79C4">
        <w:tc>
          <w:tcPr>
            <w:tcW w:w="1710" w:type="dxa"/>
            <w:tcBorders>
              <w:top w:val="single" w:sz="4" w:space="0" w:color="2E74B5"/>
              <w:left w:val="single" w:sz="4" w:space="0" w:color="2E74B5"/>
              <w:right w:val="single" w:sz="4" w:space="0" w:color="2E74B5"/>
            </w:tcBorders>
            <w:shd w:val="clear" w:color="auto" w:fill="auto"/>
          </w:tcPr>
          <w:p w14:paraId="17523826" w14:textId="77777777" w:rsidR="00AC3E5D" w:rsidRPr="009372AD" w:rsidRDefault="00AC3E5D" w:rsidP="001B79C4">
            <w:pPr>
              <w:autoSpaceDE w:val="0"/>
              <w:autoSpaceDN w:val="0"/>
              <w:adjustRightInd w:val="0"/>
              <w:jc w:val="both"/>
              <w:rPr>
                <w:rFonts w:cs="Times New Roman"/>
                <w:szCs w:val="24"/>
              </w:rPr>
            </w:pPr>
            <w:r w:rsidRPr="00052A44">
              <w:rPr>
                <w:rFonts w:cs="Times New Roman"/>
                <w:szCs w:val="24"/>
              </w:rPr>
              <w:t xml:space="preserve">ERR:7 </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840C539" w14:textId="77777777" w:rsidR="00AC3E5D" w:rsidRPr="009372AD" w:rsidRDefault="00AC3E5D" w:rsidP="001B79C4">
            <w:pPr>
              <w:pStyle w:val="ListParagraph"/>
              <w:ind w:left="0"/>
              <w:jc w:val="both"/>
              <w:rPr>
                <w:rFonts w:cs="Times New Roman"/>
              </w:rPr>
            </w:pPr>
            <w:r>
              <w:rPr>
                <w:rFonts w:cs="Times New Roman"/>
              </w:rPr>
              <w:t>Không tìm thấy thông tin công ty</w:t>
            </w:r>
          </w:p>
        </w:tc>
        <w:tc>
          <w:tcPr>
            <w:tcW w:w="2515" w:type="dxa"/>
            <w:tcBorders>
              <w:top w:val="single" w:sz="4" w:space="0" w:color="2E74B5"/>
              <w:left w:val="single" w:sz="4" w:space="0" w:color="2E74B5"/>
              <w:bottom w:val="single" w:sz="4" w:space="0" w:color="2E74B5"/>
              <w:right w:val="single" w:sz="4" w:space="0" w:color="2E74B5"/>
            </w:tcBorders>
          </w:tcPr>
          <w:p w14:paraId="77DAF71E" w14:textId="77777777" w:rsidR="00AC3E5D" w:rsidRPr="004A4DD9" w:rsidRDefault="00AC3E5D" w:rsidP="001B79C4">
            <w:pPr>
              <w:pStyle w:val="ListParagraph"/>
              <w:ind w:left="0"/>
              <w:jc w:val="both"/>
              <w:rPr>
                <w:rFonts w:cs="Times New Roman"/>
              </w:rPr>
            </w:pPr>
          </w:p>
        </w:tc>
      </w:tr>
      <w:tr w:rsidR="00AC3E5D" w:rsidRPr="00660ABB" w14:paraId="043BE4EE"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3426394" w14:textId="77777777" w:rsidR="00AC3E5D" w:rsidRPr="009372AD" w:rsidRDefault="00AC3E5D" w:rsidP="001B79C4">
            <w:pPr>
              <w:autoSpaceDE w:val="0"/>
              <w:autoSpaceDN w:val="0"/>
              <w:adjustRightInd w:val="0"/>
              <w:jc w:val="both"/>
              <w:rPr>
                <w:rFonts w:cs="Times New Roman"/>
                <w:szCs w:val="24"/>
              </w:rPr>
            </w:pPr>
            <w:r w:rsidRPr="0025149D">
              <w:rPr>
                <w:rFonts w:cs="Times New Roman"/>
                <w:szCs w:val="24"/>
              </w:rPr>
              <w:t xml:space="preserve">ERR: </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4F2DB76" w14:textId="77777777" w:rsidR="00AC3E5D" w:rsidRPr="009372AD" w:rsidRDefault="00AC3E5D" w:rsidP="001B79C4">
            <w:pPr>
              <w:pStyle w:val="ListParagraph"/>
              <w:ind w:left="0"/>
              <w:jc w:val="both"/>
              <w:rPr>
                <w:rFonts w:cs="Times New Roman"/>
              </w:rPr>
            </w:pPr>
            <w:r>
              <w:rPr>
                <w:rFonts w:cs="Times New Roman"/>
              </w:rPr>
              <w:t>Có lỗi xảy ra</w:t>
            </w:r>
          </w:p>
        </w:tc>
        <w:tc>
          <w:tcPr>
            <w:tcW w:w="2515" w:type="dxa"/>
            <w:tcBorders>
              <w:top w:val="single" w:sz="4" w:space="0" w:color="2E74B5"/>
              <w:left w:val="single" w:sz="4" w:space="0" w:color="2E74B5"/>
              <w:bottom w:val="single" w:sz="4" w:space="0" w:color="2E74B5"/>
              <w:right w:val="single" w:sz="4" w:space="0" w:color="2E74B5"/>
            </w:tcBorders>
          </w:tcPr>
          <w:p w14:paraId="23DA2EA3" w14:textId="77777777" w:rsidR="00AC3E5D" w:rsidRPr="004A4DD9" w:rsidRDefault="00AC3E5D" w:rsidP="001B79C4">
            <w:pPr>
              <w:pStyle w:val="ListParagraph"/>
              <w:ind w:left="0"/>
              <w:jc w:val="both"/>
              <w:rPr>
                <w:rFonts w:cs="Times New Roman"/>
              </w:rPr>
            </w:pPr>
          </w:p>
        </w:tc>
      </w:tr>
      <w:tr w:rsidR="00AC3E5D" w:rsidRPr="00660ABB" w14:paraId="23766CE1"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8CA3D68"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OK: chuỗi_xml_trả_về</w:t>
            </w:r>
          </w:p>
          <w:p w14:paraId="51A26212"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D993B95" w14:textId="77777777" w:rsidR="00AC3E5D" w:rsidRPr="004A4DD9" w:rsidRDefault="00AC3E5D" w:rsidP="001B79C4">
            <w:pPr>
              <w:jc w:val="both"/>
              <w:rPr>
                <w:rFonts w:cs="Times New Roman"/>
                <w:szCs w:val="24"/>
              </w:rPr>
            </w:pPr>
            <w:r>
              <w:rPr>
                <w:rFonts w:cs="Times New Roman"/>
                <w:szCs w:val="24"/>
              </w:rPr>
              <w:t>T</w:t>
            </w:r>
            <w:r w:rsidRPr="004A4DD9">
              <w:rPr>
                <w:rFonts w:cs="Times New Roman"/>
                <w:szCs w:val="24"/>
              </w:rPr>
              <w:t>hông tin các hóa đơn đã phát hành, đã sửa đổi, đã thay thế, đã sử dụng của công ty, cấu trúc dưới dạng chuỗi xml. Mỗi thẻ &lt;</w:t>
            </w:r>
            <w:r w:rsidRPr="004A4DD9">
              <w:rPr>
                <w:rFonts w:cs="Times New Roman"/>
                <w:b/>
                <w:szCs w:val="24"/>
              </w:rPr>
              <w:t>Inv</w:t>
            </w:r>
            <w:r w:rsidRPr="004A4DD9">
              <w:rPr>
                <w:rFonts w:cs="Times New Roman"/>
                <w:szCs w:val="24"/>
              </w:rPr>
              <w:t>&gt; tương ứng với một hóa đơn</w:t>
            </w:r>
          </w:p>
          <w:p w14:paraId="5A8FA44F" w14:textId="77777777" w:rsidR="00AC3E5D" w:rsidRPr="004A4DD9" w:rsidRDefault="00AC3E5D" w:rsidP="001B79C4">
            <w:pPr>
              <w:jc w:val="both"/>
              <w:rPr>
                <w:rFonts w:cs="Times New Roman"/>
                <w:szCs w:val="24"/>
              </w:rPr>
            </w:pPr>
            <w:r w:rsidRPr="004A4DD9">
              <w:rPr>
                <w:rFonts w:cs="Times New Roman"/>
                <w:szCs w:val="24"/>
              </w:rPr>
              <w:t>Thẻ &lt;status&gt; chứa trạng thái hóa đơn: 1- hóa đơn đã phát hành, 3- hóa đơn bị thay thế, 4- hóa đơn bị điều chỉnh</w:t>
            </w:r>
          </w:p>
        </w:tc>
        <w:tc>
          <w:tcPr>
            <w:tcW w:w="2515" w:type="dxa"/>
            <w:tcBorders>
              <w:top w:val="single" w:sz="4" w:space="0" w:color="2E74B5"/>
              <w:left w:val="single" w:sz="4" w:space="0" w:color="2E74B5"/>
              <w:bottom w:val="single" w:sz="4" w:space="0" w:color="2E74B5"/>
              <w:right w:val="single" w:sz="4" w:space="0" w:color="2E74B5"/>
            </w:tcBorders>
          </w:tcPr>
          <w:p w14:paraId="539F5B17" w14:textId="77777777" w:rsidR="00AC3E5D" w:rsidRPr="004A4DD9" w:rsidRDefault="00AC3E5D" w:rsidP="001B79C4">
            <w:pPr>
              <w:pStyle w:val="ListParagraph"/>
              <w:ind w:left="0"/>
              <w:jc w:val="both"/>
              <w:rPr>
                <w:rFonts w:cs="Times New Roman"/>
              </w:rPr>
            </w:pPr>
          </w:p>
        </w:tc>
      </w:tr>
    </w:tbl>
    <w:p w14:paraId="113BC051" w14:textId="77777777" w:rsidR="00AC3E5D" w:rsidRDefault="00AC3E5D" w:rsidP="00AC3E5D">
      <w:pPr>
        <w:rPr>
          <w:lang w:eastAsia="x-none"/>
        </w:rPr>
      </w:pPr>
    </w:p>
    <w:p w14:paraId="3C4DAF54" w14:textId="77777777" w:rsidR="00AC3E5D" w:rsidRPr="004A4DD9" w:rsidRDefault="00AC3E5D" w:rsidP="00AC3E5D">
      <w:pPr>
        <w:rPr>
          <w:b/>
          <w:u w:val="single"/>
        </w:rPr>
      </w:pPr>
      <w:r w:rsidRPr="004A4DD9">
        <w:rPr>
          <w:b/>
          <w:u w:val="single"/>
        </w:rPr>
        <w:t>Cấu trúc của chuỗi xml trả về</w:t>
      </w:r>
    </w:p>
    <w:p w14:paraId="0B4C036F" w14:textId="77777777" w:rsidR="00AC3E5D" w:rsidRPr="002A7AC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A7ACE">
        <w:rPr>
          <w:rFonts w:ascii="Courier New" w:eastAsia="Times New Roman" w:hAnsi="Courier New" w:cs="Courier New"/>
          <w:color w:val="0000FF"/>
          <w:sz w:val="20"/>
          <w:szCs w:val="20"/>
        </w:rPr>
        <w:t>&lt;Data&gt;</w:t>
      </w:r>
    </w:p>
    <w:p w14:paraId="7E2C6B99" w14:textId="77777777" w:rsidR="00AC3E5D" w:rsidRPr="002A7AC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A7ACE">
        <w:rPr>
          <w:rFonts w:ascii="Courier New" w:eastAsia="Times New Roman" w:hAnsi="Courier New" w:cs="Courier New"/>
          <w:b/>
          <w:bCs/>
          <w:color w:val="000000"/>
          <w:sz w:val="20"/>
          <w:szCs w:val="20"/>
        </w:rPr>
        <w:t xml:space="preserve">    </w:t>
      </w:r>
      <w:r w:rsidRPr="002A7ACE">
        <w:rPr>
          <w:rFonts w:ascii="Courier New" w:eastAsia="Times New Roman" w:hAnsi="Courier New" w:cs="Courier New"/>
          <w:color w:val="0000FF"/>
          <w:sz w:val="20"/>
          <w:szCs w:val="20"/>
        </w:rPr>
        <w:t>&lt;Item</w:t>
      </w:r>
      <w:r w:rsidRPr="002A7ACE">
        <w:rPr>
          <w:rFonts w:ascii="Courier New" w:eastAsia="Times New Roman" w:hAnsi="Courier New" w:cs="Courier New"/>
          <w:color w:val="000000"/>
          <w:sz w:val="20"/>
          <w:szCs w:val="20"/>
        </w:rPr>
        <w:t xml:space="preserve"> </w:t>
      </w:r>
      <w:r w:rsidRPr="002A7ACE">
        <w:rPr>
          <w:rFonts w:ascii="Courier New" w:eastAsia="Times New Roman" w:hAnsi="Courier New" w:cs="Courier New"/>
          <w:color w:val="0000FF"/>
          <w:sz w:val="20"/>
          <w:szCs w:val="20"/>
        </w:rPr>
        <w:t>&gt;</w:t>
      </w:r>
      <w:r w:rsidRPr="002A7ACE">
        <w:rPr>
          <w:rFonts w:ascii="Courier New" w:eastAsia="Times New Roman" w:hAnsi="Courier New" w:cs="Courier New"/>
          <w:b/>
          <w:bCs/>
          <w:color w:val="000000"/>
          <w:sz w:val="20"/>
          <w:szCs w:val="20"/>
        </w:rPr>
        <w:t xml:space="preserve">             //tương ứng với 1 hóa đơn</w:t>
      </w:r>
    </w:p>
    <w:p w14:paraId="0928C838" w14:textId="77777777" w:rsidR="00AC3E5D" w:rsidRPr="002A7AC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A7ACE">
        <w:rPr>
          <w:rFonts w:ascii="Courier New" w:eastAsia="Times New Roman" w:hAnsi="Courier New" w:cs="Courier New"/>
          <w:b/>
          <w:bCs/>
          <w:color w:val="000000"/>
          <w:sz w:val="20"/>
          <w:szCs w:val="20"/>
        </w:rPr>
        <w:t xml:space="preserve">        </w:t>
      </w:r>
      <w:r w:rsidRPr="002A7ACE">
        <w:rPr>
          <w:rFonts w:ascii="Courier New" w:eastAsia="Times New Roman" w:hAnsi="Courier New" w:cs="Courier New"/>
          <w:color w:val="0000FF"/>
          <w:sz w:val="20"/>
          <w:szCs w:val="20"/>
        </w:rPr>
        <w:t>&lt;index&gt;</w:t>
      </w:r>
      <w:r w:rsidRPr="002A7ACE">
        <w:rPr>
          <w:rFonts w:ascii="Courier New" w:eastAsia="Times New Roman" w:hAnsi="Courier New" w:cs="Courier New"/>
          <w:b/>
          <w:bCs/>
          <w:color w:val="000000"/>
          <w:sz w:val="20"/>
          <w:szCs w:val="20"/>
        </w:rPr>
        <w:t xml:space="preserve">Tháng xuất hóa đơn </w:t>
      </w:r>
      <w:r w:rsidRPr="002A7ACE">
        <w:rPr>
          <w:rFonts w:ascii="Courier New" w:eastAsia="Times New Roman" w:hAnsi="Courier New" w:cs="Courier New"/>
          <w:color w:val="0000FF"/>
          <w:sz w:val="20"/>
          <w:szCs w:val="20"/>
        </w:rPr>
        <w:t>&lt;/index&gt;</w:t>
      </w:r>
    </w:p>
    <w:p w14:paraId="7C95B4BA" w14:textId="77777777" w:rsidR="00AC3E5D" w:rsidRPr="002A7AC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A7ACE">
        <w:rPr>
          <w:rFonts w:ascii="Courier New" w:eastAsia="Times New Roman" w:hAnsi="Courier New" w:cs="Courier New"/>
          <w:b/>
          <w:bCs/>
          <w:color w:val="000000"/>
          <w:sz w:val="20"/>
          <w:szCs w:val="20"/>
        </w:rPr>
        <w:t xml:space="preserve">        </w:t>
      </w:r>
      <w:r w:rsidRPr="002A7ACE">
        <w:rPr>
          <w:rFonts w:ascii="Courier New" w:eastAsia="Times New Roman" w:hAnsi="Courier New" w:cs="Courier New"/>
          <w:color w:val="0000FF"/>
          <w:sz w:val="20"/>
          <w:szCs w:val="20"/>
        </w:rPr>
        <w:t>&lt;cusCode&gt;</w:t>
      </w:r>
      <w:r w:rsidRPr="002A7ACE">
        <w:rPr>
          <w:rFonts w:ascii="Courier New" w:eastAsia="Times New Roman" w:hAnsi="Courier New" w:cs="Courier New"/>
          <w:b/>
          <w:bCs/>
          <w:color w:val="000000"/>
          <w:sz w:val="20"/>
          <w:szCs w:val="20"/>
        </w:rPr>
        <w:t>Mã khách hàng</w:t>
      </w:r>
      <w:r w:rsidRPr="002A7ACE">
        <w:rPr>
          <w:rFonts w:ascii="Courier New" w:eastAsia="Times New Roman" w:hAnsi="Courier New" w:cs="Courier New"/>
          <w:color w:val="0000FF"/>
          <w:sz w:val="20"/>
          <w:szCs w:val="20"/>
        </w:rPr>
        <w:t>&lt;/cusCode&gt;</w:t>
      </w:r>
    </w:p>
    <w:p w14:paraId="1643401B" w14:textId="77777777" w:rsidR="00AC3E5D" w:rsidRPr="002A7AC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A7ACE">
        <w:rPr>
          <w:rFonts w:ascii="Courier New" w:eastAsia="Times New Roman" w:hAnsi="Courier New" w:cs="Courier New"/>
          <w:b/>
          <w:bCs/>
          <w:color w:val="000000"/>
          <w:sz w:val="20"/>
          <w:szCs w:val="20"/>
        </w:rPr>
        <w:t xml:space="preserve">        </w:t>
      </w:r>
      <w:r w:rsidRPr="002A7ACE">
        <w:rPr>
          <w:rFonts w:ascii="Courier New" w:eastAsia="Times New Roman" w:hAnsi="Courier New" w:cs="Courier New"/>
          <w:color w:val="0000FF"/>
          <w:sz w:val="20"/>
          <w:szCs w:val="20"/>
        </w:rPr>
        <w:t>&lt;month&gt;&lt;/month&gt;</w:t>
      </w:r>
    </w:p>
    <w:p w14:paraId="2CFEFB17" w14:textId="77777777" w:rsidR="00AC3E5D" w:rsidRPr="002A7AC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A7ACE">
        <w:rPr>
          <w:rFonts w:ascii="Courier New" w:eastAsia="Times New Roman" w:hAnsi="Courier New" w:cs="Courier New"/>
          <w:b/>
          <w:bCs/>
          <w:color w:val="000000"/>
          <w:sz w:val="20"/>
          <w:szCs w:val="20"/>
        </w:rPr>
        <w:t xml:space="preserve">        </w:t>
      </w:r>
      <w:r w:rsidRPr="002A7ACE">
        <w:rPr>
          <w:rFonts w:ascii="Courier New" w:eastAsia="Times New Roman" w:hAnsi="Courier New" w:cs="Courier New"/>
          <w:color w:val="0000FF"/>
          <w:sz w:val="20"/>
          <w:szCs w:val="20"/>
        </w:rPr>
        <w:t>&lt;name&gt;</w:t>
      </w:r>
      <w:r w:rsidRPr="002A7ACE">
        <w:rPr>
          <w:rFonts w:ascii="Courier New" w:eastAsia="Times New Roman" w:hAnsi="Courier New" w:cs="Courier New"/>
          <w:b/>
          <w:bCs/>
          <w:color w:val="000000"/>
          <w:sz w:val="20"/>
          <w:szCs w:val="20"/>
        </w:rPr>
        <w:t>Tên hóa đơn</w:t>
      </w:r>
      <w:r w:rsidRPr="002A7ACE">
        <w:rPr>
          <w:rFonts w:ascii="Courier New" w:eastAsia="Times New Roman" w:hAnsi="Courier New" w:cs="Courier New"/>
          <w:color w:val="0000FF"/>
          <w:sz w:val="20"/>
          <w:szCs w:val="20"/>
        </w:rPr>
        <w:t>&lt;/name&gt;</w:t>
      </w:r>
    </w:p>
    <w:p w14:paraId="4CF36C6F" w14:textId="77777777" w:rsidR="00AC3E5D" w:rsidRPr="002A7AC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A7ACE">
        <w:rPr>
          <w:rFonts w:ascii="Courier New" w:eastAsia="Times New Roman" w:hAnsi="Courier New" w:cs="Courier New"/>
          <w:b/>
          <w:bCs/>
          <w:color w:val="000000"/>
          <w:sz w:val="20"/>
          <w:szCs w:val="20"/>
        </w:rPr>
        <w:t xml:space="preserve">        </w:t>
      </w:r>
      <w:r w:rsidRPr="002A7ACE">
        <w:rPr>
          <w:rFonts w:ascii="Courier New" w:eastAsia="Times New Roman" w:hAnsi="Courier New" w:cs="Courier New"/>
          <w:color w:val="0000FF"/>
          <w:sz w:val="20"/>
          <w:szCs w:val="20"/>
        </w:rPr>
        <w:t>&lt;publishDate&gt;</w:t>
      </w:r>
      <w:r w:rsidRPr="002A7ACE">
        <w:rPr>
          <w:rFonts w:ascii="Courier New" w:eastAsia="Times New Roman" w:hAnsi="Courier New" w:cs="Courier New"/>
          <w:b/>
          <w:bCs/>
          <w:color w:val="000000"/>
          <w:sz w:val="20"/>
          <w:szCs w:val="20"/>
        </w:rPr>
        <w:t>Ngày phát hành hóa đơn</w:t>
      </w:r>
      <w:r w:rsidRPr="002A7ACE">
        <w:rPr>
          <w:rFonts w:ascii="Courier New" w:eastAsia="Times New Roman" w:hAnsi="Courier New" w:cs="Courier New"/>
          <w:color w:val="0000FF"/>
          <w:sz w:val="20"/>
          <w:szCs w:val="20"/>
        </w:rPr>
        <w:t>&lt;/publishDate&gt;</w:t>
      </w:r>
    </w:p>
    <w:p w14:paraId="3193B850" w14:textId="77777777" w:rsidR="00AC3E5D" w:rsidRPr="002A7AC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A7ACE">
        <w:rPr>
          <w:rFonts w:ascii="Courier New" w:eastAsia="Times New Roman" w:hAnsi="Courier New" w:cs="Courier New"/>
          <w:b/>
          <w:bCs/>
          <w:color w:val="000000"/>
          <w:sz w:val="20"/>
          <w:szCs w:val="20"/>
        </w:rPr>
        <w:t xml:space="preserve">        </w:t>
      </w:r>
      <w:r w:rsidRPr="002A7ACE">
        <w:rPr>
          <w:rFonts w:ascii="Courier New" w:eastAsia="Times New Roman" w:hAnsi="Courier New" w:cs="Courier New"/>
          <w:color w:val="0000FF"/>
          <w:sz w:val="20"/>
          <w:szCs w:val="20"/>
        </w:rPr>
        <w:t>&lt;signStatus&gt;</w:t>
      </w:r>
      <w:r w:rsidRPr="002A7ACE">
        <w:rPr>
          <w:rFonts w:ascii="Courier New" w:eastAsia="Times New Roman" w:hAnsi="Courier New" w:cs="Courier New"/>
          <w:b/>
          <w:bCs/>
          <w:color w:val="000000"/>
          <w:sz w:val="20"/>
          <w:szCs w:val="20"/>
        </w:rPr>
        <w:t>Trạng thái kí khách hàng</w:t>
      </w:r>
      <w:r w:rsidRPr="002A7ACE">
        <w:rPr>
          <w:rFonts w:ascii="Courier New" w:eastAsia="Times New Roman" w:hAnsi="Courier New" w:cs="Courier New"/>
          <w:color w:val="0000FF"/>
          <w:sz w:val="20"/>
          <w:szCs w:val="20"/>
        </w:rPr>
        <w:t>&lt;/signStatus&gt;</w:t>
      </w:r>
    </w:p>
    <w:p w14:paraId="0B12B4AD" w14:textId="77777777" w:rsidR="00AC3E5D" w:rsidRPr="002A7AC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A7ACE">
        <w:rPr>
          <w:rFonts w:ascii="Courier New" w:eastAsia="Times New Roman" w:hAnsi="Courier New" w:cs="Courier New"/>
          <w:b/>
          <w:bCs/>
          <w:color w:val="000000"/>
          <w:sz w:val="20"/>
          <w:szCs w:val="20"/>
        </w:rPr>
        <w:t xml:space="preserve">        </w:t>
      </w:r>
      <w:r w:rsidRPr="002A7ACE">
        <w:rPr>
          <w:rFonts w:ascii="Courier New" w:eastAsia="Times New Roman" w:hAnsi="Courier New" w:cs="Courier New"/>
          <w:color w:val="0000FF"/>
          <w:sz w:val="20"/>
          <w:szCs w:val="20"/>
        </w:rPr>
        <w:t>&lt;pattern&gt;</w:t>
      </w:r>
      <w:r w:rsidRPr="002A7ACE">
        <w:rPr>
          <w:rFonts w:ascii="Courier New" w:eastAsia="Times New Roman" w:hAnsi="Courier New" w:cs="Courier New"/>
          <w:b/>
          <w:bCs/>
          <w:color w:val="000000"/>
          <w:sz w:val="20"/>
          <w:szCs w:val="20"/>
        </w:rPr>
        <w:t>Mẫu hóa đơn</w:t>
      </w:r>
      <w:r w:rsidRPr="002A7ACE">
        <w:rPr>
          <w:rFonts w:ascii="Courier New" w:eastAsia="Times New Roman" w:hAnsi="Courier New" w:cs="Courier New"/>
          <w:color w:val="0000FF"/>
          <w:sz w:val="20"/>
          <w:szCs w:val="20"/>
        </w:rPr>
        <w:t>&lt;pattern&gt;</w:t>
      </w:r>
    </w:p>
    <w:p w14:paraId="67A9FBA1" w14:textId="77777777" w:rsidR="00AC3E5D" w:rsidRPr="002A7AC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A7ACE">
        <w:rPr>
          <w:rFonts w:ascii="Courier New" w:eastAsia="Times New Roman" w:hAnsi="Courier New" w:cs="Courier New"/>
          <w:b/>
          <w:bCs/>
          <w:color w:val="000000"/>
          <w:sz w:val="20"/>
          <w:szCs w:val="20"/>
        </w:rPr>
        <w:t xml:space="preserve">        </w:t>
      </w:r>
      <w:r w:rsidRPr="002A7ACE">
        <w:rPr>
          <w:rFonts w:ascii="Courier New" w:eastAsia="Times New Roman" w:hAnsi="Courier New" w:cs="Courier New"/>
          <w:color w:val="0000FF"/>
          <w:sz w:val="20"/>
          <w:szCs w:val="20"/>
        </w:rPr>
        <w:t>&lt;serial&gt;</w:t>
      </w:r>
      <w:r w:rsidRPr="002A7ACE">
        <w:rPr>
          <w:rFonts w:ascii="Courier New" w:eastAsia="Times New Roman" w:hAnsi="Courier New" w:cs="Courier New"/>
          <w:b/>
          <w:bCs/>
          <w:color w:val="000000"/>
          <w:sz w:val="20"/>
          <w:szCs w:val="20"/>
        </w:rPr>
        <w:t>Serial hóa đơn</w:t>
      </w:r>
      <w:r w:rsidRPr="002A7ACE">
        <w:rPr>
          <w:rFonts w:ascii="Courier New" w:eastAsia="Times New Roman" w:hAnsi="Courier New" w:cs="Courier New"/>
          <w:color w:val="0000FF"/>
          <w:sz w:val="20"/>
          <w:szCs w:val="20"/>
        </w:rPr>
        <w:t>&lt;/serial&gt;</w:t>
      </w:r>
    </w:p>
    <w:p w14:paraId="7F2744D3" w14:textId="77777777" w:rsidR="00AC3E5D" w:rsidRPr="002A7AC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A7ACE">
        <w:rPr>
          <w:rFonts w:ascii="Courier New" w:eastAsia="Times New Roman" w:hAnsi="Courier New" w:cs="Courier New"/>
          <w:b/>
          <w:bCs/>
          <w:color w:val="000000"/>
          <w:sz w:val="20"/>
          <w:szCs w:val="20"/>
        </w:rPr>
        <w:lastRenderedPageBreak/>
        <w:t xml:space="preserve">        </w:t>
      </w:r>
      <w:r w:rsidRPr="002A7ACE">
        <w:rPr>
          <w:rFonts w:ascii="Courier New" w:eastAsia="Times New Roman" w:hAnsi="Courier New" w:cs="Courier New"/>
          <w:color w:val="0000FF"/>
          <w:sz w:val="20"/>
          <w:szCs w:val="20"/>
        </w:rPr>
        <w:t>&lt;invNum&gt;</w:t>
      </w:r>
      <w:r w:rsidRPr="002A7ACE">
        <w:rPr>
          <w:rFonts w:ascii="Courier New" w:eastAsia="Times New Roman" w:hAnsi="Courier New" w:cs="Courier New"/>
          <w:b/>
          <w:bCs/>
          <w:color w:val="000000"/>
          <w:sz w:val="20"/>
          <w:szCs w:val="20"/>
        </w:rPr>
        <w:t>Số hóa đơn</w:t>
      </w:r>
      <w:r w:rsidRPr="002A7ACE">
        <w:rPr>
          <w:rFonts w:ascii="Courier New" w:eastAsia="Times New Roman" w:hAnsi="Courier New" w:cs="Courier New"/>
          <w:color w:val="0000FF"/>
          <w:sz w:val="20"/>
          <w:szCs w:val="20"/>
        </w:rPr>
        <w:t>&lt;/invNum&gt;</w:t>
      </w:r>
    </w:p>
    <w:p w14:paraId="20883DBA" w14:textId="77777777" w:rsidR="00AC3E5D" w:rsidRPr="002A7AC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A7ACE">
        <w:rPr>
          <w:rFonts w:ascii="Courier New" w:eastAsia="Times New Roman" w:hAnsi="Courier New" w:cs="Courier New"/>
          <w:b/>
          <w:bCs/>
          <w:color w:val="000000"/>
          <w:sz w:val="20"/>
          <w:szCs w:val="20"/>
        </w:rPr>
        <w:t xml:space="preserve">        </w:t>
      </w:r>
      <w:r w:rsidRPr="002A7ACE">
        <w:rPr>
          <w:rFonts w:ascii="Courier New" w:eastAsia="Times New Roman" w:hAnsi="Courier New" w:cs="Courier New"/>
          <w:color w:val="0000FF"/>
          <w:sz w:val="20"/>
          <w:szCs w:val="20"/>
        </w:rPr>
        <w:t>&lt;amount&gt;</w:t>
      </w:r>
      <w:r w:rsidRPr="002A7ACE">
        <w:rPr>
          <w:rFonts w:ascii="Courier New" w:eastAsia="Times New Roman" w:hAnsi="Courier New" w:cs="Courier New"/>
          <w:b/>
          <w:bCs/>
          <w:color w:val="000000"/>
          <w:sz w:val="20"/>
          <w:szCs w:val="20"/>
        </w:rPr>
        <w:t xml:space="preserve">Tổng tiền của hóa đơn </w:t>
      </w:r>
      <w:r w:rsidRPr="002A7ACE">
        <w:rPr>
          <w:rFonts w:ascii="Courier New" w:eastAsia="Times New Roman" w:hAnsi="Courier New" w:cs="Courier New"/>
          <w:color w:val="0000FF"/>
          <w:sz w:val="20"/>
          <w:szCs w:val="20"/>
        </w:rPr>
        <w:t>&lt;/amount&gt;</w:t>
      </w:r>
    </w:p>
    <w:p w14:paraId="25B4D1C7" w14:textId="77777777" w:rsidR="00AC3E5D" w:rsidRPr="002A7AC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A7ACE">
        <w:rPr>
          <w:rFonts w:ascii="Courier New" w:eastAsia="Times New Roman" w:hAnsi="Courier New" w:cs="Courier New"/>
          <w:b/>
          <w:bCs/>
          <w:color w:val="000000"/>
          <w:sz w:val="20"/>
          <w:szCs w:val="20"/>
        </w:rPr>
        <w:t xml:space="preserve">        </w:t>
      </w:r>
      <w:r w:rsidRPr="002A7ACE">
        <w:rPr>
          <w:rFonts w:ascii="Courier New" w:eastAsia="Times New Roman" w:hAnsi="Courier New" w:cs="Courier New"/>
          <w:color w:val="0000FF"/>
          <w:sz w:val="20"/>
          <w:szCs w:val="20"/>
        </w:rPr>
        <w:t>&lt;status&gt;</w:t>
      </w:r>
      <w:r w:rsidRPr="002A7ACE">
        <w:rPr>
          <w:rFonts w:ascii="Courier New" w:eastAsia="Times New Roman" w:hAnsi="Courier New" w:cs="Courier New"/>
          <w:b/>
          <w:bCs/>
          <w:color w:val="000000"/>
          <w:sz w:val="20"/>
          <w:szCs w:val="20"/>
        </w:rPr>
        <w:t>Trạng thái hóa đơn</w:t>
      </w:r>
      <w:r w:rsidRPr="002A7ACE">
        <w:rPr>
          <w:rFonts w:ascii="Courier New" w:eastAsia="Times New Roman" w:hAnsi="Courier New" w:cs="Courier New"/>
          <w:color w:val="0000FF"/>
          <w:sz w:val="20"/>
          <w:szCs w:val="20"/>
        </w:rPr>
        <w:t>&lt;/status&gt;</w:t>
      </w:r>
    </w:p>
    <w:p w14:paraId="24E08487" w14:textId="77777777" w:rsidR="00AC3E5D" w:rsidRPr="002A7AC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A7ACE">
        <w:rPr>
          <w:rFonts w:ascii="Courier New" w:eastAsia="Times New Roman" w:hAnsi="Courier New" w:cs="Courier New"/>
          <w:b/>
          <w:bCs/>
          <w:color w:val="000000"/>
          <w:sz w:val="20"/>
          <w:szCs w:val="20"/>
        </w:rPr>
        <w:t xml:space="preserve">        </w:t>
      </w:r>
      <w:r w:rsidRPr="002A7ACE">
        <w:rPr>
          <w:rFonts w:ascii="Courier New" w:eastAsia="Times New Roman" w:hAnsi="Courier New" w:cs="Courier New"/>
          <w:color w:val="0000FF"/>
          <w:sz w:val="20"/>
          <w:szCs w:val="20"/>
        </w:rPr>
        <w:t>&lt;cusname&gt;</w:t>
      </w:r>
      <w:r w:rsidRPr="002A7ACE">
        <w:rPr>
          <w:rFonts w:ascii="Courier New" w:eastAsia="Times New Roman" w:hAnsi="Courier New" w:cs="Courier New"/>
          <w:b/>
          <w:bCs/>
          <w:color w:val="000000"/>
          <w:sz w:val="20"/>
          <w:szCs w:val="20"/>
        </w:rPr>
        <w:t>Tên người mua hàng</w:t>
      </w:r>
      <w:r w:rsidRPr="002A7ACE">
        <w:rPr>
          <w:rFonts w:ascii="Courier New" w:eastAsia="Times New Roman" w:hAnsi="Courier New" w:cs="Courier New"/>
          <w:color w:val="0000FF"/>
          <w:sz w:val="20"/>
          <w:szCs w:val="20"/>
        </w:rPr>
        <w:t>&lt;/cusname&gt;</w:t>
      </w:r>
    </w:p>
    <w:p w14:paraId="54490296" w14:textId="77777777" w:rsidR="00AC3E5D" w:rsidRPr="002A7AC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A7ACE">
        <w:rPr>
          <w:rFonts w:ascii="Courier New" w:eastAsia="Times New Roman" w:hAnsi="Courier New" w:cs="Courier New"/>
          <w:b/>
          <w:bCs/>
          <w:color w:val="000000"/>
          <w:sz w:val="20"/>
          <w:szCs w:val="20"/>
        </w:rPr>
        <w:t xml:space="preserve">        </w:t>
      </w:r>
      <w:r w:rsidRPr="002A7ACE">
        <w:rPr>
          <w:rFonts w:ascii="Courier New" w:eastAsia="Times New Roman" w:hAnsi="Courier New" w:cs="Courier New"/>
          <w:color w:val="0000FF"/>
          <w:sz w:val="20"/>
          <w:szCs w:val="20"/>
        </w:rPr>
        <w:t>&lt;payment&gt;</w:t>
      </w:r>
      <w:r w:rsidRPr="002A7ACE">
        <w:rPr>
          <w:rFonts w:ascii="Courier New" w:eastAsia="Times New Roman" w:hAnsi="Courier New" w:cs="Courier New"/>
          <w:b/>
          <w:bCs/>
          <w:color w:val="000000"/>
          <w:sz w:val="20"/>
          <w:szCs w:val="20"/>
        </w:rPr>
        <w:t>Trạng thái thanh toán</w:t>
      </w:r>
      <w:r w:rsidRPr="002A7ACE">
        <w:rPr>
          <w:rFonts w:ascii="Courier New" w:eastAsia="Times New Roman" w:hAnsi="Courier New" w:cs="Courier New"/>
          <w:color w:val="0000FF"/>
          <w:sz w:val="20"/>
          <w:szCs w:val="20"/>
        </w:rPr>
        <w:t>&lt;/payment</w:t>
      </w:r>
      <w:r w:rsidRPr="002A7ACE">
        <w:rPr>
          <w:rFonts w:ascii="Courier New" w:eastAsia="Times New Roman" w:hAnsi="Courier New" w:cs="Courier New"/>
          <w:color w:val="000000"/>
          <w:sz w:val="20"/>
          <w:szCs w:val="20"/>
        </w:rPr>
        <w:t xml:space="preserve"> </w:t>
      </w:r>
      <w:r w:rsidRPr="002A7ACE">
        <w:rPr>
          <w:rFonts w:ascii="Courier New" w:eastAsia="Times New Roman" w:hAnsi="Courier New" w:cs="Courier New"/>
          <w:color w:val="0000FF"/>
          <w:sz w:val="20"/>
          <w:szCs w:val="20"/>
        </w:rPr>
        <w:t>&gt;</w:t>
      </w:r>
    </w:p>
    <w:p w14:paraId="0FF522A4" w14:textId="77777777" w:rsidR="00AC3E5D" w:rsidRPr="002A7AC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A7ACE">
        <w:rPr>
          <w:rFonts w:ascii="Courier New" w:eastAsia="Times New Roman" w:hAnsi="Courier New" w:cs="Courier New"/>
          <w:b/>
          <w:bCs/>
          <w:color w:val="000000"/>
          <w:sz w:val="20"/>
          <w:szCs w:val="20"/>
        </w:rPr>
        <w:t xml:space="preserve">        </w:t>
      </w:r>
      <w:r w:rsidRPr="002A7ACE">
        <w:rPr>
          <w:rFonts w:ascii="Courier New" w:eastAsia="Times New Roman" w:hAnsi="Courier New" w:cs="Courier New"/>
          <w:color w:val="0000FF"/>
          <w:sz w:val="20"/>
          <w:szCs w:val="20"/>
        </w:rPr>
        <w:t>&lt;converted&gt;</w:t>
      </w:r>
      <w:r w:rsidRPr="002A7ACE">
        <w:rPr>
          <w:rFonts w:ascii="Courier New" w:eastAsia="Times New Roman" w:hAnsi="Courier New" w:cs="Courier New"/>
          <w:b/>
          <w:bCs/>
          <w:color w:val="000000"/>
          <w:sz w:val="20"/>
          <w:szCs w:val="20"/>
        </w:rPr>
        <w:t>1: đã chuyển đổi / 0: chưa chuyển đổi</w:t>
      </w:r>
      <w:r w:rsidRPr="002A7ACE">
        <w:rPr>
          <w:rFonts w:ascii="Courier New" w:eastAsia="Times New Roman" w:hAnsi="Courier New" w:cs="Courier New"/>
          <w:color w:val="0000FF"/>
          <w:sz w:val="20"/>
          <w:szCs w:val="20"/>
        </w:rPr>
        <w:t>&lt;/payment</w:t>
      </w:r>
      <w:r w:rsidRPr="002A7ACE">
        <w:rPr>
          <w:rFonts w:ascii="Courier New" w:eastAsia="Times New Roman" w:hAnsi="Courier New" w:cs="Courier New"/>
          <w:color w:val="000000"/>
          <w:sz w:val="20"/>
          <w:szCs w:val="20"/>
        </w:rPr>
        <w:t xml:space="preserve"> </w:t>
      </w:r>
      <w:r w:rsidRPr="002A7ACE">
        <w:rPr>
          <w:rFonts w:ascii="Courier New" w:eastAsia="Times New Roman" w:hAnsi="Courier New" w:cs="Courier New"/>
          <w:color w:val="0000FF"/>
          <w:sz w:val="20"/>
          <w:szCs w:val="20"/>
        </w:rPr>
        <w:t>&gt;</w:t>
      </w:r>
    </w:p>
    <w:p w14:paraId="4A3EA181" w14:textId="77777777" w:rsidR="00AC3E5D" w:rsidRPr="002A7AC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A7ACE">
        <w:rPr>
          <w:rFonts w:ascii="Courier New" w:eastAsia="Times New Roman" w:hAnsi="Courier New" w:cs="Courier New"/>
          <w:b/>
          <w:bCs/>
          <w:color w:val="000000"/>
          <w:sz w:val="20"/>
          <w:szCs w:val="20"/>
        </w:rPr>
        <w:t xml:space="preserve">    </w:t>
      </w:r>
      <w:r w:rsidRPr="002A7ACE">
        <w:rPr>
          <w:rFonts w:ascii="Courier New" w:eastAsia="Times New Roman" w:hAnsi="Courier New" w:cs="Courier New"/>
          <w:color w:val="0000FF"/>
          <w:sz w:val="20"/>
          <w:szCs w:val="20"/>
        </w:rPr>
        <w:t>&lt;/Item</w:t>
      </w:r>
      <w:r w:rsidRPr="002A7ACE">
        <w:rPr>
          <w:rFonts w:ascii="Courier New" w:eastAsia="Times New Roman" w:hAnsi="Courier New" w:cs="Courier New"/>
          <w:color w:val="000000"/>
          <w:sz w:val="20"/>
          <w:szCs w:val="20"/>
        </w:rPr>
        <w:t xml:space="preserve"> </w:t>
      </w:r>
      <w:r w:rsidRPr="002A7ACE">
        <w:rPr>
          <w:rFonts w:ascii="Courier New" w:eastAsia="Times New Roman" w:hAnsi="Courier New" w:cs="Courier New"/>
          <w:color w:val="0000FF"/>
          <w:sz w:val="20"/>
          <w:szCs w:val="20"/>
        </w:rPr>
        <w:t>&gt;</w:t>
      </w:r>
    </w:p>
    <w:p w14:paraId="5FC6A6FB" w14:textId="77777777" w:rsidR="00AC3E5D" w:rsidRPr="002A7AC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A7ACE">
        <w:rPr>
          <w:rFonts w:ascii="Courier New" w:eastAsia="Times New Roman" w:hAnsi="Courier New" w:cs="Courier New"/>
          <w:b/>
          <w:bCs/>
          <w:color w:val="000000"/>
          <w:sz w:val="20"/>
          <w:szCs w:val="20"/>
        </w:rPr>
        <w:t xml:space="preserve">    </w:t>
      </w:r>
      <w:r w:rsidRPr="002A7ACE">
        <w:rPr>
          <w:rFonts w:ascii="Courier New" w:eastAsia="Times New Roman" w:hAnsi="Courier New" w:cs="Courier New"/>
          <w:color w:val="0000FF"/>
          <w:sz w:val="20"/>
          <w:szCs w:val="20"/>
        </w:rPr>
        <w:t>&lt;Item</w:t>
      </w:r>
      <w:r w:rsidRPr="002A7ACE">
        <w:rPr>
          <w:rFonts w:ascii="Courier New" w:eastAsia="Times New Roman" w:hAnsi="Courier New" w:cs="Courier New"/>
          <w:color w:val="000000"/>
          <w:sz w:val="20"/>
          <w:szCs w:val="20"/>
        </w:rPr>
        <w:t xml:space="preserve"> </w:t>
      </w:r>
      <w:r w:rsidRPr="002A7ACE">
        <w:rPr>
          <w:rFonts w:ascii="Courier New" w:eastAsia="Times New Roman" w:hAnsi="Courier New" w:cs="Courier New"/>
          <w:color w:val="0000FF"/>
          <w:sz w:val="20"/>
          <w:szCs w:val="20"/>
        </w:rPr>
        <w:t>&gt;&lt;/Item</w:t>
      </w:r>
      <w:r w:rsidRPr="002A7ACE">
        <w:rPr>
          <w:rFonts w:ascii="Courier New" w:eastAsia="Times New Roman" w:hAnsi="Courier New" w:cs="Courier New"/>
          <w:color w:val="000000"/>
          <w:sz w:val="20"/>
          <w:szCs w:val="20"/>
        </w:rPr>
        <w:t xml:space="preserve"> </w:t>
      </w:r>
      <w:r w:rsidRPr="002A7ACE">
        <w:rPr>
          <w:rFonts w:ascii="Courier New" w:eastAsia="Times New Roman" w:hAnsi="Courier New" w:cs="Courier New"/>
          <w:color w:val="0000FF"/>
          <w:sz w:val="20"/>
          <w:szCs w:val="20"/>
        </w:rPr>
        <w:t>&gt;</w:t>
      </w:r>
      <w:r w:rsidRPr="002A7ACE">
        <w:rPr>
          <w:rFonts w:ascii="Courier New" w:eastAsia="Times New Roman" w:hAnsi="Courier New" w:cs="Courier New"/>
          <w:b/>
          <w:bCs/>
          <w:color w:val="000000"/>
          <w:sz w:val="20"/>
          <w:szCs w:val="20"/>
        </w:rPr>
        <w:t>….Hóa đơn khác</w:t>
      </w:r>
    </w:p>
    <w:p w14:paraId="6300D235" w14:textId="77777777" w:rsidR="00AC3E5D" w:rsidRPr="002A7ACE"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2A7ACE">
        <w:rPr>
          <w:rFonts w:ascii="Courier New" w:eastAsia="Times New Roman" w:hAnsi="Courier New" w:cs="Courier New"/>
          <w:color w:val="0000FF"/>
          <w:sz w:val="20"/>
          <w:szCs w:val="20"/>
        </w:rPr>
        <w:t>&lt;/Data&gt;</w:t>
      </w:r>
    </w:p>
    <w:p w14:paraId="318D3217" w14:textId="77777777" w:rsidR="00AC3E5D" w:rsidRDefault="00AC3E5D" w:rsidP="00AC3E5D">
      <w:pPr>
        <w:rPr>
          <w:lang w:eastAsia="x-none"/>
        </w:rPr>
      </w:pPr>
    </w:p>
    <w:p w14:paraId="10C77958" w14:textId="77777777" w:rsidR="00AC3E5D" w:rsidRDefault="00AC3E5D" w:rsidP="00AC3E5D">
      <w:pPr>
        <w:pStyle w:val="Heading3"/>
      </w:pPr>
      <w:bookmarkStart w:id="41" w:name="_Toc90309029"/>
      <w:r>
        <w:t>Lấy thông tin chi tiết hóa đơn</w:t>
      </w:r>
      <w:bookmarkEnd w:id="41"/>
    </w:p>
    <w:p w14:paraId="4F86E867" w14:textId="77777777" w:rsidR="00AC3E5D" w:rsidRDefault="00AC3E5D" w:rsidP="00AC3E5D">
      <w:pPr>
        <w:rPr>
          <w:rFonts w:cs="Times New Roman"/>
          <w:szCs w:val="24"/>
        </w:rPr>
      </w:pPr>
      <w:r>
        <w:rPr>
          <w:rFonts w:cs="Times New Roman"/>
          <w:szCs w:val="24"/>
        </w:rPr>
        <w:t>URL</w:t>
      </w:r>
    </w:p>
    <w:p w14:paraId="058EA38B" w14:textId="77777777" w:rsidR="00AC3E5D" w:rsidRPr="004A4DD9" w:rsidRDefault="00AC3E5D" w:rsidP="00AC3E5D">
      <w:pPr>
        <w:ind w:firstLine="720"/>
        <w:rPr>
          <w:rFonts w:cs="Times New Roman"/>
          <w:szCs w:val="24"/>
        </w:rPr>
      </w:pPr>
      <w:r>
        <w:rPr>
          <w:rFonts w:cs="Times New Roman"/>
          <w:szCs w:val="24"/>
        </w:rPr>
        <w:t>s</w:t>
      </w:r>
      <w:r w:rsidRPr="004A4DD9">
        <w:rPr>
          <w:rFonts w:cs="Times New Roman"/>
          <w:szCs w:val="24"/>
        </w:rPr>
        <w:t xml:space="preserve">tring </w:t>
      </w:r>
      <w:r w:rsidRPr="004A4DD9">
        <w:rPr>
          <w:rFonts w:cs="Times New Roman"/>
          <w:b/>
          <w:szCs w:val="24"/>
        </w:rPr>
        <w:t>getInvView</w:t>
      </w:r>
      <w:r w:rsidRPr="004A4DD9">
        <w:rPr>
          <w:rFonts w:cs="Times New Roman"/>
          <w:szCs w:val="24"/>
        </w:rPr>
        <w:t>(string invToken, string userName, string userPass)</w:t>
      </w:r>
    </w:p>
    <w:p w14:paraId="4C24C318" w14:textId="77777777" w:rsidR="00AC3E5D" w:rsidRPr="004A4DD9" w:rsidRDefault="00AC3E5D" w:rsidP="00AC3E5D">
      <w:pPr>
        <w:spacing w:after="0" w:line="240" w:lineRule="auto"/>
        <w:ind w:left="720"/>
        <w:jc w:val="both"/>
        <w:rPr>
          <w:rFonts w:cs="Times New Roman"/>
          <w:szCs w:val="24"/>
        </w:rPr>
      </w:pPr>
    </w:p>
    <w:p w14:paraId="395D4104" w14:textId="77777777" w:rsidR="00AC3E5D" w:rsidRPr="00593BE8" w:rsidRDefault="00AC3E5D" w:rsidP="00A75803">
      <w:pPr>
        <w:pStyle w:val="N"/>
      </w:pPr>
      <w:r w:rsidRPr="00593BE8">
        <w:t>DESCRIPTION</w:t>
      </w:r>
    </w:p>
    <w:p w14:paraId="4994135D" w14:textId="77777777" w:rsidR="00AC3E5D" w:rsidRDefault="00AC3E5D" w:rsidP="00A75803">
      <w:pPr>
        <w:pStyle w:val="N"/>
      </w:pPr>
      <w:r>
        <w:tab/>
        <w:t>Đây là web service cho phép trả về định dạng html của hóa đơn theo chuỗi token truyền vào</w:t>
      </w:r>
    </w:p>
    <w:p w14:paraId="50B7B99D" w14:textId="77777777" w:rsidR="00AC3E5D" w:rsidRPr="00007702" w:rsidRDefault="00AC3E5D" w:rsidP="00A75803">
      <w:pPr>
        <w:pStyle w:val="N"/>
      </w:pPr>
      <w:r w:rsidRPr="00663B3E">
        <w:t>HTTP METHOD</w:t>
      </w:r>
    </w:p>
    <w:p w14:paraId="3358AC47" w14:textId="77777777" w:rsidR="00AC3E5D" w:rsidRPr="00007702" w:rsidRDefault="00AC3E5D" w:rsidP="00A75803">
      <w:pPr>
        <w:pStyle w:val="N"/>
        <w:rPr>
          <w:b/>
        </w:rPr>
      </w:pPr>
      <w:r>
        <w:tab/>
      </w:r>
      <w:r w:rsidRPr="00610AFD">
        <w:t>POST</w:t>
      </w:r>
    </w:p>
    <w:p w14:paraId="6BD5FD60" w14:textId="77777777" w:rsidR="00AC3E5D" w:rsidRPr="00610AFD" w:rsidRDefault="00AC3E5D" w:rsidP="00A75803">
      <w:pPr>
        <w:pStyle w:val="N"/>
      </w:pPr>
      <w:r w:rsidRPr="00610AFD">
        <w:t>REQUEST BODY</w:t>
      </w:r>
    </w:p>
    <w:p w14:paraId="0B664710" w14:textId="77777777" w:rsidR="00AC3E5D" w:rsidRPr="00977960"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6DC0D59A" w14:textId="77777777" w:rsidR="00AC3E5D" w:rsidRPr="00977960" w:rsidRDefault="00AC3E5D" w:rsidP="00AC3E5D">
      <w:pPr>
        <w:pStyle w:val="ListParagraph"/>
        <w:numPr>
          <w:ilvl w:val="0"/>
          <w:numId w:val="2"/>
        </w:numPr>
        <w:spacing w:after="0" w:line="360" w:lineRule="auto"/>
        <w:ind w:left="1080"/>
        <w:jc w:val="both"/>
        <w:rPr>
          <w:rFonts w:eastAsia="Calibri" w:cs="Times New Roman"/>
          <w:b/>
          <w:szCs w:val="24"/>
          <w:u w:val="single"/>
        </w:rPr>
      </w:pPr>
      <w:r w:rsidRPr="00977960">
        <w:rPr>
          <w:rFonts w:cs="Times New Roman"/>
          <w:b/>
          <w:szCs w:val="24"/>
        </w:rPr>
        <w:t xml:space="preserve">invToken : </w:t>
      </w:r>
      <w:r w:rsidRPr="00977960">
        <w:rPr>
          <w:rFonts w:cs="Times New Roman"/>
          <w:szCs w:val="24"/>
        </w:rPr>
        <w:t xml:space="preserve">Chuỗi token xác định hóa đơn cần lấy </w:t>
      </w:r>
    </w:p>
    <w:p w14:paraId="19CF55E8" w14:textId="77777777" w:rsidR="00AC3E5D" w:rsidRPr="005C559E" w:rsidRDefault="00AC3E5D" w:rsidP="00AC3E5D">
      <w:pPr>
        <w:pStyle w:val="ListParagraph"/>
        <w:spacing w:after="0" w:line="360" w:lineRule="auto"/>
        <w:ind w:left="1080"/>
        <w:jc w:val="both"/>
        <w:rPr>
          <w:rFonts w:eastAsia="Calibri" w:cs="Times New Roman"/>
          <w:b/>
          <w:szCs w:val="24"/>
          <w:u w:val="single"/>
        </w:rPr>
      </w:pPr>
    </w:p>
    <w:p w14:paraId="421F5A8E"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00F603F1"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47E1D90B"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3E506492"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2D2F0C42" w14:textId="77777777" w:rsidR="00AC3E5D" w:rsidRPr="00660ABB" w:rsidRDefault="00AC3E5D" w:rsidP="001B79C4">
            <w:pPr>
              <w:pStyle w:val="ListParagraph"/>
            </w:pPr>
            <w:r>
              <w:t>Ghi chú</w:t>
            </w:r>
          </w:p>
        </w:tc>
      </w:tr>
      <w:tr w:rsidR="00AC3E5D" w:rsidRPr="00660ABB" w14:paraId="1A8A5D89" w14:textId="77777777" w:rsidTr="001B79C4">
        <w:tc>
          <w:tcPr>
            <w:tcW w:w="1710" w:type="dxa"/>
            <w:tcBorders>
              <w:top w:val="single" w:sz="4" w:space="0" w:color="2E74B5"/>
              <w:left w:val="single" w:sz="4" w:space="0" w:color="2E74B5"/>
              <w:right w:val="single" w:sz="4" w:space="0" w:color="2E74B5"/>
            </w:tcBorders>
            <w:shd w:val="clear" w:color="auto" w:fill="auto"/>
          </w:tcPr>
          <w:p w14:paraId="7901DE5C"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7BC56E6"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w:t>
            </w:r>
            <w:r>
              <w:rPr>
                <w:rFonts w:cs="Times New Roman"/>
              </w:rPr>
              <w:t>n</w:t>
            </w:r>
          </w:p>
        </w:tc>
        <w:tc>
          <w:tcPr>
            <w:tcW w:w="2515" w:type="dxa"/>
            <w:tcBorders>
              <w:top w:val="single" w:sz="4" w:space="0" w:color="2E74B5"/>
              <w:left w:val="single" w:sz="4" w:space="0" w:color="2E74B5"/>
              <w:bottom w:val="single" w:sz="4" w:space="0" w:color="2E74B5"/>
              <w:right w:val="single" w:sz="4" w:space="0" w:color="2E74B5"/>
            </w:tcBorders>
          </w:tcPr>
          <w:p w14:paraId="6F5E9516" w14:textId="77777777" w:rsidR="00AC3E5D" w:rsidRPr="004A4DD9" w:rsidRDefault="00AC3E5D" w:rsidP="001B79C4">
            <w:pPr>
              <w:pStyle w:val="ListParagraph"/>
              <w:ind w:left="0"/>
              <w:jc w:val="both"/>
              <w:rPr>
                <w:rFonts w:cs="Times New Roman"/>
              </w:rPr>
            </w:pPr>
          </w:p>
        </w:tc>
      </w:tr>
      <w:tr w:rsidR="00AC3E5D" w:rsidRPr="00660ABB" w14:paraId="09CF5ECF" w14:textId="77777777" w:rsidTr="001B79C4">
        <w:tc>
          <w:tcPr>
            <w:tcW w:w="1710" w:type="dxa"/>
            <w:tcBorders>
              <w:top w:val="single" w:sz="4" w:space="0" w:color="2E74B5"/>
              <w:left w:val="single" w:sz="4" w:space="0" w:color="2E74B5"/>
              <w:right w:val="single" w:sz="4" w:space="0" w:color="2E74B5"/>
            </w:tcBorders>
            <w:shd w:val="clear" w:color="auto" w:fill="auto"/>
          </w:tcPr>
          <w:p w14:paraId="49332404" w14:textId="77777777" w:rsidR="00AC3E5D" w:rsidRPr="004A4DD9" w:rsidRDefault="00AC3E5D" w:rsidP="001B79C4">
            <w:pPr>
              <w:autoSpaceDE w:val="0"/>
              <w:autoSpaceDN w:val="0"/>
              <w:adjustRightInd w:val="0"/>
              <w:jc w:val="both"/>
              <w:rPr>
                <w:rFonts w:cs="Times New Roman"/>
                <w:szCs w:val="24"/>
              </w:rPr>
            </w:pPr>
            <w:r w:rsidRPr="002E72A7">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9F97FB9" w14:textId="77777777" w:rsidR="00AC3E5D" w:rsidRPr="004A4DD9" w:rsidRDefault="00AC3E5D" w:rsidP="001B79C4">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03A5C6FC" w14:textId="77777777" w:rsidR="00AC3E5D" w:rsidRPr="004A4DD9" w:rsidRDefault="00AC3E5D" w:rsidP="001B79C4">
            <w:pPr>
              <w:pStyle w:val="ListParagraph"/>
              <w:ind w:left="0"/>
              <w:jc w:val="both"/>
              <w:rPr>
                <w:rFonts w:cs="Times New Roman"/>
              </w:rPr>
            </w:pPr>
          </w:p>
        </w:tc>
      </w:tr>
      <w:tr w:rsidR="00AC3E5D" w:rsidRPr="00660ABB" w14:paraId="21EB1EB7" w14:textId="77777777" w:rsidTr="001B79C4">
        <w:tc>
          <w:tcPr>
            <w:tcW w:w="1710" w:type="dxa"/>
            <w:tcBorders>
              <w:top w:val="single" w:sz="4" w:space="0" w:color="2E74B5"/>
              <w:left w:val="single" w:sz="4" w:space="0" w:color="2E74B5"/>
              <w:right w:val="single" w:sz="4" w:space="0" w:color="2E74B5"/>
            </w:tcBorders>
            <w:shd w:val="clear" w:color="auto" w:fill="auto"/>
          </w:tcPr>
          <w:p w14:paraId="7374D395" w14:textId="77777777" w:rsidR="00AC3E5D" w:rsidRPr="004A4DD9" w:rsidRDefault="00AC3E5D" w:rsidP="001B79C4">
            <w:pPr>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3E5F7A8" w14:textId="77777777" w:rsidR="00AC3E5D" w:rsidRPr="004A4DD9" w:rsidRDefault="00AC3E5D" w:rsidP="001B79C4">
            <w:pPr>
              <w:jc w:val="both"/>
              <w:rPr>
                <w:rFonts w:cs="Times New Roman"/>
                <w:szCs w:val="24"/>
              </w:rPr>
            </w:pPr>
            <w:r w:rsidRPr="004A4DD9">
              <w:rPr>
                <w:rFonts w:cs="Times New Roman"/>
                <w:szCs w:val="24"/>
              </w:rPr>
              <w:t>Công ty chưa được đăng kí mẫu hóa đơn nào</w:t>
            </w:r>
          </w:p>
        </w:tc>
        <w:tc>
          <w:tcPr>
            <w:tcW w:w="2515" w:type="dxa"/>
            <w:tcBorders>
              <w:top w:val="single" w:sz="4" w:space="0" w:color="2E74B5"/>
              <w:left w:val="single" w:sz="4" w:space="0" w:color="2E74B5"/>
              <w:bottom w:val="single" w:sz="4" w:space="0" w:color="2E74B5"/>
              <w:right w:val="single" w:sz="4" w:space="0" w:color="2E74B5"/>
            </w:tcBorders>
          </w:tcPr>
          <w:p w14:paraId="085AE40B" w14:textId="77777777" w:rsidR="00AC3E5D" w:rsidRPr="004A4DD9" w:rsidRDefault="00AC3E5D" w:rsidP="001B79C4">
            <w:pPr>
              <w:pStyle w:val="ListParagraph"/>
              <w:ind w:left="0"/>
              <w:jc w:val="both"/>
              <w:rPr>
                <w:rFonts w:cs="Times New Roman"/>
              </w:rPr>
            </w:pPr>
          </w:p>
        </w:tc>
      </w:tr>
      <w:tr w:rsidR="00AC3E5D" w:rsidRPr="00660ABB" w14:paraId="1A7A61CB" w14:textId="77777777" w:rsidTr="001B79C4">
        <w:tc>
          <w:tcPr>
            <w:tcW w:w="1710" w:type="dxa"/>
            <w:tcBorders>
              <w:top w:val="single" w:sz="4" w:space="0" w:color="2E74B5"/>
              <w:left w:val="single" w:sz="4" w:space="0" w:color="2E74B5"/>
              <w:right w:val="single" w:sz="4" w:space="0" w:color="2E74B5"/>
            </w:tcBorders>
            <w:shd w:val="clear" w:color="auto" w:fill="auto"/>
          </w:tcPr>
          <w:p w14:paraId="5406061B" w14:textId="77777777" w:rsidR="00AC3E5D" w:rsidRPr="004A4DD9" w:rsidRDefault="00AC3E5D" w:rsidP="001B79C4">
            <w:pPr>
              <w:jc w:val="both"/>
              <w:rPr>
                <w:rFonts w:cs="Times New Roman"/>
                <w:szCs w:val="24"/>
              </w:rPr>
            </w:pPr>
            <w:r w:rsidRPr="00977960">
              <w:rPr>
                <w:rFonts w:cs="Times New Roman"/>
                <w:szCs w:val="24"/>
              </w:rPr>
              <w:t>ERR:6</w:t>
            </w:r>
            <w:r w:rsidRPr="00977960">
              <w:rPr>
                <w:rFonts w:cs="Times New Roman"/>
                <w:szCs w:val="24"/>
              </w:rPr>
              <w:tab/>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625196C" w14:textId="77777777" w:rsidR="00AC3E5D" w:rsidRPr="004A4DD9" w:rsidRDefault="00AC3E5D" w:rsidP="001B79C4">
            <w:pPr>
              <w:jc w:val="both"/>
              <w:rPr>
                <w:rFonts w:cs="Times New Roman"/>
                <w:szCs w:val="24"/>
              </w:rPr>
            </w:pPr>
            <w:r w:rsidRPr="00977960">
              <w:rPr>
                <w:rFonts w:cs="Times New Roman"/>
                <w:szCs w:val="24"/>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584CEF04" w14:textId="77777777" w:rsidR="00AC3E5D" w:rsidRPr="004A4DD9" w:rsidRDefault="00AC3E5D" w:rsidP="001B79C4">
            <w:pPr>
              <w:pStyle w:val="ListParagraph"/>
              <w:ind w:left="0"/>
              <w:jc w:val="both"/>
              <w:rPr>
                <w:rFonts w:cs="Times New Roman"/>
              </w:rPr>
            </w:pPr>
          </w:p>
        </w:tc>
      </w:tr>
      <w:tr w:rsidR="00AC3E5D" w:rsidRPr="00660ABB" w14:paraId="67E49F59" w14:textId="77777777" w:rsidTr="001B79C4">
        <w:tc>
          <w:tcPr>
            <w:tcW w:w="1710" w:type="dxa"/>
            <w:tcBorders>
              <w:top w:val="single" w:sz="4" w:space="0" w:color="2E74B5"/>
              <w:left w:val="single" w:sz="4" w:space="0" w:color="2E74B5"/>
              <w:right w:val="single" w:sz="4" w:space="0" w:color="2E74B5"/>
            </w:tcBorders>
            <w:shd w:val="clear" w:color="auto" w:fill="auto"/>
          </w:tcPr>
          <w:p w14:paraId="64066D74" w14:textId="77777777" w:rsidR="00AC3E5D" w:rsidRPr="009372AD" w:rsidRDefault="00AC3E5D" w:rsidP="001B79C4">
            <w:pPr>
              <w:autoSpaceDE w:val="0"/>
              <w:autoSpaceDN w:val="0"/>
              <w:adjustRightInd w:val="0"/>
              <w:jc w:val="both"/>
              <w:rPr>
                <w:rFonts w:cs="Times New Roman"/>
                <w:szCs w:val="24"/>
              </w:rPr>
            </w:pPr>
            <w:r w:rsidRPr="00052A44">
              <w:rPr>
                <w:rFonts w:cs="Times New Roman"/>
                <w:szCs w:val="24"/>
              </w:rPr>
              <w:t xml:space="preserve">ERR:7 </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5A1EAA2" w14:textId="77777777" w:rsidR="00AC3E5D" w:rsidRPr="009372AD" w:rsidRDefault="00AC3E5D" w:rsidP="001B79C4">
            <w:pPr>
              <w:pStyle w:val="ListParagraph"/>
              <w:ind w:left="0"/>
              <w:jc w:val="both"/>
              <w:rPr>
                <w:rFonts w:cs="Times New Roman"/>
              </w:rPr>
            </w:pPr>
            <w:r>
              <w:rPr>
                <w:rFonts w:cs="Times New Roman"/>
              </w:rPr>
              <w:t>Không tìm thấy thông tin công ty</w:t>
            </w:r>
          </w:p>
        </w:tc>
        <w:tc>
          <w:tcPr>
            <w:tcW w:w="2515" w:type="dxa"/>
            <w:tcBorders>
              <w:top w:val="single" w:sz="4" w:space="0" w:color="2E74B5"/>
              <w:left w:val="single" w:sz="4" w:space="0" w:color="2E74B5"/>
              <w:bottom w:val="single" w:sz="4" w:space="0" w:color="2E74B5"/>
              <w:right w:val="single" w:sz="4" w:space="0" w:color="2E74B5"/>
            </w:tcBorders>
          </w:tcPr>
          <w:p w14:paraId="0FB32D7C" w14:textId="77777777" w:rsidR="00AC3E5D" w:rsidRPr="004A4DD9" w:rsidRDefault="00AC3E5D" w:rsidP="001B79C4">
            <w:pPr>
              <w:pStyle w:val="ListParagraph"/>
              <w:ind w:left="0"/>
              <w:jc w:val="both"/>
              <w:rPr>
                <w:rFonts w:cs="Times New Roman"/>
              </w:rPr>
            </w:pPr>
          </w:p>
        </w:tc>
      </w:tr>
      <w:tr w:rsidR="00AC3E5D" w:rsidRPr="00660ABB" w14:paraId="3280B166"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8C2071A"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6974E41" w14:textId="77777777" w:rsidR="00AC3E5D" w:rsidRPr="004A4DD9" w:rsidRDefault="00AC3E5D" w:rsidP="001B79C4">
            <w:pPr>
              <w:pStyle w:val="ListParagraph"/>
              <w:ind w:left="0"/>
              <w:jc w:val="both"/>
              <w:rPr>
                <w:rFonts w:cs="Times New Roman"/>
              </w:rPr>
            </w:pPr>
            <w:r w:rsidRPr="004A4DD9">
              <w:rPr>
                <w:rFonts w:cs="Times New Roman"/>
              </w:rPr>
              <w:t>Hóa đơn chưa thanh toán nên không xem được</w:t>
            </w:r>
          </w:p>
        </w:tc>
        <w:tc>
          <w:tcPr>
            <w:tcW w:w="2515" w:type="dxa"/>
            <w:tcBorders>
              <w:top w:val="single" w:sz="4" w:space="0" w:color="2E74B5"/>
              <w:left w:val="single" w:sz="4" w:space="0" w:color="2E74B5"/>
              <w:bottom w:val="single" w:sz="4" w:space="0" w:color="2E74B5"/>
              <w:right w:val="single" w:sz="4" w:space="0" w:color="2E74B5"/>
            </w:tcBorders>
          </w:tcPr>
          <w:p w14:paraId="05A1FD57" w14:textId="77777777" w:rsidR="00AC3E5D" w:rsidRPr="004A4DD9" w:rsidRDefault="00AC3E5D" w:rsidP="001B79C4">
            <w:pPr>
              <w:pStyle w:val="ListParagraph"/>
              <w:ind w:left="0"/>
              <w:jc w:val="both"/>
              <w:rPr>
                <w:rFonts w:cs="Times New Roman"/>
              </w:rPr>
            </w:pPr>
          </w:p>
        </w:tc>
      </w:tr>
      <w:tr w:rsidR="00AC3E5D" w:rsidRPr="00660ABB" w14:paraId="4C2D618F"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E2251C7"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lastRenderedPageBreak/>
              <w:t>ERR:1</w:t>
            </w:r>
            <w:r>
              <w:rPr>
                <w:rFonts w:cs="Times New Roman"/>
                <w:szCs w:val="24"/>
              </w:rPr>
              <w:t>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5A7E9DA" w14:textId="77777777" w:rsidR="00AC3E5D" w:rsidRPr="004A4DD9" w:rsidRDefault="00AC3E5D" w:rsidP="001B79C4">
            <w:pPr>
              <w:pStyle w:val="ListParagraph"/>
              <w:ind w:left="0"/>
              <w:jc w:val="both"/>
              <w:rPr>
                <w:rFonts w:cs="Times New Roman"/>
              </w:rPr>
            </w:pPr>
            <w:r>
              <w:rPr>
                <w:rFonts w:cs="Times New Roman"/>
              </w:rPr>
              <w:t>Hoá đơn có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25C330A1" w14:textId="77777777" w:rsidR="00AC3E5D" w:rsidRPr="004A4DD9" w:rsidRDefault="00AC3E5D" w:rsidP="001B79C4">
            <w:pPr>
              <w:pStyle w:val="ListParagraph"/>
              <w:ind w:left="0"/>
              <w:jc w:val="both"/>
              <w:rPr>
                <w:rFonts w:cs="Times New Roman"/>
              </w:rPr>
            </w:pPr>
          </w:p>
        </w:tc>
      </w:tr>
      <w:tr w:rsidR="00AC3E5D" w:rsidRPr="00660ABB" w14:paraId="642D7B1A"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4049953"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w:t>
            </w:r>
            <w:r>
              <w:rPr>
                <w:rFonts w:cs="Times New Roman"/>
                <w:szCs w:val="24"/>
              </w:rPr>
              <w:t>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F7AA79F" w14:textId="77777777" w:rsidR="00AC3E5D" w:rsidRPr="004A4DD9" w:rsidRDefault="00AC3E5D" w:rsidP="001B79C4">
            <w:pPr>
              <w:pStyle w:val="ListParagraph"/>
              <w:ind w:left="0"/>
              <w:jc w:val="both"/>
              <w:rPr>
                <w:rFonts w:cs="Times New Roman"/>
              </w:rPr>
            </w:pPr>
            <w:r>
              <w:rPr>
                <w:rFonts w:cs="Times New Roman"/>
              </w:rPr>
              <w:t>Hoá đơn không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5F7D4784" w14:textId="77777777" w:rsidR="00AC3E5D" w:rsidRPr="004A4DD9" w:rsidRDefault="00AC3E5D" w:rsidP="001B79C4">
            <w:pPr>
              <w:pStyle w:val="ListParagraph"/>
              <w:ind w:left="0"/>
              <w:jc w:val="both"/>
              <w:rPr>
                <w:rFonts w:cs="Times New Roman"/>
              </w:rPr>
            </w:pPr>
          </w:p>
        </w:tc>
      </w:tr>
      <w:tr w:rsidR="00AC3E5D" w:rsidRPr="00660ABB" w14:paraId="78978C03"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FD880B8"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chuỗi_hml_trả_về</w:t>
            </w:r>
          </w:p>
          <w:p w14:paraId="6FCED860"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D4FCA4A" w14:textId="77777777" w:rsidR="00AC3E5D" w:rsidRPr="004A4DD9" w:rsidRDefault="00AC3E5D" w:rsidP="001B79C4">
            <w:pPr>
              <w:jc w:val="both"/>
              <w:rPr>
                <w:rFonts w:cs="Times New Roman"/>
                <w:szCs w:val="24"/>
              </w:rPr>
            </w:pPr>
            <w:r w:rsidRPr="004A4DD9">
              <w:rPr>
                <w:rFonts w:cs="Times New Roman"/>
                <w:szCs w:val="24"/>
              </w:rPr>
              <w:t>Trả về chuỗi hml tương ứng với hóa đơn</w:t>
            </w:r>
          </w:p>
        </w:tc>
        <w:tc>
          <w:tcPr>
            <w:tcW w:w="2515" w:type="dxa"/>
            <w:tcBorders>
              <w:top w:val="single" w:sz="4" w:space="0" w:color="2E74B5"/>
              <w:left w:val="single" w:sz="4" w:space="0" w:color="2E74B5"/>
              <w:bottom w:val="single" w:sz="4" w:space="0" w:color="2E74B5"/>
              <w:right w:val="single" w:sz="4" w:space="0" w:color="2E74B5"/>
            </w:tcBorders>
          </w:tcPr>
          <w:p w14:paraId="29107CFC" w14:textId="77777777" w:rsidR="00AC3E5D" w:rsidRPr="004A4DD9" w:rsidRDefault="00AC3E5D" w:rsidP="001B79C4">
            <w:pPr>
              <w:jc w:val="both"/>
              <w:rPr>
                <w:rFonts w:cs="Times New Roman"/>
                <w:szCs w:val="24"/>
              </w:rPr>
            </w:pPr>
            <w:r w:rsidRPr="004A4DD9">
              <w:rPr>
                <w:rFonts w:cs="Times New Roman"/>
                <w:szCs w:val="24"/>
              </w:rPr>
              <w:t>Trả về một hóa đơn dưới dạng html</w:t>
            </w:r>
          </w:p>
        </w:tc>
      </w:tr>
    </w:tbl>
    <w:p w14:paraId="68E33F55" w14:textId="77777777" w:rsidR="00AC3E5D" w:rsidRDefault="00AC3E5D" w:rsidP="00AC3E5D">
      <w:pPr>
        <w:rPr>
          <w:lang w:eastAsia="x-none"/>
        </w:rPr>
      </w:pPr>
    </w:p>
    <w:p w14:paraId="71017D9D" w14:textId="77777777" w:rsidR="00AC3E5D" w:rsidRDefault="00AC3E5D" w:rsidP="00AC3E5D">
      <w:pPr>
        <w:pStyle w:val="Heading3"/>
      </w:pPr>
      <w:bookmarkStart w:id="42" w:name="_Toc90309030"/>
      <w:r>
        <w:t>Lấy thông tin chi tiết hóa đơn, không kiểm tra trạng thái thanh toán</w:t>
      </w:r>
      <w:bookmarkEnd w:id="42"/>
    </w:p>
    <w:p w14:paraId="613CD2CA" w14:textId="77777777" w:rsidR="00AC3E5D" w:rsidRDefault="00AC3E5D" w:rsidP="00AC3E5D">
      <w:pPr>
        <w:rPr>
          <w:rFonts w:cs="Times New Roman"/>
          <w:szCs w:val="24"/>
        </w:rPr>
      </w:pPr>
      <w:r>
        <w:rPr>
          <w:rFonts w:cs="Times New Roman"/>
          <w:szCs w:val="24"/>
        </w:rPr>
        <w:t>URL</w:t>
      </w:r>
    </w:p>
    <w:p w14:paraId="756F78CE" w14:textId="77777777" w:rsidR="00AC3E5D" w:rsidRPr="004A4DD9" w:rsidRDefault="00AC3E5D" w:rsidP="00AC3E5D">
      <w:pPr>
        <w:ind w:firstLine="720"/>
        <w:rPr>
          <w:rFonts w:cs="Times New Roman"/>
          <w:szCs w:val="24"/>
        </w:rPr>
      </w:pPr>
      <w:r>
        <w:rPr>
          <w:rFonts w:cs="Times New Roman"/>
          <w:szCs w:val="24"/>
        </w:rPr>
        <w:t>s</w:t>
      </w:r>
      <w:r w:rsidRPr="004A4DD9">
        <w:rPr>
          <w:rFonts w:cs="Times New Roman"/>
          <w:szCs w:val="24"/>
        </w:rPr>
        <w:t xml:space="preserve">tring </w:t>
      </w:r>
      <w:r w:rsidRPr="00DF3034">
        <w:rPr>
          <w:rFonts w:cs="Times New Roman"/>
          <w:b/>
          <w:szCs w:val="24"/>
        </w:rPr>
        <w:t xml:space="preserve">getInvViewNoPay </w:t>
      </w:r>
      <w:r w:rsidRPr="004A4DD9">
        <w:rPr>
          <w:rFonts w:cs="Times New Roman"/>
          <w:szCs w:val="24"/>
        </w:rPr>
        <w:t>(string invToken, string userName, string userPass)</w:t>
      </w:r>
    </w:p>
    <w:p w14:paraId="507A667A" w14:textId="77777777" w:rsidR="00AC3E5D" w:rsidRPr="004A4DD9" w:rsidRDefault="00AC3E5D" w:rsidP="00AC3E5D">
      <w:pPr>
        <w:spacing w:after="0" w:line="240" w:lineRule="auto"/>
        <w:ind w:left="720"/>
        <w:jc w:val="both"/>
        <w:rPr>
          <w:rFonts w:cs="Times New Roman"/>
          <w:szCs w:val="24"/>
        </w:rPr>
      </w:pPr>
    </w:p>
    <w:p w14:paraId="02BA490A" w14:textId="77777777" w:rsidR="00AC3E5D" w:rsidRPr="00593BE8" w:rsidRDefault="00AC3E5D" w:rsidP="00A75803">
      <w:pPr>
        <w:pStyle w:val="N"/>
      </w:pPr>
      <w:r w:rsidRPr="00593BE8">
        <w:t>DESCRIPTION</w:t>
      </w:r>
    </w:p>
    <w:p w14:paraId="3F90BBA1" w14:textId="77777777" w:rsidR="00AC3E5D" w:rsidRDefault="00AC3E5D" w:rsidP="00A75803">
      <w:pPr>
        <w:pStyle w:val="N"/>
      </w:pPr>
      <w:r>
        <w:tab/>
        <w:t>Đây là web service cho phép trả về định dạng html của hóa đơn theo chuỗi token truyền vào, không kiểm tra trạng thái thanh toán</w:t>
      </w:r>
    </w:p>
    <w:p w14:paraId="2E7AF5C5" w14:textId="77777777" w:rsidR="00AC3E5D" w:rsidRPr="00007702" w:rsidRDefault="00AC3E5D" w:rsidP="00A75803">
      <w:pPr>
        <w:pStyle w:val="N"/>
      </w:pPr>
      <w:r w:rsidRPr="00663B3E">
        <w:t>HTTP METHOD</w:t>
      </w:r>
    </w:p>
    <w:p w14:paraId="3E334EB9" w14:textId="77777777" w:rsidR="00AC3E5D" w:rsidRPr="00007702" w:rsidRDefault="00AC3E5D" w:rsidP="00A75803">
      <w:pPr>
        <w:pStyle w:val="N"/>
        <w:rPr>
          <w:b/>
        </w:rPr>
      </w:pPr>
      <w:r>
        <w:tab/>
      </w:r>
      <w:r w:rsidRPr="00610AFD">
        <w:t>POST</w:t>
      </w:r>
    </w:p>
    <w:p w14:paraId="515FE5F9" w14:textId="77777777" w:rsidR="00AC3E5D" w:rsidRPr="00610AFD" w:rsidRDefault="00AC3E5D" w:rsidP="00A75803">
      <w:pPr>
        <w:pStyle w:val="N"/>
      </w:pPr>
      <w:r w:rsidRPr="00610AFD">
        <w:t>REQUEST BODY</w:t>
      </w:r>
    </w:p>
    <w:p w14:paraId="67066855" w14:textId="77777777" w:rsidR="00AC3E5D" w:rsidRPr="00977960"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7BDD6DC6" w14:textId="77777777" w:rsidR="00AC3E5D" w:rsidRPr="00977960" w:rsidRDefault="00AC3E5D" w:rsidP="00AC3E5D">
      <w:pPr>
        <w:pStyle w:val="ListParagraph"/>
        <w:numPr>
          <w:ilvl w:val="0"/>
          <w:numId w:val="2"/>
        </w:numPr>
        <w:spacing w:after="0" w:line="360" w:lineRule="auto"/>
        <w:ind w:left="1080"/>
        <w:jc w:val="both"/>
        <w:rPr>
          <w:rFonts w:eastAsia="Calibri" w:cs="Times New Roman"/>
          <w:b/>
          <w:szCs w:val="24"/>
          <w:u w:val="single"/>
        </w:rPr>
      </w:pPr>
      <w:r w:rsidRPr="00977960">
        <w:rPr>
          <w:rFonts w:cs="Times New Roman"/>
          <w:b/>
          <w:szCs w:val="24"/>
        </w:rPr>
        <w:t xml:space="preserve">invToken : </w:t>
      </w:r>
      <w:r w:rsidRPr="00977960">
        <w:rPr>
          <w:rFonts w:cs="Times New Roman"/>
          <w:szCs w:val="24"/>
        </w:rPr>
        <w:t xml:space="preserve">Chuỗi token xác định hóa đơn cần lấy </w:t>
      </w:r>
    </w:p>
    <w:p w14:paraId="78C95085" w14:textId="77777777" w:rsidR="00AC3E5D" w:rsidRPr="005C559E" w:rsidRDefault="00AC3E5D" w:rsidP="00AC3E5D">
      <w:pPr>
        <w:pStyle w:val="ListParagraph"/>
        <w:spacing w:after="0" w:line="360" w:lineRule="auto"/>
        <w:ind w:left="1080"/>
        <w:jc w:val="both"/>
        <w:rPr>
          <w:rFonts w:eastAsia="Calibri" w:cs="Times New Roman"/>
          <w:b/>
          <w:szCs w:val="24"/>
          <w:u w:val="single"/>
        </w:rPr>
      </w:pPr>
    </w:p>
    <w:p w14:paraId="5E22E770"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243C8E93"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7C15ADE4"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66BD0DD8"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7DC907C8" w14:textId="77777777" w:rsidR="00AC3E5D" w:rsidRPr="00660ABB" w:rsidRDefault="00AC3E5D" w:rsidP="001B79C4">
            <w:pPr>
              <w:pStyle w:val="ListParagraph"/>
            </w:pPr>
            <w:r>
              <w:t>Ghi chú</w:t>
            </w:r>
          </w:p>
        </w:tc>
      </w:tr>
      <w:tr w:rsidR="00AC3E5D" w:rsidRPr="00660ABB" w14:paraId="52BA677A" w14:textId="77777777" w:rsidTr="001B79C4">
        <w:tc>
          <w:tcPr>
            <w:tcW w:w="1710" w:type="dxa"/>
            <w:tcBorders>
              <w:top w:val="single" w:sz="4" w:space="0" w:color="2E74B5"/>
              <w:left w:val="single" w:sz="4" w:space="0" w:color="2E74B5"/>
              <w:right w:val="single" w:sz="4" w:space="0" w:color="2E74B5"/>
            </w:tcBorders>
            <w:shd w:val="clear" w:color="auto" w:fill="auto"/>
          </w:tcPr>
          <w:p w14:paraId="42366E40"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D3066B7"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w:t>
            </w:r>
            <w:r>
              <w:rPr>
                <w:rFonts w:cs="Times New Roman"/>
              </w:rPr>
              <w:t>n</w:t>
            </w:r>
          </w:p>
        </w:tc>
        <w:tc>
          <w:tcPr>
            <w:tcW w:w="2515" w:type="dxa"/>
            <w:tcBorders>
              <w:top w:val="single" w:sz="4" w:space="0" w:color="2E74B5"/>
              <w:left w:val="single" w:sz="4" w:space="0" w:color="2E74B5"/>
              <w:bottom w:val="single" w:sz="4" w:space="0" w:color="2E74B5"/>
              <w:right w:val="single" w:sz="4" w:space="0" w:color="2E74B5"/>
            </w:tcBorders>
          </w:tcPr>
          <w:p w14:paraId="04E14FAE" w14:textId="77777777" w:rsidR="00AC3E5D" w:rsidRPr="004A4DD9" w:rsidRDefault="00AC3E5D" w:rsidP="001B79C4">
            <w:pPr>
              <w:pStyle w:val="ListParagraph"/>
              <w:ind w:left="0"/>
              <w:jc w:val="both"/>
              <w:rPr>
                <w:rFonts w:cs="Times New Roman"/>
              </w:rPr>
            </w:pPr>
          </w:p>
        </w:tc>
      </w:tr>
      <w:tr w:rsidR="00AC3E5D" w:rsidRPr="00660ABB" w14:paraId="74DB08B7" w14:textId="77777777" w:rsidTr="001B79C4">
        <w:tc>
          <w:tcPr>
            <w:tcW w:w="1710" w:type="dxa"/>
            <w:tcBorders>
              <w:top w:val="single" w:sz="4" w:space="0" w:color="2E74B5"/>
              <w:left w:val="single" w:sz="4" w:space="0" w:color="2E74B5"/>
              <w:right w:val="single" w:sz="4" w:space="0" w:color="2E74B5"/>
            </w:tcBorders>
            <w:shd w:val="clear" w:color="auto" w:fill="auto"/>
          </w:tcPr>
          <w:p w14:paraId="5420A609" w14:textId="77777777" w:rsidR="00AC3E5D" w:rsidRPr="004A4DD9" w:rsidRDefault="00AC3E5D" w:rsidP="001B79C4">
            <w:pPr>
              <w:autoSpaceDE w:val="0"/>
              <w:autoSpaceDN w:val="0"/>
              <w:adjustRightInd w:val="0"/>
              <w:jc w:val="both"/>
              <w:rPr>
                <w:rFonts w:cs="Times New Roman"/>
                <w:szCs w:val="24"/>
              </w:rPr>
            </w:pPr>
            <w:r w:rsidRPr="002E72A7">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38E84A2" w14:textId="77777777" w:rsidR="00AC3E5D" w:rsidRPr="004A4DD9" w:rsidRDefault="00AC3E5D" w:rsidP="001B79C4">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0D82FAC5" w14:textId="77777777" w:rsidR="00AC3E5D" w:rsidRPr="004A4DD9" w:rsidRDefault="00AC3E5D" w:rsidP="001B79C4">
            <w:pPr>
              <w:pStyle w:val="ListParagraph"/>
              <w:ind w:left="0"/>
              <w:jc w:val="both"/>
              <w:rPr>
                <w:rFonts w:cs="Times New Roman"/>
              </w:rPr>
            </w:pPr>
          </w:p>
        </w:tc>
      </w:tr>
      <w:tr w:rsidR="00AC3E5D" w:rsidRPr="00660ABB" w14:paraId="38461522" w14:textId="77777777" w:rsidTr="001B79C4">
        <w:tc>
          <w:tcPr>
            <w:tcW w:w="1710" w:type="dxa"/>
            <w:tcBorders>
              <w:top w:val="single" w:sz="4" w:space="0" w:color="2E74B5"/>
              <w:left w:val="single" w:sz="4" w:space="0" w:color="2E74B5"/>
              <w:right w:val="single" w:sz="4" w:space="0" w:color="2E74B5"/>
            </w:tcBorders>
            <w:shd w:val="clear" w:color="auto" w:fill="auto"/>
          </w:tcPr>
          <w:p w14:paraId="11EA5AAE" w14:textId="77777777" w:rsidR="00AC3E5D" w:rsidRPr="004A4DD9" w:rsidRDefault="00AC3E5D" w:rsidP="001B79C4">
            <w:pPr>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6A584F9" w14:textId="77777777" w:rsidR="00AC3E5D" w:rsidRPr="004A4DD9" w:rsidRDefault="00AC3E5D" w:rsidP="001B79C4">
            <w:pPr>
              <w:jc w:val="both"/>
              <w:rPr>
                <w:rFonts w:cs="Times New Roman"/>
                <w:szCs w:val="24"/>
              </w:rPr>
            </w:pPr>
            <w:r w:rsidRPr="004A4DD9">
              <w:rPr>
                <w:rFonts w:cs="Times New Roman"/>
                <w:szCs w:val="24"/>
              </w:rPr>
              <w:t>Công ty chưa được đăng kí mẫu hóa đơn nào</w:t>
            </w:r>
          </w:p>
        </w:tc>
        <w:tc>
          <w:tcPr>
            <w:tcW w:w="2515" w:type="dxa"/>
            <w:tcBorders>
              <w:top w:val="single" w:sz="4" w:space="0" w:color="2E74B5"/>
              <w:left w:val="single" w:sz="4" w:space="0" w:color="2E74B5"/>
              <w:bottom w:val="single" w:sz="4" w:space="0" w:color="2E74B5"/>
              <w:right w:val="single" w:sz="4" w:space="0" w:color="2E74B5"/>
            </w:tcBorders>
          </w:tcPr>
          <w:p w14:paraId="76EB3466" w14:textId="77777777" w:rsidR="00AC3E5D" w:rsidRPr="004A4DD9" w:rsidRDefault="00AC3E5D" w:rsidP="001B79C4">
            <w:pPr>
              <w:pStyle w:val="ListParagraph"/>
              <w:ind w:left="0"/>
              <w:jc w:val="both"/>
              <w:rPr>
                <w:rFonts w:cs="Times New Roman"/>
              </w:rPr>
            </w:pPr>
          </w:p>
        </w:tc>
      </w:tr>
      <w:tr w:rsidR="00AC3E5D" w:rsidRPr="00660ABB" w14:paraId="74123AF7" w14:textId="77777777" w:rsidTr="001B79C4">
        <w:tc>
          <w:tcPr>
            <w:tcW w:w="1710" w:type="dxa"/>
            <w:tcBorders>
              <w:top w:val="single" w:sz="4" w:space="0" w:color="2E74B5"/>
              <w:left w:val="single" w:sz="4" w:space="0" w:color="2E74B5"/>
              <w:right w:val="single" w:sz="4" w:space="0" w:color="2E74B5"/>
            </w:tcBorders>
            <w:shd w:val="clear" w:color="auto" w:fill="auto"/>
          </w:tcPr>
          <w:p w14:paraId="73A5785D" w14:textId="77777777" w:rsidR="00AC3E5D" w:rsidRPr="004A4DD9" w:rsidRDefault="00AC3E5D" w:rsidP="001B79C4">
            <w:pPr>
              <w:jc w:val="both"/>
              <w:rPr>
                <w:rFonts w:cs="Times New Roman"/>
                <w:szCs w:val="24"/>
              </w:rPr>
            </w:pPr>
            <w:r w:rsidRPr="00977960">
              <w:rPr>
                <w:rFonts w:cs="Times New Roman"/>
                <w:szCs w:val="24"/>
              </w:rPr>
              <w:t>ERR:6</w:t>
            </w:r>
            <w:r w:rsidRPr="00977960">
              <w:rPr>
                <w:rFonts w:cs="Times New Roman"/>
                <w:szCs w:val="24"/>
              </w:rPr>
              <w:tab/>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E077EC6" w14:textId="77777777" w:rsidR="00AC3E5D" w:rsidRPr="004A4DD9" w:rsidRDefault="00AC3E5D" w:rsidP="001B79C4">
            <w:pPr>
              <w:jc w:val="both"/>
              <w:rPr>
                <w:rFonts w:cs="Times New Roman"/>
                <w:szCs w:val="24"/>
              </w:rPr>
            </w:pPr>
            <w:r w:rsidRPr="00977960">
              <w:rPr>
                <w:rFonts w:cs="Times New Roman"/>
                <w:szCs w:val="24"/>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7097367D" w14:textId="77777777" w:rsidR="00AC3E5D" w:rsidRPr="004A4DD9" w:rsidRDefault="00AC3E5D" w:rsidP="001B79C4">
            <w:pPr>
              <w:pStyle w:val="ListParagraph"/>
              <w:ind w:left="0"/>
              <w:jc w:val="both"/>
              <w:rPr>
                <w:rFonts w:cs="Times New Roman"/>
              </w:rPr>
            </w:pPr>
          </w:p>
        </w:tc>
      </w:tr>
      <w:tr w:rsidR="00AC3E5D" w:rsidRPr="00660ABB" w14:paraId="5D67771F" w14:textId="77777777" w:rsidTr="001B79C4">
        <w:tc>
          <w:tcPr>
            <w:tcW w:w="1710" w:type="dxa"/>
            <w:tcBorders>
              <w:top w:val="single" w:sz="4" w:space="0" w:color="2E74B5"/>
              <w:left w:val="single" w:sz="4" w:space="0" w:color="2E74B5"/>
              <w:right w:val="single" w:sz="4" w:space="0" w:color="2E74B5"/>
            </w:tcBorders>
            <w:shd w:val="clear" w:color="auto" w:fill="auto"/>
          </w:tcPr>
          <w:p w14:paraId="7A6D02BF" w14:textId="77777777" w:rsidR="00AC3E5D" w:rsidRPr="009372AD" w:rsidRDefault="00AC3E5D" w:rsidP="001B79C4">
            <w:pPr>
              <w:autoSpaceDE w:val="0"/>
              <w:autoSpaceDN w:val="0"/>
              <w:adjustRightInd w:val="0"/>
              <w:jc w:val="both"/>
              <w:rPr>
                <w:rFonts w:cs="Times New Roman"/>
                <w:szCs w:val="24"/>
              </w:rPr>
            </w:pPr>
            <w:r w:rsidRPr="00052A44">
              <w:rPr>
                <w:rFonts w:cs="Times New Roman"/>
                <w:szCs w:val="24"/>
              </w:rPr>
              <w:t xml:space="preserve">ERR:7 </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30F64AE" w14:textId="77777777" w:rsidR="00AC3E5D" w:rsidRPr="009372AD" w:rsidRDefault="00AC3E5D" w:rsidP="001B79C4">
            <w:pPr>
              <w:pStyle w:val="ListParagraph"/>
              <w:ind w:left="0"/>
              <w:jc w:val="both"/>
              <w:rPr>
                <w:rFonts w:cs="Times New Roman"/>
              </w:rPr>
            </w:pPr>
            <w:r>
              <w:rPr>
                <w:rFonts w:cs="Times New Roman"/>
              </w:rPr>
              <w:t>Không tìm thấy thông tin công ty</w:t>
            </w:r>
          </w:p>
        </w:tc>
        <w:tc>
          <w:tcPr>
            <w:tcW w:w="2515" w:type="dxa"/>
            <w:tcBorders>
              <w:top w:val="single" w:sz="4" w:space="0" w:color="2E74B5"/>
              <w:left w:val="single" w:sz="4" w:space="0" w:color="2E74B5"/>
              <w:bottom w:val="single" w:sz="4" w:space="0" w:color="2E74B5"/>
              <w:right w:val="single" w:sz="4" w:space="0" w:color="2E74B5"/>
            </w:tcBorders>
          </w:tcPr>
          <w:p w14:paraId="40963476" w14:textId="77777777" w:rsidR="00AC3E5D" w:rsidRPr="004A4DD9" w:rsidRDefault="00AC3E5D" w:rsidP="001B79C4">
            <w:pPr>
              <w:pStyle w:val="ListParagraph"/>
              <w:ind w:left="0"/>
              <w:jc w:val="both"/>
              <w:rPr>
                <w:rFonts w:cs="Times New Roman"/>
              </w:rPr>
            </w:pPr>
          </w:p>
        </w:tc>
      </w:tr>
      <w:tr w:rsidR="00AC3E5D" w:rsidRPr="00660ABB" w14:paraId="00F5D1C3"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551BB73"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B9106CB" w14:textId="77777777" w:rsidR="00AC3E5D" w:rsidRPr="004A4DD9" w:rsidRDefault="00AC3E5D" w:rsidP="001B79C4">
            <w:pPr>
              <w:pStyle w:val="ListParagraph"/>
              <w:ind w:left="0"/>
              <w:jc w:val="both"/>
              <w:rPr>
                <w:rFonts w:cs="Times New Roman"/>
              </w:rPr>
            </w:pPr>
            <w:r w:rsidRPr="004A4DD9">
              <w:rPr>
                <w:rFonts w:cs="Times New Roman"/>
              </w:rPr>
              <w:t>Hóa đơn chưa thanh toán nên không xem được</w:t>
            </w:r>
          </w:p>
        </w:tc>
        <w:tc>
          <w:tcPr>
            <w:tcW w:w="2515" w:type="dxa"/>
            <w:tcBorders>
              <w:top w:val="single" w:sz="4" w:space="0" w:color="2E74B5"/>
              <w:left w:val="single" w:sz="4" w:space="0" w:color="2E74B5"/>
              <w:bottom w:val="single" w:sz="4" w:space="0" w:color="2E74B5"/>
              <w:right w:val="single" w:sz="4" w:space="0" w:color="2E74B5"/>
            </w:tcBorders>
          </w:tcPr>
          <w:p w14:paraId="55BE4F52" w14:textId="77777777" w:rsidR="00AC3E5D" w:rsidRPr="004A4DD9" w:rsidRDefault="00AC3E5D" w:rsidP="001B79C4">
            <w:pPr>
              <w:pStyle w:val="ListParagraph"/>
              <w:ind w:left="0"/>
              <w:jc w:val="both"/>
              <w:rPr>
                <w:rFonts w:cs="Times New Roman"/>
              </w:rPr>
            </w:pPr>
          </w:p>
        </w:tc>
      </w:tr>
      <w:tr w:rsidR="00AC3E5D" w:rsidRPr="00660ABB" w14:paraId="61E74C3D"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17CD890"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lastRenderedPageBreak/>
              <w:t>ERR:1</w:t>
            </w:r>
            <w:r>
              <w:rPr>
                <w:rFonts w:cs="Times New Roman"/>
                <w:szCs w:val="24"/>
              </w:rPr>
              <w:t>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D8D0B64" w14:textId="77777777" w:rsidR="00AC3E5D" w:rsidRPr="004A4DD9" w:rsidRDefault="00AC3E5D" w:rsidP="001B79C4">
            <w:pPr>
              <w:pStyle w:val="ListParagraph"/>
              <w:ind w:left="0"/>
              <w:jc w:val="both"/>
              <w:rPr>
                <w:rFonts w:cs="Times New Roman"/>
              </w:rPr>
            </w:pPr>
            <w:r>
              <w:rPr>
                <w:rFonts w:cs="Times New Roman"/>
              </w:rPr>
              <w:t>Hoá đơn có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06FAE31C" w14:textId="77777777" w:rsidR="00AC3E5D" w:rsidRPr="004A4DD9" w:rsidRDefault="00AC3E5D" w:rsidP="001B79C4">
            <w:pPr>
              <w:pStyle w:val="ListParagraph"/>
              <w:ind w:left="0"/>
              <w:jc w:val="both"/>
              <w:rPr>
                <w:rFonts w:cs="Times New Roman"/>
              </w:rPr>
            </w:pPr>
          </w:p>
        </w:tc>
      </w:tr>
      <w:tr w:rsidR="00AC3E5D" w:rsidRPr="00660ABB" w14:paraId="70A589E9"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1649A4E"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w:t>
            </w:r>
            <w:r>
              <w:rPr>
                <w:rFonts w:cs="Times New Roman"/>
                <w:szCs w:val="24"/>
              </w:rPr>
              <w:t>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B804328" w14:textId="77777777" w:rsidR="00AC3E5D" w:rsidRPr="004A4DD9" w:rsidRDefault="00AC3E5D" w:rsidP="001B79C4">
            <w:pPr>
              <w:pStyle w:val="ListParagraph"/>
              <w:ind w:left="0"/>
              <w:jc w:val="both"/>
              <w:rPr>
                <w:rFonts w:cs="Times New Roman"/>
              </w:rPr>
            </w:pPr>
            <w:r>
              <w:rPr>
                <w:rFonts w:cs="Times New Roman"/>
              </w:rPr>
              <w:t>Hoá đơn không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529D1E70" w14:textId="77777777" w:rsidR="00AC3E5D" w:rsidRPr="004A4DD9" w:rsidRDefault="00AC3E5D" w:rsidP="001B79C4">
            <w:pPr>
              <w:pStyle w:val="ListParagraph"/>
              <w:ind w:left="0"/>
              <w:jc w:val="both"/>
              <w:rPr>
                <w:rFonts w:cs="Times New Roman"/>
              </w:rPr>
            </w:pPr>
          </w:p>
        </w:tc>
      </w:tr>
      <w:tr w:rsidR="00AC3E5D" w:rsidRPr="00660ABB" w14:paraId="0852484C"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9A8A24A"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chuỗi_hml_trả_về</w:t>
            </w:r>
          </w:p>
          <w:p w14:paraId="7566A10F"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D3DB4C8" w14:textId="77777777" w:rsidR="00AC3E5D" w:rsidRPr="004A4DD9" w:rsidRDefault="00AC3E5D" w:rsidP="001B79C4">
            <w:pPr>
              <w:jc w:val="both"/>
              <w:rPr>
                <w:rFonts w:cs="Times New Roman"/>
                <w:szCs w:val="24"/>
              </w:rPr>
            </w:pPr>
            <w:r w:rsidRPr="004A4DD9">
              <w:rPr>
                <w:rFonts w:cs="Times New Roman"/>
                <w:szCs w:val="24"/>
              </w:rPr>
              <w:t>Trả về chuỗi hml tương ứng với hóa đơn</w:t>
            </w:r>
          </w:p>
        </w:tc>
        <w:tc>
          <w:tcPr>
            <w:tcW w:w="2515" w:type="dxa"/>
            <w:tcBorders>
              <w:top w:val="single" w:sz="4" w:space="0" w:color="2E74B5"/>
              <w:left w:val="single" w:sz="4" w:space="0" w:color="2E74B5"/>
              <w:bottom w:val="single" w:sz="4" w:space="0" w:color="2E74B5"/>
              <w:right w:val="single" w:sz="4" w:space="0" w:color="2E74B5"/>
            </w:tcBorders>
          </w:tcPr>
          <w:p w14:paraId="434D5212" w14:textId="77777777" w:rsidR="00AC3E5D" w:rsidRPr="004A4DD9" w:rsidRDefault="00AC3E5D" w:rsidP="001B79C4">
            <w:pPr>
              <w:jc w:val="both"/>
              <w:rPr>
                <w:rFonts w:cs="Times New Roman"/>
                <w:szCs w:val="24"/>
              </w:rPr>
            </w:pPr>
            <w:r w:rsidRPr="004A4DD9">
              <w:rPr>
                <w:rFonts w:cs="Times New Roman"/>
                <w:szCs w:val="24"/>
              </w:rPr>
              <w:t>Trả về một hóa đơn dưới dạng html</w:t>
            </w:r>
          </w:p>
        </w:tc>
      </w:tr>
    </w:tbl>
    <w:p w14:paraId="57AC3139" w14:textId="77777777" w:rsidR="00AC3E5D" w:rsidRDefault="00AC3E5D" w:rsidP="00AC3E5D">
      <w:pPr>
        <w:rPr>
          <w:lang w:eastAsia="x-none"/>
        </w:rPr>
      </w:pPr>
    </w:p>
    <w:p w14:paraId="03E93898" w14:textId="77777777" w:rsidR="00AC3E5D" w:rsidRDefault="00AC3E5D" w:rsidP="00AC3E5D">
      <w:pPr>
        <w:pStyle w:val="Heading3"/>
      </w:pPr>
      <w:bookmarkStart w:id="43" w:name="_Toc90309031"/>
      <w:r>
        <w:t>Lấy thông tin chi tiết hóa đơn theo fkey</w:t>
      </w:r>
      <w:bookmarkEnd w:id="43"/>
    </w:p>
    <w:p w14:paraId="252CCD60" w14:textId="77777777" w:rsidR="00AC3E5D" w:rsidRDefault="00AC3E5D" w:rsidP="00AC3E5D">
      <w:pPr>
        <w:rPr>
          <w:rFonts w:cs="Times New Roman"/>
          <w:szCs w:val="24"/>
        </w:rPr>
      </w:pPr>
      <w:r>
        <w:rPr>
          <w:rFonts w:cs="Times New Roman"/>
          <w:szCs w:val="24"/>
        </w:rPr>
        <w:t>URL</w:t>
      </w:r>
    </w:p>
    <w:p w14:paraId="42CFB185" w14:textId="77777777" w:rsidR="00AC3E5D" w:rsidRPr="004A4DD9" w:rsidRDefault="00AC3E5D" w:rsidP="00AC3E5D">
      <w:pPr>
        <w:ind w:firstLine="720"/>
        <w:rPr>
          <w:rFonts w:cs="Times New Roman"/>
          <w:szCs w:val="24"/>
        </w:rPr>
      </w:pPr>
      <w:r>
        <w:rPr>
          <w:rFonts w:cs="Times New Roman"/>
          <w:szCs w:val="24"/>
        </w:rPr>
        <w:t>s</w:t>
      </w:r>
      <w:r w:rsidRPr="004A4DD9">
        <w:rPr>
          <w:rFonts w:cs="Times New Roman"/>
          <w:szCs w:val="24"/>
        </w:rPr>
        <w:t xml:space="preserve">tring </w:t>
      </w:r>
      <w:r w:rsidRPr="004A4DD9">
        <w:rPr>
          <w:rFonts w:cs="Times New Roman"/>
          <w:b/>
          <w:szCs w:val="24"/>
        </w:rPr>
        <w:t>getInvViewFkey</w:t>
      </w:r>
      <w:r w:rsidRPr="004A4DD9">
        <w:rPr>
          <w:rFonts w:cs="Times New Roman"/>
          <w:szCs w:val="24"/>
        </w:rPr>
        <w:t xml:space="preserve"> (string </w:t>
      </w:r>
      <w:r>
        <w:rPr>
          <w:rFonts w:cs="Times New Roman"/>
          <w:szCs w:val="24"/>
        </w:rPr>
        <w:t>fkey</w:t>
      </w:r>
      <w:r w:rsidRPr="004A4DD9">
        <w:rPr>
          <w:rFonts w:cs="Times New Roman"/>
          <w:szCs w:val="24"/>
        </w:rPr>
        <w:t>, string userName, string userPass)</w:t>
      </w:r>
    </w:p>
    <w:p w14:paraId="34DA0665" w14:textId="77777777" w:rsidR="00AC3E5D" w:rsidRPr="004A4DD9" w:rsidRDefault="00AC3E5D" w:rsidP="00AC3E5D">
      <w:pPr>
        <w:spacing w:after="0" w:line="240" w:lineRule="auto"/>
        <w:ind w:left="720"/>
        <w:jc w:val="both"/>
        <w:rPr>
          <w:rFonts w:cs="Times New Roman"/>
          <w:szCs w:val="24"/>
        </w:rPr>
      </w:pPr>
    </w:p>
    <w:p w14:paraId="2B342AAF" w14:textId="77777777" w:rsidR="00AC3E5D" w:rsidRPr="00593BE8" w:rsidRDefault="00AC3E5D" w:rsidP="00A75803">
      <w:pPr>
        <w:pStyle w:val="N"/>
      </w:pPr>
      <w:r w:rsidRPr="00593BE8">
        <w:t>DESCRIPTION</w:t>
      </w:r>
    </w:p>
    <w:p w14:paraId="0B5634D3" w14:textId="77777777" w:rsidR="00AC3E5D" w:rsidRDefault="00AC3E5D" w:rsidP="00A75803">
      <w:pPr>
        <w:pStyle w:val="N"/>
      </w:pPr>
      <w:r>
        <w:tab/>
        <w:t>Đây là web service cho phép trả về định dạng html của hóa đơn theo fkey truyền vào</w:t>
      </w:r>
    </w:p>
    <w:p w14:paraId="05352D71" w14:textId="77777777" w:rsidR="00AC3E5D" w:rsidRPr="00007702" w:rsidRDefault="00AC3E5D" w:rsidP="00A75803">
      <w:pPr>
        <w:pStyle w:val="N"/>
      </w:pPr>
      <w:r w:rsidRPr="00663B3E">
        <w:t>HTTP METHOD</w:t>
      </w:r>
    </w:p>
    <w:p w14:paraId="641CF0A9" w14:textId="77777777" w:rsidR="00AC3E5D" w:rsidRPr="00007702" w:rsidRDefault="00AC3E5D" w:rsidP="00A75803">
      <w:pPr>
        <w:pStyle w:val="N"/>
        <w:rPr>
          <w:b/>
        </w:rPr>
      </w:pPr>
      <w:r>
        <w:tab/>
      </w:r>
      <w:r w:rsidRPr="00610AFD">
        <w:t>POST</w:t>
      </w:r>
    </w:p>
    <w:p w14:paraId="45496E78" w14:textId="77777777" w:rsidR="00AC3E5D" w:rsidRPr="00610AFD" w:rsidRDefault="00AC3E5D" w:rsidP="00A75803">
      <w:pPr>
        <w:pStyle w:val="N"/>
      </w:pPr>
      <w:r w:rsidRPr="00610AFD">
        <w:t>REQUEST BODY</w:t>
      </w:r>
    </w:p>
    <w:p w14:paraId="2D1FBABA" w14:textId="77777777" w:rsidR="00AC3E5D" w:rsidRPr="00DF3034"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354B2FD6" w14:textId="77777777" w:rsidR="00AC3E5D" w:rsidRPr="00DF3034" w:rsidRDefault="00AC3E5D" w:rsidP="00AC3E5D">
      <w:pPr>
        <w:pStyle w:val="ListParagraph"/>
        <w:numPr>
          <w:ilvl w:val="0"/>
          <w:numId w:val="2"/>
        </w:numPr>
        <w:spacing w:after="0" w:line="360" w:lineRule="auto"/>
        <w:ind w:left="1080"/>
        <w:jc w:val="both"/>
        <w:rPr>
          <w:rFonts w:eastAsia="Calibri" w:cs="Times New Roman"/>
          <w:b/>
          <w:szCs w:val="24"/>
          <w:u w:val="single"/>
        </w:rPr>
      </w:pPr>
      <w:r w:rsidRPr="00DF3034">
        <w:rPr>
          <w:rFonts w:cs="Times New Roman"/>
          <w:b/>
          <w:szCs w:val="24"/>
        </w:rPr>
        <w:t xml:space="preserve">fkey : </w:t>
      </w:r>
      <w:r w:rsidRPr="00DF3034">
        <w:rPr>
          <w:rFonts w:cs="Times New Roman"/>
          <w:szCs w:val="24"/>
        </w:rPr>
        <w:t xml:space="preserve">Chuỗi key xác định hóa đơn cần lấy </w:t>
      </w:r>
    </w:p>
    <w:p w14:paraId="2076FC69" w14:textId="77777777" w:rsidR="00AC3E5D" w:rsidRPr="005C559E" w:rsidRDefault="00AC3E5D" w:rsidP="00AC3E5D">
      <w:pPr>
        <w:pStyle w:val="ListParagraph"/>
        <w:spacing w:after="0" w:line="360" w:lineRule="auto"/>
        <w:ind w:left="1080"/>
        <w:jc w:val="both"/>
        <w:rPr>
          <w:rFonts w:eastAsia="Calibri" w:cs="Times New Roman"/>
          <w:b/>
          <w:szCs w:val="24"/>
          <w:u w:val="single"/>
        </w:rPr>
      </w:pPr>
    </w:p>
    <w:p w14:paraId="0FBE0F8E"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792B7CA8"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09677209"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608E86A1"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56CFB3A4" w14:textId="77777777" w:rsidR="00AC3E5D" w:rsidRPr="00660ABB" w:rsidRDefault="00AC3E5D" w:rsidP="001B79C4">
            <w:pPr>
              <w:pStyle w:val="ListParagraph"/>
            </w:pPr>
            <w:r>
              <w:t>Ghi chú</w:t>
            </w:r>
          </w:p>
        </w:tc>
      </w:tr>
      <w:tr w:rsidR="00AC3E5D" w:rsidRPr="00660ABB" w14:paraId="2CA1F1A5" w14:textId="77777777" w:rsidTr="001B79C4">
        <w:tc>
          <w:tcPr>
            <w:tcW w:w="1710" w:type="dxa"/>
            <w:tcBorders>
              <w:top w:val="single" w:sz="4" w:space="0" w:color="2E74B5"/>
              <w:left w:val="single" w:sz="4" w:space="0" w:color="2E74B5"/>
              <w:right w:val="single" w:sz="4" w:space="0" w:color="2E74B5"/>
            </w:tcBorders>
            <w:shd w:val="clear" w:color="auto" w:fill="auto"/>
          </w:tcPr>
          <w:p w14:paraId="145A3052"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2FC73DB"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w:t>
            </w:r>
            <w:r>
              <w:rPr>
                <w:rFonts w:cs="Times New Roman"/>
              </w:rPr>
              <w:t>n</w:t>
            </w:r>
          </w:p>
        </w:tc>
        <w:tc>
          <w:tcPr>
            <w:tcW w:w="2515" w:type="dxa"/>
            <w:tcBorders>
              <w:top w:val="single" w:sz="4" w:space="0" w:color="2E74B5"/>
              <w:left w:val="single" w:sz="4" w:space="0" w:color="2E74B5"/>
              <w:bottom w:val="single" w:sz="4" w:space="0" w:color="2E74B5"/>
              <w:right w:val="single" w:sz="4" w:space="0" w:color="2E74B5"/>
            </w:tcBorders>
          </w:tcPr>
          <w:p w14:paraId="09F58FFF" w14:textId="77777777" w:rsidR="00AC3E5D" w:rsidRPr="004A4DD9" w:rsidRDefault="00AC3E5D" w:rsidP="001B79C4">
            <w:pPr>
              <w:pStyle w:val="ListParagraph"/>
              <w:ind w:left="0"/>
              <w:jc w:val="both"/>
              <w:rPr>
                <w:rFonts w:cs="Times New Roman"/>
              </w:rPr>
            </w:pPr>
          </w:p>
        </w:tc>
      </w:tr>
      <w:tr w:rsidR="00AC3E5D" w:rsidRPr="00660ABB" w14:paraId="32B701A1" w14:textId="77777777" w:rsidTr="001B79C4">
        <w:tc>
          <w:tcPr>
            <w:tcW w:w="1710" w:type="dxa"/>
            <w:tcBorders>
              <w:top w:val="single" w:sz="4" w:space="0" w:color="2E74B5"/>
              <w:left w:val="single" w:sz="4" w:space="0" w:color="2E74B5"/>
              <w:right w:val="single" w:sz="4" w:space="0" w:color="2E74B5"/>
            </w:tcBorders>
            <w:shd w:val="clear" w:color="auto" w:fill="auto"/>
          </w:tcPr>
          <w:p w14:paraId="5BC00FC5" w14:textId="77777777" w:rsidR="00AC3E5D" w:rsidRPr="004A4DD9" w:rsidRDefault="00AC3E5D" w:rsidP="001B79C4">
            <w:pPr>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229E7AF" w14:textId="77777777" w:rsidR="00AC3E5D" w:rsidRPr="004A4DD9" w:rsidRDefault="00AC3E5D" w:rsidP="001B79C4">
            <w:pPr>
              <w:jc w:val="both"/>
              <w:rPr>
                <w:rFonts w:cs="Times New Roman"/>
                <w:szCs w:val="24"/>
              </w:rPr>
            </w:pPr>
            <w:r w:rsidRPr="004A4DD9">
              <w:rPr>
                <w:rFonts w:cs="Times New Roman"/>
                <w:szCs w:val="24"/>
              </w:rPr>
              <w:t>Công ty chưa được đăng kí mẫu hóa đơn nào</w:t>
            </w:r>
          </w:p>
        </w:tc>
        <w:tc>
          <w:tcPr>
            <w:tcW w:w="2515" w:type="dxa"/>
            <w:tcBorders>
              <w:top w:val="single" w:sz="4" w:space="0" w:color="2E74B5"/>
              <w:left w:val="single" w:sz="4" w:space="0" w:color="2E74B5"/>
              <w:bottom w:val="single" w:sz="4" w:space="0" w:color="2E74B5"/>
              <w:right w:val="single" w:sz="4" w:space="0" w:color="2E74B5"/>
            </w:tcBorders>
          </w:tcPr>
          <w:p w14:paraId="4CAA0CB9" w14:textId="77777777" w:rsidR="00AC3E5D" w:rsidRPr="004A4DD9" w:rsidRDefault="00AC3E5D" w:rsidP="001B79C4">
            <w:pPr>
              <w:pStyle w:val="ListParagraph"/>
              <w:ind w:left="0"/>
              <w:jc w:val="both"/>
              <w:rPr>
                <w:rFonts w:cs="Times New Roman"/>
              </w:rPr>
            </w:pPr>
          </w:p>
        </w:tc>
      </w:tr>
      <w:tr w:rsidR="00AC3E5D" w:rsidRPr="00660ABB" w14:paraId="152BEF02" w14:textId="77777777" w:rsidTr="001B79C4">
        <w:tc>
          <w:tcPr>
            <w:tcW w:w="1710" w:type="dxa"/>
            <w:tcBorders>
              <w:top w:val="single" w:sz="4" w:space="0" w:color="2E74B5"/>
              <w:left w:val="single" w:sz="4" w:space="0" w:color="2E74B5"/>
              <w:right w:val="single" w:sz="4" w:space="0" w:color="2E74B5"/>
            </w:tcBorders>
            <w:shd w:val="clear" w:color="auto" w:fill="auto"/>
          </w:tcPr>
          <w:p w14:paraId="31C650F6" w14:textId="77777777" w:rsidR="00AC3E5D" w:rsidRPr="004A4DD9" w:rsidRDefault="00AC3E5D" w:rsidP="001B79C4">
            <w:pPr>
              <w:jc w:val="both"/>
              <w:rPr>
                <w:rFonts w:cs="Times New Roman"/>
                <w:szCs w:val="24"/>
              </w:rPr>
            </w:pPr>
            <w:r w:rsidRPr="00977960">
              <w:rPr>
                <w:rFonts w:cs="Times New Roman"/>
                <w:szCs w:val="24"/>
              </w:rPr>
              <w:t>ERR:6</w:t>
            </w:r>
            <w:r w:rsidRPr="00977960">
              <w:rPr>
                <w:rFonts w:cs="Times New Roman"/>
                <w:szCs w:val="24"/>
              </w:rPr>
              <w:tab/>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01CAE2F" w14:textId="77777777" w:rsidR="00AC3E5D" w:rsidRPr="004A4DD9" w:rsidRDefault="00AC3E5D" w:rsidP="001B79C4">
            <w:pPr>
              <w:jc w:val="both"/>
              <w:rPr>
                <w:rFonts w:cs="Times New Roman"/>
                <w:szCs w:val="24"/>
              </w:rPr>
            </w:pPr>
            <w:r w:rsidRPr="00977960">
              <w:rPr>
                <w:rFonts w:cs="Times New Roman"/>
                <w:szCs w:val="24"/>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0752F920" w14:textId="77777777" w:rsidR="00AC3E5D" w:rsidRPr="004A4DD9" w:rsidRDefault="00AC3E5D" w:rsidP="001B79C4">
            <w:pPr>
              <w:pStyle w:val="ListParagraph"/>
              <w:ind w:left="0"/>
              <w:jc w:val="both"/>
              <w:rPr>
                <w:rFonts w:cs="Times New Roman"/>
              </w:rPr>
            </w:pPr>
          </w:p>
        </w:tc>
      </w:tr>
      <w:tr w:rsidR="00AC3E5D" w:rsidRPr="00660ABB" w14:paraId="55F3D8D5" w14:textId="77777777" w:rsidTr="001B79C4">
        <w:tc>
          <w:tcPr>
            <w:tcW w:w="1710" w:type="dxa"/>
            <w:tcBorders>
              <w:top w:val="single" w:sz="4" w:space="0" w:color="2E74B5"/>
              <w:left w:val="single" w:sz="4" w:space="0" w:color="2E74B5"/>
              <w:right w:val="single" w:sz="4" w:space="0" w:color="2E74B5"/>
            </w:tcBorders>
            <w:shd w:val="clear" w:color="auto" w:fill="auto"/>
          </w:tcPr>
          <w:p w14:paraId="517CE3E9" w14:textId="77777777" w:rsidR="00AC3E5D" w:rsidRPr="009372AD" w:rsidRDefault="00AC3E5D" w:rsidP="001B79C4">
            <w:pPr>
              <w:autoSpaceDE w:val="0"/>
              <w:autoSpaceDN w:val="0"/>
              <w:adjustRightInd w:val="0"/>
              <w:jc w:val="both"/>
              <w:rPr>
                <w:rFonts w:cs="Times New Roman"/>
                <w:szCs w:val="24"/>
              </w:rPr>
            </w:pPr>
            <w:r w:rsidRPr="00052A44">
              <w:rPr>
                <w:rFonts w:cs="Times New Roman"/>
                <w:szCs w:val="24"/>
              </w:rPr>
              <w:t xml:space="preserve">ERR:7 </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F4046B9" w14:textId="77777777" w:rsidR="00AC3E5D" w:rsidRPr="009372AD" w:rsidRDefault="00AC3E5D" w:rsidP="001B79C4">
            <w:pPr>
              <w:pStyle w:val="ListParagraph"/>
              <w:ind w:left="0"/>
              <w:jc w:val="both"/>
              <w:rPr>
                <w:rFonts w:cs="Times New Roman"/>
              </w:rPr>
            </w:pPr>
            <w:r>
              <w:rPr>
                <w:rFonts w:cs="Times New Roman"/>
              </w:rPr>
              <w:t>Không tìm thấy thông tin công ty</w:t>
            </w:r>
          </w:p>
        </w:tc>
        <w:tc>
          <w:tcPr>
            <w:tcW w:w="2515" w:type="dxa"/>
            <w:tcBorders>
              <w:top w:val="single" w:sz="4" w:space="0" w:color="2E74B5"/>
              <w:left w:val="single" w:sz="4" w:space="0" w:color="2E74B5"/>
              <w:bottom w:val="single" w:sz="4" w:space="0" w:color="2E74B5"/>
              <w:right w:val="single" w:sz="4" w:space="0" w:color="2E74B5"/>
            </w:tcBorders>
          </w:tcPr>
          <w:p w14:paraId="1FE60252" w14:textId="77777777" w:rsidR="00AC3E5D" w:rsidRPr="004A4DD9" w:rsidRDefault="00AC3E5D" w:rsidP="001B79C4">
            <w:pPr>
              <w:pStyle w:val="ListParagraph"/>
              <w:ind w:left="0"/>
              <w:jc w:val="both"/>
              <w:rPr>
                <w:rFonts w:cs="Times New Roman"/>
              </w:rPr>
            </w:pPr>
          </w:p>
        </w:tc>
      </w:tr>
      <w:tr w:rsidR="00AC3E5D" w:rsidRPr="00660ABB" w14:paraId="5F022E86"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6D24371"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B71F448" w14:textId="77777777" w:rsidR="00AC3E5D" w:rsidRPr="004A4DD9" w:rsidRDefault="00AC3E5D" w:rsidP="001B79C4">
            <w:pPr>
              <w:pStyle w:val="ListParagraph"/>
              <w:ind w:left="0"/>
              <w:jc w:val="both"/>
              <w:rPr>
                <w:rFonts w:cs="Times New Roman"/>
              </w:rPr>
            </w:pPr>
            <w:r w:rsidRPr="004A4DD9">
              <w:rPr>
                <w:rFonts w:cs="Times New Roman"/>
              </w:rPr>
              <w:t>Hóa đơn chưa thanh toán nên không xem được</w:t>
            </w:r>
          </w:p>
        </w:tc>
        <w:tc>
          <w:tcPr>
            <w:tcW w:w="2515" w:type="dxa"/>
            <w:tcBorders>
              <w:top w:val="single" w:sz="4" w:space="0" w:color="2E74B5"/>
              <w:left w:val="single" w:sz="4" w:space="0" w:color="2E74B5"/>
              <w:bottom w:val="single" w:sz="4" w:space="0" w:color="2E74B5"/>
              <w:right w:val="single" w:sz="4" w:space="0" w:color="2E74B5"/>
            </w:tcBorders>
          </w:tcPr>
          <w:p w14:paraId="6DB54AC4" w14:textId="77777777" w:rsidR="00AC3E5D" w:rsidRPr="004A4DD9" w:rsidRDefault="00AC3E5D" w:rsidP="001B79C4">
            <w:pPr>
              <w:pStyle w:val="ListParagraph"/>
              <w:ind w:left="0"/>
              <w:jc w:val="both"/>
              <w:rPr>
                <w:rFonts w:cs="Times New Roman"/>
              </w:rPr>
            </w:pPr>
          </w:p>
        </w:tc>
      </w:tr>
      <w:tr w:rsidR="00AC3E5D" w:rsidRPr="00660ABB" w14:paraId="377A9B90"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1BFA51E"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w:t>
            </w:r>
            <w:r>
              <w:rPr>
                <w:rFonts w:cs="Times New Roman"/>
                <w:szCs w:val="24"/>
              </w:rPr>
              <w:t>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02E52F4" w14:textId="77777777" w:rsidR="00AC3E5D" w:rsidRPr="004A4DD9" w:rsidRDefault="00AC3E5D" w:rsidP="001B79C4">
            <w:pPr>
              <w:pStyle w:val="ListParagraph"/>
              <w:ind w:left="0"/>
              <w:jc w:val="both"/>
              <w:rPr>
                <w:rFonts w:cs="Times New Roman"/>
              </w:rPr>
            </w:pPr>
            <w:r>
              <w:rPr>
                <w:rFonts w:cs="Times New Roman"/>
              </w:rPr>
              <w:t>Hoá đơn có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6C313993" w14:textId="77777777" w:rsidR="00AC3E5D" w:rsidRPr="004A4DD9" w:rsidRDefault="00AC3E5D" w:rsidP="001B79C4">
            <w:pPr>
              <w:pStyle w:val="ListParagraph"/>
              <w:ind w:left="0"/>
              <w:jc w:val="both"/>
              <w:rPr>
                <w:rFonts w:cs="Times New Roman"/>
              </w:rPr>
            </w:pPr>
          </w:p>
        </w:tc>
      </w:tr>
      <w:tr w:rsidR="00AC3E5D" w:rsidRPr="00660ABB" w14:paraId="51D604A9"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5AEB129"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w:t>
            </w:r>
            <w:r>
              <w:rPr>
                <w:rFonts w:cs="Times New Roman"/>
                <w:szCs w:val="24"/>
              </w:rPr>
              <w:t>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9CF6788" w14:textId="77777777" w:rsidR="00AC3E5D" w:rsidRPr="004A4DD9" w:rsidRDefault="00AC3E5D" w:rsidP="001B79C4">
            <w:pPr>
              <w:pStyle w:val="ListParagraph"/>
              <w:ind w:left="0"/>
              <w:jc w:val="both"/>
              <w:rPr>
                <w:rFonts w:cs="Times New Roman"/>
              </w:rPr>
            </w:pPr>
            <w:r>
              <w:rPr>
                <w:rFonts w:cs="Times New Roman"/>
              </w:rPr>
              <w:t>Hoá đơn không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34C3AD24" w14:textId="77777777" w:rsidR="00AC3E5D" w:rsidRPr="004A4DD9" w:rsidRDefault="00AC3E5D" w:rsidP="001B79C4">
            <w:pPr>
              <w:pStyle w:val="ListParagraph"/>
              <w:ind w:left="0"/>
              <w:jc w:val="both"/>
              <w:rPr>
                <w:rFonts w:cs="Times New Roman"/>
              </w:rPr>
            </w:pPr>
          </w:p>
        </w:tc>
      </w:tr>
      <w:tr w:rsidR="00AC3E5D" w:rsidRPr="00660ABB" w14:paraId="1831829C"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A7DA548"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lastRenderedPageBreak/>
              <w:t>chuỗi_hml_trả_về</w:t>
            </w:r>
          </w:p>
          <w:p w14:paraId="613A857C"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D1FC715" w14:textId="77777777" w:rsidR="00AC3E5D" w:rsidRPr="004A4DD9" w:rsidRDefault="00AC3E5D" w:rsidP="001B79C4">
            <w:pPr>
              <w:jc w:val="both"/>
              <w:rPr>
                <w:rFonts w:cs="Times New Roman"/>
                <w:szCs w:val="24"/>
              </w:rPr>
            </w:pPr>
            <w:r w:rsidRPr="004A4DD9">
              <w:rPr>
                <w:rFonts w:cs="Times New Roman"/>
                <w:szCs w:val="24"/>
              </w:rPr>
              <w:t>Trả về chuỗi hml tương ứng với hóa đơn</w:t>
            </w:r>
          </w:p>
        </w:tc>
        <w:tc>
          <w:tcPr>
            <w:tcW w:w="2515" w:type="dxa"/>
            <w:tcBorders>
              <w:top w:val="single" w:sz="4" w:space="0" w:color="2E74B5"/>
              <w:left w:val="single" w:sz="4" w:space="0" w:color="2E74B5"/>
              <w:bottom w:val="single" w:sz="4" w:space="0" w:color="2E74B5"/>
              <w:right w:val="single" w:sz="4" w:space="0" w:color="2E74B5"/>
            </w:tcBorders>
          </w:tcPr>
          <w:p w14:paraId="67252CB8" w14:textId="77777777" w:rsidR="00AC3E5D" w:rsidRPr="004A4DD9" w:rsidRDefault="00AC3E5D" w:rsidP="001B79C4">
            <w:pPr>
              <w:jc w:val="both"/>
              <w:rPr>
                <w:rFonts w:cs="Times New Roman"/>
                <w:szCs w:val="24"/>
              </w:rPr>
            </w:pPr>
            <w:r w:rsidRPr="004A4DD9">
              <w:rPr>
                <w:rFonts w:cs="Times New Roman"/>
                <w:szCs w:val="24"/>
              </w:rPr>
              <w:t>Trả về một hóa đơn dưới dạng html</w:t>
            </w:r>
          </w:p>
        </w:tc>
      </w:tr>
    </w:tbl>
    <w:p w14:paraId="3E6C6680" w14:textId="77777777" w:rsidR="00AC3E5D" w:rsidRDefault="00AC3E5D" w:rsidP="00AC3E5D">
      <w:pPr>
        <w:rPr>
          <w:lang w:eastAsia="x-none"/>
        </w:rPr>
      </w:pPr>
    </w:p>
    <w:p w14:paraId="5FA50F72" w14:textId="77777777" w:rsidR="00AC3E5D" w:rsidRDefault="00AC3E5D" w:rsidP="00AC3E5D">
      <w:pPr>
        <w:pStyle w:val="Heading3"/>
      </w:pPr>
      <w:bookmarkStart w:id="44" w:name="_Toc90309032"/>
      <w:r>
        <w:t>Lấy thông tin chi tiết hóa đơn tạo mới theo fkey</w:t>
      </w:r>
      <w:bookmarkEnd w:id="44"/>
    </w:p>
    <w:p w14:paraId="5A4E652D" w14:textId="77777777" w:rsidR="00AC3E5D" w:rsidRDefault="00AC3E5D" w:rsidP="00AC3E5D">
      <w:pPr>
        <w:rPr>
          <w:rFonts w:cs="Times New Roman"/>
          <w:szCs w:val="24"/>
        </w:rPr>
      </w:pPr>
      <w:r>
        <w:rPr>
          <w:rFonts w:cs="Times New Roman"/>
          <w:szCs w:val="24"/>
        </w:rPr>
        <w:t>URL</w:t>
      </w:r>
    </w:p>
    <w:p w14:paraId="0C8C443F" w14:textId="77777777" w:rsidR="00AC3E5D" w:rsidRPr="004A4DD9" w:rsidRDefault="00AC3E5D" w:rsidP="00AC3E5D">
      <w:pPr>
        <w:ind w:firstLine="720"/>
        <w:rPr>
          <w:rFonts w:cs="Times New Roman"/>
          <w:szCs w:val="24"/>
        </w:rPr>
      </w:pPr>
      <w:r>
        <w:rPr>
          <w:rFonts w:cs="Times New Roman"/>
          <w:szCs w:val="24"/>
        </w:rPr>
        <w:t>s</w:t>
      </w:r>
      <w:r w:rsidRPr="004A4DD9">
        <w:rPr>
          <w:rFonts w:cs="Times New Roman"/>
          <w:szCs w:val="24"/>
        </w:rPr>
        <w:t xml:space="preserve">tring </w:t>
      </w:r>
      <w:r w:rsidRPr="001E7889">
        <w:rPr>
          <w:rFonts w:cs="Times New Roman"/>
          <w:b/>
          <w:szCs w:val="24"/>
        </w:rPr>
        <w:t>getNewInvViewFkey</w:t>
      </w:r>
      <w:r w:rsidRPr="004A4DD9">
        <w:rPr>
          <w:rFonts w:cs="Times New Roman"/>
          <w:szCs w:val="24"/>
        </w:rPr>
        <w:t xml:space="preserve">(string </w:t>
      </w:r>
      <w:r>
        <w:rPr>
          <w:rFonts w:cs="Times New Roman"/>
          <w:szCs w:val="24"/>
        </w:rPr>
        <w:t>fkey</w:t>
      </w:r>
      <w:r w:rsidRPr="004A4DD9">
        <w:rPr>
          <w:rFonts w:cs="Times New Roman"/>
          <w:szCs w:val="24"/>
        </w:rPr>
        <w:t>, string userName, string userPass)</w:t>
      </w:r>
    </w:p>
    <w:p w14:paraId="7C22D0A4" w14:textId="77777777" w:rsidR="00AC3E5D" w:rsidRPr="004A4DD9" w:rsidRDefault="00AC3E5D" w:rsidP="00AC3E5D">
      <w:pPr>
        <w:spacing w:after="0" w:line="240" w:lineRule="auto"/>
        <w:ind w:left="720"/>
        <w:jc w:val="both"/>
        <w:rPr>
          <w:rFonts w:cs="Times New Roman"/>
          <w:szCs w:val="24"/>
        </w:rPr>
      </w:pPr>
    </w:p>
    <w:p w14:paraId="5EAB26C7" w14:textId="77777777" w:rsidR="00AC3E5D" w:rsidRPr="00593BE8" w:rsidRDefault="00AC3E5D" w:rsidP="00A75803">
      <w:pPr>
        <w:pStyle w:val="N"/>
      </w:pPr>
      <w:r w:rsidRPr="00593BE8">
        <w:t>DESCRIPTION</w:t>
      </w:r>
    </w:p>
    <w:p w14:paraId="66FB7C3A" w14:textId="77777777" w:rsidR="00AC3E5D" w:rsidRDefault="00AC3E5D" w:rsidP="00A75803">
      <w:pPr>
        <w:pStyle w:val="N"/>
      </w:pPr>
      <w:r>
        <w:tab/>
        <w:t>Đây là web service cho phép trả về định dạng html của hóa đơn mới tạo theo fkey truyền vào</w:t>
      </w:r>
    </w:p>
    <w:p w14:paraId="58D9B867" w14:textId="77777777" w:rsidR="00AC3E5D" w:rsidRPr="00007702" w:rsidRDefault="00AC3E5D" w:rsidP="00A75803">
      <w:pPr>
        <w:pStyle w:val="N"/>
      </w:pPr>
      <w:r w:rsidRPr="00663B3E">
        <w:t>HTTP METHOD</w:t>
      </w:r>
    </w:p>
    <w:p w14:paraId="33842082" w14:textId="77777777" w:rsidR="00AC3E5D" w:rsidRPr="00007702" w:rsidRDefault="00AC3E5D" w:rsidP="00A75803">
      <w:pPr>
        <w:pStyle w:val="N"/>
        <w:rPr>
          <w:b/>
        </w:rPr>
      </w:pPr>
      <w:r>
        <w:tab/>
      </w:r>
      <w:r w:rsidRPr="00610AFD">
        <w:t>POST</w:t>
      </w:r>
    </w:p>
    <w:p w14:paraId="6EDFF3F0" w14:textId="77777777" w:rsidR="00AC3E5D" w:rsidRPr="00610AFD" w:rsidRDefault="00AC3E5D" w:rsidP="00A75803">
      <w:pPr>
        <w:pStyle w:val="N"/>
      </w:pPr>
      <w:r w:rsidRPr="00610AFD">
        <w:t>REQUEST BODY</w:t>
      </w:r>
    </w:p>
    <w:p w14:paraId="209E40CA" w14:textId="77777777" w:rsidR="00AC3E5D" w:rsidRPr="00DF3034"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72284FEF" w14:textId="77777777" w:rsidR="00AC3E5D" w:rsidRPr="00DF3034" w:rsidRDefault="00AC3E5D" w:rsidP="00AC3E5D">
      <w:pPr>
        <w:pStyle w:val="ListParagraph"/>
        <w:numPr>
          <w:ilvl w:val="0"/>
          <w:numId w:val="2"/>
        </w:numPr>
        <w:spacing w:after="0" w:line="360" w:lineRule="auto"/>
        <w:ind w:left="1080"/>
        <w:jc w:val="both"/>
        <w:rPr>
          <w:rFonts w:eastAsia="Calibri" w:cs="Times New Roman"/>
          <w:b/>
          <w:szCs w:val="24"/>
          <w:u w:val="single"/>
        </w:rPr>
      </w:pPr>
      <w:r w:rsidRPr="00DF3034">
        <w:rPr>
          <w:rFonts w:cs="Times New Roman"/>
          <w:b/>
          <w:szCs w:val="24"/>
        </w:rPr>
        <w:t xml:space="preserve">fkey : </w:t>
      </w:r>
      <w:r w:rsidRPr="00DF3034">
        <w:rPr>
          <w:rFonts w:cs="Times New Roman"/>
          <w:szCs w:val="24"/>
        </w:rPr>
        <w:t xml:space="preserve">Chuỗi key xác định hóa đơn cần lấy </w:t>
      </w:r>
    </w:p>
    <w:p w14:paraId="0F8F79C4" w14:textId="77777777" w:rsidR="00AC3E5D" w:rsidRPr="005C559E" w:rsidRDefault="00AC3E5D" w:rsidP="00AC3E5D">
      <w:pPr>
        <w:pStyle w:val="ListParagraph"/>
        <w:spacing w:after="0" w:line="360" w:lineRule="auto"/>
        <w:ind w:left="1080"/>
        <w:jc w:val="both"/>
        <w:rPr>
          <w:rFonts w:eastAsia="Calibri" w:cs="Times New Roman"/>
          <w:b/>
          <w:szCs w:val="24"/>
          <w:u w:val="single"/>
        </w:rPr>
      </w:pPr>
    </w:p>
    <w:p w14:paraId="0E3F0416"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7C78340A"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228C7618"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019B2FBE"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39834844" w14:textId="77777777" w:rsidR="00AC3E5D" w:rsidRPr="00660ABB" w:rsidRDefault="00AC3E5D" w:rsidP="001B79C4">
            <w:pPr>
              <w:pStyle w:val="ListParagraph"/>
            </w:pPr>
            <w:r>
              <w:t>Ghi chú</w:t>
            </w:r>
          </w:p>
        </w:tc>
      </w:tr>
      <w:tr w:rsidR="00AC3E5D" w:rsidRPr="00660ABB" w14:paraId="251EAB79" w14:textId="77777777" w:rsidTr="001B79C4">
        <w:tc>
          <w:tcPr>
            <w:tcW w:w="1710" w:type="dxa"/>
            <w:tcBorders>
              <w:top w:val="single" w:sz="4" w:space="0" w:color="2E74B5"/>
              <w:left w:val="single" w:sz="4" w:space="0" w:color="2E74B5"/>
              <w:right w:val="single" w:sz="4" w:space="0" w:color="2E74B5"/>
            </w:tcBorders>
            <w:shd w:val="clear" w:color="auto" w:fill="auto"/>
          </w:tcPr>
          <w:p w14:paraId="2A71590C"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971ED1C"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w:t>
            </w:r>
            <w:r>
              <w:rPr>
                <w:rFonts w:cs="Times New Roman"/>
              </w:rPr>
              <w:t>n</w:t>
            </w:r>
          </w:p>
        </w:tc>
        <w:tc>
          <w:tcPr>
            <w:tcW w:w="2515" w:type="dxa"/>
            <w:tcBorders>
              <w:top w:val="single" w:sz="4" w:space="0" w:color="2E74B5"/>
              <w:left w:val="single" w:sz="4" w:space="0" w:color="2E74B5"/>
              <w:bottom w:val="single" w:sz="4" w:space="0" w:color="2E74B5"/>
              <w:right w:val="single" w:sz="4" w:space="0" w:color="2E74B5"/>
            </w:tcBorders>
          </w:tcPr>
          <w:p w14:paraId="02A23D84" w14:textId="77777777" w:rsidR="00AC3E5D" w:rsidRPr="004A4DD9" w:rsidRDefault="00AC3E5D" w:rsidP="001B79C4">
            <w:pPr>
              <w:pStyle w:val="ListParagraph"/>
              <w:ind w:left="0"/>
              <w:jc w:val="both"/>
              <w:rPr>
                <w:rFonts w:cs="Times New Roman"/>
              </w:rPr>
            </w:pPr>
          </w:p>
        </w:tc>
      </w:tr>
      <w:tr w:rsidR="00AC3E5D" w:rsidRPr="00660ABB" w14:paraId="04C0DFB3" w14:textId="77777777" w:rsidTr="001B79C4">
        <w:tc>
          <w:tcPr>
            <w:tcW w:w="1710" w:type="dxa"/>
            <w:tcBorders>
              <w:top w:val="single" w:sz="4" w:space="0" w:color="2E74B5"/>
              <w:left w:val="single" w:sz="4" w:space="0" w:color="2E74B5"/>
              <w:right w:val="single" w:sz="4" w:space="0" w:color="2E74B5"/>
            </w:tcBorders>
            <w:shd w:val="clear" w:color="auto" w:fill="auto"/>
          </w:tcPr>
          <w:p w14:paraId="24A5157B" w14:textId="77777777" w:rsidR="00AC3E5D" w:rsidRPr="009372AD" w:rsidRDefault="00AC3E5D" w:rsidP="001B79C4">
            <w:pPr>
              <w:autoSpaceDE w:val="0"/>
              <w:autoSpaceDN w:val="0"/>
              <w:adjustRightInd w:val="0"/>
              <w:jc w:val="both"/>
              <w:rPr>
                <w:rFonts w:cs="Times New Roman"/>
                <w:szCs w:val="24"/>
              </w:rPr>
            </w:pPr>
            <w:r>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C35D5F7" w14:textId="77777777" w:rsidR="00AC3E5D" w:rsidRPr="009372AD" w:rsidRDefault="00AC3E5D" w:rsidP="001B79C4">
            <w:pPr>
              <w:pStyle w:val="ListParagraph"/>
              <w:ind w:left="0"/>
              <w:jc w:val="both"/>
              <w:rPr>
                <w:rFonts w:cs="Times New Roman"/>
              </w:rPr>
            </w:pPr>
            <w:r>
              <w:rPr>
                <w:rFonts w:cs="Times New Roman"/>
              </w:rPr>
              <w:t>Fkey truyền vào rỗng</w:t>
            </w:r>
          </w:p>
        </w:tc>
        <w:tc>
          <w:tcPr>
            <w:tcW w:w="2515" w:type="dxa"/>
            <w:tcBorders>
              <w:top w:val="single" w:sz="4" w:space="0" w:color="2E74B5"/>
              <w:left w:val="single" w:sz="4" w:space="0" w:color="2E74B5"/>
              <w:bottom w:val="single" w:sz="4" w:space="0" w:color="2E74B5"/>
              <w:right w:val="single" w:sz="4" w:space="0" w:color="2E74B5"/>
            </w:tcBorders>
          </w:tcPr>
          <w:p w14:paraId="685E4D1A" w14:textId="77777777" w:rsidR="00AC3E5D" w:rsidRPr="004A4DD9" w:rsidRDefault="00AC3E5D" w:rsidP="001B79C4">
            <w:pPr>
              <w:pStyle w:val="ListParagraph"/>
              <w:ind w:left="0"/>
              <w:jc w:val="both"/>
              <w:rPr>
                <w:rFonts w:cs="Times New Roman"/>
              </w:rPr>
            </w:pPr>
          </w:p>
        </w:tc>
      </w:tr>
      <w:tr w:rsidR="00AC3E5D" w:rsidRPr="00660ABB" w14:paraId="2FED8542" w14:textId="77777777" w:rsidTr="001B79C4">
        <w:tc>
          <w:tcPr>
            <w:tcW w:w="1710" w:type="dxa"/>
            <w:tcBorders>
              <w:top w:val="single" w:sz="4" w:space="0" w:color="2E74B5"/>
              <w:left w:val="single" w:sz="4" w:space="0" w:color="2E74B5"/>
              <w:right w:val="single" w:sz="4" w:space="0" w:color="2E74B5"/>
            </w:tcBorders>
            <w:shd w:val="clear" w:color="auto" w:fill="auto"/>
          </w:tcPr>
          <w:p w14:paraId="7652962A" w14:textId="77777777" w:rsidR="00AC3E5D" w:rsidRPr="004A4DD9" w:rsidRDefault="00AC3E5D" w:rsidP="001B79C4">
            <w:pPr>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957B5AE" w14:textId="77777777" w:rsidR="00AC3E5D" w:rsidRPr="004A4DD9" w:rsidRDefault="00AC3E5D" w:rsidP="001B79C4">
            <w:pPr>
              <w:jc w:val="both"/>
              <w:rPr>
                <w:rFonts w:cs="Times New Roman"/>
                <w:szCs w:val="24"/>
              </w:rPr>
            </w:pPr>
            <w:r w:rsidRPr="004A4DD9">
              <w:rPr>
                <w:rFonts w:cs="Times New Roman"/>
                <w:szCs w:val="24"/>
              </w:rPr>
              <w:t>Công ty chưa được đăng kí mẫu hóa đơn nào</w:t>
            </w:r>
          </w:p>
        </w:tc>
        <w:tc>
          <w:tcPr>
            <w:tcW w:w="2515" w:type="dxa"/>
            <w:tcBorders>
              <w:top w:val="single" w:sz="4" w:space="0" w:color="2E74B5"/>
              <w:left w:val="single" w:sz="4" w:space="0" w:color="2E74B5"/>
              <w:bottom w:val="single" w:sz="4" w:space="0" w:color="2E74B5"/>
              <w:right w:val="single" w:sz="4" w:space="0" w:color="2E74B5"/>
            </w:tcBorders>
          </w:tcPr>
          <w:p w14:paraId="14E1A7C2" w14:textId="77777777" w:rsidR="00AC3E5D" w:rsidRPr="004A4DD9" w:rsidRDefault="00AC3E5D" w:rsidP="001B79C4">
            <w:pPr>
              <w:pStyle w:val="ListParagraph"/>
              <w:ind w:left="0"/>
              <w:jc w:val="both"/>
              <w:rPr>
                <w:rFonts w:cs="Times New Roman"/>
              </w:rPr>
            </w:pPr>
          </w:p>
        </w:tc>
      </w:tr>
      <w:tr w:rsidR="00AC3E5D" w:rsidRPr="00660ABB" w14:paraId="4663AEE6" w14:textId="77777777" w:rsidTr="001B79C4">
        <w:tc>
          <w:tcPr>
            <w:tcW w:w="1710" w:type="dxa"/>
            <w:tcBorders>
              <w:top w:val="single" w:sz="4" w:space="0" w:color="2E74B5"/>
              <w:left w:val="single" w:sz="4" w:space="0" w:color="2E74B5"/>
              <w:right w:val="single" w:sz="4" w:space="0" w:color="2E74B5"/>
            </w:tcBorders>
            <w:shd w:val="clear" w:color="auto" w:fill="auto"/>
          </w:tcPr>
          <w:p w14:paraId="461E0F44" w14:textId="77777777" w:rsidR="00AC3E5D" w:rsidRPr="004A4DD9" w:rsidRDefault="00AC3E5D" w:rsidP="001B79C4">
            <w:pPr>
              <w:jc w:val="both"/>
              <w:rPr>
                <w:rFonts w:cs="Times New Roman"/>
                <w:szCs w:val="24"/>
              </w:rPr>
            </w:pPr>
            <w:r w:rsidRPr="00977960">
              <w:rPr>
                <w:rFonts w:cs="Times New Roman"/>
                <w:szCs w:val="24"/>
              </w:rPr>
              <w:t>ERR:6</w:t>
            </w:r>
            <w:r w:rsidRPr="00977960">
              <w:rPr>
                <w:rFonts w:cs="Times New Roman"/>
                <w:szCs w:val="24"/>
              </w:rPr>
              <w:tab/>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A3C78D3" w14:textId="77777777" w:rsidR="00AC3E5D" w:rsidRPr="004A4DD9" w:rsidRDefault="00AC3E5D" w:rsidP="001B79C4">
            <w:pPr>
              <w:jc w:val="both"/>
              <w:rPr>
                <w:rFonts w:cs="Times New Roman"/>
                <w:szCs w:val="24"/>
              </w:rPr>
            </w:pPr>
            <w:r w:rsidRPr="00977960">
              <w:rPr>
                <w:rFonts w:cs="Times New Roman"/>
                <w:szCs w:val="24"/>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4CF3F751" w14:textId="77777777" w:rsidR="00AC3E5D" w:rsidRPr="004A4DD9" w:rsidRDefault="00AC3E5D" w:rsidP="001B79C4">
            <w:pPr>
              <w:pStyle w:val="ListParagraph"/>
              <w:ind w:left="0"/>
              <w:jc w:val="both"/>
              <w:rPr>
                <w:rFonts w:cs="Times New Roman"/>
              </w:rPr>
            </w:pPr>
          </w:p>
        </w:tc>
      </w:tr>
      <w:tr w:rsidR="00AC3E5D" w:rsidRPr="00660ABB" w14:paraId="04D7F118" w14:textId="77777777" w:rsidTr="001B79C4">
        <w:tc>
          <w:tcPr>
            <w:tcW w:w="1710" w:type="dxa"/>
            <w:tcBorders>
              <w:top w:val="single" w:sz="4" w:space="0" w:color="2E74B5"/>
              <w:left w:val="single" w:sz="4" w:space="0" w:color="2E74B5"/>
              <w:right w:val="single" w:sz="4" w:space="0" w:color="2E74B5"/>
            </w:tcBorders>
            <w:shd w:val="clear" w:color="auto" w:fill="auto"/>
          </w:tcPr>
          <w:p w14:paraId="79398A8A" w14:textId="77777777" w:rsidR="00AC3E5D" w:rsidRPr="009372AD" w:rsidRDefault="00AC3E5D" w:rsidP="001B79C4">
            <w:pPr>
              <w:autoSpaceDE w:val="0"/>
              <w:autoSpaceDN w:val="0"/>
              <w:adjustRightInd w:val="0"/>
              <w:jc w:val="both"/>
              <w:rPr>
                <w:rFonts w:cs="Times New Roman"/>
                <w:szCs w:val="24"/>
              </w:rPr>
            </w:pPr>
            <w:r w:rsidRPr="00052A44">
              <w:rPr>
                <w:rFonts w:cs="Times New Roman"/>
                <w:szCs w:val="24"/>
              </w:rPr>
              <w:t xml:space="preserve">ERR:7 </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F84B9EF" w14:textId="77777777" w:rsidR="00AC3E5D" w:rsidRPr="009372AD" w:rsidRDefault="00AC3E5D" w:rsidP="001B79C4">
            <w:pPr>
              <w:pStyle w:val="ListParagraph"/>
              <w:ind w:left="0"/>
              <w:jc w:val="both"/>
              <w:rPr>
                <w:rFonts w:cs="Times New Roman"/>
              </w:rPr>
            </w:pPr>
            <w:r>
              <w:rPr>
                <w:rFonts w:cs="Times New Roman"/>
              </w:rPr>
              <w:t>Không tìm thấy thông tin công ty</w:t>
            </w:r>
          </w:p>
        </w:tc>
        <w:tc>
          <w:tcPr>
            <w:tcW w:w="2515" w:type="dxa"/>
            <w:tcBorders>
              <w:top w:val="single" w:sz="4" w:space="0" w:color="2E74B5"/>
              <w:left w:val="single" w:sz="4" w:space="0" w:color="2E74B5"/>
              <w:bottom w:val="single" w:sz="4" w:space="0" w:color="2E74B5"/>
              <w:right w:val="single" w:sz="4" w:space="0" w:color="2E74B5"/>
            </w:tcBorders>
          </w:tcPr>
          <w:p w14:paraId="11DDCB96" w14:textId="77777777" w:rsidR="00AC3E5D" w:rsidRPr="004A4DD9" w:rsidRDefault="00AC3E5D" w:rsidP="001B79C4">
            <w:pPr>
              <w:pStyle w:val="ListParagraph"/>
              <w:ind w:left="0"/>
              <w:jc w:val="both"/>
              <w:rPr>
                <w:rFonts w:cs="Times New Roman"/>
              </w:rPr>
            </w:pPr>
          </w:p>
        </w:tc>
      </w:tr>
      <w:tr w:rsidR="00AC3E5D" w:rsidRPr="00660ABB" w14:paraId="3C82D276" w14:textId="77777777" w:rsidTr="001B79C4">
        <w:tc>
          <w:tcPr>
            <w:tcW w:w="1710" w:type="dxa"/>
            <w:tcBorders>
              <w:top w:val="single" w:sz="4" w:space="0" w:color="2E74B5"/>
              <w:left w:val="single" w:sz="4" w:space="0" w:color="2E74B5"/>
              <w:right w:val="single" w:sz="4" w:space="0" w:color="2E74B5"/>
            </w:tcBorders>
            <w:shd w:val="clear" w:color="auto" w:fill="auto"/>
          </w:tcPr>
          <w:p w14:paraId="6B48D0A6" w14:textId="77777777" w:rsidR="00AC3E5D" w:rsidRPr="00052A44" w:rsidRDefault="00AC3E5D" w:rsidP="001B79C4">
            <w:pPr>
              <w:autoSpaceDE w:val="0"/>
              <w:autoSpaceDN w:val="0"/>
              <w:adjustRightInd w:val="0"/>
              <w:jc w:val="both"/>
              <w:rPr>
                <w:rFonts w:cs="Times New Roman"/>
                <w:szCs w:val="24"/>
              </w:rPr>
            </w:pPr>
            <w:r w:rsidRPr="004A4DD9">
              <w:rPr>
                <w:rFonts w:cs="Times New Roman"/>
                <w:szCs w:val="24"/>
              </w:rPr>
              <w:t>ERR:1</w:t>
            </w:r>
            <w:r>
              <w:rPr>
                <w:rFonts w:cs="Times New Roman"/>
                <w:szCs w:val="24"/>
              </w:rPr>
              <w:t>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3797394" w14:textId="77777777" w:rsidR="00AC3E5D" w:rsidRDefault="00AC3E5D" w:rsidP="001B79C4">
            <w:pPr>
              <w:pStyle w:val="ListParagraph"/>
              <w:ind w:left="0"/>
              <w:jc w:val="both"/>
              <w:rPr>
                <w:rFonts w:cs="Times New Roman"/>
              </w:rPr>
            </w:pPr>
            <w:r>
              <w:rPr>
                <w:rFonts w:cs="Times New Roman"/>
              </w:rPr>
              <w:t>Hoá đơn có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4553D799" w14:textId="77777777" w:rsidR="00AC3E5D" w:rsidRPr="004A4DD9" w:rsidRDefault="00AC3E5D" w:rsidP="001B79C4">
            <w:pPr>
              <w:pStyle w:val="ListParagraph"/>
              <w:ind w:left="0"/>
              <w:jc w:val="both"/>
              <w:rPr>
                <w:rFonts w:cs="Times New Roman"/>
              </w:rPr>
            </w:pPr>
          </w:p>
        </w:tc>
      </w:tr>
      <w:tr w:rsidR="00AC3E5D" w:rsidRPr="00660ABB" w14:paraId="4FF58247" w14:textId="77777777" w:rsidTr="001B79C4">
        <w:tc>
          <w:tcPr>
            <w:tcW w:w="1710" w:type="dxa"/>
            <w:tcBorders>
              <w:top w:val="single" w:sz="4" w:space="0" w:color="2E74B5"/>
              <w:left w:val="single" w:sz="4" w:space="0" w:color="2E74B5"/>
              <w:right w:val="single" w:sz="4" w:space="0" w:color="2E74B5"/>
            </w:tcBorders>
            <w:shd w:val="clear" w:color="auto" w:fill="auto"/>
          </w:tcPr>
          <w:p w14:paraId="01D0D675" w14:textId="77777777" w:rsidR="00AC3E5D" w:rsidRPr="00052A44" w:rsidRDefault="00AC3E5D" w:rsidP="001B79C4">
            <w:pPr>
              <w:autoSpaceDE w:val="0"/>
              <w:autoSpaceDN w:val="0"/>
              <w:adjustRightInd w:val="0"/>
              <w:jc w:val="both"/>
              <w:rPr>
                <w:rFonts w:cs="Times New Roman"/>
                <w:szCs w:val="24"/>
              </w:rPr>
            </w:pPr>
            <w:r w:rsidRPr="004A4DD9">
              <w:rPr>
                <w:rFonts w:cs="Times New Roman"/>
                <w:szCs w:val="24"/>
              </w:rPr>
              <w:t>ERR:1</w:t>
            </w:r>
            <w:r>
              <w:rPr>
                <w:rFonts w:cs="Times New Roman"/>
                <w:szCs w:val="24"/>
              </w:rPr>
              <w:t>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3BFF4F6" w14:textId="77777777" w:rsidR="00AC3E5D" w:rsidRDefault="00AC3E5D" w:rsidP="001B79C4">
            <w:pPr>
              <w:pStyle w:val="ListParagraph"/>
              <w:ind w:left="0"/>
              <w:jc w:val="both"/>
              <w:rPr>
                <w:rFonts w:cs="Times New Roman"/>
              </w:rPr>
            </w:pPr>
            <w:r>
              <w:rPr>
                <w:rFonts w:cs="Times New Roman"/>
              </w:rPr>
              <w:t>Hoá đơn không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36254C86" w14:textId="77777777" w:rsidR="00AC3E5D" w:rsidRPr="004A4DD9" w:rsidRDefault="00AC3E5D" w:rsidP="001B79C4">
            <w:pPr>
              <w:pStyle w:val="ListParagraph"/>
              <w:ind w:left="0"/>
              <w:jc w:val="both"/>
              <w:rPr>
                <w:rFonts w:cs="Times New Roman"/>
              </w:rPr>
            </w:pPr>
          </w:p>
        </w:tc>
      </w:tr>
      <w:tr w:rsidR="00AC3E5D" w:rsidRPr="00660ABB" w14:paraId="04E1DE2C"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893B038"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chuỗi_h</w:t>
            </w:r>
            <w:r>
              <w:rPr>
                <w:rFonts w:cs="Times New Roman"/>
                <w:szCs w:val="24"/>
              </w:rPr>
              <w:t>t</w:t>
            </w:r>
            <w:r w:rsidRPr="004A4DD9">
              <w:rPr>
                <w:rFonts w:cs="Times New Roman"/>
                <w:szCs w:val="24"/>
              </w:rPr>
              <w:t>ml_trả_về</w:t>
            </w:r>
          </w:p>
          <w:p w14:paraId="74DC0053"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70561E5" w14:textId="77777777" w:rsidR="00AC3E5D" w:rsidRPr="004A4DD9" w:rsidRDefault="00AC3E5D" w:rsidP="001B79C4">
            <w:pPr>
              <w:jc w:val="both"/>
              <w:rPr>
                <w:rFonts w:cs="Times New Roman"/>
                <w:szCs w:val="24"/>
              </w:rPr>
            </w:pPr>
            <w:r w:rsidRPr="004A4DD9">
              <w:rPr>
                <w:rFonts w:cs="Times New Roman"/>
                <w:szCs w:val="24"/>
              </w:rPr>
              <w:lastRenderedPageBreak/>
              <w:t>Trả về chuỗi h</w:t>
            </w:r>
            <w:r>
              <w:rPr>
                <w:rFonts w:cs="Times New Roman"/>
                <w:szCs w:val="24"/>
              </w:rPr>
              <w:t>t</w:t>
            </w:r>
            <w:r w:rsidRPr="004A4DD9">
              <w:rPr>
                <w:rFonts w:cs="Times New Roman"/>
                <w:szCs w:val="24"/>
              </w:rPr>
              <w:t>ml tương ứng với hóa đơn</w:t>
            </w:r>
          </w:p>
        </w:tc>
        <w:tc>
          <w:tcPr>
            <w:tcW w:w="2515" w:type="dxa"/>
            <w:tcBorders>
              <w:top w:val="single" w:sz="4" w:space="0" w:color="2E74B5"/>
              <w:left w:val="single" w:sz="4" w:space="0" w:color="2E74B5"/>
              <w:bottom w:val="single" w:sz="4" w:space="0" w:color="2E74B5"/>
              <w:right w:val="single" w:sz="4" w:space="0" w:color="2E74B5"/>
            </w:tcBorders>
          </w:tcPr>
          <w:p w14:paraId="64895DD7" w14:textId="77777777" w:rsidR="00AC3E5D" w:rsidRPr="004A4DD9" w:rsidRDefault="00AC3E5D" w:rsidP="001B79C4">
            <w:pPr>
              <w:jc w:val="both"/>
              <w:rPr>
                <w:rFonts w:cs="Times New Roman"/>
                <w:szCs w:val="24"/>
              </w:rPr>
            </w:pPr>
            <w:r w:rsidRPr="004A4DD9">
              <w:rPr>
                <w:rFonts w:cs="Times New Roman"/>
                <w:szCs w:val="24"/>
              </w:rPr>
              <w:t>Trả về một hóa đơn dưới dạng html</w:t>
            </w:r>
          </w:p>
        </w:tc>
      </w:tr>
    </w:tbl>
    <w:p w14:paraId="6814E206" w14:textId="77777777" w:rsidR="00AC3E5D" w:rsidRDefault="00AC3E5D" w:rsidP="00AC3E5D">
      <w:pPr>
        <w:pStyle w:val="Heading3"/>
      </w:pPr>
      <w:bookmarkStart w:id="45" w:name="_Toc90309033"/>
      <w:r>
        <w:lastRenderedPageBreak/>
        <w:t>Lấy thông tin chi tiết của hóa đơn theo fkey, không kiểm tra trạng thái thanh toán</w:t>
      </w:r>
      <w:bookmarkEnd w:id="45"/>
    </w:p>
    <w:p w14:paraId="042FE82F" w14:textId="77777777" w:rsidR="00AC3E5D" w:rsidRDefault="00AC3E5D" w:rsidP="00AC3E5D">
      <w:pPr>
        <w:rPr>
          <w:rFonts w:cs="Times New Roman"/>
          <w:szCs w:val="24"/>
        </w:rPr>
      </w:pPr>
      <w:r>
        <w:rPr>
          <w:rFonts w:cs="Times New Roman"/>
          <w:szCs w:val="24"/>
        </w:rPr>
        <w:t>URL</w:t>
      </w:r>
    </w:p>
    <w:p w14:paraId="3CEB0B0C" w14:textId="77777777" w:rsidR="00AC3E5D" w:rsidRPr="004A4DD9" w:rsidRDefault="00AC3E5D" w:rsidP="00AC3E5D">
      <w:pPr>
        <w:ind w:firstLine="720"/>
        <w:rPr>
          <w:rFonts w:cs="Times New Roman"/>
          <w:szCs w:val="24"/>
        </w:rPr>
      </w:pPr>
      <w:r>
        <w:rPr>
          <w:rFonts w:cs="Times New Roman"/>
          <w:szCs w:val="24"/>
        </w:rPr>
        <w:t>s</w:t>
      </w:r>
      <w:r w:rsidRPr="004A4DD9">
        <w:rPr>
          <w:rFonts w:cs="Times New Roman"/>
          <w:szCs w:val="24"/>
        </w:rPr>
        <w:t xml:space="preserve">tring </w:t>
      </w:r>
      <w:r w:rsidRPr="002C293D">
        <w:rPr>
          <w:rFonts w:cs="Times New Roman"/>
          <w:b/>
          <w:szCs w:val="24"/>
        </w:rPr>
        <w:t xml:space="preserve">getInvViewFkeyNoPay </w:t>
      </w:r>
      <w:r w:rsidRPr="004A4DD9">
        <w:rPr>
          <w:rFonts w:cs="Times New Roman"/>
          <w:szCs w:val="24"/>
        </w:rPr>
        <w:t xml:space="preserve">(string </w:t>
      </w:r>
      <w:r>
        <w:rPr>
          <w:rFonts w:cs="Times New Roman"/>
          <w:szCs w:val="24"/>
        </w:rPr>
        <w:t>fkey</w:t>
      </w:r>
      <w:r w:rsidRPr="004A4DD9">
        <w:rPr>
          <w:rFonts w:cs="Times New Roman"/>
          <w:szCs w:val="24"/>
        </w:rPr>
        <w:t>, string userName, string userPass)</w:t>
      </w:r>
    </w:p>
    <w:p w14:paraId="20139923" w14:textId="77777777" w:rsidR="00AC3E5D" w:rsidRPr="004A4DD9" w:rsidRDefault="00AC3E5D" w:rsidP="00AC3E5D">
      <w:pPr>
        <w:spacing w:after="0" w:line="240" w:lineRule="auto"/>
        <w:ind w:left="720"/>
        <w:jc w:val="both"/>
        <w:rPr>
          <w:rFonts w:cs="Times New Roman"/>
          <w:szCs w:val="24"/>
        </w:rPr>
      </w:pPr>
    </w:p>
    <w:p w14:paraId="2AE69C06" w14:textId="77777777" w:rsidR="00AC3E5D" w:rsidRPr="00593BE8" w:rsidRDefault="00AC3E5D" w:rsidP="00A75803">
      <w:pPr>
        <w:pStyle w:val="N"/>
      </w:pPr>
      <w:r w:rsidRPr="00593BE8">
        <w:t>DESCRIPTION</w:t>
      </w:r>
    </w:p>
    <w:p w14:paraId="6BFC5085" w14:textId="77777777" w:rsidR="00AC3E5D" w:rsidRDefault="00AC3E5D" w:rsidP="00A75803">
      <w:pPr>
        <w:pStyle w:val="N"/>
      </w:pPr>
      <w:r>
        <w:tab/>
        <w:t>Đây là web service cho phép trả về định dạng html của hóa đơn theo fkey truyền vào, không kiểm tra trạng thái thanh toán.</w:t>
      </w:r>
    </w:p>
    <w:p w14:paraId="49A9DCF3" w14:textId="77777777" w:rsidR="00AC3E5D" w:rsidRPr="00007702" w:rsidRDefault="00AC3E5D" w:rsidP="00A75803">
      <w:pPr>
        <w:pStyle w:val="N"/>
      </w:pPr>
      <w:r w:rsidRPr="00663B3E">
        <w:t>HTTP METHOD</w:t>
      </w:r>
    </w:p>
    <w:p w14:paraId="148E4001" w14:textId="77777777" w:rsidR="00AC3E5D" w:rsidRPr="00007702" w:rsidRDefault="00AC3E5D" w:rsidP="00A75803">
      <w:pPr>
        <w:pStyle w:val="N"/>
        <w:rPr>
          <w:b/>
        </w:rPr>
      </w:pPr>
      <w:r>
        <w:tab/>
      </w:r>
      <w:r w:rsidRPr="00610AFD">
        <w:t>POST</w:t>
      </w:r>
    </w:p>
    <w:p w14:paraId="303A2528" w14:textId="77777777" w:rsidR="00AC3E5D" w:rsidRPr="00610AFD" w:rsidRDefault="00AC3E5D" w:rsidP="00A75803">
      <w:pPr>
        <w:pStyle w:val="N"/>
      </w:pPr>
      <w:r w:rsidRPr="00610AFD">
        <w:t>REQUEST BODY</w:t>
      </w:r>
    </w:p>
    <w:p w14:paraId="41B02B40" w14:textId="77777777" w:rsidR="00AC3E5D" w:rsidRPr="00DF3034"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1E78072D" w14:textId="77777777" w:rsidR="00AC3E5D" w:rsidRPr="00DF3034" w:rsidRDefault="00AC3E5D" w:rsidP="00AC3E5D">
      <w:pPr>
        <w:pStyle w:val="ListParagraph"/>
        <w:numPr>
          <w:ilvl w:val="0"/>
          <w:numId w:val="2"/>
        </w:numPr>
        <w:spacing w:after="0" w:line="360" w:lineRule="auto"/>
        <w:ind w:left="1080"/>
        <w:jc w:val="both"/>
        <w:rPr>
          <w:rFonts w:eastAsia="Calibri" w:cs="Times New Roman"/>
          <w:b/>
          <w:szCs w:val="24"/>
          <w:u w:val="single"/>
        </w:rPr>
      </w:pPr>
      <w:r w:rsidRPr="00DF3034">
        <w:rPr>
          <w:rFonts w:cs="Times New Roman"/>
          <w:b/>
          <w:szCs w:val="24"/>
        </w:rPr>
        <w:t xml:space="preserve">fkey : </w:t>
      </w:r>
      <w:r w:rsidRPr="00DF3034">
        <w:rPr>
          <w:rFonts w:cs="Times New Roman"/>
          <w:szCs w:val="24"/>
        </w:rPr>
        <w:t xml:space="preserve">Chuỗi key xác định hóa đơn cần lấy </w:t>
      </w:r>
    </w:p>
    <w:p w14:paraId="7DB8036A" w14:textId="77777777" w:rsidR="00AC3E5D" w:rsidRPr="005C559E" w:rsidRDefault="00AC3E5D" w:rsidP="00AC3E5D">
      <w:pPr>
        <w:pStyle w:val="ListParagraph"/>
        <w:spacing w:after="0" w:line="360" w:lineRule="auto"/>
        <w:ind w:left="1080"/>
        <w:jc w:val="both"/>
        <w:rPr>
          <w:rFonts w:eastAsia="Calibri" w:cs="Times New Roman"/>
          <w:b/>
          <w:szCs w:val="24"/>
          <w:u w:val="single"/>
        </w:rPr>
      </w:pPr>
    </w:p>
    <w:p w14:paraId="1767F0F2"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32859898"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09933C13"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7074554E"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39F97837" w14:textId="77777777" w:rsidR="00AC3E5D" w:rsidRPr="00660ABB" w:rsidRDefault="00AC3E5D" w:rsidP="001B79C4">
            <w:pPr>
              <w:pStyle w:val="ListParagraph"/>
            </w:pPr>
            <w:r>
              <w:t>Ghi chú</w:t>
            </w:r>
          </w:p>
        </w:tc>
      </w:tr>
      <w:tr w:rsidR="00AC3E5D" w:rsidRPr="00660ABB" w14:paraId="35B18AE8" w14:textId="77777777" w:rsidTr="001B79C4">
        <w:tc>
          <w:tcPr>
            <w:tcW w:w="1710" w:type="dxa"/>
            <w:tcBorders>
              <w:top w:val="single" w:sz="4" w:space="0" w:color="2E74B5"/>
              <w:left w:val="single" w:sz="4" w:space="0" w:color="2E74B5"/>
              <w:right w:val="single" w:sz="4" w:space="0" w:color="2E74B5"/>
            </w:tcBorders>
            <w:shd w:val="clear" w:color="auto" w:fill="auto"/>
          </w:tcPr>
          <w:p w14:paraId="4A3BC50D"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20368A6"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w:t>
            </w:r>
            <w:r>
              <w:rPr>
                <w:rFonts w:cs="Times New Roman"/>
              </w:rPr>
              <w:t>n</w:t>
            </w:r>
          </w:p>
        </w:tc>
        <w:tc>
          <w:tcPr>
            <w:tcW w:w="2515" w:type="dxa"/>
            <w:tcBorders>
              <w:top w:val="single" w:sz="4" w:space="0" w:color="2E74B5"/>
              <w:left w:val="single" w:sz="4" w:space="0" w:color="2E74B5"/>
              <w:bottom w:val="single" w:sz="4" w:space="0" w:color="2E74B5"/>
              <w:right w:val="single" w:sz="4" w:space="0" w:color="2E74B5"/>
            </w:tcBorders>
          </w:tcPr>
          <w:p w14:paraId="07D29BD9" w14:textId="77777777" w:rsidR="00AC3E5D" w:rsidRPr="004A4DD9" w:rsidRDefault="00AC3E5D" w:rsidP="001B79C4">
            <w:pPr>
              <w:pStyle w:val="ListParagraph"/>
              <w:ind w:left="0"/>
              <w:jc w:val="both"/>
              <w:rPr>
                <w:rFonts w:cs="Times New Roman"/>
              </w:rPr>
            </w:pPr>
          </w:p>
        </w:tc>
      </w:tr>
      <w:tr w:rsidR="00AC3E5D" w:rsidRPr="00660ABB" w14:paraId="1B3FD0C7" w14:textId="77777777" w:rsidTr="001B79C4">
        <w:tc>
          <w:tcPr>
            <w:tcW w:w="1710" w:type="dxa"/>
            <w:tcBorders>
              <w:top w:val="single" w:sz="4" w:space="0" w:color="2E74B5"/>
              <w:left w:val="single" w:sz="4" w:space="0" w:color="2E74B5"/>
              <w:right w:val="single" w:sz="4" w:space="0" w:color="2E74B5"/>
            </w:tcBorders>
            <w:shd w:val="clear" w:color="auto" w:fill="auto"/>
          </w:tcPr>
          <w:p w14:paraId="772AAD29" w14:textId="77777777" w:rsidR="00AC3E5D" w:rsidRPr="004A4DD9" w:rsidRDefault="00AC3E5D" w:rsidP="001B79C4">
            <w:pPr>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B41F7A7" w14:textId="77777777" w:rsidR="00AC3E5D" w:rsidRPr="004A4DD9" w:rsidRDefault="00AC3E5D" w:rsidP="001B79C4">
            <w:pPr>
              <w:jc w:val="both"/>
              <w:rPr>
                <w:rFonts w:cs="Times New Roman"/>
                <w:szCs w:val="24"/>
              </w:rPr>
            </w:pPr>
            <w:r w:rsidRPr="004A4DD9">
              <w:rPr>
                <w:rFonts w:cs="Times New Roman"/>
                <w:szCs w:val="24"/>
              </w:rPr>
              <w:t>Công ty chưa được đăng kí mẫu hóa đơn nào</w:t>
            </w:r>
          </w:p>
        </w:tc>
        <w:tc>
          <w:tcPr>
            <w:tcW w:w="2515" w:type="dxa"/>
            <w:tcBorders>
              <w:top w:val="single" w:sz="4" w:space="0" w:color="2E74B5"/>
              <w:left w:val="single" w:sz="4" w:space="0" w:color="2E74B5"/>
              <w:bottom w:val="single" w:sz="4" w:space="0" w:color="2E74B5"/>
              <w:right w:val="single" w:sz="4" w:space="0" w:color="2E74B5"/>
            </w:tcBorders>
          </w:tcPr>
          <w:p w14:paraId="6CC6A1F3" w14:textId="77777777" w:rsidR="00AC3E5D" w:rsidRPr="004A4DD9" w:rsidRDefault="00AC3E5D" w:rsidP="001B79C4">
            <w:pPr>
              <w:pStyle w:val="ListParagraph"/>
              <w:ind w:left="0"/>
              <w:jc w:val="both"/>
              <w:rPr>
                <w:rFonts w:cs="Times New Roman"/>
              </w:rPr>
            </w:pPr>
          </w:p>
        </w:tc>
      </w:tr>
      <w:tr w:rsidR="00AC3E5D" w:rsidRPr="00660ABB" w14:paraId="72299E20" w14:textId="77777777" w:rsidTr="001B79C4">
        <w:tc>
          <w:tcPr>
            <w:tcW w:w="1710" w:type="dxa"/>
            <w:tcBorders>
              <w:top w:val="single" w:sz="4" w:space="0" w:color="2E74B5"/>
              <w:left w:val="single" w:sz="4" w:space="0" w:color="2E74B5"/>
              <w:right w:val="single" w:sz="4" w:space="0" w:color="2E74B5"/>
            </w:tcBorders>
            <w:shd w:val="clear" w:color="auto" w:fill="auto"/>
          </w:tcPr>
          <w:p w14:paraId="7A39328A" w14:textId="77777777" w:rsidR="00AC3E5D" w:rsidRPr="004A4DD9" w:rsidRDefault="00AC3E5D" w:rsidP="001B79C4">
            <w:pPr>
              <w:jc w:val="both"/>
              <w:rPr>
                <w:rFonts w:cs="Times New Roman"/>
                <w:szCs w:val="24"/>
              </w:rPr>
            </w:pPr>
            <w:r w:rsidRPr="00977960">
              <w:rPr>
                <w:rFonts w:cs="Times New Roman"/>
                <w:szCs w:val="24"/>
              </w:rPr>
              <w:t>ERR:6</w:t>
            </w:r>
            <w:r w:rsidRPr="00977960">
              <w:rPr>
                <w:rFonts w:cs="Times New Roman"/>
                <w:szCs w:val="24"/>
              </w:rPr>
              <w:tab/>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F54C693" w14:textId="77777777" w:rsidR="00AC3E5D" w:rsidRPr="004A4DD9" w:rsidRDefault="00AC3E5D" w:rsidP="001B79C4">
            <w:pPr>
              <w:jc w:val="both"/>
              <w:rPr>
                <w:rFonts w:cs="Times New Roman"/>
                <w:szCs w:val="24"/>
              </w:rPr>
            </w:pPr>
            <w:r w:rsidRPr="00977960">
              <w:rPr>
                <w:rFonts w:cs="Times New Roman"/>
                <w:szCs w:val="24"/>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7252EBB6" w14:textId="77777777" w:rsidR="00AC3E5D" w:rsidRPr="004A4DD9" w:rsidRDefault="00AC3E5D" w:rsidP="001B79C4">
            <w:pPr>
              <w:pStyle w:val="ListParagraph"/>
              <w:ind w:left="0"/>
              <w:jc w:val="both"/>
              <w:rPr>
                <w:rFonts w:cs="Times New Roman"/>
              </w:rPr>
            </w:pPr>
          </w:p>
        </w:tc>
      </w:tr>
      <w:tr w:rsidR="00AC3E5D" w:rsidRPr="00660ABB" w14:paraId="0E5A3B51" w14:textId="77777777" w:rsidTr="001B79C4">
        <w:tc>
          <w:tcPr>
            <w:tcW w:w="1710" w:type="dxa"/>
            <w:tcBorders>
              <w:top w:val="single" w:sz="4" w:space="0" w:color="2E74B5"/>
              <w:left w:val="single" w:sz="4" w:space="0" w:color="2E74B5"/>
              <w:right w:val="single" w:sz="4" w:space="0" w:color="2E74B5"/>
            </w:tcBorders>
            <w:shd w:val="clear" w:color="auto" w:fill="auto"/>
          </w:tcPr>
          <w:p w14:paraId="41A418F4" w14:textId="77777777" w:rsidR="00AC3E5D" w:rsidRPr="009372AD" w:rsidRDefault="00AC3E5D" w:rsidP="001B79C4">
            <w:pPr>
              <w:autoSpaceDE w:val="0"/>
              <w:autoSpaceDN w:val="0"/>
              <w:adjustRightInd w:val="0"/>
              <w:jc w:val="both"/>
              <w:rPr>
                <w:rFonts w:cs="Times New Roman"/>
                <w:szCs w:val="24"/>
              </w:rPr>
            </w:pPr>
            <w:r w:rsidRPr="00052A44">
              <w:rPr>
                <w:rFonts w:cs="Times New Roman"/>
                <w:szCs w:val="24"/>
              </w:rPr>
              <w:t xml:space="preserve">ERR:7 </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F5E0EB3" w14:textId="77777777" w:rsidR="00AC3E5D" w:rsidRPr="009372AD" w:rsidRDefault="00AC3E5D" w:rsidP="001B79C4">
            <w:pPr>
              <w:pStyle w:val="ListParagraph"/>
              <w:ind w:left="0"/>
              <w:jc w:val="both"/>
              <w:rPr>
                <w:rFonts w:cs="Times New Roman"/>
              </w:rPr>
            </w:pPr>
            <w:r>
              <w:rPr>
                <w:rFonts w:cs="Times New Roman"/>
              </w:rPr>
              <w:t>Không tìm thấy thông tin công ty</w:t>
            </w:r>
          </w:p>
        </w:tc>
        <w:tc>
          <w:tcPr>
            <w:tcW w:w="2515" w:type="dxa"/>
            <w:tcBorders>
              <w:top w:val="single" w:sz="4" w:space="0" w:color="2E74B5"/>
              <w:left w:val="single" w:sz="4" w:space="0" w:color="2E74B5"/>
              <w:bottom w:val="single" w:sz="4" w:space="0" w:color="2E74B5"/>
              <w:right w:val="single" w:sz="4" w:space="0" w:color="2E74B5"/>
            </w:tcBorders>
          </w:tcPr>
          <w:p w14:paraId="6666BC7F" w14:textId="77777777" w:rsidR="00AC3E5D" w:rsidRPr="004A4DD9" w:rsidRDefault="00AC3E5D" w:rsidP="001B79C4">
            <w:pPr>
              <w:pStyle w:val="ListParagraph"/>
              <w:ind w:left="0"/>
              <w:jc w:val="both"/>
              <w:rPr>
                <w:rFonts w:cs="Times New Roman"/>
              </w:rPr>
            </w:pPr>
          </w:p>
        </w:tc>
      </w:tr>
      <w:tr w:rsidR="00AC3E5D" w:rsidRPr="00660ABB" w14:paraId="68892D7A" w14:textId="77777777" w:rsidTr="001B79C4">
        <w:tc>
          <w:tcPr>
            <w:tcW w:w="1710" w:type="dxa"/>
            <w:tcBorders>
              <w:top w:val="single" w:sz="4" w:space="0" w:color="2E74B5"/>
              <w:left w:val="single" w:sz="4" w:space="0" w:color="2E74B5"/>
              <w:right w:val="single" w:sz="4" w:space="0" w:color="2E74B5"/>
            </w:tcBorders>
            <w:shd w:val="clear" w:color="auto" w:fill="auto"/>
          </w:tcPr>
          <w:p w14:paraId="36A24A79" w14:textId="77777777" w:rsidR="00AC3E5D" w:rsidRPr="00052A44" w:rsidRDefault="00AC3E5D" w:rsidP="001B79C4">
            <w:pPr>
              <w:autoSpaceDE w:val="0"/>
              <w:autoSpaceDN w:val="0"/>
              <w:adjustRightInd w:val="0"/>
              <w:jc w:val="both"/>
              <w:rPr>
                <w:rFonts w:cs="Times New Roman"/>
                <w:szCs w:val="24"/>
              </w:rPr>
            </w:pPr>
            <w:r w:rsidRPr="004A4DD9">
              <w:rPr>
                <w:rFonts w:cs="Times New Roman"/>
                <w:szCs w:val="24"/>
              </w:rPr>
              <w:t>ERR:1</w:t>
            </w:r>
            <w:r>
              <w:rPr>
                <w:rFonts w:cs="Times New Roman"/>
                <w:szCs w:val="24"/>
              </w:rPr>
              <w:t>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B0FD8B4" w14:textId="77777777" w:rsidR="00AC3E5D" w:rsidRDefault="00AC3E5D" w:rsidP="001B79C4">
            <w:pPr>
              <w:pStyle w:val="ListParagraph"/>
              <w:ind w:left="0"/>
              <w:jc w:val="both"/>
              <w:rPr>
                <w:rFonts w:cs="Times New Roman"/>
              </w:rPr>
            </w:pPr>
            <w:r>
              <w:rPr>
                <w:rFonts w:cs="Times New Roman"/>
              </w:rPr>
              <w:t>Hoá đơn có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79F93592" w14:textId="77777777" w:rsidR="00AC3E5D" w:rsidRPr="004A4DD9" w:rsidRDefault="00AC3E5D" w:rsidP="001B79C4">
            <w:pPr>
              <w:pStyle w:val="ListParagraph"/>
              <w:ind w:left="0"/>
              <w:jc w:val="both"/>
              <w:rPr>
                <w:rFonts w:cs="Times New Roman"/>
              </w:rPr>
            </w:pPr>
          </w:p>
        </w:tc>
      </w:tr>
      <w:tr w:rsidR="00AC3E5D" w:rsidRPr="00660ABB" w14:paraId="415AB6DE" w14:textId="77777777" w:rsidTr="001B79C4">
        <w:tc>
          <w:tcPr>
            <w:tcW w:w="1710" w:type="dxa"/>
            <w:tcBorders>
              <w:top w:val="single" w:sz="4" w:space="0" w:color="2E74B5"/>
              <w:left w:val="single" w:sz="4" w:space="0" w:color="2E74B5"/>
              <w:right w:val="single" w:sz="4" w:space="0" w:color="2E74B5"/>
            </w:tcBorders>
            <w:shd w:val="clear" w:color="auto" w:fill="auto"/>
          </w:tcPr>
          <w:p w14:paraId="71A2A2DE" w14:textId="77777777" w:rsidR="00AC3E5D" w:rsidRPr="00052A44" w:rsidRDefault="00AC3E5D" w:rsidP="001B79C4">
            <w:pPr>
              <w:autoSpaceDE w:val="0"/>
              <w:autoSpaceDN w:val="0"/>
              <w:adjustRightInd w:val="0"/>
              <w:jc w:val="both"/>
              <w:rPr>
                <w:rFonts w:cs="Times New Roman"/>
                <w:szCs w:val="24"/>
              </w:rPr>
            </w:pPr>
            <w:r w:rsidRPr="004A4DD9">
              <w:rPr>
                <w:rFonts w:cs="Times New Roman"/>
                <w:szCs w:val="24"/>
              </w:rPr>
              <w:t>ERR:1</w:t>
            </w:r>
            <w:r>
              <w:rPr>
                <w:rFonts w:cs="Times New Roman"/>
                <w:szCs w:val="24"/>
              </w:rPr>
              <w:t>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74F2107" w14:textId="77777777" w:rsidR="00AC3E5D" w:rsidRDefault="00AC3E5D" w:rsidP="001B79C4">
            <w:pPr>
              <w:pStyle w:val="ListParagraph"/>
              <w:ind w:left="0"/>
              <w:jc w:val="both"/>
              <w:rPr>
                <w:rFonts w:cs="Times New Roman"/>
              </w:rPr>
            </w:pPr>
            <w:r>
              <w:rPr>
                <w:rFonts w:cs="Times New Roman"/>
              </w:rPr>
              <w:t>Hoá đơn không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01B2BF1F" w14:textId="77777777" w:rsidR="00AC3E5D" w:rsidRPr="004A4DD9" w:rsidRDefault="00AC3E5D" w:rsidP="001B79C4">
            <w:pPr>
              <w:pStyle w:val="ListParagraph"/>
              <w:ind w:left="0"/>
              <w:jc w:val="both"/>
              <w:rPr>
                <w:rFonts w:cs="Times New Roman"/>
              </w:rPr>
            </w:pPr>
          </w:p>
        </w:tc>
      </w:tr>
      <w:tr w:rsidR="00AC3E5D" w:rsidRPr="00660ABB" w14:paraId="2A3DC04F"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0263BBD"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chuỗi_hml_trả_về</w:t>
            </w:r>
          </w:p>
          <w:p w14:paraId="65CEB160"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577A969" w14:textId="77777777" w:rsidR="00AC3E5D" w:rsidRPr="004A4DD9" w:rsidRDefault="00AC3E5D" w:rsidP="001B79C4">
            <w:pPr>
              <w:jc w:val="both"/>
              <w:rPr>
                <w:rFonts w:cs="Times New Roman"/>
                <w:szCs w:val="24"/>
              </w:rPr>
            </w:pPr>
            <w:r w:rsidRPr="004A4DD9">
              <w:rPr>
                <w:rFonts w:cs="Times New Roman"/>
                <w:szCs w:val="24"/>
              </w:rPr>
              <w:t>Trả về chuỗi hml tương ứng với hóa đơn</w:t>
            </w:r>
          </w:p>
        </w:tc>
        <w:tc>
          <w:tcPr>
            <w:tcW w:w="2515" w:type="dxa"/>
            <w:tcBorders>
              <w:top w:val="single" w:sz="4" w:space="0" w:color="2E74B5"/>
              <w:left w:val="single" w:sz="4" w:space="0" w:color="2E74B5"/>
              <w:bottom w:val="single" w:sz="4" w:space="0" w:color="2E74B5"/>
              <w:right w:val="single" w:sz="4" w:space="0" w:color="2E74B5"/>
            </w:tcBorders>
          </w:tcPr>
          <w:p w14:paraId="1AAAEC73" w14:textId="77777777" w:rsidR="00AC3E5D" w:rsidRPr="004A4DD9" w:rsidRDefault="00AC3E5D" w:rsidP="001B79C4">
            <w:pPr>
              <w:jc w:val="both"/>
              <w:rPr>
                <w:rFonts w:cs="Times New Roman"/>
                <w:szCs w:val="24"/>
              </w:rPr>
            </w:pPr>
            <w:r w:rsidRPr="004A4DD9">
              <w:rPr>
                <w:rFonts w:cs="Times New Roman"/>
                <w:szCs w:val="24"/>
              </w:rPr>
              <w:t>Trả về một hóa đơn dưới dạng html</w:t>
            </w:r>
          </w:p>
        </w:tc>
      </w:tr>
    </w:tbl>
    <w:p w14:paraId="1E0769F2" w14:textId="77777777" w:rsidR="00AC3E5D" w:rsidRDefault="00AC3E5D" w:rsidP="00AC3E5D">
      <w:pPr>
        <w:rPr>
          <w:lang w:eastAsia="x-none"/>
        </w:rPr>
      </w:pPr>
    </w:p>
    <w:p w14:paraId="1D783B30" w14:textId="77777777" w:rsidR="00AC3E5D" w:rsidRDefault="00AC3E5D" w:rsidP="00AC3E5D">
      <w:pPr>
        <w:pStyle w:val="Heading3"/>
      </w:pPr>
      <w:bookmarkStart w:id="46" w:name="_Toc90309034"/>
      <w:r>
        <w:lastRenderedPageBreak/>
        <w:t>Chuyển đổi hóa đơn chứng minh nguồn gốc, xuất xứ</w:t>
      </w:r>
      <w:bookmarkEnd w:id="46"/>
    </w:p>
    <w:p w14:paraId="288364D9" w14:textId="77777777" w:rsidR="00AC3E5D" w:rsidRDefault="00AC3E5D" w:rsidP="00AC3E5D">
      <w:pPr>
        <w:rPr>
          <w:rFonts w:cs="Times New Roman"/>
          <w:szCs w:val="24"/>
        </w:rPr>
      </w:pPr>
      <w:r>
        <w:rPr>
          <w:rFonts w:cs="Times New Roman"/>
          <w:szCs w:val="24"/>
        </w:rPr>
        <w:t>URL</w:t>
      </w:r>
    </w:p>
    <w:p w14:paraId="53C0AC73" w14:textId="77777777" w:rsidR="00AC3E5D" w:rsidRPr="004A4DD9" w:rsidRDefault="00AC3E5D" w:rsidP="00AC3E5D">
      <w:pPr>
        <w:ind w:firstLine="720"/>
        <w:rPr>
          <w:rFonts w:cs="Times New Roman"/>
          <w:szCs w:val="24"/>
        </w:rPr>
      </w:pPr>
      <w:r>
        <w:rPr>
          <w:rFonts w:cs="Times New Roman"/>
          <w:szCs w:val="24"/>
        </w:rPr>
        <w:t>s</w:t>
      </w:r>
      <w:r w:rsidRPr="004A4DD9">
        <w:rPr>
          <w:rFonts w:cs="Times New Roman"/>
          <w:szCs w:val="24"/>
        </w:rPr>
        <w:t xml:space="preserve">tring </w:t>
      </w:r>
      <w:r w:rsidRPr="004A4DD9">
        <w:rPr>
          <w:rFonts w:cs="Times New Roman"/>
          <w:b/>
          <w:szCs w:val="24"/>
        </w:rPr>
        <w:t>convertForVerify</w:t>
      </w:r>
      <w:r w:rsidRPr="004A4DD9">
        <w:rPr>
          <w:rFonts w:cs="Times New Roman"/>
          <w:szCs w:val="24"/>
        </w:rPr>
        <w:t xml:space="preserve"> (string invToken, string userName, string userPass)</w:t>
      </w:r>
    </w:p>
    <w:p w14:paraId="21A4ACE4" w14:textId="77777777" w:rsidR="00AC3E5D" w:rsidRPr="004A4DD9" w:rsidRDefault="00AC3E5D" w:rsidP="00AC3E5D">
      <w:pPr>
        <w:spacing w:after="0" w:line="240" w:lineRule="auto"/>
        <w:ind w:left="720"/>
        <w:jc w:val="both"/>
        <w:rPr>
          <w:rFonts w:cs="Times New Roman"/>
          <w:szCs w:val="24"/>
        </w:rPr>
      </w:pPr>
    </w:p>
    <w:p w14:paraId="45897CFF" w14:textId="77777777" w:rsidR="00AC3E5D" w:rsidRPr="00593BE8" w:rsidRDefault="00AC3E5D" w:rsidP="00A75803">
      <w:pPr>
        <w:pStyle w:val="N"/>
      </w:pPr>
      <w:r w:rsidRPr="00593BE8">
        <w:t>DESCRIPTION</w:t>
      </w:r>
    </w:p>
    <w:p w14:paraId="468D1821" w14:textId="77777777" w:rsidR="00AC3E5D" w:rsidRDefault="00AC3E5D" w:rsidP="00A75803">
      <w:pPr>
        <w:pStyle w:val="N"/>
      </w:pPr>
      <w:r>
        <w:tab/>
        <w:t>Đây là web service thực hiện chuyển đổi với mục đích chứng minh nguồn gốc xuất xứ cho hóa đơn. Mỗi hóa đơn sẽ chỉ được chuyển đổi 1 lần duy nhất.</w:t>
      </w:r>
    </w:p>
    <w:p w14:paraId="2DE38D7F" w14:textId="77777777" w:rsidR="00AC3E5D" w:rsidRPr="00007702" w:rsidRDefault="00AC3E5D" w:rsidP="00A75803">
      <w:pPr>
        <w:pStyle w:val="N"/>
      </w:pPr>
      <w:r w:rsidRPr="00663B3E">
        <w:t>HTTP METHOD</w:t>
      </w:r>
    </w:p>
    <w:p w14:paraId="0DB7FD02" w14:textId="77777777" w:rsidR="00AC3E5D" w:rsidRPr="00007702" w:rsidRDefault="00AC3E5D" w:rsidP="00A75803">
      <w:pPr>
        <w:pStyle w:val="N"/>
        <w:rPr>
          <w:b/>
        </w:rPr>
      </w:pPr>
      <w:r>
        <w:tab/>
      </w:r>
      <w:r w:rsidRPr="00610AFD">
        <w:t>POST</w:t>
      </w:r>
    </w:p>
    <w:p w14:paraId="6671EE38" w14:textId="77777777" w:rsidR="00AC3E5D" w:rsidRPr="00610AFD" w:rsidRDefault="00AC3E5D" w:rsidP="00A75803">
      <w:pPr>
        <w:pStyle w:val="N"/>
      </w:pPr>
      <w:r w:rsidRPr="00610AFD">
        <w:t>REQUEST BODY</w:t>
      </w:r>
    </w:p>
    <w:p w14:paraId="3BCCD8E6" w14:textId="77777777" w:rsidR="00AC3E5D" w:rsidRPr="00977960"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3CA9C160" w14:textId="77777777" w:rsidR="00AC3E5D" w:rsidRPr="00982583" w:rsidRDefault="00AC3E5D" w:rsidP="00AC3E5D">
      <w:pPr>
        <w:pStyle w:val="ListParagraph"/>
        <w:numPr>
          <w:ilvl w:val="0"/>
          <w:numId w:val="2"/>
        </w:numPr>
        <w:spacing w:after="0" w:line="360" w:lineRule="auto"/>
        <w:ind w:left="1080"/>
        <w:jc w:val="both"/>
        <w:rPr>
          <w:rFonts w:eastAsia="Calibri" w:cs="Times New Roman"/>
          <w:b/>
          <w:szCs w:val="24"/>
          <w:u w:val="single"/>
        </w:rPr>
      </w:pPr>
      <w:r w:rsidRPr="00977960">
        <w:rPr>
          <w:rFonts w:cs="Times New Roman"/>
          <w:b/>
          <w:szCs w:val="24"/>
        </w:rPr>
        <w:t xml:space="preserve">invToken : </w:t>
      </w:r>
      <w:r w:rsidRPr="00977960">
        <w:rPr>
          <w:rFonts w:cs="Times New Roman"/>
          <w:szCs w:val="24"/>
        </w:rPr>
        <w:t xml:space="preserve">Chuỗi token xác định hóa đơn cần lấy </w:t>
      </w:r>
    </w:p>
    <w:p w14:paraId="576C6733" w14:textId="77777777" w:rsidR="00AC3E5D" w:rsidRPr="00977960" w:rsidRDefault="00AC3E5D" w:rsidP="00AC3E5D">
      <w:pPr>
        <w:pStyle w:val="ListParagraph"/>
        <w:spacing w:after="0" w:line="360" w:lineRule="auto"/>
        <w:ind w:left="1080"/>
        <w:jc w:val="both"/>
        <w:rPr>
          <w:rFonts w:eastAsia="Calibri" w:cs="Times New Roman"/>
          <w:b/>
          <w:szCs w:val="24"/>
          <w:u w:val="single"/>
        </w:rPr>
      </w:pPr>
    </w:p>
    <w:p w14:paraId="74BFFBDF"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261CDC79"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042E8CE1"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08DF58C0"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7B5C7C63" w14:textId="77777777" w:rsidR="00AC3E5D" w:rsidRPr="00660ABB" w:rsidRDefault="00AC3E5D" w:rsidP="001B79C4">
            <w:pPr>
              <w:pStyle w:val="ListParagraph"/>
            </w:pPr>
            <w:r>
              <w:t>Ghi chú</w:t>
            </w:r>
          </w:p>
        </w:tc>
      </w:tr>
      <w:tr w:rsidR="00AC3E5D" w:rsidRPr="00660ABB" w14:paraId="4B54A109" w14:textId="77777777" w:rsidTr="001B79C4">
        <w:tc>
          <w:tcPr>
            <w:tcW w:w="1710" w:type="dxa"/>
            <w:tcBorders>
              <w:top w:val="single" w:sz="4" w:space="0" w:color="2E74B5"/>
              <w:left w:val="single" w:sz="4" w:space="0" w:color="2E74B5"/>
              <w:right w:val="single" w:sz="4" w:space="0" w:color="2E74B5"/>
            </w:tcBorders>
            <w:shd w:val="clear" w:color="auto" w:fill="auto"/>
          </w:tcPr>
          <w:p w14:paraId="3C42E732" w14:textId="77777777" w:rsidR="00AC3E5D" w:rsidRPr="004A4DD9" w:rsidRDefault="00AC3E5D" w:rsidP="001B79C4">
            <w:pPr>
              <w:autoSpaceDE w:val="0"/>
              <w:autoSpaceDN w:val="0"/>
              <w:adjustRightInd w:val="0"/>
              <w:jc w:val="both"/>
              <w:rPr>
                <w:rFonts w:cs="Times New Roman"/>
                <w:sz w:val="19"/>
                <w:szCs w:val="19"/>
              </w:rPr>
            </w:pPr>
            <w:r w:rsidRPr="004A4DD9">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DAC4FD0" w14:textId="77777777" w:rsidR="00AC3E5D" w:rsidRPr="004A4DD9"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067ED8ED" w14:textId="77777777" w:rsidR="00AC3E5D" w:rsidRPr="004A4DD9" w:rsidRDefault="00AC3E5D" w:rsidP="001B79C4">
            <w:pPr>
              <w:pStyle w:val="ListParagraph"/>
              <w:ind w:left="0"/>
              <w:jc w:val="both"/>
              <w:rPr>
                <w:rFonts w:cs="Times New Roman"/>
              </w:rPr>
            </w:pPr>
          </w:p>
        </w:tc>
      </w:tr>
      <w:tr w:rsidR="00AC3E5D" w:rsidRPr="00660ABB" w14:paraId="31189520" w14:textId="77777777" w:rsidTr="001B79C4">
        <w:tc>
          <w:tcPr>
            <w:tcW w:w="1710" w:type="dxa"/>
            <w:tcBorders>
              <w:top w:val="single" w:sz="4" w:space="0" w:color="2E74B5"/>
              <w:left w:val="single" w:sz="4" w:space="0" w:color="2E74B5"/>
              <w:right w:val="single" w:sz="4" w:space="0" w:color="2E74B5"/>
            </w:tcBorders>
            <w:shd w:val="clear" w:color="auto" w:fill="auto"/>
          </w:tcPr>
          <w:p w14:paraId="08B2C52B" w14:textId="77777777" w:rsidR="00AC3E5D" w:rsidRPr="004A4DD9" w:rsidRDefault="00AC3E5D" w:rsidP="001B79C4">
            <w:pPr>
              <w:autoSpaceDE w:val="0"/>
              <w:autoSpaceDN w:val="0"/>
              <w:adjustRightInd w:val="0"/>
              <w:jc w:val="both"/>
              <w:rPr>
                <w:rFonts w:cs="Times New Roman"/>
                <w:szCs w:val="24"/>
              </w:rPr>
            </w:pPr>
            <w:r w:rsidRPr="002E72A7">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D42AF81" w14:textId="77777777" w:rsidR="00AC3E5D" w:rsidRPr="004A4DD9" w:rsidRDefault="00AC3E5D" w:rsidP="001B79C4">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1253BA23" w14:textId="77777777" w:rsidR="00AC3E5D" w:rsidRPr="004A4DD9" w:rsidRDefault="00AC3E5D" w:rsidP="001B79C4">
            <w:pPr>
              <w:pStyle w:val="ListParagraph"/>
              <w:ind w:left="0"/>
              <w:jc w:val="both"/>
              <w:rPr>
                <w:rFonts w:cs="Times New Roman"/>
              </w:rPr>
            </w:pPr>
          </w:p>
        </w:tc>
      </w:tr>
      <w:tr w:rsidR="00AC3E5D" w:rsidRPr="00660ABB" w14:paraId="2326133F" w14:textId="77777777" w:rsidTr="001B79C4">
        <w:tc>
          <w:tcPr>
            <w:tcW w:w="1710" w:type="dxa"/>
            <w:tcBorders>
              <w:top w:val="single" w:sz="4" w:space="0" w:color="2E74B5"/>
              <w:left w:val="single" w:sz="4" w:space="0" w:color="2E74B5"/>
              <w:right w:val="single" w:sz="4" w:space="0" w:color="2E74B5"/>
            </w:tcBorders>
            <w:shd w:val="clear" w:color="auto" w:fill="auto"/>
          </w:tcPr>
          <w:p w14:paraId="171DC03F"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B64FFA2" w14:textId="77777777" w:rsidR="00AC3E5D" w:rsidRPr="004A4DD9" w:rsidRDefault="00AC3E5D" w:rsidP="001B79C4">
            <w:pPr>
              <w:pStyle w:val="ListParagraph"/>
              <w:ind w:left="0"/>
              <w:jc w:val="both"/>
              <w:rPr>
                <w:rFonts w:cs="Times New Roman"/>
              </w:rPr>
            </w:pPr>
            <w:r w:rsidRPr="004A4DD9">
              <w:rPr>
                <w:rFonts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1CAFE663" w14:textId="77777777" w:rsidR="00AC3E5D" w:rsidRPr="004A4DD9" w:rsidRDefault="00AC3E5D" w:rsidP="001B79C4">
            <w:pPr>
              <w:pStyle w:val="ListParagraph"/>
              <w:ind w:left="0"/>
              <w:jc w:val="both"/>
              <w:rPr>
                <w:rFonts w:cs="Times New Roman"/>
              </w:rPr>
            </w:pPr>
          </w:p>
        </w:tc>
      </w:tr>
      <w:tr w:rsidR="00AC3E5D" w:rsidRPr="00660ABB" w14:paraId="714CCC49" w14:textId="77777777" w:rsidTr="001B79C4">
        <w:trPr>
          <w:trHeight w:val="728"/>
        </w:trPr>
        <w:tc>
          <w:tcPr>
            <w:tcW w:w="1710" w:type="dxa"/>
            <w:tcBorders>
              <w:top w:val="single" w:sz="4" w:space="0" w:color="2E74B5"/>
              <w:left w:val="single" w:sz="4" w:space="0" w:color="2E74B5"/>
              <w:right w:val="single" w:sz="4" w:space="0" w:color="2E74B5"/>
            </w:tcBorders>
            <w:shd w:val="clear" w:color="auto" w:fill="auto"/>
          </w:tcPr>
          <w:p w14:paraId="06BD22F8" w14:textId="77777777" w:rsidR="00AC3E5D" w:rsidRPr="004A4DD9" w:rsidRDefault="00AC3E5D" w:rsidP="001B79C4">
            <w:pPr>
              <w:autoSpaceDE w:val="0"/>
              <w:autoSpaceDN w:val="0"/>
              <w:adjustRightInd w:val="0"/>
              <w:spacing w:after="0" w:line="240" w:lineRule="auto"/>
              <w:rPr>
                <w:rFonts w:eastAsia="Calibri" w:cs="Times New Roman"/>
                <w:szCs w:val="24"/>
              </w:rPr>
            </w:pPr>
            <w:r w:rsidRPr="004A4DD9">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0F337B9" w14:textId="77777777" w:rsidR="00AC3E5D" w:rsidRPr="004A4DD9" w:rsidRDefault="00AC3E5D" w:rsidP="001B79C4">
            <w:pPr>
              <w:pStyle w:val="ListParagraph"/>
              <w:spacing w:after="0" w:line="240" w:lineRule="auto"/>
              <w:ind w:left="0"/>
              <w:rPr>
                <w:rFonts w:eastAsia="Calibri" w:cs="Times New Roman"/>
              </w:rPr>
            </w:pPr>
            <w:r w:rsidRPr="004A4DD9">
              <w:rPr>
                <w:rFonts w:eastAsia="Calibri" w:cs="Times New Roman"/>
              </w:rPr>
              <w:t>User name không phù hợp, không tìm thấy company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2DAD6D74" w14:textId="77777777" w:rsidR="00AC3E5D" w:rsidRPr="004A4DD9" w:rsidRDefault="00AC3E5D" w:rsidP="001B79C4">
            <w:pPr>
              <w:pStyle w:val="ListParagraph"/>
              <w:ind w:left="0"/>
              <w:jc w:val="both"/>
              <w:rPr>
                <w:rFonts w:cs="Times New Roman"/>
              </w:rPr>
            </w:pPr>
          </w:p>
        </w:tc>
      </w:tr>
      <w:tr w:rsidR="00AC3E5D" w:rsidRPr="00660ABB" w14:paraId="0A4A6999" w14:textId="77777777" w:rsidTr="001B79C4">
        <w:tc>
          <w:tcPr>
            <w:tcW w:w="1710" w:type="dxa"/>
            <w:tcBorders>
              <w:top w:val="single" w:sz="4" w:space="0" w:color="2E74B5"/>
              <w:left w:val="single" w:sz="4" w:space="0" w:color="2E74B5"/>
              <w:right w:val="single" w:sz="4" w:space="0" w:color="2E74B5"/>
            </w:tcBorders>
            <w:shd w:val="clear" w:color="auto" w:fill="auto"/>
          </w:tcPr>
          <w:p w14:paraId="2A4601DC"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AC219C8" w14:textId="77777777" w:rsidR="00AC3E5D" w:rsidRPr="004A4DD9" w:rsidRDefault="00AC3E5D" w:rsidP="001B79C4">
            <w:pPr>
              <w:pStyle w:val="ListParagraph"/>
              <w:ind w:left="0"/>
              <w:jc w:val="both"/>
              <w:rPr>
                <w:rFonts w:cs="Times New Roman"/>
              </w:rPr>
            </w:pPr>
            <w:r w:rsidRPr="004A4DD9">
              <w:rPr>
                <w:rFonts w:cs="Times New Roman"/>
              </w:rPr>
              <w:t>Hóa đơn đã được chuyển đổi</w:t>
            </w:r>
          </w:p>
        </w:tc>
        <w:tc>
          <w:tcPr>
            <w:tcW w:w="2515" w:type="dxa"/>
            <w:tcBorders>
              <w:top w:val="single" w:sz="4" w:space="0" w:color="2E74B5"/>
              <w:left w:val="single" w:sz="4" w:space="0" w:color="2E74B5"/>
              <w:bottom w:val="single" w:sz="4" w:space="0" w:color="2E74B5"/>
              <w:right w:val="single" w:sz="4" w:space="0" w:color="2E74B5"/>
            </w:tcBorders>
          </w:tcPr>
          <w:p w14:paraId="6363E4B9" w14:textId="77777777" w:rsidR="00AC3E5D" w:rsidRPr="004A4DD9" w:rsidRDefault="00AC3E5D" w:rsidP="001B79C4">
            <w:pPr>
              <w:pStyle w:val="ListParagraph"/>
              <w:ind w:left="0"/>
              <w:jc w:val="both"/>
              <w:rPr>
                <w:rFonts w:cs="Times New Roman"/>
              </w:rPr>
            </w:pPr>
          </w:p>
        </w:tc>
      </w:tr>
      <w:tr w:rsidR="00AC3E5D" w:rsidRPr="00660ABB" w14:paraId="5F64DE0A" w14:textId="77777777" w:rsidTr="001B79C4">
        <w:tc>
          <w:tcPr>
            <w:tcW w:w="1710" w:type="dxa"/>
            <w:tcBorders>
              <w:top w:val="single" w:sz="4" w:space="0" w:color="2E74B5"/>
              <w:left w:val="single" w:sz="4" w:space="0" w:color="2E74B5"/>
              <w:right w:val="single" w:sz="4" w:space="0" w:color="2E74B5"/>
            </w:tcBorders>
            <w:shd w:val="clear" w:color="auto" w:fill="auto"/>
          </w:tcPr>
          <w:p w14:paraId="63C1C4A2" w14:textId="77777777" w:rsidR="00AC3E5D" w:rsidRPr="009372AD" w:rsidRDefault="00AC3E5D" w:rsidP="001B79C4">
            <w:pPr>
              <w:jc w:val="both"/>
              <w:rPr>
                <w:rFonts w:cs="Times New Roman"/>
                <w:szCs w:val="24"/>
              </w:rPr>
            </w:pPr>
            <w:r>
              <w:rPr>
                <w:rFonts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BA16195" w14:textId="77777777" w:rsidR="00AC3E5D" w:rsidRPr="009372AD" w:rsidRDefault="00AC3E5D" w:rsidP="001B79C4">
            <w:pPr>
              <w:jc w:val="both"/>
              <w:rPr>
                <w:rFonts w:cs="Times New Roman"/>
                <w:szCs w:val="24"/>
              </w:rPr>
            </w:pPr>
            <w:r>
              <w:rPr>
                <w:rFonts w:cs="Times New Roman"/>
                <w:szCs w:val="24"/>
              </w:rPr>
              <w:t>Có lỗi xảy ra</w:t>
            </w:r>
          </w:p>
        </w:tc>
        <w:tc>
          <w:tcPr>
            <w:tcW w:w="2515" w:type="dxa"/>
            <w:tcBorders>
              <w:top w:val="single" w:sz="4" w:space="0" w:color="2E74B5"/>
              <w:left w:val="single" w:sz="4" w:space="0" w:color="2E74B5"/>
              <w:bottom w:val="single" w:sz="4" w:space="0" w:color="2E74B5"/>
              <w:right w:val="single" w:sz="4" w:space="0" w:color="2E74B5"/>
            </w:tcBorders>
          </w:tcPr>
          <w:p w14:paraId="192945BB" w14:textId="77777777" w:rsidR="00AC3E5D" w:rsidRPr="004A4DD9" w:rsidRDefault="00AC3E5D" w:rsidP="001B79C4">
            <w:pPr>
              <w:pStyle w:val="ListParagraph"/>
              <w:ind w:left="0"/>
              <w:jc w:val="both"/>
              <w:rPr>
                <w:rFonts w:cs="Times New Roman"/>
              </w:rPr>
            </w:pPr>
          </w:p>
        </w:tc>
      </w:tr>
      <w:tr w:rsidR="00AC3E5D" w:rsidRPr="00660ABB" w14:paraId="314A3819" w14:textId="77777777" w:rsidTr="001B79C4">
        <w:tc>
          <w:tcPr>
            <w:tcW w:w="1710" w:type="dxa"/>
            <w:tcBorders>
              <w:top w:val="single" w:sz="4" w:space="0" w:color="2E74B5"/>
              <w:left w:val="single" w:sz="4" w:space="0" w:color="2E74B5"/>
              <w:right w:val="single" w:sz="4" w:space="0" w:color="2E74B5"/>
            </w:tcBorders>
            <w:shd w:val="clear" w:color="auto" w:fill="auto"/>
          </w:tcPr>
          <w:p w14:paraId="3BA70DEF" w14:textId="77777777" w:rsidR="00AC3E5D" w:rsidRDefault="00AC3E5D" w:rsidP="001B79C4">
            <w:pPr>
              <w:jc w:val="both"/>
              <w:rPr>
                <w:rFonts w:cs="Times New Roman"/>
                <w:szCs w:val="24"/>
              </w:rPr>
            </w:pPr>
            <w:r w:rsidRPr="004A4DD9">
              <w:rPr>
                <w:rFonts w:cs="Times New Roman"/>
                <w:szCs w:val="24"/>
              </w:rPr>
              <w:t>ERR:1</w:t>
            </w:r>
            <w:r>
              <w:rPr>
                <w:rFonts w:cs="Times New Roman"/>
                <w:szCs w:val="24"/>
              </w:rPr>
              <w:t>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2CE5DAC" w14:textId="77777777" w:rsidR="00AC3E5D" w:rsidRDefault="00AC3E5D" w:rsidP="001B79C4">
            <w:pPr>
              <w:jc w:val="both"/>
              <w:rPr>
                <w:rFonts w:cs="Times New Roman"/>
                <w:szCs w:val="24"/>
              </w:rPr>
            </w:pPr>
            <w:r>
              <w:rPr>
                <w:rFonts w:cs="Times New Roman"/>
              </w:rPr>
              <w:t>Hoá đơn có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11EC4CC7" w14:textId="77777777" w:rsidR="00AC3E5D" w:rsidRPr="004A4DD9" w:rsidRDefault="00AC3E5D" w:rsidP="001B79C4">
            <w:pPr>
              <w:pStyle w:val="ListParagraph"/>
              <w:ind w:left="0"/>
              <w:jc w:val="both"/>
              <w:rPr>
                <w:rFonts w:cs="Times New Roman"/>
              </w:rPr>
            </w:pPr>
          </w:p>
        </w:tc>
      </w:tr>
      <w:tr w:rsidR="00AC3E5D" w:rsidRPr="00660ABB" w14:paraId="7BCAD77D" w14:textId="77777777" w:rsidTr="001B79C4">
        <w:tc>
          <w:tcPr>
            <w:tcW w:w="1710" w:type="dxa"/>
            <w:tcBorders>
              <w:top w:val="single" w:sz="4" w:space="0" w:color="2E74B5"/>
              <w:left w:val="single" w:sz="4" w:space="0" w:color="2E74B5"/>
              <w:right w:val="single" w:sz="4" w:space="0" w:color="2E74B5"/>
            </w:tcBorders>
            <w:shd w:val="clear" w:color="auto" w:fill="auto"/>
          </w:tcPr>
          <w:p w14:paraId="0756EDB4" w14:textId="77777777" w:rsidR="00AC3E5D" w:rsidRDefault="00AC3E5D" w:rsidP="001B79C4">
            <w:pPr>
              <w:jc w:val="both"/>
              <w:rPr>
                <w:rFonts w:cs="Times New Roman"/>
                <w:szCs w:val="24"/>
              </w:rPr>
            </w:pPr>
            <w:r w:rsidRPr="004A4DD9">
              <w:rPr>
                <w:rFonts w:cs="Times New Roman"/>
                <w:szCs w:val="24"/>
              </w:rPr>
              <w:t>ERR:1</w:t>
            </w:r>
            <w:r>
              <w:rPr>
                <w:rFonts w:cs="Times New Roman"/>
                <w:szCs w:val="24"/>
              </w:rPr>
              <w:t>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CE9C4F8" w14:textId="77777777" w:rsidR="00AC3E5D" w:rsidRDefault="00AC3E5D" w:rsidP="001B79C4">
            <w:pPr>
              <w:jc w:val="both"/>
              <w:rPr>
                <w:rFonts w:cs="Times New Roman"/>
                <w:szCs w:val="24"/>
              </w:rPr>
            </w:pPr>
            <w:r>
              <w:rPr>
                <w:rFonts w:cs="Times New Roman"/>
              </w:rPr>
              <w:t>Hoá đơn không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1F3628E0" w14:textId="77777777" w:rsidR="00AC3E5D" w:rsidRPr="004A4DD9" w:rsidRDefault="00AC3E5D" w:rsidP="001B79C4">
            <w:pPr>
              <w:pStyle w:val="ListParagraph"/>
              <w:ind w:left="0"/>
              <w:jc w:val="both"/>
              <w:rPr>
                <w:rFonts w:cs="Times New Roman"/>
              </w:rPr>
            </w:pPr>
          </w:p>
        </w:tc>
      </w:tr>
      <w:tr w:rsidR="00AC3E5D" w:rsidRPr="00660ABB" w14:paraId="2570CF8B" w14:textId="77777777" w:rsidTr="001B79C4">
        <w:tc>
          <w:tcPr>
            <w:tcW w:w="1710" w:type="dxa"/>
            <w:tcBorders>
              <w:top w:val="single" w:sz="4" w:space="0" w:color="2E74B5"/>
              <w:left w:val="single" w:sz="4" w:space="0" w:color="2E74B5"/>
              <w:right w:val="single" w:sz="4" w:space="0" w:color="2E74B5"/>
            </w:tcBorders>
            <w:shd w:val="clear" w:color="auto" w:fill="auto"/>
          </w:tcPr>
          <w:p w14:paraId="2FB9C681"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chuỗi_hml_trả_về</w:t>
            </w:r>
          </w:p>
          <w:p w14:paraId="05011284"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53008A7" w14:textId="77777777" w:rsidR="00AC3E5D" w:rsidRPr="004A4DD9" w:rsidRDefault="00AC3E5D" w:rsidP="001B79C4">
            <w:pPr>
              <w:jc w:val="both"/>
              <w:rPr>
                <w:rFonts w:cs="Times New Roman"/>
                <w:szCs w:val="24"/>
              </w:rPr>
            </w:pPr>
            <w:r w:rsidRPr="004A4DD9">
              <w:rPr>
                <w:rFonts w:cs="Times New Roman"/>
                <w:szCs w:val="24"/>
              </w:rPr>
              <w:t>Trả về chuỗi hml tương ứng với hóa đơn đã chuyển đổi</w:t>
            </w:r>
          </w:p>
        </w:tc>
        <w:tc>
          <w:tcPr>
            <w:tcW w:w="2515" w:type="dxa"/>
            <w:tcBorders>
              <w:top w:val="single" w:sz="4" w:space="0" w:color="2E74B5"/>
              <w:left w:val="single" w:sz="4" w:space="0" w:color="2E74B5"/>
              <w:bottom w:val="single" w:sz="4" w:space="0" w:color="2E74B5"/>
              <w:right w:val="single" w:sz="4" w:space="0" w:color="2E74B5"/>
            </w:tcBorders>
          </w:tcPr>
          <w:p w14:paraId="6EC8B912" w14:textId="77777777" w:rsidR="00AC3E5D" w:rsidRPr="004A4DD9" w:rsidRDefault="00AC3E5D" w:rsidP="001B79C4">
            <w:pPr>
              <w:jc w:val="both"/>
              <w:rPr>
                <w:rFonts w:cs="Times New Roman"/>
                <w:szCs w:val="24"/>
              </w:rPr>
            </w:pPr>
            <w:r w:rsidRPr="004A4DD9">
              <w:rPr>
                <w:rFonts w:cs="Times New Roman"/>
                <w:szCs w:val="24"/>
              </w:rPr>
              <w:t>Trả về một hóa đơn dưới dạng html</w:t>
            </w:r>
          </w:p>
        </w:tc>
      </w:tr>
    </w:tbl>
    <w:p w14:paraId="73D6BF77" w14:textId="77777777" w:rsidR="00AC3E5D" w:rsidRDefault="00AC3E5D" w:rsidP="00AC3E5D">
      <w:pPr>
        <w:rPr>
          <w:lang w:eastAsia="x-none"/>
        </w:rPr>
      </w:pPr>
    </w:p>
    <w:p w14:paraId="107C2C5F" w14:textId="77777777" w:rsidR="00AC3E5D" w:rsidRDefault="00AC3E5D" w:rsidP="00AC3E5D">
      <w:pPr>
        <w:pStyle w:val="Heading3"/>
      </w:pPr>
      <w:bookmarkStart w:id="47" w:name="_Toc90309035"/>
      <w:r>
        <w:lastRenderedPageBreak/>
        <w:t>Chuyển đổi hóa đơn chứng minh nguồn gốc, xuất xử theo fkey</w:t>
      </w:r>
      <w:bookmarkEnd w:id="47"/>
    </w:p>
    <w:p w14:paraId="06BF00F9" w14:textId="77777777" w:rsidR="00AC3E5D" w:rsidRDefault="00AC3E5D" w:rsidP="00AC3E5D">
      <w:pPr>
        <w:rPr>
          <w:rFonts w:cs="Times New Roman"/>
          <w:szCs w:val="24"/>
        </w:rPr>
      </w:pPr>
      <w:r>
        <w:rPr>
          <w:rFonts w:cs="Times New Roman"/>
          <w:szCs w:val="24"/>
        </w:rPr>
        <w:t>URL</w:t>
      </w:r>
    </w:p>
    <w:p w14:paraId="6894F65E" w14:textId="77777777" w:rsidR="00AC3E5D" w:rsidRPr="004A4DD9" w:rsidRDefault="00AC3E5D" w:rsidP="00AC3E5D">
      <w:pPr>
        <w:ind w:firstLine="720"/>
        <w:rPr>
          <w:rFonts w:cs="Times New Roman"/>
          <w:szCs w:val="24"/>
        </w:rPr>
      </w:pPr>
      <w:r>
        <w:rPr>
          <w:rFonts w:cs="Times New Roman"/>
          <w:szCs w:val="24"/>
        </w:rPr>
        <w:t>s</w:t>
      </w:r>
      <w:r w:rsidRPr="004A4DD9">
        <w:rPr>
          <w:rFonts w:cs="Times New Roman"/>
          <w:szCs w:val="24"/>
        </w:rPr>
        <w:t xml:space="preserve">tring </w:t>
      </w:r>
      <w:r w:rsidRPr="004A4DD9">
        <w:rPr>
          <w:rFonts w:cs="Times New Roman"/>
          <w:b/>
          <w:szCs w:val="24"/>
        </w:rPr>
        <w:t>convertForVerify</w:t>
      </w:r>
      <w:r>
        <w:rPr>
          <w:rFonts w:cs="Times New Roman"/>
          <w:b/>
          <w:szCs w:val="24"/>
        </w:rPr>
        <w:t>Fkey</w:t>
      </w:r>
      <w:r w:rsidRPr="004A4DD9">
        <w:rPr>
          <w:rFonts w:cs="Times New Roman"/>
          <w:szCs w:val="24"/>
        </w:rPr>
        <w:t xml:space="preserve"> (string </w:t>
      </w:r>
      <w:r>
        <w:rPr>
          <w:rFonts w:cs="Times New Roman"/>
          <w:szCs w:val="24"/>
        </w:rPr>
        <w:t>fkey</w:t>
      </w:r>
      <w:r w:rsidRPr="004A4DD9">
        <w:rPr>
          <w:rFonts w:cs="Times New Roman"/>
          <w:szCs w:val="24"/>
        </w:rPr>
        <w:t>, string userName, string userPass)</w:t>
      </w:r>
    </w:p>
    <w:p w14:paraId="35BC70E8" w14:textId="77777777" w:rsidR="00AC3E5D" w:rsidRPr="004A4DD9" w:rsidRDefault="00AC3E5D" w:rsidP="00AC3E5D">
      <w:pPr>
        <w:spacing w:after="0" w:line="240" w:lineRule="auto"/>
        <w:ind w:left="720"/>
        <w:jc w:val="both"/>
        <w:rPr>
          <w:rFonts w:cs="Times New Roman"/>
          <w:szCs w:val="24"/>
        </w:rPr>
      </w:pPr>
    </w:p>
    <w:p w14:paraId="19443852" w14:textId="77777777" w:rsidR="00AC3E5D" w:rsidRPr="00593BE8" w:rsidRDefault="00AC3E5D" w:rsidP="00A75803">
      <w:pPr>
        <w:pStyle w:val="N"/>
      </w:pPr>
      <w:r w:rsidRPr="00593BE8">
        <w:t>DESCRIPTION</w:t>
      </w:r>
    </w:p>
    <w:p w14:paraId="69315291" w14:textId="77777777" w:rsidR="00AC3E5D" w:rsidRDefault="00AC3E5D" w:rsidP="00A75803">
      <w:pPr>
        <w:pStyle w:val="N"/>
      </w:pPr>
      <w:r>
        <w:tab/>
        <w:t>Đây là web service thực hiện chuyển đổi với mục đích chứng minh nguồn gốc xuất xứ cho hóa đơn. Mỗi hóa đơn sẽ chỉ được chuyển đổi 1 lần duy nhất.</w:t>
      </w:r>
    </w:p>
    <w:p w14:paraId="24396808" w14:textId="77777777" w:rsidR="00AC3E5D" w:rsidRPr="00007702" w:rsidRDefault="00AC3E5D" w:rsidP="00A75803">
      <w:pPr>
        <w:pStyle w:val="N"/>
      </w:pPr>
      <w:r w:rsidRPr="00663B3E">
        <w:t>HTTP METHOD</w:t>
      </w:r>
    </w:p>
    <w:p w14:paraId="4958CF33" w14:textId="77777777" w:rsidR="00AC3E5D" w:rsidRPr="00007702" w:rsidRDefault="00AC3E5D" w:rsidP="00A75803">
      <w:pPr>
        <w:pStyle w:val="N"/>
        <w:rPr>
          <w:b/>
        </w:rPr>
      </w:pPr>
      <w:r>
        <w:tab/>
      </w:r>
      <w:r w:rsidRPr="00610AFD">
        <w:t>POST</w:t>
      </w:r>
    </w:p>
    <w:p w14:paraId="6F11BEA0" w14:textId="77777777" w:rsidR="00AC3E5D" w:rsidRPr="00610AFD" w:rsidRDefault="00AC3E5D" w:rsidP="00A75803">
      <w:pPr>
        <w:pStyle w:val="N"/>
      </w:pPr>
      <w:r w:rsidRPr="00610AFD">
        <w:t>REQUEST BODY</w:t>
      </w:r>
    </w:p>
    <w:p w14:paraId="16CAFDEF" w14:textId="77777777" w:rsidR="00AC3E5D" w:rsidRPr="007C5C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p>
    <w:p w14:paraId="047C6C68" w14:textId="77777777" w:rsidR="00AC3E5D" w:rsidRPr="007C5C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7C5CD2">
        <w:rPr>
          <w:rFonts w:cs="Times New Roman"/>
          <w:b/>
          <w:szCs w:val="24"/>
        </w:rPr>
        <w:t xml:space="preserve">fkey : </w:t>
      </w:r>
      <w:r w:rsidRPr="007C5CD2">
        <w:rPr>
          <w:rFonts w:cs="Times New Roman"/>
          <w:szCs w:val="24"/>
        </w:rPr>
        <w:t xml:space="preserve">Chuỗi key xác định hóa đơn cần lấy </w:t>
      </w:r>
    </w:p>
    <w:p w14:paraId="34577633" w14:textId="77777777" w:rsidR="00AC3E5D" w:rsidRPr="00977960" w:rsidRDefault="00AC3E5D" w:rsidP="00AC3E5D">
      <w:pPr>
        <w:pStyle w:val="ListParagraph"/>
        <w:spacing w:after="0" w:line="360" w:lineRule="auto"/>
        <w:ind w:left="1080"/>
        <w:jc w:val="both"/>
        <w:rPr>
          <w:rFonts w:eastAsia="Calibri" w:cs="Times New Roman"/>
          <w:b/>
          <w:szCs w:val="24"/>
          <w:u w:val="single"/>
        </w:rPr>
      </w:pPr>
    </w:p>
    <w:p w14:paraId="1A5E40A5"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14D042EA"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2CE2C3AC"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12796D23"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575C8E69" w14:textId="77777777" w:rsidR="00AC3E5D" w:rsidRPr="00660ABB" w:rsidRDefault="00AC3E5D" w:rsidP="001B79C4">
            <w:pPr>
              <w:pStyle w:val="ListParagraph"/>
            </w:pPr>
            <w:r>
              <w:t>Ghi chú</w:t>
            </w:r>
          </w:p>
        </w:tc>
      </w:tr>
      <w:tr w:rsidR="00AC3E5D" w:rsidRPr="00660ABB" w14:paraId="69BC0A7E" w14:textId="77777777" w:rsidTr="001B79C4">
        <w:tc>
          <w:tcPr>
            <w:tcW w:w="1710" w:type="dxa"/>
            <w:tcBorders>
              <w:top w:val="single" w:sz="4" w:space="0" w:color="2E74B5"/>
              <w:left w:val="single" w:sz="4" w:space="0" w:color="2E74B5"/>
              <w:right w:val="single" w:sz="4" w:space="0" w:color="2E74B5"/>
            </w:tcBorders>
            <w:shd w:val="clear" w:color="auto" w:fill="auto"/>
          </w:tcPr>
          <w:p w14:paraId="14A3CCA6" w14:textId="77777777" w:rsidR="00AC3E5D" w:rsidRPr="004A4DD9" w:rsidRDefault="00AC3E5D" w:rsidP="001B79C4">
            <w:pPr>
              <w:autoSpaceDE w:val="0"/>
              <w:autoSpaceDN w:val="0"/>
              <w:adjustRightInd w:val="0"/>
              <w:jc w:val="both"/>
              <w:rPr>
                <w:rFonts w:cs="Times New Roman"/>
                <w:sz w:val="19"/>
                <w:szCs w:val="19"/>
              </w:rPr>
            </w:pPr>
            <w:r w:rsidRPr="004A4DD9">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AEEB446" w14:textId="77777777" w:rsidR="00AC3E5D" w:rsidRPr="004A4DD9" w:rsidRDefault="00AC3E5D" w:rsidP="001B79C4">
            <w:pPr>
              <w:pStyle w:val="ListParagraph"/>
              <w:ind w:left="0"/>
              <w:jc w:val="both"/>
              <w:rPr>
                <w:rFonts w:cs="Times New Roman"/>
              </w:rPr>
            </w:pPr>
            <w:r w:rsidRPr="004A4DD9">
              <w:rPr>
                <w:rFonts w:cs="Times New Roman"/>
              </w:rPr>
              <w:t>Tài khoản đăng nhập sai</w:t>
            </w:r>
          </w:p>
        </w:tc>
        <w:tc>
          <w:tcPr>
            <w:tcW w:w="2515" w:type="dxa"/>
            <w:tcBorders>
              <w:top w:val="single" w:sz="4" w:space="0" w:color="2E74B5"/>
              <w:left w:val="single" w:sz="4" w:space="0" w:color="2E74B5"/>
              <w:bottom w:val="single" w:sz="4" w:space="0" w:color="2E74B5"/>
              <w:right w:val="single" w:sz="4" w:space="0" w:color="2E74B5"/>
            </w:tcBorders>
          </w:tcPr>
          <w:p w14:paraId="6286D591" w14:textId="77777777" w:rsidR="00AC3E5D" w:rsidRPr="004A4DD9" w:rsidRDefault="00AC3E5D" w:rsidP="001B79C4">
            <w:pPr>
              <w:pStyle w:val="ListParagraph"/>
              <w:ind w:left="0"/>
              <w:jc w:val="both"/>
              <w:rPr>
                <w:rFonts w:cs="Times New Roman"/>
              </w:rPr>
            </w:pPr>
          </w:p>
        </w:tc>
      </w:tr>
      <w:tr w:rsidR="00AC3E5D" w:rsidRPr="00660ABB" w14:paraId="24FE4ABB" w14:textId="77777777" w:rsidTr="001B79C4">
        <w:tc>
          <w:tcPr>
            <w:tcW w:w="1710" w:type="dxa"/>
            <w:tcBorders>
              <w:top w:val="single" w:sz="4" w:space="0" w:color="2E74B5"/>
              <w:left w:val="single" w:sz="4" w:space="0" w:color="2E74B5"/>
              <w:right w:val="single" w:sz="4" w:space="0" w:color="2E74B5"/>
            </w:tcBorders>
            <w:shd w:val="clear" w:color="auto" w:fill="auto"/>
          </w:tcPr>
          <w:p w14:paraId="6DEB7669"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D2A96E6" w14:textId="77777777" w:rsidR="00AC3E5D" w:rsidRPr="004A4DD9" w:rsidRDefault="00AC3E5D" w:rsidP="001B79C4">
            <w:pPr>
              <w:pStyle w:val="ListParagraph"/>
              <w:ind w:left="0"/>
              <w:jc w:val="both"/>
              <w:rPr>
                <w:rFonts w:cs="Times New Roman"/>
              </w:rPr>
            </w:pPr>
            <w:r w:rsidRPr="004A4DD9">
              <w:rPr>
                <w:rFonts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65EBE007" w14:textId="77777777" w:rsidR="00AC3E5D" w:rsidRPr="004A4DD9" w:rsidRDefault="00AC3E5D" w:rsidP="001B79C4">
            <w:pPr>
              <w:pStyle w:val="ListParagraph"/>
              <w:ind w:left="0"/>
              <w:jc w:val="both"/>
              <w:rPr>
                <w:rFonts w:cs="Times New Roman"/>
              </w:rPr>
            </w:pPr>
          </w:p>
        </w:tc>
      </w:tr>
      <w:tr w:rsidR="00AC3E5D" w:rsidRPr="00660ABB" w14:paraId="4FEDFE1B" w14:textId="77777777" w:rsidTr="001B79C4">
        <w:trPr>
          <w:trHeight w:val="728"/>
        </w:trPr>
        <w:tc>
          <w:tcPr>
            <w:tcW w:w="1710" w:type="dxa"/>
            <w:tcBorders>
              <w:top w:val="single" w:sz="4" w:space="0" w:color="2E74B5"/>
              <w:left w:val="single" w:sz="4" w:space="0" w:color="2E74B5"/>
              <w:right w:val="single" w:sz="4" w:space="0" w:color="2E74B5"/>
            </w:tcBorders>
            <w:shd w:val="clear" w:color="auto" w:fill="auto"/>
          </w:tcPr>
          <w:p w14:paraId="4A85A7C6" w14:textId="77777777" w:rsidR="00AC3E5D" w:rsidRPr="004A4DD9" w:rsidRDefault="00AC3E5D" w:rsidP="001B79C4">
            <w:pPr>
              <w:autoSpaceDE w:val="0"/>
              <w:autoSpaceDN w:val="0"/>
              <w:adjustRightInd w:val="0"/>
              <w:spacing w:after="0" w:line="240" w:lineRule="auto"/>
              <w:rPr>
                <w:rFonts w:eastAsia="Calibri" w:cs="Times New Roman"/>
                <w:szCs w:val="24"/>
              </w:rPr>
            </w:pPr>
            <w:r w:rsidRPr="004A4DD9">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482277B" w14:textId="77777777" w:rsidR="00AC3E5D" w:rsidRPr="004A4DD9" w:rsidRDefault="00AC3E5D" w:rsidP="001B79C4">
            <w:pPr>
              <w:pStyle w:val="ListParagraph"/>
              <w:spacing w:after="0" w:line="240" w:lineRule="auto"/>
              <w:ind w:left="0"/>
              <w:rPr>
                <w:rFonts w:eastAsia="Calibri" w:cs="Times New Roman"/>
              </w:rPr>
            </w:pPr>
            <w:r w:rsidRPr="004A4DD9">
              <w:rPr>
                <w:rFonts w:eastAsia="Calibri" w:cs="Times New Roman"/>
              </w:rPr>
              <w:t>User name không phù hợp, không tìm thấy company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10315747" w14:textId="77777777" w:rsidR="00AC3E5D" w:rsidRPr="004A4DD9" w:rsidRDefault="00AC3E5D" w:rsidP="001B79C4">
            <w:pPr>
              <w:pStyle w:val="ListParagraph"/>
              <w:ind w:left="0"/>
              <w:jc w:val="both"/>
              <w:rPr>
                <w:rFonts w:cs="Times New Roman"/>
              </w:rPr>
            </w:pPr>
          </w:p>
        </w:tc>
      </w:tr>
      <w:tr w:rsidR="00AC3E5D" w:rsidRPr="00660ABB" w14:paraId="1878A848" w14:textId="77777777" w:rsidTr="001B79C4">
        <w:tc>
          <w:tcPr>
            <w:tcW w:w="1710" w:type="dxa"/>
            <w:tcBorders>
              <w:top w:val="single" w:sz="4" w:space="0" w:color="2E74B5"/>
              <w:left w:val="single" w:sz="4" w:space="0" w:color="2E74B5"/>
              <w:right w:val="single" w:sz="4" w:space="0" w:color="2E74B5"/>
            </w:tcBorders>
            <w:shd w:val="clear" w:color="auto" w:fill="auto"/>
          </w:tcPr>
          <w:p w14:paraId="783A3E4D"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D7510C6" w14:textId="77777777" w:rsidR="00AC3E5D" w:rsidRPr="004A4DD9" w:rsidRDefault="00AC3E5D" w:rsidP="001B79C4">
            <w:pPr>
              <w:pStyle w:val="ListParagraph"/>
              <w:ind w:left="0"/>
              <w:jc w:val="both"/>
              <w:rPr>
                <w:rFonts w:cs="Times New Roman"/>
              </w:rPr>
            </w:pPr>
            <w:r w:rsidRPr="004A4DD9">
              <w:rPr>
                <w:rFonts w:cs="Times New Roman"/>
              </w:rPr>
              <w:t>Hóa đơn đã được chuyển đổi</w:t>
            </w:r>
          </w:p>
        </w:tc>
        <w:tc>
          <w:tcPr>
            <w:tcW w:w="2515" w:type="dxa"/>
            <w:tcBorders>
              <w:top w:val="single" w:sz="4" w:space="0" w:color="2E74B5"/>
              <w:left w:val="single" w:sz="4" w:space="0" w:color="2E74B5"/>
              <w:bottom w:val="single" w:sz="4" w:space="0" w:color="2E74B5"/>
              <w:right w:val="single" w:sz="4" w:space="0" w:color="2E74B5"/>
            </w:tcBorders>
          </w:tcPr>
          <w:p w14:paraId="3F115F0F" w14:textId="77777777" w:rsidR="00AC3E5D" w:rsidRPr="004A4DD9" w:rsidRDefault="00AC3E5D" w:rsidP="001B79C4">
            <w:pPr>
              <w:pStyle w:val="ListParagraph"/>
              <w:ind w:left="0"/>
              <w:jc w:val="both"/>
              <w:rPr>
                <w:rFonts w:cs="Times New Roman"/>
              </w:rPr>
            </w:pPr>
          </w:p>
        </w:tc>
      </w:tr>
      <w:tr w:rsidR="00AC3E5D" w:rsidRPr="00660ABB" w14:paraId="64744826" w14:textId="77777777" w:rsidTr="001B79C4">
        <w:tc>
          <w:tcPr>
            <w:tcW w:w="1710" w:type="dxa"/>
            <w:tcBorders>
              <w:top w:val="single" w:sz="4" w:space="0" w:color="2E74B5"/>
              <w:left w:val="single" w:sz="4" w:space="0" w:color="2E74B5"/>
              <w:right w:val="single" w:sz="4" w:space="0" w:color="2E74B5"/>
            </w:tcBorders>
            <w:shd w:val="clear" w:color="auto" w:fill="auto"/>
          </w:tcPr>
          <w:p w14:paraId="67DC7FDC" w14:textId="77777777" w:rsidR="00AC3E5D" w:rsidRPr="009372AD" w:rsidRDefault="00AC3E5D" w:rsidP="001B79C4">
            <w:pPr>
              <w:jc w:val="both"/>
              <w:rPr>
                <w:rFonts w:cs="Times New Roman"/>
                <w:szCs w:val="24"/>
              </w:rPr>
            </w:pPr>
            <w:r>
              <w:rPr>
                <w:rFonts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122137C" w14:textId="77777777" w:rsidR="00AC3E5D" w:rsidRPr="009372AD" w:rsidRDefault="00AC3E5D" w:rsidP="001B79C4">
            <w:pPr>
              <w:jc w:val="both"/>
              <w:rPr>
                <w:rFonts w:cs="Times New Roman"/>
                <w:szCs w:val="24"/>
              </w:rPr>
            </w:pPr>
            <w:r>
              <w:rPr>
                <w:rFonts w:cs="Times New Roman"/>
                <w:szCs w:val="24"/>
              </w:rPr>
              <w:t>Có lỗi xảy ra</w:t>
            </w:r>
          </w:p>
        </w:tc>
        <w:tc>
          <w:tcPr>
            <w:tcW w:w="2515" w:type="dxa"/>
            <w:tcBorders>
              <w:top w:val="single" w:sz="4" w:space="0" w:color="2E74B5"/>
              <w:left w:val="single" w:sz="4" w:space="0" w:color="2E74B5"/>
              <w:bottom w:val="single" w:sz="4" w:space="0" w:color="2E74B5"/>
              <w:right w:val="single" w:sz="4" w:space="0" w:color="2E74B5"/>
            </w:tcBorders>
          </w:tcPr>
          <w:p w14:paraId="6352397C" w14:textId="77777777" w:rsidR="00AC3E5D" w:rsidRPr="004A4DD9" w:rsidRDefault="00AC3E5D" w:rsidP="001B79C4">
            <w:pPr>
              <w:pStyle w:val="ListParagraph"/>
              <w:ind w:left="0"/>
              <w:jc w:val="both"/>
              <w:rPr>
                <w:rFonts w:cs="Times New Roman"/>
              </w:rPr>
            </w:pPr>
          </w:p>
        </w:tc>
      </w:tr>
      <w:tr w:rsidR="00AC3E5D" w:rsidRPr="00660ABB" w14:paraId="1B8D1E9E" w14:textId="77777777" w:rsidTr="001B79C4">
        <w:tc>
          <w:tcPr>
            <w:tcW w:w="1710" w:type="dxa"/>
            <w:tcBorders>
              <w:top w:val="single" w:sz="4" w:space="0" w:color="2E74B5"/>
              <w:left w:val="single" w:sz="4" w:space="0" w:color="2E74B5"/>
              <w:right w:val="single" w:sz="4" w:space="0" w:color="2E74B5"/>
            </w:tcBorders>
            <w:shd w:val="clear" w:color="auto" w:fill="auto"/>
          </w:tcPr>
          <w:p w14:paraId="5C00CE8B" w14:textId="77777777" w:rsidR="00AC3E5D" w:rsidRDefault="00AC3E5D" w:rsidP="001B79C4">
            <w:pPr>
              <w:jc w:val="both"/>
              <w:rPr>
                <w:rFonts w:cs="Times New Roman"/>
                <w:szCs w:val="24"/>
              </w:rPr>
            </w:pPr>
            <w:r w:rsidRPr="004A4DD9">
              <w:rPr>
                <w:rFonts w:cs="Times New Roman"/>
                <w:szCs w:val="24"/>
              </w:rPr>
              <w:t>ERR:1</w:t>
            </w:r>
            <w:r>
              <w:rPr>
                <w:rFonts w:cs="Times New Roman"/>
                <w:szCs w:val="24"/>
              </w:rPr>
              <w:t>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6008430" w14:textId="77777777" w:rsidR="00AC3E5D" w:rsidRDefault="00AC3E5D" w:rsidP="001B79C4">
            <w:pPr>
              <w:jc w:val="both"/>
              <w:rPr>
                <w:rFonts w:cs="Times New Roman"/>
                <w:szCs w:val="24"/>
              </w:rPr>
            </w:pPr>
            <w:r>
              <w:rPr>
                <w:rFonts w:cs="Times New Roman"/>
              </w:rPr>
              <w:t>Hoá đơn có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7CDBE92B" w14:textId="77777777" w:rsidR="00AC3E5D" w:rsidRPr="004A4DD9" w:rsidRDefault="00AC3E5D" w:rsidP="001B79C4">
            <w:pPr>
              <w:pStyle w:val="ListParagraph"/>
              <w:ind w:left="0"/>
              <w:jc w:val="both"/>
              <w:rPr>
                <w:rFonts w:cs="Times New Roman"/>
              </w:rPr>
            </w:pPr>
          </w:p>
        </w:tc>
      </w:tr>
      <w:tr w:rsidR="00AC3E5D" w:rsidRPr="00660ABB" w14:paraId="2336A48A" w14:textId="77777777" w:rsidTr="001B79C4">
        <w:tc>
          <w:tcPr>
            <w:tcW w:w="1710" w:type="dxa"/>
            <w:tcBorders>
              <w:top w:val="single" w:sz="4" w:space="0" w:color="2E74B5"/>
              <w:left w:val="single" w:sz="4" w:space="0" w:color="2E74B5"/>
              <w:right w:val="single" w:sz="4" w:space="0" w:color="2E74B5"/>
            </w:tcBorders>
            <w:shd w:val="clear" w:color="auto" w:fill="auto"/>
          </w:tcPr>
          <w:p w14:paraId="0FDC60F4" w14:textId="77777777" w:rsidR="00AC3E5D" w:rsidRDefault="00AC3E5D" w:rsidP="001B79C4">
            <w:pPr>
              <w:jc w:val="both"/>
              <w:rPr>
                <w:rFonts w:cs="Times New Roman"/>
                <w:szCs w:val="24"/>
              </w:rPr>
            </w:pPr>
            <w:r w:rsidRPr="004A4DD9">
              <w:rPr>
                <w:rFonts w:cs="Times New Roman"/>
                <w:szCs w:val="24"/>
              </w:rPr>
              <w:t>ERR:1</w:t>
            </w:r>
            <w:r>
              <w:rPr>
                <w:rFonts w:cs="Times New Roman"/>
                <w:szCs w:val="24"/>
              </w:rPr>
              <w:t>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480240B" w14:textId="77777777" w:rsidR="00AC3E5D" w:rsidRDefault="00AC3E5D" w:rsidP="001B79C4">
            <w:pPr>
              <w:jc w:val="both"/>
              <w:rPr>
                <w:rFonts w:cs="Times New Roman"/>
                <w:szCs w:val="24"/>
              </w:rPr>
            </w:pPr>
            <w:r>
              <w:rPr>
                <w:rFonts w:cs="Times New Roman"/>
              </w:rPr>
              <w:t>Hoá đơn không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12F384B4" w14:textId="77777777" w:rsidR="00AC3E5D" w:rsidRPr="004A4DD9" w:rsidRDefault="00AC3E5D" w:rsidP="001B79C4">
            <w:pPr>
              <w:pStyle w:val="ListParagraph"/>
              <w:ind w:left="0"/>
              <w:jc w:val="both"/>
              <w:rPr>
                <w:rFonts w:cs="Times New Roman"/>
              </w:rPr>
            </w:pPr>
          </w:p>
        </w:tc>
      </w:tr>
      <w:tr w:rsidR="00AC3E5D" w:rsidRPr="00660ABB" w14:paraId="28FB313E" w14:textId="77777777" w:rsidTr="001B79C4">
        <w:tc>
          <w:tcPr>
            <w:tcW w:w="1710" w:type="dxa"/>
            <w:tcBorders>
              <w:top w:val="single" w:sz="4" w:space="0" w:color="2E74B5"/>
              <w:left w:val="single" w:sz="4" w:space="0" w:color="2E74B5"/>
              <w:right w:val="single" w:sz="4" w:space="0" w:color="2E74B5"/>
            </w:tcBorders>
            <w:shd w:val="clear" w:color="auto" w:fill="auto"/>
          </w:tcPr>
          <w:p w14:paraId="02530FFD"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chuỗi_hml_trả_về</w:t>
            </w:r>
          </w:p>
          <w:p w14:paraId="479905D2"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48129DF" w14:textId="77777777" w:rsidR="00AC3E5D" w:rsidRPr="004A4DD9" w:rsidRDefault="00AC3E5D" w:rsidP="001B79C4">
            <w:pPr>
              <w:jc w:val="both"/>
              <w:rPr>
                <w:rFonts w:cs="Times New Roman"/>
                <w:szCs w:val="24"/>
              </w:rPr>
            </w:pPr>
            <w:r w:rsidRPr="004A4DD9">
              <w:rPr>
                <w:rFonts w:cs="Times New Roman"/>
                <w:szCs w:val="24"/>
              </w:rPr>
              <w:t>Trả về chuỗi hml tương ứng với hóa đơn đã chuyển đổi</w:t>
            </w:r>
          </w:p>
        </w:tc>
        <w:tc>
          <w:tcPr>
            <w:tcW w:w="2515" w:type="dxa"/>
            <w:tcBorders>
              <w:top w:val="single" w:sz="4" w:space="0" w:color="2E74B5"/>
              <w:left w:val="single" w:sz="4" w:space="0" w:color="2E74B5"/>
              <w:bottom w:val="single" w:sz="4" w:space="0" w:color="2E74B5"/>
              <w:right w:val="single" w:sz="4" w:space="0" w:color="2E74B5"/>
            </w:tcBorders>
          </w:tcPr>
          <w:p w14:paraId="7A304605" w14:textId="77777777" w:rsidR="00AC3E5D" w:rsidRPr="004A4DD9" w:rsidRDefault="00AC3E5D" w:rsidP="001B79C4">
            <w:pPr>
              <w:jc w:val="both"/>
              <w:rPr>
                <w:rFonts w:cs="Times New Roman"/>
                <w:szCs w:val="24"/>
              </w:rPr>
            </w:pPr>
            <w:r w:rsidRPr="004A4DD9">
              <w:rPr>
                <w:rFonts w:cs="Times New Roman"/>
                <w:szCs w:val="24"/>
              </w:rPr>
              <w:t>Trả về một hóa đơn dưới dạng html</w:t>
            </w:r>
          </w:p>
        </w:tc>
      </w:tr>
    </w:tbl>
    <w:p w14:paraId="479CE214" w14:textId="77777777" w:rsidR="00AC3E5D" w:rsidRDefault="00AC3E5D" w:rsidP="00AC3E5D">
      <w:pPr>
        <w:rPr>
          <w:lang w:eastAsia="x-none"/>
        </w:rPr>
      </w:pPr>
    </w:p>
    <w:p w14:paraId="6899E8D6" w14:textId="77777777" w:rsidR="00AC3E5D" w:rsidRDefault="00AC3E5D" w:rsidP="00AC3E5D">
      <w:pPr>
        <w:pStyle w:val="Heading3"/>
      </w:pPr>
      <w:bookmarkStart w:id="48" w:name="_Toc90309036"/>
      <w:r>
        <w:lastRenderedPageBreak/>
        <w:t>Chuyển đổi lưu trữ hóa đơn</w:t>
      </w:r>
      <w:bookmarkEnd w:id="48"/>
    </w:p>
    <w:p w14:paraId="73865632" w14:textId="77777777" w:rsidR="00AC3E5D" w:rsidRDefault="00AC3E5D" w:rsidP="00AC3E5D">
      <w:pPr>
        <w:rPr>
          <w:rFonts w:cs="Times New Roman"/>
          <w:szCs w:val="24"/>
        </w:rPr>
      </w:pPr>
      <w:r>
        <w:rPr>
          <w:rFonts w:cs="Times New Roman"/>
          <w:szCs w:val="24"/>
        </w:rPr>
        <w:t>URL</w:t>
      </w:r>
    </w:p>
    <w:p w14:paraId="03A5B10E" w14:textId="77777777" w:rsidR="00AC3E5D" w:rsidRPr="004A4DD9" w:rsidRDefault="00AC3E5D" w:rsidP="00AC3E5D">
      <w:pPr>
        <w:ind w:firstLine="720"/>
        <w:rPr>
          <w:rFonts w:cs="Times New Roman"/>
          <w:szCs w:val="24"/>
        </w:rPr>
      </w:pPr>
      <w:r>
        <w:rPr>
          <w:rFonts w:cs="Times New Roman"/>
          <w:szCs w:val="24"/>
        </w:rPr>
        <w:t>s</w:t>
      </w:r>
      <w:r w:rsidRPr="004A4DD9">
        <w:rPr>
          <w:rFonts w:cs="Times New Roman"/>
          <w:szCs w:val="24"/>
        </w:rPr>
        <w:t xml:space="preserve">tring </w:t>
      </w:r>
      <w:r>
        <w:rPr>
          <w:rFonts w:cs="Times New Roman"/>
          <w:b/>
          <w:szCs w:val="24"/>
        </w:rPr>
        <w:t>convertForStore</w:t>
      </w:r>
      <w:r w:rsidRPr="004A4DD9">
        <w:rPr>
          <w:rFonts w:cs="Times New Roman"/>
          <w:szCs w:val="24"/>
        </w:rPr>
        <w:t xml:space="preserve"> (string invToken, string userName, string userPass)</w:t>
      </w:r>
    </w:p>
    <w:p w14:paraId="0686275A" w14:textId="77777777" w:rsidR="00AC3E5D" w:rsidRPr="004A4DD9" w:rsidRDefault="00AC3E5D" w:rsidP="00AC3E5D">
      <w:pPr>
        <w:spacing w:after="0" w:line="240" w:lineRule="auto"/>
        <w:ind w:left="720"/>
        <w:jc w:val="both"/>
        <w:rPr>
          <w:rFonts w:cs="Times New Roman"/>
          <w:szCs w:val="24"/>
        </w:rPr>
      </w:pPr>
    </w:p>
    <w:p w14:paraId="63A06330" w14:textId="77777777" w:rsidR="00AC3E5D" w:rsidRPr="00593BE8" w:rsidRDefault="00AC3E5D" w:rsidP="00A75803">
      <w:pPr>
        <w:pStyle w:val="N"/>
      </w:pPr>
      <w:r w:rsidRPr="00593BE8">
        <w:t>DESCRIPTION</w:t>
      </w:r>
    </w:p>
    <w:p w14:paraId="1B0A0AD2" w14:textId="77777777" w:rsidR="00AC3E5D" w:rsidRDefault="00AC3E5D" w:rsidP="00A75803">
      <w:pPr>
        <w:pStyle w:val="N"/>
      </w:pPr>
      <w:r>
        <w:tab/>
        <w:t>Đây là web service thực hiện chuyển đổi với mục đích lưu trữ, mỗi hóa đơn sẽ được chuyển đổi nhiều lần.</w:t>
      </w:r>
    </w:p>
    <w:p w14:paraId="6B4DE0B8" w14:textId="77777777" w:rsidR="00AC3E5D" w:rsidRPr="00007702" w:rsidRDefault="00AC3E5D" w:rsidP="00A75803">
      <w:pPr>
        <w:pStyle w:val="N"/>
      </w:pPr>
      <w:r w:rsidRPr="00663B3E">
        <w:t>HTTP METHOD</w:t>
      </w:r>
    </w:p>
    <w:p w14:paraId="25B2E928" w14:textId="77777777" w:rsidR="00AC3E5D" w:rsidRPr="00007702" w:rsidRDefault="00AC3E5D" w:rsidP="00A75803">
      <w:pPr>
        <w:pStyle w:val="N"/>
        <w:rPr>
          <w:b/>
        </w:rPr>
      </w:pPr>
      <w:r>
        <w:tab/>
      </w:r>
      <w:r w:rsidRPr="00610AFD">
        <w:t>POST</w:t>
      </w:r>
    </w:p>
    <w:p w14:paraId="5BA7762D" w14:textId="77777777" w:rsidR="00AC3E5D" w:rsidRPr="00610AFD" w:rsidRDefault="00AC3E5D" w:rsidP="00A75803">
      <w:pPr>
        <w:pStyle w:val="N"/>
      </w:pPr>
      <w:r w:rsidRPr="00610AFD">
        <w:t>REQUEST BODY</w:t>
      </w:r>
    </w:p>
    <w:p w14:paraId="426D8399" w14:textId="77777777" w:rsidR="00AC3E5D" w:rsidRPr="00FA61F0"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7E5E69F5" w14:textId="77777777" w:rsidR="00AC3E5D" w:rsidRPr="00C52072" w:rsidRDefault="00AC3E5D" w:rsidP="00AC3E5D">
      <w:pPr>
        <w:pStyle w:val="ListParagraph"/>
        <w:numPr>
          <w:ilvl w:val="0"/>
          <w:numId w:val="2"/>
        </w:numPr>
        <w:spacing w:after="0" w:line="360" w:lineRule="auto"/>
        <w:ind w:left="1080"/>
        <w:jc w:val="both"/>
        <w:rPr>
          <w:rFonts w:eastAsia="Calibri" w:cs="Times New Roman"/>
          <w:b/>
          <w:szCs w:val="24"/>
          <w:u w:val="single"/>
        </w:rPr>
      </w:pPr>
      <w:r w:rsidRPr="00FA61F0">
        <w:rPr>
          <w:rFonts w:cs="Times New Roman"/>
          <w:b/>
          <w:szCs w:val="24"/>
        </w:rPr>
        <w:t xml:space="preserve">invToken : </w:t>
      </w:r>
      <w:r w:rsidRPr="007C5CD2">
        <w:rPr>
          <w:rFonts w:cs="Times New Roman"/>
          <w:szCs w:val="24"/>
        </w:rPr>
        <w:t xml:space="preserve">Chuỗi </w:t>
      </w:r>
      <w:r>
        <w:rPr>
          <w:rFonts w:cs="Times New Roman"/>
          <w:szCs w:val="24"/>
        </w:rPr>
        <w:t>token</w:t>
      </w:r>
      <w:r w:rsidRPr="007C5CD2">
        <w:rPr>
          <w:rFonts w:cs="Times New Roman"/>
          <w:szCs w:val="24"/>
        </w:rPr>
        <w:t xml:space="preserve"> xác định hóa đơn cần lấy</w:t>
      </w:r>
      <w:r w:rsidRPr="00FA61F0">
        <w:rPr>
          <w:rFonts w:cs="Times New Roman"/>
          <w:szCs w:val="24"/>
        </w:rPr>
        <w:t xml:space="preserve"> </w:t>
      </w:r>
    </w:p>
    <w:p w14:paraId="0713D2FE" w14:textId="77777777" w:rsidR="00AC3E5D" w:rsidRDefault="00AC3E5D" w:rsidP="00AC3E5D">
      <w:pPr>
        <w:spacing w:after="0" w:line="360" w:lineRule="auto"/>
        <w:jc w:val="both"/>
        <w:rPr>
          <w:rFonts w:eastAsia="Calibri" w:cs="Times New Roman"/>
          <w:b/>
          <w:szCs w:val="24"/>
          <w:u w:val="single"/>
        </w:rPr>
      </w:pPr>
    </w:p>
    <w:p w14:paraId="1E921ED6"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58599894"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66B5B2EF"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639E67B1"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4EFCEE95" w14:textId="77777777" w:rsidR="00AC3E5D" w:rsidRPr="00660ABB" w:rsidRDefault="00AC3E5D" w:rsidP="001B79C4">
            <w:pPr>
              <w:pStyle w:val="ListParagraph"/>
            </w:pPr>
            <w:r>
              <w:t>Ghi chú</w:t>
            </w:r>
          </w:p>
        </w:tc>
      </w:tr>
      <w:tr w:rsidR="00AC3E5D" w:rsidRPr="00660ABB" w14:paraId="1DFC2273" w14:textId="77777777" w:rsidTr="001B79C4">
        <w:tc>
          <w:tcPr>
            <w:tcW w:w="1710" w:type="dxa"/>
            <w:tcBorders>
              <w:top w:val="single" w:sz="4" w:space="0" w:color="2E74B5"/>
              <w:left w:val="single" w:sz="4" w:space="0" w:color="2E74B5"/>
              <w:right w:val="single" w:sz="4" w:space="0" w:color="2E74B5"/>
            </w:tcBorders>
            <w:shd w:val="clear" w:color="auto" w:fill="auto"/>
          </w:tcPr>
          <w:p w14:paraId="003F466D"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67D8337"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681F909F" w14:textId="77777777" w:rsidR="00AC3E5D" w:rsidRPr="009372AD" w:rsidRDefault="00AC3E5D" w:rsidP="001B79C4">
            <w:pPr>
              <w:pStyle w:val="ListParagraph"/>
              <w:ind w:left="0"/>
              <w:jc w:val="both"/>
              <w:rPr>
                <w:rFonts w:cs="Times New Roman"/>
              </w:rPr>
            </w:pPr>
          </w:p>
        </w:tc>
      </w:tr>
      <w:tr w:rsidR="00AC3E5D" w:rsidRPr="00660ABB" w14:paraId="0AA5D700" w14:textId="77777777" w:rsidTr="001B79C4">
        <w:tc>
          <w:tcPr>
            <w:tcW w:w="1710" w:type="dxa"/>
            <w:tcBorders>
              <w:top w:val="single" w:sz="4" w:space="0" w:color="2E74B5"/>
              <w:left w:val="single" w:sz="4" w:space="0" w:color="2E74B5"/>
              <w:right w:val="single" w:sz="4" w:space="0" w:color="2E74B5"/>
            </w:tcBorders>
            <w:shd w:val="clear" w:color="auto" w:fill="auto"/>
          </w:tcPr>
          <w:p w14:paraId="6CC2570A"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691FC7C" w14:textId="77777777" w:rsidR="00AC3E5D" w:rsidRPr="009372AD" w:rsidRDefault="00AC3E5D" w:rsidP="001B79C4">
            <w:pPr>
              <w:pStyle w:val="ListParagraph"/>
              <w:ind w:left="0"/>
              <w:jc w:val="both"/>
              <w:rPr>
                <w:rFonts w:cs="Times New Roman"/>
              </w:rPr>
            </w:pPr>
            <w:r w:rsidRPr="009372AD">
              <w:rPr>
                <w:rFonts w:cs="Times New Roman"/>
              </w:rPr>
              <w:t>Chuỗi token không chính xác</w:t>
            </w:r>
          </w:p>
        </w:tc>
        <w:tc>
          <w:tcPr>
            <w:tcW w:w="2515" w:type="dxa"/>
            <w:tcBorders>
              <w:top w:val="single" w:sz="4" w:space="0" w:color="2E74B5"/>
              <w:left w:val="single" w:sz="4" w:space="0" w:color="2E74B5"/>
              <w:bottom w:val="single" w:sz="4" w:space="0" w:color="2E74B5"/>
              <w:right w:val="single" w:sz="4" w:space="0" w:color="2E74B5"/>
            </w:tcBorders>
          </w:tcPr>
          <w:p w14:paraId="599029F1" w14:textId="77777777" w:rsidR="00AC3E5D" w:rsidRPr="009372AD" w:rsidRDefault="00AC3E5D" w:rsidP="001B79C4">
            <w:pPr>
              <w:pStyle w:val="ListParagraph"/>
              <w:ind w:left="0"/>
              <w:jc w:val="both"/>
              <w:rPr>
                <w:rFonts w:cs="Times New Roman"/>
              </w:rPr>
            </w:pPr>
          </w:p>
        </w:tc>
      </w:tr>
      <w:tr w:rsidR="00AC3E5D" w:rsidRPr="00660ABB" w14:paraId="4EACE5C5" w14:textId="77777777" w:rsidTr="001B79C4">
        <w:trPr>
          <w:trHeight w:val="728"/>
        </w:trPr>
        <w:tc>
          <w:tcPr>
            <w:tcW w:w="1710" w:type="dxa"/>
            <w:tcBorders>
              <w:top w:val="single" w:sz="4" w:space="0" w:color="2E74B5"/>
              <w:left w:val="single" w:sz="4" w:space="0" w:color="2E74B5"/>
              <w:right w:val="single" w:sz="4" w:space="0" w:color="2E74B5"/>
            </w:tcBorders>
            <w:shd w:val="clear" w:color="auto" w:fill="auto"/>
          </w:tcPr>
          <w:p w14:paraId="1735C350" w14:textId="77777777" w:rsidR="00AC3E5D" w:rsidRPr="009372AD" w:rsidRDefault="00AC3E5D" w:rsidP="001B79C4">
            <w:pPr>
              <w:autoSpaceDE w:val="0"/>
              <w:autoSpaceDN w:val="0"/>
              <w:adjustRightInd w:val="0"/>
              <w:jc w:val="both"/>
              <w:rPr>
                <w:rFonts w:cs="Times New Roman"/>
                <w:szCs w:val="24"/>
              </w:rPr>
            </w:pPr>
            <w:r>
              <w:rPr>
                <w:rFonts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492A344" w14:textId="77777777" w:rsidR="00AC3E5D" w:rsidRPr="009372AD" w:rsidRDefault="00AC3E5D" w:rsidP="001B79C4">
            <w:pPr>
              <w:pStyle w:val="ListParagraph"/>
              <w:ind w:left="0"/>
              <w:jc w:val="both"/>
              <w:rPr>
                <w:rFonts w:cs="Times New Roman"/>
              </w:rPr>
            </w:pPr>
            <w:r>
              <w:rPr>
                <w:rFonts w:cs="Times New Roman"/>
              </w:rPr>
              <w:t>Không tìm thấy công ty</w:t>
            </w:r>
          </w:p>
        </w:tc>
        <w:tc>
          <w:tcPr>
            <w:tcW w:w="2515" w:type="dxa"/>
            <w:tcBorders>
              <w:top w:val="single" w:sz="4" w:space="0" w:color="2E74B5"/>
              <w:left w:val="single" w:sz="4" w:space="0" w:color="2E74B5"/>
              <w:bottom w:val="single" w:sz="4" w:space="0" w:color="2E74B5"/>
              <w:right w:val="single" w:sz="4" w:space="0" w:color="2E74B5"/>
            </w:tcBorders>
          </w:tcPr>
          <w:p w14:paraId="088E1AF5" w14:textId="77777777" w:rsidR="00AC3E5D" w:rsidRPr="009372AD" w:rsidRDefault="00AC3E5D" w:rsidP="001B79C4">
            <w:pPr>
              <w:pStyle w:val="ListParagraph"/>
              <w:ind w:left="0"/>
              <w:jc w:val="both"/>
              <w:rPr>
                <w:rFonts w:cs="Times New Roman"/>
              </w:rPr>
            </w:pPr>
          </w:p>
        </w:tc>
      </w:tr>
      <w:tr w:rsidR="00AC3E5D" w:rsidRPr="00660ABB" w14:paraId="72F21DDE" w14:textId="77777777" w:rsidTr="001B79C4">
        <w:tc>
          <w:tcPr>
            <w:tcW w:w="1710" w:type="dxa"/>
            <w:tcBorders>
              <w:top w:val="single" w:sz="4" w:space="0" w:color="2E74B5"/>
              <w:left w:val="single" w:sz="4" w:space="0" w:color="2E74B5"/>
              <w:right w:val="single" w:sz="4" w:space="0" w:color="2E74B5"/>
            </w:tcBorders>
            <w:shd w:val="clear" w:color="auto" w:fill="auto"/>
          </w:tcPr>
          <w:p w14:paraId="59F79C51" w14:textId="77777777" w:rsidR="00AC3E5D" w:rsidRPr="009372AD" w:rsidRDefault="00AC3E5D" w:rsidP="001B79C4">
            <w:pPr>
              <w:jc w:val="both"/>
              <w:rPr>
                <w:rFonts w:cs="Times New Roman"/>
                <w:szCs w:val="24"/>
              </w:rPr>
            </w:pPr>
            <w:r w:rsidRPr="000234AE">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B34C2E5" w14:textId="77777777" w:rsidR="00AC3E5D" w:rsidRPr="009372AD" w:rsidRDefault="00AC3E5D" w:rsidP="001B79C4">
            <w:pPr>
              <w:jc w:val="both"/>
              <w:rPr>
                <w:rFonts w:cs="Times New Roman"/>
                <w:szCs w:val="24"/>
              </w:rPr>
            </w:pPr>
            <w:r>
              <w:rPr>
                <w:rFonts w:cs="Times New Roman"/>
                <w:szCs w:val="24"/>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02257B26" w14:textId="77777777" w:rsidR="00AC3E5D" w:rsidRPr="009372AD" w:rsidRDefault="00AC3E5D" w:rsidP="001B79C4">
            <w:pPr>
              <w:jc w:val="both"/>
              <w:rPr>
                <w:rFonts w:cs="Times New Roman"/>
              </w:rPr>
            </w:pPr>
          </w:p>
        </w:tc>
      </w:tr>
      <w:tr w:rsidR="00AC3E5D" w:rsidRPr="00660ABB" w14:paraId="4842EB09" w14:textId="77777777" w:rsidTr="001B79C4">
        <w:tc>
          <w:tcPr>
            <w:tcW w:w="1710" w:type="dxa"/>
            <w:tcBorders>
              <w:top w:val="single" w:sz="4" w:space="0" w:color="2E74B5"/>
              <w:left w:val="single" w:sz="4" w:space="0" w:color="2E74B5"/>
              <w:right w:val="single" w:sz="4" w:space="0" w:color="2E74B5"/>
            </w:tcBorders>
            <w:shd w:val="clear" w:color="auto" w:fill="auto"/>
          </w:tcPr>
          <w:p w14:paraId="4D70CF47" w14:textId="77777777" w:rsidR="00AC3E5D" w:rsidRPr="009372AD" w:rsidRDefault="00AC3E5D" w:rsidP="001B79C4">
            <w:pPr>
              <w:jc w:val="both"/>
              <w:rPr>
                <w:rFonts w:cs="Times New Roman"/>
                <w:szCs w:val="24"/>
              </w:rPr>
            </w:pPr>
            <w:r>
              <w:rPr>
                <w:rFonts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BCCAA7C" w14:textId="77777777" w:rsidR="00AC3E5D" w:rsidRPr="009372AD" w:rsidRDefault="00AC3E5D" w:rsidP="001B79C4">
            <w:pPr>
              <w:jc w:val="both"/>
              <w:rPr>
                <w:rFonts w:cs="Times New Roman"/>
                <w:szCs w:val="24"/>
              </w:rPr>
            </w:pPr>
            <w:r>
              <w:rPr>
                <w:rFonts w:cs="Times New Roman"/>
                <w:szCs w:val="24"/>
              </w:rPr>
              <w:t>Hóa đơn đã chuyển đổi</w:t>
            </w:r>
          </w:p>
        </w:tc>
        <w:tc>
          <w:tcPr>
            <w:tcW w:w="2515" w:type="dxa"/>
            <w:tcBorders>
              <w:top w:val="single" w:sz="4" w:space="0" w:color="2E74B5"/>
              <w:left w:val="single" w:sz="4" w:space="0" w:color="2E74B5"/>
              <w:bottom w:val="single" w:sz="4" w:space="0" w:color="2E74B5"/>
              <w:right w:val="single" w:sz="4" w:space="0" w:color="2E74B5"/>
            </w:tcBorders>
          </w:tcPr>
          <w:p w14:paraId="75B55320" w14:textId="77777777" w:rsidR="00AC3E5D" w:rsidRPr="009372AD" w:rsidRDefault="00AC3E5D" w:rsidP="001B79C4">
            <w:pPr>
              <w:jc w:val="both"/>
              <w:rPr>
                <w:rFonts w:cs="Times New Roman"/>
              </w:rPr>
            </w:pPr>
          </w:p>
        </w:tc>
      </w:tr>
      <w:tr w:rsidR="00AC3E5D" w:rsidRPr="00660ABB" w14:paraId="0524AB9C"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A3F8E36" w14:textId="77777777" w:rsidR="00AC3E5D" w:rsidRPr="009372AD" w:rsidRDefault="00AC3E5D" w:rsidP="001B79C4">
            <w:pPr>
              <w:jc w:val="both"/>
              <w:rPr>
                <w:rFonts w:cs="Times New Roman"/>
                <w:szCs w:val="24"/>
              </w:rPr>
            </w:pPr>
            <w:r>
              <w:rPr>
                <w:rFonts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33F9493" w14:textId="77777777" w:rsidR="00AC3E5D" w:rsidRPr="009372AD" w:rsidRDefault="00AC3E5D" w:rsidP="001B79C4">
            <w:pPr>
              <w:jc w:val="both"/>
              <w:rPr>
                <w:rFonts w:cs="Times New Roman"/>
                <w:szCs w:val="24"/>
              </w:rPr>
            </w:pPr>
            <w:r>
              <w:rPr>
                <w:rFonts w:cs="Times New Roman"/>
                <w:szCs w:val="24"/>
              </w:rPr>
              <w:t>Có lỗi xảy ra</w:t>
            </w:r>
          </w:p>
        </w:tc>
        <w:tc>
          <w:tcPr>
            <w:tcW w:w="2515" w:type="dxa"/>
            <w:tcBorders>
              <w:top w:val="single" w:sz="4" w:space="0" w:color="2E74B5"/>
              <w:left w:val="single" w:sz="4" w:space="0" w:color="2E74B5"/>
              <w:bottom w:val="single" w:sz="4" w:space="0" w:color="2E74B5"/>
              <w:right w:val="single" w:sz="4" w:space="0" w:color="2E74B5"/>
            </w:tcBorders>
          </w:tcPr>
          <w:p w14:paraId="39336E8B" w14:textId="77777777" w:rsidR="00AC3E5D" w:rsidRPr="009372AD" w:rsidRDefault="00AC3E5D" w:rsidP="001B79C4">
            <w:pPr>
              <w:jc w:val="both"/>
              <w:rPr>
                <w:rFonts w:cs="Times New Roman"/>
              </w:rPr>
            </w:pPr>
          </w:p>
        </w:tc>
      </w:tr>
      <w:tr w:rsidR="00AC3E5D" w:rsidRPr="00660ABB" w14:paraId="4E95BBD3"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AD8335F" w14:textId="77777777" w:rsidR="00AC3E5D" w:rsidRDefault="00AC3E5D" w:rsidP="001B79C4">
            <w:pPr>
              <w:jc w:val="both"/>
              <w:rPr>
                <w:rFonts w:cs="Times New Roman"/>
                <w:szCs w:val="24"/>
              </w:rPr>
            </w:pPr>
            <w:r w:rsidRPr="004A4DD9">
              <w:rPr>
                <w:rFonts w:cs="Times New Roman"/>
                <w:szCs w:val="24"/>
              </w:rPr>
              <w:t>ERR:1</w:t>
            </w:r>
            <w:r>
              <w:rPr>
                <w:rFonts w:cs="Times New Roman"/>
                <w:szCs w:val="24"/>
              </w:rPr>
              <w:t>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337AA18" w14:textId="77777777" w:rsidR="00AC3E5D" w:rsidRDefault="00AC3E5D" w:rsidP="001B79C4">
            <w:pPr>
              <w:jc w:val="both"/>
              <w:rPr>
                <w:rFonts w:cs="Times New Roman"/>
                <w:szCs w:val="24"/>
              </w:rPr>
            </w:pPr>
            <w:r>
              <w:rPr>
                <w:rFonts w:cs="Times New Roman"/>
              </w:rPr>
              <w:t>Hoá đơn có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09850176" w14:textId="77777777" w:rsidR="00AC3E5D" w:rsidRPr="009372AD" w:rsidRDefault="00AC3E5D" w:rsidP="001B79C4">
            <w:pPr>
              <w:jc w:val="both"/>
              <w:rPr>
                <w:rFonts w:cs="Times New Roman"/>
              </w:rPr>
            </w:pPr>
          </w:p>
        </w:tc>
      </w:tr>
      <w:tr w:rsidR="00AC3E5D" w:rsidRPr="00660ABB" w14:paraId="22CA9FB7"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15361B6" w14:textId="77777777" w:rsidR="00AC3E5D" w:rsidRDefault="00AC3E5D" w:rsidP="001B79C4">
            <w:pPr>
              <w:jc w:val="both"/>
              <w:rPr>
                <w:rFonts w:cs="Times New Roman"/>
                <w:szCs w:val="24"/>
              </w:rPr>
            </w:pPr>
            <w:r w:rsidRPr="004A4DD9">
              <w:rPr>
                <w:rFonts w:cs="Times New Roman"/>
                <w:szCs w:val="24"/>
              </w:rPr>
              <w:t>ERR:1</w:t>
            </w:r>
            <w:r>
              <w:rPr>
                <w:rFonts w:cs="Times New Roman"/>
                <w:szCs w:val="24"/>
              </w:rPr>
              <w:t>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6D86C64" w14:textId="77777777" w:rsidR="00AC3E5D" w:rsidRDefault="00AC3E5D" w:rsidP="001B79C4">
            <w:pPr>
              <w:jc w:val="both"/>
              <w:rPr>
                <w:rFonts w:cs="Times New Roman"/>
                <w:szCs w:val="24"/>
              </w:rPr>
            </w:pPr>
            <w:r>
              <w:rPr>
                <w:rFonts w:cs="Times New Roman"/>
              </w:rPr>
              <w:t>Hoá đơn không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47C31A09" w14:textId="77777777" w:rsidR="00AC3E5D" w:rsidRPr="009372AD" w:rsidRDefault="00AC3E5D" w:rsidP="001B79C4">
            <w:pPr>
              <w:jc w:val="both"/>
              <w:rPr>
                <w:rFonts w:cs="Times New Roman"/>
              </w:rPr>
            </w:pPr>
          </w:p>
        </w:tc>
      </w:tr>
      <w:tr w:rsidR="00AC3E5D" w:rsidRPr="00660ABB" w14:paraId="5C7C8EA9" w14:textId="77777777" w:rsidTr="001B79C4">
        <w:tc>
          <w:tcPr>
            <w:tcW w:w="1710" w:type="dxa"/>
            <w:tcBorders>
              <w:top w:val="single" w:sz="4" w:space="0" w:color="2E74B5"/>
              <w:left w:val="single" w:sz="4" w:space="0" w:color="2E74B5"/>
              <w:right w:val="single" w:sz="4" w:space="0" w:color="2E74B5"/>
            </w:tcBorders>
            <w:shd w:val="clear" w:color="auto" w:fill="auto"/>
          </w:tcPr>
          <w:p w14:paraId="525DFE28"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chuỗi_hml_trả_về</w:t>
            </w:r>
          </w:p>
          <w:p w14:paraId="7AEC13BA" w14:textId="77777777" w:rsidR="00AC3E5D" w:rsidRPr="009372AD"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DBDC68C" w14:textId="77777777" w:rsidR="00AC3E5D" w:rsidRPr="009372AD" w:rsidRDefault="00AC3E5D" w:rsidP="001B79C4">
            <w:pPr>
              <w:jc w:val="both"/>
              <w:rPr>
                <w:rFonts w:cs="Times New Roman"/>
                <w:szCs w:val="24"/>
              </w:rPr>
            </w:pPr>
            <w:r w:rsidRPr="009372AD">
              <w:rPr>
                <w:rFonts w:cs="Times New Roman"/>
                <w:szCs w:val="24"/>
              </w:rPr>
              <w:t>Trả về chuỗi hml tương ứng với hóa đơn đã chuyển đổi</w:t>
            </w:r>
          </w:p>
        </w:tc>
        <w:tc>
          <w:tcPr>
            <w:tcW w:w="2515" w:type="dxa"/>
            <w:tcBorders>
              <w:top w:val="single" w:sz="4" w:space="0" w:color="2E74B5"/>
              <w:left w:val="single" w:sz="4" w:space="0" w:color="2E74B5"/>
              <w:bottom w:val="single" w:sz="4" w:space="0" w:color="2E74B5"/>
              <w:right w:val="single" w:sz="4" w:space="0" w:color="2E74B5"/>
            </w:tcBorders>
          </w:tcPr>
          <w:p w14:paraId="0476CBFE" w14:textId="77777777" w:rsidR="00AC3E5D" w:rsidRPr="009372AD" w:rsidRDefault="00AC3E5D" w:rsidP="001B79C4">
            <w:pPr>
              <w:jc w:val="both"/>
              <w:rPr>
                <w:rFonts w:cs="Times New Roman"/>
                <w:szCs w:val="24"/>
              </w:rPr>
            </w:pPr>
            <w:r w:rsidRPr="009372AD">
              <w:rPr>
                <w:rFonts w:cs="Times New Roman"/>
                <w:szCs w:val="24"/>
              </w:rPr>
              <w:t>Trả về một hóa đơn dưới dạng html</w:t>
            </w:r>
          </w:p>
        </w:tc>
      </w:tr>
    </w:tbl>
    <w:p w14:paraId="3179DCDC" w14:textId="77777777" w:rsidR="00AC3E5D" w:rsidRDefault="00AC3E5D" w:rsidP="00AC3E5D">
      <w:pPr>
        <w:rPr>
          <w:lang w:eastAsia="x-none"/>
        </w:rPr>
      </w:pPr>
    </w:p>
    <w:p w14:paraId="2B1ABA3E" w14:textId="77777777" w:rsidR="00AC3E5D" w:rsidRDefault="00AC3E5D" w:rsidP="00AC3E5D">
      <w:pPr>
        <w:pStyle w:val="Heading3"/>
      </w:pPr>
      <w:bookmarkStart w:id="49" w:name="_Toc90309037"/>
      <w:r>
        <w:lastRenderedPageBreak/>
        <w:t>Lấy thông tin khách hàng</w:t>
      </w:r>
      <w:bookmarkEnd w:id="49"/>
    </w:p>
    <w:p w14:paraId="3B679997" w14:textId="77777777" w:rsidR="00AC3E5D" w:rsidRDefault="00AC3E5D" w:rsidP="00AC3E5D">
      <w:pPr>
        <w:rPr>
          <w:rFonts w:cs="Times New Roman"/>
          <w:szCs w:val="24"/>
        </w:rPr>
      </w:pPr>
      <w:r>
        <w:rPr>
          <w:rFonts w:cs="Times New Roman"/>
          <w:szCs w:val="24"/>
        </w:rPr>
        <w:t>URL</w:t>
      </w:r>
    </w:p>
    <w:p w14:paraId="107C111F" w14:textId="77777777" w:rsidR="00AC3E5D" w:rsidRDefault="00AC3E5D" w:rsidP="00AC3E5D">
      <w:pPr>
        <w:ind w:firstLine="720"/>
        <w:rPr>
          <w:rFonts w:cs="Times New Roman"/>
          <w:b/>
          <w:bCs/>
          <w:szCs w:val="24"/>
        </w:rPr>
      </w:pPr>
      <w:r w:rsidRPr="00C814A1">
        <w:t>string</w:t>
      </w:r>
      <w:r>
        <w:t xml:space="preserve"> </w:t>
      </w:r>
      <w:r w:rsidRPr="00465781">
        <w:rPr>
          <w:rFonts w:cs="Times New Roman"/>
          <w:b/>
          <w:bCs/>
          <w:szCs w:val="24"/>
        </w:rPr>
        <w:t>getCus(</w:t>
      </w:r>
      <w:r w:rsidRPr="00995F81">
        <w:rPr>
          <w:rFonts w:cs="Times New Roman"/>
          <w:bCs/>
          <w:szCs w:val="24"/>
        </w:rPr>
        <w:t>string cusCode, string userName, string userPass</w:t>
      </w:r>
      <w:r w:rsidRPr="00465781">
        <w:rPr>
          <w:rFonts w:cs="Times New Roman"/>
          <w:b/>
          <w:bCs/>
          <w:szCs w:val="24"/>
        </w:rPr>
        <w:t>)</w:t>
      </w:r>
    </w:p>
    <w:p w14:paraId="02A98EE2" w14:textId="77777777" w:rsidR="00AC3E5D" w:rsidRPr="004A4DD9" w:rsidRDefault="00AC3E5D" w:rsidP="00AC3E5D">
      <w:pPr>
        <w:spacing w:after="0" w:line="240" w:lineRule="auto"/>
        <w:ind w:left="720"/>
        <w:jc w:val="both"/>
        <w:rPr>
          <w:rFonts w:cs="Times New Roman"/>
          <w:szCs w:val="24"/>
        </w:rPr>
      </w:pPr>
    </w:p>
    <w:p w14:paraId="3DDB258E" w14:textId="77777777" w:rsidR="00AC3E5D" w:rsidRPr="00593BE8" w:rsidRDefault="00AC3E5D" w:rsidP="00A75803">
      <w:pPr>
        <w:pStyle w:val="N"/>
      </w:pPr>
      <w:r w:rsidRPr="00593BE8">
        <w:t>DESCRIPTION</w:t>
      </w:r>
    </w:p>
    <w:p w14:paraId="1B3C8DEF" w14:textId="77777777" w:rsidR="00AC3E5D" w:rsidRDefault="00AC3E5D" w:rsidP="00A75803">
      <w:pPr>
        <w:pStyle w:val="N"/>
      </w:pPr>
      <w:r>
        <w:tab/>
        <w:t>Đây là web service thực hiện lấy thông tin khách hàng dựa vào mã khách hàng truyền vào</w:t>
      </w:r>
    </w:p>
    <w:p w14:paraId="7D1DD007" w14:textId="77777777" w:rsidR="00AC3E5D" w:rsidRPr="00007702" w:rsidRDefault="00AC3E5D" w:rsidP="00A75803">
      <w:pPr>
        <w:pStyle w:val="N"/>
      </w:pPr>
      <w:r w:rsidRPr="00663B3E">
        <w:t>HTTP METHOD</w:t>
      </w:r>
    </w:p>
    <w:p w14:paraId="7BC2A44F" w14:textId="77777777" w:rsidR="00AC3E5D" w:rsidRPr="00007702" w:rsidRDefault="00AC3E5D" w:rsidP="00A75803">
      <w:pPr>
        <w:pStyle w:val="N"/>
        <w:rPr>
          <w:b/>
        </w:rPr>
      </w:pPr>
      <w:r>
        <w:tab/>
      </w:r>
      <w:r w:rsidRPr="00610AFD">
        <w:t>POST</w:t>
      </w:r>
    </w:p>
    <w:p w14:paraId="75266FFE" w14:textId="77777777" w:rsidR="00AC3E5D" w:rsidRPr="00610AFD" w:rsidRDefault="00AC3E5D" w:rsidP="00A75803">
      <w:pPr>
        <w:pStyle w:val="N"/>
      </w:pPr>
      <w:r w:rsidRPr="00610AFD">
        <w:t>REQUEST BODY</w:t>
      </w:r>
    </w:p>
    <w:p w14:paraId="5EA368DE" w14:textId="77777777" w:rsidR="00AC3E5D" w:rsidRPr="00FA61F0"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3DFB07C2" w14:textId="77777777" w:rsidR="00AC3E5D" w:rsidRPr="00C5207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0273D">
        <w:rPr>
          <w:rFonts w:cs="Times New Roman"/>
          <w:b/>
          <w:bCs/>
          <w:szCs w:val="24"/>
        </w:rPr>
        <w:t>cusCode</w:t>
      </w:r>
      <w:r w:rsidRPr="00FA61F0">
        <w:rPr>
          <w:rFonts w:cs="Times New Roman"/>
          <w:b/>
          <w:szCs w:val="24"/>
        </w:rPr>
        <w:t xml:space="preserve">: </w:t>
      </w:r>
      <w:r>
        <w:rPr>
          <w:rFonts w:cs="Times New Roman"/>
          <w:szCs w:val="24"/>
        </w:rPr>
        <w:t>Mã khách hàng</w:t>
      </w:r>
      <w:r w:rsidRPr="00FA61F0">
        <w:rPr>
          <w:rFonts w:cs="Times New Roman"/>
          <w:szCs w:val="24"/>
        </w:rPr>
        <w:t xml:space="preserve"> </w:t>
      </w:r>
    </w:p>
    <w:p w14:paraId="626561A9" w14:textId="77777777" w:rsidR="00AC3E5D" w:rsidRDefault="00AC3E5D" w:rsidP="00AC3E5D">
      <w:pPr>
        <w:spacing w:after="0" w:line="360" w:lineRule="auto"/>
        <w:jc w:val="both"/>
        <w:rPr>
          <w:rFonts w:eastAsia="Calibri" w:cs="Times New Roman"/>
          <w:b/>
          <w:szCs w:val="24"/>
          <w:u w:val="single"/>
        </w:rPr>
      </w:pPr>
    </w:p>
    <w:p w14:paraId="66607579"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67875F2E"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1D877E12"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71FC4D94"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77392D2F" w14:textId="77777777" w:rsidR="00AC3E5D" w:rsidRPr="00660ABB" w:rsidRDefault="00AC3E5D" w:rsidP="001B79C4">
            <w:pPr>
              <w:pStyle w:val="ListParagraph"/>
            </w:pPr>
            <w:r>
              <w:t>Ghi chú</w:t>
            </w:r>
          </w:p>
        </w:tc>
      </w:tr>
      <w:tr w:rsidR="00AC3E5D" w:rsidRPr="00660ABB" w14:paraId="3428D8DA" w14:textId="77777777" w:rsidTr="001B79C4">
        <w:tc>
          <w:tcPr>
            <w:tcW w:w="1710" w:type="dxa"/>
            <w:tcBorders>
              <w:top w:val="single" w:sz="4" w:space="0" w:color="2E74B5"/>
              <w:left w:val="single" w:sz="4" w:space="0" w:color="2E74B5"/>
              <w:right w:val="single" w:sz="4" w:space="0" w:color="2E74B5"/>
            </w:tcBorders>
            <w:shd w:val="clear" w:color="auto" w:fill="auto"/>
          </w:tcPr>
          <w:p w14:paraId="4F5B5255"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D7272EC"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2AAFC517" w14:textId="77777777" w:rsidR="00AC3E5D" w:rsidRPr="009372AD" w:rsidRDefault="00AC3E5D" w:rsidP="001B79C4">
            <w:pPr>
              <w:pStyle w:val="ListParagraph"/>
              <w:ind w:left="0"/>
              <w:jc w:val="both"/>
              <w:rPr>
                <w:rFonts w:cs="Times New Roman"/>
              </w:rPr>
            </w:pPr>
          </w:p>
        </w:tc>
      </w:tr>
      <w:tr w:rsidR="00AC3E5D" w:rsidRPr="00660ABB" w14:paraId="157F3745" w14:textId="77777777" w:rsidTr="001B79C4">
        <w:tc>
          <w:tcPr>
            <w:tcW w:w="1710" w:type="dxa"/>
            <w:tcBorders>
              <w:top w:val="single" w:sz="4" w:space="0" w:color="2E74B5"/>
              <w:left w:val="single" w:sz="4" w:space="0" w:color="2E74B5"/>
              <w:right w:val="single" w:sz="4" w:space="0" w:color="2E74B5"/>
            </w:tcBorders>
            <w:shd w:val="clear" w:color="auto" w:fill="auto"/>
          </w:tcPr>
          <w:p w14:paraId="1E13E057" w14:textId="77777777" w:rsidR="00AC3E5D" w:rsidRPr="009372AD" w:rsidRDefault="00AC3E5D" w:rsidP="001B79C4">
            <w:pPr>
              <w:autoSpaceDE w:val="0"/>
              <w:autoSpaceDN w:val="0"/>
              <w:adjustRightInd w:val="0"/>
              <w:jc w:val="both"/>
              <w:rPr>
                <w:rFonts w:cs="Times New Roman"/>
                <w:szCs w:val="24"/>
              </w:rPr>
            </w:pPr>
            <w:r w:rsidRPr="00052A44">
              <w:rPr>
                <w:rFonts w:cs="Times New Roman"/>
                <w:szCs w:val="24"/>
              </w:rPr>
              <w:t>ERR:</w:t>
            </w:r>
            <w:r>
              <w:rPr>
                <w:rFonts w:cs="Times New Roman"/>
                <w:szCs w:val="24"/>
              </w:rPr>
              <w:t>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B922578" w14:textId="77777777" w:rsidR="00AC3E5D" w:rsidRPr="009372AD" w:rsidRDefault="00AC3E5D" w:rsidP="001B79C4">
            <w:pPr>
              <w:pStyle w:val="ListParagraph"/>
              <w:ind w:left="0"/>
              <w:jc w:val="both"/>
              <w:rPr>
                <w:rFonts w:cs="Times New Roman"/>
              </w:rPr>
            </w:pPr>
            <w:r>
              <w:rPr>
                <w:rFonts w:cs="Times New Roman"/>
              </w:rPr>
              <w:t>Không tìm thấy khách hàng hoặc công ty tương ứng</w:t>
            </w:r>
          </w:p>
        </w:tc>
        <w:tc>
          <w:tcPr>
            <w:tcW w:w="2515" w:type="dxa"/>
            <w:tcBorders>
              <w:top w:val="single" w:sz="4" w:space="0" w:color="2E74B5"/>
              <w:left w:val="single" w:sz="4" w:space="0" w:color="2E74B5"/>
              <w:bottom w:val="single" w:sz="4" w:space="0" w:color="2E74B5"/>
              <w:right w:val="single" w:sz="4" w:space="0" w:color="2E74B5"/>
            </w:tcBorders>
          </w:tcPr>
          <w:p w14:paraId="30B471D1" w14:textId="77777777" w:rsidR="00AC3E5D" w:rsidRPr="009372AD" w:rsidRDefault="00AC3E5D" w:rsidP="001B79C4">
            <w:pPr>
              <w:pStyle w:val="ListParagraph"/>
              <w:ind w:left="0"/>
              <w:jc w:val="both"/>
              <w:rPr>
                <w:rFonts w:cs="Times New Roman"/>
              </w:rPr>
            </w:pPr>
            <w:r w:rsidRPr="009372AD">
              <w:rPr>
                <w:rFonts w:cs="Times New Roman"/>
              </w:rPr>
              <w:t>Kiểu string</w:t>
            </w:r>
          </w:p>
        </w:tc>
      </w:tr>
      <w:tr w:rsidR="00AC3E5D" w:rsidRPr="00660ABB" w14:paraId="32F7AF56" w14:textId="77777777" w:rsidTr="001B79C4">
        <w:tc>
          <w:tcPr>
            <w:tcW w:w="1710" w:type="dxa"/>
            <w:tcBorders>
              <w:top w:val="single" w:sz="4" w:space="0" w:color="2E74B5"/>
              <w:left w:val="single" w:sz="4" w:space="0" w:color="2E74B5"/>
              <w:right w:val="single" w:sz="4" w:space="0" w:color="2E74B5"/>
            </w:tcBorders>
            <w:shd w:val="clear" w:color="auto" w:fill="auto"/>
          </w:tcPr>
          <w:p w14:paraId="4C780B76" w14:textId="77777777" w:rsidR="00AC3E5D" w:rsidRPr="00052A44" w:rsidRDefault="00AC3E5D" w:rsidP="001B79C4">
            <w:pPr>
              <w:autoSpaceDE w:val="0"/>
              <w:autoSpaceDN w:val="0"/>
              <w:adjustRightInd w:val="0"/>
              <w:jc w:val="both"/>
              <w:rPr>
                <w:rFonts w:cs="Times New Roman"/>
                <w:szCs w:val="24"/>
              </w:rPr>
            </w:pPr>
            <w:r w:rsidRPr="004E3D36">
              <w:rPr>
                <w:rFonts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45C8CF4" w14:textId="77777777" w:rsidR="00AC3E5D" w:rsidRDefault="00AC3E5D" w:rsidP="001B79C4">
            <w:pPr>
              <w:pStyle w:val="ListParagraph"/>
              <w:ind w:left="0"/>
              <w:jc w:val="both"/>
              <w:rPr>
                <w:rFonts w:cs="Times New Roman"/>
              </w:rPr>
            </w:pPr>
            <w:r>
              <w:rPr>
                <w:rFonts w:cs="Times New Roman"/>
              </w:rPr>
              <w:t>Không tìm thấy thông tin khách hàng</w:t>
            </w:r>
          </w:p>
        </w:tc>
        <w:tc>
          <w:tcPr>
            <w:tcW w:w="2515" w:type="dxa"/>
            <w:tcBorders>
              <w:top w:val="single" w:sz="4" w:space="0" w:color="2E74B5"/>
              <w:left w:val="single" w:sz="4" w:space="0" w:color="2E74B5"/>
              <w:bottom w:val="single" w:sz="4" w:space="0" w:color="2E74B5"/>
              <w:right w:val="single" w:sz="4" w:space="0" w:color="2E74B5"/>
            </w:tcBorders>
          </w:tcPr>
          <w:p w14:paraId="5D98335F" w14:textId="77777777" w:rsidR="00AC3E5D" w:rsidRPr="009372AD" w:rsidRDefault="00AC3E5D" w:rsidP="001B79C4">
            <w:pPr>
              <w:pStyle w:val="ListParagraph"/>
              <w:ind w:left="0"/>
              <w:jc w:val="both"/>
              <w:rPr>
                <w:rFonts w:cs="Times New Roman"/>
              </w:rPr>
            </w:pPr>
          </w:p>
        </w:tc>
      </w:tr>
      <w:tr w:rsidR="00AC3E5D" w:rsidRPr="00660ABB" w14:paraId="5BD4E3BB" w14:textId="77777777" w:rsidTr="001B79C4">
        <w:tc>
          <w:tcPr>
            <w:tcW w:w="1710" w:type="dxa"/>
            <w:tcBorders>
              <w:top w:val="single" w:sz="4" w:space="0" w:color="2E74B5"/>
              <w:left w:val="single" w:sz="4" w:space="0" w:color="2E74B5"/>
              <w:right w:val="single" w:sz="4" w:space="0" w:color="2E74B5"/>
            </w:tcBorders>
            <w:shd w:val="clear" w:color="auto" w:fill="auto"/>
          </w:tcPr>
          <w:p w14:paraId="630E3854" w14:textId="77777777" w:rsidR="00AC3E5D" w:rsidRPr="00052A44" w:rsidRDefault="00AC3E5D" w:rsidP="001B79C4">
            <w:pPr>
              <w:autoSpaceDE w:val="0"/>
              <w:autoSpaceDN w:val="0"/>
              <w:adjustRightInd w:val="0"/>
              <w:jc w:val="both"/>
              <w:rPr>
                <w:rFonts w:cs="Times New Roman"/>
                <w:szCs w:val="24"/>
              </w:rPr>
            </w:pPr>
            <w:r w:rsidRPr="00BD11EC">
              <w:rPr>
                <w:rFonts w:cs="Times New Roman"/>
                <w:szCs w:val="24"/>
              </w:rPr>
              <w:t>ERR:</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393D04C" w14:textId="77777777" w:rsidR="00AC3E5D" w:rsidRDefault="00AC3E5D" w:rsidP="001B79C4">
            <w:pPr>
              <w:pStyle w:val="ListParagraph"/>
              <w:ind w:left="0"/>
              <w:jc w:val="both"/>
              <w:rPr>
                <w:rFonts w:cs="Times New Roman"/>
              </w:rPr>
            </w:pPr>
            <w:r>
              <w:rPr>
                <w:rFonts w:cs="Times New Roman"/>
              </w:rPr>
              <w:t>Lỗi không xác định</w:t>
            </w:r>
          </w:p>
        </w:tc>
        <w:tc>
          <w:tcPr>
            <w:tcW w:w="2515" w:type="dxa"/>
            <w:tcBorders>
              <w:top w:val="single" w:sz="4" w:space="0" w:color="2E74B5"/>
              <w:left w:val="single" w:sz="4" w:space="0" w:color="2E74B5"/>
              <w:bottom w:val="single" w:sz="4" w:space="0" w:color="2E74B5"/>
              <w:right w:val="single" w:sz="4" w:space="0" w:color="2E74B5"/>
            </w:tcBorders>
          </w:tcPr>
          <w:p w14:paraId="48AACF06" w14:textId="77777777" w:rsidR="00AC3E5D" w:rsidRPr="009372AD" w:rsidRDefault="00AC3E5D" w:rsidP="001B79C4">
            <w:pPr>
              <w:pStyle w:val="ListParagraph"/>
              <w:ind w:left="0"/>
              <w:jc w:val="both"/>
              <w:rPr>
                <w:rFonts w:cs="Times New Roman"/>
              </w:rPr>
            </w:pPr>
          </w:p>
        </w:tc>
      </w:tr>
      <w:tr w:rsidR="00AC3E5D" w:rsidRPr="00660ABB" w14:paraId="04E14BB9" w14:textId="77777777" w:rsidTr="001B79C4">
        <w:tc>
          <w:tcPr>
            <w:tcW w:w="1710" w:type="dxa"/>
            <w:tcBorders>
              <w:top w:val="single" w:sz="4" w:space="0" w:color="2E74B5"/>
              <w:left w:val="single" w:sz="4" w:space="0" w:color="2E74B5"/>
              <w:right w:val="single" w:sz="4" w:space="0" w:color="2E74B5"/>
            </w:tcBorders>
            <w:shd w:val="clear" w:color="auto" w:fill="auto"/>
          </w:tcPr>
          <w:p w14:paraId="113172E0" w14:textId="77777777" w:rsidR="00AC3E5D" w:rsidRPr="009372AD" w:rsidRDefault="00AC3E5D" w:rsidP="001B79C4">
            <w:pPr>
              <w:autoSpaceDE w:val="0"/>
              <w:autoSpaceDN w:val="0"/>
              <w:adjustRightInd w:val="0"/>
              <w:jc w:val="both"/>
              <w:rPr>
                <w:rFonts w:cs="Times New Roman"/>
                <w:szCs w:val="24"/>
              </w:rPr>
            </w:pPr>
            <w:r>
              <w:rPr>
                <w:rFonts w:cs="Times New Roman"/>
                <w:szCs w:val="24"/>
              </w:rPr>
              <w:t>Chuỗi x</w:t>
            </w:r>
            <w:r w:rsidRPr="009372AD">
              <w:rPr>
                <w:rFonts w:cs="Times New Roman"/>
                <w:szCs w:val="24"/>
              </w:rPr>
              <w:t>ml</w:t>
            </w:r>
            <w:r>
              <w:rPr>
                <w:rFonts w:cs="Times New Roman"/>
                <w:szCs w:val="24"/>
              </w:rPr>
              <w:t xml:space="preserve"> trả về</w:t>
            </w:r>
          </w:p>
          <w:p w14:paraId="3110AB1B" w14:textId="77777777" w:rsidR="00AC3E5D" w:rsidRPr="009372AD"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780F955" w14:textId="77777777" w:rsidR="00AC3E5D" w:rsidRPr="009372AD" w:rsidRDefault="00AC3E5D" w:rsidP="001B79C4">
            <w:pPr>
              <w:jc w:val="both"/>
              <w:rPr>
                <w:rFonts w:cs="Times New Roman"/>
                <w:szCs w:val="24"/>
              </w:rPr>
            </w:pPr>
            <w:r>
              <w:rPr>
                <w:rFonts w:cs="Times New Roman"/>
                <w:szCs w:val="24"/>
              </w:rPr>
              <w:t>Chuỗi xml thông tin khách hàng</w:t>
            </w:r>
          </w:p>
        </w:tc>
        <w:tc>
          <w:tcPr>
            <w:tcW w:w="2515" w:type="dxa"/>
            <w:tcBorders>
              <w:top w:val="single" w:sz="4" w:space="0" w:color="2E74B5"/>
              <w:left w:val="single" w:sz="4" w:space="0" w:color="2E74B5"/>
              <w:bottom w:val="single" w:sz="4" w:space="0" w:color="2E74B5"/>
              <w:right w:val="single" w:sz="4" w:space="0" w:color="2E74B5"/>
            </w:tcBorders>
          </w:tcPr>
          <w:p w14:paraId="59EA1981" w14:textId="77777777" w:rsidR="00AC3E5D" w:rsidRPr="009372AD" w:rsidRDefault="00AC3E5D" w:rsidP="001B79C4">
            <w:pPr>
              <w:jc w:val="both"/>
              <w:rPr>
                <w:rFonts w:cs="Times New Roman"/>
                <w:szCs w:val="24"/>
              </w:rPr>
            </w:pPr>
            <w:r w:rsidRPr="009372AD">
              <w:rPr>
                <w:rFonts w:cs="Times New Roman"/>
              </w:rPr>
              <w:t>Kiểu string</w:t>
            </w:r>
          </w:p>
        </w:tc>
      </w:tr>
    </w:tbl>
    <w:p w14:paraId="5222B439" w14:textId="77777777" w:rsidR="00AC3E5D" w:rsidRDefault="00AC3E5D" w:rsidP="00AC3E5D">
      <w:pPr>
        <w:rPr>
          <w:lang w:eastAsia="x-none"/>
        </w:rPr>
      </w:pPr>
    </w:p>
    <w:p w14:paraId="1868DB81" w14:textId="77777777" w:rsidR="00AC3E5D" w:rsidRPr="004E3D36" w:rsidRDefault="00AC3E5D" w:rsidP="00AC3E5D">
      <w:pPr>
        <w:rPr>
          <w:b/>
          <w:lang w:eastAsia="x-none"/>
        </w:rPr>
      </w:pPr>
      <w:r w:rsidRPr="004E3D36">
        <w:rPr>
          <w:b/>
          <w:lang w:eastAsia="x-none"/>
        </w:rPr>
        <w:t>Cấu trúc chuỗi XML trả về:</w:t>
      </w:r>
    </w:p>
    <w:p w14:paraId="09B9B3D1" w14:textId="77777777" w:rsidR="00AC3E5D" w:rsidRPr="004E3D3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4E3D36">
        <w:rPr>
          <w:rFonts w:ascii="Courier New" w:eastAsia="Times New Roman" w:hAnsi="Courier New" w:cs="Courier New"/>
          <w:color w:val="0000FF"/>
          <w:sz w:val="20"/>
          <w:szCs w:val="20"/>
        </w:rPr>
        <w:t>&lt;Data&gt;</w:t>
      </w:r>
    </w:p>
    <w:p w14:paraId="34340522" w14:textId="77777777" w:rsidR="00AC3E5D" w:rsidRPr="004E3D3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4E3D36">
        <w:rPr>
          <w:rFonts w:ascii="Courier New" w:eastAsia="Times New Roman" w:hAnsi="Courier New" w:cs="Courier New"/>
          <w:b/>
          <w:bCs/>
          <w:color w:val="000000"/>
          <w:sz w:val="20"/>
          <w:szCs w:val="20"/>
        </w:rPr>
        <w:t xml:space="preserve">    </w:t>
      </w:r>
      <w:r w:rsidRPr="004E3D36">
        <w:rPr>
          <w:rFonts w:ascii="Courier New" w:eastAsia="Times New Roman" w:hAnsi="Courier New" w:cs="Courier New"/>
          <w:color w:val="0000FF"/>
          <w:sz w:val="20"/>
          <w:szCs w:val="20"/>
        </w:rPr>
        <w:t>&lt;code&gt;</w:t>
      </w:r>
      <w:r w:rsidRPr="004E3D36">
        <w:rPr>
          <w:rFonts w:ascii="Courier New" w:eastAsia="Times New Roman" w:hAnsi="Courier New" w:cs="Courier New"/>
          <w:b/>
          <w:bCs/>
          <w:color w:val="000000"/>
          <w:sz w:val="20"/>
          <w:szCs w:val="20"/>
        </w:rPr>
        <w:t>{0}</w:t>
      </w:r>
      <w:r w:rsidRPr="004E3D36">
        <w:rPr>
          <w:rFonts w:ascii="Courier New" w:eastAsia="Times New Roman" w:hAnsi="Courier New" w:cs="Courier New"/>
          <w:color w:val="0000FF"/>
          <w:sz w:val="20"/>
          <w:szCs w:val="20"/>
        </w:rPr>
        <w:t>&lt;/code&gt;</w:t>
      </w:r>
    </w:p>
    <w:p w14:paraId="4AB5C9A2" w14:textId="77777777" w:rsidR="00AC3E5D" w:rsidRPr="004E3D3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4E3D36">
        <w:rPr>
          <w:rFonts w:ascii="Courier New" w:eastAsia="Times New Roman" w:hAnsi="Courier New" w:cs="Courier New"/>
          <w:b/>
          <w:bCs/>
          <w:color w:val="000000"/>
          <w:sz w:val="20"/>
          <w:szCs w:val="20"/>
        </w:rPr>
        <w:t xml:space="preserve">    </w:t>
      </w:r>
      <w:r w:rsidRPr="004E3D36">
        <w:rPr>
          <w:rFonts w:ascii="Courier New" w:eastAsia="Times New Roman" w:hAnsi="Courier New" w:cs="Courier New"/>
          <w:color w:val="0000FF"/>
          <w:sz w:val="20"/>
          <w:szCs w:val="20"/>
        </w:rPr>
        <w:t>&lt;name&gt;</w:t>
      </w:r>
      <w:r w:rsidRPr="004E3D36">
        <w:rPr>
          <w:rFonts w:ascii="Courier New" w:eastAsia="Times New Roman" w:hAnsi="Courier New" w:cs="Courier New"/>
          <w:color w:val="FF8000"/>
          <w:sz w:val="20"/>
          <w:szCs w:val="20"/>
        </w:rPr>
        <w:t>&lt;![CDATA[{0}]]&gt;</w:t>
      </w:r>
      <w:r w:rsidRPr="004E3D36">
        <w:rPr>
          <w:rFonts w:ascii="Courier New" w:eastAsia="Times New Roman" w:hAnsi="Courier New" w:cs="Courier New"/>
          <w:color w:val="0000FF"/>
          <w:sz w:val="20"/>
          <w:szCs w:val="20"/>
        </w:rPr>
        <w:t>&lt;/name&gt;</w:t>
      </w:r>
    </w:p>
    <w:p w14:paraId="3B05355A" w14:textId="77777777" w:rsidR="00AC3E5D" w:rsidRPr="004E3D3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4E3D36">
        <w:rPr>
          <w:rFonts w:ascii="Courier New" w:eastAsia="Times New Roman" w:hAnsi="Courier New" w:cs="Courier New"/>
          <w:b/>
          <w:bCs/>
          <w:color w:val="000000"/>
          <w:sz w:val="20"/>
          <w:szCs w:val="20"/>
        </w:rPr>
        <w:t xml:space="preserve">    </w:t>
      </w:r>
      <w:r w:rsidRPr="004E3D36">
        <w:rPr>
          <w:rFonts w:ascii="Courier New" w:eastAsia="Times New Roman" w:hAnsi="Courier New" w:cs="Courier New"/>
          <w:color w:val="0000FF"/>
          <w:sz w:val="20"/>
          <w:szCs w:val="20"/>
        </w:rPr>
        <w:t>&lt;address&gt;</w:t>
      </w:r>
      <w:r w:rsidRPr="004E3D36">
        <w:rPr>
          <w:rFonts w:ascii="Courier New" w:eastAsia="Times New Roman" w:hAnsi="Courier New" w:cs="Courier New"/>
          <w:color w:val="FF8000"/>
          <w:sz w:val="20"/>
          <w:szCs w:val="20"/>
        </w:rPr>
        <w:t>&lt;![CDATA[{0}]]&gt;</w:t>
      </w:r>
      <w:r w:rsidRPr="004E3D36">
        <w:rPr>
          <w:rFonts w:ascii="Courier New" w:eastAsia="Times New Roman" w:hAnsi="Courier New" w:cs="Courier New"/>
          <w:color w:val="0000FF"/>
          <w:sz w:val="20"/>
          <w:szCs w:val="20"/>
        </w:rPr>
        <w:t>&lt;/address&gt;</w:t>
      </w:r>
    </w:p>
    <w:p w14:paraId="51DC8DF1" w14:textId="77777777" w:rsidR="00AC3E5D" w:rsidRPr="004E3D3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4E3D36">
        <w:rPr>
          <w:rFonts w:ascii="Courier New" w:eastAsia="Times New Roman" w:hAnsi="Courier New" w:cs="Courier New"/>
          <w:b/>
          <w:bCs/>
          <w:color w:val="000000"/>
          <w:sz w:val="20"/>
          <w:szCs w:val="20"/>
        </w:rPr>
        <w:t xml:space="preserve">    </w:t>
      </w:r>
      <w:r w:rsidRPr="004E3D36">
        <w:rPr>
          <w:rFonts w:ascii="Courier New" w:eastAsia="Times New Roman" w:hAnsi="Courier New" w:cs="Courier New"/>
          <w:color w:val="0000FF"/>
          <w:sz w:val="20"/>
          <w:szCs w:val="20"/>
        </w:rPr>
        <w:t>&lt;phone&gt;</w:t>
      </w:r>
      <w:r w:rsidRPr="004E3D36">
        <w:rPr>
          <w:rFonts w:ascii="Courier New" w:eastAsia="Times New Roman" w:hAnsi="Courier New" w:cs="Courier New"/>
          <w:b/>
          <w:bCs/>
          <w:color w:val="000000"/>
          <w:sz w:val="20"/>
          <w:szCs w:val="20"/>
        </w:rPr>
        <w:t>{0}</w:t>
      </w:r>
      <w:r w:rsidRPr="004E3D36">
        <w:rPr>
          <w:rFonts w:ascii="Courier New" w:eastAsia="Times New Roman" w:hAnsi="Courier New" w:cs="Courier New"/>
          <w:color w:val="0000FF"/>
          <w:sz w:val="20"/>
          <w:szCs w:val="20"/>
        </w:rPr>
        <w:t>&lt;/phone&gt;</w:t>
      </w:r>
    </w:p>
    <w:p w14:paraId="153E44FF" w14:textId="77777777" w:rsidR="00AC3E5D" w:rsidRPr="004E3D3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4E3D36">
        <w:rPr>
          <w:rFonts w:ascii="Courier New" w:eastAsia="Times New Roman" w:hAnsi="Courier New" w:cs="Courier New"/>
          <w:b/>
          <w:bCs/>
          <w:color w:val="000000"/>
          <w:sz w:val="20"/>
          <w:szCs w:val="20"/>
        </w:rPr>
        <w:t xml:space="preserve">    </w:t>
      </w:r>
      <w:r w:rsidRPr="004E3D36">
        <w:rPr>
          <w:rFonts w:ascii="Courier New" w:eastAsia="Times New Roman" w:hAnsi="Courier New" w:cs="Courier New"/>
          <w:color w:val="0000FF"/>
          <w:sz w:val="20"/>
          <w:szCs w:val="20"/>
        </w:rPr>
        <w:t>&lt;taxcode&gt;</w:t>
      </w:r>
      <w:r w:rsidRPr="004E3D36">
        <w:rPr>
          <w:rFonts w:ascii="Courier New" w:eastAsia="Times New Roman" w:hAnsi="Courier New" w:cs="Courier New"/>
          <w:b/>
          <w:bCs/>
          <w:color w:val="000000"/>
          <w:sz w:val="20"/>
          <w:szCs w:val="20"/>
        </w:rPr>
        <w:t>{0}</w:t>
      </w:r>
      <w:r w:rsidRPr="004E3D36">
        <w:rPr>
          <w:rFonts w:ascii="Courier New" w:eastAsia="Times New Roman" w:hAnsi="Courier New" w:cs="Courier New"/>
          <w:color w:val="0000FF"/>
          <w:sz w:val="20"/>
          <w:szCs w:val="20"/>
        </w:rPr>
        <w:t>&lt;/taxcode&gt;</w:t>
      </w:r>
    </w:p>
    <w:p w14:paraId="10E9BA70" w14:textId="77777777" w:rsidR="00AC3E5D" w:rsidRPr="004E3D3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4E3D36">
        <w:rPr>
          <w:rFonts w:ascii="Courier New" w:eastAsia="Times New Roman" w:hAnsi="Courier New" w:cs="Courier New"/>
          <w:b/>
          <w:bCs/>
          <w:color w:val="000000"/>
          <w:sz w:val="20"/>
          <w:szCs w:val="20"/>
        </w:rPr>
        <w:t xml:space="preserve">    </w:t>
      </w:r>
      <w:r w:rsidRPr="004E3D36">
        <w:rPr>
          <w:rFonts w:ascii="Courier New" w:eastAsia="Times New Roman" w:hAnsi="Courier New" w:cs="Courier New"/>
          <w:color w:val="0000FF"/>
          <w:sz w:val="20"/>
          <w:szCs w:val="20"/>
        </w:rPr>
        <w:t>&lt;email&gt;</w:t>
      </w:r>
      <w:r w:rsidRPr="004E3D36">
        <w:rPr>
          <w:rFonts w:ascii="Courier New" w:eastAsia="Times New Roman" w:hAnsi="Courier New" w:cs="Courier New"/>
          <w:b/>
          <w:bCs/>
          <w:color w:val="000000"/>
          <w:sz w:val="20"/>
          <w:szCs w:val="20"/>
        </w:rPr>
        <w:t>{0}</w:t>
      </w:r>
      <w:r w:rsidRPr="004E3D36">
        <w:rPr>
          <w:rFonts w:ascii="Courier New" w:eastAsia="Times New Roman" w:hAnsi="Courier New" w:cs="Courier New"/>
          <w:color w:val="0000FF"/>
          <w:sz w:val="20"/>
          <w:szCs w:val="20"/>
        </w:rPr>
        <w:t>&lt;/email&gt;</w:t>
      </w:r>
      <w:r w:rsidRPr="004E3D36">
        <w:rPr>
          <w:rFonts w:ascii="Courier New" w:eastAsia="Times New Roman" w:hAnsi="Courier New" w:cs="Courier New"/>
          <w:b/>
          <w:bCs/>
          <w:color w:val="000000"/>
          <w:sz w:val="20"/>
          <w:szCs w:val="20"/>
        </w:rPr>
        <w:t xml:space="preserve">      </w:t>
      </w:r>
    </w:p>
    <w:p w14:paraId="71A21F52"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4E3D36">
        <w:rPr>
          <w:rFonts w:ascii="Courier New" w:eastAsia="Times New Roman" w:hAnsi="Courier New" w:cs="Courier New"/>
          <w:color w:val="0000FF"/>
          <w:sz w:val="20"/>
          <w:szCs w:val="20"/>
        </w:rPr>
        <w:t>&lt;/Data&gt;</w:t>
      </w:r>
    </w:p>
    <w:p w14:paraId="73987550" w14:textId="77777777" w:rsidR="00AC3E5D" w:rsidRPr="004E3D36" w:rsidRDefault="00AC3E5D" w:rsidP="00AC3E5D">
      <w:pPr>
        <w:shd w:val="clear" w:color="auto" w:fill="FFFFFF"/>
        <w:spacing w:after="0" w:line="240" w:lineRule="auto"/>
        <w:rPr>
          <w:rFonts w:eastAsia="Times New Roman" w:cs="Times New Roman"/>
          <w:szCs w:val="24"/>
        </w:rPr>
      </w:pPr>
    </w:p>
    <w:p w14:paraId="3AD966E3" w14:textId="77777777" w:rsidR="00AC3E5D" w:rsidRDefault="00AC3E5D" w:rsidP="00AC3E5D">
      <w:pPr>
        <w:pStyle w:val="Heading3"/>
      </w:pPr>
      <w:bookmarkStart w:id="50" w:name="_Toc90309038"/>
      <w:r>
        <w:lastRenderedPageBreak/>
        <w:t>Chuyển đổi lưu trữ hóa đơn</w:t>
      </w:r>
      <w:r w:rsidRPr="00E52968">
        <w:t xml:space="preserve"> </w:t>
      </w:r>
      <w:r>
        <w:t>theo Fkey</w:t>
      </w:r>
      <w:bookmarkEnd w:id="50"/>
    </w:p>
    <w:p w14:paraId="414CF0CD" w14:textId="77777777" w:rsidR="00AC3E5D" w:rsidRDefault="00AC3E5D" w:rsidP="00AC3E5D">
      <w:pPr>
        <w:rPr>
          <w:rFonts w:cs="Times New Roman"/>
          <w:szCs w:val="24"/>
        </w:rPr>
      </w:pPr>
      <w:r>
        <w:rPr>
          <w:rFonts w:cs="Times New Roman"/>
          <w:szCs w:val="24"/>
        </w:rPr>
        <w:t>URL</w:t>
      </w:r>
    </w:p>
    <w:p w14:paraId="3FBEB640" w14:textId="77777777" w:rsidR="00AC3E5D" w:rsidRPr="00B0536A" w:rsidRDefault="00AC3E5D" w:rsidP="00AC3E5D">
      <w:pPr>
        <w:ind w:firstLine="720"/>
      </w:pPr>
      <w:r w:rsidRPr="00C814A1">
        <w:t>string</w:t>
      </w:r>
      <w:r>
        <w:t xml:space="preserve"> </w:t>
      </w:r>
      <w:r>
        <w:rPr>
          <w:rFonts w:cs="Times New Roman"/>
          <w:b/>
          <w:bCs/>
          <w:szCs w:val="24"/>
        </w:rPr>
        <w:t>convertForStore</w:t>
      </w:r>
      <w:r w:rsidRPr="00FF6A67">
        <w:rPr>
          <w:rFonts w:cs="Times New Roman"/>
          <w:b/>
          <w:bCs/>
          <w:szCs w:val="24"/>
        </w:rPr>
        <w:t>Fkey</w:t>
      </w:r>
      <w:r w:rsidRPr="004E7660">
        <w:rPr>
          <w:rFonts w:cs="Times New Roman"/>
          <w:b/>
          <w:bCs/>
          <w:szCs w:val="24"/>
        </w:rPr>
        <w:t xml:space="preserve"> </w:t>
      </w:r>
      <w:r w:rsidRPr="00B0536A">
        <w:t>(string fkey, string userName, string userPass)</w:t>
      </w:r>
    </w:p>
    <w:p w14:paraId="12627D8F" w14:textId="77777777" w:rsidR="00AC3E5D" w:rsidRPr="004A4DD9" w:rsidRDefault="00AC3E5D" w:rsidP="00AC3E5D">
      <w:pPr>
        <w:spacing w:after="0" w:line="240" w:lineRule="auto"/>
        <w:ind w:left="720"/>
        <w:jc w:val="both"/>
        <w:rPr>
          <w:rFonts w:cs="Times New Roman"/>
          <w:szCs w:val="24"/>
        </w:rPr>
      </w:pPr>
    </w:p>
    <w:p w14:paraId="6777954A" w14:textId="77777777" w:rsidR="00AC3E5D" w:rsidRPr="00593BE8" w:rsidRDefault="00AC3E5D" w:rsidP="00A75803">
      <w:pPr>
        <w:pStyle w:val="N"/>
      </w:pPr>
      <w:r w:rsidRPr="00593BE8">
        <w:t>DESCRIPTION</w:t>
      </w:r>
    </w:p>
    <w:p w14:paraId="71A71684" w14:textId="77777777" w:rsidR="00AC3E5D" w:rsidRDefault="00AC3E5D" w:rsidP="00A75803">
      <w:pPr>
        <w:pStyle w:val="N"/>
      </w:pPr>
      <w:r>
        <w:tab/>
        <w:t>Đây là web service thực hiện chuyển đổi với mục đích lưu trữ PDF, mỗi hóa đơn sẽ được chuyển đổi nhiều lần.</w:t>
      </w:r>
    </w:p>
    <w:p w14:paraId="3217AF9A" w14:textId="77777777" w:rsidR="00AC3E5D" w:rsidRPr="00007702" w:rsidRDefault="00AC3E5D" w:rsidP="00A75803">
      <w:pPr>
        <w:pStyle w:val="N"/>
      </w:pPr>
      <w:r w:rsidRPr="00663B3E">
        <w:t>HTTP METHOD</w:t>
      </w:r>
    </w:p>
    <w:p w14:paraId="51B88547" w14:textId="77777777" w:rsidR="00AC3E5D" w:rsidRPr="00007702" w:rsidRDefault="00AC3E5D" w:rsidP="00A75803">
      <w:pPr>
        <w:pStyle w:val="N"/>
        <w:rPr>
          <w:b/>
        </w:rPr>
      </w:pPr>
      <w:r>
        <w:tab/>
      </w:r>
      <w:r w:rsidRPr="00610AFD">
        <w:t>POST</w:t>
      </w:r>
    </w:p>
    <w:p w14:paraId="2EDDE8EF" w14:textId="77777777" w:rsidR="00AC3E5D" w:rsidRPr="00610AFD" w:rsidRDefault="00AC3E5D" w:rsidP="00A75803">
      <w:pPr>
        <w:pStyle w:val="N"/>
      </w:pPr>
      <w:r w:rsidRPr="00610AFD">
        <w:t>REQUEST BODY</w:t>
      </w:r>
    </w:p>
    <w:p w14:paraId="123DE122" w14:textId="77777777" w:rsidR="00AC3E5D" w:rsidRPr="00FA61F0"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6AF293B1" w14:textId="77777777" w:rsidR="00AC3E5D" w:rsidRPr="00C52072" w:rsidRDefault="00AC3E5D" w:rsidP="00AC3E5D">
      <w:pPr>
        <w:pStyle w:val="ListParagraph"/>
        <w:numPr>
          <w:ilvl w:val="0"/>
          <w:numId w:val="2"/>
        </w:numPr>
        <w:spacing w:after="0" w:line="360" w:lineRule="auto"/>
        <w:ind w:left="1080"/>
        <w:jc w:val="both"/>
        <w:rPr>
          <w:rFonts w:eastAsia="Calibri" w:cs="Times New Roman"/>
          <w:b/>
          <w:szCs w:val="24"/>
          <w:u w:val="single"/>
        </w:rPr>
      </w:pPr>
      <w:r w:rsidRPr="00B22C46">
        <w:rPr>
          <w:rFonts w:cs="Times New Roman"/>
          <w:b/>
          <w:szCs w:val="24"/>
        </w:rPr>
        <w:t>fkey</w:t>
      </w:r>
      <w:r w:rsidRPr="00FA61F0">
        <w:rPr>
          <w:rFonts w:cs="Times New Roman"/>
          <w:b/>
          <w:szCs w:val="24"/>
        </w:rPr>
        <w:t xml:space="preserve">: </w:t>
      </w:r>
      <w:r w:rsidRPr="00FA61F0">
        <w:rPr>
          <w:rFonts w:cs="Times New Roman"/>
          <w:szCs w:val="24"/>
        </w:rPr>
        <w:t xml:space="preserve">Chuỗi </w:t>
      </w:r>
      <w:r>
        <w:rPr>
          <w:rFonts w:cs="Times New Roman"/>
          <w:szCs w:val="24"/>
        </w:rPr>
        <w:t>fkey</w:t>
      </w:r>
      <w:r w:rsidRPr="00FA61F0">
        <w:rPr>
          <w:rFonts w:cs="Times New Roman"/>
          <w:szCs w:val="24"/>
        </w:rPr>
        <w:t xml:space="preserve"> xác định hóa đơn cần lấy </w:t>
      </w:r>
    </w:p>
    <w:p w14:paraId="7718CBEF" w14:textId="77777777" w:rsidR="00AC3E5D" w:rsidRDefault="00AC3E5D" w:rsidP="00AC3E5D">
      <w:pPr>
        <w:spacing w:after="0" w:line="360" w:lineRule="auto"/>
        <w:jc w:val="both"/>
        <w:rPr>
          <w:rFonts w:eastAsia="Calibri" w:cs="Times New Roman"/>
          <w:b/>
          <w:szCs w:val="24"/>
          <w:u w:val="single"/>
        </w:rPr>
      </w:pPr>
    </w:p>
    <w:p w14:paraId="0D54798D"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738662A8"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7CC7D516"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1946960B"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43F6F0F3" w14:textId="77777777" w:rsidR="00AC3E5D" w:rsidRPr="00660ABB" w:rsidRDefault="00AC3E5D" w:rsidP="001B79C4">
            <w:pPr>
              <w:pStyle w:val="ListParagraph"/>
            </w:pPr>
            <w:r>
              <w:t>Ghi chú</w:t>
            </w:r>
          </w:p>
        </w:tc>
      </w:tr>
      <w:tr w:rsidR="00AC3E5D" w:rsidRPr="00660ABB" w14:paraId="5273921B" w14:textId="77777777" w:rsidTr="001B79C4">
        <w:tc>
          <w:tcPr>
            <w:tcW w:w="1710" w:type="dxa"/>
            <w:tcBorders>
              <w:top w:val="single" w:sz="4" w:space="0" w:color="2E74B5"/>
              <w:left w:val="single" w:sz="4" w:space="0" w:color="2E74B5"/>
              <w:right w:val="single" w:sz="4" w:space="0" w:color="2E74B5"/>
            </w:tcBorders>
            <w:shd w:val="clear" w:color="auto" w:fill="auto"/>
          </w:tcPr>
          <w:p w14:paraId="0583B2B5"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86B7DFB"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3ECCD0D0" w14:textId="77777777" w:rsidR="00AC3E5D" w:rsidRPr="009372AD" w:rsidRDefault="00AC3E5D" w:rsidP="001B79C4">
            <w:pPr>
              <w:pStyle w:val="ListParagraph"/>
              <w:ind w:left="0"/>
              <w:jc w:val="both"/>
              <w:rPr>
                <w:rFonts w:cs="Times New Roman"/>
              </w:rPr>
            </w:pPr>
          </w:p>
        </w:tc>
      </w:tr>
      <w:tr w:rsidR="00AC3E5D" w:rsidRPr="00660ABB" w14:paraId="5688B48D" w14:textId="77777777" w:rsidTr="001B79C4">
        <w:tc>
          <w:tcPr>
            <w:tcW w:w="1710" w:type="dxa"/>
            <w:tcBorders>
              <w:top w:val="single" w:sz="4" w:space="0" w:color="2E74B5"/>
              <w:left w:val="single" w:sz="4" w:space="0" w:color="2E74B5"/>
              <w:right w:val="single" w:sz="4" w:space="0" w:color="2E74B5"/>
            </w:tcBorders>
            <w:shd w:val="clear" w:color="auto" w:fill="auto"/>
          </w:tcPr>
          <w:p w14:paraId="36B8E7C8"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EA0B28E" w14:textId="77777777" w:rsidR="00AC3E5D" w:rsidRPr="009372AD" w:rsidRDefault="00AC3E5D" w:rsidP="001B79C4">
            <w:pPr>
              <w:pStyle w:val="ListParagraph"/>
              <w:ind w:left="0"/>
              <w:jc w:val="both"/>
              <w:rPr>
                <w:rFonts w:cs="Times New Roman"/>
              </w:rPr>
            </w:pPr>
            <w:r w:rsidRPr="009372AD">
              <w:rPr>
                <w:rFonts w:cs="Times New Roman"/>
              </w:rPr>
              <w:t>Chuỗi token không chính xác</w:t>
            </w:r>
          </w:p>
        </w:tc>
        <w:tc>
          <w:tcPr>
            <w:tcW w:w="2515" w:type="dxa"/>
            <w:tcBorders>
              <w:top w:val="single" w:sz="4" w:space="0" w:color="2E74B5"/>
              <w:left w:val="single" w:sz="4" w:space="0" w:color="2E74B5"/>
              <w:bottom w:val="single" w:sz="4" w:space="0" w:color="2E74B5"/>
              <w:right w:val="single" w:sz="4" w:space="0" w:color="2E74B5"/>
            </w:tcBorders>
          </w:tcPr>
          <w:p w14:paraId="25EED5B1" w14:textId="77777777" w:rsidR="00AC3E5D" w:rsidRPr="009372AD" w:rsidRDefault="00AC3E5D" w:rsidP="001B79C4">
            <w:pPr>
              <w:pStyle w:val="ListParagraph"/>
              <w:ind w:left="0"/>
              <w:jc w:val="both"/>
              <w:rPr>
                <w:rFonts w:cs="Times New Roman"/>
              </w:rPr>
            </w:pPr>
          </w:p>
        </w:tc>
      </w:tr>
      <w:tr w:rsidR="00AC3E5D" w:rsidRPr="00660ABB" w14:paraId="08A2231A" w14:textId="77777777" w:rsidTr="001B79C4">
        <w:trPr>
          <w:trHeight w:val="728"/>
        </w:trPr>
        <w:tc>
          <w:tcPr>
            <w:tcW w:w="1710" w:type="dxa"/>
            <w:tcBorders>
              <w:top w:val="single" w:sz="4" w:space="0" w:color="2E74B5"/>
              <w:left w:val="single" w:sz="4" w:space="0" w:color="2E74B5"/>
              <w:right w:val="single" w:sz="4" w:space="0" w:color="2E74B5"/>
            </w:tcBorders>
            <w:shd w:val="clear" w:color="auto" w:fill="auto"/>
          </w:tcPr>
          <w:p w14:paraId="5583697A" w14:textId="77777777" w:rsidR="00AC3E5D" w:rsidRPr="009372AD" w:rsidRDefault="00AC3E5D" w:rsidP="001B79C4">
            <w:pPr>
              <w:autoSpaceDE w:val="0"/>
              <w:autoSpaceDN w:val="0"/>
              <w:adjustRightInd w:val="0"/>
              <w:jc w:val="both"/>
              <w:rPr>
                <w:rFonts w:cs="Times New Roman"/>
                <w:szCs w:val="24"/>
              </w:rPr>
            </w:pPr>
            <w:r>
              <w:rPr>
                <w:rFonts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D724882" w14:textId="77777777" w:rsidR="00AC3E5D" w:rsidRPr="009372AD" w:rsidRDefault="00AC3E5D" w:rsidP="001B79C4">
            <w:pPr>
              <w:pStyle w:val="ListParagraph"/>
              <w:ind w:left="0"/>
              <w:jc w:val="both"/>
              <w:rPr>
                <w:rFonts w:cs="Times New Roman"/>
              </w:rPr>
            </w:pPr>
            <w:r>
              <w:rPr>
                <w:rFonts w:cs="Times New Roman"/>
              </w:rPr>
              <w:t>Không tìm thấy công ty</w:t>
            </w:r>
          </w:p>
        </w:tc>
        <w:tc>
          <w:tcPr>
            <w:tcW w:w="2515" w:type="dxa"/>
            <w:tcBorders>
              <w:top w:val="single" w:sz="4" w:space="0" w:color="2E74B5"/>
              <w:left w:val="single" w:sz="4" w:space="0" w:color="2E74B5"/>
              <w:bottom w:val="single" w:sz="4" w:space="0" w:color="2E74B5"/>
              <w:right w:val="single" w:sz="4" w:space="0" w:color="2E74B5"/>
            </w:tcBorders>
          </w:tcPr>
          <w:p w14:paraId="14547F3E" w14:textId="77777777" w:rsidR="00AC3E5D" w:rsidRPr="009372AD" w:rsidRDefault="00AC3E5D" w:rsidP="001B79C4">
            <w:pPr>
              <w:pStyle w:val="ListParagraph"/>
              <w:ind w:left="0"/>
              <w:jc w:val="both"/>
              <w:rPr>
                <w:rFonts w:cs="Times New Roman"/>
              </w:rPr>
            </w:pPr>
          </w:p>
        </w:tc>
      </w:tr>
      <w:tr w:rsidR="00AC3E5D" w:rsidRPr="00660ABB" w14:paraId="418FCE08" w14:textId="77777777" w:rsidTr="001B79C4">
        <w:tc>
          <w:tcPr>
            <w:tcW w:w="1710" w:type="dxa"/>
            <w:tcBorders>
              <w:top w:val="single" w:sz="4" w:space="0" w:color="2E74B5"/>
              <w:left w:val="single" w:sz="4" w:space="0" w:color="2E74B5"/>
              <w:right w:val="single" w:sz="4" w:space="0" w:color="2E74B5"/>
            </w:tcBorders>
            <w:shd w:val="clear" w:color="auto" w:fill="auto"/>
          </w:tcPr>
          <w:p w14:paraId="4F294B0D" w14:textId="77777777" w:rsidR="00AC3E5D" w:rsidRPr="009372AD" w:rsidRDefault="00AC3E5D" w:rsidP="001B79C4">
            <w:pPr>
              <w:jc w:val="both"/>
              <w:rPr>
                <w:rFonts w:cs="Times New Roman"/>
                <w:szCs w:val="24"/>
              </w:rPr>
            </w:pPr>
            <w:r w:rsidRPr="000234AE">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E310ACF" w14:textId="77777777" w:rsidR="00AC3E5D" w:rsidRPr="009372AD" w:rsidRDefault="00AC3E5D" w:rsidP="001B79C4">
            <w:pPr>
              <w:jc w:val="both"/>
              <w:rPr>
                <w:rFonts w:cs="Times New Roman"/>
                <w:szCs w:val="24"/>
              </w:rPr>
            </w:pPr>
            <w:r>
              <w:rPr>
                <w:rFonts w:cs="Times New Roman"/>
                <w:szCs w:val="24"/>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3A78A647" w14:textId="77777777" w:rsidR="00AC3E5D" w:rsidRPr="009372AD" w:rsidRDefault="00AC3E5D" w:rsidP="001B79C4">
            <w:pPr>
              <w:jc w:val="both"/>
              <w:rPr>
                <w:rFonts w:cs="Times New Roman"/>
              </w:rPr>
            </w:pPr>
          </w:p>
        </w:tc>
      </w:tr>
      <w:tr w:rsidR="00AC3E5D" w:rsidRPr="00660ABB" w14:paraId="4B02A7C3" w14:textId="77777777" w:rsidTr="001B79C4">
        <w:tc>
          <w:tcPr>
            <w:tcW w:w="1710" w:type="dxa"/>
            <w:tcBorders>
              <w:top w:val="single" w:sz="4" w:space="0" w:color="2E74B5"/>
              <w:left w:val="single" w:sz="4" w:space="0" w:color="2E74B5"/>
              <w:right w:val="single" w:sz="4" w:space="0" w:color="2E74B5"/>
            </w:tcBorders>
            <w:shd w:val="clear" w:color="auto" w:fill="auto"/>
          </w:tcPr>
          <w:p w14:paraId="44DFD363" w14:textId="77777777" w:rsidR="00AC3E5D" w:rsidRPr="009372AD" w:rsidRDefault="00AC3E5D" w:rsidP="001B79C4">
            <w:pPr>
              <w:jc w:val="both"/>
              <w:rPr>
                <w:rFonts w:cs="Times New Roman"/>
                <w:szCs w:val="24"/>
              </w:rPr>
            </w:pPr>
            <w:r>
              <w:rPr>
                <w:rFonts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9BD4592" w14:textId="77777777" w:rsidR="00AC3E5D" w:rsidRPr="009372AD" w:rsidRDefault="00AC3E5D" w:rsidP="001B79C4">
            <w:pPr>
              <w:jc w:val="both"/>
              <w:rPr>
                <w:rFonts w:cs="Times New Roman"/>
                <w:szCs w:val="24"/>
              </w:rPr>
            </w:pPr>
            <w:r>
              <w:rPr>
                <w:rFonts w:cs="Times New Roman"/>
                <w:szCs w:val="24"/>
              </w:rPr>
              <w:t>Hóa đơn đã chuyển đổi</w:t>
            </w:r>
          </w:p>
        </w:tc>
        <w:tc>
          <w:tcPr>
            <w:tcW w:w="2515" w:type="dxa"/>
            <w:tcBorders>
              <w:top w:val="single" w:sz="4" w:space="0" w:color="2E74B5"/>
              <w:left w:val="single" w:sz="4" w:space="0" w:color="2E74B5"/>
              <w:bottom w:val="single" w:sz="4" w:space="0" w:color="2E74B5"/>
              <w:right w:val="single" w:sz="4" w:space="0" w:color="2E74B5"/>
            </w:tcBorders>
          </w:tcPr>
          <w:p w14:paraId="4D22CC41" w14:textId="77777777" w:rsidR="00AC3E5D" w:rsidRPr="009372AD" w:rsidRDefault="00AC3E5D" w:rsidP="001B79C4">
            <w:pPr>
              <w:jc w:val="both"/>
              <w:rPr>
                <w:rFonts w:cs="Times New Roman"/>
              </w:rPr>
            </w:pPr>
          </w:p>
        </w:tc>
      </w:tr>
      <w:tr w:rsidR="00AC3E5D" w:rsidRPr="00660ABB" w14:paraId="72393ED6"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FEACEFD" w14:textId="77777777" w:rsidR="00AC3E5D" w:rsidRPr="009372AD" w:rsidRDefault="00AC3E5D" w:rsidP="001B79C4">
            <w:pPr>
              <w:jc w:val="both"/>
              <w:rPr>
                <w:rFonts w:cs="Times New Roman"/>
                <w:szCs w:val="24"/>
              </w:rPr>
            </w:pPr>
            <w:r>
              <w:rPr>
                <w:rFonts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E139003" w14:textId="77777777" w:rsidR="00AC3E5D" w:rsidRPr="009372AD" w:rsidRDefault="00AC3E5D" w:rsidP="001B79C4">
            <w:pPr>
              <w:jc w:val="both"/>
              <w:rPr>
                <w:rFonts w:cs="Times New Roman"/>
                <w:szCs w:val="24"/>
              </w:rPr>
            </w:pPr>
            <w:r>
              <w:rPr>
                <w:rFonts w:cs="Times New Roman"/>
                <w:szCs w:val="24"/>
              </w:rPr>
              <w:t>Có lỗi xảy ra</w:t>
            </w:r>
          </w:p>
        </w:tc>
        <w:tc>
          <w:tcPr>
            <w:tcW w:w="2515" w:type="dxa"/>
            <w:tcBorders>
              <w:top w:val="single" w:sz="4" w:space="0" w:color="2E74B5"/>
              <w:left w:val="single" w:sz="4" w:space="0" w:color="2E74B5"/>
              <w:bottom w:val="single" w:sz="4" w:space="0" w:color="2E74B5"/>
              <w:right w:val="single" w:sz="4" w:space="0" w:color="2E74B5"/>
            </w:tcBorders>
          </w:tcPr>
          <w:p w14:paraId="3F887D3C" w14:textId="77777777" w:rsidR="00AC3E5D" w:rsidRPr="009372AD" w:rsidRDefault="00AC3E5D" w:rsidP="001B79C4">
            <w:pPr>
              <w:jc w:val="both"/>
              <w:rPr>
                <w:rFonts w:cs="Times New Roman"/>
              </w:rPr>
            </w:pPr>
          </w:p>
        </w:tc>
      </w:tr>
      <w:tr w:rsidR="00AC3E5D" w:rsidRPr="00660ABB" w14:paraId="556C4BB2"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92C81FE" w14:textId="77777777" w:rsidR="00AC3E5D" w:rsidRDefault="00AC3E5D" w:rsidP="001B79C4">
            <w:pPr>
              <w:jc w:val="both"/>
              <w:rPr>
                <w:rFonts w:cs="Times New Roman"/>
                <w:szCs w:val="24"/>
              </w:rPr>
            </w:pPr>
            <w:r w:rsidRPr="004A4DD9">
              <w:rPr>
                <w:rFonts w:cs="Times New Roman"/>
                <w:szCs w:val="24"/>
              </w:rPr>
              <w:t>ERR:1</w:t>
            </w:r>
            <w:r>
              <w:rPr>
                <w:rFonts w:cs="Times New Roman"/>
                <w:szCs w:val="24"/>
              </w:rPr>
              <w:t>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B83B6A0" w14:textId="77777777" w:rsidR="00AC3E5D" w:rsidRDefault="00AC3E5D" w:rsidP="001B79C4">
            <w:pPr>
              <w:jc w:val="both"/>
              <w:rPr>
                <w:rFonts w:cs="Times New Roman"/>
                <w:szCs w:val="24"/>
              </w:rPr>
            </w:pPr>
            <w:r>
              <w:rPr>
                <w:rFonts w:cs="Times New Roman"/>
              </w:rPr>
              <w:t>Hoá đơn có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670211A8" w14:textId="77777777" w:rsidR="00AC3E5D" w:rsidRPr="009372AD" w:rsidRDefault="00AC3E5D" w:rsidP="001B79C4">
            <w:pPr>
              <w:jc w:val="both"/>
              <w:rPr>
                <w:rFonts w:cs="Times New Roman"/>
              </w:rPr>
            </w:pPr>
          </w:p>
        </w:tc>
      </w:tr>
      <w:tr w:rsidR="00AC3E5D" w:rsidRPr="00660ABB" w14:paraId="75B4E818"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6A0DA8F" w14:textId="77777777" w:rsidR="00AC3E5D" w:rsidRDefault="00AC3E5D" w:rsidP="001B79C4">
            <w:pPr>
              <w:jc w:val="both"/>
              <w:rPr>
                <w:rFonts w:cs="Times New Roman"/>
                <w:szCs w:val="24"/>
              </w:rPr>
            </w:pPr>
            <w:r w:rsidRPr="004A4DD9">
              <w:rPr>
                <w:rFonts w:cs="Times New Roman"/>
                <w:szCs w:val="24"/>
              </w:rPr>
              <w:t>ERR:1</w:t>
            </w:r>
            <w:r>
              <w:rPr>
                <w:rFonts w:cs="Times New Roman"/>
                <w:szCs w:val="24"/>
              </w:rPr>
              <w:t>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3ED7332" w14:textId="77777777" w:rsidR="00AC3E5D" w:rsidRDefault="00AC3E5D" w:rsidP="001B79C4">
            <w:pPr>
              <w:jc w:val="both"/>
              <w:rPr>
                <w:rFonts w:cs="Times New Roman"/>
                <w:szCs w:val="24"/>
              </w:rPr>
            </w:pPr>
            <w:r>
              <w:rPr>
                <w:rFonts w:cs="Times New Roman"/>
              </w:rPr>
              <w:t>Hoá đơn không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5769176F" w14:textId="77777777" w:rsidR="00AC3E5D" w:rsidRPr="009372AD" w:rsidRDefault="00AC3E5D" w:rsidP="001B79C4">
            <w:pPr>
              <w:jc w:val="both"/>
              <w:rPr>
                <w:rFonts w:cs="Times New Roman"/>
              </w:rPr>
            </w:pPr>
          </w:p>
        </w:tc>
      </w:tr>
      <w:tr w:rsidR="00AC3E5D" w:rsidRPr="00660ABB" w14:paraId="76A2CF7B" w14:textId="77777777" w:rsidTr="001B79C4">
        <w:tc>
          <w:tcPr>
            <w:tcW w:w="1710" w:type="dxa"/>
            <w:tcBorders>
              <w:top w:val="single" w:sz="4" w:space="0" w:color="2E74B5"/>
              <w:left w:val="single" w:sz="4" w:space="0" w:color="2E74B5"/>
              <w:right w:val="single" w:sz="4" w:space="0" w:color="2E74B5"/>
            </w:tcBorders>
            <w:shd w:val="clear" w:color="auto" w:fill="auto"/>
          </w:tcPr>
          <w:p w14:paraId="3838DAB4"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chuỗi_base64_trả_về</w:t>
            </w:r>
          </w:p>
          <w:p w14:paraId="782AFA23" w14:textId="77777777" w:rsidR="00AC3E5D" w:rsidRPr="009372AD"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3CB0D3F" w14:textId="77777777" w:rsidR="00AC3E5D" w:rsidRPr="009372AD" w:rsidRDefault="00AC3E5D" w:rsidP="001B79C4">
            <w:pPr>
              <w:jc w:val="both"/>
              <w:rPr>
                <w:rFonts w:cs="Times New Roman"/>
                <w:szCs w:val="24"/>
              </w:rPr>
            </w:pPr>
            <w:r w:rsidRPr="009372AD">
              <w:rPr>
                <w:rFonts w:cs="Times New Roman"/>
                <w:szCs w:val="24"/>
              </w:rPr>
              <w:t>Trả về chuỗi base64 tương ứng với hóa đơn</w:t>
            </w:r>
          </w:p>
        </w:tc>
        <w:tc>
          <w:tcPr>
            <w:tcW w:w="2515" w:type="dxa"/>
            <w:tcBorders>
              <w:top w:val="single" w:sz="4" w:space="0" w:color="2E74B5"/>
              <w:left w:val="single" w:sz="4" w:space="0" w:color="2E74B5"/>
              <w:bottom w:val="single" w:sz="4" w:space="0" w:color="2E74B5"/>
              <w:right w:val="single" w:sz="4" w:space="0" w:color="2E74B5"/>
            </w:tcBorders>
          </w:tcPr>
          <w:p w14:paraId="3FC7FF88" w14:textId="77777777" w:rsidR="00AC3E5D" w:rsidRPr="009372AD" w:rsidRDefault="00AC3E5D" w:rsidP="001B79C4">
            <w:pPr>
              <w:jc w:val="both"/>
              <w:rPr>
                <w:rFonts w:cs="Times New Roman"/>
                <w:szCs w:val="24"/>
              </w:rPr>
            </w:pPr>
            <w:r w:rsidRPr="009372AD">
              <w:rPr>
                <w:rFonts w:cs="Times New Roman"/>
                <w:szCs w:val="24"/>
              </w:rPr>
              <w:t>Trả về một hóa đơn dưới dạng string base64</w:t>
            </w:r>
          </w:p>
        </w:tc>
      </w:tr>
    </w:tbl>
    <w:p w14:paraId="5EFEA209" w14:textId="77777777" w:rsidR="00AC3E5D" w:rsidRDefault="00AC3E5D" w:rsidP="00AC3E5D">
      <w:pPr>
        <w:pStyle w:val="Heading3"/>
      </w:pPr>
      <w:r>
        <w:t>Download hóa đơn lỗi gửi thuế theo Fkey</w:t>
      </w:r>
    </w:p>
    <w:p w14:paraId="699B12F3" w14:textId="77777777" w:rsidR="00AC3E5D" w:rsidRDefault="00AC3E5D" w:rsidP="00AC3E5D">
      <w:pPr>
        <w:rPr>
          <w:rFonts w:cs="Times New Roman"/>
          <w:szCs w:val="24"/>
        </w:rPr>
      </w:pPr>
      <w:r>
        <w:rPr>
          <w:rFonts w:cs="Times New Roman"/>
          <w:szCs w:val="24"/>
        </w:rPr>
        <w:t>URL</w:t>
      </w:r>
    </w:p>
    <w:p w14:paraId="7D32F2C1" w14:textId="77777777" w:rsidR="00AC3E5D" w:rsidRDefault="00AC3E5D" w:rsidP="00AC3E5D">
      <w:pPr>
        <w:spacing w:after="0" w:line="240" w:lineRule="auto"/>
        <w:ind w:left="720"/>
        <w:jc w:val="both"/>
        <w:rPr>
          <w:rFonts w:cs="Times New Roman"/>
          <w:szCs w:val="24"/>
        </w:rPr>
      </w:pPr>
      <w:r w:rsidRPr="004A4DD9">
        <w:rPr>
          <w:rFonts w:cs="Times New Roman"/>
          <w:szCs w:val="24"/>
        </w:rPr>
        <w:lastRenderedPageBreak/>
        <w:t xml:space="preserve">String </w:t>
      </w:r>
      <w:r w:rsidRPr="004A4DD9">
        <w:rPr>
          <w:rFonts w:cs="Times New Roman"/>
          <w:b/>
          <w:szCs w:val="24"/>
        </w:rPr>
        <w:t>downloadInv</w:t>
      </w:r>
      <w:r>
        <w:rPr>
          <w:rFonts w:cs="Times New Roman"/>
          <w:b/>
          <w:szCs w:val="24"/>
        </w:rPr>
        <w:t>Error</w:t>
      </w:r>
      <w:r w:rsidRPr="004A4DD9">
        <w:rPr>
          <w:rFonts w:cs="Times New Roman"/>
          <w:b/>
          <w:szCs w:val="24"/>
        </w:rPr>
        <w:t>Fkey</w:t>
      </w:r>
      <w:r w:rsidRPr="004A4DD9">
        <w:rPr>
          <w:rFonts w:cs="Times New Roman"/>
          <w:szCs w:val="24"/>
        </w:rPr>
        <w:t xml:space="preserve"> (string </w:t>
      </w:r>
      <w:r>
        <w:rPr>
          <w:rFonts w:cs="Times New Roman"/>
          <w:szCs w:val="24"/>
        </w:rPr>
        <w:t>fkey</w:t>
      </w:r>
      <w:r w:rsidRPr="004A4DD9">
        <w:rPr>
          <w:rFonts w:cs="Times New Roman"/>
          <w:szCs w:val="24"/>
        </w:rPr>
        <w:t>, string userName, string userPass)</w:t>
      </w:r>
    </w:p>
    <w:p w14:paraId="2697C755" w14:textId="77777777" w:rsidR="00AC3E5D" w:rsidRPr="004A4DD9" w:rsidRDefault="00AC3E5D" w:rsidP="00AC3E5D">
      <w:pPr>
        <w:spacing w:after="0" w:line="240" w:lineRule="auto"/>
        <w:ind w:left="720"/>
        <w:jc w:val="both"/>
        <w:rPr>
          <w:rFonts w:cs="Times New Roman"/>
          <w:szCs w:val="24"/>
        </w:rPr>
      </w:pPr>
    </w:p>
    <w:p w14:paraId="27C6CD0A" w14:textId="77777777" w:rsidR="00AC3E5D" w:rsidRPr="00593BE8" w:rsidRDefault="00AC3E5D" w:rsidP="00A75803">
      <w:pPr>
        <w:pStyle w:val="N"/>
      </w:pPr>
      <w:r w:rsidRPr="00593BE8">
        <w:t>DESCRIPTION</w:t>
      </w:r>
    </w:p>
    <w:p w14:paraId="10B4C536" w14:textId="77777777" w:rsidR="00AC3E5D" w:rsidRDefault="00AC3E5D" w:rsidP="00A75803">
      <w:pPr>
        <w:pStyle w:val="N"/>
      </w:pPr>
      <w:r>
        <w:tab/>
        <w:t>Đây là web service cho phép tải về chuỗi xml của hóa đơn lỗi gửi cơ quan thuế theo fkey truyền lên</w:t>
      </w:r>
    </w:p>
    <w:p w14:paraId="01FE7486" w14:textId="77777777" w:rsidR="00AC3E5D" w:rsidRPr="00007702" w:rsidRDefault="00AC3E5D" w:rsidP="00A75803">
      <w:pPr>
        <w:pStyle w:val="N"/>
      </w:pPr>
      <w:r w:rsidRPr="00663B3E">
        <w:t>HTTP METHOD</w:t>
      </w:r>
    </w:p>
    <w:p w14:paraId="19C8EC3C" w14:textId="77777777" w:rsidR="00AC3E5D" w:rsidRPr="00007702" w:rsidRDefault="00AC3E5D" w:rsidP="00A75803">
      <w:pPr>
        <w:pStyle w:val="N"/>
        <w:rPr>
          <w:b/>
        </w:rPr>
      </w:pPr>
      <w:r>
        <w:tab/>
      </w:r>
      <w:r w:rsidRPr="00610AFD">
        <w:t>POST</w:t>
      </w:r>
    </w:p>
    <w:p w14:paraId="4C1B6C13" w14:textId="77777777" w:rsidR="00AC3E5D" w:rsidRPr="00610AFD" w:rsidRDefault="00AC3E5D" w:rsidP="00A75803">
      <w:pPr>
        <w:pStyle w:val="N"/>
      </w:pPr>
      <w:r w:rsidRPr="00610AFD">
        <w:t>REQUEST BODY</w:t>
      </w:r>
    </w:p>
    <w:p w14:paraId="530E012C" w14:textId="77777777" w:rsidR="00AC3E5D" w:rsidRPr="005C559E"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5B4FE0E1" w14:textId="77777777" w:rsidR="00AC3E5D" w:rsidRPr="00D82A0A"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cs="Times New Roman"/>
          <w:b/>
          <w:szCs w:val="24"/>
        </w:rPr>
        <w:t>fkey</w:t>
      </w:r>
      <w:r w:rsidRPr="005C559E">
        <w:rPr>
          <w:rFonts w:cs="Times New Roman"/>
          <w:b/>
          <w:szCs w:val="24"/>
        </w:rPr>
        <w:t xml:space="preserve"> : </w:t>
      </w:r>
      <w:r w:rsidRPr="005C559E">
        <w:rPr>
          <w:rFonts w:cs="Times New Roman"/>
          <w:szCs w:val="24"/>
        </w:rPr>
        <w:t xml:space="preserve">Chuỗi </w:t>
      </w:r>
      <w:r>
        <w:rPr>
          <w:rFonts w:cs="Times New Roman"/>
          <w:szCs w:val="24"/>
        </w:rPr>
        <w:t>fkey</w:t>
      </w:r>
      <w:r w:rsidRPr="005C559E">
        <w:rPr>
          <w:rFonts w:cs="Times New Roman"/>
          <w:szCs w:val="24"/>
        </w:rPr>
        <w:t xml:space="preserve"> xác định hóa đơn cần lấy </w:t>
      </w:r>
    </w:p>
    <w:p w14:paraId="22730729" w14:textId="77777777" w:rsidR="00AC3E5D" w:rsidRPr="005C559E" w:rsidRDefault="00AC3E5D" w:rsidP="00AC3E5D">
      <w:pPr>
        <w:pStyle w:val="ListParagraph"/>
        <w:spacing w:after="0" w:line="360" w:lineRule="auto"/>
        <w:ind w:left="1080"/>
        <w:jc w:val="both"/>
        <w:rPr>
          <w:rFonts w:eastAsia="Calibri" w:cs="Times New Roman"/>
          <w:b/>
          <w:szCs w:val="24"/>
          <w:u w:val="single"/>
        </w:rPr>
      </w:pPr>
    </w:p>
    <w:p w14:paraId="31E66731"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64D19013"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6F119E96"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11FDCDE4"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50D05ECC" w14:textId="77777777" w:rsidR="00AC3E5D" w:rsidRPr="00660ABB" w:rsidRDefault="00AC3E5D" w:rsidP="001B79C4">
            <w:pPr>
              <w:pStyle w:val="ListParagraph"/>
            </w:pPr>
            <w:r>
              <w:t>Ghi chú</w:t>
            </w:r>
          </w:p>
        </w:tc>
      </w:tr>
      <w:tr w:rsidR="00AC3E5D" w:rsidRPr="00660ABB" w14:paraId="1B5032DD" w14:textId="77777777" w:rsidTr="001B79C4">
        <w:tc>
          <w:tcPr>
            <w:tcW w:w="1710" w:type="dxa"/>
            <w:tcBorders>
              <w:top w:val="single" w:sz="4" w:space="0" w:color="2E74B5"/>
              <w:left w:val="single" w:sz="4" w:space="0" w:color="2E74B5"/>
              <w:right w:val="single" w:sz="4" w:space="0" w:color="2E74B5"/>
            </w:tcBorders>
            <w:shd w:val="clear" w:color="auto" w:fill="auto"/>
          </w:tcPr>
          <w:p w14:paraId="56910C2E" w14:textId="77777777" w:rsidR="00AC3E5D" w:rsidRPr="004A4DD9" w:rsidRDefault="00AC3E5D" w:rsidP="001B79C4">
            <w:pPr>
              <w:autoSpaceDE w:val="0"/>
              <w:autoSpaceDN w:val="0"/>
              <w:adjustRightInd w:val="0"/>
              <w:jc w:val="both"/>
              <w:rPr>
                <w:rFonts w:cs="Times New Roman"/>
                <w:sz w:val="19"/>
                <w:szCs w:val="19"/>
              </w:rPr>
            </w:pPr>
            <w:r w:rsidRPr="004A4DD9">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58D3467" w14:textId="77777777" w:rsidR="00AC3E5D" w:rsidRPr="004A4DD9" w:rsidRDefault="00AC3E5D" w:rsidP="001B79C4">
            <w:pPr>
              <w:pStyle w:val="ListParagraph"/>
              <w:ind w:left="0"/>
              <w:jc w:val="both"/>
              <w:rPr>
                <w:rFonts w:cs="Times New Roman"/>
              </w:rPr>
            </w:pPr>
            <w:r w:rsidRPr="004A4DD9">
              <w:rPr>
                <w:rFonts w:cs="Times New Roman"/>
              </w:rPr>
              <w:t>Tài khoản đăng nhập sai</w:t>
            </w:r>
            <w:r>
              <w:rPr>
                <w:rFonts w:cs="Times New Roman"/>
              </w:rPr>
              <w:t xml:space="preserve"> hoặc không có quyền ServiceRole</w:t>
            </w:r>
          </w:p>
        </w:tc>
        <w:tc>
          <w:tcPr>
            <w:tcW w:w="2515" w:type="dxa"/>
            <w:tcBorders>
              <w:top w:val="single" w:sz="4" w:space="0" w:color="2E74B5"/>
              <w:left w:val="single" w:sz="4" w:space="0" w:color="2E74B5"/>
              <w:bottom w:val="single" w:sz="4" w:space="0" w:color="2E74B5"/>
              <w:right w:val="single" w:sz="4" w:space="0" w:color="2E74B5"/>
            </w:tcBorders>
          </w:tcPr>
          <w:p w14:paraId="65201846" w14:textId="77777777" w:rsidR="00AC3E5D" w:rsidRPr="004A4DD9" w:rsidRDefault="00AC3E5D" w:rsidP="001B79C4">
            <w:pPr>
              <w:pStyle w:val="ListParagraph"/>
              <w:ind w:left="0"/>
              <w:jc w:val="both"/>
              <w:rPr>
                <w:rFonts w:cs="Times New Roman"/>
              </w:rPr>
            </w:pPr>
          </w:p>
        </w:tc>
      </w:tr>
      <w:tr w:rsidR="00AC3E5D" w:rsidRPr="00660ABB" w14:paraId="7265254D" w14:textId="77777777" w:rsidTr="001B79C4">
        <w:tc>
          <w:tcPr>
            <w:tcW w:w="1710" w:type="dxa"/>
            <w:tcBorders>
              <w:top w:val="single" w:sz="4" w:space="0" w:color="2E74B5"/>
              <w:left w:val="single" w:sz="4" w:space="0" w:color="2E74B5"/>
              <w:right w:val="single" w:sz="4" w:space="0" w:color="2E74B5"/>
            </w:tcBorders>
            <w:shd w:val="clear" w:color="auto" w:fill="auto"/>
          </w:tcPr>
          <w:p w14:paraId="6EBBFE4E" w14:textId="77777777" w:rsidR="00AC3E5D" w:rsidRPr="004A4DD9" w:rsidRDefault="00AC3E5D" w:rsidP="001B79C4">
            <w:pPr>
              <w:autoSpaceDE w:val="0"/>
              <w:autoSpaceDN w:val="0"/>
              <w:adjustRightInd w:val="0"/>
              <w:jc w:val="both"/>
              <w:rPr>
                <w:rFonts w:cs="Times New Roman"/>
                <w:szCs w:val="24"/>
              </w:rPr>
            </w:pPr>
            <w:r w:rsidRPr="002E72A7">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D17F51D" w14:textId="77777777" w:rsidR="00AC3E5D" w:rsidRPr="004A4DD9" w:rsidRDefault="00AC3E5D" w:rsidP="001B79C4">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5B234043" w14:textId="77777777" w:rsidR="00AC3E5D" w:rsidRPr="004A4DD9" w:rsidRDefault="00AC3E5D" w:rsidP="001B79C4">
            <w:pPr>
              <w:pStyle w:val="ListParagraph"/>
              <w:ind w:left="0"/>
              <w:jc w:val="both"/>
              <w:rPr>
                <w:rFonts w:cs="Times New Roman"/>
              </w:rPr>
            </w:pPr>
          </w:p>
        </w:tc>
      </w:tr>
      <w:tr w:rsidR="00AC3E5D" w:rsidRPr="00660ABB" w14:paraId="74E862AD"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D54E872"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D661F6D" w14:textId="77777777" w:rsidR="00AC3E5D" w:rsidRPr="004A4DD9" w:rsidRDefault="00AC3E5D" w:rsidP="001B79C4">
            <w:pPr>
              <w:pStyle w:val="ListParagraph"/>
              <w:ind w:left="0"/>
              <w:jc w:val="both"/>
              <w:rPr>
                <w:rFonts w:cs="Times New Roman"/>
              </w:rPr>
            </w:pPr>
            <w:r w:rsidRPr="004A4DD9">
              <w:rPr>
                <w:rFonts w:cs="Times New Roman"/>
              </w:rPr>
              <w:t>Không tìm thấy</w:t>
            </w:r>
            <w:r>
              <w:rPr>
                <w:rFonts w:cs="Times New Roman"/>
              </w:rPr>
              <w:t xml:space="preserve"> dải thông báo phát hành</w:t>
            </w:r>
          </w:p>
        </w:tc>
        <w:tc>
          <w:tcPr>
            <w:tcW w:w="2515" w:type="dxa"/>
            <w:tcBorders>
              <w:top w:val="single" w:sz="4" w:space="0" w:color="2E74B5"/>
              <w:left w:val="single" w:sz="4" w:space="0" w:color="2E74B5"/>
              <w:bottom w:val="single" w:sz="4" w:space="0" w:color="2E74B5"/>
              <w:right w:val="single" w:sz="4" w:space="0" w:color="2E74B5"/>
            </w:tcBorders>
          </w:tcPr>
          <w:p w14:paraId="41D07369" w14:textId="77777777" w:rsidR="00AC3E5D" w:rsidRPr="004A4DD9" w:rsidRDefault="00AC3E5D" w:rsidP="001B79C4">
            <w:pPr>
              <w:pStyle w:val="ListParagraph"/>
              <w:ind w:left="0"/>
              <w:jc w:val="both"/>
              <w:rPr>
                <w:rFonts w:cs="Times New Roman"/>
              </w:rPr>
            </w:pPr>
          </w:p>
        </w:tc>
      </w:tr>
      <w:tr w:rsidR="00AC3E5D" w:rsidRPr="00660ABB" w14:paraId="213E6042"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21E7765"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5D70A93" w14:textId="77777777" w:rsidR="00AC3E5D" w:rsidRPr="004A4DD9" w:rsidRDefault="00AC3E5D" w:rsidP="001B79C4">
            <w:pPr>
              <w:pStyle w:val="ListParagraph"/>
              <w:ind w:left="0"/>
              <w:jc w:val="both"/>
              <w:rPr>
                <w:rFonts w:cs="Times New Roman"/>
              </w:rPr>
            </w:pPr>
            <w:r w:rsidRPr="004A4DD9">
              <w:rPr>
                <w:rFonts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15BD7BAD" w14:textId="77777777" w:rsidR="00AC3E5D" w:rsidRPr="004A4DD9" w:rsidRDefault="00AC3E5D" w:rsidP="001B79C4">
            <w:pPr>
              <w:pStyle w:val="ListParagraph"/>
              <w:ind w:left="0"/>
              <w:jc w:val="both"/>
              <w:rPr>
                <w:rFonts w:cs="Times New Roman"/>
              </w:rPr>
            </w:pPr>
          </w:p>
        </w:tc>
      </w:tr>
      <w:tr w:rsidR="00AC3E5D" w:rsidRPr="00660ABB" w14:paraId="0BFE77BA" w14:textId="77777777" w:rsidTr="001B79C4">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0FF9798" w14:textId="77777777" w:rsidR="00AC3E5D" w:rsidRPr="004A4DD9" w:rsidRDefault="00AC3E5D" w:rsidP="001B79C4">
            <w:pPr>
              <w:autoSpaceDE w:val="0"/>
              <w:autoSpaceDN w:val="0"/>
              <w:adjustRightInd w:val="0"/>
              <w:spacing w:after="0" w:line="240" w:lineRule="auto"/>
              <w:rPr>
                <w:rFonts w:eastAsia="Calibri" w:cs="Times New Roman"/>
                <w:szCs w:val="24"/>
              </w:rPr>
            </w:pPr>
            <w:r w:rsidRPr="004A4DD9">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8679756" w14:textId="77777777" w:rsidR="00AC3E5D" w:rsidRPr="004A4DD9" w:rsidRDefault="00AC3E5D" w:rsidP="001B79C4">
            <w:pPr>
              <w:pStyle w:val="ListParagraph"/>
              <w:spacing w:after="0" w:line="240" w:lineRule="auto"/>
              <w:ind w:left="0"/>
              <w:rPr>
                <w:rFonts w:eastAsia="Calibri" w:cs="Times New Roman"/>
              </w:rPr>
            </w:pPr>
            <w:r w:rsidRPr="004A4DD9">
              <w:rPr>
                <w:rFonts w:eastAsia="Calibri" w:cs="Times New Roman"/>
              </w:rPr>
              <w:t xml:space="preserve">User name không phù hợp, không tìm thấy </w:t>
            </w:r>
            <w:r>
              <w:rPr>
                <w:rFonts w:eastAsia="Calibri" w:cs="Times New Roman"/>
              </w:rPr>
              <w:t>thông tin công ty</w:t>
            </w:r>
            <w:r w:rsidRPr="004A4DD9">
              <w:rPr>
                <w:rFonts w:eastAsia="Calibri" w:cs="Times New Roman"/>
              </w:rPr>
              <w:t xml:space="preserve">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59256E1F" w14:textId="77777777" w:rsidR="00AC3E5D" w:rsidRPr="004A4DD9" w:rsidRDefault="00AC3E5D" w:rsidP="001B79C4">
            <w:pPr>
              <w:pStyle w:val="ListParagraph"/>
              <w:ind w:left="0"/>
              <w:jc w:val="both"/>
              <w:rPr>
                <w:rFonts w:cs="Times New Roman"/>
              </w:rPr>
            </w:pPr>
          </w:p>
        </w:tc>
      </w:tr>
      <w:tr w:rsidR="00AC3E5D" w:rsidRPr="00660ABB" w14:paraId="546CD0D7"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C43D397"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1192A77" w14:textId="77777777" w:rsidR="00AC3E5D" w:rsidRPr="004A4DD9" w:rsidRDefault="00AC3E5D" w:rsidP="001B79C4">
            <w:pPr>
              <w:pStyle w:val="ListParagraph"/>
              <w:ind w:left="0"/>
              <w:jc w:val="both"/>
              <w:rPr>
                <w:rFonts w:cs="Times New Roman"/>
              </w:rPr>
            </w:pPr>
            <w:r w:rsidRPr="004A4DD9">
              <w:rPr>
                <w:rFonts w:cs="Times New Roman"/>
              </w:rPr>
              <w:t>Hóa đơn chưa thanh toán nên không xem được</w:t>
            </w:r>
          </w:p>
        </w:tc>
        <w:tc>
          <w:tcPr>
            <w:tcW w:w="2515" w:type="dxa"/>
            <w:tcBorders>
              <w:top w:val="single" w:sz="4" w:space="0" w:color="2E74B5"/>
              <w:left w:val="single" w:sz="4" w:space="0" w:color="2E74B5"/>
              <w:bottom w:val="single" w:sz="4" w:space="0" w:color="2E74B5"/>
              <w:right w:val="single" w:sz="4" w:space="0" w:color="2E74B5"/>
            </w:tcBorders>
          </w:tcPr>
          <w:p w14:paraId="0D7ECC35" w14:textId="77777777" w:rsidR="00AC3E5D" w:rsidRPr="004A4DD9" w:rsidRDefault="00AC3E5D" w:rsidP="001B79C4">
            <w:pPr>
              <w:pStyle w:val="ListParagraph"/>
              <w:ind w:left="0"/>
              <w:jc w:val="both"/>
              <w:rPr>
                <w:rFonts w:cs="Times New Roman"/>
              </w:rPr>
            </w:pPr>
          </w:p>
        </w:tc>
      </w:tr>
      <w:tr w:rsidR="00AC3E5D" w:rsidRPr="00660ABB" w14:paraId="56EF751A"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B92C6E2"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chuỗi_Xml_trả_về</w:t>
            </w:r>
          </w:p>
          <w:p w14:paraId="38E4959B"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44C3C6B" w14:textId="77777777" w:rsidR="00AC3E5D" w:rsidRPr="004A4DD9" w:rsidRDefault="00AC3E5D" w:rsidP="001B79C4">
            <w:pPr>
              <w:jc w:val="both"/>
              <w:rPr>
                <w:rFonts w:cs="Times New Roman"/>
                <w:szCs w:val="24"/>
              </w:rPr>
            </w:pPr>
            <w:r w:rsidRPr="004A4DD9">
              <w:rPr>
                <w:rFonts w:cs="Times New Roman"/>
                <w:szCs w:val="24"/>
              </w:rPr>
              <w:t>Trả về chuỗi Xml tương ứng với hóa đơn</w:t>
            </w:r>
          </w:p>
        </w:tc>
        <w:tc>
          <w:tcPr>
            <w:tcW w:w="2515" w:type="dxa"/>
            <w:tcBorders>
              <w:top w:val="single" w:sz="4" w:space="0" w:color="2E74B5"/>
              <w:left w:val="single" w:sz="4" w:space="0" w:color="2E74B5"/>
              <w:bottom w:val="single" w:sz="4" w:space="0" w:color="2E74B5"/>
              <w:right w:val="single" w:sz="4" w:space="0" w:color="2E74B5"/>
            </w:tcBorders>
          </w:tcPr>
          <w:p w14:paraId="6BB697EE" w14:textId="77777777" w:rsidR="00AC3E5D" w:rsidRPr="004A4DD9" w:rsidRDefault="00AC3E5D" w:rsidP="001B79C4">
            <w:pPr>
              <w:jc w:val="both"/>
              <w:rPr>
                <w:rFonts w:cs="Times New Roman"/>
                <w:szCs w:val="24"/>
              </w:rPr>
            </w:pPr>
            <w:r w:rsidRPr="004A4DD9">
              <w:rPr>
                <w:rFonts w:cs="Times New Roman"/>
                <w:szCs w:val="24"/>
              </w:rPr>
              <w:t>Trả về một hóa đơn dưới dạng string Xml</w:t>
            </w:r>
          </w:p>
        </w:tc>
      </w:tr>
    </w:tbl>
    <w:p w14:paraId="3B6C5929" w14:textId="2BA20078" w:rsidR="00AC3E5D" w:rsidRDefault="00AC3E5D" w:rsidP="00AC3E5D">
      <w:pPr>
        <w:pStyle w:val="Heading3"/>
      </w:pPr>
      <w:r>
        <w:t>Download hóa đơn lỗi gửi cơ quan thuế định dạng Pdf</w:t>
      </w:r>
      <w:r w:rsidR="00BA296D">
        <w:rPr>
          <w:lang w:val="en-US"/>
        </w:rPr>
        <w:t xml:space="preserve"> theo token</w:t>
      </w:r>
    </w:p>
    <w:p w14:paraId="46A55741" w14:textId="77777777" w:rsidR="00AC3E5D" w:rsidRDefault="00AC3E5D" w:rsidP="00AC3E5D">
      <w:pPr>
        <w:rPr>
          <w:rFonts w:cs="Times New Roman"/>
          <w:szCs w:val="24"/>
        </w:rPr>
      </w:pPr>
      <w:r>
        <w:rPr>
          <w:rFonts w:cs="Times New Roman"/>
          <w:szCs w:val="24"/>
        </w:rPr>
        <w:t>URL</w:t>
      </w:r>
    </w:p>
    <w:p w14:paraId="50113EE4" w14:textId="33DEDE41" w:rsidR="00AC3E5D" w:rsidRPr="00E76428" w:rsidRDefault="00AC3E5D" w:rsidP="00AC3E5D">
      <w:pPr>
        <w:spacing w:after="0" w:line="240" w:lineRule="auto"/>
        <w:ind w:left="720"/>
        <w:jc w:val="both"/>
        <w:rPr>
          <w:rFonts w:cs="Times New Roman"/>
          <w:szCs w:val="24"/>
        </w:rPr>
      </w:pPr>
      <w:r w:rsidRPr="00E76428">
        <w:rPr>
          <w:rFonts w:cs="Times New Roman"/>
          <w:szCs w:val="24"/>
        </w:rPr>
        <w:t xml:space="preserve">String </w:t>
      </w:r>
      <w:r>
        <w:rPr>
          <w:rFonts w:cs="Times New Roman"/>
          <w:b/>
          <w:szCs w:val="24"/>
        </w:rPr>
        <w:t>downloadInvErrorPDF</w:t>
      </w:r>
      <w:r w:rsidRPr="00E76428">
        <w:rPr>
          <w:rFonts w:cs="Times New Roman"/>
          <w:szCs w:val="24"/>
        </w:rPr>
        <w:t xml:space="preserve">(string </w:t>
      </w:r>
      <w:r w:rsidR="00E404F6">
        <w:rPr>
          <w:rFonts w:cs="Times New Roman"/>
          <w:szCs w:val="24"/>
        </w:rPr>
        <w:t>token</w:t>
      </w:r>
      <w:r w:rsidRPr="00E76428">
        <w:rPr>
          <w:rFonts w:cs="Times New Roman"/>
          <w:szCs w:val="24"/>
        </w:rPr>
        <w:t>, string userName, string userPass)</w:t>
      </w:r>
    </w:p>
    <w:p w14:paraId="40A68858" w14:textId="77777777" w:rsidR="00AC3E5D" w:rsidRPr="004A4DD9" w:rsidRDefault="00AC3E5D" w:rsidP="00AC3E5D">
      <w:pPr>
        <w:spacing w:after="0" w:line="240" w:lineRule="auto"/>
        <w:ind w:left="720"/>
        <w:jc w:val="both"/>
        <w:rPr>
          <w:rFonts w:cs="Times New Roman"/>
          <w:szCs w:val="24"/>
        </w:rPr>
      </w:pPr>
    </w:p>
    <w:p w14:paraId="4FC977CD" w14:textId="77777777" w:rsidR="00AC3E5D" w:rsidRPr="00593BE8" w:rsidRDefault="00AC3E5D" w:rsidP="00A75803">
      <w:pPr>
        <w:pStyle w:val="N"/>
      </w:pPr>
      <w:r w:rsidRPr="00593BE8">
        <w:t>DESCRIPTION</w:t>
      </w:r>
    </w:p>
    <w:p w14:paraId="7F05D985" w14:textId="77777777" w:rsidR="00AC3E5D" w:rsidRDefault="00AC3E5D" w:rsidP="00A75803">
      <w:pPr>
        <w:pStyle w:val="N"/>
      </w:pPr>
      <w:r>
        <w:tab/>
        <w:t>Đây là web service cho phép tải về dạng pdf của hóa đơn lỗi gửi cơ quan thuế theo token truyền lên.</w:t>
      </w:r>
    </w:p>
    <w:p w14:paraId="1E76D2A8" w14:textId="77777777" w:rsidR="00AC3E5D" w:rsidRPr="00007702" w:rsidRDefault="00AC3E5D" w:rsidP="00A75803">
      <w:pPr>
        <w:pStyle w:val="N"/>
      </w:pPr>
      <w:r w:rsidRPr="00663B3E">
        <w:lastRenderedPageBreak/>
        <w:t>HTTP METHOD</w:t>
      </w:r>
    </w:p>
    <w:p w14:paraId="4F7C3CF0" w14:textId="77777777" w:rsidR="00AC3E5D" w:rsidRPr="00007702" w:rsidRDefault="00AC3E5D" w:rsidP="00A75803">
      <w:pPr>
        <w:pStyle w:val="N"/>
        <w:rPr>
          <w:b/>
        </w:rPr>
      </w:pPr>
      <w:r>
        <w:tab/>
      </w:r>
      <w:r w:rsidRPr="00610AFD">
        <w:t>POST</w:t>
      </w:r>
    </w:p>
    <w:p w14:paraId="6C3AAF15" w14:textId="77777777" w:rsidR="00AC3E5D" w:rsidRPr="00610AFD" w:rsidRDefault="00AC3E5D" w:rsidP="00A75803">
      <w:pPr>
        <w:pStyle w:val="N"/>
      </w:pPr>
      <w:r w:rsidRPr="00610AFD">
        <w:t>REQUEST BODY</w:t>
      </w:r>
    </w:p>
    <w:p w14:paraId="225BA80D" w14:textId="77777777" w:rsidR="00AC3E5D" w:rsidRPr="005C559E"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314AB219" w14:textId="3AFB88BE" w:rsidR="00AC3E5D" w:rsidRPr="00D82A0A" w:rsidRDefault="00057EC4" w:rsidP="00AC3E5D">
      <w:pPr>
        <w:pStyle w:val="ListParagraph"/>
        <w:numPr>
          <w:ilvl w:val="0"/>
          <w:numId w:val="2"/>
        </w:numPr>
        <w:spacing w:after="0" w:line="360" w:lineRule="auto"/>
        <w:ind w:left="1080"/>
        <w:jc w:val="both"/>
        <w:rPr>
          <w:rFonts w:eastAsia="Calibri" w:cs="Times New Roman"/>
          <w:b/>
          <w:szCs w:val="24"/>
          <w:u w:val="single"/>
        </w:rPr>
      </w:pPr>
      <w:r>
        <w:rPr>
          <w:rFonts w:cs="Times New Roman"/>
          <w:szCs w:val="24"/>
        </w:rPr>
        <w:t>token</w:t>
      </w:r>
      <w:r w:rsidR="00AC3E5D" w:rsidRPr="005C559E">
        <w:rPr>
          <w:rFonts w:cs="Times New Roman"/>
          <w:b/>
          <w:szCs w:val="24"/>
        </w:rPr>
        <w:t xml:space="preserve">: </w:t>
      </w:r>
      <w:r w:rsidR="00AC3E5D" w:rsidRPr="005C559E">
        <w:rPr>
          <w:rFonts w:cs="Times New Roman"/>
          <w:szCs w:val="24"/>
        </w:rPr>
        <w:t xml:space="preserve">Chuỗi </w:t>
      </w:r>
      <w:r w:rsidR="00AC3E5D">
        <w:rPr>
          <w:rFonts w:cs="Times New Roman"/>
          <w:szCs w:val="24"/>
        </w:rPr>
        <w:t>fkey</w:t>
      </w:r>
      <w:r w:rsidR="00AC3E5D" w:rsidRPr="005C559E">
        <w:rPr>
          <w:rFonts w:cs="Times New Roman"/>
          <w:szCs w:val="24"/>
        </w:rPr>
        <w:t xml:space="preserve"> xác định hóa đơn cần lấy </w:t>
      </w:r>
    </w:p>
    <w:p w14:paraId="199F257A" w14:textId="77777777" w:rsidR="00AC3E5D" w:rsidRPr="005C559E" w:rsidRDefault="00AC3E5D" w:rsidP="00AC3E5D">
      <w:pPr>
        <w:pStyle w:val="ListParagraph"/>
        <w:spacing w:after="0" w:line="360" w:lineRule="auto"/>
        <w:ind w:left="1080"/>
        <w:jc w:val="both"/>
        <w:rPr>
          <w:rFonts w:eastAsia="Calibri" w:cs="Times New Roman"/>
          <w:b/>
          <w:szCs w:val="24"/>
          <w:u w:val="single"/>
        </w:rPr>
      </w:pPr>
    </w:p>
    <w:p w14:paraId="096D7C3C"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4E5D8368"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4843C524"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6AEECA85"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65DC455A" w14:textId="77777777" w:rsidR="00AC3E5D" w:rsidRPr="00660ABB" w:rsidRDefault="00AC3E5D" w:rsidP="001B79C4">
            <w:pPr>
              <w:pStyle w:val="ListParagraph"/>
            </w:pPr>
            <w:r>
              <w:t>Ghi chú</w:t>
            </w:r>
          </w:p>
        </w:tc>
      </w:tr>
      <w:tr w:rsidR="00AC3E5D" w:rsidRPr="00660ABB" w14:paraId="5E99C9C2" w14:textId="77777777" w:rsidTr="001B79C4">
        <w:tc>
          <w:tcPr>
            <w:tcW w:w="1710" w:type="dxa"/>
            <w:tcBorders>
              <w:top w:val="single" w:sz="4" w:space="0" w:color="2E74B5"/>
              <w:left w:val="single" w:sz="4" w:space="0" w:color="2E74B5"/>
              <w:right w:val="single" w:sz="4" w:space="0" w:color="2E74B5"/>
            </w:tcBorders>
            <w:shd w:val="clear" w:color="auto" w:fill="auto"/>
          </w:tcPr>
          <w:p w14:paraId="74871454" w14:textId="77777777" w:rsidR="00AC3E5D" w:rsidRPr="004A4DD9" w:rsidRDefault="00AC3E5D" w:rsidP="001B79C4">
            <w:pPr>
              <w:autoSpaceDE w:val="0"/>
              <w:autoSpaceDN w:val="0"/>
              <w:adjustRightInd w:val="0"/>
              <w:jc w:val="both"/>
              <w:rPr>
                <w:rFonts w:cs="Times New Roman"/>
                <w:sz w:val="19"/>
                <w:szCs w:val="19"/>
              </w:rPr>
            </w:pPr>
            <w:r w:rsidRPr="004A4DD9">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D23DBC3" w14:textId="77777777" w:rsidR="00AC3E5D" w:rsidRPr="004A4DD9" w:rsidRDefault="00AC3E5D" w:rsidP="001B79C4">
            <w:pPr>
              <w:pStyle w:val="ListParagraph"/>
              <w:ind w:left="0"/>
              <w:jc w:val="both"/>
              <w:rPr>
                <w:rFonts w:cs="Times New Roman"/>
              </w:rPr>
            </w:pPr>
            <w:r w:rsidRPr="004A4DD9">
              <w:rPr>
                <w:rFonts w:cs="Times New Roman"/>
              </w:rPr>
              <w:t>Tài khoản đăng nhập sai</w:t>
            </w:r>
            <w:r>
              <w:rPr>
                <w:rFonts w:cs="Times New Roman"/>
              </w:rPr>
              <w:t xml:space="preserve"> hoặc không có quyền ServiceRole</w:t>
            </w:r>
          </w:p>
        </w:tc>
        <w:tc>
          <w:tcPr>
            <w:tcW w:w="2515" w:type="dxa"/>
            <w:tcBorders>
              <w:top w:val="single" w:sz="4" w:space="0" w:color="2E74B5"/>
              <w:left w:val="single" w:sz="4" w:space="0" w:color="2E74B5"/>
              <w:bottom w:val="single" w:sz="4" w:space="0" w:color="2E74B5"/>
              <w:right w:val="single" w:sz="4" w:space="0" w:color="2E74B5"/>
            </w:tcBorders>
          </w:tcPr>
          <w:p w14:paraId="63B2D4C7" w14:textId="77777777" w:rsidR="00AC3E5D" w:rsidRPr="004A4DD9" w:rsidRDefault="00AC3E5D" w:rsidP="001B79C4">
            <w:pPr>
              <w:pStyle w:val="ListParagraph"/>
              <w:ind w:left="0"/>
              <w:jc w:val="both"/>
              <w:rPr>
                <w:rFonts w:cs="Times New Roman"/>
              </w:rPr>
            </w:pPr>
          </w:p>
        </w:tc>
      </w:tr>
      <w:tr w:rsidR="00AC3E5D" w:rsidRPr="00660ABB" w14:paraId="51CA80CD" w14:textId="77777777" w:rsidTr="001B79C4">
        <w:tc>
          <w:tcPr>
            <w:tcW w:w="1710" w:type="dxa"/>
            <w:tcBorders>
              <w:top w:val="single" w:sz="4" w:space="0" w:color="2E74B5"/>
              <w:left w:val="single" w:sz="4" w:space="0" w:color="2E74B5"/>
              <w:right w:val="single" w:sz="4" w:space="0" w:color="2E74B5"/>
            </w:tcBorders>
            <w:shd w:val="clear" w:color="auto" w:fill="auto"/>
          </w:tcPr>
          <w:p w14:paraId="4CDDEDCB" w14:textId="77777777" w:rsidR="00AC3E5D" w:rsidRPr="004A4DD9" w:rsidRDefault="00AC3E5D" w:rsidP="001B79C4">
            <w:pPr>
              <w:autoSpaceDE w:val="0"/>
              <w:autoSpaceDN w:val="0"/>
              <w:adjustRightInd w:val="0"/>
              <w:jc w:val="both"/>
              <w:rPr>
                <w:rFonts w:cs="Times New Roman"/>
                <w:szCs w:val="24"/>
              </w:rPr>
            </w:pPr>
            <w:r w:rsidRPr="002E72A7">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8F8682C" w14:textId="77777777" w:rsidR="00AC3E5D" w:rsidRPr="004A4DD9" w:rsidRDefault="00AC3E5D" w:rsidP="001B79C4">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6CC1619C" w14:textId="77777777" w:rsidR="00AC3E5D" w:rsidRPr="004A4DD9" w:rsidRDefault="00AC3E5D" w:rsidP="001B79C4">
            <w:pPr>
              <w:pStyle w:val="ListParagraph"/>
              <w:ind w:left="0"/>
              <w:jc w:val="both"/>
              <w:rPr>
                <w:rFonts w:cs="Times New Roman"/>
              </w:rPr>
            </w:pPr>
          </w:p>
        </w:tc>
      </w:tr>
      <w:tr w:rsidR="00AC3E5D" w:rsidRPr="00660ABB" w14:paraId="0FCA379C"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0BC1E4C"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BE3440B" w14:textId="77777777" w:rsidR="00AC3E5D" w:rsidRPr="004A4DD9" w:rsidRDefault="00AC3E5D" w:rsidP="001B79C4">
            <w:pPr>
              <w:pStyle w:val="ListParagraph"/>
              <w:ind w:left="0"/>
              <w:jc w:val="both"/>
              <w:rPr>
                <w:rFonts w:cs="Times New Roman"/>
              </w:rPr>
            </w:pPr>
            <w:r w:rsidRPr="004A4DD9">
              <w:rPr>
                <w:rFonts w:cs="Times New Roman"/>
              </w:rPr>
              <w:t>Không tìm thấy</w:t>
            </w:r>
            <w:r>
              <w:rPr>
                <w:rFonts w:cs="Times New Roman"/>
              </w:rPr>
              <w:t xml:space="preserve"> dải thông báo phát hành</w:t>
            </w:r>
          </w:p>
        </w:tc>
        <w:tc>
          <w:tcPr>
            <w:tcW w:w="2515" w:type="dxa"/>
            <w:tcBorders>
              <w:top w:val="single" w:sz="4" w:space="0" w:color="2E74B5"/>
              <w:left w:val="single" w:sz="4" w:space="0" w:color="2E74B5"/>
              <w:bottom w:val="single" w:sz="4" w:space="0" w:color="2E74B5"/>
              <w:right w:val="single" w:sz="4" w:space="0" w:color="2E74B5"/>
            </w:tcBorders>
          </w:tcPr>
          <w:p w14:paraId="48B62C31" w14:textId="77777777" w:rsidR="00AC3E5D" w:rsidRPr="004A4DD9" w:rsidRDefault="00AC3E5D" w:rsidP="001B79C4">
            <w:pPr>
              <w:pStyle w:val="ListParagraph"/>
              <w:ind w:left="0"/>
              <w:jc w:val="both"/>
              <w:rPr>
                <w:rFonts w:cs="Times New Roman"/>
              </w:rPr>
            </w:pPr>
          </w:p>
        </w:tc>
      </w:tr>
      <w:tr w:rsidR="00AC3E5D" w:rsidRPr="00660ABB" w14:paraId="34D071AA"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BC40D0C"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B357A1A" w14:textId="77777777" w:rsidR="00AC3E5D" w:rsidRPr="004A4DD9" w:rsidRDefault="00AC3E5D" w:rsidP="001B79C4">
            <w:pPr>
              <w:pStyle w:val="ListParagraph"/>
              <w:ind w:left="0"/>
              <w:jc w:val="both"/>
              <w:rPr>
                <w:rFonts w:cs="Times New Roman"/>
              </w:rPr>
            </w:pPr>
            <w:r w:rsidRPr="004A4DD9">
              <w:rPr>
                <w:rFonts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1D99EAC6" w14:textId="77777777" w:rsidR="00AC3E5D" w:rsidRPr="004A4DD9" w:rsidRDefault="00AC3E5D" w:rsidP="001B79C4">
            <w:pPr>
              <w:pStyle w:val="ListParagraph"/>
              <w:ind w:left="0"/>
              <w:jc w:val="both"/>
              <w:rPr>
                <w:rFonts w:cs="Times New Roman"/>
              </w:rPr>
            </w:pPr>
          </w:p>
        </w:tc>
      </w:tr>
      <w:tr w:rsidR="00AC3E5D" w:rsidRPr="00660ABB" w14:paraId="54FB3BAD" w14:textId="77777777" w:rsidTr="001B79C4">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BA56864" w14:textId="77777777" w:rsidR="00AC3E5D" w:rsidRPr="004A4DD9" w:rsidRDefault="00AC3E5D" w:rsidP="001B79C4">
            <w:pPr>
              <w:autoSpaceDE w:val="0"/>
              <w:autoSpaceDN w:val="0"/>
              <w:adjustRightInd w:val="0"/>
              <w:spacing w:after="0" w:line="240" w:lineRule="auto"/>
              <w:rPr>
                <w:rFonts w:eastAsia="Calibri" w:cs="Times New Roman"/>
                <w:szCs w:val="24"/>
              </w:rPr>
            </w:pPr>
            <w:r w:rsidRPr="004A4DD9">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3A291CE" w14:textId="77777777" w:rsidR="00AC3E5D" w:rsidRPr="004A4DD9" w:rsidRDefault="00AC3E5D" w:rsidP="001B79C4">
            <w:pPr>
              <w:pStyle w:val="ListParagraph"/>
              <w:spacing w:after="0" w:line="240" w:lineRule="auto"/>
              <w:ind w:left="0"/>
              <w:rPr>
                <w:rFonts w:eastAsia="Calibri" w:cs="Times New Roman"/>
              </w:rPr>
            </w:pPr>
            <w:r w:rsidRPr="004A4DD9">
              <w:rPr>
                <w:rFonts w:eastAsia="Calibri" w:cs="Times New Roman"/>
              </w:rPr>
              <w:t xml:space="preserve">User name không phù hợp, không tìm thấy </w:t>
            </w:r>
            <w:r>
              <w:rPr>
                <w:rFonts w:eastAsia="Calibri" w:cs="Times New Roman"/>
              </w:rPr>
              <w:t>thông tin công ty</w:t>
            </w:r>
            <w:r w:rsidRPr="004A4DD9">
              <w:rPr>
                <w:rFonts w:eastAsia="Calibri" w:cs="Times New Roman"/>
              </w:rPr>
              <w:t xml:space="preserve">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1EC05EA2" w14:textId="77777777" w:rsidR="00AC3E5D" w:rsidRPr="004A4DD9" w:rsidRDefault="00AC3E5D" w:rsidP="001B79C4">
            <w:pPr>
              <w:pStyle w:val="ListParagraph"/>
              <w:ind w:left="0"/>
              <w:jc w:val="both"/>
              <w:rPr>
                <w:rFonts w:cs="Times New Roman"/>
              </w:rPr>
            </w:pPr>
          </w:p>
        </w:tc>
      </w:tr>
      <w:tr w:rsidR="00AC3E5D" w:rsidRPr="00660ABB" w14:paraId="132E910A"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52D38FC"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2EFECEB" w14:textId="77777777" w:rsidR="00AC3E5D" w:rsidRPr="004A4DD9" w:rsidRDefault="00AC3E5D" w:rsidP="001B79C4">
            <w:pPr>
              <w:pStyle w:val="ListParagraph"/>
              <w:ind w:left="0"/>
              <w:jc w:val="both"/>
              <w:rPr>
                <w:rFonts w:cs="Times New Roman"/>
              </w:rPr>
            </w:pPr>
            <w:r w:rsidRPr="004A4DD9">
              <w:rPr>
                <w:rFonts w:cs="Times New Roman"/>
              </w:rPr>
              <w:t>Hóa đơn chưa thanh toán nên không xem được</w:t>
            </w:r>
          </w:p>
        </w:tc>
        <w:tc>
          <w:tcPr>
            <w:tcW w:w="2515" w:type="dxa"/>
            <w:tcBorders>
              <w:top w:val="single" w:sz="4" w:space="0" w:color="2E74B5"/>
              <w:left w:val="single" w:sz="4" w:space="0" w:color="2E74B5"/>
              <w:bottom w:val="single" w:sz="4" w:space="0" w:color="2E74B5"/>
              <w:right w:val="single" w:sz="4" w:space="0" w:color="2E74B5"/>
            </w:tcBorders>
          </w:tcPr>
          <w:p w14:paraId="7960D73F" w14:textId="77777777" w:rsidR="00AC3E5D" w:rsidRPr="004A4DD9" w:rsidRDefault="00AC3E5D" w:rsidP="001B79C4">
            <w:pPr>
              <w:pStyle w:val="ListParagraph"/>
              <w:ind w:left="0"/>
              <w:jc w:val="both"/>
              <w:rPr>
                <w:rFonts w:cs="Times New Roman"/>
              </w:rPr>
            </w:pPr>
          </w:p>
        </w:tc>
      </w:tr>
      <w:tr w:rsidR="00AC3E5D" w:rsidRPr="00660ABB" w14:paraId="3E975149"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DF4A17F" w14:textId="77777777" w:rsidR="00AC3E5D" w:rsidRDefault="00AC3E5D" w:rsidP="001B79C4">
            <w:pPr>
              <w:spacing w:after="0" w:line="240" w:lineRule="auto"/>
              <w:jc w:val="both"/>
              <w:rPr>
                <w:rFonts w:cs="Times New Roman"/>
                <w:szCs w:val="24"/>
              </w:rPr>
            </w:pPr>
            <w:r>
              <w:rPr>
                <w:rFonts w:cs="Times New Roman"/>
                <w:szCs w:val="24"/>
              </w:rPr>
              <w:t>Chuỗi base64</w:t>
            </w:r>
          </w:p>
          <w:p w14:paraId="7CE433AA"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99EF93E" w14:textId="77777777" w:rsidR="00AC3E5D" w:rsidRPr="004A4DD9" w:rsidRDefault="00AC3E5D" w:rsidP="001B79C4">
            <w:pPr>
              <w:jc w:val="both"/>
              <w:rPr>
                <w:rFonts w:cs="Times New Roman"/>
                <w:szCs w:val="24"/>
              </w:rPr>
            </w:pPr>
            <w:r>
              <w:rPr>
                <w:rFonts w:cs="Times New Roman"/>
                <w:szCs w:val="24"/>
              </w:rPr>
              <w:t>Trả về chuỗi base64 tương ứng với hóa đơn. Lưu chuỗi này thành file .pdf để được file PDF</w:t>
            </w:r>
          </w:p>
        </w:tc>
        <w:tc>
          <w:tcPr>
            <w:tcW w:w="2515" w:type="dxa"/>
            <w:tcBorders>
              <w:top w:val="single" w:sz="4" w:space="0" w:color="2E74B5"/>
              <w:left w:val="single" w:sz="4" w:space="0" w:color="2E74B5"/>
              <w:bottom w:val="single" w:sz="4" w:space="0" w:color="2E74B5"/>
              <w:right w:val="single" w:sz="4" w:space="0" w:color="2E74B5"/>
            </w:tcBorders>
          </w:tcPr>
          <w:p w14:paraId="42CC9C5C" w14:textId="77777777" w:rsidR="00AC3E5D" w:rsidRPr="004A4DD9" w:rsidRDefault="00AC3E5D" w:rsidP="001B79C4">
            <w:pPr>
              <w:jc w:val="both"/>
              <w:rPr>
                <w:rFonts w:cs="Times New Roman"/>
                <w:szCs w:val="24"/>
              </w:rPr>
            </w:pPr>
          </w:p>
        </w:tc>
      </w:tr>
    </w:tbl>
    <w:p w14:paraId="4E162B85" w14:textId="77777777" w:rsidR="00AC3E5D" w:rsidRDefault="00AC3E5D" w:rsidP="00AC3E5D">
      <w:pPr>
        <w:pStyle w:val="Heading3"/>
      </w:pPr>
      <w:r>
        <w:t>Download hóa đơn lỗi gửi cơ quan thuế định dạng HTML</w:t>
      </w:r>
    </w:p>
    <w:p w14:paraId="43906A87" w14:textId="77777777" w:rsidR="00AC3E5D" w:rsidRDefault="00AC3E5D" w:rsidP="00AC3E5D">
      <w:pPr>
        <w:rPr>
          <w:rFonts w:cs="Times New Roman"/>
          <w:szCs w:val="24"/>
        </w:rPr>
      </w:pPr>
      <w:r>
        <w:rPr>
          <w:rFonts w:cs="Times New Roman"/>
          <w:szCs w:val="24"/>
        </w:rPr>
        <w:t>URL</w:t>
      </w:r>
    </w:p>
    <w:p w14:paraId="16539563" w14:textId="77777777" w:rsidR="00AC3E5D" w:rsidRPr="00E76428" w:rsidRDefault="00AC3E5D" w:rsidP="00AC3E5D">
      <w:pPr>
        <w:spacing w:after="0" w:line="240" w:lineRule="auto"/>
        <w:ind w:left="720"/>
        <w:jc w:val="both"/>
        <w:rPr>
          <w:rFonts w:cs="Times New Roman"/>
          <w:szCs w:val="24"/>
        </w:rPr>
      </w:pPr>
      <w:r w:rsidRPr="00E76428">
        <w:rPr>
          <w:rFonts w:cs="Times New Roman"/>
          <w:szCs w:val="24"/>
        </w:rPr>
        <w:t xml:space="preserve">String </w:t>
      </w:r>
      <w:r w:rsidRPr="004C1586">
        <w:rPr>
          <w:rFonts w:ascii="Consolas" w:hAnsi="Consolas" w:cs="Consolas"/>
          <w:b/>
          <w:bCs/>
          <w:color w:val="000000"/>
          <w:szCs w:val="24"/>
        </w:rPr>
        <w:t>GetInvErrorViewFkey</w:t>
      </w:r>
      <w:r w:rsidRPr="00E76428">
        <w:rPr>
          <w:rFonts w:cs="Times New Roman"/>
          <w:szCs w:val="24"/>
        </w:rPr>
        <w:t xml:space="preserve"> (string </w:t>
      </w:r>
      <w:r>
        <w:rPr>
          <w:rFonts w:cs="Times New Roman"/>
          <w:szCs w:val="24"/>
        </w:rPr>
        <w:t>fkey</w:t>
      </w:r>
      <w:r w:rsidRPr="00E76428">
        <w:rPr>
          <w:rFonts w:cs="Times New Roman"/>
          <w:szCs w:val="24"/>
        </w:rPr>
        <w:t>, string userName, string userPass)</w:t>
      </w:r>
    </w:p>
    <w:p w14:paraId="1F96B05D" w14:textId="77777777" w:rsidR="00AC3E5D" w:rsidRPr="004A4DD9" w:rsidRDefault="00AC3E5D" w:rsidP="00AC3E5D">
      <w:pPr>
        <w:spacing w:after="0" w:line="240" w:lineRule="auto"/>
        <w:ind w:left="720"/>
        <w:jc w:val="both"/>
        <w:rPr>
          <w:rFonts w:cs="Times New Roman"/>
          <w:szCs w:val="24"/>
        </w:rPr>
      </w:pPr>
    </w:p>
    <w:p w14:paraId="72F89881" w14:textId="77777777" w:rsidR="00AC3E5D" w:rsidRPr="00593BE8" w:rsidRDefault="00AC3E5D" w:rsidP="00A75803">
      <w:pPr>
        <w:pStyle w:val="N"/>
      </w:pPr>
      <w:r w:rsidRPr="00593BE8">
        <w:t>DESCRIPTION</w:t>
      </w:r>
    </w:p>
    <w:p w14:paraId="45FF79F5" w14:textId="77777777" w:rsidR="00AC3E5D" w:rsidRDefault="00AC3E5D" w:rsidP="00A75803">
      <w:pPr>
        <w:pStyle w:val="N"/>
      </w:pPr>
      <w:r>
        <w:tab/>
        <w:t>Đây là web service cho phép tải về dạng HTML của hóa đơn lỗi gửi cơ quan thuế theo token truyền lên.</w:t>
      </w:r>
    </w:p>
    <w:p w14:paraId="74F697D3" w14:textId="77777777" w:rsidR="00AC3E5D" w:rsidRPr="00007702" w:rsidRDefault="00AC3E5D" w:rsidP="00A75803">
      <w:pPr>
        <w:pStyle w:val="N"/>
      </w:pPr>
      <w:r w:rsidRPr="00663B3E">
        <w:t>HTTP METHOD</w:t>
      </w:r>
    </w:p>
    <w:p w14:paraId="332B621A" w14:textId="77777777" w:rsidR="00AC3E5D" w:rsidRPr="00007702" w:rsidRDefault="00AC3E5D" w:rsidP="00A75803">
      <w:pPr>
        <w:pStyle w:val="N"/>
        <w:rPr>
          <w:b/>
        </w:rPr>
      </w:pPr>
      <w:r>
        <w:tab/>
      </w:r>
      <w:r w:rsidRPr="00610AFD">
        <w:t>POST</w:t>
      </w:r>
    </w:p>
    <w:p w14:paraId="225F6161" w14:textId="77777777" w:rsidR="00AC3E5D" w:rsidRPr="00610AFD" w:rsidRDefault="00AC3E5D" w:rsidP="00A75803">
      <w:pPr>
        <w:pStyle w:val="N"/>
      </w:pPr>
      <w:r w:rsidRPr="00610AFD">
        <w:t>REQUEST BODY</w:t>
      </w:r>
    </w:p>
    <w:p w14:paraId="40278939" w14:textId="77777777" w:rsidR="00AC3E5D" w:rsidRPr="005C559E"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47C83862" w14:textId="77777777" w:rsidR="00AC3E5D" w:rsidRPr="00D82A0A"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cs="Times New Roman"/>
          <w:szCs w:val="24"/>
        </w:rPr>
        <w:lastRenderedPageBreak/>
        <w:t>fkey</w:t>
      </w:r>
      <w:r w:rsidRPr="005C559E">
        <w:rPr>
          <w:rFonts w:cs="Times New Roman"/>
          <w:b/>
          <w:szCs w:val="24"/>
        </w:rPr>
        <w:t xml:space="preserve">: </w:t>
      </w:r>
      <w:r w:rsidRPr="005C559E">
        <w:rPr>
          <w:rFonts w:cs="Times New Roman"/>
          <w:szCs w:val="24"/>
        </w:rPr>
        <w:t xml:space="preserve">Chuỗi </w:t>
      </w:r>
      <w:r>
        <w:rPr>
          <w:rFonts w:cs="Times New Roman"/>
          <w:szCs w:val="24"/>
        </w:rPr>
        <w:t>fkey</w:t>
      </w:r>
      <w:r w:rsidRPr="005C559E">
        <w:rPr>
          <w:rFonts w:cs="Times New Roman"/>
          <w:szCs w:val="24"/>
        </w:rPr>
        <w:t xml:space="preserve"> xác định hóa đơn cần lấy </w:t>
      </w:r>
    </w:p>
    <w:p w14:paraId="6727D7EC" w14:textId="77777777" w:rsidR="00AC3E5D" w:rsidRPr="005C559E" w:rsidRDefault="00AC3E5D" w:rsidP="00AC3E5D">
      <w:pPr>
        <w:pStyle w:val="ListParagraph"/>
        <w:spacing w:after="0" w:line="360" w:lineRule="auto"/>
        <w:ind w:left="1080"/>
        <w:jc w:val="both"/>
        <w:rPr>
          <w:rFonts w:eastAsia="Calibri" w:cs="Times New Roman"/>
          <w:b/>
          <w:szCs w:val="24"/>
          <w:u w:val="single"/>
        </w:rPr>
      </w:pPr>
    </w:p>
    <w:p w14:paraId="7E936E25"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0479293B"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78F5737B"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7B5C2134"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1872BAE9" w14:textId="77777777" w:rsidR="00AC3E5D" w:rsidRPr="00660ABB" w:rsidRDefault="00AC3E5D" w:rsidP="001B79C4">
            <w:pPr>
              <w:pStyle w:val="ListParagraph"/>
            </w:pPr>
            <w:r>
              <w:t>Ghi chú</w:t>
            </w:r>
          </w:p>
        </w:tc>
      </w:tr>
      <w:tr w:rsidR="00AC3E5D" w:rsidRPr="00660ABB" w14:paraId="2333AB10" w14:textId="77777777" w:rsidTr="001B79C4">
        <w:tc>
          <w:tcPr>
            <w:tcW w:w="1710" w:type="dxa"/>
            <w:tcBorders>
              <w:top w:val="single" w:sz="4" w:space="0" w:color="2E74B5"/>
              <w:left w:val="single" w:sz="4" w:space="0" w:color="2E74B5"/>
              <w:right w:val="single" w:sz="4" w:space="0" w:color="2E74B5"/>
            </w:tcBorders>
            <w:shd w:val="clear" w:color="auto" w:fill="auto"/>
          </w:tcPr>
          <w:p w14:paraId="372F72D5" w14:textId="77777777" w:rsidR="00AC3E5D" w:rsidRPr="004A4DD9" w:rsidRDefault="00AC3E5D" w:rsidP="001B79C4">
            <w:pPr>
              <w:autoSpaceDE w:val="0"/>
              <w:autoSpaceDN w:val="0"/>
              <w:adjustRightInd w:val="0"/>
              <w:jc w:val="both"/>
              <w:rPr>
                <w:rFonts w:cs="Times New Roman"/>
                <w:sz w:val="19"/>
                <w:szCs w:val="19"/>
              </w:rPr>
            </w:pPr>
            <w:r w:rsidRPr="004A4DD9">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2552A46" w14:textId="77777777" w:rsidR="00AC3E5D" w:rsidRPr="004A4DD9" w:rsidRDefault="00AC3E5D" w:rsidP="001B79C4">
            <w:pPr>
              <w:pStyle w:val="ListParagraph"/>
              <w:ind w:left="0"/>
              <w:jc w:val="both"/>
              <w:rPr>
                <w:rFonts w:cs="Times New Roman"/>
              </w:rPr>
            </w:pPr>
            <w:r w:rsidRPr="004A4DD9">
              <w:rPr>
                <w:rFonts w:cs="Times New Roman"/>
              </w:rPr>
              <w:t>Tài khoản đăng nhập sai</w:t>
            </w:r>
            <w:r>
              <w:rPr>
                <w:rFonts w:cs="Times New Roman"/>
              </w:rPr>
              <w:t xml:space="preserve"> hoặc không có quyền ServiceRole</w:t>
            </w:r>
          </w:p>
        </w:tc>
        <w:tc>
          <w:tcPr>
            <w:tcW w:w="2515" w:type="dxa"/>
            <w:tcBorders>
              <w:top w:val="single" w:sz="4" w:space="0" w:color="2E74B5"/>
              <w:left w:val="single" w:sz="4" w:space="0" w:color="2E74B5"/>
              <w:bottom w:val="single" w:sz="4" w:space="0" w:color="2E74B5"/>
              <w:right w:val="single" w:sz="4" w:space="0" w:color="2E74B5"/>
            </w:tcBorders>
          </w:tcPr>
          <w:p w14:paraId="0843918E" w14:textId="77777777" w:rsidR="00AC3E5D" w:rsidRPr="004A4DD9" w:rsidRDefault="00AC3E5D" w:rsidP="001B79C4">
            <w:pPr>
              <w:pStyle w:val="ListParagraph"/>
              <w:ind w:left="0"/>
              <w:jc w:val="both"/>
              <w:rPr>
                <w:rFonts w:cs="Times New Roman"/>
              </w:rPr>
            </w:pPr>
          </w:p>
        </w:tc>
      </w:tr>
      <w:tr w:rsidR="00AC3E5D" w:rsidRPr="00660ABB" w14:paraId="39409A85" w14:textId="77777777" w:rsidTr="001B79C4">
        <w:tc>
          <w:tcPr>
            <w:tcW w:w="1710" w:type="dxa"/>
            <w:tcBorders>
              <w:top w:val="single" w:sz="4" w:space="0" w:color="2E74B5"/>
              <w:left w:val="single" w:sz="4" w:space="0" w:color="2E74B5"/>
              <w:right w:val="single" w:sz="4" w:space="0" w:color="2E74B5"/>
            </w:tcBorders>
            <w:shd w:val="clear" w:color="auto" w:fill="auto"/>
          </w:tcPr>
          <w:p w14:paraId="10363A51" w14:textId="77777777" w:rsidR="00AC3E5D" w:rsidRPr="004A4DD9" w:rsidRDefault="00AC3E5D" w:rsidP="001B79C4">
            <w:pPr>
              <w:autoSpaceDE w:val="0"/>
              <w:autoSpaceDN w:val="0"/>
              <w:adjustRightInd w:val="0"/>
              <w:jc w:val="both"/>
              <w:rPr>
                <w:rFonts w:cs="Times New Roman"/>
                <w:szCs w:val="24"/>
              </w:rPr>
            </w:pPr>
            <w:r w:rsidRPr="002E72A7">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B67DD11" w14:textId="77777777" w:rsidR="00AC3E5D" w:rsidRPr="004A4DD9" w:rsidRDefault="00AC3E5D" w:rsidP="001B79C4">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2A988C06" w14:textId="77777777" w:rsidR="00AC3E5D" w:rsidRPr="004A4DD9" w:rsidRDefault="00AC3E5D" w:rsidP="001B79C4">
            <w:pPr>
              <w:pStyle w:val="ListParagraph"/>
              <w:ind w:left="0"/>
              <w:jc w:val="both"/>
              <w:rPr>
                <w:rFonts w:cs="Times New Roman"/>
              </w:rPr>
            </w:pPr>
          </w:p>
        </w:tc>
      </w:tr>
      <w:tr w:rsidR="00AC3E5D" w:rsidRPr="00660ABB" w14:paraId="536BBE45"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E74C012"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FF977FC" w14:textId="77777777" w:rsidR="00AC3E5D" w:rsidRPr="004A4DD9" w:rsidRDefault="00AC3E5D" w:rsidP="001B79C4">
            <w:pPr>
              <w:pStyle w:val="ListParagraph"/>
              <w:ind w:left="0"/>
              <w:jc w:val="both"/>
              <w:rPr>
                <w:rFonts w:cs="Times New Roman"/>
              </w:rPr>
            </w:pPr>
            <w:r>
              <w:rPr>
                <w:rFonts w:cs="Times New Roman"/>
              </w:rPr>
              <w:t>Công ty chưa có mẫu hóa đơn nào</w:t>
            </w:r>
          </w:p>
        </w:tc>
        <w:tc>
          <w:tcPr>
            <w:tcW w:w="2515" w:type="dxa"/>
            <w:tcBorders>
              <w:top w:val="single" w:sz="4" w:space="0" w:color="2E74B5"/>
              <w:left w:val="single" w:sz="4" w:space="0" w:color="2E74B5"/>
              <w:bottom w:val="single" w:sz="4" w:space="0" w:color="2E74B5"/>
              <w:right w:val="single" w:sz="4" w:space="0" w:color="2E74B5"/>
            </w:tcBorders>
          </w:tcPr>
          <w:p w14:paraId="007CEBB9" w14:textId="77777777" w:rsidR="00AC3E5D" w:rsidRPr="004A4DD9" w:rsidRDefault="00AC3E5D" w:rsidP="001B79C4">
            <w:pPr>
              <w:pStyle w:val="ListParagraph"/>
              <w:ind w:left="0"/>
              <w:jc w:val="both"/>
              <w:rPr>
                <w:rFonts w:cs="Times New Roman"/>
              </w:rPr>
            </w:pPr>
          </w:p>
        </w:tc>
      </w:tr>
      <w:tr w:rsidR="00AC3E5D" w:rsidRPr="00660ABB" w14:paraId="1547B3CB"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76F4165"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22CAD50" w14:textId="77777777" w:rsidR="00AC3E5D" w:rsidRPr="004A4DD9" w:rsidRDefault="00AC3E5D" w:rsidP="001B79C4">
            <w:pPr>
              <w:pStyle w:val="ListParagraph"/>
              <w:ind w:left="0"/>
              <w:jc w:val="both"/>
              <w:rPr>
                <w:rFonts w:cs="Times New Roman"/>
              </w:rPr>
            </w:pPr>
            <w:r w:rsidRPr="004A4DD9">
              <w:rPr>
                <w:rFonts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7701A5EF" w14:textId="77777777" w:rsidR="00AC3E5D" w:rsidRPr="004A4DD9" w:rsidRDefault="00AC3E5D" w:rsidP="001B79C4">
            <w:pPr>
              <w:pStyle w:val="ListParagraph"/>
              <w:ind w:left="0"/>
              <w:jc w:val="both"/>
              <w:rPr>
                <w:rFonts w:cs="Times New Roman"/>
              </w:rPr>
            </w:pPr>
          </w:p>
        </w:tc>
      </w:tr>
      <w:tr w:rsidR="00AC3E5D" w:rsidRPr="00660ABB" w14:paraId="6346FF81" w14:textId="77777777" w:rsidTr="001B79C4">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AC930DC" w14:textId="77777777" w:rsidR="00AC3E5D" w:rsidRPr="004A4DD9" w:rsidRDefault="00AC3E5D" w:rsidP="001B79C4">
            <w:pPr>
              <w:autoSpaceDE w:val="0"/>
              <w:autoSpaceDN w:val="0"/>
              <w:adjustRightInd w:val="0"/>
              <w:spacing w:after="0" w:line="240" w:lineRule="auto"/>
              <w:rPr>
                <w:rFonts w:eastAsia="Calibri" w:cs="Times New Roman"/>
                <w:szCs w:val="24"/>
              </w:rPr>
            </w:pPr>
            <w:r w:rsidRPr="004A4DD9">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3645805" w14:textId="77777777" w:rsidR="00AC3E5D" w:rsidRPr="004A4DD9" w:rsidRDefault="00AC3E5D" w:rsidP="001B79C4">
            <w:pPr>
              <w:pStyle w:val="ListParagraph"/>
              <w:spacing w:after="0" w:line="240" w:lineRule="auto"/>
              <w:ind w:left="0"/>
              <w:rPr>
                <w:rFonts w:eastAsia="Calibri" w:cs="Times New Roman"/>
              </w:rPr>
            </w:pPr>
            <w:r w:rsidRPr="004A4DD9">
              <w:rPr>
                <w:rFonts w:eastAsia="Calibri" w:cs="Times New Roman"/>
              </w:rPr>
              <w:t xml:space="preserve">User name không phù hợp, không tìm thấy </w:t>
            </w:r>
            <w:r>
              <w:rPr>
                <w:rFonts w:eastAsia="Calibri" w:cs="Times New Roman"/>
              </w:rPr>
              <w:t>thông tin công ty</w:t>
            </w:r>
            <w:r w:rsidRPr="004A4DD9">
              <w:rPr>
                <w:rFonts w:eastAsia="Calibri" w:cs="Times New Roman"/>
              </w:rPr>
              <w:t xml:space="preserve">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0B91611B" w14:textId="77777777" w:rsidR="00AC3E5D" w:rsidRPr="004A4DD9" w:rsidRDefault="00AC3E5D" w:rsidP="001B79C4">
            <w:pPr>
              <w:pStyle w:val="ListParagraph"/>
              <w:ind w:left="0"/>
              <w:jc w:val="both"/>
              <w:rPr>
                <w:rFonts w:cs="Times New Roman"/>
              </w:rPr>
            </w:pPr>
          </w:p>
        </w:tc>
      </w:tr>
      <w:tr w:rsidR="00AC3E5D" w:rsidRPr="00660ABB" w14:paraId="5F6DD229"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5C4E8A2"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E1D507D" w14:textId="77777777" w:rsidR="00AC3E5D" w:rsidRPr="004A4DD9" w:rsidRDefault="00AC3E5D" w:rsidP="001B79C4">
            <w:pPr>
              <w:pStyle w:val="ListParagraph"/>
              <w:ind w:left="0"/>
              <w:jc w:val="both"/>
              <w:rPr>
                <w:rFonts w:cs="Times New Roman"/>
              </w:rPr>
            </w:pPr>
            <w:r w:rsidRPr="004A4DD9">
              <w:rPr>
                <w:rFonts w:cs="Times New Roman"/>
              </w:rPr>
              <w:t>Hóa đơn chưa thanh toán nên không xem được</w:t>
            </w:r>
          </w:p>
        </w:tc>
        <w:tc>
          <w:tcPr>
            <w:tcW w:w="2515" w:type="dxa"/>
            <w:tcBorders>
              <w:top w:val="single" w:sz="4" w:space="0" w:color="2E74B5"/>
              <w:left w:val="single" w:sz="4" w:space="0" w:color="2E74B5"/>
              <w:bottom w:val="single" w:sz="4" w:space="0" w:color="2E74B5"/>
              <w:right w:val="single" w:sz="4" w:space="0" w:color="2E74B5"/>
            </w:tcBorders>
          </w:tcPr>
          <w:p w14:paraId="25A5A9BF" w14:textId="77777777" w:rsidR="00AC3E5D" w:rsidRPr="004A4DD9" w:rsidRDefault="00AC3E5D" w:rsidP="001B79C4">
            <w:pPr>
              <w:pStyle w:val="ListParagraph"/>
              <w:ind w:left="0"/>
              <w:jc w:val="both"/>
              <w:rPr>
                <w:rFonts w:cs="Times New Roman"/>
              </w:rPr>
            </w:pPr>
          </w:p>
        </w:tc>
      </w:tr>
      <w:tr w:rsidR="00AC3E5D" w:rsidRPr="00660ABB" w14:paraId="5FDEF15C"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26414A3" w14:textId="77777777" w:rsidR="00AC3E5D" w:rsidRDefault="00AC3E5D" w:rsidP="001B79C4">
            <w:pPr>
              <w:spacing w:after="0" w:line="240" w:lineRule="auto"/>
              <w:jc w:val="both"/>
              <w:rPr>
                <w:rFonts w:cs="Times New Roman"/>
                <w:szCs w:val="24"/>
              </w:rPr>
            </w:pPr>
            <w:r>
              <w:rPr>
                <w:rFonts w:cs="Times New Roman"/>
                <w:szCs w:val="24"/>
              </w:rPr>
              <w:t>Chuỗi base64</w:t>
            </w:r>
          </w:p>
          <w:p w14:paraId="74786CEE"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AF7DDBF" w14:textId="77777777" w:rsidR="00AC3E5D" w:rsidRPr="004A4DD9" w:rsidRDefault="00AC3E5D" w:rsidP="001B79C4">
            <w:pPr>
              <w:jc w:val="both"/>
              <w:rPr>
                <w:rFonts w:cs="Times New Roman"/>
                <w:szCs w:val="24"/>
              </w:rPr>
            </w:pPr>
            <w:r>
              <w:rPr>
                <w:rFonts w:cs="Times New Roman"/>
                <w:szCs w:val="24"/>
              </w:rPr>
              <w:t>Trả về chuỗi base64 tương ứng với hóa đơn. Lưu chuỗi này thành file .html để được file HTML</w:t>
            </w:r>
          </w:p>
        </w:tc>
        <w:tc>
          <w:tcPr>
            <w:tcW w:w="2515" w:type="dxa"/>
            <w:tcBorders>
              <w:top w:val="single" w:sz="4" w:space="0" w:color="2E74B5"/>
              <w:left w:val="single" w:sz="4" w:space="0" w:color="2E74B5"/>
              <w:bottom w:val="single" w:sz="4" w:space="0" w:color="2E74B5"/>
              <w:right w:val="single" w:sz="4" w:space="0" w:color="2E74B5"/>
            </w:tcBorders>
          </w:tcPr>
          <w:p w14:paraId="2202C8D2" w14:textId="77777777" w:rsidR="00AC3E5D" w:rsidRPr="004A4DD9" w:rsidRDefault="00AC3E5D" w:rsidP="001B79C4">
            <w:pPr>
              <w:jc w:val="both"/>
              <w:rPr>
                <w:rFonts w:cs="Times New Roman"/>
                <w:szCs w:val="24"/>
              </w:rPr>
            </w:pPr>
          </w:p>
        </w:tc>
      </w:tr>
    </w:tbl>
    <w:p w14:paraId="06DE44CC" w14:textId="77777777" w:rsidR="00AC3E5D" w:rsidRDefault="00AC3E5D" w:rsidP="00AC3E5D">
      <w:pPr>
        <w:rPr>
          <w:lang w:eastAsia="x-none"/>
        </w:rPr>
      </w:pPr>
    </w:p>
    <w:p w14:paraId="60BA07B1" w14:textId="47A04DCA" w:rsidR="00BA296D" w:rsidRDefault="00BA296D" w:rsidP="00BA296D">
      <w:pPr>
        <w:pStyle w:val="Heading3"/>
      </w:pPr>
      <w:r>
        <w:t>Download hóa đơn</w:t>
      </w:r>
      <w:r>
        <w:rPr>
          <w:lang w:val="en-US"/>
        </w:rPr>
        <w:t xml:space="preserve"> lỗi gửi thuế</w:t>
      </w:r>
      <w:r>
        <w:t xml:space="preserve"> định dạng Pdf</w:t>
      </w:r>
      <w:r>
        <w:rPr>
          <w:lang w:val="en-US"/>
        </w:rPr>
        <w:t xml:space="preserve"> theo Fkey</w:t>
      </w:r>
    </w:p>
    <w:p w14:paraId="5BC5EEE3" w14:textId="77777777" w:rsidR="00BA296D" w:rsidRDefault="00BA296D" w:rsidP="00BA296D">
      <w:pPr>
        <w:rPr>
          <w:rFonts w:cs="Times New Roman"/>
          <w:szCs w:val="24"/>
        </w:rPr>
      </w:pPr>
      <w:r>
        <w:rPr>
          <w:rFonts w:cs="Times New Roman"/>
          <w:szCs w:val="24"/>
        </w:rPr>
        <w:t>URL</w:t>
      </w:r>
    </w:p>
    <w:p w14:paraId="536A5ABF" w14:textId="0CCAC998" w:rsidR="00BA296D" w:rsidRPr="00E76428" w:rsidRDefault="00BA296D" w:rsidP="00BA296D">
      <w:pPr>
        <w:spacing w:after="0" w:line="240" w:lineRule="auto"/>
        <w:ind w:left="720"/>
        <w:jc w:val="both"/>
        <w:rPr>
          <w:rFonts w:cs="Times New Roman"/>
          <w:szCs w:val="24"/>
        </w:rPr>
      </w:pPr>
      <w:r w:rsidRPr="00E76428">
        <w:rPr>
          <w:rFonts w:cs="Times New Roman"/>
          <w:szCs w:val="24"/>
        </w:rPr>
        <w:t xml:space="preserve">String </w:t>
      </w:r>
      <w:r w:rsidRPr="00BA296D">
        <w:rPr>
          <w:rFonts w:cs="Times New Roman"/>
          <w:b/>
          <w:color w:val="000000"/>
          <w:szCs w:val="24"/>
        </w:rPr>
        <w:t>downloadInvPDFFkeyError</w:t>
      </w:r>
      <w:r w:rsidRPr="00E76428">
        <w:rPr>
          <w:rFonts w:cs="Times New Roman"/>
          <w:szCs w:val="24"/>
        </w:rPr>
        <w:t xml:space="preserve"> (string </w:t>
      </w:r>
      <w:r>
        <w:rPr>
          <w:rFonts w:cs="Times New Roman"/>
          <w:szCs w:val="24"/>
        </w:rPr>
        <w:t>invToken</w:t>
      </w:r>
      <w:r w:rsidRPr="00E76428">
        <w:rPr>
          <w:rFonts w:cs="Times New Roman"/>
          <w:szCs w:val="24"/>
        </w:rPr>
        <w:t>, string userName, string userPass)</w:t>
      </w:r>
    </w:p>
    <w:p w14:paraId="32283AE3" w14:textId="77777777" w:rsidR="00BA296D" w:rsidRPr="004A4DD9" w:rsidRDefault="00BA296D" w:rsidP="00BA296D">
      <w:pPr>
        <w:spacing w:after="0" w:line="240" w:lineRule="auto"/>
        <w:ind w:left="720"/>
        <w:jc w:val="both"/>
        <w:rPr>
          <w:rFonts w:cs="Times New Roman"/>
          <w:szCs w:val="24"/>
        </w:rPr>
      </w:pPr>
    </w:p>
    <w:p w14:paraId="4C67E6B6" w14:textId="77777777" w:rsidR="00BA296D" w:rsidRPr="00593BE8" w:rsidRDefault="00BA296D" w:rsidP="00A75803">
      <w:pPr>
        <w:pStyle w:val="N"/>
      </w:pPr>
      <w:r w:rsidRPr="00593BE8">
        <w:t>DESCRIPTION</w:t>
      </w:r>
    </w:p>
    <w:p w14:paraId="490AC290" w14:textId="77777777" w:rsidR="00BA296D" w:rsidRDefault="00BA296D" w:rsidP="00A75803">
      <w:pPr>
        <w:pStyle w:val="N"/>
      </w:pPr>
      <w:r>
        <w:tab/>
        <w:t>Đây là web service cho phép tải về dạng pdf của hóa đơn theo token truyền lên.</w:t>
      </w:r>
    </w:p>
    <w:p w14:paraId="3CD6DE1D" w14:textId="77777777" w:rsidR="00BA296D" w:rsidRPr="00007702" w:rsidRDefault="00BA296D" w:rsidP="00A75803">
      <w:pPr>
        <w:pStyle w:val="N"/>
      </w:pPr>
      <w:r w:rsidRPr="00663B3E">
        <w:t>HTTP METHOD</w:t>
      </w:r>
    </w:p>
    <w:p w14:paraId="1A13C32C" w14:textId="77777777" w:rsidR="00BA296D" w:rsidRPr="00007702" w:rsidRDefault="00BA296D" w:rsidP="00A75803">
      <w:pPr>
        <w:pStyle w:val="N"/>
        <w:rPr>
          <w:b/>
        </w:rPr>
      </w:pPr>
      <w:r>
        <w:tab/>
      </w:r>
      <w:r w:rsidRPr="00610AFD">
        <w:t>POST</w:t>
      </w:r>
    </w:p>
    <w:p w14:paraId="03333126" w14:textId="77777777" w:rsidR="00BA296D" w:rsidRPr="00610AFD" w:rsidRDefault="00BA296D" w:rsidP="00A75803">
      <w:pPr>
        <w:pStyle w:val="N"/>
      </w:pPr>
      <w:r w:rsidRPr="00610AFD">
        <w:t>REQUEST BODY</w:t>
      </w:r>
    </w:p>
    <w:p w14:paraId="5DF14131" w14:textId="77777777" w:rsidR="00BA296D" w:rsidRPr="005C559E" w:rsidRDefault="00BA296D" w:rsidP="00BA296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0B5ECC19" w14:textId="77777777" w:rsidR="00BA296D" w:rsidRPr="00D82A0A" w:rsidRDefault="00BA296D" w:rsidP="00BA296D">
      <w:pPr>
        <w:pStyle w:val="ListParagraph"/>
        <w:numPr>
          <w:ilvl w:val="0"/>
          <w:numId w:val="2"/>
        </w:numPr>
        <w:spacing w:after="0" w:line="360" w:lineRule="auto"/>
        <w:ind w:left="1080"/>
        <w:jc w:val="both"/>
        <w:rPr>
          <w:rFonts w:eastAsia="Calibri" w:cs="Times New Roman"/>
          <w:b/>
          <w:szCs w:val="24"/>
          <w:u w:val="single"/>
        </w:rPr>
      </w:pPr>
      <w:r w:rsidRPr="004A4DD9">
        <w:rPr>
          <w:rFonts w:cs="Times New Roman"/>
          <w:b/>
          <w:szCs w:val="24"/>
        </w:rPr>
        <w:t>invToken</w:t>
      </w:r>
      <w:r w:rsidRPr="005C559E">
        <w:rPr>
          <w:rFonts w:cs="Times New Roman"/>
          <w:b/>
          <w:szCs w:val="24"/>
        </w:rPr>
        <w:t xml:space="preserve">: </w:t>
      </w:r>
      <w:r w:rsidRPr="005C559E">
        <w:rPr>
          <w:rFonts w:cs="Times New Roman"/>
          <w:szCs w:val="24"/>
        </w:rPr>
        <w:t xml:space="preserve">Chuỗi </w:t>
      </w:r>
      <w:r>
        <w:rPr>
          <w:rFonts w:cs="Times New Roman"/>
          <w:szCs w:val="24"/>
        </w:rPr>
        <w:t>token</w:t>
      </w:r>
      <w:r w:rsidRPr="005C559E">
        <w:rPr>
          <w:rFonts w:cs="Times New Roman"/>
          <w:szCs w:val="24"/>
        </w:rPr>
        <w:t xml:space="preserve"> xác định hóa đơn cần lấy </w:t>
      </w:r>
    </w:p>
    <w:p w14:paraId="4EC896A6" w14:textId="77777777" w:rsidR="00BA296D" w:rsidRPr="005C559E" w:rsidRDefault="00BA296D" w:rsidP="00BA296D">
      <w:pPr>
        <w:pStyle w:val="ListParagraph"/>
        <w:spacing w:after="0" w:line="360" w:lineRule="auto"/>
        <w:ind w:left="1080"/>
        <w:jc w:val="both"/>
        <w:rPr>
          <w:rFonts w:eastAsia="Calibri" w:cs="Times New Roman"/>
          <w:b/>
          <w:szCs w:val="24"/>
          <w:u w:val="single"/>
        </w:rPr>
      </w:pPr>
    </w:p>
    <w:p w14:paraId="004847A8" w14:textId="77777777" w:rsidR="00BA296D" w:rsidRDefault="00BA296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BA296D" w:rsidRPr="00660ABB" w14:paraId="57371475"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6FF1BA57" w14:textId="77777777" w:rsidR="00BA296D" w:rsidRPr="00660ABB" w:rsidRDefault="00BA296D" w:rsidP="00266047">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2786924C" w14:textId="77777777" w:rsidR="00BA296D" w:rsidRPr="00660ABB" w:rsidRDefault="00BA296D" w:rsidP="00266047">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70A724AE" w14:textId="77777777" w:rsidR="00BA296D" w:rsidRPr="00660ABB" w:rsidRDefault="00BA296D" w:rsidP="00266047">
            <w:pPr>
              <w:pStyle w:val="ListParagraph"/>
            </w:pPr>
            <w:r>
              <w:t>Ghi chú</w:t>
            </w:r>
          </w:p>
        </w:tc>
      </w:tr>
      <w:tr w:rsidR="00BA296D" w:rsidRPr="00660ABB" w14:paraId="1120AA08" w14:textId="77777777" w:rsidTr="00266047">
        <w:tc>
          <w:tcPr>
            <w:tcW w:w="1710" w:type="dxa"/>
            <w:tcBorders>
              <w:top w:val="single" w:sz="4" w:space="0" w:color="2E74B5"/>
              <w:left w:val="single" w:sz="4" w:space="0" w:color="2E74B5"/>
              <w:right w:val="single" w:sz="4" w:space="0" w:color="2E74B5"/>
            </w:tcBorders>
            <w:shd w:val="clear" w:color="auto" w:fill="auto"/>
          </w:tcPr>
          <w:p w14:paraId="7718A00C" w14:textId="77777777" w:rsidR="00BA296D" w:rsidRPr="004A4DD9" w:rsidRDefault="00BA296D" w:rsidP="00266047">
            <w:pPr>
              <w:autoSpaceDE w:val="0"/>
              <w:autoSpaceDN w:val="0"/>
              <w:adjustRightInd w:val="0"/>
              <w:jc w:val="both"/>
              <w:rPr>
                <w:rFonts w:cs="Times New Roman"/>
                <w:sz w:val="19"/>
                <w:szCs w:val="19"/>
              </w:rPr>
            </w:pPr>
            <w:r w:rsidRPr="004A4DD9">
              <w:rPr>
                <w:rFonts w:cs="Times New Roman"/>
                <w:szCs w:val="24"/>
              </w:rPr>
              <w:lastRenderedPageBreak/>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6C0DA82" w14:textId="77777777" w:rsidR="00BA296D" w:rsidRPr="004A4DD9" w:rsidRDefault="00BA296D" w:rsidP="00266047">
            <w:pPr>
              <w:pStyle w:val="ListParagraph"/>
              <w:ind w:left="0"/>
              <w:jc w:val="both"/>
              <w:rPr>
                <w:rFonts w:cs="Times New Roman"/>
              </w:rPr>
            </w:pPr>
            <w:r w:rsidRPr="004A4DD9">
              <w:rPr>
                <w:rFonts w:cs="Times New Roman"/>
              </w:rPr>
              <w:t>Tài khoản đăng nhập sai</w:t>
            </w:r>
            <w:r>
              <w:rPr>
                <w:rFonts w:cs="Times New Roman"/>
              </w:rPr>
              <w:t xml:space="preserve"> hoặc không có quyền ServiceRole</w:t>
            </w:r>
          </w:p>
        </w:tc>
        <w:tc>
          <w:tcPr>
            <w:tcW w:w="2515" w:type="dxa"/>
            <w:tcBorders>
              <w:top w:val="single" w:sz="4" w:space="0" w:color="2E74B5"/>
              <w:left w:val="single" w:sz="4" w:space="0" w:color="2E74B5"/>
              <w:bottom w:val="single" w:sz="4" w:space="0" w:color="2E74B5"/>
              <w:right w:val="single" w:sz="4" w:space="0" w:color="2E74B5"/>
            </w:tcBorders>
          </w:tcPr>
          <w:p w14:paraId="2F8B614E" w14:textId="77777777" w:rsidR="00BA296D" w:rsidRPr="004A4DD9" w:rsidRDefault="00BA296D" w:rsidP="00266047">
            <w:pPr>
              <w:pStyle w:val="ListParagraph"/>
              <w:ind w:left="0"/>
              <w:jc w:val="both"/>
              <w:rPr>
                <w:rFonts w:cs="Times New Roman"/>
              </w:rPr>
            </w:pPr>
          </w:p>
        </w:tc>
      </w:tr>
      <w:tr w:rsidR="00BA296D" w:rsidRPr="00660ABB" w14:paraId="6DF2C2E5" w14:textId="77777777" w:rsidTr="00266047">
        <w:tc>
          <w:tcPr>
            <w:tcW w:w="1710" w:type="dxa"/>
            <w:tcBorders>
              <w:top w:val="single" w:sz="4" w:space="0" w:color="2E74B5"/>
              <w:left w:val="single" w:sz="4" w:space="0" w:color="2E74B5"/>
              <w:right w:val="single" w:sz="4" w:space="0" w:color="2E74B5"/>
            </w:tcBorders>
            <w:shd w:val="clear" w:color="auto" w:fill="auto"/>
          </w:tcPr>
          <w:p w14:paraId="2D27AD54" w14:textId="77777777" w:rsidR="00BA296D" w:rsidRPr="004A4DD9" w:rsidRDefault="00BA296D" w:rsidP="00266047">
            <w:pPr>
              <w:autoSpaceDE w:val="0"/>
              <w:autoSpaceDN w:val="0"/>
              <w:adjustRightInd w:val="0"/>
              <w:jc w:val="both"/>
              <w:rPr>
                <w:rFonts w:cs="Times New Roman"/>
                <w:szCs w:val="24"/>
              </w:rPr>
            </w:pPr>
            <w:r w:rsidRPr="002E72A7">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63140BC" w14:textId="77777777" w:rsidR="00BA296D" w:rsidRPr="004A4DD9" w:rsidRDefault="00BA296D" w:rsidP="00266047">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0A8D689B" w14:textId="77777777" w:rsidR="00BA296D" w:rsidRPr="004A4DD9" w:rsidRDefault="00BA296D" w:rsidP="00266047">
            <w:pPr>
              <w:pStyle w:val="ListParagraph"/>
              <w:ind w:left="0"/>
              <w:jc w:val="both"/>
              <w:rPr>
                <w:rFonts w:cs="Times New Roman"/>
              </w:rPr>
            </w:pPr>
          </w:p>
        </w:tc>
      </w:tr>
      <w:tr w:rsidR="00BA296D" w:rsidRPr="00660ABB" w14:paraId="76783A42"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52BBB10" w14:textId="77777777" w:rsidR="00BA296D" w:rsidRPr="004A4DD9" w:rsidRDefault="00BA296D" w:rsidP="00266047">
            <w:pPr>
              <w:autoSpaceDE w:val="0"/>
              <w:autoSpaceDN w:val="0"/>
              <w:adjustRightInd w:val="0"/>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9B40FA2" w14:textId="77777777" w:rsidR="00BA296D" w:rsidRPr="004A4DD9" w:rsidRDefault="00BA296D" w:rsidP="00266047">
            <w:pPr>
              <w:pStyle w:val="ListParagraph"/>
              <w:ind w:left="0"/>
              <w:jc w:val="both"/>
              <w:rPr>
                <w:rFonts w:cs="Times New Roman"/>
              </w:rPr>
            </w:pPr>
            <w:r w:rsidRPr="004A4DD9">
              <w:rPr>
                <w:rFonts w:cs="Times New Roman"/>
              </w:rPr>
              <w:t>Không tìm thấy</w:t>
            </w:r>
            <w:r>
              <w:rPr>
                <w:rFonts w:cs="Times New Roman"/>
              </w:rPr>
              <w:t xml:space="preserve"> dải thông báo phát hành</w:t>
            </w:r>
          </w:p>
        </w:tc>
        <w:tc>
          <w:tcPr>
            <w:tcW w:w="2515" w:type="dxa"/>
            <w:tcBorders>
              <w:top w:val="single" w:sz="4" w:space="0" w:color="2E74B5"/>
              <w:left w:val="single" w:sz="4" w:space="0" w:color="2E74B5"/>
              <w:bottom w:val="single" w:sz="4" w:space="0" w:color="2E74B5"/>
              <w:right w:val="single" w:sz="4" w:space="0" w:color="2E74B5"/>
            </w:tcBorders>
          </w:tcPr>
          <w:p w14:paraId="1BC883E2" w14:textId="77777777" w:rsidR="00BA296D" w:rsidRPr="004A4DD9" w:rsidRDefault="00BA296D" w:rsidP="00266047">
            <w:pPr>
              <w:pStyle w:val="ListParagraph"/>
              <w:ind w:left="0"/>
              <w:jc w:val="both"/>
              <w:rPr>
                <w:rFonts w:cs="Times New Roman"/>
              </w:rPr>
            </w:pPr>
          </w:p>
        </w:tc>
      </w:tr>
      <w:tr w:rsidR="00BA296D" w:rsidRPr="00660ABB" w14:paraId="66173A42"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D5FE8EA" w14:textId="77777777" w:rsidR="00BA296D" w:rsidRPr="004A4DD9" w:rsidRDefault="00BA296D" w:rsidP="00266047">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3774B6C" w14:textId="77777777" w:rsidR="00BA296D" w:rsidRPr="004A4DD9" w:rsidRDefault="00BA296D" w:rsidP="00266047">
            <w:pPr>
              <w:pStyle w:val="ListParagraph"/>
              <w:ind w:left="0"/>
              <w:jc w:val="both"/>
              <w:rPr>
                <w:rFonts w:cs="Times New Roman"/>
              </w:rPr>
            </w:pPr>
            <w:r w:rsidRPr="004A4DD9">
              <w:rPr>
                <w:rFonts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72955628" w14:textId="77777777" w:rsidR="00BA296D" w:rsidRPr="004A4DD9" w:rsidRDefault="00BA296D" w:rsidP="00266047">
            <w:pPr>
              <w:pStyle w:val="ListParagraph"/>
              <w:ind w:left="0"/>
              <w:jc w:val="both"/>
              <w:rPr>
                <w:rFonts w:cs="Times New Roman"/>
              </w:rPr>
            </w:pPr>
          </w:p>
        </w:tc>
      </w:tr>
      <w:tr w:rsidR="00BA296D" w:rsidRPr="00660ABB" w14:paraId="1419657D" w14:textId="77777777" w:rsidTr="00266047">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422EE63" w14:textId="77777777" w:rsidR="00BA296D" w:rsidRPr="004A4DD9" w:rsidRDefault="00BA296D" w:rsidP="00266047">
            <w:pPr>
              <w:autoSpaceDE w:val="0"/>
              <w:autoSpaceDN w:val="0"/>
              <w:adjustRightInd w:val="0"/>
              <w:spacing w:after="0" w:line="240" w:lineRule="auto"/>
              <w:rPr>
                <w:rFonts w:eastAsia="Calibri" w:cs="Times New Roman"/>
                <w:szCs w:val="24"/>
              </w:rPr>
            </w:pPr>
            <w:r w:rsidRPr="004A4DD9">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B2021D5" w14:textId="77777777" w:rsidR="00BA296D" w:rsidRPr="004A4DD9" w:rsidRDefault="00BA296D" w:rsidP="00266047">
            <w:pPr>
              <w:pStyle w:val="ListParagraph"/>
              <w:spacing w:after="0" w:line="240" w:lineRule="auto"/>
              <w:ind w:left="0"/>
              <w:rPr>
                <w:rFonts w:eastAsia="Calibri" w:cs="Times New Roman"/>
              </w:rPr>
            </w:pPr>
            <w:r w:rsidRPr="004A4DD9">
              <w:rPr>
                <w:rFonts w:eastAsia="Calibri" w:cs="Times New Roman"/>
              </w:rPr>
              <w:t xml:space="preserve">User name không phù hợp, không tìm thấy </w:t>
            </w:r>
            <w:r>
              <w:rPr>
                <w:rFonts w:eastAsia="Calibri" w:cs="Times New Roman"/>
              </w:rPr>
              <w:t>thông tin công ty</w:t>
            </w:r>
            <w:r w:rsidRPr="004A4DD9">
              <w:rPr>
                <w:rFonts w:eastAsia="Calibri" w:cs="Times New Roman"/>
              </w:rPr>
              <w:t xml:space="preserve">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4ABEC85D" w14:textId="77777777" w:rsidR="00BA296D" w:rsidRPr="004A4DD9" w:rsidRDefault="00BA296D" w:rsidP="00266047">
            <w:pPr>
              <w:pStyle w:val="ListParagraph"/>
              <w:ind w:left="0"/>
              <w:jc w:val="both"/>
              <w:rPr>
                <w:rFonts w:cs="Times New Roman"/>
              </w:rPr>
            </w:pPr>
          </w:p>
        </w:tc>
      </w:tr>
      <w:tr w:rsidR="00BA296D" w:rsidRPr="00660ABB" w14:paraId="1809288C"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D572DC0" w14:textId="77777777" w:rsidR="00BA296D" w:rsidRPr="004A4DD9" w:rsidRDefault="00BA296D" w:rsidP="00266047">
            <w:pPr>
              <w:autoSpaceDE w:val="0"/>
              <w:autoSpaceDN w:val="0"/>
              <w:adjustRightInd w:val="0"/>
              <w:jc w:val="both"/>
              <w:rPr>
                <w:rFonts w:cs="Times New Roman"/>
                <w:szCs w:val="24"/>
              </w:rPr>
            </w:pPr>
            <w:r w:rsidRPr="004A4DD9">
              <w:rPr>
                <w:rFonts w:cs="Times New Roman"/>
                <w:szCs w:val="24"/>
              </w:rPr>
              <w:t>ERR:11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482E137" w14:textId="77777777" w:rsidR="00BA296D" w:rsidRPr="004A4DD9" w:rsidRDefault="00BA296D" w:rsidP="00266047">
            <w:pPr>
              <w:pStyle w:val="ListParagraph"/>
              <w:ind w:left="0"/>
              <w:jc w:val="both"/>
              <w:rPr>
                <w:rFonts w:cs="Times New Roman"/>
              </w:rPr>
            </w:pPr>
            <w:r w:rsidRPr="004A4DD9">
              <w:rPr>
                <w:rFonts w:cs="Times New Roman"/>
              </w:rPr>
              <w:t>Hóa đơn chưa thanh toán nên không xem được</w:t>
            </w:r>
          </w:p>
        </w:tc>
        <w:tc>
          <w:tcPr>
            <w:tcW w:w="2515" w:type="dxa"/>
            <w:tcBorders>
              <w:top w:val="single" w:sz="4" w:space="0" w:color="2E74B5"/>
              <w:left w:val="single" w:sz="4" w:space="0" w:color="2E74B5"/>
              <w:bottom w:val="single" w:sz="4" w:space="0" w:color="2E74B5"/>
              <w:right w:val="single" w:sz="4" w:space="0" w:color="2E74B5"/>
            </w:tcBorders>
          </w:tcPr>
          <w:p w14:paraId="2C06B2E1" w14:textId="77777777" w:rsidR="00BA296D" w:rsidRPr="004A4DD9" w:rsidRDefault="00BA296D" w:rsidP="00266047">
            <w:pPr>
              <w:pStyle w:val="ListParagraph"/>
              <w:ind w:left="0"/>
              <w:jc w:val="both"/>
              <w:rPr>
                <w:rFonts w:cs="Times New Roman"/>
              </w:rPr>
            </w:pPr>
          </w:p>
        </w:tc>
      </w:tr>
      <w:tr w:rsidR="00BA296D" w:rsidRPr="00660ABB" w14:paraId="7FC0CEF3"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2654F4A" w14:textId="77777777" w:rsidR="00BA296D" w:rsidRPr="004A4DD9" w:rsidRDefault="00BA296D" w:rsidP="00266047">
            <w:pPr>
              <w:autoSpaceDE w:val="0"/>
              <w:autoSpaceDN w:val="0"/>
              <w:adjustRightInd w:val="0"/>
              <w:jc w:val="both"/>
              <w:rPr>
                <w:rFonts w:cs="Times New Roman"/>
                <w:szCs w:val="24"/>
              </w:rPr>
            </w:pPr>
            <w:r w:rsidRPr="004A4DD9">
              <w:rPr>
                <w:rFonts w:cs="Times New Roman"/>
                <w:szCs w:val="24"/>
              </w:rPr>
              <w:t>ERR:1</w:t>
            </w:r>
            <w:r>
              <w:rPr>
                <w:rFonts w:cs="Times New Roman"/>
                <w:szCs w:val="24"/>
              </w:rPr>
              <w:t>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39F87D8" w14:textId="77777777" w:rsidR="00BA296D" w:rsidRPr="004A4DD9" w:rsidRDefault="00BA296D" w:rsidP="00266047">
            <w:pPr>
              <w:pStyle w:val="ListParagraph"/>
              <w:ind w:left="0"/>
              <w:jc w:val="both"/>
              <w:rPr>
                <w:rFonts w:cs="Times New Roman"/>
              </w:rPr>
            </w:pPr>
            <w:r>
              <w:rPr>
                <w:rFonts w:cs="Times New Roman"/>
              </w:rPr>
              <w:t>Hoá đơn có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4A2B71FD" w14:textId="77777777" w:rsidR="00BA296D" w:rsidRPr="004A4DD9" w:rsidRDefault="00BA296D" w:rsidP="00266047">
            <w:pPr>
              <w:pStyle w:val="ListParagraph"/>
              <w:ind w:left="0"/>
              <w:jc w:val="both"/>
              <w:rPr>
                <w:rFonts w:cs="Times New Roman"/>
              </w:rPr>
            </w:pPr>
          </w:p>
        </w:tc>
      </w:tr>
      <w:tr w:rsidR="00BA296D" w:rsidRPr="00660ABB" w14:paraId="36349E60"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2D02A87" w14:textId="77777777" w:rsidR="00BA296D" w:rsidRPr="004A4DD9" w:rsidRDefault="00BA296D" w:rsidP="00266047">
            <w:pPr>
              <w:autoSpaceDE w:val="0"/>
              <w:autoSpaceDN w:val="0"/>
              <w:adjustRightInd w:val="0"/>
              <w:jc w:val="both"/>
              <w:rPr>
                <w:rFonts w:cs="Times New Roman"/>
                <w:szCs w:val="24"/>
              </w:rPr>
            </w:pPr>
            <w:r w:rsidRPr="004A4DD9">
              <w:rPr>
                <w:rFonts w:cs="Times New Roman"/>
                <w:szCs w:val="24"/>
              </w:rPr>
              <w:t>ERR:1</w:t>
            </w:r>
            <w:r>
              <w:rPr>
                <w:rFonts w:cs="Times New Roman"/>
                <w:szCs w:val="24"/>
              </w:rPr>
              <w:t>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6FC4666" w14:textId="77777777" w:rsidR="00BA296D" w:rsidRPr="004A4DD9" w:rsidRDefault="00BA296D" w:rsidP="00266047">
            <w:pPr>
              <w:pStyle w:val="ListParagraph"/>
              <w:ind w:left="0"/>
              <w:jc w:val="both"/>
              <w:rPr>
                <w:rFonts w:cs="Times New Roman"/>
              </w:rPr>
            </w:pPr>
            <w:r>
              <w:rPr>
                <w:rFonts w:cs="Times New Roman"/>
              </w:rPr>
              <w:t>Hoá đơn không mã chưa được thuế chấp nhận</w:t>
            </w:r>
          </w:p>
        </w:tc>
        <w:tc>
          <w:tcPr>
            <w:tcW w:w="2515" w:type="dxa"/>
            <w:tcBorders>
              <w:top w:val="single" w:sz="4" w:space="0" w:color="2E74B5"/>
              <w:left w:val="single" w:sz="4" w:space="0" w:color="2E74B5"/>
              <w:bottom w:val="single" w:sz="4" w:space="0" w:color="2E74B5"/>
              <w:right w:val="single" w:sz="4" w:space="0" w:color="2E74B5"/>
            </w:tcBorders>
          </w:tcPr>
          <w:p w14:paraId="37258A3A" w14:textId="77777777" w:rsidR="00BA296D" w:rsidRPr="004A4DD9" w:rsidRDefault="00BA296D" w:rsidP="00266047">
            <w:pPr>
              <w:pStyle w:val="ListParagraph"/>
              <w:ind w:left="0"/>
              <w:jc w:val="both"/>
              <w:rPr>
                <w:rFonts w:cs="Times New Roman"/>
              </w:rPr>
            </w:pPr>
          </w:p>
        </w:tc>
      </w:tr>
      <w:tr w:rsidR="00BA296D" w:rsidRPr="00660ABB" w14:paraId="0CFA70F1"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BAC9168" w14:textId="77777777" w:rsidR="00BA296D" w:rsidRDefault="00BA296D" w:rsidP="00266047">
            <w:pPr>
              <w:spacing w:after="0" w:line="240" w:lineRule="auto"/>
              <w:jc w:val="both"/>
              <w:rPr>
                <w:rFonts w:cs="Times New Roman"/>
                <w:szCs w:val="24"/>
              </w:rPr>
            </w:pPr>
            <w:r>
              <w:rPr>
                <w:rFonts w:cs="Times New Roman"/>
                <w:szCs w:val="24"/>
              </w:rPr>
              <w:t>Chuỗi base64</w:t>
            </w:r>
          </w:p>
          <w:p w14:paraId="46531607" w14:textId="77777777" w:rsidR="00BA296D" w:rsidRPr="004A4DD9" w:rsidRDefault="00BA296D" w:rsidP="00266047">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C80DCD0" w14:textId="77777777" w:rsidR="00BA296D" w:rsidRPr="004A4DD9" w:rsidRDefault="00BA296D" w:rsidP="00266047">
            <w:pPr>
              <w:jc w:val="both"/>
              <w:rPr>
                <w:rFonts w:cs="Times New Roman"/>
                <w:szCs w:val="24"/>
              </w:rPr>
            </w:pPr>
            <w:r>
              <w:rPr>
                <w:rFonts w:cs="Times New Roman"/>
                <w:szCs w:val="24"/>
              </w:rPr>
              <w:t>Trả về chuỗi base64 tương ứng với hóa đơn. Lưu chuỗi này thành file .pdf để được file PDF</w:t>
            </w:r>
          </w:p>
        </w:tc>
        <w:tc>
          <w:tcPr>
            <w:tcW w:w="2515" w:type="dxa"/>
            <w:tcBorders>
              <w:top w:val="single" w:sz="4" w:space="0" w:color="2E74B5"/>
              <w:left w:val="single" w:sz="4" w:space="0" w:color="2E74B5"/>
              <w:bottom w:val="single" w:sz="4" w:space="0" w:color="2E74B5"/>
              <w:right w:val="single" w:sz="4" w:space="0" w:color="2E74B5"/>
            </w:tcBorders>
          </w:tcPr>
          <w:p w14:paraId="76A40255" w14:textId="77777777" w:rsidR="00BA296D" w:rsidRPr="004A4DD9" w:rsidRDefault="00BA296D" w:rsidP="00266047">
            <w:pPr>
              <w:jc w:val="both"/>
              <w:rPr>
                <w:rFonts w:cs="Times New Roman"/>
                <w:szCs w:val="24"/>
              </w:rPr>
            </w:pPr>
          </w:p>
        </w:tc>
      </w:tr>
    </w:tbl>
    <w:p w14:paraId="00CB8031" w14:textId="7EA7FED8" w:rsidR="00C07FE2" w:rsidRDefault="00C07FE2" w:rsidP="00C07FE2">
      <w:pPr>
        <w:pStyle w:val="Heading3"/>
      </w:pPr>
      <w:r>
        <w:t>Download hóa đơn</w:t>
      </w:r>
      <w:r>
        <w:rPr>
          <w:lang w:val="en-US"/>
        </w:rPr>
        <w:t xml:space="preserve"> lỗi gửi cơ quan thuế</w:t>
      </w:r>
      <w:r w:rsidR="000535B1">
        <w:rPr>
          <w:lang w:val="en-US"/>
        </w:rPr>
        <w:t xml:space="preserve"> theo invtoken</w:t>
      </w:r>
    </w:p>
    <w:p w14:paraId="1A017A7F" w14:textId="77777777" w:rsidR="00C07FE2" w:rsidRDefault="00C07FE2" w:rsidP="00C07FE2">
      <w:pPr>
        <w:rPr>
          <w:rFonts w:cs="Times New Roman"/>
          <w:szCs w:val="24"/>
        </w:rPr>
      </w:pPr>
      <w:r>
        <w:rPr>
          <w:rFonts w:cs="Times New Roman"/>
          <w:szCs w:val="24"/>
        </w:rPr>
        <w:t>URL</w:t>
      </w:r>
    </w:p>
    <w:p w14:paraId="45C5116F" w14:textId="7573DC44" w:rsidR="00C07FE2" w:rsidRDefault="00C07FE2" w:rsidP="00C07FE2">
      <w:pPr>
        <w:spacing w:after="0" w:line="240" w:lineRule="auto"/>
        <w:ind w:left="720"/>
        <w:jc w:val="both"/>
        <w:rPr>
          <w:rFonts w:cs="Times New Roman"/>
          <w:szCs w:val="24"/>
        </w:rPr>
      </w:pPr>
      <w:r w:rsidRPr="004A4DD9">
        <w:rPr>
          <w:rFonts w:cs="Times New Roman"/>
          <w:szCs w:val="24"/>
        </w:rPr>
        <w:t xml:space="preserve">String </w:t>
      </w:r>
      <w:r w:rsidRPr="00E36662">
        <w:rPr>
          <w:rFonts w:cs="Times New Roman"/>
          <w:b/>
          <w:szCs w:val="24"/>
        </w:rPr>
        <w:t>downloadInv</w:t>
      </w:r>
      <w:r w:rsidR="00E36662" w:rsidRPr="00E36662">
        <w:rPr>
          <w:rFonts w:cs="Times New Roman"/>
          <w:b/>
          <w:color w:val="000000"/>
          <w:szCs w:val="24"/>
        </w:rPr>
        <w:t>Error</w:t>
      </w:r>
      <w:r w:rsidRPr="004A4DD9">
        <w:rPr>
          <w:rFonts w:cs="Times New Roman"/>
          <w:szCs w:val="24"/>
        </w:rPr>
        <w:t>(string invToken, string userName, string userPass)</w:t>
      </w:r>
    </w:p>
    <w:p w14:paraId="343AB69D" w14:textId="77777777" w:rsidR="00C07FE2" w:rsidRPr="004A4DD9" w:rsidRDefault="00C07FE2" w:rsidP="00C07FE2">
      <w:pPr>
        <w:spacing w:after="0" w:line="240" w:lineRule="auto"/>
        <w:ind w:left="720"/>
        <w:jc w:val="both"/>
        <w:rPr>
          <w:rFonts w:cs="Times New Roman"/>
          <w:szCs w:val="24"/>
        </w:rPr>
      </w:pPr>
    </w:p>
    <w:p w14:paraId="4B7C7AC1" w14:textId="77777777" w:rsidR="00C07FE2" w:rsidRPr="00593BE8" w:rsidRDefault="00C07FE2" w:rsidP="00A75803">
      <w:pPr>
        <w:pStyle w:val="N"/>
      </w:pPr>
      <w:r w:rsidRPr="00593BE8">
        <w:t>DESCRIPTION</w:t>
      </w:r>
    </w:p>
    <w:p w14:paraId="017E102A" w14:textId="77777777" w:rsidR="00C07FE2" w:rsidRDefault="00C07FE2" w:rsidP="00A75803">
      <w:pPr>
        <w:pStyle w:val="N"/>
      </w:pPr>
      <w:r>
        <w:tab/>
        <w:t>Đây là web service cho phép tải về chuỗi xml của hóa đơn</w:t>
      </w:r>
    </w:p>
    <w:p w14:paraId="5C3ECAC3" w14:textId="77777777" w:rsidR="00C07FE2" w:rsidRPr="00007702" w:rsidRDefault="00C07FE2" w:rsidP="00A75803">
      <w:pPr>
        <w:pStyle w:val="N"/>
      </w:pPr>
      <w:r w:rsidRPr="00663B3E">
        <w:t>HTTP METHOD</w:t>
      </w:r>
    </w:p>
    <w:p w14:paraId="6FF57AD2" w14:textId="77777777" w:rsidR="00C07FE2" w:rsidRPr="00007702" w:rsidRDefault="00C07FE2" w:rsidP="00A75803">
      <w:pPr>
        <w:pStyle w:val="N"/>
        <w:rPr>
          <w:b/>
        </w:rPr>
      </w:pPr>
      <w:r>
        <w:tab/>
      </w:r>
      <w:r w:rsidRPr="00610AFD">
        <w:t>POST</w:t>
      </w:r>
    </w:p>
    <w:p w14:paraId="3775C9BE" w14:textId="77777777" w:rsidR="00C07FE2" w:rsidRPr="00610AFD" w:rsidRDefault="00C07FE2" w:rsidP="00A75803">
      <w:pPr>
        <w:pStyle w:val="N"/>
      </w:pPr>
      <w:r w:rsidRPr="00610AFD">
        <w:t>REQUEST BODY</w:t>
      </w:r>
    </w:p>
    <w:p w14:paraId="3CC956D0" w14:textId="77777777" w:rsidR="00C07FE2" w:rsidRPr="005C559E" w:rsidRDefault="00C07FE2" w:rsidP="00C07FE2">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13144CC5" w14:textId="77777777" w:rsidR="00C07FE2" w:rsidRPr="00D82A0A" w:rsidRDefault="00C07FE2" w:rsidP="00C07FE2">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 xml:space="preserve">invToken : </w:t>
      </w:r>
      <w:r w:rsidRPr="005C559E">
        <w:rPr>
          <w:rFonts w:cs="Times New Roman"/>
          <w:szCs w:val="24"/>
        </w:rPr>
        <w:t xml:space="preserve">Chuỗi token xác định hóa đơn cần lấy </w:t>
      </w:r>
    </w:p>
    <w:p w14:paraId="0CD1E7ED" w14:textId="77777777" w:rsidR="00C07FE2" w:rsidRPr="005C559E" w:rsidRDefault="00C07FE2" w:rsidP="00C07FE2">
      <w:pPr>
        <w:pStyle w:val="ListParagraph"/>
        <w:spacing w:after="0" w:line="360" w:lineRule="auto"/>
        <w:ind w:left="1080"/>
        <w:jc w:val="both"/>
        <w:rPr>
          <w:rFonts w:eastAsia="Calibri" w:cs="Times New Roman"/>
          <w:b/>
          <w:szCs w:val="24"/>
          <w:u w:val="single"/>
        </w:rPr>
      </w:pPr>
    </w:p>
    <w:p w14:paraId="6BBB3813" w14:textId="77777777" w:rsidR="00C07FE2" w:rsidRDefault="00C07FE2"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C07FE2" w:rsidRPr="00660ABB" w14:paraId="1F7C8A81"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08632DF6" w14:textId="77777777" w:rsidR="00C07FE2" w:rsidRPr="00660ABB" w:rsidRDefault="00C07FE2" w:rsidP="00266047">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5FE6EFFC" w14:textId="77777777" w:rsidR="00C07FE2" w:rsidRPr="00660ABB" w:rsidRDefault="00C07FE2" w:rsidP="00266047">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39918A89" w14:textId="77777777" w:rsidR="00C07FE2" w:rsidRPr="00660ABB" w:rsidRDefault="00C07FE2" w:rsidP="00266047">
            <w:pPr>
              <w:pStyle w:val="ListParagraph"/>
            </w:pPr>
            <w:r>
              <w:t>Ghi chú</w:t>
            </w:r>
          </w:p>
        </w:tc>
      </w:tr>
      <w:tr w:rsidR="00C07FE2" w:rsidRPr="00660ABB" w14:paraId="313CEB02" w14:textId="77777777" w:rsidTr="00266047">
        <w:tc>
          <w:tcPr>
            <w:tcW w:w="1710" w:type="dxa"/>
            <w:tcBorders>
              <w:top w:val="single" w:sz="4" w:space="0" w:color="2E74B5"/>
              <w:left w:val="single" w:sz="4" w:space="0" w:color="2E74B5"/>
              <w:right w:val="single" w:sz="4" w:space="0" w:color="2E74B5"/>
            </w:tcBorders>
            <w:shd w:val="clear" w:color="auto" w:fill="auto"/>
          </w:tcPr>
          <w:p w14:paraId="07DA3D73" w14:textId="77777777" w:rsidR="00C07FE2" w:rsidRPr="004A4DD9" w:rsidRDefault="00C07FE2" w:rsidP="00266047">
            <w:pPr>
              <w:autoSpaceDE w:val="0"/>
              <w:autoSpaceDN w:val="0"/>
              <w:adjustRightInd w:val="0"/>
              <w:jc w:val="both"/>
              <w:rPr>
                <w:rFonts w:cs="Times New Roman"/>
                <w:sz w:val="19"/>
                <w:szCs w:val="19"/>
              </w:rPr>
            </w:pPr>
            <w:r w:rsidRPr="004A4DD9">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A741C4C" w14:textId="77777777" w:rsidR="00C07FE2" w:rsidRPr="004A4DD9" w:rsidRDefault="00C07FE2" w:rsidP="00266047">
            <w:pPr>
              <w:pStyle w:val="ListParagraph"/>
              <w:ind w:left="0"/>
              <w:jc w:val="both"/>
              <w:rPr>
                <w:rFonts w:cs="Times New Roman"/>
              </w:rPr>
            </w:pPr>
            <w:r w:rsidRPr="004A4DD9">
              <w:rPr>
                <w:rFonts w:cs="Times New Roman"/>
              </w:rPr>
              <w:t>Tài khoản đăng nhập sai</w:t>
            </w:r>
            <w:r>
              <w:rPr>
                <w:rFonts w:cs="Times New Roman"/>
              </w:rPr>
              <w:t xml:space="preserve"> hoặc không có quyền ServiceRole</w:t>
            </w:r>
          </w:p>
        </w:tc>
        <w:tc>
          <w:tcPr>
            <w:tcW w:w="2515" w:type="dxa"/>
            <w:tcBorders>
              <w:top w:val="single" w:sz="4" w:space="0" w:color="2E74B5"/>
              <w:left w:val="single" w:sz="4" w:space="0" w:color="2E74B5"/>
              <w:bottom w:val="single" w:sz="4" w:space="0" w:color="2E74B5"/>
              <w:right w:val="single" w:sz="4" w:space="0" w:color="2E74B5"/>
            </w:tcBorders>
          </w:tcPr>
          <w:p w14:paraId="336E804D" w14:textId="77777777" w:rsidR="00C07FE2" w:rsidRPr="004A4DD9" w:rsidRDefault="00C07FE2" w:rsidP="00266047">
            <w:pPr>
              <w:pStyle w:val="ListParagraph"/>
              <w:ind w:left="0"/>
              <w:jc w:val="both"/>
              <w:rPr>
                <w:rFonts w:cs="Times New Roman"/>
              </w:rPr>
            </w:pPr>
          </w:p>
        </w:tc>
      </w:tr>
      <w:tr w:rsidR="00C07FE2" w:rsidRPr="00660ABB" w14:paraId="3103BEEF" w14:textId="77777777" w:rsidTr="00266047">
        <w:tc>
          <w:tcPr>
            <w:tcW w:w="1710" w:type="dxa"/>
            <w:tcBorders>
              <w:top w:val="single" w:sz="4" w:space="0" w:color="2E74B5"/>
              <w:left w:val="single" w:sz="4" w:space="0" w:color="2E74B5"/>
              <w:right w:val="single" w:sz="4" w:space="0" w:color="2E74B5"/>
            </w:tcBorders>
            <w:shd w:val="clear" w:color="auto" w:fill="auto"/>
          </w:tcPr>
          <w:p w14:paraId="091067D3" w14:textId="77777777" w:rsidR="00C07FE2" w:rsidRPr="004A4DD9" w:rsidRDefault="00C07FE2" w:rsidP="00266047">
            <w:pPr>
              <w:autoSpaceDE w:val="0"/>
              <w:autoSpaceDN w:val="0"/>
              <w:adjustRightInd w:val="0"/>
              <w:jc w:val="both"/>
              <w:rPr>
                <w:rFonts w:cs="Times New Roman"/>
                <w:szCs w:val="24"/>
              </w:rPr>
            </w:pPr>
            <w:r w:rsidRPr="002E72A7">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56BB0B0" w14:textId="77777777" w:rsidR="00C07FE2" w:rsidRPr="004A4DD9" w:rsidRDefault="00C07FE2" w:rsidP="00266047">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1F664221" w14:textId="77777777" w:rsidR="00C07FE2" w:rsidRPr="004A4DD9" w:rsidRDefault="00C07FE2" w:rsidP="00266047">
            <w:pPr>
              <w:pStyle w:val="ListParagraph"/>
              <w:ind w:left="0"/>
              <w:jc w:val="both"/>
              <w:rPr>
                <w:rFonts w:cs="Times New Roman"/>
              </w:rPr>
            </w:pPr>
          </w:p>
        </w:tc>
      </w:tr>
      <w:tr w:rsidR="00C07FE2" w:rsidRPr="00660ABB" w14:paraId="4BB696B3"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7C0B395" w14:textId="77777777" w:rsidR="00C07FE2" w:rsidRPr="004A4DD9" w:rsidRDefault="00C07FE2" w:rsidP="00266047">
            <w:pPr>
              <w:autoSpaceDE w:val="0"/>
              <w:autoSpaceDN w:val="0"/>
              <w:adjustRightInd w:val="0"/>
              <w:jc w:val="both"/>
              <w:rPr>
                <w:rFonts w:cs="Times New Roman"/>
                <w:szCs w:val="24"/>
              </w:rPr>
            </w:pPr>
            <w:r w:rsidRPr="004A4DD9">
              <w:rPr>
                <w:rFonts w:cs="Times New Roman"/>
                <w:szCs w:val="24"/>
              </w:rPr>
              <w:lastRenderedPageBreak/>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6B65663" w14:textId="77777777" w:rsidR="00C07FE2" w:rsidRPr="004A4DD9" w:rsidRDefault="00C07FE2" w:rsidP="00266047">
            <w:pPr>
              <w:pStyle w:val="ListParagraph"/>
              <w:ind w:left="0"/>
              <w:jc w:val="both"/>
              <w:rPr>
                <w:rFonts w:cs="Times New Roman"/>
              </w:rPr>
            </w:pPr>
            <w:r w:rsidRPr="004A4DD9">
              <w:rPr>
                <w:rFonts w:cs="Times New Roman"/>
              </w:rPr>
              <w:t>Không tìm thấy Pattern</w:t>
            </w:r>
          </w:p>
        </w:tc>
        <w:tc>
          <w:tcPr>
            <w:tcW w:w="2515" w:type="dxa"/>
            <w:tcBorders>
              <w:top w:val="single" w:sz="4" w:space="0" w:color="2E74B5"/>
              <w:left w:val="single" w:sz="4" w:space="0" w:color="2E74B5"/>
              <w:bottom w:val="single" w:sz="4" w:space="0" w:color="2E74B5"/>
              <w:right w:val="single" w:sz="4" w:space="0" w:color="2E74B5"/>
            </w:tcBorders>
          </w:tcPr>
          <w:p w14:paraId="0C1CE62A" w14:textId="77777777" w:rsidR="00C07FE2" w:rsidRPr="004A4DD9" w:rsidRDefault="00C07FE2" w:rsidP="00266047">
            <w:pPr>
              <w:pStyle w:val="ListParagraph"/>
              <w:ind w:left="0"/>
              <w:jc w:val="both"/>
              <w:rPr>
                <w:rFonts w:cs="Times New Roman"/>
              </w:rPr>
            </w:pPr>
          </w:p>
        </w:tc>
      </w:tr>
      <w:tr w:rsidR="00C07FE2" w:rsidRPr="00660ABB" w14:paraId="6A0CBC42"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6C028C5" w14:textId="77777777" w:rsidR="00C07FE2" w:rsidRPr="004A4DD9" w:rsidRDefault="00C07FE2" w:rsidP="00266047">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4E8DBF2" w14:textId="77777777" w:rsidR="00C07FE2" w:rsidRPr="004A4DD9" w:rsidRDefault="00C07FE2" w:rsidP="00266047">
            <w:pPr>
              <w:pStyle w:val="ListParagraph"/>
              <w:ind w:left="0"/>
              <w:jc w:val="both"/>
              <w:rPr>
                <w:rFonts w:cs="Times New Roman"/>
              </w:rPr>
            </w:pPr>
            <w:r w:rsidRPr="004A4DD9">
              <w:rPr>
                <w:rFonts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744A863D" w14:textId="77777777" w:rsidR="00C07FE2" w:rsidRPr="004A4DD9" w:rsidRDefault="00C07FE2" w:rsidP="00266047">
            <w:pPr>
              <w:pStyle w:val="ListParagraph"/>
              <w:ind w:left="0"/>
              <w:jc w:val="both"/>
              <w:rPr>
                <w:rFonts w:cs="Times New Roman"/>
              </w:rPr>
            </w:pPr>
          </w:p>
        </w:tc>
      </w:tr>
      <w:tr w:rsidR="00C07FE2" w:rsidRPr="00660ABB" w14:paraId="6C3749C4" w14:textId="77777777" w:rsidTr="00266047">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59F119D" w14:textId="77777777" w:rsidR="00C07FE2" w:rsidRPr="004A4DD9" w:rsidRDefault="00C07FE2" w:rsidP="00266047">
            <w:pPr>
              <w:autoSpaceDE w:val="0"/>
              <w:autoSpaceDN w:val="0"/>
              <w:adjustRightInd w:val="0"/>
              <w:spacing w:after="0" w:line="240" w:lineRule="auto"/>
              <w:rPr>
                <w:rFonts w:eastAsia="Calibri" w:cs="Times New Roman"/>
                <w:szCs w:val="24"/>
              </w:rPr>
            </w:pPr>
            <w:r w:rsidRPr="004A4DD9">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2735B26" w14:textId="77777777" w:rsidR="00C07FE2" w:rsidRPr="004A4DD9" w:rsidRDefault="00C07FE2" w:rsidP="00266047">
            <w:pPr>
              <w:pStyle w:val="ListParagraph"/>
              <w:spacing w:after="0" w:line="240" w:lineRule="auto"/>
              <w:ind w:left="0"/>
              <w:rPr>
                <w:rFonts w:eastAsia="Calibri" w:cs="Times New Roman"/>
              </w:rPr>
            </w:pPr>
            <w:r w:rsidRPr="004A4DD9">
              <w:rPr>
                <w:rFonts w:eastAsia="Calibri" w:cs="Times New Roman"/>
              </w:rPr>
              <w:t xml:space="preserve">User name không phù hợp, không tìm thấy </w:t>
            </w:r>
            <w:r>
              <w:rPr>
                <w:rFonts w:eastAsia="Calibri" w:cs="Times New Roman"/>
              </w:rPr>
              <w:t>thông tin công ty</w:t>
            </w:r>
            <w:r w:rsidRPr="004A4DD9">
              <w:rPr>
                <w:rFonts w:eastAsia="Calibri" w:cs="Times New Roman"/>
              </w:rPr>
              <w:t xml:space="preserve">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5E7C9399" w14:textId="77777777" w:rsidR="00C07FE2" w:rsidRPr="004A4DD9" w:rsidRDefault="00C07FE2" w:rsidP="00266047">
            <w:pPr>
              <w:pStyle w:val="ListParagraph"/>
              <w:ind w:left="0"/>
              <w:jc w:val="both"/>
              <w:rPr>
                <w:rFonts w:cs="Times New Roman"/>
              </w:rPr>
            </w:pPr>
          </w:p>
        </w:tc>
      </w:tr>
      <w:tr w:rsidR="00C07FE2" w:rsidRPr="00660ABB" w14:paraId="32282472"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015E7B4" w14:textId="77777777" w:rsidR="00C07FE2" w:rsidRPr="004A4DD9" w:rsidRDefault="00C07FE2" w:rsidP="00266047">
            <w:pPr>
              <w:autoSpaceDE w:val="0"/>
              <w:autoSpaceDN w:val="0"/>
              <w:adjustRightInd w:val="0"/>
              <w:jc w:val="both"/>
              <w:rPr>
                <w:rFonts w:cs="Times New Roman"/>
                <w:szCs w:val="24"/>
              </w:rPr>
            </w:pPr>
            <w:r w:rsidRPr="004A4DD9">
              <w:rPr>
                <w:rFonts w:cs="Times New Roman"/>
                <w:szCs w:val="24"/>
              </w:rPr>
              <w:t>ERR:11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366B5D7" w14:textId="77777777" w:rsidR="00C07FE2" w:rsidRPr="004A4DD9" w:rsidRDefault="00C07FE2" w:rsidP="00266047">
            <w:pPr>
              <w:pStyle w:val="ListParagraph"/>
              <w:ind w:left="0"/>
              <w:jc w:val="both"/>
              <w:rPr>
                <w:rFonts w:cs="Times New Roman"/>
              </w:rPr>
            </w:pPr>
            <w:r w:rsidRPr="004A4DD9">
              <w:rPr>
                <w:rFonts w:cs="Times New Roman"/>
              </w:rPr>
              <w:t>Hóa đơn chưa thanh toán nên không xem được</w:t>
            </w:r>
          </w:p>
        </w:tc>
        <w:tc>
          <w:tcPr>
            <w:tcW w:w="2515" w:type="dxa"/>
            <w:tcBorders>
              <w:top w:val="single" w:sz="4" w:space="0" w:color="2E74B5"/>
              <w:left w:val="single" w:sz="4" w:space="0" w:color="2E74B5"/>
              <w:bottom w:val="single" w:sz="4" w:space="0" w:color="2E74B5"/>
              <w:right w:val="single" w:sz="4" w:space="0" w:color="2E74B5"/>
            </w:tcBorders>
          </w:tcPr>
          <w:p w14:paraId="165ABD98" w14:textId="77777777" w:rsidR="00C07FE2" w:rsidRPr="004A4DD9" w:rsidRDefault="00C07FE2" w:rsidP="00266047">
            <w:pPr>
              <w:pStyle w:val="ListParagraph"/>
              <w:ind w:left="0"/>
              <w:jc w:val="both"/>
              <w:rPr>
                <w:rFonts w:cs="Times New Roman"/>
              </w:rPr>
            </w:pPr>
          </w:p>
        </w:tc>
      </w:tr>
      <w:tr w:rsidR="00C07FE2" w:rsidRPr="00660ABB" w14:paraId="590794D2"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7A56F58" w14:textId="77777777" w:rsidR="00C07FE2" w:rsidRPr="004A4DD9" w:rsidRDefault="00C07FE2" w:rsidP="00266047">
            <w:pPr>
              <w:autoSpaceDE w:val="0"/>
              <w:autoSpaceDN w:val="0"/>
              <w:adjustRightInd w:val="0"/>
              <w:jc w:val="both"/>
              <w:rPr>
                <w:rFonts w:cs="Times New Roman"/>
                <w:szCs w:val="24"/>
              </w:rPr>
            </w:pPr>
            <w:r w:rsidRPr="004A4DD9">
              <w:rPr>
                <w:rFonts w:cs="Times New Roman"/>
                <w:szCs w:val="24"/>
              </w:rPr>
              <w:t>chuỗi_Xml_trả_về</w:t>
            </w:r>
          </w:p>
          <w:p w14:paraId="00AD5EE9" w14:textId="77777777" w:rsidR="00C07FE2" w:rsidRPr="004A4DD9" w:rsidRDefault="00C07FE2" w:rsidP="00266047">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61EBF41" w14:textId="77777777" w:rsidR="00C07FE2" w:rsidRPr="004A4DD9" w:rsidRDefault="00C07FE2" w:rsidP="00266047">
            <w:pPr>
              <w:jc w:val="both"/>
              <w:rPr>
                <w:rFonts w:cs="Times New Roman"/>
                <w:szCs w:val="24"/>
              </w:rPr>
            </w:pPr>
            <w:r w:rsidRPr="004A4DD9">
              <w:rPr>
                <w:rFonts w:cs="Times New Roman"/>
                <w:szCs w:val="24"/>
              </w:rPr>
              <w:t>Trả về chuỗi Xml tương ứng với hóa đơn</w:t>
            </w:r>
          </w:p>
        </w:tc>
        <w:tc>
          <w:tcPr>
            <w:tcW w:w="2515" w:type="dxa"/>
            <w:tcBorders>
              <w:top w:val="single" w:sz="4" w:space="0" w:color="2E74B5"/>
              <w:left w:val="single" w:sz="4" w:space="0" w:color="2E74B5"/>
              <w:bottom w:val="single" w:sz="4" w:space="0" w:color="2E74B5"/>
              <w:right w:val="single" w:sz="4" w:space="0" w:color="2E74B5"/>
            </w:tcBorders>
          </w:tcPr>
          <w:p w14:paraId="349BD358" w14:textId="77777777" w:rsidR="00C07FE2" w:rsidRPr="004A4DD9" w:rsidRDefault="00C07FE2" w:rsidP="00266047">
            <w:pPr>
              <w:jc w:val="both"/>
              <w:rPr>
                <w:rFonts w:cs="Times New Roman"/>
                <w:szCs w:val="24"/>
              </w:rPr>
            </w:pPr>
            <w:r w:rsidRPr="004A4DD9">
              <w:rPr>
                <w:rFonts w:cs="Times New Roman"/>
                <w:szCs w:val="24"/>
              </w:rPr>
              <w:t>Trả về một hóa đơn dưới dạng string Xml</w:t>
            </w:r>
          </w:p>
        </w:tc>
      </w:tr>
    </w:tbl>
    <w:p w14:paraId="1A433543" w14:textId="0B5A4310" w:rsidR="005B2DD5" w:rsidRDefault="005B2DD5" w:rsidP="005B2DD5">
      <w:pPr>
        <w:pStyle w:val="Heading3"/>
      </w:pPr>
      <w:r>
        <w:t>Download hóa đơn</w:t>
      </w:r>
      <w:r>
        <w:rPr>
          <w:lang w:val="en-US"/>
        </w:rPr>
        <w:t xml:space="preserve"> lỗi gửi cơ quan thuế</w:t>
      </w:r>
      <w:r>
        <w:t xml:space="preserve"> với cả các hóa đơn chưa thanh toán</w:t>
      </w:r>
      <w:r w:rsidR="00822293">
        <w:rPr>
          <w:lang w:val="en-US"/>
        </w:rPr>
        <w:t xml:space="preserve"> theo invtoken</w:t>
      </w:r>
    </w:p>
    <w:p w14:paraId="1F5F1645" w14:textId="77777777" w:rsidR="005B2DD5" w:rsidRDefault="005B2DD5" w:rsidP="005B2DD5">
      <w:pPr>
        <w:rPr>
          <w:rFonts w:cs="Times New Roman"/>
          <w:szCs w:val="24"/>
        </w:rPr>
      </w:pPr>
      <w:r>
        <w:rPr>
          <w:rFonts w:cs="Times New Roman"/>
          <w:szCs w:val="24"/>
        </w:rPr>
        <w:t>URL</w:t>
      </w:r>
    </w:p>
    <w:p w14:paraId="1DE6211F" w14:textId="7E29ECC7" w:rsidR="005B2DD5" w:rsidRDefault="005B2DD5" w:rsidP="005B2DD5">
      <w:pPr>
        <w:spacing w:after="0" w:line="240" w:lineRule="auto"/>
        <w:ind w:left="720"/>
        <w:jc w:val="both"/>
        <w:rPr>
          <w:rFonts w:cs="Times New Roman"/>
          <w:szCs w:val="24"/>
        </w:rPr>
      </w:pPr>
      <w:r w:rsidRPr="004A4DD9">
        <w:rPr>
          <w:rFonts w:cs="Times New Roman"/>
          <w:szCs w:val="24"/>
        </w:rPr>
        <w:t xml:space="preserve">String </w:t>
      </w:r>
      <w:r w:rsidRPr="00EC03C0">
        <w:rPr>
          <w:rFonts w:cs="Times New Roman"/>
          <w:b/>
          <w:szCs w:val="24"/>
        </w:rPr>
        <w:t>downloadInvNoPay</w:t>
      </w:r>
      <w:r w:rsidRPr="00E36662">
        <w:rPr>
          <w:rFonts w:cs="Times New Roman"/>
          <w:b/>
          <w:color w:val="000000"/>
          <w:szCs w:val="24"/>
        </w:rPr>
        <w:t>Error</w:t>
      </w:r>
      <w:r w:rsidRPr="00EC03C0">
        <w:rPr>
          <w:rFonts w:cs="Times New Roman"/>
          <w:b/>
          <w:szCs w:val="24"/>
        </w:rPr>
        <w:t xml:space="preserve"> </w:t>
      </w:r>
      <w:r w:rsidRPr="004A4DD9">
        <w:rPr>
          <w:rFonts w:cs="Times New Roman"/>
          <w:szCs w:val="24"/>
        </w:rPr>
        <w:t>(string invToken, string userName, string userPass)</w:t>
      </w:r>
    </w:p>
    <w:p w14:paraId="209163C0" w14:textId="77777777" w:rsidR="005B2DD5" w:rsidRPr="004A4DD9" w:rsidRDefault="005B2DD5" w:rsidP="005B2DD5">
      <w:pPr>
        <w:spacing w:after="0" w:line="240" w:lineRule="auto"/>
        <w:ind w:left="720"/>
        <w:jc w:val="both"/>
        <w:rPr>
          <w:rFonts w:cs="Times New Roman"/>
          <w:szCs w:val="24"/>
        </w:rPr>
      </w:pPr>
    </w:p>
    <w:p w14:paraId="04AC8D27" w14:textId="77777777" w:rsidR="005B2DD5" w:rsidRPr="00593BE8" w:rsidRDefault="005B2DD5" w:rsidP="00A75803">
      <w:pPr>
        <w:pStyle w:val="N"/>
      </w:pPr>
      <w:r w:rsidRPr="00593BE8">
        <w:t>DESCRIPTION</w:t>
      </w:r>
    </w:p>
    <w:p w14:paraId="6AAFC0D2" w14:textId="77777777" w:rsidR="005B2DD5" w:rsidRDefault="005B2DD5" w:rsidP="00A75803">
      <w:pPr>
        <w:pStyle w:val="N"/>
      </w:pPr>
      <w:r>
        <w:tab/>
        <w:t>Đây là web service cho phép tải về chuỗi xml của hóa đơn, cho phép tải các hóa đơn chưa thanh toán.</w:t>
      </w:r>
    </w:p>
    <w:p w14:paraId="73852635" w14:textId="77777777" w:rsidR="005B2DD5" w:rsidRPr="00007702" w:rsidRDefault="005B2DD5" w:rsidP="00A75803">
      <w:pPr>
        <w:pStyle w:val="N"/>
      </w:pPr>
      <w:r w:rsidRPr="00663B3E">
        <w:t>HTTP METHOD</w:t>
      </w:r>
    </w:p>
    <w:p w14:paraId="5617AB00" w14:textId="77777777" w:rsidR="005B2DD5" w:rsidRPr="00007702" w:rsidRDefault="005B2DD5" w:rsidP="00A75803">
      <w:pPr>
        <w:pStyle w:val="N"/>
        <w:rPr>
          <w:b/>
        </w:rPr>
      </w:pPr>
      <w:r>
        <w:tab/>
      </w:r>
      <w:r w:rsidRPr="00610AFD">
        <w:t>POST</w:t>
      </w:r>
    </w:p>
    <w:p w14:paraId="650800A1" w14:textId="77777777" w:rsidR="005B2DD5" w:rsidRPr="00610AFD" w:rsidRDefault="005B2DD5" w:rsidP="00A75803">
      <w:pPr>
        <w:pStyle w:val="N"/>
      </w:pPr>
      <w:r w:rsidRPr="00610AFD">
        <w:t>REQUEST BODY</w:t>
      </w:r>
    </w:p>
    <w:p w14:paraId="7F0D1453" w14:textId="77777777" w:rsidR="005B2DD5" w:rsidRPr="005C559E" w:rsidRDefault="005B2DD5" w:rsidP="005B2DD5">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33D1AD50" w14:textId="77777777" w:rsidR="005B2DD5" w:rsidRPr="00D82A0A" w:rsidRDefault="005B2DD5" w:rsidP="005B2DD5">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 xml:space="preserve">invToken : </w:t>
      </w:r>
      <w:r w:rsidRPr="005C559E">
        <w:rPr>
          <w:rFonts w:cs="Times New Roman"/>
          <w:szCs w:val="24"/>
        </w:rPr>
        <w:t xml:space="preserve">Chuỗi token xác định hóa đơn cần lấy </w:t>
      </w:r>
    </w:p>
    <w:p w14:paraId="0DF2A4F7" w14:textId="77777777" w:rsidR="005B2DD5" w:rsidRPr="005C559E" w:rsidRDefault="005B2DD5" w:rsidP="005B2DD5">
      <w:pPr>
        <w:pStyle w:val="ListParagraph"/>
        <w:spacing w:after="0" w:line="360" w:lineRule="auto"/>
        <w:ind w:left="1080"/>
        <w:jc w:val="both"/>
        <w:rPr>
          <w:rFonts w:eastAsia="Calibri" w:cs="Times New Roman"/>
          <w:b/>
          <w:szCs w:val="24"/>
          <w:u w:val="single"/>
        </w:rPr>
      </w:pPr>
    </w:p>
    <w:p w14:paraId="30AF5579" w14:textId="77777777" w:rsidR="005B2DD5" w:rsidRDefault="005B2DD5"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5B2DD5" w:rsidRPr="00660ABB" w14:paraId="6BE64984"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516ED035" w14:textId="77777777" w:rsidR="005B2DD5" w:rsidRPr="00660ABB" w:rsidRDefault="005B2DD5" w:rsidP="00266047">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23366583" w14:textId="77777777" w:rsidR="005B2DD5" w:rsidRPr="00660ABB" w:rsidRDefault="005B2DD5" w:rsidP="00266047">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78E10769" w14:textId="77777777" w:rsidR="005B2DD5" w:rsidRPr="00660ABB" w:rsidRDefault="005B2DD5" w:rsidP="00266047">
            <w:pPr>
              <w:pStyle w:val="ListParagraph"/>
            </w:pPr>
            <w:r>
              <w:t>Ghi chú</w:t>
            </w:r>
          </w:p>
        </w:tc>
      </w:tr>
      <w:tr w:rsidR="005B2DD5" w:rsidRPr="00660ABB" w14:paraId="7C2B0CD1" w14:textId="77777777" w:rsidTr="00266047">
        <w:tc>
          <w:tcPr>
            <w:tcW w:w="1710" w:type="dxa"/>
            <w:tcBorders>
              <w:top w:val="single" w:sz="4" w:space="0" w:color="2E74B5"/>
              <w:left w:val="single" w:sz="4" w:space="0" w:color="2E74B5"/>
              <w:right w:val="single" w:sz="4" w:space="0" w:color="2E74B5"/>
            </w:tcBorders>
            <w:shd w:val="clear" w:color="auto" w:fill="auto"/>
          </w:tcPr>
          <w:p w14:paraId="7C9F4F40" w14:textId="77777777" w:rsidR="005B2DD5" w:rsidRPr="004A4DD9" w:rsidRDefault="005B2DD5" w:rsidP="00266047">
            <w:pPr>
              <w:autoSpaceDE w:val="0"/>
              <w:autoSpaceDN w:val="0"/>
              <w:adjustRightInd w:val="0"/>
              <w:jc w:val="both"/>
              <w:rPr>
                <w:rFonts w:cs="Times New Roman"/>
                <w:sz w:val="19"/>
                <w:szCs w:val="19"/>
              </w:rPr>
            </w:pPr>
            <w:r w:rsidRPr="004A4DD9">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6B045A9" w14:textId="77777777" w:rsidR="005B2DD5" w:rsidRPr="004A4DD9" w:rsidRDefault="005B2DD5" w:rsidP="00266047">
            <w:pPr>
              <w:pStyle w:val="ListParagraph"/>
              <w:ind w:left="0"/>
              <w:jc w:val="both"/>
              <w:rPr>
                <w:rFonts w:cs="Times New Roman"/>
              </w:rPr>
            </w:pPr>
            <w:r w:rsidRPr="004A4DD9">
              <w:rPr>
                <w:rFonts w:cs="Times New Roman"/>
              </w:rPr>
              <w:t>Tài khoản đăng nhập sai</w:t>
            </w:r>
            <w:r>
              <w:rPr>
                <w:rFonts w:cs="Times New Roman"/>
              </w:rPr>
              <w:t xml:space="preserve"> hoặc không có quyền ServiceRole</w:t>
            </w:r>
          </w:p>
        </w:tc>
        <w:tc>
          <w:tcPr>
            <w:tcW w:w="2515" w:type="dxa"/>
            <w:tcBorders>
              <w:top w:val="single" w:sz="4" w:space="0" w:color="2E74B5"/>
              <w:left w:val="single" w:sz="4" w:space="0" w:color="2E74B5"/>
              <w:bottom w:val="single" w:sz="4" w:space="0" w:color="2E74B5"/>
              <w:right w:val="single" w:sz="4" w:space="0" w:color="2E74B5"/>
            </w:tcBorders>
          </w:tcPr>
          <w:p w14:paraId="336D1E2A" w14:textId="77777777" w:rsidR="005B2DD5" w:rsidRPr="004A4DD9" w:rsidRDefault="005B2DD5" w:rsidP="00266047">
            <w:pPr>
              <w:pStyle w:val="ListParagraph"/>
              <w:ind w:left="0"/>
              <w:jc w:val="both"/>
              <w:rPr>
                <w:rFonts w:cs="Times New Roman"/>
              </w:rPr>
            </w:pPr>
          </w:p>
        </w:tc>
      </w:tr>
      <w:tr w:rsidR="005B2DD5" w:rsidRPr="00660ABB" w14:paraId="1F49307D" w14:textId="77777777" w:rsidTr="00266047">
        <w:tc>
          <w:tcPr>
            <w:tcW w:w="1710" w:type="dxa"/>
            <w:tcBorders>
              <w:top w:val="single" w:sz="4" w:space="0" w:color="2E74B5"/>
              <w:left w:val="single" w:sz="4" w:space="0" w:color="2E74B5"/>
              <w:right w:val="single" w:sz="4" w:space="0" w:color="2E74B5"/>
            </w:tcBorders>
            <w:shd w:val="clear" w:color="auto" w:fill="auto"/>
          </w:tcPr>
          <w:p w14:paraId="1A97ACC8" w14:textId="77777777" w:rsidR="005B2DD5" w:rsidRPr="004A4DD9" w:rsidRDefault="005B2DD5" w:rsidP="00266047">
            <w:pPr>
              <w:autoSpaceDE w:val="0"/>
              <w:autoSpaceDN w:val="0"/>
              <w:adjustRightInd w:val="0"/>
              <w:jc w:val="both"/>
              <w:rPr>
                <w:rFonts w:cs="Times New Roman"/>
                <w:szCs w:val="24"/>
              </w:rPr>
            </w:pPr>
            <w:r w:rsidRPr="002E72A7">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7CC3C10" w14:textId="77777777" w:rsidR="005B2DD5" w:rsidRPr="004A4DD9" w:rsidRDefault="005B2DD5" w:rsidP="00266047">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01290FA0" w14:textId="77777777" w:rsidR="005B2DD5" w:rsidRPr="004A4DD9" w:rsidRDefault="005B2DD5" w:rsidP="00266047">
            <w:pPr>
              <w:pStyle w:val="ListParagraph"/>
              <w:ind w:left="0"/>
              <w:jc w:val="both"/>
              <w:rPr>
                <w:rFonts w:cs="Times New Roman"/>
              </w:rPr>
            </w:pPr>
          </w:p>
        </w:tc>
      </w:tr>
      <w:tr w:rsidR="005B2DD5" w:rsidRPr="00660ABB" w14:paraId="03D22ACF"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5D5EA33" w14:textId="77777777" w:rsidR="005B2DD5" w:rsidRPr="004A4DD9" w:rsidRDefault="005B2DD5" w:rsidP="00266047">
            <w:pPr>
              <w:autoSpaceDE w:val="0"/>
              <w:autoSpaceDN w:val="0"/>
              <w:adjustRightInd w:val="0"/>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A86941D" w14:textId="77777777" w:rsidR="005B2DD5" w:rsidRPr="004A4DD9" w:rsidRDefault="005B2DD5" w:rsidP="00266047">
            <w:pPr>
              <w:pStyle w:val="ListParagraph"/>
              <w:ind w:left="0"/>
              <w:jc w:val="both"/>
              <w:rPr>
                <w:rFonts w:cs="Times New Roman"/>
              </w:rPr>
            </w:pPr>
            <w:r w:rsidRPr="004A4DD9">
              <w:rPr>
                <w:rFonts w:cs="Times New Roman"/>
              </w:rPr>
              <w:t>Không tìm thấy Pattern</w:t>
            </w:r>
          </w:p>
        </w:tc>
        <w:tc>
          <w:tcPr>
            <w:tcW w:w="2515" w:type="dxa"/>
            <w:tcBorders>
              <w:top w:val="single" w:sz="4" w:space="0" w:color="2E74B5"/>
              <w:left w:val="single" w:sz="4" w:space="0" w:color="2E74B5"/>
              <w:bottom w:val="single" w:sz="4" w:space="0" w:color="2E74B5"/>
              <w:right w:val="single" w:sz="4" w:space="0" w:color="2E74B5"/>
            </w:tcBorders>
          </w:tcPr>
          <w:p w14:paraId="67ECD5C7" w14:textId="77777777" w:rsidR="005B2DD5" w:rsidRPr="004A4DD9" w:rsidRDefault="005B2DD5" w:rsidP="00266047">
            <w:pPr>
              <w:pStyle w:val="ListParagraph"/>
              <w:ind w:left="0"/>
              <w:jc w:val="both"/>
              <w:rPr>
                <w:rFonts w:cs="Times New Roman"/>
              </w:rPr>
            </w:pPr>
          </w:p>
        </w:tc>
      </w:tr>
      <w:tr w:rsidR="005B2DD5" w:rsidRPr="00660ABB" w14:paraId="6826DB93"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0C0EFD0" w14:textId="77777777" w:rsidR="005B2DD5" w:rsidRPr="004A4DD9" w:rsidRDefault="005B2DD5" w:rsidP="00266047">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4BCC345" w14:textId="77777777" w:rsidR="005B2DD5" w:rsidRPr="004A4DD9" w:rsidRDefault="005B2DD5" w:rsidP="00266047">
            <w:pPr>
              <w:pStyle w:val="ListParagraph"/>
              <w:ind w:left="0"/>
              <w:jc w:val="both"/>
              <w:rPr>
                <w:rFonts w:cs="Times New Roman"/>
              </w:rPr>
            </w:pPr>
            <w:r w:rsidRPr="004A4DD9">
              <w:rPr>
                <w:rFonts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089C1D90" w14:textId="77777777" w:rsidR="005B2DD5" w:rsidRPr="004A4DD9" w:rsidRDefault="005B2DD5" w:rsidP="00266047">
            <w:pPr>
              <w:pStyle w:val="ListParagraph"/>
              <w:ind w:left="0"/>
              <w:jc w:val="both"/>
              <w:rPr>
                <w:rFonts w:cs="Times New Roman"/>
              </w:rPr>
            </w:pPr>
          </w:p>
        </w:tc>
      </w:tr>
      <w:tr w:rsidR="005B2DD5" w:rsidRPr="00660ABB" w14:paraId="6EBF2EBF" w14:textId="77777777" w:rsidTr="00266047">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5C2946F" w14:textId="77777777" w:rsidR="005B2DD5" w:rsidRPr="004A4DD9" w:rsidRDefault="005B2DD5" w:rsidP="00266047">
            <w:pPr>
              <w:autoSpaceDE w:val="0"/>
              <w:autoSpaceDN w:val="0"/>
              <w:adjustRightInd w:val="0"/>
              <w:spacing w:after="0" w:line="240" w:lineRule="auto"/>
              <w:rPr>
                <w:rFonts w:eastAsia="Calibri" w:cs="Times New Roman"/>
                <w:szCs w:val="24"/>
              </w:rPr>
            </w:pPr>
            <w:r w:rsidRPr="004A4DD9">
              <w:rPr>
                <w:rFonts w:eastAsia="Calibri" w:cs="Times New Roman"/>
                <w:szCs w:val="24"/>
              </w:rPr>
              <w:lastRenderedPageBreak/>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4C52DBC" w14:textId="77777777" w:rsidR="005B2DD5" w:rsidRPr="004A4DD9" w:rsidRDefault="005B2DD5" w:rsidP="00266047">
            <w:pPr>
              <w:pStyle w:val="ListParagraph"/>
              <w:spacing w:after="0" w:line="240" w:lineRule="auto"/>
              <w:ind w:left="0"/>
              <w:rPr>
                <w:rFonts w:eastAsia="Calibri" w:cs="Times New Roman"/>
              </w:rPr>
            </w:pPr>
            <w:r w:rsidRPr="004A4DD9">
              <w:rPr>
                <w:rFonts w:eastAsia="Calibri" w:cs="Times New Roman"/>
              </w:rPr>
              <w:t xml:space="preserve">User name không phù hợp, không tìm thấy </w:t>
            </w:r>
            <w:r>
              <w:rPr>
                <w:rFonts w:eastAsia="Calibri" w:cs="Times New Roman"/>
              </w:rPr>
              <w:t>thông tin công ty</w:t>
            </w:r>
            <w:r w:rsidRPr="004A4DD9">
              <w:rPr>
                <w:rFonts w:eastAsia="Calibri" w:cs="Times New Roman"/>
              </w:rPr>
              <w:t xml:space="preserve">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1B783CBF" w14:textId="77777777" w:rsidR="005B2DD5" w:rsidRPr="004A4DD9" w:rsidRDefault="005B2DD5" w:rsidP="00266047">
            <w:pPr>
              <w:pStyle w:val="ListParagraph"/>
              <w:ind w:left="0"/>
              <w:jc w:val="both"/>
              <w:rPr>
                <w:rFonts w:cs="Times New Roman"/>
              </w:rPr>
            </w:pPr>
          </w:p>
        </w:tc>
      </w:tr>
      <w:tr w:rsidR="005B2DD5" w:rsidRPr="00660ABB" w14:paraId="06E89BAE"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F98BA73" w14:textId="77777777" w:rsidR="005B2DD5" w:rsidRPr="004A4DD9" w:rsidRDefault="005B2DD5" w:rsidP="00266047">
            <w:pPr>
              <w:autoSpaceDE w:val="0"/>
              <w:autoSpaceDN w:val="0"/>
              <w:adjustRightInd w:val="0"/>
              <w:jc w:val="both"/>
              <w:rPr>
                <w:rFonts w:cs="Times New Roman"/>
                <w:szCs w:val="24"/>
              </w:rPr>
            </w:pPr>
            <w:r w:rsidRPr="004A4DD9">
              <w:rPr>
                <w:rFonts w:cs="Times New Roman"/>
                <w:szCs w:val="24"/>
              </w:rPr>
              <w:t>chuỗi_Xml_trả_về</w:t>
            </w:r>
          </w:p>
          <w:p w14:paraId="71357C01" w14:textId="77777777" w:rsidR="005B2DD5" w:rsidRPr="004A4DD9" w:rsidRDefault="005B2DD5" w:rsidP="00266047">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BE33557" w14:textId="77777777" w:rsidR="005B2DD5" w:rsidRPr="004A4DD9" w:rsidRDefault="005B2DD5" w:rsidP="00266047">
            <w:pPr>
              <w:jc w:val="both"/>
              <w:rPr>
                <w:rFonts w:cs="Times New Roman"/>
                <w:szCs w:val="24"/>
              </w:rPr>
            </w:pPr>
            <w:r w:rsidRPr="004A4DD9">
              <w:rPr>
                <w:rFonts w:cs="Times New Roman"/>
                <w:szCs w:val="24"/>
              </w:rPr>
              <w:t>Trả về chuỗi Xml tương ứng với hóa đơn</w:t>
            </w:r>
          </w:p>
        </w:tc>
        <w:tc>
          <w:tcPr>
            <w:tcW w:w="2515" w:type="dxa"/>
            <w:tcBorders>
              <w:top w:val="single" w:sz="4" w:space="0" w:color="2E74B5"/>
              <w:left w:val="single" w:sz="4" w:space="0" w:color="2E74B5"/>
              <w:bottom w:val="single" w:sz="4" w:space="0" w:color="2E74B5"/>
              <w:right w:val="single" w:sz="4" w:space="0" w:color="2E74B5"/>
            </w:tcBorders>
          </w:tcPr>
          <w:p w14:paraId="46821190" w14:textId="77777777" w:rsidR="005B2DD5" w:rsidRPr="004A4DD9" w:rsidRDefault="005B2DD5" w:rsidP="00266047">
            <w:pPr>
              <w:jc w:val="both"/>
              <w:rPr>
                <w:rFonts w:cs="Times New Roman"/>
                <w:szCs w:val="24"/>
              </w:rPr>
            </w:pPr>
            <w:r w:rsidRPr="004A4DD9">
              <w:rPr>
                <w:rFonts w:cs="Times New Roman"/>
                <w:szCs w:val="24"/>
              </w:rPr>
              <w:t>Trả về một hóa đơn dưới dạng string Xml</w:t>
            </w:r>
          </w:p>
        </w:tc>
      </w:tr>
    </w:tbl>
    <w:p w14:paraId="1B8E0DD0" w14:textId="1A392254" w:rsidR="004F6E9C" w:rsidRDefault="004F6E9C" w:rsidP="004F6E9C">
      <w:pPr>
        <w:pStyle w:val="Heading3"/>
      </w:pPr>
      <w:r>
        <w:t xml:space="preserve">Download hóa đơn </w:t>
      </w:r>
      <w:r>
        <w:rPr>
          <w:lang w:val="en-US"/>
        </w:rPr>
        <w:t xml:space="preserve">lỗi gửi thuế </w:t>
      </w:r>
      <w:r>
        <w:t>định dạng Pdf, không kiểm tra trạng thái thanh toán</w:t>
      </w:r>
      <w:r w:rsidR="00D74F20">
        <w:rPr>
          <w:lang w:val="en-US"/>
        </w:rPr>
        <w:t xml:space="preserve"> theo fkey</w:t>
      </w:r>
    </w:p>
    <w:p w14:paraId="33B4962B" w14:textId="77777777" w:rsidR="004F6E9C" w:rsidRDefault="004F6E9C" w:rsidP="004F6E9C">
      <w:pPr>
        <w:rPr>
          <w:rFonts w:cs="Times New Roman"/>
          <w:szCs w:val="24"/>
        </w:rPr>
      </w:pPr>
      <w:r>
        <w:rPr>
          <w:rFonts w:cs="Times New Roman"/>
          <w:szCs w:val="24"/>
        </w:rPr>
        <w:t>URL</w:t>
      </w:r>
    </w:p>
    <w:p w14:paraId="31F1AC8A" w14:textId="5CA40F0D" w:rsidR="004F6E9C" w:rsidRPr="00E76428" w:rsidRDefault="004F6E9C" w:rsidP="004F6E9C">
      <w:pPr>
        <w:spacing w:after="0" w:line="240" w:lineRule="auto"/>
        <w:ind w:left="720"/>
        <w:jc w:val="both"/>
        <w:rPr>
          <w:rFonts w:cs="Times New Roman"/>
          <w:szCs w:val="24"/>
        </w:rPr>
      </w:pPr>
      <w:r w:rsidRPr="00E76428">
        <w:rPr>
          <w:rFonts w:cs="Times New Roman"/>
          <w:szCs w:val="24"/>
        </w:rPr>
        <w:t xml:space="preserve">String </w:t>
      </w:r>
      <w:r w:rsidRPr="000942A0">
        <w:rPr>
          <w:rFonts w:cs="Times New Roman"/>
          <w:b/>
          <w:szCs w:val="24"/>
        </w:rPr>
        <w:t>downloadInvPDFFkeyNoPay</w:t>
      </w:r>
      <w:r w:rsidR="008D2E3C">
        <w:rPr>
          <w:rFonts w:cs="Times New Roman"/>
          <w:b/>
          <w:szCs w:val="24"/>
        </w:rPr>
        <w:t>Error</w:t>
      </w:r>
      <w:r w:rsidR="00087E0C">
        <w:rPr>
          <w:rFonts w:cs="Times New Roman"/>
          <w:szCs w:val="24"/>
        </w:rPr>
        <w:t xml:space="preserve"> </w:t>
      </w:r>
      <w:r w:rsidRPr="00E76428">
        <w:rPr>
          <w:rFonts w:cs="Times New Roman"/>
          <w:szCs w:val="24"/>
        </w:rPr>
        <w:t xml:space="preserve">(string </w:t>
      </w:r>
      <w:r w:rsidR="00D74F20">
        <w:rPr>
          <w:rFonts w:cs="Times New Roman"/>
          <w:szCs w:val="24"/>
        </w:rPr>
        <w:t>fkey</w:t>
      </w:r>
      <w:r w:rsidRPr="00E76428">
        <w:rPr>
          <w:rFonts w:cs="Times New Roman"/>
          <w:szCs w:val="24"/>
        </w:rPr>
        <w:t>, string userName, string userPass)</w:t>
      </w:r>
    </w:p>
    <w:p w14:paraId="1F74F776" w14:textId="77777777" w:rsidR="004F6E9C" w:rsidRPr="004A4DD9" w:rsidRDefault="004F6E9C" w:rsidP="004F6E9C">
      <w:pPr>
        <w:spacing w:after="0" w:line="240" w:lineRule="auto"/>
        <w:ind w:left="720"/>
        <w:jc w:val="both"/>
        <w:rPr>
          <w:rFonts w:cs="Times New Roman"/>
          <w:szCs w:val="24"/>
        </w:rPr>
      </w:pPr>
    </w:p>
    <w:p w14:paraId="65462EB9" w14:textId="77777777" w:rsidR="004F6E9C" w:rsidRPr="00593BE8" w:rsidRDefault="004F6E9C" w:rsidP="00A75803">
      <w:pPr>
        <w:pStyle w:val="N"/>
      </w:pPr>
      <w:r w:rsidRPr="00593BE8">
        <w:t>DESCRIPTION</w:t>
      </w:r>
    </w:p>
    <w:p w14:paraId="507B6CA3" w14:textId="77777777" w:rsidR="004F6E9C" w:rsidRDefault="004F6E9C" w:rsidP="00A75803">
      <w:pPr>
        <w:pStyle w:val="N"/>
      </w:pPr>
      <w:r>
        <w:tab/>
        <w:t>Đây là web service cho phép tải về dạng pdf của hóa đơn theo fkey truyền lên, cho phép tải cả hóa đơn chưa thanh toán.</w:t>
      </w:r>
    </w:p>
    <w:p w14:paraId="2A03859A" w14:textId="77777777" w:rsidR="004F6E9C" w:rsidRPr="00007702" w:rsidRDefault="004F6E9C" w:rsidP="00A75803">
      <w:pPr>
        <w:pStyle w:val="N"/>
      </w:pPr>
      <w:r w:rsidRPr="00663B3E">
        <w:t>HTTP METHOD</w:t>
      </w:r>
    </w:p>
    <w:p w14:paraId="64293D5C" w14:textId="77777777" w:rsidR="004F6E9C" w:rsidRPr="00007702" w:rsidRDefault="004F6E9C" w:rsidP="00A75803">
      <w:pPr>
        <w:pStyle w:val="N"/>
        <w:rPr>
          <w:b/>
        </w:rPr>
      </w:pPr>
      <w:r>
        <w:tab/>
      </w:r>
      <w:r w:rsidRPr="00610AFD">
        <w:t>POST</w:t>
      </w:r>
    </w:p>
    <w:p w14:paraId="1D23D927" w14:textId="77777777" w:rsidR="004F6E9C" w:rsidRPr="00610AFD" w:rsidRDefault="004F6E9C" w:rsidP="00A75803">
      <w:pPr>
        <w:pStyle w:val="N"/>
      </w:pPr>
      <w:r w:rsidRPr="00610AFD">
        <w:t>REQUEST BODY</w:t>
      </w:r>
    </w:p>
    <w:p w14:paraId="034E61C6" w14:textId="77777777" w:rsidR="004F6E9C" w:rsidRPr="005C559E" w:rsidRDefault="004F6E9C" w:rsidP="004F6E9C">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710989AC" w14:textId="30DB092C" w:rsidR="004F6E9C" w:rsidRPr="00D82A0A" w:rsidRDefault="00790397" w:rsidP="004F6E9C">
      <w:pPr>
        <w:pStyle w:val="ListParagraph"/>
        <w:numPr>
          <w:ilvl w:val="0"/>
          <w:numId w:val="2"/>
        </w:numPr>
        <w:spacing w:after="0" w:line="360" w:lineRule="auto"/>
        <w:ind w:left="1080"/>
        <w:jc w:val="both"/>
        <w:rPr>
          <w:rFonts w:eastAsia="Calibri" w:cs="Times New Roman"/>
          <w:b/>
          <w:szCs w:val="24"/>
          <w:u w:val="single"/>
        </w:rPr>
      </w:pPr>
      <w:r>
        <w:rPr>
          <w:rFonts w:cs="Times New Roman"/>
          <w:b/>
          <w:szCs w:val="24"/>
        </w:rPr>
        <w:t>fkey</w:t>
      </w:r>
      <w:r w:rsidR="004F6E9C" w:rsidRPr="005C559E">
        <w:rPr>
          <w:rFonts w:cs="Times New Roman"/>
          <w:b/>
          <w:szCs w:val="24"/>
        </w:rPr>
        <w:t xml:space="preserve">: </w:t>
      </w:r>
      <w:r w:rsidR="004F6E9C" w:rsidRPr="005C559E">
        <w:rPr>
          <w:rFonts w:cs="Times New Roman"/>
          <w:szCs w:val="24"/>
        </w:rPr>
        <w:t xml:space="preserve">Chuỗi </w:t>
      </w:r>
      <w:r w:rsidR="004F6E9C">
        <w:rPr>
          <w:rFonts w:cs="Times New Roman"/>
          <w:szCs w:val="24"/>
        </w:rPr>
        <w:t>token</w:t>
      </w:r>
      <w:r w:rsidR="004F6E9C" w:rsidRPr="005C559E">
        <w:rPr>
          <w:rFonts w:cs="Times New Roman"/>
          <w:szCs w:val="24"/>
        </w:rPr>
        <w:t xml:space="preserve"> xác định hóa đơn cần lấy </w:t>
      </w:r>
    </w:p>
    <w:p w14:paraId="15F373CA" w14:textId="77777777" w:rsidR="004F6E9C" w:rsidRPr="005C559E" w:rsidRDefault="004F6E9C" w:rsidP="004F6E9C">
      <w:pPr>
        <w:pStyle w:val="ListParagraph"/>
        <w:spacing w:after="0" w:line="360" w:lineRule="auto"/>
        <w:ind w:left="1080"/>
        <w:jc w:val="both"/>
        <w:rPr>
          <w:rFonts w:eastAsia="Calibri" w:cs="Times New Roman"/>
          <w:b/>
          <w:szCs w:val="24"/>
          <w:u w:val="single"/>
        </w:rPr>
      </w:pPr>
    </w:p>
    <w:p w14:paraId="37ADD0F1" w14:textId="77777777" w:rsidR="004F6E9C" w:rsidRDefault="004F6E9C"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4F6E9C" w:rsidRPr="00660ABB" w14:paraId="6E1F4570"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22358F1C" w14:textId="77777777" w:rsidR="004F6E9C" w:rsidRPr="00660ABB" w:rsidRDefault="004F6E9C" w:rsidP="00266047">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7BBFEBAD" w14:textId="77777777" w:rsidR="004F6E9C" w:rsidRPr="00660ABB" w:rsidRDefault="004F6E9C" w:rsidP="00266047">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0CC14922" w14:textId="77777777" w:rsidR="004F6E9C" w:rsidRPr="00660ABB" w:rsidRDefault="004F6E9C" w:rsidP="00266047">
            <w:pPr>
              <w:pStyle w:val="ListParagraph"/>
            </w:pPr>
            <w:r>
              <w:t>Ghi chú</w:t>
            </w:r>
          </w:p>
        </w:tc>
      </w:tr>
      <w:tr w:rsidR="004F6E9C" w:rsidRPr="00660ABB" w14:paraId="72F78B78" w14:textId="77777777" w:rsidTr="00266047">
        <w:tc>
          <w:tcPr>
            <w:tcW w:w="1710" w:type="dxa"/>
            <w:tcBorders>
              <w:top w:val="single" w:sz="4" w:space="0" w:color="2E74B5"/>
              <w:left w:val="single" w:sz="4" w:space="0" w:color="2E74B5"/>
              <w:right w:val="single" w:sz="4" w:space="0" w:color="2E74B5"/>
            </w:tcBorders>
            <w:shd w:val="clear" w:color="auto" w:fill="auto"/>
          </w:tcPr>
          <w:p w14:paraId="40B7BA58" w14:textId="77777777" w:rsidR="004F6E9C" w:rsidRPr="004A4DD9" w:rsidRDefault="004F6E9C" w:rsidP="00266047">
            <w:pPr>
              <w:autoSpaceDE w:val="0"/>
              <w:autoSpaceDN w:val="0"/>
              <w:adjustRightInd w:val="0"/>
              <w:jc w:val="both"/>
              <w:rPr>
                <w:rFonts w:cs="Times New Roman"/>
                <w:sz w:val="19"/>
                <w:szCs w:val="19"/>
              </w:rPr>
            </w:pPr>
            <w:r w:rsidRPr="004A4DD9">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374A818" w14:textId="77777777" w:rsidR="004F6E9C" w:rsidRPr="004A4DD9" w:rsidRDefault="004F6E9C" w:rsidP="00266047">
            <w:pPr>
              <w:pStyle w:val="ListParagraph"/>
              <w:ind w:left="0"/>
              <w:jc w:val="both"/>
              <w:rPr>
                <w:rFonts w:cs="Times New Roman"/>
              </w:rPr>
            </w:pPr>
            <w:r w:rsidRPr="004A4DD9">
              <w:rPr>
                <w:rFonts w:cs="Times New Roman"/>
              </w:rPr>
              <w:t>Tài khoản đăng nhập sai</w:t>
            </w:r>
            <w:r>
              <w:rPr>
                <w:rFonts w:cs="Times New Roman"/>
              </w:rPr>
              <w:t xml:space="preserve"> hoặc không có quyền ServiceRole</w:t>
            </w:r>
          </w:p>
        </w:tc>
        <w:tc>
          <w:tcPr>
            <w:tcW w:w="2515" w:type="dxa"/>
            <w:tcBorders>
              <w:top w:val="single" w:sz="4" w:space="0" w:color="2E74B5"/>
              <w:left w:val="single" w:sz="4" w:space="0" w:color="2E74B5"/>
              <w:bottom w:val="single" w:sz="4" w:space="0" w:color="2E74B5"/>
              <w:right w:val="single" w:sz="4" w:space="0" w:color="2E74B5"/>
            </w:tcBorders>
          </w:tcPr>
          <w:p w14:paraId="0D6190AA" w14:textId="77777777" w:rsidR="004F6E9C" w:rsidRPr="004A4DD9" w:rsidRDefault="004F6E9C" w:rsidP="00266047">
            <w:pPr>
              <w:pStyle w:val="ListParagraph"/>
              <w:ind w:left="0"/>
              <w:jc w:val="both"/>
              <w:rPr>
                <w:rFonts w:cs="Times New Roman"/>
              </w:rPr>
            </w:pPr>
          </w:p>
        </w:tc>
      </w:tr>
      <w:tr w:rsidR="004F6E9C" w:rsidRPr="00660ABB" w14:paraId="60A488CA" w14:textId="77777777" w:rsidTr="00266047">
        <w:tc>
          <w:tcPr>
            <w:tcW w:w="1710" w:type="dxa"/>
            <w:tcBorders>
              <w:top w:val="single" w:sz="4" w:space="0" w:color="2E74B5"/>
              <w:left w:val="single" w:sz="4" w:space="0" w:color="2E74B5"/>
              <w:right w:val="single" w:sz="4" w:space="0" w:color="2E74B5"/>
            </w:tcBorders>
            <w:shd w:val="clear" w:color="auto" w:fill="auto"/>
          </w:tcPr>
          <w:p w14:paraId="1DAE5FE6" w14:textId="77777777" w:rsidR="004F6E9C" w:rsidRPr="004A4DD9" w:rsidRDefault="004F6E9C" w:rsidP="00266047">
            <w:pPr>
              <w:autoSpaceDE w:val="0"/>
              <w:autoSpaceDN w:val="0"/>
              <w:adjustRightInd w:val="0"/>
              <w:jc w:val="both"/>
              <w:rPr>
                <w:rFonts w:cs="Times New Roman"/>
                <w:szCs w:val="24"/>
              </w:rPr>
            </w:pPr>
            <w:r w:rsidRPr="002E72A7">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5A1C436" w14:textId="77777777" w:rsidR="004F6E9C" w:rsidRPr="004A4DD9" w:rsidRDefault="004F6E9C" w:rsidP="00266047">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69F1144C" w14:textId="77777777" w:rsidR="004F6E9C" w:rsidRPr="004A4DD9" w:rsidRDefault="004F6E9C" w:rsidP="00266047">
            <w:pPr>
              <w:pStyle w:val="ListParagraph"/>
              <w:ind w:left="0"/>
              <w:jc w:val="both"/>
              <w:rPr>
                <w:rFonts w:cs="Times New Roman"/>
              </w:rPr>
            </w:pPr>
          </w:p>
        </w:tc>
      </w:tr>
      <w:tr w:rsidR="004F6E9C" w:rsidRPr="00660ABB" w14:paraId="7029B4BE"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3209DC7" w14:textId="77777777" w:rsidR="004F6E9C" w:rsidRPr="004A4DD9" w:rsidRDefault="004F6E9C" w:rsidP="00266047">
            <w:pPr>
              <w:autoSpaceDE w:val="0"/>
              <w:autoSpaceDN w:val="0"/>
              <w:adjustRightInd w:val="0"/>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551A074" w14:textId="77777777" w:rsidR="004F6E9C" w:rsidRPr="004A4DD9" w:rsidRDefault="004F6E9C" w:rsidP="00266047">
            <w:pPr>
              <w:pStyle w:val="ListParagraph"/>
              <w:ind w:left="0"/>
              <w:jc w:val="both"/>
              <w:rPr>
                <w:rFonts w:cs="Times New Roman"/>
              </w:rPr>
            </w:pPr>
            <w:r w:rsidRPr="004A4DD9">
              <w:rPr>
                <w:rFonts w:cs="Times New Roman"/>
              </w:rPr>
              <w:t>Không tìm thấy</w:t>
            </w:r>
            <w:r>
              <w:rPr>
                <w:rFonts w:cs="Times New Roman"/>
              </w:rPr>
              <w:t xml:space="preserve"> dải thông báo phát hành</w:t>
            </w:r>
          </w:p>
        </w:tc>
        <w:tc>
          <w:tcPr>
            <w:tcW w:w="2515" w:type="dxa"/>
            <w:tcBorders>
              <w:top w:val="single" w:sz="4" w:space="0" w:color="2E74B5"/>
              <w:left w:val="single" w:sz="4" w:space="0" w:color="2E74B5"/>
              <w:bottom w:val="single" w:sz="4" w:space="0" w:color="2E74B5"/>
              <w:right w:val="single" w:sz="4" w:space="0" w:color="2E74B5"/>
            </w:tcBorders>
          </w:tcPr>
          <w:p w14:paraId="17854EB8" w14:textId="77777777" w:rsidR="004F6E9C" w:rsidRPr="004A4DD9" w:rsidRDefault="004F6E9C" w:rsidP="00266047">
            <w:pPr>
              <w:pStyle w:val="ListParagraph"/>
              <w:ind w:left="0"/>
              <w:jc w:val="both"/>
              <w:rPr>
                <w:rFonts w:cs="Times New Roman"/>
              </w:rPr>
            </w:pPr>
          </w:p>
        </w:tc>
      </w:tr>
      <w:tr w:rsidR="004F6E9C" w:rsidRPr="00660ABB" w14:paraId="44442DF0"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B07DD4E" w14:textId="77777777" w:rsidR="004F6E9C" w:rsidRPr="004A4DD9" w:rsidRDefault="004F6E9C" w:rsidP="00266047">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7C1AB9D" w14:textId="77777777" w:rsidR="004F6E9C" w:rsidRPr="004A4DD9" w:rsidRDefault="004F6E9C" w:rsidP="00266047">
            <w:pPr>
              <w:pStyle w:val="ListParagraph"/>
              <w:ind w:left="0"/>
              <w:jc w:val="both"/>
              <w:rPr>
                <w:rFonts w:cs="Times New Roman"/>
              </w:rPr>
            </w:pPr>
            <w:r w:rsidRPr="004A4DD9">
              <w:rPr>
                <w:rFonts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6BE17B4D" w14:textId="77777777" w:rsidR="004F6E9C" w:rsidRPr="004A4DD9" w:rsidRDefault="004F6E9C" w:rsidP="00266047">
            <w:pPr>
              <w:pStyle w:val="ListParagraph"/>
              <w:ind w:left="0"/>
              <w:jc w:val="both"/>
              <w:rPr>
                <w:rFonts w:cs="Times New Roman"/>
              </w:rPr>
            </w:pPr>
          </w:p>
        </w:tc>
      </w:tr>
      <w:tr w:rsidR="004F6E9C" w:rsidRPr="00660ABB" w14:paraId="6436364A" w14:textId="77777777" w:rsidTr="00266047">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6A3187F" w14:textId="77777777" w:rsidR="004F6E9C" w:rsidRPr="004A4DD9" w:rsidRDefault="004F6E9C" w:rsidP="00266047">
            <w:pPr>
              <w:autoSpaceDE w:val="0"/>
              <w:autoSpaceDN w:val="0"/>
              <w:adjustRightInd w:val="0"/>
              <w:spacing w:after="0" w:line="240" w:lineRule="auto"/>
              <w:rPr>
                <w:rFonts w:eastAsia="Calibri" w:cs="Times New Roman"/>
                <w:szCs w:val="24"/>
              </w:rPr>
            </w:pPr>
            <w:r w:rsidRPr="004A4DD9">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9EF7E7A" w14:textId="77777777" w:rsidR="004F6E9C" w:rsidRPr="004A4DD9" w:rsidRDefault="004F6E9C" w:rsidP="00266047">
            <w:pPr>
              <w:pStyle w:val="ListParagraph"/>
              <w:spacing w:after="0" w:line="240" w:lineRule="auto"/>
              <w:ind w:left="0"/>
              <w:rPr>
                <w:rFonts w:eastAsia="Calibri" w:cs="Times New Roman"/>
              </w:rPr>
            </w:pPr>
            <w:r w:rsidRPr="004A4DD9">
              <w:rPr>
                <w:rFonts w:eastAsia="Calibri" w:cs="Times New Roman"/>
              </w:rPr>
              <w:t xml:space="preserve">User name không phù hợp, không tìm thấy </w:t>
            </w:r>
            <w:r>
              <w:rPr>
                <w:rFonts w:eastAsia="Calibri" w:cs="Times New Roman"/>
              </w:rPr>
              <w:t>thông tin công ty</w:t>
            </w:r>
            <w:r w:rsidRPr="004A4DD9">
              <w:rPr>
                <w:rFonts w:eastAsia="Calibri" w:cs="Times New Roman"/>
              </w:rPr>
              <w:t xml:space="preserve">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33D3ECF5" w14:textId="77777777" w:rsidR="004F6E9C" w:rsidRPr="004A4DD9" w:rsidRDefault="004F6E9C" w:rsidP="00266047">
            <w:pPr>
              <w:pStyle w:val="ListParagraph"/>
              <w:ind w:left="0"/>
              <w:jc w:val="both"/>
              <w:rPr>
                <w:rFonts w:cs="Times New Roman"/>
              </w:rPr>
            </w:pPr>
          </w:p>
        </w:tc>
      </w:tr>
      <w:tr w:rsidR="004F6E9C" w:rsidRPr="00660ABB" w14:paraId="19C16A90"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EC75BD7" w14:textId="77777777" w:rsidR="004F6E9C" w:rsidRDefault="004F6E9C" w:rsidP="00266047">
            <w:pPr>
              <w:spacing w:after="0" w:line="240" w:lineRule="auto"/>
              <w:jc w:val="both"/>
              <w:rPr>
                <w:rFonts w:cs="Times New Roman"/>
                <w:szCs w:val="24"/>
              </w:rPr>
            </w:pPr>
            <w:r>
              <w:rPr>
                <w:rFonts w:cs="Times New Roman"/>
                <w:szCs w:val="24"/>
              </w:rPr>
              <w:t>Chuỗi base64</w:t>
            </w:r>
          </w:p>
          <w:p w14:paraId="711B40F0" w14:textId="77777777" w:rsidR="004F6E9C" w:rsidRPr="004A4DD9" w:rsidRDefault="004F6E9C" w:rsidP="00266047">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D971E84" w14:textId="77777777" w:rsidR="004F6E9C" w:rsidRPr="004A4DD9" w:rsidRDefault="004F6E9C" w:rsidP="00266047">
            <w:pPr>
              <w:jc w:val="both"/>
              <w:rPr>
                <w:rFonts w:cs="Times New Roman"/>
                <w:szCs w:val="24"/>
              </w:rPr>
            </w:pPr>
            <w:r>
              <w:rPr>
                <w:rFonts w:cs="Times New Roman"/>
                <w:szCs w:val="24"/>
              </w:rPr>
              <w:t>Trả về chuỗi base64 tương ứng với hóa đơn. Lưu chuỗi này thành file .pdf để được file PDF</w:t>
            </w:r>
          </w:p>
        </w:tc>
        <w:tc>
          <w:tcPr>
            <w:tcW w:w="2515" w:type="dxa"/>
            <w:tcBorders>
              <w:top w:val="single" w:sz="4" w:space="0" w:color="2E74B5"/>
              <w:left w:val="single" w:sz="4" w:space="0" w:color="2E74B5"/>
              <w:bottom w:val="single" w:sz="4" w:space="0" w:color="2E74B5"/>
              <w:right w:val="single" w:sz="4" w:space="0" w:color="2E74B5"/>
            </w:tcBorders>
          </w:tcPr>
          <w:p w14:paraId="697A7402" w14:textId="77777777" w:rsidR="004F6E9C" w:rsidRPr="004A4DD9" w:rsidRDefault="004F6E9C" w:rsidP="00266047">
            <w:pPr>
              <w:jc w:val="both"/>
              <w:rPr>
                <w:rFonts w:cs="Times New Roman"/>
                <w:szCs w:val="24"/>
              </w:rPr>
            </w:pPr>
          </w:p>
        </w:tc>
      </w:tr>
    </w:tbl>
    <w:p w14:paraId="2AC0F53B" w14:textId="1D9EAC86" w:rsidR="000A24FC" w:rsidRDefault="000A24FC" w:rsidP="000A24FC">
      <w:pPr>
        <w:pStyle w:val="Heading3"/>
      </w:pPr>
      <w:r>
        <w:lastRenderedPageBreak/>
        <w:t>Download hóa đơn</w:t>
      </w:r>
      <w:r w:rsidR="00E85521">
        <w:rPr>
          <w:lang w:val="en-US"/>
        </w:rPr>
        <w:t xml:space="preserve"> lỗi gửi thuế</w:t>
      </w:r>
      <w:r>
        <w:t xml:space="preserve"> định dạng Pdf</w:t>
      </w:r>
      <w:r w:rsidR="00C074D4">
        <w:rPr>
          <w:lang w:val="en-US"/>
        </w:rPr>
        <w:t>, không kiểm tra trạng thái thanh toán theo Token</w:t>
      </w:r>
    </w:p>
    <w:p w14:paraId="478CA622" w14:textId="77777777" w:rsidR="000A24FC" w:rsidRDefault="000A24FC" w:rsidP="000A24FC">
      <w:pPr>
        <w:rPr>
          <w:rFonts w:cs="Times New Roman"/>
          <w:szCs w:val="24"/>
        </w:rPr>
      </w:pPr>
      <w:r>
        <w:rPr>
          <w:rFonts w:cs="Times New Roman"/>
          <w:szCs w:val="24"/>
        </w:rPr>
        <w:t>URL</w:t>
      </w:r>
    </w:p>
    <w:p w14:paraId="79CE4E0D" w14:textId="367613D8" w:rsidR="000A24FC" w:rsidRPr="00E76428" w:rsidRDefault="000A24FC" w:rsidP="000A24FC">
      <w:pPr>
        <w:spacing w:after="0" w:line="240" w:lineRule="auto"/>
        <w:ind w:left="720"/>
        <w:jc w:val="both"/>
        <w:rPr>
          <w:rFonts w:cs="Times New Roman"/>
          <w:szCs w:val="24"/>
        </w:rPr>
      </w:pPr>
      <w:r w:rsidRPr="00E76428">
        <w:rPr>
          <w:rFonts w:cs="Times New Roman"/>
          <w:szCs w:val="24"/>
        </w:rPr>
        <w:t xml:space="preserve">String </w:t>
      </w:r>
      <w:r w:rsidRPr="000A24FC">
        <w:rPr>
          <w:rFonts w:cs="Times New Roman"/>
          <w:b/>
          <w:color w:val="000000"/>
          <w:szCs w:val="24"/>
        </w:rPr>
        <w:t>downloadInvPDFNoPayError</w:t>
      </w:r>
      <w:r w:rsidRPr="00E76428">
        <w:rPr>
          <w:rFonts w:cs="Times New Roman"/>
          <w:szCs w:val="24"/>
        </w:rPr>
        <w:t xml:space="preserve"> (string </w:t>
      </w:r>
      <w:r w:rsidRPr="000A24FC">
        <w:rPr>
          <w:rFonts w:cs="Times New Roman"/>
          <w:color w:val="000000"/>
          <w:szCs w:val="24"/>
        </w:rPr>
        <w:t>token</w:t>
      </w:r>
      <w:r w:rsidRPr="00E76428">
        <w:rPr>
          <w:rFonts w:cs="Times New Roman"/>
          <w:szCs w:val="24"/>
        </w:rPr>
        <w:t>, string userName, string userPass)</w:t>
      </w:r>
    </w:p>
    <w:p w14:paraId="7A95318B" w14:textId="77777777" w:rsidR="000A24FC" w:rsidRPr="004A4DD9" w:rsidRDefault="000A24FC" w:rsidP="000A24FC">
      <w:pPr>
        <w:spacing w:after="0" w:line="240" w:lineRule="auto"/>
        <w:ind w:left="720"/>
        <w:jc w:val="both"/>
        <w:rPr>
          <w:rFonts w:cs="Times New Roman"/>
          <w:szCs w:val="24"/>
        </w:rPr>
      </w:pPr>
    </w:p>
    <w:p w14:paraId="489AA632" w14:textId="77777777" w:rsidR="000A24FC" w:rsidRPr="00593BE8" w:rsidRDefault="000A24FC" w:rsidP="00A75803">
      <w:pPr>
        <w:pStyle w:val="N"/>
      </w:pPr>
      <w:r w:rsidRPr="00593BE8">
        <w:t>DESCRIPTION</w:t>
      </w:r>
    </w:p>
    <w:p w14:paraId="6FE69A03" w14:textId="77777777" w:rsidR="000A24FC" w:rsidRDefault="000A24FC" w:rsidP="00A75803">
      <w:pPr>
        <w:pStyle w:val="N"/>
      </w:pPr>
      <w:r>
        <w:tab/>
        <w:t>Đây là web service cho phép tải về dạng pdf của hóa đơn theo token truyền lên.</w:t>
      </w:r>
    </w:p>
    <w:p w14:paraId="7CAF5AB9" w14:textId="77777777" w:rsidR="000A24FC" w:rsidRPr="00007702" w:rsidRDefault="000A24FC" w:rsidP="00A75803">
      <w:pPr>
        <w:pStyle w:val="N"/>
      </w:pPr>
      <w:r w:rsidRPr="00663B3E">
        <w:t>HTTP METHOD</w:t>
      </w:r>
    </w:p>
    <w:p w14:paraId="6E38724D" w14:textId="77777777" w:rsidR="000A24FC" w:rsidRPr="00007702" w:rsidRDefault="000A24FC" w:rsidP="00A75803">
      <w:pPr>
        <w:pStyle w:val="N"/>
        <w:rPr>
          <w:b/>
        </w:rPr>
      </w:pPr>
      <w:r>
        <w:tab/>
      </w:r>
      <w:r w:rsidRPr="00610AFD">
        <w:t>POST</w:t>
      </w:r>
    </w:p>
    <w:p w14:paraId="0685E0FF" w14:textId="77777777" w:rsidR="000A24FC" w:rsidRPr="00610AFD" w:rsidRDefault="000A24FC" w:rsidP="00A75803">
      <w:pPr>
        <w:pStyle w:val="N"/>
      </w:pPr>
      <w:r w:rsidRPr="00610AFD">
        <w:t>REQUEST BODY</w:t>
      </w:r>
    </w:p>
    <w:p w14:paraId="59155533" w14:textId="77777777" w:rsidR="000A24FC" w:rsidRPr="005C559E" w:rsidRDefault="000A24FC" w:rsidP="000A24FC">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22727912" w14:textId="437A995C" w:rsidR="000A24FC" w:rsidRPr="00D82A0A" w:rsidRDefault="000A24FC" w:rsidP="000A24FC">
      <w:pPr>
        <w:pStyle w:val="ListParagraph"/>
        <w:numPr>
          <w:ilvl w:val="0"/>
          <w:numId w:val="2"/>
        </w:numPr>
        <w:spacing w:after="0" w:line="360" w:lineRule="auto"/>
        <w:ind w:left="1080"/>
        <w:jc w:val="both"/>
        <w:rPr>
          <w:rFonts w:eastAsia="Calibri" w:cs="Times New Roman"/>
          <w:b/>
          <w:szCs w:val="24"/>
          <w:u w:val="single"/>
        </w:rPr>
      </w:pPr>
      <w:r w:rsidRPr="000A24FC">
        <w:rPr>
          <w:rFonts w:cs="Times New Roman"/>
          <w:b/>
          <w:color w:val="000000"/>
          <w:szCs w:val="24"/>
        </w:rPr>
        <w:t>token</w:t>
      </w:r>
      <w:r w:rsidRPr="005C559E">
        <w:rPr>
          <w:rFonts w:cs="Times New Roman"/>
          <w:b/>
          <w:szCs w:val="24"/>
        </w:rPr>
        <w:t xml:space="preserve">: </w:t>
      </w:r>
      <w:r w:rsidRPr="005C559E">
        <w:rPr>
          <w:rFonts w:cs="Times New Roman"/>
          <w:szCs w:val="24"/>
        </w:rPr>
        <w:t xml:space="preserve">Chuỗi </w:t>
      </w:r>
      <w:r>
        <w:rPr>
          <w:rFonts w:cs="Times New Roman"/>
          <w:szCs w:val="24"/>
        </w:rPr>
        <w:t>token</w:t>
      </w:r>
      <w:r w:rsidRPr="005C559E">
        <w:rPr>
          <w:rFonts w:cs="Times New Roman"/>
          <w:szCs w:val="24"/>
        </w:rPr>
        <w:t xml:space="preserve"> xác định hóa đơn cần lấy </w:t>
      </w:r>
    </w:p>
    <w:p w14:paraId="1C9B5E77" w14:textId="77777777" w:rsidR="000A24FC" w:rsidRPr="005C559E" w:rsidRDefault="000A24FC" w:rsidP="000A24FC">
      <w:pPr>
        <w:pStyle w:val="ListParagraph"/>
        <w:spacing w:after="0" w:line="360" w:lineRule="auto"/>
        <w:ind w:left="1080"/>
        <w:jc w:val="both"/>
        <w:rPr>
          <w:rFonts w:eastAsia="Calibri" w:cs="Times New Roman"/>
          <w:b/>
          <w:szCs w:val="24"/>
          <w:u w:val="single"/>
        </w:rPr>
      </w:pPr>
    </w:p>
    <w:p w14:paraId="0F83B42E" w14:textId="77777777" w:rsidR="000A24FC" w:rsidRDefault="000A24FC"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0A24FC" w:rsidRPr="00660ABB" w14:paraId="531E2D67"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4AA3FDFC" w14:textId="77777777" w:rsidR="000A24FC" w:rsidRPr="00660ABB" w:rsidRDefault="000A24FC" w:rsidP="00266047">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10538C02" w14:textId="77777777" w:rsidR="000A24FC" w:rsidRPr="00660ABB" w:rsidRDefault="000A24FC" w:rsidP="00266047">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702EEBEF" w14:textId="77777777" w:rsidR="000A24FC" w:rsidRPr="00660ABB" w:rsidRDefault="000A24FC" w:rsidP="00266047">
            <w:pPr>
              <w:pStyle w:val="ListParagraph"/>
            </w:pPr>
            <w:r>
              <w:t>Ghi chú</w:t>
            </w:r>
          </w:p>
        </w:tc>
      </w:tr>
      <w:tr w:rsidR="000A24FC" w:rsidRPr="00660ABB" w14:paraId="65AEE37F" w14:textId="77777777" w:rsidTr="00266047">
        <w:tc>
          <w:tcPr>
            <w:tcW w:w="1710" w:type="dxa"/>
            <w:tcBorders>
              <w:top w:val="single" w:sz="4" w:space="0" w:color="2E74B5"/>
              <w:left w:val="single" w:sz="4" w:space="0" w:color="2E74B5"/>
              <w:right w:val="single" w:sz="4" w:space="0" w:color="2E74B5"/>
            </w:tcBorders>
            <w:shd w:val="clear" w:color="auto" w:fill="auto"/>
          </w:tcPr>
          <w:p w14:paraId="47C0B2BE" w14:textId="77777777" w:rsidR="000A24FC" w:rsidRPr="004A4DD9" w:rsidRDefault="000A24FC" w:rsidP="00266047">
            <w:pPr>
              <w:autoSpaceDE w:val="0"/>
              <w:autoSpaceDN w:val="0"/>
              <w:adjustRightInd w:val="0"/>
              <w:jc w:val="both"/>
              <w:rPr>
                <w:rFonts w:cs="Times New Roman"/>
                <w:sz w:val="19"/>
                <w:szCs w:val="19"/>
              </w:rPr>
            </w:pPr>
            <w:r w:rsidRPr="004A4DD9">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695F332" w14:textId="77777777" w:rsidR="000A24FC" w:rsidRPr="004A4DD9" w:rsidRDefault="000A24FC" w:rsidP="00266047">
            <w:pPr>
              <w:pStyle w:val="ListParagraph"/>
              <w:ind w:left="0"/>
              <w:jc w:val="both"/>
              <w:rPr>
                <w:rFonts w:cs="Times New Roman"/>
              </w:rPr>
            </w:pPr>
            <w:r w:rsidRPr="004A4DD9">
              <w:rPr>
                <w:rFonts w:cs="Times New Roman"/>
              </w:rPr>
              <w:t>Tài khoản đăng nhập sai</w:t>
            </w:r>
            <w:r>
              <w:rPr>
                <w:rFonts w:cs="Times New Roman"/>
              </w:rPr>
              <w:t xml:space="preserve"> hoặc không có quyền ServiceRole</w:t>
            </w:r>
          </w:p>
        </w:tc>
        <w:tc>
          <w:tcPr>
            <w:tcW w:w="2515" w:type="dxa"/>
            <w:tcBorders>
              <w:top w:val="single" w:sz="4" w:space="0" w:color="2E74B5"/>
              <w:left w:val="single" w:sz="4" w:space="0" w:color="2E74B5"/>
              <w:bottom w:val="single" w:sz="4" w:space="0" w:color="2E74B5"/>
              <w:right w:val="single" w:sz="4" w:space="0" w:color="2E74B5"/>
            </w:tcBorders>
          </w:tcPr>
          <w:p w14:paraId="019FACA5" w14:textId="77777777" w:rsidR="000A24FC" w:rsidRPr="004A4DD9" w:rsidRDefault="000A24FC" w:rsidP="00266047">
            <w:pPr>
              <w:pStyle w:val="ListParagraph"/>
              <w:ind w:left="0"/>
              <w:jc w:val="both"/>
              <w:rPr>
                <w:rFonts w:cs="Times New Roman"/>
              </w:rPr>
            </w:pPr>
          </w:p>
        </w:tc>
      </w:tr>
      <w:tr w:rsidR="000A24FC" w:rsidRPr="00660ABB" w14:paraId="4B5DCAAC" w14:textId="77777777" w:rsidTr="00266047">
        <w:tc>
          <w:tcPr>
            <w:tcW w:w="1710" w:type="dxa"/>
            <w:tcBorders>
              <w:top w:val="single" w:sz="4" w:space="0" w:color="2E74B5"/>
              <w:left w:val="single" w:sz="4" w:space="0" w:color="2E74B5"/>
              <w:right w:val="single" w:sz="4" w:space="0" w:color="2E74B5"/>
            </w:tcBorders>
            <w:shd w:val="clear" w:color="auto" w:fill="auto"/>
          </w:tcPr>
          <w:p w14:paraId="015A69C4" w14:textId="77777777" w:rsidR="000A24FC" w:rsidRPr="004A4DD9" w:rsidRDefault="000A24FC" w:rsidP="00266047">
            <w:pPr>
              <w:autoSpaceDE w:val="0"/>
              <w:autoSpaceDN w:val="0"/>
              <w:adjustRightInd w:val="0"/>
              <w:jc w:val="both"/>
              <w:rPr>
                <w:rFonts w:cs="Times New Roman"/>
                <w:szCs w:val="24"/>
              </w:rPr>
            </w:pPr>
            <w:r w:rsidRPr="002E72A7">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4982EFE" w14:textId="77777777" w:rsidR="000A24FC" w:rsidRPr="004A4DD9" w:rsidRDefault="000A24FC" w:rsidP="00266047">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5D4F6EE2" w14:textId="77777777" w:rsidR="000A24FC" w:rsidRPr="004A4DD9" w:rsidRDefault="000A24FC" w:rsidP="00266047">
            <w:pPr>
              <w:pStyle w:val="ListParagraph"/>
              <w:ind w:left="0"/>
              <w:jc w:val="both"/>
              <w:rPr>
                <w:rFonts w:cs="Times New Roman"/>
              </w:rPr>
            </w:pPr>
          </w:p>
        </w:tc>
      </w:tr>
      <w:tr w:rsidR="000A24FC" w:rsidRPr="00660ABB" w14:paraId="6DFBB510"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834F8A8" w14:textId="77777777" w:rsidR="000A24FC" w:rsidRPr="004A4DD9" w:rsidRDefault="000A24FC" w:rsidP="00266047">
            <w:pPr>
              <w:autoSpaceDE w:val="0"/>
              <w:autoSpaceDN w:val="0"/>
              <w:adjustRightInd w:val="0"/>
              <w:jc w:val="both"/>
              <w:rPr>
                <w:rFonts w:cs="Times New Roman"/>
                <w:szCs w:val="24"/>
              </w:rPr>
            </w:pPr>
            <w:r w:rsidRPr="004A4DD9">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3342C82" w14:textId="77777777" w:rsidR="000A24FC" w:rsidRPr="004A4DD9" w:rsidRDefault="000A24FC" w:rsidP="00266047">
            <w:pPr>
              <w:pStyle w:val="ListParagraph"/>
              <w:ind w:left="0"/>
              <w:jc w:val="both"/>
              <w:rPr>
                <w:rFonts w:cs="Times New Roman"/>
              </w:rPr>
            </w:pPr>
            <w:r w:rsidRPr="004A4DD9">
              <w:rPr>
                <w:rFonts w:cs="Times New Roman"/>
              </w:rPr>
              <w:t>Không tìm thấy</w:t>
            </w:r>
            <w:r>
              <w:rPr>
                <w:rFonts w:cs="Times New Roman"/>
              </w:rPr>
              <w:t xml:space="preserve"> dải thông báo phát hành</w:t>
            </w:r>
          </w:p>
        </w:tc>
        <w:tc>
          <w:tcPr>
            <w:tcW w:w="2515" w:type="dxa"/>
            <w:tcBorders>
              <w:top w:val="single" w:sz="4" w:space="0" w:color="2E74B5"/>
              <w:left w:val="single" w:sz="4" w:space="0" w:color="2E74B5"/>
              <w:bottom w:val="single" w:sz="4" w:space="0" w:color="2E74B5"/>
              <w:right w:val="single" w:sz="4" w:space="0" w:color="2E74B5"/>
            </w:tcBorders>
          </w:tcPr>
          <w:p w14:paraId="139C4B26" w14:textId="77777777" w:rsidR="000A24FC" w:rsidRPr="004A4DD9" w:rsidRDefault="000A24FC" w:rsidP="00266047">
            <w:pPr>
              <w:pStyle w:val="ListParagraph"/>
              <w:ind w:left="0"/>
              <w:jc w:val="both"/>
              <w:rPr>
                <w:rFonts w:cs="Times New Roman"/>
              </w:rPr>
            </w:pPr>
          </w:p>
        </w:tc>
      </w:tr>
      <w:tr w:rsidR="000A24FC" w:rsidRPr="00660ABB" w14:paraId="402A8BDD"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C5E12DB" w14:textId="77777777" w:rsidR="000A24FC" w:rsidRPr="004A4DD9" w:rsidRDefault="000A24FC" w:rsidP="00266047">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0065910" w14:textId="77777777" w:rsidR="000A24FC" w:rsidRPr="004A4DD9" w:rsidRDefault="000A24FC" w:rsidP="00266047">
            <w:pPr>
              <w:pStyle w:val="ListParagraph"/>
              <w:ind w:left="0"/>
              <w:jc w:val="both"/>
              <w:rPr>
                <w:rFonts w:cs="Times New Roman"/>
              </w:rPr>
            </w:pPr>
            <w:r w:rsidRPr="004A4DD9">
              <w:rPr>
                <w:rFonts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3E939E3E" w14:textId="77777777" w:rsidR="000A24FC" w:rsidRPr="004A4DD9" w:rsidRDefault="000A24FC" w:rsidP="00266047">
            <w:pPr>
              <w:pStyle w:val="ListParagraph"/>
              <w:ind w:left="0"/>
              <w:jc w:val="both"/>
              <w:rPr>
                <w:rFonts w:cs="Times New Roman"/>
              </w:rPr>
            </w:pPr>
          </w:p>
        </w:tc>
      </w:tr>
      <w:tr w:rsidR="000A24FC" w:rsidRPr="00660ABB" w14:paraId="576B8301" w14:textId="77777777" w:rsidTr="00266047">
        <w:trPr>
          <w:trHeight w:val="665"/>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B4460DF" w14:textId="77777777" w:rsidR="000A24FC" w:rsidRPr="004A4DD9" w:rsidRDefault="000A24FC" w:rsidP="00266047">
            <w:pPr>
              <w:autoSpaceDE w:val="0"/>
              <w:autoSpaceDN w:val="0"/>
              <w:adjustRightInd w:val="0"/>
              <w:spacing w:after="0" w:line="240" w:lineRule="auto"/>
              <w:rPr>
                <w:rFonts w:eastAsia="Calibri" w:cs="Times New Roman"/>
                <w:szCs w:val="24"/>
              </w:rPr>
            </w:pPr>
            <w:r w:rsidRPr="004A4DD9">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9451EB5" w14:textId="77777777" w:rsidR="000A24FC" w:rsidRPr="004A4DD9" w:rsidRDefault="000A24FC" w:rsidP="00266047">
            <w:pPr>
              <w:pStyle w:val="ListParagraph"/>
              <w:spacing w:after="0" w:line="240" w:lineRule="auto"/>
              <w:ind w:left="0"/>
              <w:rPr>
                <w:rFonts w:eastAsia="Calibri" w:cs="Times New Roman"/>
              </w:rPr>
            </w:pPr>
            <w:r w:rsidRPr="004A4DD9">
              <w:rPr>
                <w:rFonts w:eastAsia="Calibri" w:cs="Times New Roman"/>
              </w:rPr>
              <w:t xml:space="preserve">User name không phù hợp, không tìm thấy </w:t>
            </w:r>
            <w:r>
              <w:rPr>
                <w:rFonts w:eastAsia="Calibri" w:cs="Times New Roman"/>
              </w:rPr>
              <w:t>thông tin công ty</w:t>
            </w:r>
            <w:r w:rsidRPr="004A4DD9">
              <w:rPr>
                <w:rFonts w:eastAsia="Calibri" w:cs="Times New Roman"/>
              </w:rPr>
              <w:t xml:space="preserve">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7BB7DB78" w14:textId="77777777" w:rsidR="000A24FC" w:rsidRPr="004A4DD9" w:rsidRDefault="000A24FC" w:rsidP="00266047">
            <w:pPr>
              <w:pStyle w:val="ListParagraph"/>
              <w:ind w:left="0"/>
              <w:jc w:val="both"/>
              <w:rPr>
                <w:rFonts w:cs="Times New Roman"/>
              </w:rPr>
            </w:pPr>
          </w:p>
        </w:tc>
      </w:tr>
      <w:tr w:rsidR="000A24FC" w:rsidRPr="00660ABB" w14:paraId="4159D9A7" w14:textId="77777777" w:rsidTr="00266047">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8F9394E" w14:textId="77777777" w:rsidR="000A24FC" w:rsidRDefault="000A24FC" w:rsidP="00266047">
            <w:pPr>
              <w:spacing w:after="0" w:line="240" w:lineRule="auto"/>
              <w:jc w:val="both"/>
              <w:rPr>
                <w:rFonts w:cs="Times New Roman"/>
                <w:szCs w:val="24"/>
              </w:rPr>
            </w:pPr>
            <w:r>
              <w:rPr>
                <w:rFonts w:cs="Times New Roman"/>
                <w:szCs w:val="24"/>
              </w:rPr>
              <w:t>Chuỗi base64</w:t>
            </w:r>
          </w:p>
          <w:p w14:paraId="5C180DB9" w14:textId="77777777" w:rsidR="000A24FC" w:rsidRPr="004A4DD9" w:rsidRDefault="000A24FC" w:rsidP="00266047">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1D34860" w14:textId="77777777" w:rsidR="000A24FC" w:rsidRPr="004A4DD9" w:rsidRDefault="000A24FC" w:rsidP="00266047">
            <w:pPr>
              <w:jc w:val="both"/>
              <w:rPr>
                <w:rFonts w:cs="Times New Roman"/>
                <w:szCs w:val="24"/>
              </w:rPr>
            </w:pPr>
            <w:r>
              <w:rPr>
                <w:rFonts w:cs="Times New Roman"/>
                <w:szCs w:val="24"/>
              </w:rPr>
              <w:t>Trả về chuỗi base64 tương ứng với hóa đơn. Lưu chuỗi này thành file .pdf để được file PDF</w:t>
            </w:r>
          </w:p>
        </w:tc>
        <w:tc>
          <w:tcPr>
            <w:tcW w:w="2515" w:type="dxa"/>
            <w:tcBorders>
              <w:top w:val="single" w:sz="4" w:space="0" w:color="2E74B5"/>
              <w:left w:val="single" w:sz="4" w:space="0" w:color="2E74B5"/>
              <w:bottom w:val="single" w:sz="4" w:space="0" w:color="2E74B5"/>
              <w:right w:val="single" w:sz="4" w:space="0" w:color="2E74B5"/>
            </w:tcBorders>
          </w:tcPr>
          <w:p w14:paraId="418C605E" w14:textId="77777777" w:rsidR="000A24FC" w:rsidRPr="004A4DD9" w:rsidRDefault="000A24FC" w:rsidP="00266047">
            <w:pPr>
              <w:jc w:val="both"/>
              <w:rPr>
                <w:rFonts w:cs="Times New Roman"/>
                <w:szCs w:val="24"/>
              </w:rPr>
            </w:pPr>
          </w:p>
        </w:tc>
      </w:tr>
    </w:tbl>
    <w:p w14:paraId="721DEAF4" w14:textId="77777777" w:rsidR="00C07FE2" w:rsidRDefault="00C07FE2" w:rsidP="00AC3E5D">
      <w:pPr>
        <w:rPr>
          <w:lang w:eastAsia="x-none"/>
        </w:rPr>
      </w:pPr>
    </w:p>
    <w:p w14:paraId="1801E894" w14:textId="77777777" w:rsidR="00AC3E5D" w:rsidRDefault="00AC3E5D" w:rsidP="00AC3E5D">
      <w:pPr>
        <w:pStyle w:val="Heading2"/>
        <w:rPr>
          <w:lang w:val="en-US"/>
        </w:rPr>
      </w:pPr>
      <w:bookmarkStart w:id="51" w:name="_Toc90309040"/>
      <w:r>
        <w:rPr>
          <w:lang w:val="en-US"/>
        </w:rPr>
        <w:t>Nhóm các hàm webservice xử lý hóa đơn ( BussinessService)</w:t>
      </w:r>
      <w:bookmarkEnd w:id="51"/>
    </w:p>
    <w:p w14:paraId="1C443E86" w14:textId="77777777" w:rsidR="00AC3E5D" w:rsidRDefault="00AC3E5D" w:rsidP="00AC3E5D">
      <w:pPr>
        <w:pStyle w:val="Heading3"/>
      </w:pPr>
      <w:bookmarkStart w:id="52" w:name="_Toc90309041"/>
      <w:r>
        <w:t>Gạch nợ hóa đơn theo fkey</w:t>
      </w:r>
      <w:bookmarkEnd w:id="52"/>
    </w:p>
    <w:p w14:paraId="011F5C79" w14:textId="77777777" w:rsidR="00AC3E5D" w:rsidRDefault="00AC3E5D" w:rsidP="00AC3E5D">
      <w:pPr>
        <w:rPr>
          <w:rFonts w:cs="Times New Roman"/>
          <w:szCs w:val="24"/>
        </w:rPr>
      </w:pPr>
      <w:r>
        <w:rPr>
          <w:rFonts w:cs="Times New Roman"/>
          <w:szCs w:val="24"/>
        </w:rPr>
        <w:t>URL</w:t>
      </w:r>
    </w:p>
    <w:p w14:paraId="2B2B2D81" w14:textId="77777777" w:rsidR="00AC3E5D" w:rsidRPr="009231E3" w:rsidRDefault="00AC3E5D" w:rsidP="00AC3E5D">
      <w:pPr>
        <w:spacing w:after="0" w:line="240" w:lineRule="auto"/>
        <w:ind w:left="720"/>
        <w:jc w:val="both"/>
        <w:rPr>
          <w:rFonts w:cs="Times New Roman"/>
          <w:szCs w:val="24"/>
        </w:rPr>
      </w:pPr>
      <w:r w:rsidRPr="004A4DD9">
        <w:rPr>
          <w:rFonts w:cs="Times New Roman"/>
          <w:szCs w:val="24"/>
        </w:rPr>
        <w:t xml:space="preserve">String </w:t>
      </w:r>
      <w:r w:rsidRPr="004A4DD9">
        <w:rPr>
          <w:rFonts w:cs="Times New Roman"/>
          <w:b/>
          <w:szCs w:val="24"/>
        </w:rPr>
        <w:t>confirmPaymentFkey</w:t>
      </w:r>
      <w:r w:rsidRPr="004A4DD9">
        <w:rPr>
          <w:rFonts w:cs="Times New Roman"/>
          <w:szCs w:val="24"/>
        </w:rPr>
        <w:t>(string lstFkey, string userName, string userPass)</w:t>
      </w:r>
    </w:p>
    <w:p w14:paraId="327D7366" w14:textId="77777777" w:rsidR="00AC3E5D" w:rsidRPr="004A4DD9" w:rsidRDefault="00AC3E5D" w:rsidP="00AC3E5D">
      <w:pPr>
        <w:spacing w:after="0" w:line="240" w:lineRule="auto"/>
        <w:ind w:left="720"/>
        <w:jc w:val="both"/>
        <w:rPr>
          <w:rFonts w:cs="Times New Roman"/>
          <w:szCs w:val="24"/>
        </w:rPr>
      </w:pPr>
    </w:p>
    <w:p w14:paraId="11C0E49D" w14:textId="77777777" w:rsidR="00AC3E5D" w:rsidRPr="00593BE8" w:rsidRDefault="00AC3E5D" w:rsidP="00A75803">
      <w:pPr>
        <w:pStyle w:val="N"/>
      </w:pPr>
      <w:r w:rsidRPr="00593BE8">
        <w:lastRenderedPageBreak/>
        <w:t>DESCRIPTION</w:t>
      </w:r>
    </w:p>
    <w:p w14:paraId="300F20FB" w14:textId="77777777" w:rsidR="00AC3E5D" w:rsidRDefault="00AC3E5D" w:rsidP="00A75803">
      <w:pPr>
        <w:pStyle w:val="N"/>
      </w:pPr>
      <w:r>
        <w:tab/>
        <w:t>Đây là web service thực hiện gạch nợ hóa đơn theo danh sách fkey truyền vào.</w:t>
      </w:r>
    </w:p>
    <w:p w14:paraId="4F711962" w14:textId="77777777" w:rsidR="00AC3E5D" w:rsidRPr="00007702" w:rsidRDefault="00AC3E5D" w:rsidP="00A75803">
      <w:pPr>
        <w:pStyle w:val="N"/>
      </w:pPr>
      <w:r w:rsidRPr="00663B3E">
        <w:t>HTTP METHOD</w:t>
      </w:r>
    </w:p>
    <w:p w14:paraId="40E79EC7" w14:textId="77777777" w:rsidR="00AC3E5D" w:rsidRPr="00007702" w:rsidRDefault="00AC3E5D" w:rsidP="00A75803">
      <w:pPr>
        <w:pStyle w:val="N"/>
        <w:rPr>
          <w:b/>
        </w:rPr>
      </w:pPr>
      <w:r>
        <w:tab/>
      </w:r>
      <w:r w:rsidRPr="00610AFD">
        <w:t>POST</w:t>
      </w:r>
    </w:p>
    <w:p w14:paraId="10C3161B" w14:textId="77777777" w:rsidR="00AC3E5D" w:rsidRPr="00610AFD" w:rsidRDefault="00AC3E5D" w:rsidP="00A75803">
      <w:pPr>
        <w:pStyle w:val="N"/>
      </w:pPr>
      <w:r w:rsidRPr="00610AFD">
        <w:t>REQUEST BODY</w:t>
      </w:r>
    </w:p>
    <w:p w14:paraId="2733CD2C" w14:textId="77777777" w:rsidR="00AC3E5D" w:rsidRPr="009231E3"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0952CFC7" w14:textId="77777777" w:rsidR="00AC3E5D" w:rsidRPr="009231E3" w:rsidRDefault="00AC3E5D" w:rsidP="00AC3E5D">
      <w:pPr>
        <w:pStyle w:val="ListParagraph"/>
        <w:numPr>
          <w:ilvl w:val="0"/>
          <w:numId w:val="2"/>
        </w:numPr>
        <w:spacing w:after="0" w:line="360" w:lineRule="auto"/>
        <w:ind w:left="1080"/>
        <w:jc w:val="both"/>
        <w:rPr>
          <w:rFonts w:eastAsia="Calibri" w:cs="Times New Roman"/>
          <w:b/>
          <w:szCs w:val="24"/>
          <w:u w:val="single"/>
        </w:rPr>
      </w:pPr>
      <w:r w:rsidRPr="009231E3">
        <w:rPr>
          <w:rFonts w:cs="Times New Roman"/>
          <w:b/>
          <w:szCs w:val="24"/>
        </w:rPr>
        <w:t xml:space="preserve">lstFkey: </w:t>
      </w:r>
      <w:r w:rsidRPr="009231E3">
        <w:rPr>
          <w:rFonts w:cs="Times New Roman"/>
          <w:szCs w:val="24"/>
        </w:rPr>
        <w:t>Chuỗi Fkey xác định hóa đơn cần lấy(các Fkey phân biệt nhau bằng “_”)</w:t>
      </w:r>
    </w:p>
    <w:p w14:paraId="48F9C103" w14:textId="77777777" w:rsidR="00AC3E5D" w:rsidRPr="004A4DD9" w:rsidRDefault="00AC3E5D" w:rsidP="00AC3E5D">
      <w:pPr>
        <w:ind w:left="360" w:firstLine="720"/>
      </w:pPr>
      <w:r w:rsidRPr="004A4DD9">
        <w:rPr>
          <w:b/>
        </w:rPr>
        <w:t>VD:</w:t>
      </w:r>
      <w:r w:rsidRPr="004A4DD9">
        <w:t xml:space="preserve"> 012013_022013_032013</w:t>
      </w:r>
    </w:p>
    <w:p w14:paraId="306E6104" w14:textId="77777777" w:rsidR="00AC3E5D" w:rsidRDefault="00AC3E5D" w:rsidP="00AC3E5D">
      <w:pPr>
        <w:spacing w:after="0" w:line="360" w:lineRule="auto"/>
        <w:jc w:val="both"/>
        <w:rPr>
          <w:rFonts w:eastAsia="Calibri" w:cs="Times New Roman"/>
          <w:b/>
          <w:szCs w:val="24"/>
          <w:u w:val="single"/>
        </w:rPr>
      </w:pPr>
    </w:p>
    <w:p w14:paraId="158C9087"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0F99B47A"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4C9135C0"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79C7F51E"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07136F19" w14:textId="77777777" w:rsidR="00AC3E5D" w:rsidRPr="00660ABB" w:rsidRDefault="00AC3E5D" w:rsidP="001B79C4">
            <w:pPr>
              <w:pStyle w:val="ListParagraph"/>
            </w:pPr>
            <w:r>
              <w:t>Ghi chú</w:t>
            </w:r>
          </w:p>
        </w:tc>
      </w:tr>
      <w:tr w:rsidR="00AC3E5D" w:rsidRPr="00660ABB" w14:paraId="357B5150" w14:textId="77777777" w:rsidTr="001B79C4">
        <w:tc>
          <w:tcPr>
            <w:tcW w:w="1710" w:type="dxa"/>
            <w:tcBorders>
              <w:top w:val="single" w:sz="4" w:space="0" w:color="2E74B5"/>
              <w:left w:val="single" w:sz="4" w:space="0" w:color="2E74B5"/>
              <w:right w:val="single" w:sz="4" w:space="0" w:color="2E74B5"/>
            </w:tcBorders>
            <w:shd w:val="clear" w:color="auto" w:fill="auto"/>
          </w:tcPr>
          <w:p w14:paraId="16AD6E1C"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665EE15"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5F6B6129" w14:textId="77777777" w:rsidR="00AC3E5D" w:rsidRPr="009372AD" w:rsidRDefault="00AC3E5D" w:rsidP="001B79C4">
            <w:pPr>
              <w:pStyle w:val="ListParagraph"/>
              <w:ind w:left="0"/>
              <w:jc w:val="both"/>
              <w:rPr>
                <w:rFonts w:cs="Times New Roman"/>
              </w:rPr>
            </w:pPr>
          </w:p>
        </w:tc>
      </w:tr>
      <w:tr w:rsidR="00AC3E5D" w:rsidRPr="00660ABB" w14:paraId="496B0174" w14:textId="77777777" w:rsidTr="001B79C4">
        <w:tc>
          <w:tcPr>
            <w:tcW w:w="1710" w:type="dxa"/>
            <w:tcBorders>
              <w:top w:val="single" w:sz="4" w:space="0" w:color="2E74B5"/>
              <w:left w:val="single" w:sz="4" w:space="0" w:color="2E74B5"/>
              <w:right w:val="single" w:sz="4" w:space="0" w:color="2E74B5"/>
            </w:tcBorders>
            <w:shd w:val="clear" w:color="auto" w:fill="auto"/>
          </w:tcPr>
          <w:p w14:paraId="56EB47B9"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B2B5FFF" w14:textId="77777777" w:rsidR="00AC3E5D" w:rsidRPr="004A4DD9" w:rsidRDefault="00AC3E5D" w:rsidP="001B79C4">
            <w:pPr>
              <w:pStyle w:val="ListParagraph"/>
              <w:ind w:left="0"/>
              <w:jc w:val="both"/>
              <w:rPr>
                <w:rFonts w:cs="Times New Roman"/>
              </w:rPr>
            </w:pPr>
            <w:r w:rsidRPr="004A4DD9">
              <w:rPr>
                <w:rFonts w:cs="Times New Roman"/>
              </w:rPr>
              <w:t>Không tìm thấy hóa đơn tương ứng chuỗi đưa vào</w:t>
            </w:r>
          </w:p>
        </w:tc>
        <w:tc>
          <w:tcPr>
            <w:tcW w:w="2515" w:type="dxa"/>
            <w:tcBorders>
              <w:top w:val="single" w:sz="4" w:space="0" w:color="2E74B5"/>
              <w:left w:val="single" w:sz="4" w:space="0" w:color="2E74B5"/>
              <w:bottom w:val="single" w:sz="4" w:space="0" w:color="2E74B5"/>
              <w:right w:val="single" w:sz="4" w:space="0" w:color="2E74B5"/>
            </w:tcBorders>
          </w:tcPr>
          <w:p w14:paraId="6A0E80AB" w14:textId="77777777" w:rsidR="00AC3E5D" w:rsidRPr="009372AD" w:rsidRDefault="00AC3E5D" w:rsidP="001B79C4">
            <w:pPr>
              <w:pStyle w:val="ListParagraph"/>
              <w:ind w:left="0"/>
              <w:jc w:val="both"/>
              <w:rPr>
                <w:rFonts w:cs="Times New Roman"/>
              </w:rPr>
            </w:pPr>
          </w:p>
        </w:tc>
      </w:tr>
      <w:tr w:rsidR="00AC3E5D" w:rsidRPr="00660ABB" w14:paraId="7BD07B6E" w14:textId="77777777" w:rsidTr="001B79C4">
        <w:tc>
          <w:tcPr>
            <w:tcW w:w="1710" w:type="dxa"/>
            <w:tcBorders>
              <w:top w:val="single" w:sz="4" w:space="0" w:color="2E74B5"/>
              <w:left w:val="single" w:sz="4" w:space="0" w:color="2E74B5"/>
              <w:right w:val="single" w:sz="4" w:space="0" w:color="2E74B5"/>
            </w:tcBorders>
            <w:shd w:val="clear" w:color="auto" w:fill="auto"/>
          </w:tcPr>
          <w:p w14:paraId="2923971C"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568CA16" w14:textId="77777777" w:rsidR="00AC3E5D" w:rsidRPr="004A4DD9" w:rsidRDefault="00AC3E5D" w:rsidP="001B79C4">
            <w:pPr>
              <w:pStyle w:val="ListParagraph"/>
              <w:ind w:left="0"/>
              <w:jc w:val="both"/>
              <w:rPr>
                <w:rFonts w:cs="Times New Roman"/>
              </w:rPr>
            </w:pPr>
            <w:r w:rsidRPr="004A4DD9">
              <w:rPr>
                <w:rFonts w:cs="Times New Roman"/>
              </w:rPr>
              <w:t xml:space="preserve">Không </w:t>
            </w:r>
            <w:r>
              <w:rPr>
                <w:rFonts w:cs="Times New Roman"/>
              </w:rPr>
              <w:t>tìm thấy thông tin công ty tương ứng, hoặc lỗi không xác định</w:t>
            </w:r>
          </w:p>
        </w:tc>
        <w:tc>
          <w:tcPr>
            <w:tcW w:w="2515" w:type="dxa"/>
            <w:tcBorders>
              <w:top w:val="single" w:sz="4" w:space="0" w:color="2E74B5"/>
              <w:left w:val="single" w:sz="4" w:space="0" w:color="2E74B5"/>
              <w:bottom w:val="single" w:sz="4" w:space="0" w:color="2E74B5"/>
              <w:right w:val="single" w:sz="4" w:space="0" w:color="2E74B5"/>
            </w:tcBorders>
          </w:tcPr>
          <w:p w14:paraId="301DA1AF" w14:textId="77777777" w:rsidR="00AC3E5D" w:rsidRPr="009372AD" w:rsidRDefault="00AC3E5D" w:rsidP="001B79C4">
            <w:pPr>
              <w:pStyle w:val="ListParagraph"/>
              <w:ind w:left="0"/>
              <w:jc w:val="both"/>
              <w:rPr>
                <w:rFonts w:cs="Times New Roman"/>
              </w:rPr>
            </w:pPr>
          </w:p>
        </w:tc>
      </w:tr>
      <w:tr w:rsidR="00AC3E5D" w:rsidRPr="00660ABB" w14:paraId="6E961FB2" w14:textId="77777777" w:rsidTr="001B79C4">
        <w:tc>
          <w:tcPr>
            <w:tcW w:w="1710" w:type="dxa"/>
            <w:tcBorders>
              <w:top w:val="single" w:sz="4" w:space="0" w:color="2E74B5"/>
              <w:left w:val="single" w:sz="4" w:space="0" w:color="2E74B5"/>
              <w:right w:val="single" w:sz="4" w:space="0" w:color="2E74B5"/>
            </w:tcBorders>
            <w:shd w:val="clear" w:color="auto" w:fill="auto"/>
          </w:tcPr>
          <w:p w14:paraId="081C2865"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B4660DD" w14:textId="77777777" w:rsidR="00AC3E5D" w:rsidRPr="004A4DD9" w:rsidRDefault="00AC3E5D" w:rsidP="001B79C4">
            <w:pPr>
              <w:pStyle w:val="ListParagraph"/>
              <w:ind w:left="0"/>
              <w:jc w:val="both"/>
              <w:rPr>
                <w:rFonts w:cs="Times New Roman"/>
              </w:rPr>
            </w:pPr>
            <w:r w:rsidRPr="004A4DD9">
              <w:rPr>
                <w:rFonts w:cs="Times New Roman"/>
              </w:rPr>
              <w:t>Hóa đơn đã được gạch nợ</w:t>
            </w:r>
            <w:r>
              <w:rPr>
                <w:rFonts w:cs="Times New Roman"/>
              </w:rPr>
              <w:t xml:space="preserve"> trước đó</w:t>
            </w:r>
          </w:p>
        </w:tc>
        <w:tc>
          <w:tcPr>
            <w:tcW w:w="2515" w:type="dxa"/>
            <w:tcBorders>
              <w:top w:val="single" w:sz="4" w:space="0" w:color="2E74B5"/>
              <w:left w:val="single" w:sz="4" w:space="0" w:color="2E74B5"/>
              <w:bottom w:val="single" w:sz="4" w:space="0" w:color="2E74B5"/>
              <w:right w:val="single" w:sz="4" w:space="0" w:color="2E74B5"/>
            </w:tcBorders>
          </w:tcPr>
          <w:p w14:paraId="15FEE4A4" w14:textId="77777777" w:rsidR="00AC3E5D" w:rsidRPr="009372AD" w:rsidRDefault="00AC3E5D" w:rsidP="001B79C4">
            <w:pPr>
              <w:pStyle w:val="ListParagraph"/>
              <w:ind w:left="0"/>
              <w:jc w:val="both"/>
              <w:rPr>
                <w:rFonts w:cs="Times New Roman"/>
              </w:rPr>
            </w:pPr>
          </w:p>
        </w:tc>
      </w:tr>
      <w:tr w:rsidR="00AC3E5D" w:rsidRPr="00660ABB" w14:paraId="21773002" w14:textId="77777777" w:rsidTr="001B79C4">
        <w:tc>
          <w:tcPr>
            <w:tcW w:w="1710" w:type="dxa"/>
            <w:tcBorders>
              <w:top w:val="single" w:sz="4" w:space="0" w:color="2E74B5"/>
              <w:left w:val="single" w:sz="4" w:space="0" w:color="2E74B5"/>
              <w:right w:val="single" w:sz="4" w:space="0" w:color="2E74B5"/>
            </w:tcBorders>
            <w:shd w:val="clear" w:color="auto" w:fill="auto"/>
          </w:tcPr>
          <w:p w14:paraId="104AF1BE" w14:textId="77777777" w:rsidR="00AC3E5D" w:rsidRPr="004A4DD9" w:rsidRDefault="00AC3E5D" w:rsidP="001B79C4">
            <w:pPr>
              <w:autoSpaceDE w:val="0"/>
              <w:autoSpaceDN w:val="0"/>
              <w:adjustRightInd w:val="0"/>
              <w:jc w:val="both"/>
              <w:rPr>
                <w:rFonts w:cs="Times New Roman"/>
                <w:szCs w:val="24"/>
              </w:rPr>
            </w:pPr>
            <w:r>
              <w:rPr>
                <w:rFonts w:cs="Times New Roman"/>
                <w:szCs w:val="24"/>
              </w:rPr>
              <w:t>OK</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628C617" w14:textId="77777777" w:rsidR="00AC3E5D" w:rsidRPr="004A4DD9" w:rsidRDefault="00AC3E5D" w:rsidP="001B79C4">
            <w:pPr>
              <w:jc w:val="both"/>
              <w:rPr>
                <w:rFonts w:cs="Times New Roman"/>
                <w:szCs w:val="24"/>
              </w:rPr>
            </w:pPr>
            <w:r w:rsidRPr="004A4DD9">
              <w:rPr>
                <w:rFonts w:cs="Times New Roman"/>
                <w:szCs w:val="24"/>
              </w:rPr>
              <w:t>Đánh dấu hóa đơn trong list đã được gạch nợ</w:t>
            </w:r>
          </w:p>
        </w:tc>
        <w:tc>
          <w:tcPr>
            <w:tcW w:w="2515" w:type="dxa"/>
            <w:tcBorders>
              <w:top w:val="single" w:sz="4" w:space="0" w:color="2E74B5"/>
              <w:left w:val="single" w:sz="4" w:space="0" w:color="2E74B5"/>
              <w:bottom w:val="single" w:sz="4" w:space="0" w:color="2E74B5"/>
              <w:right w:val="single" w:sz="4" w:space="0" w:color="2E74B5"/>
            </w:tcBorders>
          </w:tcPr>
          <w:p w14:paraId="05441F73" w14:textId="77777777" w:rsidR="00AC3E5D" w:rsidRPr="009372AD" w:rsidRDefault="00AC3E5D" w:rsidP="001B79C4">
            <w:pPr>
              <w:jc w:val="both"/>
              <w:rPr>
                <w:rFonts w:cs="Times New Roman"/>
                <w:szCs w:val="24"/>
              </w:rPr>
            </w:pPr>
          </w:p>
        </w:tc>
      </w:tr>
    </w:tbl>
    <w:p w14:paraId="74797D29" w14:textId="77777777" w:rsidR="00AC3E5D" w:rsidRDefault="00AC3E5D" w:rsidP="00AC3E5D">
      <w:pPr>
        <w:rPr>
          <w:lang w:eastAsia="x-none"/>
        </w:rPr>
      </w:pPr>
    </w:p>
    <w:p w14:paraId="73C39630" w14:textId="77777777" w:rsidR="00AC3E5D" w:rsidRDefault="00AC3E5D" w:rsidP="00AC3E5D">
      <w:pPr>
        <w:pStyle w:val="Heading3"/>
      </w:pPr>
      <w:bookmarkStart w:id="53" w:name="_Toc90309042"/>
      <w:r>
        <w:t>Gạch nợ hóa đơn</w:t>
      </w:r>
      <w:bookmarkEnd w:id="53"/>
    </w:p>
    <w:p w14:paraId="316598DD" w14:textId="77777777" w:rsidR="00AC3E5D" w:rsidRDefault="00AC3E5D" w:rsidP="00AC3E5D">
      <w:pPr>
        <w:rPr>
          <w:rFonts w:cs="Times New Roman"/>
          <w:szCs w:val="24"/>
        </w:rPr>
      </w:pPr>
      <w:r>
        <w:rPr>
          <w:rFonts w:cs="Times New Roman"/>
          <w:szCs w:val="24"/>
        </w:rPr>
        <w:t>URL</w:t>
      </w:r>
    </w:p>
    <w:p w14:paraId="21A61FA4" w14:textId="77777777" w:rsidR="00AC3E5D" w:rsidRPr="009231E3" w:rsidRDefault="00AC3E5D" w:rsidP="00AC3E5D">
      <w:pPr>
        <w:spacing w:after="0" w:line="240" w:lineRule="auto"/>
        <w:ind w:left="720"/>
        <w:jc w:val="both"/>
        <w:rPr>
          <w:rFonts w:cs="Times New Roman"/>
          <w:szCs w:val="24"/>
        </w:rPr>
      </w:pPr>
      <w:r w:rsidRPr="004A4DD9">
        <w:rPr>
          <w:rFonts w:cs="Times New Roman"/>
          <w:szCs w:val="24"/>
        </w:rPr>
        <w:t xml:space="preserve">String </w:t>
      </w:r>
      <w:r w:rsidRPr="004A4DD9">
        <w:rPr>
          <w:rFonts w:cs="Times New Roman"/>
          <w:b/>
          <w:szCs w:val="24"/>
        </w:rPr>
        <w:t>confirmPayment</w:t>
      </w:r>
      <w:r w:rsidRPr="004A4DD9">
        <w:rPr>
          <w:rFonts w:cs="Times New Roman"/>
          <w:szCs w:val="24"/>
        </w:rPr>
        <w:t xml:space="preserve"> (string lstInvToken, string userName, string userPass)</w:t>
      </w:r>
    </w:p>
    <w:p w14:paraId="7D18A9BF" w14:textId="77777777" w:rsidR="00AC3E5D" w:rsidRPr="004A4DD9" w:rsidRDefault="00AC3E5D" w:rsidP="00AC3E5D">
      <w:pPr>
        <w:spacing w:after="0" w:line="240" w:lineRule="auto"/>
        <w:ind w:left="720"/>
        <w:jc w:val="both"/>
        <w:rPr>
          <w:rFonts w:cs="Times New Roman"/>
          <w:szCs w:val="24"/>
        </w:rPr>
      </w:pPr>
    </w:p>
    <w:p w14:paraId="3634F60E" w14:textId="77777777" w:rsidR="00AC3E5D" w:rsidRPr="00593BE8" w:rsidRDefault="00AC3E5D" w:rsidP="00A75803">
      <w:pPr>
        <w:pStyle w:val="N"/>
      </w:pPr>
      <w:r w:rsidRPr="00593BE8">
        <w:t>DESCRIPTION</w:t>
      </w:r>
    </w:p>
    <w:p w14:paraId="28D03FB1" w14:textId="77777777" w:rsidR="00AC3E5D" w:rsidRDefault="00AC3E5D" w:rsidP="00A75803">
      <w:pPr>
        <w:pStyle w:val="N"/>
      </w:pPr>
      <w:r>
        <w:tab/>
        <w:t>Đây là web service thực hiện gạch nợ hóa đơn theo danh sách chuỗi invtoken truyền vào.</w:t>
      </w:r>
    </w:p>
    <w:p w14:paraId="58284383" w14:textId="77777777" w:rsidR="00AC3E5D" w:rsidRPr="00007702" w:rsidRDefault="00AC3E5D" w:rsidP="00A75803">
      <w:pPr>
        <w:pStyle w:val="N"/>
      </w:pPr>
      <w:r w:rsidRPr="00663B3E">
        <w:t>HTTP METHOD</w:t>
      </w:r>
    </w:p>
    <w:p w14:paraId="1BB2ED1B" w14:textId="77777777" w:rsidR="00AC3E5D" w:rsidRPr="00007702" w:rsidRDefault="00AC3E5D" w:rsidP="00A75803">
      <w:pPr>
        <w:pStyle w:val="N"/>
        <w:rPr>
          <w:b/>
        </w:rPr>
      </w:pPr>
      <w:r>
        <w:tab/>
      </w:r>
      <w:r w:rsidRPr="00610AFD">
        <w:t>POST</w:t>
      </w:r>
    </w:p>
    <w:p w14:paraId="3A3EE998" w14:textId="77777777" w:rsidR="00AC3E5D" w:rsidRPr="00610AFD" w:rsidRDefault="00AC3E5D" w:rsidP="00A75803">
      <w:pPr>
        <w:pStyle w:val="N"/>
      </w:pPr>
      <w:r w:rsidRPr="00610AFD">
        <w:t>REQUEST BODY</w:t>
      </w:r>
    </w:p>
    <w:p w14:paraId="1A943C52" w14:textId="77777777" w:rsidR="00AC3E5D" w:rsidRPr="0099481C"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43DACFEF" w14:textId="77777777" w:rsidR="00AC3E5D" w:rsidRPr="0099481C" w:rsidRDefault="00AC3E5D" w:rsidP="00AC3E5D">
      <w:pPr>
        <w:pStyle w:val="ListParagraph"/>
        <w:numPr>
          <w:ilvl w:val="0"/>
          <w:numId w:val="2"/>
        </w:numPr>
        <w:spacing w:after="0" w:line="360" w:lineRule="auto"/>
        <w:ind w:left="1080"/>
        <w:jc w:val="both"/>
        <w:rPr>
          <w:rFonts w:eastAsia="Calibri" w:cs="Times New Roman"/>
          <w:b/>
          <w:szCs w:val="24"/>
          <w:u w:val="single"/>
        </w:rPr>
      </w:pPr>
      <w:r w:rsidRPr="0099481C">
        <w:rPr>
          <w:rFonts w:cs="Times New Roman"/>
          <w:b/>
          <w:szCs w:val="24"/>
        </w:rPr>
        <w:lastRenderedPageBreak/>
        <w:t xml:space="preserve">lstInvToken: </w:t>
      </w:r>
      <w:r w:rsidRPr="0099481C">
        <w:rPr>
          <w:rFonts w:cs="Times New Roman"/>
          <w:szCs w:val="24"/>
        </w:rPr>
        <w:t>Chuỗi token xác định hóa đơn (theo cấu trúc patternt;serial;sốhóađơn)</w:t>
      </w:r>
    </w:p>
    <w:p w14:paraId="3C67DBDE" w14:textId="77777777" w:rsidR="00AC3E5D" w:rsidRPr="004A4DD9" w:rsidRDefault="00AC3E5D" w:rsidP="00AC3E5D">
      <w:pPr>
        <w:ind w:left="360" w:firstLine="720"/>
      </w:pPr>
      <w:r w:rsidRPr="004A4DD9">
        <w:rPr>
          <w:b/>
        </w:rPr>
        <w:t>VD:</w:t>
      </w:r>
      <w:r w:rsidRPr="004A4DD9">
        <w:t xml:space="preserve"> 01GTKT2/001;AA/13E;10_01GTKT2/001;AA/13E;11</w:t>
      </w:r>
    </w:p>
    <w:p w14:paraId="776A9788" w14:textId="77777777" w:rsidR="00AC3E5D" w:rsidRDefault="00AC3E5D" w:rsidP="00AC3E5D">
      <w:pPr>
        <w:spacing w:after="0" w:line="360" w:lineRule="auto"/>
        <w:jc w:val="both"/>
        <w:rPr>
          <w:rFonts w:eastAsia="Calibri" w:cs="Times New Roman"/>
          <w:b/>
          <w:szCs w:val="24"/>
          <w:u w:val="single"/>
        </w:rPr>
      </w:pPr>
    </w:p>
    <w:p w14:paraId="4F442BF9"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10BE1A59"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0557DB22"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167E5B81"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08892787" w14:textId="77777777" w:rsidR="00AC3E5D" w:rsidRPr="00660ABB" w:rsidRDefault="00AC3E5D" w:rsidP="001B79C4">
            <w:pPr>
              <w:pStyle w:val="ListParagraph"/>
            </w:pPr>
            <w:r>
              <w:t>Ghi chú</w:t>
            </w:r>
          </w:p>
        </w:tc>
      </w:tr>
      <w:tr w:rsidR="00AC3E5D" w:rsidRPr="00660ABB" w14:paraId="7BD4E856" w14:textId="77777777" w:rsidTr="001B79C4">
        <w:tc>
          <w:tcPr>
            <w:tcW w:w="1710" w:type="dxa"/>
            <w:tcBorders>
              <w:top w:val="single" w:sz="4" w:space="0" w:color="2E74B5"/>
              <w:left w:val="single" w:sz="4" w:space="0" w:color="2E74B5"/>
              <w:right w:val="single" w:sz="4" w:space="0" w:color="2E74B5"/>
            </w:tcBorders>
            <w:shd w:val="clear" w:color="auto" w:fill="auto"/>
          </w:tcPr>
          <w:p w14:paraId="68057390"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42F5419"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16BA156E" w14:textId="77777777" w:rsidR="00AC3E5D" w:rsidRPr="009372AD" w:rsidRDefault="00AC3E5D" w:rsidP="001B79C4">
            <w:pPr>
              <w:pStyle w:val="ListParagraph"/>
              <w:ind w:left="0"/>
              <w:jc w:val="both"/>
              <w:rPr>
                <w:rFonts w:cs="Times New Roman"/>
              </w:rPr>
            </w:pPr>
          </w:p>
        </w:tc>
      </w:tr>
      <w:tr w:rsidR="00AC3E5D" w:rsidRPr="00660ABB" w14:paraId="4FA252BC" w14:textId="77777777" w:rsidTr="001B79C4">
        <w:tc>
          <w:tcPr>
            <w:tcW w:w="1710" w:type="dxa"/>
            <w:tcBorders>
              <w:top w:val="single" w:sz="4" w:space="0" w:color="2E74B5"/>
              <w:left w:val="single" w:sz="4" w:space="0" w:color="2E74B5"/>
              <w:right w:val="single" w:sz="4" w:space="0" w:color="2E74B5"/>
            </w:tcBorders>
            <w:shd w:val="clear" w:color="auto" w:fill="auto"/>
          </w:tcPr>
          <w:p w14:paraId="31E2211B" w14:textId="77777777" w:rsidR="00AC3E5D" w:rsidRPr="009372AD" w:rsidRDefault="00AC3E5D" w:rsidP="001B79C4">
            <w:pPr>
              <w:autoSpaceDE w:val="0"/>
              <w:autoSpaceDN w:val="0"/>
              <w:adjustRightInd w:val="0"/>
              <w:jc w:val="both"/>
              <w:rPr>
                <w:rFonts w:cs="Times New Roman"/>
                <w:szCs w:val="24"/>
              </w:rPr>
            </w:pPr>
            <w:r>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B1CD802" w14:textId="77777777" w:rsidR="00AC3E5D" w:rsidRPr="009372AD" w:rsidRDefault="00AC3E5D" w:rsidP="001B79C4">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2C979E58" w14:textId="77777777" w:rsidR="00AC3E5D" w:rsidRPr="009372AD" w:rsidRDefault="00AC3E5D" w:rsidP="001B79C4">
            <w:pPr>
              <w:pStyle w:val="ListParagraph"/>
              <w:ind w:left="0"/>
              <w:jc w:val="both"/>
              <w:rPr>
                <w:rFonts w:cs="Times New Roman"/>
              </w:rPr>
            </w:pPr>
          </w:p>
        </w:tc>
      </w:tr>
      <w:tr w:rsidR="00AC3E5D" w:rsidRPr="00660ABB" w14:paraId="3C877486" w14:textId="77777777" w:rsidTr="001B79C4">
        <w:tc>
          <w:tcPr>
            <w:tcW w:w="1710" w:type="dxa"/>
            <w:tcBorders>
              <w:top w:val="single" w:sz="4" w:space="0" w:color="2E74B5"/>
              <w:left w:val="single" w:sz="4" w:space="0" w:color="2E74B5"/>
              <w:right w:val="single" w:sz="4" w:space="0" w:color="2E74B5"/>
            </w:tcBorders>
            <w:shd w:val="clear" w:color="auto" w:fill="auto"/>
          </w:tcPr>
          <w:p w14:paraId="214CDC0D"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CA2ABD4" w14:textId="77777777" w:rsidR="00AC3E5D" w:rsidRPr="004A4DD9" w:rsidRDefault="00AC3E5D" w:rsidP="001B79C4">
            <w:pPr>
              <w:pStyle w:val="ListParagraph"/>
              <w:ind w:left="0"/>
              <w:jc w:val="both"/>
              <w:rPr>
                <w:rFonts w:cs="Times New Roman"/>
              </w:rPr>
            </w:pPr>
            <w:r w:rsidRPr="004A4DD9">
              <w:rPr>
                <w:rFonts w:cs="Times New Roman"/>
              </w:rPr>
              <w:t>Không tìm thấy hóa đơn tương ứng chuỗi đưa vào</w:t>
            </w:r>
          </w:p>
        </w:tc>
        <w:tc>
          <w:tcPr>
            <w:tcW w:w="2515" w:type="dxa"/>
            <w:tcBorders>
              <w:top w:val="single" w:sz="4" w:space="0" w:color="2E74B5"/>
              <w:left w:val="single" w:sz="4" w:space="0" w:color="2E74B5"/>
              <w:bottom w:val="single" w:sz="4" w:space="0" w:color="2E74B5"/>
              <w:right w:val="single" w:sz="4" w:space="0" w:color="2E74B5"/>
            </w:tcBorders>
          </w:tcPr>
          <w:p w14:paraId="27A693F9" w14:textId="77777777" w:rsidR="00AC3E5D" w:rsidRPr="009372AD" w:rsidRDefault="00AC3E5D" w:rsidP="001B79C4">
            <w:pPr>
              <w:pStyle w:val="ListParagraph"/>
              <w:ind w:left="0"/>
              <w:jc w:val="both"/>
              <w:rPr>
                <w:rFonts w:cs="Times New Roman"/>
              </w:rPr>
            </w:pPr>
          </w:p>
        </w:tc>
      </w:tr>
      <w:tr w:rsidR="00AC3E5D" w:rsidRPr="00660ABB" w14:paraId="14B4740E" w14:textId="77777777" w:rsidTr="001B79C4">
        <w:tc>
          <w:tcPr>
            <w:tcW w:w="1710" w:type="dxa"/>
            <w:tcBorders>
              <w:top w:val="single" w:sz="4" w:space="0" w:color="2E74B5"/>
              <w:left w:val="single" w:sz="4" w:space="0" w:color="2E74B5"/>
              <w:right w:val="single" w:sz="4" w:space="0" w:color="2E74B5"/>
            </w:tcBorders>
            <w:shd w:val="clear" w:color="auto" w:fill="auto"/>
          </w:tcPr>
          <w:p w14:paraId="338E13F2"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C9FE787" w14:textId="77777777" w:rsidR="00AC3E5D" w:rsidRPr="004A4DD9" w:rsidRDefault="00AC3E5D" w:rsidP="001B79C4">
            <w:pPr>
              <w:pStyle w:val="ListParagraph"/>
              <w:ind w:left="0"/>
              <w:jc w:val="both"/>
              <w:rPr>
                <w:rFonts w:cs="Times New Roman"/>
              </w:rPr>
            </w:pPr>
            <w:r w:rsidRPr="004A4DD9">
              <w:rPr>
                <w:rFonts w:cs="Times New Roman"/>
              </w:rPr>
              <w:t xml:space="preserve">Không </w:t>
            </w:r>
            <w:r>
              <w:rPr>
                <w:rFonts w:cs="Times New Roman"/>
              </w:rPr>
              <w:t>tìm thấy thông tin công ty tương ứng, hoặc lỗi không xác định</w:t>
            </w:r>
          </w:p>
        </w:tc>
        <w:tc>
          <w:tcPr>
            <w:tcW w:w="2515" w:type="dxa"/>
            <w:tcBorders>
              <w:top w:val="single" w:sz="4" w:space="0" w:color="2E74B5"/>
              <w:left w:val="single" w:sz="4" w:space="0" w:color="2E74B5"/>
              <w:bottom w:val="single" w:sz="4" w:space="0" w:color="2E74B5"/>
              <w:right w:val="single" w:sz="4" w:space="0" w:color="2E74B5"/>
            </w:tcBorders>
          </w:tcPr>
          <w:p w14:paraId="4D822439" w14:textId="77777777" w:rsidR="00AC3E5D" w:rsidRPr="009372AD" w:rsidRDefault="00AC3E5D" w:rsidP="001B79C4">
            <w:pPr>
              <w:pStyle w:val="ListParagraph"/>
              <w:ind w:left="0"/>
              <w:jc w:val="both"/>
              <w:rPr>
                <w:rFonts w:cs="Times New Roman"/>
              </w:rPr>
            </w:pPr>
          </w:p>
        </w:tc>
      </w:tr>
      <w:tr w:rsidR="00AC3E5D" w:rsidRPr="00660ABB" w14:paraId="0DF892DC" w14:textId="77777777" w:rsidTr="001B79C4">
        <w:tc>
          <w:tcPr>
            <w:tcW w:w="1710" w:type="dxa"/>
            <w:tcBorders>
              <w:top w:val="single" w:sz="4" w:space="0" w:color="2E74B5"/>
              <w:left w:val="single" w:sz="4" w:space="0" w:color="2E74B5"/>
              <w:right w:val="single" w:sz="4" w:space="0" w:color="2E74B5"/>
            </w:tcBorders>
            <w:shd w:val="clear" w:color="auto" w:fill="auto"/>
          </w:tcPr>
          <w:p w14:paraId="69D4EC4A"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879BD5C" w14:textId="77777777" w:rsidR="00AC3E5D" w:rsidRPr="004A4DD9" w:rsidRDefault="00AC3E5D" w:rsidP="001B79C4">
            <w:pPr>
              <w:pStyle w:val="ListParagraph"/>
              <w:ind w:left="0"/>
              <w:jc w:val="both"/>
              <w:rPr>
                <w:rFonts w:cs="Times New Roman"/>
              </w:rPr>
            </w:pPr>
            <w:r w:rsidRPr="004A4DD9">
              <w:rPr>
                <w:rFonts w:cs="Times New Roman"/>
              </w:rPr>
              <w:t>Hóa đơn đã được gạch nợ</w:t>
            </w:r>
            <w:r>
              <w:rPr>
                <w:rFonts w:cs="Times New Roman"/>
              </w:rPr>
              <w:t xml:space="preserve"> trước đó</w:t>
            </w:r>
          </w:p>
        </w:tc>
        <w:tc>
          <w:tcPr>
            <w:tcW w:w="2515" w:type="dxa"/>
            <w:tcBorders>
              <w:top w:val="single" w:sz="4" w:space="0" w:color="2E74B5"/>
              <w:left w:val="single" w:sz="4" w:space="0" w:color="2E74B5"/>
              <w:bottom w:val="single" w:sz="4" w:space="0" w:color="2E74B5"/>
              <w:right w:val="single" w:sz="4" w:space="0" w:color="2E74B5"/>
            </w:tcBorders>
          </w:tcPr>
          <w:p w14:paraId="61622A2B" w14:textId="77777777" w:rsidR="00AC3E5D" w:rsidRPr="009372AD" w:rsidRDefault="00AC3E5D" w:rsidP="001B79C4">
            <w:pPr>
              <w:pStyle w:val="ListParagraph"/>
              <w:ind w:left="0"/>
              <w:jc w:val="both"/>
              <w:rPr>
                <w:rFonts w:cs="Times New Roman"/>
              </w:rPr>
            </w:pPr>
          </w:p>
        </w:tc>
      </w:tr>
      <w:tr w:rsidR="00AC3E5D" w:rsidRPr="00660ABB" w14:paraId="6026D89A"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1426B03B" w14:textId="77777777" w:rsidR="00AC3E5D" w:rsidRPr="004A4DD9" w:rsidRDefault="00AC3E5D" w:rsidP="001B79C4">
            <w:pPr>
              <w:autoSpaceDE w:val="0"/>
              <w:autoSpaceDN w:val="0"/>
              <w:adjustRightInd w:val="0"/>
              <w:jc w:val="both"/>
              <w:rPr>
                <w:rFonts w:cs="Times New Roman"/>
                <w:szCs w:val="24"/>
              </w:rPr>
            </w:pPr>
            <w:r>
              <w:rPr>
                <w:rFonts w:cs="Times New Roman"/>
                <w:szCs w:val="24"/>
              </w:rPr>
              <w:t>OK</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B4384A7" w14:textId="77777777" w:rsidR="00AC3E5D" w:rsidRPr="004A4DD9" w:rsidRDefault="00AC3E5D" w:rsidP="001B79C4">
            <w:pPr>
              <w:jc w:val="both"/>
              <w:rPr>
                <w:rFonts w:cs="Times New Roman"/>
                <w:szCs w:val="24"/>
              </w:rPr>
            </w:pPr>
            <w:r w:rsidRPr="004A4DD9">
              <w:rPr>
                <w:rFonts w:cs="Times New Roman"/>
                <w:szCs w:val="24"/>
              </w:rPr>
              <w:t>Đánh dấu hóa đơn trong list đã được gạch nợ</w:t>
            </w:r>
          </w:p>
        </w:tc>
        <w:tc>
          <w:tcPr>
            <w:tcW w:w="2515" w:type="dxa"/>
            <w:tcBorders>
              <w:top w:val="single" w:sz="4" w:space="0" w:color="2E74B5"/>
              <w:left w:val="single" w:sz="4" w:space="0" w:color="2E74B5"/>
              <w:bottom w:val="single" w:sz="4" w:space="0" w:color="2E74B5"/>
              <w:right w:val="single" w:sz="4" w:space="0" w:color="2E74B5"/>
            </w:tcBorders>
          </w:tcPr>
          <w:p w14:paraId="5844BD81" w14:textId="77777777" w:rsidR="00AC3E5D" w:rsidRPr="009372AD" w:rsidRDefault="00AC3E5D" w:rsidP="001B79C4">
            <w:pPr>
              <w:jc w:val="both"/>
              <w:rPr>
                <w:rFonts w:cs="Times New Roman"/>
                <w:szCs w:val="24"/>
              </w:rPr>
            </w:pPr>
          </w:p>
        </w:tc>
      </w:tr>
    </w:tbl>
    <w:p w14:paraId="4D506483" w14:textId="77777777" w:rsidR="00AC3E5D" w:rsidRDefault="00AC3E5D" w:rsidP="00AC3E5D">
      <w:pPr>
        <w:rPr>
          <w:lang w:eastAsia="x-none"/>
        </w:rPr>
      </w:pPr>
    </w:p>
    <w:p w14:paraId="202CC3E4" w14:textId="77777777" w:rsidR="00AC3E5D" w:rsidRDefault="00AC3E5D" w:rsidP="00AC3E5D">
      <w:pPr>
        <w:pStyle w:val="Heading3"/>
      </w:pPr>
      <w:bookmarkStart w:id="54" w:name="_Toc90309043"/>
      <w:r>
        <w:t>Bỏ gạch nợ hóa đơn theo fkey</w:t>
      </w:r>
      <w:bookmarkEnd w:id="54"/>
    </w:p>
    <w:p w14:paraId="7063D48C" w14:textId="77777777" w:rsidR="00AC3E5D" w:rsidRDefault="00AC3E5D" w:rsidP="00AC3E5D">
      <w:pPr>
        <w:rPr>
          <w:rFonts w:cs="Times New Roman"/>
          <w:szCs w:val="24"/>
        </w:rPr>
      </w:pPr>
      <w:r>
        <w:rPr>
          <w:rFonts w:cs="Times New Roman"/>
          <w:szCs w:val="24"/>
        </w:rPr>
        <w:t>URL</w:t>
      </w:r>
    </w:p>
    <w:p w14:paraId="40DDED14" w14:textId="77777777" w:rsidR="00AC3E5D" w:rsidRPr="004A4DD9" w:rsidRDefault="00AC3E5D" w:rsidP="00AC3E5D">
      <w:pPr>
        <w:spacing w:after="0" w:line="240" w:lineRule="auto"/>
        <w:ind w:left="720"/>
        <w:jc w:val="both"/>
        <w:rPr>
          <w:rFonts w:cs="Times New Roman"/>
          <w:szCs w:val="24"/>
        </w:rPr>
      </w:pPr>
      <w:r>
        <w:rPr>
          <w:rFonts w:cs="Times New Roman"/>
          <w:szCs w:val="24"/>
        </w:rPr>
        <w:t>s</w:t>
      </w:r>
      <w:r w:rsidRPr="004A4DD9">
        <w:rPr>
          <w:rFonts w:cs="Times New Roman"/>
          <w:szCs w:val="24"/>
        </w:rPr>
        <w:t xml:space="preserve">tring </w:t>
      </w:r>
      <w:r w:rsidRPr="004A4DD9">
        <w:rPr>
          <w:rFonts w:cs="Times New Roman"/>
          <w:b/>
          <w:szCs w:val="24"/>
        </w:rPr>
        <w:t>UnconfirmPaymentFkey</w:t>
      </w:r>
      <w:r w:rsidRPr="004A4DD9">
        <w:rPr>
          <w:rFonts w:cs="Times New Roman"/>
          <w:szCs w:val="24"/>
        </w:rPr>
        <w:t>(string lstFkey, string userName, string userPass)</w:t>
      </w:r>
    </w:p>
    <w:p w14:paraId="1CDCF99A" w14:textId="77777777" w:rsidR="00AC3E5D" w:rsidRPr="004A4DD9" w:rsidRDefault="00AC3E5D" w:rsidP="00AC3E5D">
      <w:pPr>
        <w:spacing w:after="0" w:line="240" w:lineRule="auto"/>
        <w:ind w:left="720"/>
        <w:jc w:val="both"/>
        <w:rPr>
          <w:rFonts w:cs="Times New Roman"/>
          <w:szCs w:val="24"/>
        </w:rPr>
      </w:pPr>
    </w:p>
    <w:p w14:paraId="64603A8C" w14:textId="77777777" w:rsidR="00AC3E5D" w:rsidRPr="00593BE8" w:rsidRDefault="00AC3E5D" w:rsidP="00A75803">
      <w:pPr>
        <w:pStyle w:val="N"/>
      </w:pPr>
      <w:r w:rsidRPr="00593BE8">
        <w:t>DESCRIPTION</w:t>
      </w:r>
    </w:p>
    <w:p w14:paraId="5AB2F023" w14:textId="77777777" w:rsidR="00AC3E5D" w:rsidRDefault="00AC3E5D" w:rsidP="00A75803">
      <w:pPr>
        <w:pStyle w:val="N"/>
      </w:pPr>
      <w:r>
        <w:tab/>
        <w:t>Đây là web service thực hiện bỏ gạch nợ hóa đơn theo danh sách chuỗi fkey truyền vào.</w:t>
      </w:r>
    </w:p>
    <w:p w14:paraId="1DB36268" w14:textId="77777777" w:rsidR="00AC3E5D" w:rsidRPr="00007702" w:rsidRDefault="00AC3E5D" w:rsidP="00A75803">
      <w:pPr>
        <w:pStyle w:val="N"/>
      </w:pPr>
      <w:r w:rsidRPr="00663B3E">
        <w:t>HTTP METHOD</w:t>
      </w:r>
    </w:p>
    <w:p w14:paraId="05D2F4A5" w14:textId="77777777" w:rsidR="00AC3E5D" w:rsidRPr="00007702" w:rsidRDefault="00AC3E5D" w:rsidP="00A75803">
      <w:pPr>
        <w:pStyle w:val="N"/>
        <w:rPr>
          <w:b/>
        </w:rPr>
      </w:pPr>
      <w:r>
        <w:tab/>
      </w:r>
      <w:r w:rsidRPr="00610AFD">
        <w:t>POST</w:t>
      </w:r>
    </w:p>
    <w:p w14:paraId="09000EA6" w14:textId="77777777" w:rsidR="00AC3E5D" w:rsidRPr="00610AFD" w:rsidRDefault="00AC3E5D" w:rsidP="00A75803">
      <w:pPr>
        <w:pStyle w:val="N"/>
      </w:pPr>
      <w:r w:rsidRPr="00610AFD">
        <w:t>REQUEST BODY</w:t>
      </w:r>
    </w:p>
    <w:p w14:paraId="623EAC54" w14:textId="77777777" w:rsidR="00AC3E5D" w:rsidRPr="007A4FB0"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1965EAEF" w14:textId="77777777" w:rsidR="00AC3E5D" w:rsidRPr="007A4FB0" w:rsidRDefault="00AC3E5D" w:rsidP="00AC3E5D">
      <w:pPr>
        <w:pStyle w:val="ListParagraph"/>
        <w:numPr>
          <w:ilvl w:val="0"/>
          <w:numId w:val="2"/>
        </w:numPr>
        <w:spacing w:after="0" w:line="360" w:lineRule="auto"/>
        <w:ind w:left="1080"/>
        <w:jc w:val="both"/>
        <w:rPr>
          <w:rFonts w:eastAsia="Calibri" w:cs="Times New Roman"/>
          <w:b/>
          <w:szCs w:val="24"/>
          <w:u w:val="single"/>
        </w:rPr>
      </w:pPr>
      <w:r w:rsidRPr="007A4FB0">
        <w:rPr>
          <w:rFonts w:cs="Times New Roman"/>
          <w:b/>
          <w:szCs w:val="24"/>
        </w:rPr>
        <w:t xml:space="preserve">lstFkey: </w:t>
      </w:r>
      <w:r w:rsidRPr="007A4FB0">
        <w:rPr>
          <w:rFonts w:cs="Times New Roman"/>
          <w:szCs w:val="24"/>
        </w:rPr>
        <w:t>Chuỗi Fkey xác định hóa đơn cần lấy(các Fkey phân biệt nhau bằng “_”)</w:t>
      </w:r>
    </w:p>
    <w:p w14:paraId="75F2932F" w14:textId="77777777" w:rsidR="00AC3E5D" w:rsidRDefault="00AC3E5D" w:rsidP="00AC3E5D">
      <w:pPr>
        <w:ind w:left="360" w:firstLine="720"/>
      </w:pPr>
      <w:r w:rsidRPr="004A4DD9">
        <w:rPr>
          <w:b/>
        </w:rPr>
        <w:t>VD:</w:t>
      </w:r>
      <w:r w:rsidRPr="004A4DD9">
        <w:t xml:space="preserve"> 012013_022013_032013</w:t>
      </w:r>
    </w:p>
    <w:p w14:paraId="76057366" w14:textId="77777777" w:rsidR="00AC3E5D" w:rsidRPr="007A4FB0" w:rsidRDefault="00AC3E5D" w:rsidP="00AC3E5D">
      <w:pPr>
        <w:ind w:left="360" w:firstLine="720"/>
      </w:pPr>
    </w:p>
    <w:p w14:paraId="4A28FDAD"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2220CF59"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2198A5CC"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781D55AD"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186CD47F" w14:textId="77777777" w:rsidR="00AC3E5D" w:rsidRPr="00660ABB" w:rsidRDefault="00AC3E5D" w:rsidP="001B79C4">
            <w:pPr>
              <w:pStyle w:val="ListParagraph"/>
            </w:pPr>
            <w:r>
              <w:t>Ghi chú</w:t>
            </w:r>
          </w:p>
        </w:tc>
      </w:tr>
      <w:tr w:rsidR="00AC3E5D" w:rsidRPr="00660ABB" w14:paraId="1439945E" w14:textId="77777777" w:rsidTr="001B79C4">
        <w:tc>
          <w:tcPr>
            <w:tcW w:w="1710" w:type="dxa"/>
            <w:tcBorders>
              <w:top w:val="single" w:sz="4" w:space="0" w:color="2E74B5"/>
              <w:left w:val="single" w:sz="4" w:space="0" w:color="2E74B5"/>
              <w:right w:val="single" w:sz="4" w:space="0" w:color="2E74B5"/>
            </w:tcBorders>
            <w:shd w:val="clear" w:color="auto" w:fill="auto"/>
          </w:tcPr>
          <w:p w14:paraId="5FBF608C"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lastRenderedPageBreak/>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BE7C52F"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15846C40" w14:textId="77777777" w:rsidR="00AC3E5D" w:rsidRPr="009372AD" w:rsidRDefault="00AC3E5D" w:rsidP="001B79C4">
            <w:pPr>
              <w:pStyle w:val="ListParagraph"/>
              <w:ind w:left="0"/>
              <w:jc w:val="both"/>
              <w:rPr>
                <w:rFonts w:cs="Times New Roman"/>
              </w:rPr>
            </w:pPr>
          </w:p>
        </w:tc>
      </w:tr>
      <w:tr w:rsidR="00AC3E5D" w:rsidRPr="00660ABB" w14:paraId="231C1F94" w14:textId="77777777" w:rsidTr="001B79C4">
        <w:tc>
          <w:tcPr>
            <w:tcW w:w="1710" w:type="dxa"/>
            <w:tcBorders>
              <w:top w:val="single" w:sz="4" w:space="0" w:color="2E74B5"/>
              <w:left w:val="single" w:sz="4" w:space="0" w:color="2E74B5"/>
              <w:right w:val="single" w:sz="4" w:space="0" w:color="2E74B5"/>
            </w:tcBorders>
            <w:shd w:val="clear" w:color="auto" w:fill="auto"/>
          </w:tcPr>
          <w:p w14:paraId="7FFD87B4" w14:textId="77777777" w:rsidR="00AC3E5D" w:rsidRPr="009372AD" w:rsidRDefault="00AC3E5D" w:rsidP="001B79C4">
            <w:pPr>
              <w:autoSpaceDE w:val="0"/>
              <w:autoSpaceDN w:val="0"/>
              <w:adjustRightInd w:val="0"/>
              <w:jc w:val="both"/>
              <w:rPr>
                <w:rFonts w:cs="Times New Roman"/>
                <w:szCs w:val="24"/>
              </w:rPr>
            </w:pPr>
            <w:r>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C4BEF04" w14:textId="77777777" w:rsidR="00AC3E5D" w:rsidRPr="009372AD" w:rsidRDefault="00AC3E5D" w:rsidP="001B79C4">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481D3236" w14:textId="77777777" w:rsidR="00AC3E5D" w:rsidRPr="009372AD" w:rsidRDefault="00AC3E5D" w:rsidP="001B79C4">
            <w:pPr>
              <w:pStyle w:val="ListParagraph"/>
              <w:ind w:left="0"/>
              <w:jc w:val="both"/>
              <w:rPr>
                <w:rFonts w:cs="Times New Roman"/>
              </w:rPr>
            </w:pPr>
          </w:p>
        </w:tc>
      </w:tr>
      <w:tr w:rsidR="00AC3E5D" w:rsidRPr="00660ABB" w14:paraId="27011184" w14:textId="77777777" w:rsidTr="001B79C4">
        <w:tc>
          <w:tcPr>
            <w:tcW w:w="1710" w:type="dxa"/>
            <w:tcBorders>
              <w:top w:val="single" w:sz="4" w:space="0" w:color="2E74B5"/>
              <w:left w:val="single" w:sz="4" w:space="0" w:color="2E74B5"/>
              <w:right w:val="single" w:sz="4" w:space="0" w:color="2E74B5"/>
            </w:tcBorders>
            <w:shd w:val="clear" w:color="auto" w:fill="auto"/>
          </w:tcPr>
          <w:p w14:paraId="08F44211"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D973CBA" w14:textId="77777777" w:rsidR="00AC3E5D" w:rsidRPr="004A4DD9" w:rsidRDefault="00AC3E5D" w:rsidP="001B79C4">
            <w:pPr>
              <w:pStyle w:val="ListParagraph"/>
              <w:ind w:left="0"/>
              <w:jc w:val="both"/>
              <w:rPr>
                <w:rFonts w:cs="Times New Roman"/>
              </w:rPr>
            </w:pPr>
            <w:r w:rsidRPr="004A4DD9">
              <w:rPr>
                <w:rFonts w:cs="Times New Roman"/>
              </w:rPr>
              <w:t>Không tìm thấy hóa đơn tương ứng chuỗi đưa vào</w:t>
            </w:r>
          </w:p>
        </w:tc>
        <w:tc>
          <w:tcPr>
            <w:tcW w:w="2515" w:type="dxa"/>
            <w:tcBorders>
              <w:top w:val="single" w:sz="4" w:space="0" w:color="2E74B5"/>
              <w:left w:val="single" w:sz="4" w:space="0" w:color="2E74B5"/>
              <w:bottom w:val="single" w:sz="4" w:space="0" w:color="2E74B5"/>
              <w:right w:val="single" w:sz="4" w:space="0" w:color="2E74B5"/>
            </w:tcBorders>
          </w:tcPr>
          <w:p w14:paraId="4E016809" w14:textId="77777777" w:rsidR="00AC3E5D" w:rsidRPr="009372AD" w:rsidRDefault="00AC3E5D" w:rsidP="001B79C4">
            <w:pPr>
              <w:pStyle w:val="ListParagraph"/>
              <w:ind w:left="0"/>
              <w:jc w:val="both"/>
              <w:rPr>
                <w:rFonts w:cs="Times New Roman"/>
              </w:rPr>
            </w:pPr>
          </w:p>
        </w:tc>
      </w:tr>
      <w:tr w:rsidR="00AC3E5D" w:rsidRPr="00660ABB" w14:paraId="2C851FE3" w14:textId="77777777" w:rsidTr="001B79C4">
        <w:tc>
          <w:tcPr>
            <w:tcW w:w="1710" w:type="dxa"/>
            <w:tcBorders>
              <w:top w:val="single" w:sz="4" w:space="0" w:color="2E74B5"/>
              <w:left w:val="single" w:sz="4" w:space="0" w:color="2E74B5"/>
              <w:right w:val="single" w:sz="4" w:space="0" w:color="2E74B5"/>
            </w:tcBorders>
            <w:shd w:val="clear" w:color="auto" w:fill="auto"/>
          </w:tcPr>
          <w:p w14:paraId="6F09AC2C"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11F0F2A" w14:textId="77777777" w:rsidR="00AC3E5D" w:rsidRPr="004A4DD9" w:rsidRDefault="00AC3E5D" w:rsidP="001B79C4">
            <w:pPr>
              <w:pStyle w:val="ListParagraph"/>
              <w:ind w:left="0"/>
              <w:jc w:val="both"/>
              <w:rPr>
                <w:rFonts w:cs="Times New Roman"/>
              </w:rPr>
            </w:pPr>
            <w:r w:rsidRPr="004A4DD9">
              <w:rPr>
                <w:rFonts w:cs="Times New Roman"/>
              </w:rPr>
              <w:t xml:space="preserve">Không </w:t>
            </w:r>
            <w:r>
              <w:rPr>
                <w:rFonts w:cs="Times New Roman"/>
              </w:rPr>
              <w:t>tìm thấy thông tin công ty tương ứng, hoặc lỗi không xác định</w:t>
            </w:r>
          </w:p>
        </w:tc>
        <w:tc>
          <w:tcPr>
            <w:tcW w:w="2515" w:type="dxa"/>
            <w:tcBorders>
              <w:top w:val="single" w:sz="4" w:space="0" w:color="2E74B5"/>
              <w:left w:val="single" w:sz="4" w:space="0" w:color="2E74B5"/>
              <w:bottom w:val="single" w:sz="4" w:space="0" w:color="2E74B5"/>
              <w:right w:val="single" w:sz="4" w:space="0" w:color="2E74B5"/>
            </w:tcBorders>
          </w:tcPr>
          <w:p w14:paraId="7F95AFC5" w14:textId="77777777" w:rsidR="00AC3E5D" w:rsidRPr="009372AD" w:rsidRDefault="00AC3E5D" w:rsidP="001B79C4">
            <w:pPr>
              <w:pStyle w:val="ListParagraph"/>
              <w:ind w:left="0"/>
              <w:jc w:val="both"/>
              <w:rPr>
                <w:rFonts w:cs="Times New Roman"/>
              </w:rPr>
            </w:pPr>
          </w:p>
        </w:tc>
      </w:tr>
      <w:tr w:rsidR="00AC3E5D" w:rsidRPr="00660ABB" w14:paraId="755D56FD" w14:textId="77777777" w:rsidTr="001B79C4">
        <w:tc>
          <w:tcPr>
            <w:tcW w:w="1710" w:type="dxa"/>
            <w:tcBorders>
              <w:top w:val="single" w:sz="4" w:space="0" w:color="2E74B5"/>
              <w:left w:val="single" w:sz="4" w:space="0" w:color="2E74B5"/>
              <w:right w:val="single" w:sz="4" w:space="0" w:color="2E74B5"/>
            </w:tcBorders>
            <w:shd w:val="clear" w:color="auto" w:fill="auto"/>
          </w:tcPr>
          <w:p w14:paraId="0A25231B"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DC07BE7" w14:textId="77777777" w:rsidR="00AC3E5D" w:rsidRPr="004A4DD9" w:rsidRDefault="00AC3E5D" w:rsidP="001B79C4">
            <w:pPr>
              <w:pStyle w:val="ListParagraph"/>
              <w:ind w:left="0"/>
              <w:jc w:val="both"/>
              <w:rPr>
                <w:rFonts w:cs="Times New Roman"/>
              </w:rPr>
            </w:pPr>
            <w:r w:rsidRPr="004A4DD9">
              <w:rPr>
                <w:rFonts w:cs="Times New Roman"/>
              </w:rPr>
              <w:t xml:space="preserve">Hóa đơn đã được </w:t>
            </w:r>
            <w:r>
              <w:rPr>
                <w:rFonts w:cs="Times New Roman"/>
              </w:rPr>
              <w:t xml:space="preserve">bỏ </w:t>
            </w:r>
            <w:r w:rsidRPr="004A4DD9">
              <w:rPr>
                <w:rFonts w:cs="Times New Roman"/>
              </w:rPr>
              <w:t>gạch nợ</w:t>
            </w:r>
            <w:r>
              <w:rPr>
                <w:rFonts w:cs="Times New Roman"/>
              </w:rPr>
              <w:t xml:space="preserve"> trước đó</w:t>
            </w:r>
          </w:p>
        </w:tc>
        <w:tc>
          <w:tcPr>
            <w:tcW w:w="2515" w:type="dxa"/>
            <w:tcBorders>
              <w:top w:val="single" w:sz="4" w:space="0" w:color="2E74B5"/>
              <w:left w:val="single" w:sz="4" w:space="0" w:color="2E74B5"/>
              <w:bottom w:val="single" w:sz="4" w:space="0" w:color="2E74B5"/>
              <w:right w:val="single" w:sz="4" w:space="0" w:color="2E74B5"/>
            </w:tcBorders>
          </w:tcPr>
          <w:p w14:paraId="6C5E367D" w14:textId="77777777" w:rsidR="00AC3E5D" w:rsidRPr="009372AD" w:rsidRDefault="00AC3E5D" w:rsidP="001B79C4">
            <w:pPr>
              <w:pStyle w:val="ListParagraph"/>
              <w:ind w:left="0"/>
              <w:jc w:val="both"/>
              <w:rPr>
                <w:rFonts w:cs="Times New Roman"/>
              </w:rPr>
            </w:pPr>
          </w:p>
        </w:tc>
      </w:tr>
      <w:tr w:rsidR="00AC3E5D" w:rsidRPr="00660ABB" w14:paraId="41019ADA"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18DF123C" w14:textId="77777777" w:rsidR="00AC3E5D" w:rsidRPr="004A4DD9" w:rsidRDefault="00AC3E5D" w:rsidP="001B79C4">
            <w:pPr>
              <w:autoSpaceDE w:val="0"/>
              <w:autoSpaceDN w:val="0"/>
              <w:adjustRightInd w:val="0"/>
              <w:jc w:val="both"/>
              <w:rPr>
                <w:rFonts w:cs="Times New Roman"/>
                <w:szCs w:val="24"/>
              </w:rPr>
            </w:pPr>
            <w:r>
              <w:rPr>
                <w:rFonts w:cs="Times New Roman"/>
                <w:szCs w:val="24"/>
              </w:rPr>
              <w:t>OK</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0CB580C" w14:textId="77777777" w:rsidR="00AC3E5D" w:rsidRPr="004A4DD9" w:rsidRDefault="00AC3E5D" w:rsidP="001B79C4">
            <w:pPr>
              <w:jc w:val="both"/>
              <w:rPr>
                <w:rFonts w:cs="Times New Roman"/>
                <w:szCs w:val="24"/>
              </w:rPr>
            </w:pPr>
            <w:r w:rsidRPr="004A4DD9">
              <w:rPr>
                <w:rFonts w:cs="Times New Roman"/>
                <w:szCs w:val="24"/>
              </w:rPr>
              <w:t xml:space="preserve">Đánh dấu hóa đơn trong list đã được </w:t>
            </w:r>
            <w:r>
              <w:rPr>
                <w:rFonts w:cs="Times New Roman"/>
                <w:szCs w:val="24"/>
              </w:rPr>
              <w:t xml:space="preserve">bỏ </w:t>
            </w:r>
            <w:r w:rsidRPr="004A4DD9">
              <w:rPr>
                <w:rFonts w:cs="Times New Roman"/>
                <w:szCs w:val="24"/>
              </w:rPr>
              <w:t>gạch nợ</w:t>
            </w:r>
          </w:p>
        </w:tc>
        <w:tc>
          <w:tcPr>
            <w:tcW w:w="2515" w:type="dxa"/>
            <w:tcBorders>
              <w:top w:val="single" w:sz="4" w:space="0" w:color="2E74B5"/>
              <w:left w:val="single" w:sz="4" w:space="0" w:color="2E74B5"/>
              <w:bottom w:val="single" w:sz="4" w:space="0" w:color="2E74B5"/>
              <w:right w:val="single" w:sz="4" w:space="0" w:color="2E74B5"/>
            </w:tcBorders>
          </w:tcPr>
          <w:p w14:paraId="53FD8C71" w14:textId="77777777" w:rsidR="00AC3E5D" w:rsidRPr="009372AD" w:rsidRDefault="00AC3E5D" w:rsidP="001B79C4">
            <w:pPr>
              <w:jc w:val="both"/>
              <w:rPr>
                <w:rFonts w:cs="Times New Roman"/>
                <w:szCs w:val="24"/>
              </w:rPr>
            </w:pPr>
          </w:p>
        </w:tc>
      </w:tr>
    </w:tbl>
    <w:p w14:paraId="759E61D4" w14:textId="77777777" w:rsidR="00AC3E5D" w:rsidRDefault="00AC3E5D" w:rsidP="00AC3E5D">
      <w:pPr>
        <w:rPr>
          <w:lang w:eastAsia="x-none"/>
        </w:rPr>
      </w:pPr>
    </w:p>
    <w:p w14:paraId="581BEA8A" w14:textId="77777777" w:rsidR="00AC3E5D" w:rsidRDefault="00AC3E5D" w:rsidP="00AC3E5D">
      <w:pPr>
        <w:pStyle w:val="Heading3"/>
      </w:pPr>
      <w:bookmarkStart w:id="55" w:name="_Toc90309044"/>
      <w:r>
        <w:t>Bỏ gạch nợ hóa đơn</w:t>
      </w:r>
      <w:bookmarkEnd w:id="55"/>
    </w:p>
    <w:p w14:paraId="420198F5" w14:textId="77777777" w:rsidR="00AC3E5D" w:rsidRDefault="00AC3E5D" w:rsidP="00AC3E5D">
      <w:pPr>
        <w:rPr>
          <w:rFonts w:cs="Times New Roman"/>
          <w:szCs w:val="24"/>
        </w:rPr>
      </w:pPr>
      <w:r>
        <w:rPr>
          <w:rFonts w:cs="Times New Roman"/>
          <w:szCs w:val="24"/>
        </w:rPr>
        <w:t>URL</w:t>
      </w:r>
    </w:p>
    <w:p w14:paraId="5255CD43" w14:textId="77777777" w:rsidR="00AC3E5D" w:rsidRPr="004A4DD9" w:rsidRDefault="00AC3E5D" w:rsidP="00AC3E5D">
      <w:pPr>
        <w:spacing w:after="0" w:line="240" w:lineRule="auto"/>
        <w:ind w:left="720"/>
        <w:jc w:val="both"/>
        <w:rPr>
          <w:rFonts w:cs="Times New Roman"/>
          <w:szCs w:val="24"/>
        </w:rPr>
      </w:pPr>
      <w:r>
        <w:rPr>
          <w:rFonts w:cs="Times New Roman"/>
          <w:szCs w:val="24"/>
        </w:rPr>
        <w:t>s</w:t>
      </w:r>
      <w:r w:rsidRPr="004A4DD9">
        <w:rPr>
          <w:rFonts w:cs="Times New Roman"/>
          <w:szCs w:val="24"/>
        </w:rPr>
        <w:t xml:space="preserve">tring </w:t>
      </w:r>
      <w:r w:rsidRPr="00BC5A00">
        <w:rPr>
          <w:rFonts w:cs="Times New Roman"/>
          <w:b/>
          <w:szCs w:val="24"/>
        </w:rPr>
        <w:t xml:space="preserve">unConfirmPayment </w:t>
      </w:r>
      <w:r w:rsidRPr="004A4DD9">
        <w:rPr>
          <w:rFonts w:cs="Times New Roman"/>
          <w:szCs w:val="24"/>
        </w:rPr>
        <w:t>(string lstInvToken, string userName, string userPass)</w:t>
      </w:r>
    </w:p>
    <w:p w14:paraId="40B07083" w14:textId="77777777" w:rsidR="00AC3E5D" w:rsidRPr="004A4DD9" w:rsidRDefault="00AC3E5D" w:rsidP="00AC3E5D">
      <w:pPr>
        <w:spacing w:after="0" w:line="240" w:lineRule="auto"/>
        <w:ind w:left="720"/>
        <w:jc w:val="both"/>
        <w:rPr>
          <w:rFonts w:cs="Times New Roman"/>
          <w:szCs w:val="24"/>
        </w:rPr>
      </w:pPr>
    </w:p>
    <w:p w14:paraId="4BD91E04" w14:textId="77777777" w:rsidR="00AC3E5D" w:rsidRPr="00593BE8" w:rsidRDefault="00AC3E5D" w:rsidP="00A75803">
      <w:pPr>
        <w:pStyle w:val="N"/>
      </w:pPr>
      <w:r w:rsidRPr="00593BE8">
        <w:t>DESCRIPTION</w:t>
      </w:r>
    </w:p>
    <w:p w14:paraId="636163C8" w14:textId="77777777" w:rsidR="00AC3E5D" w:rsidRDefault="00AC3E5D" w:rsidP="00A75803">
      <w:pPr>
        <w:pStyle w:val="N"/>
      </w:pPr>
      <w:r>
        <w:tab/>
        <w:t>Đây là web service thực hiện bỏ gạch nợ hóa đơn theo danh sách chuỗi invtoken truyền vào.</w:t>
      </w:r>
    </w:p>
    <w:p w14:paraId="2A3DD1D0" w14:textId="77777777" w:rsidR="00AC3E5D" w:rsidRPr="00007702" w:rsidRDefault="00AC3E5D" w:rsidP="00A75803">
      <w:pPr>
        <w:pStyle w:val="N"/>
      </w:pPr>
      <w:r w:rsidRPr="00663B3E">
        <w:t>HTTP METHOD</w:t>
      </w:r>
    </w:p>
    <w:p w14:paraId="20A6F075" w14:textId="77777777" w:rsidR="00AC3E5D" w:rsidRPr="00007702" w:rsidRDefault="00AC3E5D" w:rsidP="00A75803">
      <w:pPr>
        <w:pStyle w:val="N"/>
        <w:rPr>
          <w:b/>
        </w:rPr>
      </w:pPr>
      <w:r>
        <w:tab/>
      </w:r>
      <w:r w:rsidRPr="00610AFD">
        <w:t>POST</w:t>
      </w:r>
    </w:p>
    <w:p w14:paraId="3F636E74" w14:textId="77777777" w:rsidR="00AC3E5D" w:rsidRPr="00610AFD" w:rsidRDefault="00AC3E5D" w:rsidP="00A75803">
      <w:pPr>
        <w:pStyle w:val="N"/>
      </w:pPr>
      <w:r w:rsidRPr="00610AFD">
        <w:t>REQUEST BODY</w:t>
      </w:r>
    </w:p>
    <w:p w14:paraId="64912996" w14:textId="77777777" w:rsidR="00AC3E5D" w:rsidRPr="006E3EBF"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2FF54A57" w14:textId="77777777" w:rsidR="00AC3E5D" w:rsidRPr="006E3EBF" w:rsidRDefault="00AC3E5D" w:rsidP="00AC3E5D">
      <w:pPr>
        <w:pStyle w:val="ListParagraph"/>
        <w:numPr>
          <w:ilvl w:val="0"/>
          <w:numId w:val="2"/>
        </w:numPr>
        <w:spacing w:after="0" w:line="360" w:lineRule="auto"/>
        <w:ind w:left="1080"/>
        <w:jc w:val="both"/>
        <w:rPr>
          <w:rFonts w:eastAsia="Calibri" w:cs="Times New Roman"/>
          <w:b/>
          <w:szCs w:val="24"/>
          <w:u w:val="single"/>
        </w:rPr>
      </w:pPr>
      <w:r w:rsidRPr="006E3EBF">
        <w:rPr>
          <w:rFonts w:cs="Times New Roman"/>
          <w:b/>
          <w:szCs w:val="24"/>
        </w:rPr>
        <w:t xml:space="preserve">lstInvToken: </w:t>
      </w:r>
      <w:r w:rsidRPr="006E3EBF">
        <w:rPr>
          <w:rFonts w:cs="Times New Roman"/>
          <w:szCs w:val="24"/>
        </w:rPr>
        <w:t>Chuỗi token xác định hóa đơn (theo cấu trúc patternt;serial;sốhóađơn)</w:t>
      </w:r>
    </w:p>
    <w:p w14:paraId="7031C631" w14:textId="77777777" w:rsidR="00AC3E5D" w:rsidRPr="004A4DD9" w:rsidRDefault="00AC3E5D" w:rsidP="00AC3E5D">
      <w:pPr>
        <w:ind w:left="360" w:firstLine="720"/>
      </w:pPr>
      <w:r w:rsidRPr="004A4DD9">
        <w:rPr>
          <w:b/>
        </w:rPr>
        <w:t>VD:</w:t>
      </w:r>
      <w:r w:rsidRPr="004A4DD9">
        <w:t xml:space="preserve"> 01GTKT2/001;AA/13E;10_01GTKT2/001;AA/13E;11</w:t>
      </w:r>
    </w:p>
    <w:p w14:paraId="408D36CB" w14:textId="77777777" w:rsidR="00AC3E5D" w:rsidRPr="007A4FB0" w:rsidRDefault="00AC3E5D" w:rsidP="00AC3E5D">
      <w:pPr>
        <w:ind w:left="360" w:firstLine="720"/>
      </w:pPr>
    </w:p>
    <w:p w14:paraId="047BE04B"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4C2571EC"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1F5848DB"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18EFC876"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41EA149C" w14:textId="77777777" w:rsidR="00AC3E5D" w:rsidRPr="00660ABB" w:rsidRDefault="00AC3E5D" w:rsidP="001B79C4">
            <w:pPr>
              <w:pStyle w:val="ListParagraph"/>
            </w:pPr>
            <w:r>
              <w:t>Ghi chú</w:t>
            </w:r>
          </w:p>
        </w:tc>
      </w:tr>
      <w:tr w:rsidR="00AC3E5D" w:rsidRPr="00660ABB" w14:paraId="6129F6A7" w14:textId="77777777" w:rsidTr="001B79C4">
        <w:tc>
          <w:tcPr>
            <w:tcW w:w="1710" w:type="dxa"/>
            <w:tcBorders>
              <w:top w:val="single" w:sz="4" w:space="0" w:color="2E74B5"/>
              <w:left w:val="single" w:sz="4" w:space="0" w:color="2E74B5"/>
              <w:right w:val="single" w:sz="4" w:space="0" w:color="2E74B5"/>
            </w:tcBorders>
            <w:shd w:val="clear" w:color="auto" w:fill="auto"/>
          </w:tcPr>
          <w:p w14:paraId="53904EFD"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2331B19"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5DA36A18" w14:textId="77777777" w:rsidR="00AC3E5D" w:rsidRPr="009372AD" w:rsidRDefault="00AC3E5D" w:rsidP="001B79C4">
            <w:pPr>
              <w:pStyle w:val="ListParagraph"/>
              <w:ind w:left="0"/>
              <w:jc w:val="both"/>
              <w:rPr>
                <w:rFonts w:cs="Times New Roman"/>
              </w:rPr>
            </w:pPr>
          </w:p>
        </w:tc>
      </w:tr>
      <w:tr w:rsidR="00AC3E5D" w:rsidRPr="00660ABB" w14:paraId="4FF20EC6" w14:textId="77777777" w:rsidTr="001B79C4">
        <w:tc>
          <w:tcPr>
            <w:tcW w:w="1710" w:type="dxa"/>
            <w:tcBorders>
              <w:top w:val="single" w:sz="4" w:space="0" w:color="2E74B5"/>
              <w:left w:val="single" w:sz="4" w:space="0" w:color="2E74B5"/>
              <w:right w:val="single" w:sz="4" w:space="0" w:color="2E74B5"/>
            </w:tcBorders>
            <w:shd w:val="clear" w:color="auto" w:fill="auto"/>
          </w:tcPr>
          <w:p w14:paraId="21E86001" w14:textId="77777777" w:rsidR="00AC3E5D" w:rsidRPr="009372AD" w:rsidRDefault="00AC3E5D" w:rsidP="001B79C4">
            <w:pPr>
              <w:autoSpaceDE w:val="0"/>
              <w:autoSpaceDN w:val="0"/>
              <w:adjustRightInd w:val="0"/>
              <w:jc w:val="both"/>
              <w:rPr>
                <w:rFonts w:cs="Times New Roman"/>
                <w:szCs w:val="24"/>
              </w:rPr>
            </w:pPr>
            <w:r>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AB7B916" w14:textId="77777777" w:rsidR="00AC3E5D" w:rsidRPr="009372AD" w:rsidRDefault="00AC3E5D" w:rsidP="001B79C4">
            <w:pPr>
              <w:pStyle w:val="ListParagraph"/>
              <w:ind w:left="0"/>
              <w:jc w:val="both"/>
              <w:rPr>
                <w:rFonts w:cs="Times New Roman"/>
              </w:rPr>
            </w:pPr>
            <w:r>
              <w:rPr>
                <w:rFonts w:cs="Times New Roman"/>
              </w:rPr>
              <w:t>Chuỗi token không đúng định dạng</w:t>
            </w:r>
          </w:p>
        </w:tc>
        <w:tc>
          <w:tcPr>
            <w:tcW w:w="2515" w:type="dxa"/>
            <w:tcBorders>
              <w:top w:val="single" w:sz="4" w:space="0" w:color="2E74B5"/>
              <w:left w:val="single" w:sz="4" w:space="0" w:color="2E74B5"/>
              <w:bottom w:val="single" w:sz="4" w:space="0" w:color="2E74B5"/>
              <w:right w:val="single" w:sz="4" w:space="0" w:color="2E74B5"/>
            </w:tcBorders>
          </w:tcPr>
          <w:p w14:paraId="25448013" w14:textId="77777777" w:rsidR="00AC3E5D" w:rsidRPr="009372AD" w:rsidRDefault="00AC3E5D" w:rsidP="001B79C4">
            <w:pPr>
              <w:pStyle w:val="ListParagraph"/>
              <w:ind w:left="0"/>
              <w:jc w:val="both"/>
              <w:rPr>
                <w:rFonts w:cs="Times New Roman"/>
              </w:rPr>
            </w:pPr>
          </w:p>
        </w:tc>
      </w:tr>
      <w:tr w:rsidR="00AC3E5D" w:rsidRPr="00660ABB" w14:paraId="70A65CB2" w14:textId="77777777" w:rsidTr="001B79C4">
        <w:tc>
          <w:tcPr>
            <w:tcW w:w="1710" w:type="dxa"/>
            <w:tcBorders>
              <w:top w:val="single" w:sz="4" w:space="0" w:color="2E74B5"/>
              <w:left w:val="single" w:sz="4" w:space="0" w:color="2E74B5"/>
              <w:right w:val="single" w:sz="4" w:space="0" w:color="2E74B5"/>
            </w:tcBorders>
            <w:shd w:val="clear" w:color="auto" w:fill="auto"/>
          </w:tcPr>
          <w:p w14:paraId="142DB2C6"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8301E89" w14:textId="77777777" w:rsidR="00AC3E5D" w:rsidRPr="004A4DD9" w:rsidRDefault="00AC3E5D" w:rsidP="001B79C4">
            <w:pPr>
              <w:pStyle w:val="ListParagraph"/>
              <w:ind w:left="0"/>
              <w:jc w:val="both"/>
              <w:rPr>
                <w:rFonts w:cs="Times New Roman"/>
              </w:rPr>
            </w:pPr>
            <w:r w:rsidRPr="004A4DD9">
              <w:rPr>
                <w:rFonts w:cs="Times New Roman"/>
              </w:rPr>
              <w:t>Không tìm thấy hóa đơn tương ứng chuỗi đưa vào</w:t>
            </w:r>
          </w:p>
        </w:tc>
        <w:tc>
          <w:tcPr>
            <w:tcW w:w="2515" w:type="dxa"/>
            <w:tcBorders>
              <w:top w:val="single" w:sz="4" w:space="0" w:color="2E74B5"/>
              <w:left w:val="single" w:sz="4" w:space="0" w:color="2E74B5"/>
              <w:bottom w:val="single" w:sz="4" w:space="0" w:color="2E74B5"/>
              <w:right w:val="single" w:sz="4" w:space="0" w:color="2E74B5"/>
            </w:tcBorders>
          </w:tcPr>
          <w:p w14:paraId="291047FC" w14:textId="77777777" w:rsidR="00AC3E5D" w:rsidRPr="009372AD" w:rsidRDefault="00AC3E5D" w:rsidP="001B79C4">
            <w:pPr>
              <w:pStyle w:val="ListParagraph"/>
              <w:ind w:left="0"/>
              <w:jc w:val="both"/>
              <w:rPr>
                <w:rFonts w:cs="Times New Roman"/>
              </w:rPr>
            </w:pPr>
          </w:p>
        </w:tc>
      </w:tr>
      <w:tr w:rsidR="00AC3E5D" w:rsidRPr="00660ABB" w14:paraId="6498F2BD" w14:textId="77777777" w:rsidTr="001B79C4">
        <w:tc>
          <w:tcPr>
            <w:tcW w:w="1710" w:type="dxa"/>
            <w:tcBorders>
              <w:top w:val="single" w:sz="4" w:space="0" w:color="2E74B5"/>
              <w:left w:val="single" w:sz="4" w:space="0" w:color="2E74B5"/>
              <w:right w:val="single" w:sz="4" w:space="0" w:color="2E74B5"/>
            </w:tcBorders>
            <w:shd w:val="clear" w:color="auto" w:fill="auto"/>
          </w:tcPr>
          <w:p w14:paraId="393F03D0"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lastRenderedPageBreak/>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18212D0" w14:textId="77777777" w:rsidR="00AC3E5D" w:rsidRPr="004A4DD9" w:rsidRDefault="00AC3E5D" w:rsidP="001B79C4">
            <w:pPr>
              <w:pStyle w:val="ListParagraph"/>
              <w:ind w:left="0"/>
              <w:jc w:val="both"/>
              <w:rPr>
                <w:rFonts w:cs="Times New Roman"/>
              </w:rPr>
            </w:pPr>
            <w:r w:rsidRPr="004A4DD9">
              <w:rPr>
                <w:rFonts w:cs="Times New Roman"/>
              </w:rPr>
              <w:t xml:space="preserve">Không </w:t>
            </w:r>
            <w:r>
              <w:rPr>
                <w:rFonts w:cs="Times New Roman"/>
              </w:rPr>
              <w:t>tìm thấy thông tin công ty tương ứng, hoặc lỗi không xác định</w:t>
            </w:r>
          </w:p>
        </w:tc>
        <w:tc>
          <w:tcPr>
            <w:tcW w:w="2515" w:type="dxa"/>
            <w:tcBorders>
              <w:top w:val="single" w:sz="4" w:space="0" w:color="2E74B5"/>
              <w:left w:val="single" w:sz="4" w:space="0" w:color="2E74B5"/>
              <w:bottom w:val="single" w:sz="4" w:space="0" w:color="2E74B5"/>
              <w:right w:val="single" w:sz="4" w:space="0" w:color="2E74B5"/>
            </w:tcBorders>
          </w:tcPr>
          <w:p w14:paraId="36187DA5" w14:textId="77777777" w:rsidR="00AC3E5D" w:rsidRPr="009372AD" w:rsidRDefault="00AC3E5D" w:rsidP="001B79C4">
            <w:pPr>
              <w:pStyle w:val="ListParagraph"/>
              <w:ind w:left="0"/>
              <w:jc w:val="both"/>
              <w:rPr>
                <w:rFonts w:cs="Times New Roman"/>
              </w:rPr>
            </w:pPr>
          </w:p>
        </w:tc>
      </w:tr>
      <w:tr w:rsidR="00AC3E5D" w:rsidRPr="00660ABB" w14:paraId="13BE6A89" w14:textId="77777777" w:rsidTr="001B79C4">
        <w:tc>
          <w:tcPr>
            <w:tcW w:w="1710" w:type="dxa"/>
            <w:tcBorders>
              <w:top w:val="single" w:sz="4" w:space="0" w:color="2E74B5"/>
              <w:left w:val="single" w:sz="4" w:space="0" w:color="2E74B5"/>
              <w:right w:val="single" w:sz="4" w:space="0" w:color="2E74B5"/>
            </w:tcBorders>
            <w:shd w:val="clear" w:color="auto" w:fill="auto"/>
          </w:tcPr>
          <w:p w14:paraId="5AA527A8"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ERR:13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CEF408F" w14:textId="77777777" w:rsidR="00AC3E5D" w:rsidRPr="004A4DD9" w:rsidRDefault="00AC3E5D" w:rsidP="001B79C4">
            <w:pPr>
              <w:pStyle w:val="ListParagraph"/>
              <w:ind w:left="0"/>
              <w:jc w:val="both"/>
              <w:rPr>
                <w:rFonts w:cs="Times New Roman"/>
              </w:rPr>
            </w:pPr>
            <w:r w:rsidRPr="004A4DD9">
              <w:rPr>
                <w:rFonts w:cs="Times New Roman"/>
              </w:rPr>
              <w:t xml:space="preserve">Hóa đơn đã được </w:t>
            </w:r>
            <w:r>
              <w:rPr>
                <w:rFonts w:cs="Times New Roman"/>
              </w:rPr>
              <w:t xml:space="preserve">bỏ </w:t>
            </w:r>
            <w:r w:rsidRPr="004A4DD9">
              <w:rPr>
                <w:rFonts w:cs="Times New Roman"/>
              </w:rPr>
              <w:t>gạch nợ</w:t>
            </w:r>
            <w:r>
              <w:rPr>
                <w:rFonts w:cs="Times New Roman"/>
              </w:rPr>
              <w:t xml:space="preserve"> trước đó</w:t>
            </w:r>
          </w:p>
        </w:tc>
        <w:tc>
          <w:tcPr>
            <w:tcW w:w="2515" w:type="dxa"/>
            <w:tcBorders>
              <w:top w:val="single" w:sz="4" w:space="0" w:color="2E74B5"/>
              <w:left w:val="single" w:sz="4" w:space="0" w:color="2E74B5"/>
              <w:bottom w:val="single" w:sz="4" w:space="0" w:color="2E74B5"/>
              <w:right w:val="single" w:sz="4" w:space="0" w:color="2E74B5"/>
            </w:tcBorders>
          </w:tcPr>
          <w:p w14:paraId="518C7056" w14:textId="77777777" w:rsidR="00AC3E5D" w:rsidRPr="009372AD" w:rsidRDefault="00AC3E5D" w:rsidP="001B79C4">
            <w:pPr>
              <w:pStyle w:val="ListParagraph"/>
              <w:ind w:left="0"/>
              <w:jc w:val="both"/>
              <w:rPr>
                <w:rFonts w:cs="Times New Roman"/>
              </w:rPr>
            </w:pPr>
          </w:p>
        </w:tc>
      </w:tr>
      <w:tr w:rsidR="00AC3E5D" w:rsidRPr="00660ABB" w14:paraId="2072354C"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0B09D4B4" w14:textId="77777777" w:rsidR="00AC3E5D" w:rsidRPr="004A4DD9" w:rsidRDefault="00AC3E5D" w:rsidP="001B79C4">
            <w:pPr>
              <w:autoSpaceDE w:val="0"/>
              <w:autoSpaceDN w:val="0"/>
              <w:adjustRightInd w:val="0"/>
              <w:jc w:val="both"/>
              <w:rPr>
                <w:rFonts w:cs="Times New Roman"/>
                <w:szCs w:val="24"/>
              </w:rPr>
            </w:pPr>
            <w:r>
              <w:rPr>
                <w:rFonts w:cs="Times New Roman"/>
                <w:szCs w:val="24"/>
              </w:rPr>
              <w:t>OK</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331A315" w14:textId="77777777" w:rsidR="00AC3E5D" w:rsidRPr="004A4DD9" w:rsidRDefault="00AC3E5D" w:rsidP="001B79C4">
            <w:pPr>
              <w:jc w:val="both"/>
              <w:rPr>
                <w:rFonts w:cs="Times New Roman"/>
                <w:szCs w:val="24"/>
              </w:rPr>
            </w:pPr>
            <w:r w:rsidRPr="004A4DD9">
              <w:rPr>
                <w:rFonts w:cs="Times New Roman"/>
                <w:szCs w:val="24"/>
              </w:rPr>
              <w:t xml:space="preserve">Đánh dấu hóa đơn trong list đã được </w:t>
            </w:r>
            <w:r>
              <w:rPr>
                <w:rFonts w:cs="Times New Roman"/>
                <w:szCs w:val="24"/>
              </w:rPr>
              <w:t xml:space="preserve">bỏ </w:t>
            </w:r>
            <w:r w:rsidRPr="004A4DD9">
              <w:rPr>
                <w:rFonts w:cs="Times New Roman"/>
                <w:szCs w:val="24"/>
              </w:rPr>
              <w:t>gạch nợ</w:t>
            </w:r>
          </w:p>
        </w:tc>
        <w:tc>
          <w:tcPr>
            <w:tcW w:w="2515" w:type="dxa"/>
            <w:tcBorders>
              <w:top w:val="single" w:sz="4" w:space="0" w:color="2E74B5"/>
              <w:left w:val="single" w:sz="4" w:space="0" w:color="2E74B5"/>
              <w:bottom w:val="single" w:sz="4" w:space="0" w:color="2E74B5"/>
              <w:right w:val="single" w:sz="4" w:space="0" w:color="2E74B5"/>
            </w:tcBorders>
          </w:tcPr>
          <w:p w14:paraId="724A1E1D" w14:textId="77777777" w:rsidR="00AC3E5D" w:rsidRPr="009372AD" w:rsidRDefault="00AC3E5D" w:rsidP="001B79C4">
            <w:pPr>
              <w:jc w:val="both"/>
              <w:rPr>
                <w:rFonts w:cs="Times New Roman"/>
                <w:szCs w:val="24"/>
              </w:rPr>
            </w:pPr>
          </w:p>
        </w:tc>
      </w:tr>
    </w:tbl>
    <w:p w14:paraId="58737AB3" w14:textId="77777777" w:rsidR="00AC3E5D" w:rsidRDefault="00AC3E5D" w:rsidP="00AC3E5D">
      <w:pPr>
        <w:rPr>
          <w:lang w:eastAsia="x-none"/>
        </w:rPr>
      </w:pPr>
    </w:p>
    <w:p w14:paraId="613719EA" w14:textId="77777777" w:rsidR="00AC3E5D" w:rsidRDefault="00AC3E5D" w:rsidP="00AC3E5D">
      <w:pPr>
        <w:pStyle w:val="Heading3"/>
      </w:pPr>
      <w:bookmarkStart w:id="56" w:name="_Toc90309045"/>
      <w:r>
        <w:t>Điều chỉnh hóa đơn</w:t>
      </w:r>
      <w:bookmarkEnd w:id="56"/>
    </w:p>
    <w:p w14:paraId="19EA0DA3" w14:textId="77777777" w:rsidR="00AC3E5D" w:rsidRDefault="00AC3E5D" w:rsidP="00AC3E5D">
      <w:pPr>
        <w:rPr>
          <w:rFonts w:cs="Times New Roman"/>
          <w:szCs w:val="24"/>
        </w:rPr>
      </w:pPr>
      <w:r>
        <w:rPr>
          <w:rFonts w:cs="Times New Roman"/>
          <w:szCs w:val="24"/>
        </w:rPr>
        <w:t>URL</w:t>
      </w:r>
    </w:p>
    <w:p w14:paraId="4319E1B5" w14:textId="77777777" w:rsidR="00AC3E5D" w:rsidRPr="004A4DD9" w:rsidRDefault="00AC3E5D" w:rsidP="00AC3E5D">
      <w:pPr>
        <w:spacing w:after="0" w:line="240" w:lineRule="auto"/>
        <w:ind w:firstLine="720"/>
        <w:jc w:val="both"/>
        <w:rPr>
          <w:rFonts w:cs="Times New Roman"/>
          <w:szCs w:val="24"/>
        </w:rPr>
      </w:pPr>
      <w:r>
        <w:rPr>
          <w:rFonts w:cs="Times New Roman"/>
          <w:szCs w:val="24"/>
        </w:rPr>
        <w:t>s</w:t>
      </w:r>
      <w:r w:rsidRPr="004A4DD9">
        <w:rPr>
          <w:rFonts w:cs="Times New Roman"/>
          <w:szCs w:val="24"/>
        </w:rPr>
        <w:t xml:space="preserve">tring </w:t>
      </w:r>
      <w:r w:rsidRPr="00A86AB3">
        <w:rPr>
          <w:rFonts w:cs="Times New Roman"/>
          <w:b/>
          <w:color w:val="000000"/>
          <w:szCs w:val="24"/>
        </w:rPr>
        <w:t>AdjustInvoiceAction</w:t>
      </w:r>
      <w:r w:rsidRPr="009372AD">
        <w:rPr>
          <w:rFonts w:eastAsia="Calibri" w:cs="Times New Roman"/>
          <w:szCs w:val="24"/>
        </w:rPr>
        <w:t>(</w:t>
      </w:r>
      <w:r w:rsidRPr="00E009AD">
        <w:rPr>
          <w:rFonts w:cs="Times New Roman"/>
          <w:szCs w:val="24"/>
        </w:rPr>
        <w:t>string Account, string ACpass, string xmlInvData, string username, string pass, string fkey, string AttachFile, int? convert, string pattern = null, string serial = null</w:t>
      </w:r>
      <w:r w:rsidRPr="009372AD">
        <w:rPr>
          <w:rFonts w:eastAsia="Calibri" w:cs="Times New Roman"/>
          <w:szCs w:val="24"/>
        </w:rPr>
        <w:t>).</w:t>
      </w:r>
    </w:p>
    <w:p w14:paraId="52F4BF22" w14:textId="77777777" w:rsidR="00AC3E5D" w:rsidRPr="00593BE8" w:rsidRDefault="00AC3E5D" w:rsidP="00A75803">
      <w:pPr>
        <w:pStyle w:val="N"/>
      </w:pPr>
      <w:r w:rsidRPr="00593BE8">
        <w:t>DESCRIPTION</w:t>
      </w:r>
    </w:p>
    <w:p w14:paraId="12556827" w14:textId="77777777" w:rsidR="00AC3E5D" w:rsidRDefault="00AC3E5D" w:rsidP="00A75803">
      <w:pPr>
        <w:pStyle w:val="N"/>
      </w:pPr>
      <w:r>
        <w:tab/>
        <w:t>Đây là web service thực hiện điều chỉnh hóa đơn</w:t>
      </w:r>
    </w:p>
    <w:p w14:paraId="718949C0" w14:textId="77777777" w:rsidR="00AC3E5D" w:rsidRPr="00007702" w:rsidRDefault="00AC3E5D" w:rsidP="00A75803">
      <w:pPr>
        <w:pStyle w:val="N"/>
      </w:pPr>
      <w:r w:rsidRPr="00663B3E">
        <w:t>HTTP METHOD</w:t>
      </w:r>
    </w:p>
    <w:p w14:paraId="3ADF43AF" w14:textId="77777777" w:rsidR="00AC3E5D" w:rsidRPr="00007702" w:rsidRDefault="00AC3E5D" w:rsidP="00A75803">
      <w:pPr>
        <w:pStyle w:val="N"/>
        <w:rPr>
          <w:b/>
        </w:rPr>
      </w:pPr>
      <w:r>
        <w:tab/>
      </w:r>
      <w:r w:rsidRPr="00610AFD">
        <w:t>POST</w:t>
      </w:r>
    </w:p>
    <w:p w14:paraId="22347102" w14:textId="77777777" w:rsidR="00AC3E5D" w:rsidRPr="00610AFD" w:rsidRDefault="00AC3E5D" w:rsidP="00A75803">
      <w:pPr>
        <w:pStyle w:val="N"/>
      </w:pPr>
      <w:r w:rsidRPr="00610AFD">
        <w:t>REQUEST BODY</w:t>
      </w:r>
    </w:p>
    <w:p w14:paraId="50E02ACC"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42D6C27B"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Account/ACPass</w:t>
      </w:r>
      <w:r w:rsidRPr="004720D2">
        <w:rPr>
          <w:rFonts w:eastAsia="Calibri" w:cs="Times New Roman"/>
          <w:b/>
          <w:szCs w:val="24"/>
        </w:rPr>
        <w:t xml:space="preserve">:  </w:t>
      </w:r>
      <w:r w:rsidRPr="004720D2">
        <w:rPr>
          <w:rFonts w:eastAsia="Calibri" w:cs="Times New Roman"/>
          <w:szCs w:val="24"/>
        </w:rPr>
        <w:t>Tài khoản được cấp phát cho nhân viên gọi lệnh phát hành hóa đơn</w:t>
      </w:r>
    </w:p>
    <w:p w14:paraId="43EFB184"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xmlInvData</w:t>
      </w:r>
      <w:r w:rsidRPr="009372AD">
        <w:rPr>
          <w:rFonts w:eastAsia="Calibri" w:cs="Times New Roman"/>
          <w:szCs w:val="24"/>
        </w:rPr>
        <w:t>: String XML dữ liệu hóa đơn cũ và hóa đơn điều chỉnh</w:t>
      </w:r>
    </w:p>
    <w:p w14:paraId="5D79DDB5" w14:textId="77777777" w:rsidR="00AC3E5D" w:rsidRPr="00CF2FC3"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 xml:space="preserve">fkey: </w:t>
      </w:r>
      <w:r>
        <w:rPr>
          <w:rFonts w:eastAsia="Calibri" w:cs="Times New Roman"/>
          <w:szCs w:val="24"/>
        </w:rPr>
        <w:t>Chuỗi xác định hóa đơn cần điều chỉnh</w:t>
      </w:r>
    </w:p>
    <w:p w14:paraId="273B50E8"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Convert</w:t>
      </w:r>
      <w:r>
        <w:rPr>
          <w:rFonts w:eastAsia="Calibri" w:cs="Times New Roman"/>
          <w:szCs w:val="24"/>
        </w:rPr>
        <w:t xml:space="preserve">: </w:t>
      </w:r>
      <w:r w:rsidRPr="009372AD">
        <w:rPr>
          <w:rFonts w:eastAsia="Calibri" w:cs="Times New Roman"/>
          <w:szCs w:val="24"/>
        </w:rPr>
        <w:t xml:space="preserve">Mặc định là 0, </w:t>
      </w:r>
      <w:r>
        <w:rPr>
          <w:rFonts w:eastAsia="Calibri" w:cs="Times New Roman"/>
          <w:szCs w:val="24"/>
        </w:rPr>
        <w:t>(</w:t>
      </w:r>
      <w:r w:rsidRPr="009372AD">
        <w:rPr>
          <w:rFonts w:eastAsia="Calibri" w:cs="Times New Roman"/>
          <w:szCs w:val="24"/>
        </w:rPr>
        <w:t>0 – Không cần convert từ TCVN3 sang Unicode. 1- Cần convert từ TCVN3 sang Unicode</w:t>
      </w:r>
      <w:r>
        <w:rPr>
          <w:rFonts w:eastAsia="Calibri" w:cs="Times New Roman"/>
          <w:szCs w:val="24"/>
        </w:rPr>
        <w:t>)</w:t>
      </w:r>
    </w:p>
    <w:p w14:paraId="299B9A31"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Pattern</w:t>
      </w:r>
      <w:r>
        <w:rPr>
          <w:rFonts w:cs="Times New Roman"/>
          <w:szCs w:val="24"/>
        </w:rPr>
        <w:t>: Mẫu số</w:t>
      </w:r>
    </w:p>
    <w:p w14:paraId="51770F55" w14:textId="77777777" w:rsidR="00AC3E5D" w:rsidRPr="00637BF9"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Serial</w:t>
      </w:r>
      <w:r>
        <w:rPr>
          <w:rFonts w:cs="Times New Roman"/>
          <w:szCs w:val="24"/>
        </w:rPr>
        <w:t>: Ký hiệu</w:t>
      </w:r>
    </w:p>
    <w:p w14:paraId="5F941F4C" w14:textId="77777777" w:rsidR="00AC3E5D" w:rsidRPr="00637BF9" w:rsidRDefault="00AC3E5D" w:rsidP="00AC3E5D">
      <w:pPr>
        <w:pStyle w:val="ListParagraph"/>
        <w:numPr>
          <w:ilvl w:val="0"/>
          <w:numId w:val="2"/>
        </w:numPr>
        <w:spacing w:after="0" w:line="360" w:lineRule="auto"/>
        <w:ind w:left="1080"/>
        <w:jc w:val="both"/>
        <w:rPr>
          <w:rFonts w:eastAsia="Calibri" w:cs="Times New Roman"/>
          <w:b/>
          <w:szCs w:val="24"/>
        </w:rPr>
      </w:pPr>
      <w:r w:rsidRPr="00637BF9">
        <w:rPr>
          <w:rFonts w:cs="Times New Roman"/>
          <w:b/>
          <w:szCs w:val="24"/>
        </w:rPr>
        <w:t>AttachFile</w:t>
      </w:r>
      <w:r>
        <w:rPr>
          <w:rFonts w:cs="Times New Roman"/>
          <w:b/>
          <w:szCs w:val="24"/>
        </w:rPr>
        <w:t xml:space="preserve">: </w:t>
      </w:r>
      <w:r>
        <w:rPr>
          <w:rFonts w:cs="Times New Roman"/>
          <w:szCs w:val="24"/>
        </w:rPr>
        <w:t>Đường dẫn file biên bản hoặc key để sinh biên bản tự động (=10: sinh biên bản tự động, =11: sinh và ký biên bản tự động,  != 10 và !=11: Đường dẫn file biên bản)</w:t>
      </w:r>
    </w:p>
    <w:p w14:paraId="50818445" w14:textId="77777777" w:rsidR="00AC3E5D" w:rsidRPr="007A4FB0" w:rsidRDefault="00AC3E5D" w:rsidP="00AC3E5D">
      <w:pPr>
        <w:ind w:left="360" w:firstLine="720"/>
      </w:pPr>
    </w:p>
    <w:p w14:paraId="13BC26DB"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6D1DA7B2"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342B6697"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000B9031"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56A75967" w14:textId="77777777" w:rsidR="00AC3E5D" w:rsidRPr="00660ABB" w:rsidRDefault="00AC3E5D" w:rsidP="001B79C4">
            <w:pPr>
              <w:pStyle w:val="ListParagraph"/>
            </w:pPr>
            <w:r>
              <w:t>Ghi chú</w:t>
            </w:r>
          </w:p>
        </w:tc>
      </w:tr>
      <w:tr w:rsidR="00AC3E5D" w:rsidRPr="00660ABB" w14:paraId="3166E9C3" w14:textId="77777777" w:rsidTr="001B79C4">
        <w:tc>
          <w:tcPr>
            <w:tcW w:w="1710" w:type="dxa"/>
            <w:tcBorders>
              <w:top w:val="single" w:sz="4" w:space="0" w:color="2E74B5"/>
              <w:left w:val="single" w:sz="4" w:space="0" w:color="2E74B5"/>
              <w:right w:val="single" w:sz="4" w:space="0" w:color="2E74B5"/>
            </w:tcBorders>
            <w:shd w:val="clear" w:color="auto" w:fill="auto"/>
          </w:tcPr>
          <w:p w14:paraId="25B758FE"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lastRenderedPageBreak/>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5DDCF89"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296F6448" w14:textId="77777777" w:rsidR="00AC3E5D" w:rsidRPr="009372AD" w:rsidRDefault="00AC3E5D" w:rsidP="001B79C4">
            <w:pPr>
              <w:pStyle w:val="ListParagraph"/>
              <w:ind w:left="0"/>
              <w:jc w:val="both"/>
              <w:rPr>
                <w:rFonts w:cs="Times New Roman"/>
              </w:rPr>
            </w:pPr>
          </w:p>
        </w:tc>
      </w:tr>
      <w:tr w:rsidR="00AC3E5D" w:rsidRPr="00660ABB" w14:paraId="5F2C86C5" w14:textId="77777777" w:rsidTr="001B79C4">
        <w:tc>
          <w:tcPr>
            <w:tcW w:w="1710" w:type="dxa"/>
            <w:tcBorders>
              <w:top w:val="single" w:sz="4" w:space="0" w:color="2E74B5"/>
              <w:left w:val="single" w:sz="4" w:space="0" w:color="2E74B5"/>
              <w:right w:val="single" w:sz="4" w:space="0" w:color="2E74B5"/>
            </w:tcBorders>
            <w:shd w:val="clear" w:color="auto" w:fill="auto"/>
          </w:tcPr>
          <w:p w14:paraId="54229BE1"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EC2EFDD"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Hóa đơn cần điều chỉnh không tồn tại</w:t>
            </w:r>
          </w:p>
        </w:tc>
        <w:tc>
          <w:tcPr>
            <w:tcW w:w="2515" w:type="dxa"/>
            <w:tcBorders>
              <w:top w:val="single" w:sz="4" w:space="0" w:color="2E74B5"/>
              <w:left w:val="single" w:sz="4" w:space="0" w:color="2E74B5"/>
              <w:bottom w:val="single" w:sz="4" w:space="0" w:color="2E74B5"/>
              <w:right w:val="single" w:sz="4" w:space="0" w:color="2E74B5"/>
            </w:tcBorders>
          </w:tcPr>
          <w:p w14:paraId="2778C50F" w14:textId="77777777" w:rsidR="00AC3E5D" w:rsidRPr="009372AD" w:rsidRDefault="00AC3E5D" w:rsidP="001B79C4">
            <w:pPr>
              <w:pStyle w:val="ListParagraph"/>
              <w:ind w:left="0"/>
              <w:jc w:val="both"/>
              <w:rPr>
                <w:rFonts w:cs="Times New Roman"/>
              </w:rPr>
            </w:pPr>
          </w:p>
        </w:tc>
      </w:tr>
      <w:tr w:rsidR="00AC3E5D" w:rsidRPr="00660ABB" w14:paraId="64C05635" w14:textId="77777777" w:rsidTr="001B79C4">
        <w:tc>
          <w:tcPr>
            <w:tcW w:w="1710" w:type="dxa"/>
            <w:tcBorders>
              <w:top w:val="single" w:sz="4" w:space="0" w:color="2E74B5"/>
              <w:left w:val="single" w:sz="4" w:space="0" w:color="2E74B5"/>
              <w:right w:val="single" w:sz="4" w:space="0" w:color="2E74B5"/>
            </w:tcBorders>
            <w:shd w:val="clear" w:color="auto" w:fill="auto"/>
          </w:tcPr>
          <w:p w14:paraId="4A3B27DB"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A74D2CD"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Dữ liệu xml đầu vào không đúng quy định</w:t>
            </w:r>
          </w:p>
        </w:tc>
        <w:tc>
          <w:tcPr>
            <w:tcW w:w="2515" w:type="dxa"/>
            <w:tcBorders>
              <w:top w:val="single" w:sz="4" w:space="0" w:color="2E74B5"/>
              <w:left w:val="single" w:sz="4" w:space="0" w:color="2E74B5"/>
              <w:bottom w:val="single" w:sz="4" w:space="0" w:color="2E74B5"/>
              <w:right w:val="single" w:sz="4" w:space="0" w:color="2E74B5"/>
            </w:tcBorders>
          </w:tcPr>
          <w:p w14:paraId="4EC7DEEF" w14:textId="77777777" w:rsidR="00AC3E5D" w:rsidRPr="009372AD" w:rsidRDefault="00AC3E5D" w:rsidP="001B79C4">
            <w:pPr>
              <w:pStyle w:val="ListParagraph"/>
              <w:ind w:left="0"/>
              <w:jc w:val="both"/>
              <w:rPr>
                <w:rFonts w:cs="Times New Roman"/>
              </w:rPr>
            </w:pPr>
          </w:p>
        </w:tc>
      </w:tr>
      <w:tr w:rsidR="00AC3E5D" w:rsidRPr="00660ABB" w14:paraId="0688D0CC" w14:textId="77777777" w:rsidTr="001B79C4">
        <w:tc>
          <w:tcPr>
            <w:tcW w:w="1710" w:type="dxa"/>
            <w:tcBorders>
              <w:top w:val="single" w:sz="4" w:space="0" w:color="2E74B5"/>
              <w:left w:val="single" w:sz="4" w:space="0" w:color="2E74B5"/>
              <w:right w:val="single" w:sz="4" w:space="0" w:color="2E74B5"/>
            </w:tcBorders>
            <w:shd w:val="clear" w:color="auto" w:fill="auto"/>
          </w:tcPr>
          <w:p w14:paraId="41B811DC" w14:textId="77777777" w:rsidR="00AC3E5D" w:rsidRPr="009372AD" w:rsidRDefault="00AC3E5D" w:rsidP="001B79C4">
            <w:pPr>
              <w:spacing w:after="0" w:line="240" w:lineRule="auto"/>
              <w:rPr>
                <w:rFonts w:eastAsia="Calibri" w:cs="Times New Roman"/>
                <w:szCs w:val="24"/>
              </w:rPr>
            </w:pPr>
            <w:r>
              <w:rPr>
                <w:rFonts w:eastAsia="Calibri"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D920042"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phát hành được hóa đơn</w:t>
            </w:r>
          </w:p>
        </w:tc>
        <w:tc>
          <w:tcPr>
            <w:tcW w:w="2515" w:type="dxa"/>
            <w:tcBorders>
              <w:top w:val="single" w:sz="4" w:space="0" w:color="2E74B5"/>
              <w:left w:val="single" w:sz="4" w:space="0" w:color="2E74B5"/>
              <w:bottom w:val="single" w:sz="4" w:space="0" w:color="2E74B5"/>
              <w:right w:val="single" w:sz="4" w:space="0" w:color="2E74B5"/>
            </w:tcBorders>
          </w:tcPr>
          <w:p w14:paraId="7520CDEC" w14:textId="77777777" w:rsidR="00AC3E5D" w:rsidRPr="009372AD" w:rsidRDefault="00AC3E5D" w:rsidP="001B79C4">
            <w:pPr>
              <w:pStyle w:val="ListParagraph"/>
              <w:ind w:left="0"/>
              <w:jc w:val="both"/>
              <w:rPr>
                <w:rFonts w:cs="Times New Roman"/>
              </w:rPr>
            </w:pPr>
          </w:p>
        </w:tc>
      </w:tr>
      <w:tr w:rsidR="00AC3E5D" w:rsidRPr="00660ABB" w14:paraId="3E4DAC95" w14:textId="77777777" w:rsidTr="001B79C4">
        <w:tc>
          <w:tcPr>
            <w:tcW w:w="1710" w:type="dxa"/>
            <w:tcBorders>
              <w:top w:val="single" w:sz="4" w:space="0" w:color="2E74B5"/>
              <w:left w:val="single" w:sz="4" w:space="0" w:color="2E74B5"/>
              <w:right w:val="single" w:sz="4" w:space="0" w:color="2E74B5"/>
            </w:tcBorders>
            <w:shd w:val="clear" w:color="auto" w:fill="auto"/>
          </w:tcPr>
          <w:p w14:paraId="49BED18A"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8797426"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Dải hóa đơn cũ đã hết</w:t>
            </w:r>
          </w:p>
        </w:tc>
        <w:tc>
          <w:tcPr>
            <w:tcW w:w="2515" w:type="dxa"/>
            <w:tcBorders>
              <w:top w:val="single" w:sz="4" w:space="0" w:color="2E74B5"/>
              <w:left w:val="single" w:sz="4" w:space="0" w:color="2E74B5"/>
              <w:bottom w:val="single" w:sz="4" w:space="0" w:color="2E74B5"/>
              <w:right w:val="single" w:sz="4" w:space="0" w:color="2E74B5"/>
            </w:tcBorders>
          </w:tcPr>
          <w:p w14:paraId="2669A78E" w14:textId="77777777" w:rsidR="00AC3E5D" w:rsidRPr="009372AD" w:rsidRDefault="00AC3E5D" w:rsidP="001B79C4">
            <w:pPr>
              <w:pStyle w:val="ListParagraph"/>
              <w:ind w:left="0"/>
              <w:jc w:val="both"/>
              <w:rPr>
                <w:rFonts w:cs="Times New Roman"/>
              </w:rPr>
            </w:pPr>
          </w:p>
        </w:tc>
      </w:tr>
      <w:tr w:rsidR="00AC3E5D" w:rsidRPr="00660ABB" w14:paraId="463282DD"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4E29A3C"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443BBED"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User name không phù hợp, không tìm thấy company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758D3B8D" w14:textId="77777777" w:rsidR="00AC3E5D" w:rsidRPr="009372AD" w:rsidRDefault="00AC3E5D" w:rsidP="001B79C4">
            <w:pPr>
              <w:jc w:val="both"/>
              <w:rPr>
                <w:rFonts w:cs="Times New Roman"/>
                <w:szCs w:val="24"/>
              </w:rPr>
            </w:pPr>
          </w:p>
        </w:tc>
      </w:tr>
      <w:tr w:rsidR="00AC3E5D" w:rsidRPr="00660ABB" w14:paraId="1AB86D4E"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AD32ED4"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2B84CFD"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Hóa đơn cần điều chỉnh đã bị thay thế. Không thể điều chỉnh được nữa.</w:t>
            </w:r>
          </w:p>
        </w:tc>
        <w:tc>
          <w:tcPr>
            <w:tcW w:w="2515" w:type="dxa"/>
            <w:tcBorders>
              <w:top w:val="single" w:sz="4" w:space="0" w:color="2E74B5"/>
              <w:left w:val="single" w:sz="4" w:space="0" w:color="2E74B5"/>
              <w:bottom w:val="single" w:sz="4" w:space="0" w:color="2E74B5"/>
              <w:right w:val="single" w:sz="4" w:space="0" w:color="2E74B5"/>
            </w:tcBorders>
          </w:tcPr>
          <w:p w14:paraId="636E54CF" w14:textId="77777777" w:rsidR="00AC3E5D" w:rsidRPr="009372AD" w:rsidRDefault="00AC3E5D" w:rsidP="001B79C4">
            <w:pPr>
              <w:jc w:val="both"/>
              <w:rPr>
                <w:rFonts w:cs="Times New Roman"/>
                <w:szCs w:val="24"/>
              </w:rPr>
            </w:pPr>
          </w:p>
        </w:tc>
      </w:tr>
      <w:tr w:rsidR="00AC3E5D" w:rsidRPr="00660ABB" w14:paraId="1C50CB73"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0461697"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ERR:9</w:t>
            </w:r>
          </w:p>
          <w:p w14:paraId="0BDD5CC0"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63BE693"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Trạng thái hóa đơn không được điều chỉnh</w:t>
            </w:r>
          </w:p>
        </w:tc>
        <w:tc>
          <w:tcPr>
            <w:tcW w:w="2515" w:type="dxa"/>
            <w:tcBorders>
              <w:top w:val="single" w:sz="4" w:space="0" w:color="2E74B5"/>
              <w:left w:val="single" w:sz="4" w:space="0" w:color="2E74B5"/>
              <w:bottom w:val="single" w:sz="4" w:space="0" w:color="2E74B5"/>
              <w:right w:val="single" w:sz="4" w:space="0" w:color="2E74B5"/>
            </w:tcBorders>
          </w:tcPr>
          <w:p w14:paraId="0309716B" w14:textId="77777777" w:rsidR="00AC3E5D" w:rsidRPr="009372AD" w:rsidRDefault="00AC3E5D" w:rsidP="001B79C4">
            <w:pPr>
              <w:jc w:val="both"/>
              <w:rPr>
                <w:rFonts w:cs="Times New Roman"/>
                <w:szCs w:val="24"/>
              </w:rPr>
            </w:pPr>
          </w:p>
        </w:tc>
      </w:tr>
      <w:tr w:rsidR="00AC3E5D" w:rsidRPr="00660ABB" w14:paraId="66F40A1F"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299A962" w14:textId="77777777" w:rsidR="00AC3E5D" w:rsidRPr="009372AD" w:rsidRDefault="00AC3E5D" w:rsidP="001B79C4">
            <w:pPr>
              <w:autoSpaceDE w:val="0"/>
              <w:autoSpaceDN w:val="0"/>
              <w:adjustRightInd w:val="0"/>
              <w:spacing w:after="0" w:line="240" w:lineRule="auto"/>
              <w:rPr>
                <w:rFonts w:eastAsia="Calibri" w:cs="Times New Roman"/>
                <w:szCs w:val="24"/>
              </w:rPr>
            </w:pPr>
            <w:r w:rsidRPr="00897856">
              <w:rPr>
                <w:rFonts w:eastAsia="Calibri" w:cs="Times New Roman"/>
                <w:szCs w:val="24"/>
              </w:rPr>
              <w:t>ERR:13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C0404B2"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trùng fkey</w:t>
            </w:r>
          </w:p>
        </w:tc>
        <w:tc>
          <w:tcPr>
            <w:tcW w:w="2515" w:type="dxa"/>
            <w:tcBorders>
              <w:top w:val="single" w:sz="4" w:space="0" w:color="2E74B5"/>
              <w:left w:val="single" w:sz="4" w:space="0" w:color="2E74B5"/>
              <w:bottom w:val="single" w:sz="4" w:space="0" w:color="2E74B5"/>
              <w:right w:val="single" w:sz="4" w:space="0" w:color="2E74B5"/>
            </w:tcBorders>
          </w:tcPr>
          <w:p w14:paraId="0134F051" w14:textId="77777777" w:rsidR="00AC3E5D" w:rsidRPr="009372AD" w:rsidRDefault="00AC3E5D" w:rsidP="001B79C4">
            <w:pPr>
              <w:jc w:val="both"/>
              <w:rPr>
                <w:rFonts w:cs="Times New Roman"/>
                <w:szCs w:val="24"/>
              </w:rPr>
            </w:pPr>
            <w:r>
              <w:rPr>
                <w:rFonts w:cs="Times New Roman"/>
                <w:szCs w:val="24"/>
              </w:rPr>
              <w:t>Fkey của hóa đơn mới đã tồn tại trên hệ thống</w:t>
            </w:r>
          </w:p>
        </w:tc>
      </w:tr>
      <w:tr w:rsidR="00AC3E5D" w:rsidRPr="00660ABB" w14:paraId="59CE586D"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B353808"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ERR:14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3B35803"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trong quá trình thực hiện cấp số hóa đơn</w:t>
            </w:r>
          </w:p>
        </w:tc>
        <w:tc>
          <w:tcPr>
            <w:tcW w:w="2515" w:type="dxa"/>
            <w:tcBorders>
              <w:top w:val="single" w:sz="4" w:space="0" w:color="2E74B5"/>
              <w:left w:val="single" w:sz="4" w:space="0" w:color="2E74B5"/>
              <w:bottom w:val="single" w:sz="4" w:space="0" w:color="2E74B5"/>
              <w:right w:val="single" w:sz="4" w:space="0" w:color="2E74B5"/>
            </w:tcBorders>
          </w:tcPr>
          <w:p w14:paraId="12441B0C" w14:textId="77777777" w:rsidR="00AC3E5D" w:rsidRPr="009372AD" w:rsidRDefault="00AC3E5D" w:rsidP="001B79C4">
            <w:pPr>
              <w:jc w:val="both"/>
              <w:rPr>
                <w:rFonts w:cs="Times New Roman"/>
                <w:szCs w:val="24"/>
              </w:rPr>
            </w:pPr>
          </w:p>
        </w:tc>
      </w:tr>
      <w:tr w:rsidR="00AC3E5D" w:rsidRPr="00660ABB" w14:paraId="19A674A5"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C2328DC" w14:textId="77777777" w:rsidR="00AC3E5D" w:rsidRPr="009372AD" w:rsidRDefault="00AC3E5D" w:rsidP="001B79C4">
            <w:pPr>
              <w:autoSpaceDE w:val="0"/>
              <w:autoSpaceDN w:val="0"/>
              <w:adjustRightInd w:val="0"/>
              <w:spacing w:after="0" w:line="240" w:lineRule="auto"/>
              <w:rPr>
                <w:rFonts w:eastAsia="Calibri" w:cs="Times New Roman"/>
                <w:szCs w:val="24"/>
              </w:rPr>
            </w:pPr>
            <w:r w:rsidRPr="00170EAA">
              <w:rPr>
                <w:rFonts w:eastAsia="Calibri" w:cs="Times New Roman"/>
                <w:szCs w:val="24"/>
              </w:rPr>
              <w:t>ERR:15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BE362E7" w14:textId="77777777" w:rsidR="00AC3E5D" w:rsidRDefault="00AC3E5D" w:rsidP="001B79C4">
            <w:pPr>
              <w:pStyle w:val="ListParagraph"/>
              <w:spacing w:after="0" w:line="240" w:lineRule="auto"/>
              <w:ind w:left="0"/>
              <w:rPr>
                <w:rFonts w:eastAsia="Calibri" w:cs="Times New Roman"/>
              </w:rPr>
            </w:pPr>
            <w:r>
              <w:rPr>
                <w:rFonts w:eastAsia="Calibri" w:cs="Times New Roman"/>
              </w:rPr>
              <w:t xml:space="preserve">Lỗi khi thực hiện </w:t>
            </w:r>
            <w:r w:rsidRPr="00170EAA">
              <w:rPr>
                <w:rFonts w:eastAsia="Calibri" w:cs="Times New Roman"/>
              </w:rPr>
              <w:t>Deserialize</w:t>
            </w:r>
            <w:r>
              <w:rPr>
                <w:rFonts w:eastAsia="Calibri" w:cs="Times New Roman"/>
              </w:rPr>
              <w:t xml:space="preserve"> chuỗi hóa đơn đầu vào</w:t>
            </w:r>
          </w:p>
        </w:tc>
        <w:tc>
          <w:tcPr>
            <w:tcW w:w="2515" w:type="dxa"/>
            <w:tcBorders>
              <w:top w:val="single" w:sz="4" w:space="0" w:color="2E74B5"/>
              <w:left w:val="single" w:sz="4" w:space="0" w:color="2E74B5"/>
              <w:bottom w:val="single" w:sz="4" w:space="0" w:color="2E74B5"/>
              <w:right w:val="single" w:sz="4" w:space="0" w:color="2E74B5"/>
            </w:tcBorders>
          </w:tcPr>
          <w:p w14:paraId="6D560FBB" w14:textId="77777777" w:rsidR="00AC3E5D" w:rsidRPr="009372AD" w:rsidRDefault="00AC3E5D" w:rsidP="001B79C4">
            <w:pPr>
              <w:jc w:val="both"/>
              <w:rPr>
                <w:rFonts w:cs="Times New Roman"/>
                <w:szCs w:val="24"/>
              </w:rPr>
            </w:pPr>
          </w:p>
        </w:tc>
      </w:tr>
      <w:tr w:rsidR="00AC3E5D" w:rsidRPr="00660ABB" w14:paraId="24E2F764"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1D58D39"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w:t>
            </w:r>
            <w:r>
              <w:rPr>
                <w:rFonts w:eastAsia="Calibri" w:cs="Times New Roman"/>
                <w:szCs w:val="24"/>
              </w:rPr>
              <w:t>1</w:t>
            </w:r>
            <w:r w:rsidRPr="009372AD">
              <w:rPr>
                <w:rFonts w:eastAsia="Calibri" w:cs="Times New Roman"/>
                <w:szCs w:val="24"/>
              </w:rPr>
              <w:t>9</w:t>
            </w:r>
          </w:p>
          <w:p w14:paraId="18978ECA"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94D8F03" w14:textId="77777777" w:rsidR="00AC3E5D" w:rsidRDefault="00AC3E5D" w:rsidP="001B79C4">
            <w:pPr>
              <w:pStyle w:val="ListParagraph"/>
              <w:spacing w:after="0" w:line="240" w:lineRule="auto"/>
              <w:ind w:left="0"/>
              <w:rPr>
                <w:rFonts w:eastAsia="Calibri" w:cs="Times New Roman"/>
              </w:rPr>
            </w:pPr>
            <w:r>
              <w:rPr>
                <w:rFonts w:eastAsia="Calibri" w:cs="Times New Roman"/>
              </w:rPr>
              <w:t>Pattern truyền vào không giống với hóa đơn cần điều chỉnh</w:t>
            </w:r>
          </w:p>
        </w:tc>
        <w:tc>
          <w:tcPr>
            <w:tcW w:w="2515" w:type="dxa"/>
            <w:tcBorders>
              <w:top w:val="single" w:sz="4" w:space="0" w:color="2E74B5"/>
              <w:left w:val="single" w:sz="4" w:space="0" w:color="2E74B5"/>
              <w:bottom w:val="single" w:sz="4" w:space="0" w:color="2E74B5"/>
              <w:right w:val="single" w:sz="4" w:space="0" w:color="2E74B5"/>
            </w:tcBorders>
          </w:tcPr>
          <w:p w14:paraId="7F741F55" w14:textId="77777777" w:rsidR="00AC3E5D" w:rsidRPr="009372AD" w:rsidRDefault="00AC3E5D" w:rsidP="001B79C4">
            <w:pPr>
              <w:jc w:val="both"/>
              <w:rPr>
                <w:rFonts w:cs="Times New Roman"/>
                <w:szCs w:val="24"/>
              </w:rPr>
            </w:pPr>
          </w:p>
        </w:tc>
      </w:tr>
      <w:tr w:rsidR="00AC3E5D" w:rsidRPr="00660ABB" w14:paraId="5322FAAB"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2398661"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ERR:20</w:t>
            </w:r>
          </w:p>
          <w:p w14:paraId="63E502EA"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3ADB661"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1A3A8C3F" w14:textId="77777777" w:rsidR="00AC3E5D" w:rsidRPr="009372AD" w:rsidRDefault="00AC3E5D" w:rsidP="001B79C4">
            <w:pPr>
              <w:jc w:val="both"/>
              <w:rPr>
                <w:rFonts w:cs="Times New Roman"/>
                <w:szCs w:val="24"/>
              </w:rPr>
            </w:pPr>
          </w:p>
        </w:tc>
      </w:tr>
      <w:tr w:rsidR="00AC3E5D" w:rsidRPr="00660ABB" w14:paraId="0F6FF574"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FF74B48" w14:textId="77777777" w:rsidR="00AC3E5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D100F34" w14:textId="77777777" w:rsidR="00AC3E5D" w:rsidRPr="002A5863" w:rsidRDefault="00AC3E5D" w:rsidP="001B79C4">
            <w:pPr>
              <w:pStyle w:val="ListParagraph"/>
              <w:spacing w:after="0" w:line="240" w:lineRule="auto"/>
              <w:ind w:left="0"/>
            </w:pPr>
            <w:r>
              <w:t>Trùng Fkey truyền vào</w:t>
            </w:r>
          </w:p>
        </w:tc>
        <w:tc>
          <w:tcPr>
            <w:tcW w:w="2515" w:type="dxa"/>
            <w:tcBorders>
              <w:top w:val="single" w:sz="4" w:space="0" w:color="2E74B5"/>
              <w:left w:val="single" w:sz="4" w:space="0" w:color="2E74B5"/>
              <w:bottom w:val="single" w:sz="4" w:space="0" w:color="2E74B5"/>
              <w:right w:val="single" w:sz="4" w:space="0" w:color="2E74B5"/>
            </w:tcBorders>
          </w:tcPr>
          <w:p w14:paraId="7C241614" w14:textId="77777777" w:rsidR="00AC3E5D" w:rsidRPr="009372AD" w:rsidRDefault="00AC3E5D" w:rsidP="001B79C4">
            <w:pPr>
              <w:jc w:val="both"/>
              <w:rPr>
                <w:rFonts w:cs="Times New Roman"/>
                <w:szCs w:val="24"/>
              </w:rPr>
            </w:pPr>
          </w:p>
        </w:tc>
      </w:tr>
      <w:tr w:rsidR="00AC3E5D" w:rsidRPr="00660ABB" w14:paraId="2F838143"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528241A" w14:textId="77777777" w:rsidR="00AC3E5D" w:rsidRPr="00DD2715" w:rsidRDefault="00AC3E5D" w:rsidP="001B79C4">
            <w:pPr>
              <w:autoSpaceDE w:val="0"/>
              <w:autoSpaceDN w:val="0"/>
              <w:adjustRightInd w:val="0"/>
              <w:jc w:val="both"/>
              <w:rPr>
                <w:rFonts w:cs="Times New Roman"/>
                <w:szCs w:val="24"/>
              </w:rPr>
            </w:pPr>
            <w:r>
              <w:rPr>
                <w:rFonts w:cs="Times New Roman"/>
                <w:szCs w:val="24"/>
              </w:rPr>
              <w:t>ERR:29</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FFDE5CA" w14:textId="77777777" w:rsidR="00AC3E5D" w:rsidRDefault="00AC3E5D" w:rsidP="001B79C4">
            <w:pPr>
              <w:pStyle w:val="ListParagraph"/>
              <w:ind w:left="0"/>
              <w:jc w:val="both"/>
              <w:rPr>
                <w:rFonts w:cs="Times New Roman"/>
              </w:rPr>
            </w:pPr>
            <w:r>
              <w:rPr>
                <w:rFonts w:cs="Times New Roman"/>
              </w:rPr>
              <w:t>Lỗi chứng thư hết hạn</w:t>
            </w:r>
          </w:p>
        </w:tc>
        <w:tc>
          <w:tcPr>
            <w:tcW w:w="2515" w:type="dxa"/>
            <w:tcBorders>
              <w:top w:val="single" w:sz="4" w:space="0" w:color="2E74B5"/>
              <w:left w:val="single" w:sz="4" w:space="0" w:color="2E74B5"/>
              <w:bottom w:val="single" w:sz="4" w:space="0" w:color="2E74B5"/>
              <w:right w:val="single" w:sz="4" w:space="0" w:color="2E74B5"/>
            </w:tcBorders>
          </w:tcPr>
          <w:p w14:paraId="4A65693F" w14:textId="77777777" w:rsidR="00AC3E5D" w:rsidRPr="009372AD" w:rsidRDefault="00AC3E5D" w:rsidP="001B79C4">
            <w:pPr>
              <w:jc w:val="both"/>
              <w:rPr>
                <w:rFonts w:cs="Times New Roman"/>
                <w:szCs w:val="24"/>
              </w:rPr>
            </w:pPr>
          </w:p>
        </w:tc>
      </w:tr>
      <w:tr w:rsidR="00AC3E5D" w:rsidRPr="00660ABB" w14:paraId="1FDB380C"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302A5FA" w14:textId="77777777" w:rsidR="00AC3E5D" w:rsidRPr="00DD2715" w:rsidRDefault="00AC3E5D" w:rsidP="001B79C4">
            <w:pPr>
              <w:autoSpaceDE w:val="0"/>
              <w:autoSpaceDN w:val="0"/>
              <w:adjustRightInd w:val="0"/>
              <w:jc w:val="both"/>
              <w:rPr>
                <w:rFonts w:cs="Times New Roman"/>
                <w:szCs w:val="24"/>
              </w:rPr>
            </w:pPr>
            <w:r>
              <w:rPr>
                <w:rFonts w:cs="Times New Roman"/>
                <w:szCs w:val="24"/>
              </w:rPr>
              <w:t>ERR:30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7A66253" w14:textId="77777777" w:rsidR="00AC3E5D" w:rsidRPr="00517DC0" w:rsidRDefault="00AC3E5D" w:rsidP="001B79C4">
            <w:pPr>
              <w:pStyle w:val="ListParagraph"/>
              <w:ind w:left="0"/>
              <w:jc w:val="both"/>
              <w:rPr>
                <w:rFonts w:cs="Times New Roman"/>
                <w:szCs w:val="24"/>
              </w:rPr>
            </w:pPr>
            <w:r w:rsidRPr="00517DC0">
              <w:rPr>
                <w:rFonts w:cs="Times New Roman"/>
                <w:szCs w:val="24"/>
              </w:rPr>
              <w:t>Danh sách hóa đơn tồn tại ngày hóa đơn nhỏ hơn ngày hóa đơn đã phát hành</w:t>
            </w:r>
          </w:p>
        </w:tc>
        <w:tc>
          <w:tcPr>
            <w:tcW w:w="2515" w:type="dxa"/>
            <w:tcBorders>
              <w:top w:val="single" w:sz="4" w:space="0" w:color="2E74B5"/>
              <w:left w:val="single" w:sz="4" w:space="0" w:color="2E74B5"/>
              <w:bottom w:val="single" w:sz="4" w:space="0" w:color="2E74B5"/>
              <w:right w:val="single" w:sz="4" w:space="0" w:color="2E74B5"/>
            </w:tcBorders>
          </w:tcPr>
          <w:p w14:paraId="451709AE" w14:textId="77777777" w:rsidR="00AC3E5D" w:rsidRPr="009372AD" w:rsidRDefault="00AC3E5D" w:rsidP="001B79C4">
            <w:pPr>
              <w:jc w:val="both"/>
              <w:rPr>
                <w:rFonts w:cs="Times New Roman"/>
                <w:szCs w:val="24"/>
              </w:rPr>
            </w:pPr>
          </w:p>
        </w:tc>
      </w:tr>
      <w:tr w:rsidR="00E0679A" w:rsidRPr="00660ABB" w14:paraId="049C4627"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B51AEF6" w14:textId="472F6E79" w:rsidR="00E0679A" w:rsidRDefault="00E0679A" w:rsidP="001B79C4">
            <w:pPr>
              <w:autoSpaceDE w:val="0"/>
              <w:autoSpaceDN w:val="0"/>
              <w:adjustRightInd w:val="0"/>
              <w:jc w:val="both"/>
              <w:rPr>
                <w:rFonts w:cs="Times New Roman"/>
                <w:szCs w:val="24"/>
              </w:rPr>
            </w:pPr>
            <w:r w:rsidRPr="00E0679A">
              <w:rPr>
                <w:rFonts w:cs="Times New Roman"/>
                <w:szCs w:val="24"/>
              </w:rPr>
              <w:t>ERR:60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7B1DA40" w14:textId="1CBDC3DB" w:rsidR="00E0679A" w:rsidRPr="00517DC0" w:rsidRDefault="00E0679A" w:rsidP="001B79C4">
            <w:pPr>
              <w:pStyle w:val="ListParagraph"/>
              <w:ind w:left="0"/>
              <w:jc w:val="both"/>
              <w:rPr>
                <w:rFonts w:cs="Times New Roman"/>
                <w:szCs w:val="24"/>
              </w:rPr>
            </w:pPr>
            <w:r w:rsidRPr="00E0679A">
              <w:rPr>
                <w:rFonts w:cs="Times New Roman"/>
                <w:szCs w:val="24"/>
              </w:rPr>
              <w:t>Chỉ được phép điều chỉnh hóa đơn cùng loại (Có mã / Không mã).</w:t>
            </w:r>
          </w:p>
        </w:tc>
        <w:tc>
          <w:tcPr>
            <w:tcW w:w="2515" w:type="dxa"/>
            <w:tcBorders>
              <w:top w:val="single" w:sz="4" w:space="0" w:color="2E74B5"/>
              <w:left w:val="single" w:sz="4" w:space="0" w:color="2E74B5"/>
              <w:bottom w:val="single" w:sz="4" w:space="0" w:color="2E74B5"/>
              <w:right w:val="single" w:sz="4" w:space="0" w:color="2E74B5"/>
            </w:tcBorders>
          </w:tcPr>
          <w:p w14:paraId="0D0E9CA6" w14:textId="77777777" w:rsidR="00E0679A" w:rsidRPr="009372AD" w:rsidRDefault="00E0679A" w:rsidP="001B79C4">
            <w:pPr>
              <w:jc w:val="both"/>
              <w:rPr>
                <w:rFonts w:cs="Times New Roman"/>
                <w:szCs w:val="24"/>
              </w:rPr>
            </w:pPr>
          </w:p>
        </w:tc>
      </w:tr>
      <w:tr w:rsidR="00E0679A" w:rsidRPr="00660ABB" w14:paraId="5B328A37"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1FB1B2A" w14:textId="51221475" w:rsidR="00E0679A" w:rsidRDefault="00E0679A" w:rsidP="001B79C4">
            <w:pPr>
              <w:autoSpaceDE w:val="0"/>
              <w:autoSpaceDN w:val="0"/>
              <w:adjustRightInd w:val="0"/>
              <w:jc w:val="both"/>
              <w:rPr>
                <w:rFonts w:cs="Times New Roman"/>
                <w:szCs w:val="24"/>
              </w:rPr>
            </w:pPr>
            <w:r w:rsidRPr="00E0679A">
              <w:rPr>
                <w:rFonts w:cs="Times New Roman"/>
                <w:szCs w:val="24"/>
              </w:rPr>
              <w:t>ERR:61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94DCBDC" w14:textId="6FF9CDFD" w:rsidR="00E0679A" w:rsidRPr="00517DC0" w:rsidRDefault="00E0679A" w:rsidP="001B79C4">
            <w:pPr>
              <w:pStyle w:val="ListParagraph"/>
              <w:ind w:left="0"/>
              <w:jc w:val="both"/>
              <w:rPr>
                <w:rFonts w:cs="Times New Roman"/>
                <w:szCs w:val="24"/>
              </w:rPr>
            </w:pPr>
            <w:r w:rsidRPr="00E0679A">
              <w:rPr>
                <w:rFonts w:cs="Times New Roman"/>
                <w:szCs w:val="24"/>
              </w:rPr>
              <w:t>Chỉ được phép điều chỉnh hóa đơn cùng loại (HD GTGT / HD bán hàng...).</w:t>
            </w:r>
          </w:p>
        </w:tc>
        <w:tc>
          <w:tcPr>
            <w:tcW w:w="2515" w:type="dxa"/>
            <w:tcBorders>
              <w:top w:val="single" w:sz="4" w:space="0" w:color="2E74B5"/>
              <w:left w:val="single" w:sz="4" w:space="0" w:color="2E74B5"/>
              <w:bottom w:val="single" w:sz="4" w:space="0" w:color="2E74B5"/>
              <w:right w:val="single" w:sz="4" w:space="0" w:color="2E74B5"/>
            </w:tcBorders>
          </w:tcPr>
          <w:p w14:paraId="68929A33" w14:textId="77777777" w:rsidR="00E0679A" w:rsidRPr="009372AD" w:rsidRDefault="00E0679A" w:rsidP="001B79C4">
            <w:pPr>
              <w:jc w:val="both"/>
              <w:rPr>
                <w:rFonts w:cs="Times New Roman"/>
                <w:szCs w:val="24"/>
              </w:rPr>
            </w:pPr>
          </w:p>
        </w:tc>
      </w:tr>
      <w:tr w:rsidR="00E0679A" w:rsidRPr="00660ABB" w14:paraId="3C732BAE"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93A1BD1" w14:textId="6CEA2FA3" w:rsidR="00E0679A" w:rsidRDefault="00E0679A" w:rsidP="001B79C4">
            <w:pPr>
              <w:autoSpaceDE w:val="0"/>
              <w:autoSpaceDN w:val="0"/>
              <w:adjustRightInd w:val="0"/>
              <w:jc w:val="both"/>
              <w:rPr>
                <w:rFonts w:cs="Times New Roman"/>
                <w:szCs w:val="24"/>
              </w:rPr>
            </w:pPr>
            <w:r w:rsidRPr="00E0679A">
              <w:rPr>
                <w:rFonts w:cs="Times New Roman"/>
                <w:szCs w:val="24"/>
              </w:rPr>
              <w:t>ERR:62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54A0EB3" w14:textId="64ACC0A5" w:rsidR="00E0679A" w:rsidRPr="00517DC0" w:rsidRDefault="00E0679A" w:rsidP="001B79C4">
            <w:pPr>
              <w:pStyle w:val="ListParagraph"/>
              <w:ind w:left="0"/>
              <w:jc w:val="both"/>
              <w:rPr>
                <w:rFonts w:cs="Times New Roman"/>
                <w:szCs w:val="24"/>
              </w:rPr>
            </w:pPr>
            <w:r w:rsidRPr="00E0679A">
              <w:rPr>
                <w:rFonts w:cs="Times New Roman"/>
                <w:szCs w:val="24"/>
              </w:rPr>
              <w:t>Không được dùng không mã đăng ký gửi bảng tổng hợp thay thế, điều chỉnh các hóa đơn không mã gửi thông tin chi tiết.</w:t>
            </w:r>
          </w:p>
        </w:tc>
        <w:tc>
          <w:tcPr>
            <w:tcW w:w="2515" w:type="dxa"/>
            <w:tcBorders>
              <w:top w:val="single" w:sz="4" w:space="0" w:color="2E74B5"/>
              <w:left w:val="single" w:sz="4" w:space="0" w:color="2E74B5"/>
              <w:bottom w:val="single" w:sz="4" w:space="0" w:color="2E74B5"/>
              <w:right w:val="single" w:sz="4" w:space="0" w:color="2E74B5"/>
            </w:tcBorders>
          </w:tcPr>
          <w:p w14:paraId="2522A07A" w14:textId="77777777" w:rsidR="00E0679A" w:rsidRPr="009372AD" w:rsidRDefault="00E0679A" w:rsidP="001B79C4">
            <w:pPr>
              <w:jc w:val="both"/>
              <w:rPr>
                <w:rFonts w:cs="Times New Roman"/>
                <w:szCs w:val="24"/>
              </w:rPr>
            </w:pPr>
          </w:p>
        </w:tc>
      </w:tr>
      <w:tr w:rsidR="00AC3E5D" w:rsidRPr="00660ABB" w14:paraId="40D0F9CF"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3801E40D"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 pattern;serial;invNumber</w:t>
            </w:r>
          </w:p>
          <w:p w14:paraId="3B968956"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lastRenderedPageBreak/>
              <w:t>(Ví dụ:</w:t>
            </w:r>
          </w:p>
          <w:p w14:paraId="191F6E14"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OK:01GTKT3/001;AA/12E;0000002)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5CEB3D4"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lastRenderedPageBreak/>
              <w:t xml:space="preserve">OK </w:t>
            </w:r>
            <w:r w:rsidRPr="009372AD">
              <w:rPr>
                <w:rFonts w:eastAsia="Calibri" w:cs="Times New Roman"/>
                <w:szCs w:val="24"/>
              </w:rPr>
              <w:sym w:font="Wingdings" w:char="F0E0"/>
            </w:r>
            <w:r w:rsidRPr="009372AD">
              <w:rPr>
                <w:rFonts w:eastAsia="Calibri" w:cs="Times New Roman"/>
                <w:szCs w:val="24"/>
              </w:rPr>
              <w:t xml:space="preserve"> đã phát hành hóa đơn thành công</w:t>
            </w:r>
          </w:p>
          <w:p w14:paraId="45D5BF8E"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Patter</w:t>
            </w:r>
            <w:r w:rsidRPr="009372AD">
              <w:rPr>
                <w:rFonts w:eastAsia="Calibri" w:cs="Times New Roman"/>
                <w:szCs w:val="24"/>
              </w:rPr>
              <w:sym w:font="Wingdings" w:char="F0E0"/>
            </w:r>
            <w:r w:rsidRPr="009372AD">
              <w:rPr>
                <w:rFonts w:eastAsia="Calibri" w:cs="Times New Roman"/>
                <w:szCs w:val="24"/>
              </w:rPr>
              <w:t xml:space="preserve"> Mẫu số của hóa đơn điều chỉnh </w:t>
            </w:r>
          </w:p>
          <w:p w14:paraId="342287DF"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Serial </w:t>
            </w:r>
            <w:r w:rsidRPr="009372AD">
              <w:rPr>
                <w:rFonts w:eastAsia="Calibri" w:cs="Times New Roman"/>
                <w:szCs w:val="24"/>
              </w:rPr>
              <w:sym w:font="Wingdings" w:char="F0E0"/>
            </w:r>
            <w:r w:rsidRPr="009372AD">
              <w:rPr>
                <w:rFonts w:eastAsia="Calibri" w:cs="Times New Roman"/>
                <w:szCs w:val="24"/>
              </w:rPr>
              <w:t xml:space="preserve"> serial của hóa đơn điều chỉnh </w:t>
            </w:r>
          </w:p>
          <w:p w14:paraId="2BC35552"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lastRenderedPageBreak/>
              <w:t xml:space="preserve">invNumber: số hóa đơn điều chỉnh </w:t>
            </w:r>
          </w:p>
          <w:p w14:paraId="7FAD066C" w14:textId="77777777" w:rsidR="00AC3E5D" w:rsidRPr="009372AD" w:rsidRDefault="00AC3E5D" w:rsidP="001B79C4">
            <w:pPr>
              <w:pStyle w:val="ListParagraph"/>
              <w:spacing w:after="0" w:line="240" w:lineRule="auto"/>
              <w:rPr>
                <w:rFonts w:eastAsia="Calibri" w:cs="Times New Roman"/>
                <w:szCs w:val="24"/>
              </w:rPr>
            </w:pPr>
          </w:p>
        </w:tc>
        <w:tc>
          <w:tcPr>
            <w:tcW w:w="2515" w:type="dxa"/>
            <w:tcBorders>
              <w:top w:val="single" w:sz="4" w:space="0" w:color="2E74B5"/>
              <w:left w:val="single" w:sz="4" w:space="0" w:color="2E74B5"/>
              <w:bottom w:val="single" w:sz="4" w:space="0" w:color="2E74B5"/>
              <w:right w:val="single" w:sz="4" w:space="0" w:color="2E74B5"/>
            </w:tcBorders>
          </w:tcPr>
          <w:p w14:paraId="2BDC630F" w14:textId="77777777" w:rsidR="00AC3E5D" w:rsidRPr="009372AD" w:rsidRDefault="00AC3E5D" w:rsidP="001B79C4">
            <w:pPr>
              <w:jc w:val="both"/>
              <w:rPr>
                <w:rFonts w:cs="Times New Roman"/>
                <w:szCs w:val="24"/>
              </w:rPr>
            </w:pPr>
          </w:p>
        </w:tc>
      </w:tr>
    </w:tbl>
    <w:p w14:paraId="2C0C5F5B" w14:textId="77777777" w:rsidR="00AC3E5D" w:rsidRDefault="00AC3E5D" w:rsidP="00AC3E5D">
      <w:pPr>
        <w:rPr>
          <w:lang w:eastAsia="x-none"/>
        </w:rPr>
      </w:pPr>
    </w:p>
    <w:p w14:paraId="71B2E1C6" w14:textId="77777777" w:rsidR="00AC3E5D" w:rsidRDefault="00AC3E5D" w:rsidP="00AC3E5D">
      <w:pPr>
        <w:rPr>
          <w:b/>
          <w:u w:val="single"/>
        </w:rPr>
      </w:pPr>
      <w:r w:rsidRPr="00BA16A5">
        <w:rPr>
          <w:b/>
          <w:u w:val="single"/>
        </w:rPr>
        <w:t>Cấu trúc củ</w:t>
      </w:r>
      <w:r>
        <w:rPr>
          <w:b/>
          <w:u w:val="single"/>
        </w:rPr>
        <w:t>a xmlInv</w:t>
      </w:r>
      <w:r w:rsidRPr="00BA16A5">
        <w:rPr>
          <w:b/>
          <w:u w:val="single"/>
        </w:rPr>
        <w:t xml:space="preserve">Data </w:t>
      </w:r>
      <w:r>
        <w:rPr>
          <w:b/>
          <w:u w:val="single"/>
        </w:rPr>
        <w:t xml:space="preserve"> trường hợp </w:t>
      </w:r>
      <w:r w:rsidRPr="008604DD">
        <w:rPr>
          <w:b/>
          <w:color w:val="FF0000"/>
          <w:u w:val="single"/>
        </w:rPr>
        <w:t>không có</w:t>
      </w:r>
      <w:r>
        <w:rPr>
          <w:b/>
          <w:u w:val="single"/>
        </w:rPr>
        <w:t xml:space="preserve"> trường mở rộng </w:t>
      </w:r>
      <w:r w:rsidRPr="00BA16A5">
        <w:rPr>
          <w:b/>
          <w:u w:val="single"/>
        </w:rPr>
        <w:t xml:space="preserve">(các trường </w:t>
      </w:r>
      <w:r w:rsidRPr="00BA16A5">
        <w:rPr>
          <w:b/>
          <w:color w:val="FF0000"/>
          <w:u w:val="single"/>
        </w:rPr>
        <w:t>*</w:t>
      </w:r>
      <w:r w:rsidRPr="00BA16A5">
        <w:rPr>
          <w:b/>
          <w:u w:val="single"/>
        </w:rPr>
        <w:t xml:space="preserve"> là bắt buộc):</w:t>
      </w:r>
    </w:p>
    <w:p w14:paraId="768C603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color w:val="0000FF"/>
          <w:sz w:val="20"/>
          <w:szCs w:val="20"/>
        </w:rPr>
        <w:t>&lt;AdjustInv&gt;</w:t>
      </w:r>
    </w:p>
    <w:p w14:paraId="0253FE6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&lt;key&gt;</w:t>
      </w:r>
      <w:r w:rsidRPr="00897856">
        <w:rPr>
          <w:rFonts w:ascii="Courier New" w:eastAsia="Times New Roman" w:hAnsi="Courier New" w:cs="Courier New"/>
          <w:b/>
          <w:bCs/>
          <w:color w:val="000000"/>
          <w:sz w:val="20"/>
          <w:szCs w:val="20"/>
        </w:rPr>
        <w:t xml:space="preserve"> Giá trị khóa để phân biệt hóa đơn xuất cho khách hàng nào </w:t>
      </w:r>
      <w:r w:rsidRPr="00897856">
        <w:rPr>
          <w:rFonts w:ascii="Courier New" w:eastAsia="Times New Roman" w:hAnsi="Courier New" w:cs="Courier New"/>
          <w:color w:val="0000FF"/>
          <w:sz w:val="20"/>
          <w:szCs w:val="20"/>
        </w:rPr>
        <w:t>&lt;/key&gt;</w:t>
      </w:r>
    </w:p>
    <w:p w14:paraId="6B53F9A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&lt;CusCode&gt;</w:t>
      </w:r>
      <w:r w:rsidRPr="00897856">
        <w:rPr>
          <w:rFonts w:ascii="Courier New" w:eastAsia="Times New Roman" w:hAnsi="Courier New" w:cs="Courier New"/>
          <w:b/>
          <w:bCs/>
          <w:color w:val="000000"/>
          <w:sz w:val="20"/>
          <w:szCs w:val="20"/>
        </w:rPr>
        <w:t>Mã khách hàng*</w:t>
      </w:r>
      <w:r w:rsidRPr="00897856">
        <w:rPr>
          <w:rFonts w:ascii="Courier New" w:eastAsia="Times New Roman" w:hAnsi="Courier New" w:cs="Courier New"/>
          <w:color w:val="0000FF"/>
          <w:sz w:val="20"/>
          <w:szCs w:val="20"/>
        </w:rPr>
        <w:t>&lt;/CusCode&gt;</w:t>
      </w:r>
    </w:p>
    <w:p w14:paraId="0F9D710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&lt;CusName&gt;</w:t>
      </w:r>
      <w:r w:rsidRPr="00897856">
        <w:rPr>
          <w:rFonts w:ascii="Courier New" w:eastAsia="Times New Roman" w:hAnsi="Courier New" w:cs="Courier New"/>
          <w:b/>
          <w:bCs/>
          <w:color w:val="000000"/>
          <w:sz w:val="20"/>
          <w:szCs w:val="20"/>
        </w:rPr>
        <w:t>Tên khách hàng*</w:t>
      </w:r>
      <w:r w:rsidRPr="00897856">
        <w:rPr>
          <w:rFonts w:ascii="Courier New" w:eastAsia="Times New Roman" w:hAnsi="Courier New" w:cs="Courier New"/>
          <w:color w:val="0000FF"/>
          <w:sz w:val="20"/>
          <w:szCs w:val="20"/>
        </w:rPr>
        <w:t>&lt;/CusName&gt;</w:t>
      </w:r>
    </w:p>
    <w:p w14:paraId="2605358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&lt;CusAddress&gt;</w:t>
      </w:r>
      <w:r w:rsidRPr="00897856">
        <w:rPr>
          <w:rFonts w:ascii="Courier New" w:eastAsia="Times New Roman" w:hAnsi="Courier New" w:cs="Courier New"/>
          <w:b/>
          <w:bCs/>
          <w:color w:val="000000"/>
          <w:sz w:val="20"/>
          <w:szCs w:val="20"/>
        </w:rPr>
        <w:t>Địa chỉ khách hàng*</w:t>
      </w:r>
      <w:r w:rsidRPr="00897856">
        <w:rPr>
          <w:rFonts w:ascii="Courier New" w:eastAsia="Times New Roman" w:hAnsi="Courier New" w:cs="Courier New"/>
          <w:color w:val="0000FF"/>
          <w:sz w:val="20"/>
          <w:szCs w:val="20"/>
        </w:rPr>
        <w:t>&lt;/CusAddress&gt;</w:t>
      </w:r>
    </w:p>
    <w:p w14:paraId="30E2CFF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&lt;CusPhone&gt;</w:t>
      </w:r>
      <w:r w:rsidRPr="00897856">
        <w:rPr>
          <w:rFonts w:ascii="Courier New" w:eastAsia="Times New Roman" w:hAnsi="Courier New" w:cs="Courier New"/>
          <w:b/>
          <w:bCs/>
          <w:color w:val="000000"/>
          <w:sz w:val="20"/>
          <w:szCs w:val="20"/>
        </w:rPr>
        <w:t>Điện thoại khách hàng</w:t>
      </w:r>
      <w:r w:rsidRPr="00897856">
        <w:rPr>
          <w:rFonts w:ascii="Courier New" w:eastAsia="Times New Roman" w:hAnsi="Courier New" w:cs="Courier New"/>
          <w:color w:val="0000FF"/>
          <w:sz w:val="20"/>
          <w:szCs w:val="20"/>
        </w:rPr>
        <w:t>&lt;/CusPhone&gt;</w:t>
      </w:r>
    </w:p>
    <w:p w14:paraId="0851D7E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&lt;CusTaxCode&gt;</w:t>
      </w:r>
      <w:r w:rsidRPr="00897856">
        <w:rPr>
          <w:rFonts w:ascii="Courier New" w:eastAsia="Times New Roman" w:hAnsi="Courier New" w:cs="Courier New"/>
          <w:b/>
          <w:bCs/>
          <w:color w:val="000000"/>
          <w:sz w:val="20"/>
          <w:szCs w:val="20"/>
        </w:rPr>
        <w:t>Mã số thuế KH (Bắt buộc với KH là Doanh nghiệp)</w:t>
      </w:r>
      <w:r w:rsidRPr="00897856">
        <w:rPr>
          <w:rFonts w:ascii="Courier New" w:eastAsia="Times New Roman" w:hAnsi="Courier New" w:cs="Courier New"/>
          <w:color w:val="0000FF"/>
          <w:sz w:val="20"/>
          <w:szCs w:val="20"/>
        </w:rPr>
        <w:t>&lt;/CusTaxCode&gt;</w:t>
      </w:r>
    </w:p>
    <w:p w14:paraId="46D3AAB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&lt;PaymentMethod&gt;</w:t>
      </w:r>
      <w:r w:rsidRPr="00897856">
        <w:rPr>
          <w:rFonts w:ascii="Courier New" w:eastAsia="Times New Roman" w:hAnsi="Courier New" w:cs="Courier New"/>
          <w:b/>
          <w:bCs/>
          <w:color w:val="000000"/>
          <w:sz w:val="20"/>
          <w:szCs w:val="20"/>
        </w:rPr>
        <w:t xml:space="preserve"> Phương thức thanh toán </w:t>
      </w:r>
      <w:r w:rsidRPr="00897856">
        <w:rPr>
          <w:rFonts w:ascii="Courier New" w:eastAsia="Times New Roman" w:hAnsi="Courier New" w:cs="Courier New"/>
          <w:color w:val="0000FF"/>
          <w:sz w:val="20"/>
          <w:szCs w:val="20"/>
        </w:rPr>
        <w:t>&lt;/PaymentMethod&gt;</w:t>
      </w:r>
    </w:p>
    <w:p w14:paraId="41489EA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&lt;CusBankName&gt;</w:t>
      </w:r>
      <w:r w:rsidRPr="00897856">
        <w:rPr>
          <w:rFonts w:ascii="Courier New" w:eastAsia="Times New Roman" w:hAnsi="Courier New" w:cs="Courier New"/>
          <w:b/>
          <w:bCs/>
          <w:color w:val="000000"/>
          <w:sz w:val="20"/>
          <w:szCs w:val="20"/>
        </w:rPr>
        <w:t>Tên ngân hàng</w:t>
      </w:r>
      <w:r w:rsidRPr="00897856">
        <w:rPr>
          <w:rFonts w:ascii="Courier New" w:eastAsia="Times New Roman" w:hAnsi="Courier New" w:cs="Courier New"/>
          <w:color w:val="0000FF"/>
          <w:sz w:val="20"/>
          <w:szCs w:val="20"/>
        </w:rPr>
        <w:t>&lt;/CusBankName&gt;</w:t>
      </w:r>
    </w:p>
    <w:p w14:paraId="19FBF9D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&lt;KindOfService&gt;</w:t>
      </w:r>
      <w:r w:rsidRPr="00897856">
        <w:rPr>
          <w:rFonts w:ascii="Courier New" w:eastAsia="Times New Roman" w:hAnsi="Courier New" w:cs="Courier New"/>
          <w:b/>
          <w:bCs/>
          <w:color w:val="000000"/>
          <w:sz w:val="20"/>
          <w:szCs w:val="20"/>
        </w:rPr>
        <w:t>Tháng hóa đơn</w:t>
      </w:r>
      <w:r w:rsidRPr="00897856">
        <w:rPr>
          <w:rFonts w:ascii="Courier New" w:eastAsia="Times New Roman" w:hAnsi="Courier New" w:cs="Courier New"/>
          <w:color w:val="0000FF"/>
          <w:sz w:val="20"/>
          <w:szCs w:val="20"/>
        </w:rPr>
        <w:t>&lt;/KindOfService&gt;</w:t>
      </w:r>
    </w:p>
    <w:p w14:paraId="72AB656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&lt;CusBankNo&gt;</w:t>
      </w:r>
      <w:r w:rsidRPr="00897856">
        <w:rPr>
          <w:rFonts w:ascii="Courier New" w:eastAsia="Times New Roman" w:hAnsi="Courier New" w:cs="Courier New"/>
          <w:b/>
          <w:bCs/>
          <w:color w:val="000000"/>
          <w:sz w:val="20"/>
          <w:szCs w:val="20"/>
        </w:rPr>
        <w:t>Số tài khoản</w:t>
      </w:r>
      <w:r w:rsidRPr="00897856">
        <w:rPr>
          <w:rFonts w:ascii="Courier New" w:eastAsia="Times New Roman" w:hAnsi="Courier New" w:cs="Courier New"/>
          <w:color w:val="0000FF"/>
          <w:sz w:val="20"/>
          <w:szCs w:val="20"/>
        </w:rPr>
        <w:t>&lt;/CusBankNo&gt;</w:t>
      </w:r>
    </w:p>
    <w:p w14:paraId="345EB74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&lt;Products&gt;</w:t>
      </w:r>
    </w:p>
    <w:p w14:paraId="30AAE18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&lt;Product&gt;</w:t>
      </w:r>
    </w:p>
    <w:p w14:paraId="269A1E9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&lt;Code&gt;</w:t>
      </w:r>
      <w:r w:rsidRPr="00897856">
        <w:rPr>
          <w:rFonts w:ascii="Courier New" w:eastAsia="Times New Roman" w:hAnsi="Courier New" w:cs="Courier New"/>
          <w:b/>
          <w:bCs/>
          <w:color w:val="000000"/>
          <w:sz w:val="20"/>
          <w:szCs w:val="20"/>
        </w:rPr>
        <w:t>Mã sản phẩm*</w:t>
      </w:r>
      <w:r w:rsidRPr="00897856">
        <w:rPr>
          <w:rFonts w:ascii="Courier New" w:eastAsia="Times New Roman" w:hAnsi="Courier New" w:cs="Courier New"/>
          <w:color w:val="0000FF"/>
          <w:sz w:val="20"/>
          <w:szCs w:val="20"/>
        </w:rPr>
        <w:t>&lt;/Code&gt;</w:t>
      </w:r>
    </w:p>
    <w:p w14:paraId="0193F24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&lt;ProdName&gt;</w:t>
      </w:r>
      <w:r w:rsidRPr="00897856">
        <w:rPr>
          <w:rFonts w:ascii="Courier New" w:eastAsia="Times New Roman" w:hAnsi="Courier New" w:cs="Courier New"/>
          <w:b/>
          <w:bCs/>
          <w:color w:val="000000"/>
          <w:sz w:val="20"/>
          <w:szCs w:val="20"/>
        </w:rPr>
        <w:t>Tên sản phẩm*</w:t>
      </w:r>
      <w:r w:rsidRPr="00897856">
        <w:rPr>
          <w:rFonts w:ascii="Courier New" w:eastAsia="Times New Roman" w:hAnsi="Courier New" w:cs="Courier New"/>
          <w:color w:val="0000FF"/>
          <w:sz w:val="20"/>
          <w:szCs w:val="20"/>
        </w:rPr>
        <w:t>&lt;/ProdName&gt;</w:t>
      </w:r>
    </w:p>
    <w:p w14:paraId="23C15CF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&lt;ProdUnit&gt;</w:t>
      </w:r>
      <w:r w:rsidRPr="00897856">
        <w:rPr>
          <w:rFonts w:ascii="Courier New" w:eastAsia="Times New Roman" w:hAnsi="Courier New" w:cs="Courier New"/>
          <w:b/>
          <w:bCs/>
          <w:color w:val="000000"/>
          <w:sz w:val="20"/>
          <w:szCs w:val="20"/>
        </w:rPr>
        <w:t>Đơn vị tính</w:t>
      </w:r>
      <w:r w:rsidRPr="00897856">
        <w:rPr>
          <w:rFonts w:ascii="Courier New" w:eastAsia="Times New Roman" w:hAnsi="Courier New" w:cs="Courier New"/>
          <w:color w:val="0000FF"/>
          <w:sz w:val="20"/>
          <w:szCs w:val="20"/>
        </w:rPr>
        <w:t>&lt;/ProdUnit&gt;</w:t>
      </w:r>
    </w:p>
    <w:p w14:paraId="4C182FC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&lt;ProdQuantity&gt;</w:t>
      </w:r>
      <w:r w:rsidRPr="00897856">
        <w:rPr>
          <w:rFonts w:ascii="Courier New" w:eastAsia="Times New Roman" w:hAnsi="Courier New" w:cs="Courier New"/>
          <w:b/>
          <w:bCs/>
          <w:color w:val="000000"/>
          <w:sz w:val="20"/>
          <w:szCs w:val="20"/>
        </w:rPr>
        <w:t>Số lượng</w:t>
      </w:r>
      <w:r w:rsidRPr="00897856">
        <w:rPr>
          <w:rFonts w:ascii="Courier New" w:eastAsia="Times New Roman" w:hAnsi="Courier New" w:cs="Courier New"/>
          <w:color w:val="0000FF"/>
          <w:sz w:val="20"/>
          <w:szCs w:val="20"/>
        </w:rPr>
        <w:t>&lt;/ProdQuantity&gt;</w:t>
      </w:r>
    </w:p>
    <w:p w14:paraId="56EE6FB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&lt;ProdPrice&gt;</w:t>
      </w:r>
      <w:r w:rsidRPr="00897856">
        <w:rPr>
          <w:rFonts w:ascii="Courier New" w:eastAsia="Times New Roman" w:hAnsi="Courier New" w:cs="Courier New"/>
          <w:b/>
          <w:bCs/>
          <w:color w:val="000000"/>
          <w:sz w:val="20"/>
          <w:szCs w:val="20"/>
        </w:rPr>
        <w:t>Đơn giá</w:t>
      </w:r>
      <w:r w:rsidRPr="00897856">
        <w:rPr>
          <w:rFonts w:ascii="Courier New" w:eastAsia="Times New Roman" w:hAnsi="Courier New" w:cs="Courier New"/>
          <w:color w:val="0000FF"/>
          <w:sz w:val="20"/>
          <w:szCs w:val="20"/>
        </w:rPr>
        <w:t>&lt;/ProdPrice&gt;</w:t>
      </w:r>
    </w:p>
    <w:p w14:paraId="14400C3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&lt;Amount&gt;</w:t>
      </w:r>
      <w:r w:rsidRPr="00897856">
        <w:rPr>
          <w:rFonts w:ascii="Courier New" w:eastAsia="Times New Roman" w:hAnsi="Courier New" w:cs="Courier New"/>
          <w:b/>
          <w:bCs/>
          <w:color w:val="000000"/>
          <w:sz w:val="20"/>
          <w:szCs w:val="20"/>
        </w:rPr>
        <w:t>Tổng tiền*</w:t>
      </w:r>
      <w:r w:rsidRPr="00897856">
        <w:rPr>
          <w:rFonts w:ascii="Courier New" w:eastAsia="Times New Roman" w:hAnsi="Courier New" w:cs="Courier New"/>
          <w:color w:val="0000FF"/>
          <w:sz w:val="20"/>
          <w:szCs w:val="20"/>
        </w:rPr>
        <w:t>&lt;/Amount&gt;</w:t>
      </w:r>
    </w:p>
    <w:p w14:paraId="782203F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&lt;Remark&gt;</w:t>
      </w:r>
      <w:r w:rsidRPr="00897856">
        <w:rPr>
          <w:rFonts w:ascii="Courier New" w:eastAsia="Times New Roman" w:hAnsi="Courier New" w:cs="Courier New"/>
          <w:b/>
          <w:bCs/>
          <w:color w:val="000000"/>
          <w:sz w:val="20"/>
          <w:szCs w:val="20"/>
        </w:rPr>
        <w:t>Remark</w:t>
      </w:r>
      <w:r w:rsidRPr="00897856">
        <w:rPr>
          <w:rFonts w:ascii="Courier New" w:eastAsia="Times New Roman" w:hAnsi="Courier New" w:cs="Courier New"/>
          <w:color w:val="0000FF"/>
          <w:sz w:val="20"/>
          <w:szCs w:val="20"/>
        </w:rPr>
        <w:t>&lt;/Remark&gt;</w:t>
      </w:r>
    </w:p>
    <w:p w14:paraId="4BFF982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&lt;Total&gt;</w:t>
      </w:r>
      <w:r w:rsidRPr="00897856">
        <w:rPr>
          <w:rFonts w:ascii="Courier New" w:eastAsia="Times New Roman" w:hAnsi="Courier New" w:cs="Courier New"/>
          <w:b/>
          <w:bCs/>
          <w:color w:val="000000"/>
          <w:sz w:val="20"/>
          <w:szCs w:val="20"/>
        </w:rPr>
        <w:t>Tổng tiền trước thuế*</w:t>
      </w:r>
      <w:r w:rsidRPr="00897856">
        <w:rPr>
          <w:rFonts w:ascii="Courier New" w:eastAsia="Times New Roman" w:hAnsi="Courier New" w:cs="Courier New"/>
          <w:color w:val="0000FF"/>
          <w:sz w:val="20"/>
          <w:szCs w:val="20"/>
        </w:rPr>
        <w:t>&lt;/Total&gt;</w:t>
      </w:r>
    </w:p>
    <w:p w14:paraId="277C5C8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&lt;VATRate&gt;</w:t>
      </w:r>
      <w:r w:rsidRPr="00897856">
        <w:rPr>
          <w:rFonts w:ascii="Courier New" w:eastAsia="Times New Roman" w:hAnsi="Courier New" w:cs="Courier New"/>
          <w:b/>
          <w:bCs/>
          <w:color w:val="000000"/>
          <w:sz w:val="20"/>
          <w:szCs w:val="20"/>
        </w:rPr>
        <w:t>Thuế GTGT*</w:t>
      </w:r>
      <w:r w:rsidRPr="00897856">
        <w:rPr>
          <w:rFonts w:ascii="Courier New" w:eastAsia="Times New Roman" w:hAnsi="Courier New" w:cs="Courier New"/>
          <w:color w:val="0000FF"/>
          <w:sz w:val="20"/>
          <w:szCs w:val="20"/>
        </w:rPr>
        <w:t>&lt;/VATRate&gt;</w:t>
      </w:r>
    </w:p>
    <w:p w14:paraId="68F7149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&lt;VATAmount&gt;</w:t>
      </w:r>
      <w:r w:rsidRPr="00897856">
        <w:rPr>
          <w:rFonts w:ascii="Courier New" w:eastAsia="Times New Roman" w:hAnsi="Courier New" w:cs="Courier New"/>
          <w:b/>
          <w:bCs/>
          <w:color w:val="000000"/>
          <w:sz w:val="20"/>
          <w:szCs w:val="20"/>
        </w:rPr>
        <w:t>Tổng tiền thuế*</w:t>
      </w:r>
      <w:r w:rsidRPr="00897856">
        <w:rPr>
          <w:rFonts w:ascii="Courier New" w:eastAsia="Times New Roman" w:hAnsi="Courier New" w:cs="Courier New"/>
          <w:color w:val="0000FF"/>
          <w:sz w:val="20"/>
          <w:szCs w:val="20"/>
        </w:rPr>
        <w:t>&lt;/VATAmount&gt;</w:t>
      </w:r>
    </w:p>
    <w:p w14:paraId="69DCD0D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&lt;Extra1&gt;</w:t>
      </w:r>
      <w:r w:rsidRPr="00897856">
        <w:rPr>
          <w:rFonts w:ascii="Courier New" w:eastAsia="Times New Roman" w:hAnsi="Courier New" w:cs="Courier New"/>
          <w:b/>
          <w:bCs/>
          <w:color w:val="000000"/>
          <w:sz w:val="20"/>
          <w:szCs w:val="20"/>
        </w:rPr>
        <w:t>Mở rộng 1</w:t>
      </w:r>
      <w:r w:rsidRPr="00897856">
        <w:rPr>
          <w:rFonts w:ascii="Courier New" w:eastAsia="Times New Roman" w:hAnsi="Courier New" w:cs="Courier New"/>
          <w:color w:val="0000FF"/>
          <w:sz w:val="20"/>
          <w:szCs w:val="20"/>
        </w:rPr>
        <w:t>&lt;/Extra1&gt;</w:t>
      </w:r>
    </w:p>
    <w:p w14:paraId="5745DED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&lt;Extra2&gt;</w:t>
      </w:r>
      <w:r w:rsidRPr="00897856">
        <w:rPr>
          <w:rFonts w:ascii="Courier New" w:eastAsia="Times New Roman" w:hAnsi="Courier New" w:cs="Courier New"/>
          <w:b/>
          <w:bCs/>
          <w:color w:val="000000"/>
          <w:sz w:val="20"/>
          <w:szCs w:val="20"/>
        </w:rPr>
        <w:t>Mở rộng 2</w:t>
      </w:r>
      <w:r w:rsidRPr="00897856">
        <w:rPr>
          <w:rFonts w:ascii="Courier New" w:eastAsia="Times New Roman" w:hAnsi="Courier New" w:cs="Courier New"/>
          <w:color w:val="0000FF"/>
          <w:sz w:val="20"/>
          <w:szCs w:val="20"/>
        </w:rPr>
        <w:t>&lt;/Extra2&gt;</w:t>
      </w:r>
    </w:p>
    <w:p w14:paraId="2E81CFA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&lt;Discount&gt;</w:t>
      </w:r>
      <w:r w:rsidRPr="00897856">
        <w:rPr>
          <w:rFonts w:ascii="Courier New" w:eastAsia="Times New Roman" w:hAnsi="Courier New" w:cs="Courier New"/>
          <w:b/>
          <w:bCs/>
          <w:color w:val="000000"/>
          <w:sz w:val="20"/>
          <w:szCs w:val="20"/>
        </w:rPr>
        <w:t>Chiết khấu</w:t>
      </w:r>
      <w:r w:rsidRPr="00897856">
        <w:rPr>
          <w:rFonts w:ascii="Courier New" w:eastAsia="Times New Roman" w:hAnsi="Courier New" w:cs="Courier New"/>
          <w:color w:val="0000FF"/>
          <w:sz w:val="20"/>
          <w:szCs w:val="20"/>
        </w:rPr>
        <w:t>&lt;/Discount&gt;</w:t>
      </w:r>
    </w:p>
    <w:p w14:paraId="4508A17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&lt;DiscountAmount&gt;</w:t>
      </w:r>
      <w:r w:rsidRPr="00897856">
        <w:rPr>
          <w:rFonts w:ascii="Courier New" w:eastAsia="Times New Roman" w:hAnsi="Courier New" w:cs="Courier New"/>
          <w:b/>
          <w:bCs/>
          <w:color w:val="000000"/>
          <w:sz w:val="20"/>
          <w:szCs w:val="20"/>
        </w:rPr>
        <w:t>Tổng tiền chiết khấu</w:t>
      </w:r>
      <w:r w:rsidRPr="00897856">
        <w:rPr>
          <w:rFonts w:ascii="Courier New" w:eastAsia="Times New Roman" w:hAnsi="Courier New" w:cs="Courier New"/>
          <w:color w:val="0000FF"/>
          <w:sz w:val="20"/>
          <w:szCs w:val="20"/>
        </w:rPr>
        <w:t>&lt;/DiscountAmount&gt;</w:t>
      </w:r>
    </w:p>
    <w:p w14:paraId="77285ED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&lt;IsSum&gt;</w:t>
      </w:r>
      <w:r w:rsidRPr="00AB090A">
        <w:t xml:space="preserve"> </w:t>
      </w:r>
      <w:r>
        <w:rPr>
          <w:rFonts w:ascii="Courier New" w:eastAsia="Times New Roman" w:hAnsi="Courier New" w:cs="Courier New"/>
          <w:b/>
          <w:bCs/>
          <w:color w:val="000000"/>
          <w:sz w:val="20"/>
          <w:szCs w:val="20"/>
        </w:rPr>
        <w:t>Tính chất * (0-Hàng hóa, dịch vụ; 1-Khuyến mại; 2</w:t>
      </w:r>
      <w:r w:rsidRPr="004F7309">
        <w:rPr>
          <w:rFonts w:ascii="Courier New" w:eastAsia="Times New Roman" w:hAnsi="Courier New" w:cs="Courier New"/>
          <w:b/>
          <w:bCs/>
          <w:color w:val="000000"/>
          <w:sz w:val="20"/>
          <w:szCs w:val="20"/>
        </w:rPr>
        <w:t>-Chiết khấu thương mại (trong trường hợp muốn thể hiện thông tin chiết khấu theo dòng); 4-Ghi chú/diễn giải)</w:t>
      </w:r>
      <w:r w:rsidRPr="00897856">
        <w:rPr>
          <w:rFonts w:ascii="Courier New" w:eastAsia="Times New Roman" w:hAnsi="Courier New" w:cs="Courier New"/>
          <w:color w:val="0000FF"/>
          <w:sz w:val="20"/>
          <w:szCs w:val="20"/>
        </w:rPr>
        <w:t>&lt;/IsSum&gt;</w:t>
      </w:r>
    </w:p>
    <w:p w14:paraId="62CAAEC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&lt;/Product&gt;</w:t>
      </w:r>
    </w:p>
    <w:p w14:paraId="149EDD6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&lt;/Products&gt;</w:t>
      </w:r>
    </w:p>
    <w:p w14:paraId="2D9FC61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&lt;Total&gt;</w:t>
      </w:r>
      <w:r w:rsidRPr="00897856">
        <w:rPr>
          <w:rFonts w:ascii="Courier New" w:eastAsia="Times New Roman" w:hAnsi="Courier New" w:cs="Courier New"/>
          <w:b/>
          <w:bCs/>
          <w:color w:val="000000"/>
          <w:sz w:val="20"/>
          <w:szCs w:val="20"/>
        </w:rPr>
        <w:t>Tổng tiền trước thuế*</w:t>
      </w:r>
      <w:r w:rsidRPr="00897856">
        <w:rPr>
          <w:rFonts w:ascii="Courier New" w:eastAsia="Times New Roman" w:hAnsi="Courier New" w:cs="Courier New"/>
          <w:color w:val="0000FF"/>
          <w:sz w:val="20"/>
          <w:szCs w:val="20"/>
        </w:rPr>
        <w:t>&lt;/Total&gt;</w:t>
      </w:r>
    </w:p>
    <w:p w14:paraId="657EC00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&lt;DiscountAmount&gt;</w:t>
      </w:r>
      <w:r w:rsidRPr="00897856">
        <w:rPr>
          <w:rFonts w:ascii="Courier New" w:eastAsia="Times New Roman" w:hAnsi="Courier New" w:cs="Courier New"/>
          <w:b/>
          <w:bCs/>
          <w:color w:val="000000"/>
          <w:sz w:val="20"/>
          <w:szCs w:val="20"/>
        </w:rPr>
        <w:t>Tiền giảm trừ</w:t>
      </w:r>
      <w:r w:rsidRPr="00897856">
        <w:rPr>
          <w:rFonts w:ascii="Courier New" w:eastAsia="Times New Roman" w:hAnsi="Courier New" w:cs="Courier New"/>
          <w:color w:val="0000FF"/>
          <w:sz w:val="20"/>
          <w:szCs w:val="20"/>
        </w:rPr>
        <w:t>&lt;/DiscountAmount&gt;</w:t>
      </w:r>
    </w:p>
    <w:p w14:paraId="4A9AF4A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&lt;VATRate&gt;</w:t>
      </w:r>
      <w:r w:rsidRPr="00897856">
        <w:rPr>
          <w:rFonts w:ascii="Courier New" w:eastAsia="Times New Roman" w:hAnsi="Courier New" w:cs="Courier New"/>
          <w:b/>
          <w:bCs/>
          <w:color w:val="000000"/>
          <w:sz w:val="20"/>
          <w:szCs w:val="20"/>
        </w:rPr>
        <w:t>Thuế GTGT*</w:t>
      </w:r>
      <w:r w:rsidRPr="00897856">
        <w:rPr>
          <w:rFonts w:ascii="Courier New" w:eastAsia="Times New Roman" w:hAnsi="Courier New" w:cs="Courier New"/>
          <w:color w:val="0000FF"/>
          <w:sz w:val="20"/>
          <w:szCs w:val="20"/>
        </w:rPr>
        <w:t>&lt;/VATRate&gt;</w:t>
      </w:r>
    </w:p>
    <w:p w14:paraId="35A7EE5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&lt;VATAmount&gt;</w:t>
      </w:r>
      <w:r w:rsidRPr="00897856">
        <w:rPr>
          <w:rFonts w:ascii="Courier New" w:eastAsia="Times New Roman" w:hAnsi="Courier New" w:cs="Courier New"/>
          <w:b/>
          <w:bCs/>
          <w:color w:val="000000"/>
          <w:sz w:val="20"/>
          <w:szCs w:val="20"/>
        </w:rPr>
        <w:t>Tiền thuế GTGT*</w:t>
      </w:r>
      <w:r w:rsidRPr="00897856">
        <w:rPr>
          <w:rFonts w:ascii="Courier New" w:eastAsia="Times New Roman" w:hAnsi="Courier New" w:cs="Courier New"/>
          <w:color w:val="0000FF"/>
          <w:sz w:val="20"/>
          <w:szCs w:val="20"/>
        </w:rPr>
        <w:t>&lt;/VATAmount&gt;</w:t>
      </w:r>
    </w:p>
    <w:p w14:paraId="066FC41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&lt;Amount&gt;</w:t>
      </w:r>
      <w:r w:rsidRPr="00897856">
        <w:rPr>
          <w:rFonts w:ascii="Courier New" w:eastAsia="Times New Roman" w:hAnsi="Courier New" w:cs="Courier New"/>
          <w:b/>
          <w:bCs/>
          <w:color w:val="000000"/>
          <w:sz w:val="20"/>
          <w:szCs w:val="20"/>
        </w:rPr>
        <w:t>Tổng tiền*</w:t>
      </w:r>
      <w:r w:rsidRPr="00897856">
        <w:rPr>
          <w:rFonts w:ascii="Courier New" w:eastAsia="Times New Roman" w:hAnsi="Courier New" w:cs="Courier New"/>
          <w:color w:val="0000FF"/>
          <w:sz w:val="20"/>
          <w:szCs w:val="20"/>
        </w:rPr>
        <w:t>&lt;/Amount&gt;</w:t>
      </w:r>
    </w:p>
    <w:p w14:paraId="08C1A40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&lt;AmountInWords&gt;</w:t>
      </w:r>
      <w:r w:rsidRPr="00897856">
        <w:rPr>
          <w:rFonts w:ascii="Courier New" w:eastAsia="Times New Roman" w:hAnsi="Courier New" w:cs="Courier New"/>
          <w:b/>
          <w:bCs/>
          <w:color w:val="000000"/>
          <w:sz w:val="20"/>
          <w:szCs w:val="20"/>
        </w:rPr>
        <w:t>Số tiền viết bằng chữ*</w:t>
      </w:r>
      <w:r w:rsidRPr="00897856">
        <w:rPr>
          <w:rFonts w:ascii="Courier New" w:eastAsia="Times New Roman" w:hAnsi="Courier New" w:cs="Courier New"/>
          <w:color w:val="0000FF"/>
          <w:sz w:val="20"/>
          <w:szCs w:val="20"/>
        </w:rPr>
        <w:t>&lt;/AmountInWords&gt;</w:t>
      </w:r>
    </w:p>
    <w:p w14:paraId="07BF8BC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&lt;Extra&gt;</w:t>
      </w:r>
      <w:r w:rsidRPr="00897856">
        <w:rPr>
          <w:rFonts w:ascii="Courier New" w:eastAsia="Times New Roman" w:hAnsi="Courier New" w:cs="Courier New"/>
          <w:b/>
          <w:bCs/>
          <w:color w:val="000000"/>
          <w:sz w:val="20"/>
          <w:szCs w:val="20"/>
        </w:rPr>
        <w:t>Trường mở rộng</w:t>
      </w:r>
      <w:r w:rsidRPr="00897856">
        <w:rPr>
          <w:rFonts w:ascii="Courier New" w:eastAsia="Times New Roman" w:hAnsi="Courier New" w:cs="Courier New"/>
          <w:color w:val="0000FF"/>
          <w:sz w:val="20"/>
          <w:szCs w:val="20"/>
        </w:rPr>
        <w:t>&lt;/Extra&gt;</w:t>
      </w:r>
    </w:p>
    <w:p w14:paraId="5A62DB5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&lt;ArisingDate&gt;</w:t>
      </w:r>
      <w:r w:rsidRPr="00897856">
        <w:rPr>
          <w:rFonts w:ascii="Courier New" w:eastAsia="Times New Roman" w:hAnsi="Courier New" w:cs="Courier New"/>
          <w:b/>
          <w:bCs/>
          <w:color w:val="000000"/>
          <w:sz w:val="20"/>
          <w:szCs w:val="20"/>
        </w:rPr>
        <w:t>Ngày dịch vụ</w:t>
      </w:r>
      <w:r w:rsidRPr="00897856">
        <w:rPr>
          <w:rFonts w:ascii="Courier New" w:eastAsia="Times New Roman" w:hAnsi="Courier New" w:cs="Courier New"/>
          <w:color w:val="0000FF"/>
          <w:sz w:val="20"/>
          <w:szCs w:val="20"/>
        </w:rPr>
        <w:t>&lt;/ArisingDate&gt;</w:t>
      </w:r>
    </w:p>
    <w:p w14:paraId="1D8658D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&lt;PaymentStatus&gt;</w:t>
      </w:r>
      <w:r w:rsidRPr="00897856">
        <w:rPr>
          <w:rFonts w:ascii="Courier New" w:eastAsia="Times New Roman" w:hAnsi="Courier New" w:cs="Courier New"/>
          <w:b/>
          <w:bCs/>
          <w:color w:val="000000"/>
          <w:sz w:val="20"/>
          <w:szCs w:val="20"/>
        </w:rPr>
        <w:t>Trạng thái thanh toán</w:t>
      </w:r>
      <w:r w:rsidRPr="00897856">
        <w:rPr>
          <w:rFonts w:ascii="Courier New" w:eastAsia="Times New Roman" w:hAnsi="Courier New" w:cs="Courier New"/>
          <w:color w:val="0000FF"/>
          <w:sz w:val="20"/>
          <w:szCs w:val="20"/>
        </w:rPr>
        <w:t>&lt;/PaymentStatus&gt;</w:t>
      </w:r>
    </w:p>
    <w:p w14:paraId="460B636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&lt;EmailDeliver&gt;</w:t>
      </w:r>
      <w:r w:rsidRPr="00897856">
        <w:rPr>
          <w:rFonts w:ascii="Courier New" w:eastAsia="Times New Roman" w:hAnsi="Courier New" w:cs="Courier New"/>
          <w:b/>
          <w:bCs/>
          <w:color w:val="000000"/>
          <w:sz w:val="20"/>
          <w:szCs w:val="20"/>
        </w:rPr>
        <w:t>EmailDeliver</w:t>
      </w:r>
      <w:r w:rsidRPr="00897856">
        <w:rPr>
          <w:rFonts w:ascii="Courier New" w:eastAsia="Times New Roman" w:hAnsi="Courier New" w:cs="Courier New"/>
          <w:color w:val="0000FF"/>
          <w:sz w:val="20"/>
          <w:szCs w:val="20"/>
        </w:rPr>
        <w:t>&lt;/EmailDeliver&gt;</w:t>
      </w:r>
    </w:p>
    <w:p w14:paraId="3DF1802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&lt;ComName&gt;</w:t>
      </w:r>
      <w:r w:rsidRPr="00897856">
        <w:rPr>
          <w:rFonts w:ascii="Courier New" w:eastAsia="Times New Roman" w:hAnsi="Courier New" w:cs="Courier New"/>
          <w:b/>
          <w:bCs/>
          <w:color w:val="000000"/>
          <w:sz w:val="20"/>
          <w:szCs w:val="20"/>
        </w:rPr>
        <w:t>Tên công ty</w:t>
      </w:r>
      <w:r w:rsidRPr="00897856">
        <w:rPr>
          <w:rFonts w:ascii="Courier New" w:eastAsia="Times New Roman" w:hAnsi="Courier New" w:cs="Courier New"/>
          <w:color w:val="0000FF"/>
          <w:sz w:val="20"/>
          <w:szCs w:val="20"/>
        </w:rPr>
        <w:t>&lt;/ComName&gt;</w:t>
      </w:r>
    </w:p>
    <w:p w14:paraId="74CEE75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&lt;ComAddress&gt;</w:t>
      </w:r>
      <w:r w:rsidRPr="00897856">
        <w:rPr>
          <w:rFonts w:ascii="Courier New" w:eastAsia="Times New Roman" w:hAnsi="Courier New" w:cs="Courier New"/>
          <w:b/>
          <w:bCs/>
          <w:color w:val="000000"/>
          <w:sz w:val="20"/>
          <w:szCs w:val="20"/>
        </w:rPr>
        <w:t>Địa chỉ công ty</w:t>
      </w:r>
      <w:r w:rsidRPr="00897856">
        <w:rPr>
          <w:rFonts w:ascii="Courier New" w:eastAsia="Times New Roman" w:hAnsi="Courier New" w:cs="Courier New"/>
          <w:color w:val="0000FF"/>
          <w:sz w:val="20"/>
          <w:szCs w:val="20"/>
        </w:rPr>
        <w:t>&lt;/ComAddress&gt;</w:t>
      </w:r>
    </w:p>
    <w:p w14:paraId="408D8F6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&lt;ComTaxCode&gt;</w:t>
      </w:r>
      <w:r w:rsidRPr="00897856">
        <w:rPr>
          <w:rFonts w:ascii="Courier New" w:eastAsia="Times New Roman" w:hAnsi="Courier New" w:cs="Courier New"/>
          <w:b/>
          <w:bCs/>
          <w:color w:val="000000"/>
          <w:sz w:val="20"/>
          <w:szCs w:val="20"/>
        </w:rPr>
        <w:t>Mã số thuế</w:t>
      </w:r>
      <w:r w:rsidRPr="00897856">
        <w:rPr>
          <w:rFonts w:ascii="Courier New" w:eastAsia="Times New Roman" w:hAnsi="Courier New" w:cs="Courier New"/>
          <w:color w:val="0000FF"/>
          <w:sz w:val="20"/>
          <w:szCs w:val="20"/>
        </w:rPr>
        <w:t>&lt;/ComTaxCode&gt;</w:t>
      </w:r>
    </w:p>
    <w:p w14:paraId="11C44A0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&lt;ComFax&gt;</w:t>
      </w:r>
      <w:r w:rsidRPr="00897856">
        <w:rPr>
          <w:rFonts w:ascii="Courier New" w:eastAsia="Times New Roman" w:hAnsi="Courier New" w:cs="Courier New"/>
          <w:b/>
          <w:bCs/>
          <w:color w:val="000000"/>
          <w:sz w:val="20"/>
          <w:szCs w:val="20"/>
        </w:rPr>
        <w:t>Company Fax</w:t>
      </w:r>
      <w:r w:rsidRPr="00897856">
        <w:rPr>
          <w:rFonts w:ascii="Courier New" w:eastAsia="Times New Roman" w:hAnsi="Courier New" w:cs="Courier New"/>
          <w:color w:val="0000FF"/>
          <w:sz w:val="20"/>
          <w:szCs w:val="20"/>
        </w:rPr>
        <w:t>&lt;/ComFax&gt;</w:t>
      </w:r>
    </w:p>
    <w:p w14:paraId="3257B01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lastRenderedPageBreak/>
        <w:t xml:space="preserve">    </w:t>
      </w:r>
      <w:r w:rsidRPr="00897856">
        <w:rPr>
          <w:rFonts w:ascii="Courier New" w:eastAsia="Times New Roman" w:hAnsi="Courier New" w:cs="Courier New"/>
          <w:color w:val="0000FF"/>
          <w:sz w:val="20"/>
          <w:szCs w:val="20"/>
        </w:rPr>
        <w:t>&lt;ResourceCode&gt;</w:t>
      </w:r>
      <w:r w:rsidRPr="00897856">
        <w:rPr>
          <w:rFonts w:ascii="Courier New" w:eastAsia="Times New Roman" w:hAnsi="Courier New" w:cs="Courier New"/>
          <w:b/>
          <w:bCs/>
          <w:color w:val="000000"/>
          <w:sz w:val="20"/>
          <w:szCs w:val="20"/>
        </w:rPr>
        <w:t>ResourceCode</w:t>
      </w:r>
      <w:r w:rsidRPr="00897856">
        <w:rPr>
          <w:rFonts w:ascii="Courier New" w:eastAsia="Times New Roman" w:hAnsi="Courier New" w:cs="Courier New"/>
          <w:color w:val="0000FF"/>
          <w:sz w:val="20"/>
          <w:szCs w:val="20"/>
        </w:rPr>
        <w:t>&lt;/ResourceCode&gt;</w:t>
      </w:r>
    </w:p>
    <w:p w14:paraId="690AAD1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&lt;GrossValue&gt;</w:t>
      </w:r>
      <w:r w:rsidRPr="00897856">
        <w:rPr>
          <w:rFonts w:ascii="Courier New" w:eastAsia="Times New Roman" w:hAnsi="Courier New" w:cs="Courier New"/>
          <w:b/>
          <w:bCs/>
          <w:color w:val="000000"/>
          <w:sz w:val="20"/>
          <w:szCs w:val="20"/>
        </w:rPr>
        <w:t xml:space="preserve"> GrossValue </w:t>
      </w:r>
      <w:r w:rsidRPr="00897856">
        <w:rPr>
          <w:rFonts w:ascii="Courier New" w:eastAsia="Times New Roman" w:hAnsi="Courier New" w:cs="Courier New"/>
          <w:color w:val="0000FF"/>
          <w:sz w:val="20"/>
          <w:szCs w:val="20"/>
        </w:rPr>
        <w:t>&lt;/GrossValue&gt;</w:t>
      </w:r>
    </w:p>
    <w:p w14:paraId="599ED2D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&lt;GrossValue0&gt;</w:t>
      </w:r>
      <w:r w:rsidRPr="00897856">
        <w:rPr>
          <w:rFonts w:ascii="Courier New" w:eastAsia="Times New Roman" w:hAnsi="Courier New" w:cs="Courier New"/>
          <w:b/>
          <w:bCs/>
          <w:color w:val="000000"/>
          <w:sz w:val="20"/>
          <w:szCs w:val="20"/>
        </w:rPr>
        <w:t xml:space="preserve"> GrossValue0</w:t>
      </w:r>
      <w:r w:rsidRPr="00897856">
        <w:rPr>
          <w:rFonts w:ascii="Courier New" w:eastAsia="Times New Roman" w:hAnsi="Courier New" w:cs="Courier New"/>
          <w:color w:val="0000FF"/>
          <w:sz w:val="20"/>
          <w:szCs w:val="20"/>
        </w:rPr>
        <w:t>&lt;/GrossValue0&gt;</w:t>
      </w:r>
    </w:p>
    <w:p w14:paraId="3D0BAEF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&lt;VatAmount0&gt;</w:t>
      </w:r>
      <w:r w:rsidRPr="00897856">
        <w:rPr>
          <w:rFonts w:ascii="Courier New" w:eastAsia="Times New Roman" w:hAnsi="Courier New" w:cs="Courier New"/>
          <w:b/>
          <w:bCs/>
          <w:color w:val="000000"/>
          <w:sz w:val="20"/>
          <w:szCs w:val="20"/>
        </w:rPr>
        <w:t xml:space="preserve"> VatAmount0</w:t>
      </w:r>
      <w:r w:rsidRPr="00897856">
        <w:rPr>
          <w:rFonts w:ascii="Courier New" w:eastAsia="Times New Roman" w:hAnsi="Courier New" w:cs="Courier New"/>
          <w:color w:val="0000FF"/>
          <w:sz w:val="20"/>
          <w:szCs w:val="20"/>
        </w:rPr>
        <w:t>&lt;/VatAmount0&gt;</w:t>
      </w:r>
    </w:p>
    <w:p w14:paraId="0444154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&lt;GrossValue5&gt;</w:t>
      </w:r>
      <w:r w:rsidRPr="00897856">
        <w:rPr>
          <w:rFonts w:ascii="Courier New" w:eastAsia="Times New Roman" w:hAnsi="Courier New" w:cs="Courier New"/>
          <w:b/>
          <w:bCs/>
          <w:color w:val="000000"/>
          <w:sz w:val="20"/>
          <w:szCs w:val="20"/>
        </w:rPr>
        <w:t xml:space="preserve"> GrossValue5</w:t>
      </w:r>
      <w:r w:rsidRPr="00897856">
        <w:rPr>
          <w:rFonts w:ascii="Courier New" w:eastAsia="Times New Roman" w:hAnsi="Courier New" w:cs="Courier New"/>
          <w:color w:val="0000FF"/>
          <w:sz w:val="20"/>
          <w:szCs w:val="20"/>
        </w:rPr>
        <w:t>&lt;/GrossValue5&gt;</w:t>
      </w:r>
    </w:p>
    <w:p w14:paraId="42F1B6B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&lt;VatAmount5&gt;</w:t>
      </w:r>
      <w:r w:rsidRPr="00897856">
        <w:rPr>
          <w:rFonts w:ascii="Courier New" w:eastAsia="Times New Roman" w:hAnsi="Courier New" w:cs="Courier New"/>
          <w:b/>
          <w:bCs/>
          <w:color w:val="000000"/>
          <w:sz w:val="20"/>
          <w:szCs w:val="20"/>
        </w:rPr>
        <w:t xml:space="preserve"> VatAmount5</w:t>
      </w:r>
      <w:r w:rsidRPr="00897856">
        <w:rPr>
          <w:rFonts w:ascii="Courier New" w:eastAsia="Times New Roman" w:hAnsi="Courier New" w:cs="Courier New"/>
          <w:color w:val="0000FF"/>
          <w:sz w:val="20"/>
          <w:szCs w:val="20"/>
        </w:rPr>
        <w:t>&lt;/VatAmount5&gt;</w:t>
      </w:r>
    </w:p>
    <w:p w14:paraId="4DFC37F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&lt;GrossValue10&gt;</w:t>
      </w:r>
      <w:r w:rsidRPr="00897856">
        <w:rPr>
          <w:rFonts w:ascii="Courier New" w:eastAsia="Times New Roman" w:hAnsi="Courier New" w:cs="Courier New"/>
          <w:b/>
          <w:bCs/>
          <w:color w:val="000000"/>
          <w:sz w:val="20"/>
          <w:szCs w:val="20"/>
        </w:rPr>
        <w:t xml:space="preserve"> GrossValue10</w:t>
      </w:r>
      <w:r w:rsidRPr="00897856">
        <w:rPr>
          <w:rFonts w:ascii="Courier New" w:eastAsia="Times New Roman" w:hAnsi="Courier New" w:cs="Courier New"/>
          <w:color w:val="0000FF"/>
          <w:sz w:val="20"/>
          <w:szCs w:val="20"/>
        </w:rPr>
        <w:t>&lt;/GrossValue10&gt;</w:t>
      </w:r>
    </w:p>
    <w:p w14:paraId="5FFCE21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&lt;VatAmount10&gt;</w:t>
      </w:r>
      <w:r w:rsidRPr="00897856">
        <w:rPr>
          <w:rFonts w:ascii="Courier New" w:eastAsia="Times New Roman" w:hAnsi="Courier New" w:cs="Courier New"/>
          <w:b/>
          <w:bCs/>
          <w:color w:val="000000"/>
          <w:sz w:val="20"/>
          <w:szCs w:val="20"/>
        </w:rPr>
        <w:t xml:space="preserve"> VatAmount10</w:t>
      </w:r>
      <w:r w:rsidRPr="00897856">
        <w:rPr>
          <w:rFonts w:ascii="Courier New" w:eastAsia="Times New Roman" w:hAnsi="Courier New" w:cs="Courier New"/>
          <w:color w:val="0000FF"/>
          <w:sz w:val="20"/>
          <w:szCs w:val="20"/>
        </w:rPr>
        <w:t>&lt;/VatAmount10&gt;</w:t>
      </w:r>
    </w:p>
    <w:p w14:paraId="037B606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&lt;Buyer&gt;</w:t>
      </w:r>
      <w:r w:rsidRPr="00897856">
        <w:rPr>
          <w:rFonts w:ascii="Courier New" w:eastAsia="Times New Roman" w:hAnsi="Courier New" w:cs="Courier New"/>
          <w:b/>
          <w:bCs/>
          <w:color w:val="000000"/>
          <w:sz w:val="20"/>
          <w:szCs w:val="20"/>
        </w:rPr>
        <w:t>Tên đơn vị mua hàng</w:t>
      </w:r>
      <w:r w:rsidRPr="00897856">
        <w:rPr>
          <w:rFonts w:ascii="Courier New" w:eastAsia="Times New Roman" w:hAnsi="Courier New" w:cs="Courier New"/>
          <w:color w:val="0000FF"/>
          <w:sz w:val="20"/>
          <w:szCs w:val="20"/>
        </w:rPr>
        <w:t>&lt;/Buyer&gt;</w:t>
      </w:r>
    </w:p>
    <w:p w14:paraId="2F2D4E0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&lt;Name&gt;</w:t>
      </w:r>
      <w:r w:rsidRPr="00897856">
        <w:rPr>
          <w:rFonts w:ascii="Courier New" w:eastAsia="Times New Roman" w:hAnsi="Courier New" w:cs="Courier New"/>
          <w:b/>
          <w:bCs/>
          <w:color w:val="000000"/>
          <w:sz w:val="20"/>
          <w:szCs w:val="20"/>
        </w:rPr>
        <w:t>Tên hóa đơn</w:t>
      </w:r>
      <w:r w:rsidRPr="00897856">
        <w:rPr>
          <w:rFonts w:ascii="Courier New" w:eastAsia="Times New Roman" w:hAnsi="Courier New" w:cs="Courier New"/>
          <w:color w:val="0000FF"/>
          <w:sz w:val="20"/>
          <w:szCs w:val="20"/>
        </w:rPr>
        <w:t>&lt;/Name&gt;</w:t>
      </w:r>
    </w:p>
    <w:p w14:paraId="7816D50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&lt;ComPhone&gt;</w:t>
      </w:r>
      <w:r w:rsidRPr="00897856">
        <w:rPr>
          <w:rFonts w:ascii="Courier New" w:eastAsia="Times New Roman" w:hAnsi="Courier New" w:cs="Courier New"/>
          <w:b/>
          <w:bCs/>
          <w:color w:val="000000"/>
          <w:sz w:val="20"/>
          <w:szCs w:val="20"/>
        </w:rPr>
        <w:t>Điện thoại công ty</w:t>
      </w:r>
      <w:r w:rsidRPr="00897856">
        <w:rPr>
          <w:rFonts w:ascii="Courier New" w:eastAsia="Times New Roman" w:hAnsi="Courier New" w:cs="Courier New"/>
          <w:color w:val="0000FF"/>
          <w:sz w:val="20"/>
          <w:szCs w:val="20"/>
        </w:rPr>
        <w:t>&lt;/ComPhone&gt;</w:t>
      </w:r>
    </w:p>
    <w:p w14:paraId="1EF85F9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&lt;ComBankName&gt;</w:t>
      </w:r>
      <w:r w:rsidRPr="00897856">
        <w:rPr>
          <w:rFonts w:ascii="Courier New" w:eastAsia="Times New Roman" w:hAnsi="Courier New" w:cs="Courier New"/>
          <w:b/>
          <w:bCs/>
          <w:color w:val="000000"/>
          <w:sz w:val="20"/>
          <w:szCs w:val="20"/>
        </w:rPr>
        <w:t>Tên ngân hàng</w:t>
      </w:r>
      <w:r w:rsidRPr="00897856">
        <w:rPr>
          <w:rFonts w:ascii="Courier New" w:eastAsia="Times New Roman" w:hAnsi="Courier New" w:cs="Courier New"/>
          <w:color w:val="0000FF"/>
          <w:sz w:val="20"/>
          <w:szCs w:val="20"/>
        </w:rPr>
        <w:t>&lt;/ComBankName&gt;</w:t>
      </w:r>
    </w:p>
    <w:p w14:paraId="3978E8A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&lt;ComBankNo&gt;</w:t>
      </w:r>
      <w:r w:rsidRPr="00897856">
        <w:rPr>
          <w:rFonts w:ascii="Courier New" w:eastAsia="Times New Roman" w:hAnsi="Courier New" w:cs="Courier New"/>
          <w:b/>
          <w:bCs/>
          <w:color w:val="000000"/>
          <w:sz w:val="20"/>
          <w:szCs w:val="20"/>
        </w:rPr>
        <w:t>Số tài khoản ngân hàng</w:t>
      </w:r>
      <w:r w:rsidRPr="00897856">
        <w:rPr>
          <w:rFonts w:ascii="Courier New" w:eastAsia="Times New Roman" w:hAnsi="Courier New" w:cs="Courier New"/>
          <w:color w:val="0000FF"/>
          <w:sz w:val="20"/>
          <w:szCs w:val="20"/>
        </w:rPr>
        <w:t>&lt;/ComBankNo&gt;</w:t>
      </w:r>
    </w:p>
    <w:p w14:paraId="6E82D1C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&lt;CreateDate&gt;</w:t>
      </w:r>
      <w:r w:rsidRPr="00897856">
        <w:rPr>
          <w:rFonts w:ascii="Courier New" w:eastAsia="Times New Roman" w:hAnsi="Courier New" w:cs="Courier New"/>
          <w:b/>
          <w:bCs/>
          <w:color w:val="000000"/>
          <w:sz w:val="20"/>
          <w:szCs w:val="20"/>
        </w:rPr>
        <w:t>CreateDate</w:t>
      </w:r>
      <w:r w:rsidRPr="00897856">
        <w:rPr>
          <w:rFonts w:ascii="Courier New" w:eastAsia="Times New Roman" w:hAnsi="Courier New" w:cs="Courier New"/>
          <w:color w:val="0000FF"/>
          <w:sz w:val="20"/>
          <w:szCs w:val="20"/>
        </w:rPr>
        <w:t>&lt;/CreateDate&gt;</w:t>
      </w:r>
    </w:p>
    <w:p w14:paraId="2BB650C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&lt;DiscountRate&gt;</w:t>
      </w:r>
      <w:r w:rsidRPr="00897856">
        <w:rPr>
          <w:rFonts w:ascii="Courier New" w:eastAsia="Times New Roman" w:hAnsi="Courier New" w:cs="Courier New"/>
          <w:b/>
          <w:bCs/>
          <w:color w:val="000000"/>
          <w:sz w:val="20"/>
          <w:szCs w:val="20"/>
        </w:rPr>
        <w:t>Chiết khấu</w:t>
      </w:r>
      <w:r w:rsidRPr="00897856">
        <w:rPr>
          <w:rFonts w:ascii="Courier New" w:eastAsia="Times New Roman" w:hAnsi="Courier New" w:cs="Courier New"/>
          <w:color w:val="0000FF"/>
          <w:sz w:val="20"/>
          <w:szCs w:val="20"/>
        </w:rPr>
        <w:t>&lt;/DiscountRate&gt;</w:t>
      </w:r>
    </w:p>
    <w:p w14:paraId="0C44BC0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&lt;CusSignStatus&gt;</w:t>
      </w:r>
      <w:r w:rsidRPr="00897856">
        <w:rPr>
          <w:rFonts w:ascii="Courier New" w:eastAsia="Times New Roman" w:hAnsi="Courier New" w:cs="Courier New"/>
          <w:b/>
          <w:bCs/>
          <w:color w:val="000000"/>
          <w:sz w:val="20"/>
          <w:szCs w:val="20"/>
        </w:rPr>
        <w:t>1.1</w:t>
      </w:r>
      <w:r w:rsidRPr="00897856">
        <w:rPr>
          <w:rFonts w:ascii="Courier New" w:eastAsia="Times New Roman" w:hAnsi="Courier New" w:cs="Courier New"/>
          <w:color w:val="0000FF"/>
          <w:sz w:val="20"/>
          <w:szCs w:val="20"/>
        </w:rPr>
        <w:t>&lt;/CusSignStatus&gt;</w:t>
      </w:r>
    </w:p>
    <w:p w14:paraId="43EE300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&lt;CreateBy&gt;</w:t>
      </w:r>
      <w:r w:rsidRPr="00897856">
        <w:rPr>
          <w:rFonts w:ascii="Courier New" w:eastAsia="Times New Roman" w:hAnsi="Courier New" w:cs="Courier New"/>
          <w:b/>
          <w:bCs/>
          <w:color w:val="000000"/>
          <w:sz w:val="20"/>
          <w:szCs w:val="20"/>
        </w:rPr>
        <w:t>CreateBy</w:t>
      </w:r>
      <w:r w:rsidRPr="00897856">
        <w:rPr>
          <w:rFonts w:ascii="Courier New" w:eastAsia="Times New Roman" w:hAnsi="Courier New" w:cs="Courier New"/>
          <w:color w:val="0000FF"/>
          <w:sz w:val="20"/>
          <w:szCs w:val="20"/>
        </w:rPr>
        <w:t>&lt;/CreateBy&gt;</w:t>
      </w:r>
    </w:p>
    <w:p w14:paraId="23B68F4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&lt;PublishBy&gt;</w:t>
      </w:r>
      <w:r w:rsidRPr="00897856">
        <w:rPr>
          <w:rFonts w:ascii="Courier New" w:eastAsia="Times New Roman" w:hAnsi="Courier New" w:cs="Courier New"/>
          <w:b/>
          <w:bCs/>
          <w:color w:val="000000"/>
          <w:sz w:val="20"/>
          <w:szCs w:val="20"/>
        </w:rPr>
        <w:t>PublishBy</w:t>
      </w:r>
      <w:r w:rsidRPr="00897856">
        <w:rPr>
          <w:rFonts w:ascii="Courier New" w:eastAsia="Times New Roman" w:hAnsi="Courier New" w:cs="Courier New"/>
          <w:color w:val="0000FF"/>
          <w:sz w:val="20"/>
          <w:szCs w:val="20"/>
        </w:rPr>
        <w:t>&lt;/PublishBy&gt;</w:t>
      </w:r>
    </w:p>
    <w:p w14:paraId="2DA3A33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&lt;Note&gt;</w:t>
      </w:r>
      <w:r w:rsidRPr="00897856">
        <w:rPr>
          <w:rFonts w:ascii="Courier New" w:eastAsia="Times New Roman" w:hAnsi="Courier New" w:cs="Courier New"/>
          <w:b/>
          <w:bCs/>
          <w:color w:val="000000"/>
          <w:sz w:val="20"/>
          <w:szCs w:val="20"/>
        </w:rPr>
        <w:t>Note</w:t>
      </w:r>
      <w:r w:rsidRPr="00897856">
        <w:rPr>
          <w:rFonts w:ascii="Courier New" w:eastAsia="Times New Roman" w:hAnsi="Courier New" w:cs="Courier New"/>
          <w:color w:val="0000FF"/>
          <w:sz w:val="20"/>
          <w:szCs w:val="20"/>
        </w:rPr>
        <w:t>&lt;/Note&gt;</w:t>
      </w:r>
    </w:p>
    <w:p w14:paraId="79B9113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&lt;ProcessInvNote&gt;</w:t>
      </w:r>
      <w:r w:rsidRPr="00897856">
        <w:rPr>
          <w:rFonts w:ascii="Courier New" w:eastAsia="Times New Roman" w:hAnsi="Courier New" w:cs="Courier New"/>
          <w:b/>
          <w:bCs/>
          <w:color w:val="000000"/>
          <w:sz w:val="20"/>
          <w:szCs w:val="20"/>
        </w:rPr>
        <w:t>ProcessInvNote</w:t>
      </w:r>
      <w:r w:rsidRPr="00897856">
        <w:rPr>
          <w:rFonts w:ascii="Courier New" w:eastAsia="Times New Roman" w:hAnsi="Courier New" w:cs="Courier New"/>
          <w:color w:val="0000FF"/>
          <w:sz w:val="20"/>
          <w:szCs w:val="20"/>
        </w:rPr>
        <w:t>&lt;/ProcessInvNote&gt;</w:t>
      </w:r>
    </w:p>
    <w:p w14:paraId="4BD6CA4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&lt;Fkey&gt;</w:t>
      </w:r>
      <w:r w:rsidRPr="00897856">
        <w:rPr>
          <w:rFonts w:ascii="Courier New" w:eastAsia="Times New Roman" w:hAnsi="Courier New" w:cs="Courier New"/>
          <w:b/>
          <w:bCs/>
          <w:color w:val="000000"/>
          <w:sz w:val="20"/>
          <w:szCs w:val="20"/>
        </w:rPr>
        <w:t>Fkey</w:t>
      </w:r>
      <w:r w:rsidRPr="00897856">
        <w:rPr>
          <w:rFonts w:ascii="Courier New" w:eastAsia="Times New Roman" w:hAnsi="Courier New" w:cs="Courier New"/>
          <w:color w:val="0000FF"/>
          <w:sz w:val="20"/>
          <w:szCs w:val="20"/>
        </w:rPr>
        <w:t>&lt;/Fkey&gt;</w:t>
      </w:r>
    </w:p>
    <w:p w14:paraId="0A1A77A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&lt;GrossValue_NonTax&gt;&lt;/GrossValue_NonTax&gt;</w:t>
      </w:r>
    </w:p>
    <w:p w14:paraId="346C4F0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&lt;CurrencyUnit&gt;</w:t>
      </w:r>
      <w:r w:rsidRPr="00897856">
        <w:rPr>
          <w:rFonts w:ascii="Courier New" w:eastAsia="Times New Roman" w:hAnsi="Courier New" w:cs="Courier New"/>
          <w:b/>
          <w:bCs/>
          <w:color w:val="000000"/>
          <w:sz w:val="20"/>
          <w:szCs w:val="20"/>
        </w:rPr>
        <w:t>Đơn vị tiền tệ</w:t>
      </w:r>
      <w:r w:rsidRPr="00897856">
        <w:rPr>
          <w:rFonts w:ascii="Courier New" w:eastAsia="Times New Roman" w:hAnsi="Courier New" w:cs="Courier New"/>
          <w:color w:val="0000FF"/>
          <w:sz w:val="20"/>
          <w:szCs w:val="20"/>
        </w:rPr>
        <w:t>&lt;/CurrencyUnit&gt;</w:t>
      </w:r>
    </w:p>
    <w:p w14:paraId="3A209CD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&lt;ExchangeRate&gt;</w:t>
      </w:r>
      <w:r w:rsidRPr="00897856">
        <w:rPr>
          <w:rFonts w:ascii="Courier New" w:eastAsia="Times New Roman" w:hAnsi="Courier New" w:cs="Courier New"/>
          <w:b/>
          <w:bCs/>
          <w:color w:val="000000"/>
          <w:sz w:val="20"/>
          <w:szCs w:val="20"/>
        </w:rPr>
        <w:t>Tỷ giá</w:t>
      </w:r>
      <w:r w:rsidRPr="00897856">
        <w:rPr>
          <w:rFonts w:ascii="Courier New" w:eastAsia="Times New Roman" w:hAnsi="Courier New" w:cs="Courier New"/>
          <w:color w:val="0000FF"/>
          <w:sz w:val="20"/>
          <w:szCs w:val="20"/>
        </w:rPr>
        <w:t>&lt;/ExchangeRate&gt;</w:t>
      </w:r>
    </w:p>
    <w:p w14:paraId="102D505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&lt;ConvertedAmount&gt;</w:t>
      </w:r>
      <w:r w:rsidRPr="00897856">
        <w:rPr>
          <w:rFonts w:ascii="Courier New" w:eastAsia="Times New Roman" w:hAnsi="Courier New" w:cs="Courier New"/>
          <w:b/>
          <w:bCs/>
          <w:color w:val="000000"/>
          <w:sz w:val="20"/>
          <w:szCs w:val="20"/>
        </w:rPr>
        <w:t>Tổng tiền quy đổi</w:t>
      </w:r>
      <w:r w:rsidRPr="00897856">
        <w:rPr>
          <w:rFonts w:ascii="Courier New" w:eastAsia="Times New Roman" w:hAnsi="Courier New" w:cs="Courier New"/>
          <w:color w:val="0000FF"/>
          <w:sz w:val="20"/>
          <w:szCs w:val="20"/>
        </w:rPr>
        <w:t>&lt;/ConvertedAmount&gt;</w:t>
      </w:r>
    </w:p>
    <w:p w14:paraId="356F5BC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&lt;Extra1&gt;</w:t>
      </w:r>
      <w:r w:rsidRPr="00897856">
        <w:rPr>
          <w:rFonts w:ascii="Courier New" w:eastAsia="Times New Roman" w:hAnsi="Courier New" w:cs="Courier New"/>
          <w:b/>
          <w:bCs/>
          <w:color w:val="000000"/>
          <w:sz w:val="20"/>
          <w:szCs w:val="20"/>
        </w:rPr>
        <w:t>Extra1</w:t>
      </w:r>
      <w:r w:rsidRPr="00897856">
        <w:rPr>
          <w:rFonts w:ascii="Courier New" w:eastAsia="Times New Roman" w:hAnsi="Courier New" w:cs="Courier New"/>
          <w:color w:val="0000FF"/>
          <w:sz w:val="20"/>
          <w:szCs w:val="20"/>
        </w:rPr>
        <w:t>&lt;/Extra1&gt;</w:t>
      </w:r>
    </w:p>
    <w:p w14:paraId="0C2133D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&lt;Extra2&gt;</w:t>
      </w:r>
      <w:r w:rsidRPr="00897856">
        <w:rPr>
          <w:rFonts w:ascii="Courier New" w:eastAsia="Times New Roman" w:hAnsi="Courier New" w:cs="Courier New"/>
          <w:b/>
          <w:bCs/>
          <w:color w:val="000000"/>
          <w:sz w:val="20"/>
          <w:szCs w:val="20"/>
        </w:rPr>
        <w:t>Extra2</w:t>
      </w:r>
      <w:r w:rsidRPr="00897856">
        <w:rPr>
          <w:rFonts w:ascii="Courier New" w:eastAsia="Times New Roman" w:hAnsi="Courier New" w:cs="Courier New"/>
          <w:color w:val="0000FF"/>
          <w:sz w:val="20"/>
          <w:szCs w:val="20"/>
        </w:rPr>
        <w:t>&lt;/Extra2&gt;</w:t>
      </w:r>
    </w:p>
    <w:p w14:paraId="70CEA8A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&lt;SMSDeliver&gt;</w:t>
      </w:r>
      <w:r w:rsidRPr="00897856">
        <w:rPr>
          <w:rFonts w:ascii="Courier New" w:eastAsia="Times New Roman" w:hAnsi="Courier New" w:cs="Courier New"/>
          <w:b/>
          <w:bCs/>
          <w:color w:val="000000"/>
          <w:sz w:val="20"/>
          <w:szCs w:val="20"/>
        </w:rPr>
        <w:t>SMSDeliver</w:t>
      </w:r>
      <w:r w:rsidRPr="00897856">
        <w:rPr>
          <w:rFonts w:ascii="Courier New" w:eastAsia="Times New Roman" w:hAnsi="Courier New" w:cs="Courier New"/>
          <w:color w:val="0000FF"/>
          <w:sz w:val="20"/>
          <w:szCs w:val="20"/>
        </w:rPr>
        <w:t>&lt;/SMSDeliver&gt;</w:t>
      </w:r>
    </w:p>
    <w:p w14:paraId="4329F26D"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&lt;Type&gt;</w:t>
      </w:r>
      <w:r w:rsidRPr="00897856">
        <w:rPr>
          <w:rFonts w:ascii="Courier New" w:eastAsia="Times New Roman" w:hAnsi="Courier New" w:cs="Courier New"/>
          <w:b/>
          <w:bCs/>
          <w:color w:val="000000"/>
          <w:sz w:val="20"/>
          <w:szCs w:val="20"/>
        </w:rPr>
        <w:t>Loại hóa đơn chỉnh sửa(int-mặc định lấy là 2)  2-Điều chỉnh tăng, 3-Điều chỉnh giảm, 4- Hóa đơn điều chỉnh thông tin</w:t>
      </w:r>
      <w:r w:rsidRPr="00897856">
        <w:rPr>
          <w:rFonts w:ascii="Courier New" w:eastAsia="Times New Roman" w:hAnsi="Courier New" w:cs="Courier New"/>
          <w:color w:val="0000FF"/>
          <w:sz w:val="20"/>
          <w:szCs w:val="20"/>
        </w:rPr>
        <w:t>&lt;/Type&gt;</w:t>
      </w:r>
    </w:p>
    <w:p w14:paraId="3B4629EC"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LDDNBO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p>
    <w:p w14:paraId="0DC312E9"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p>
    <w:p w14:paraId="0FB935C3"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HVTNXHANG</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p>
    <w:p w14:paraId="4F502765"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TNVCHUYEN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p>
    <w:p w14:paraId="51043850"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PTVCHUYEN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p>
    <w:p w14:paraId="29F1411C"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p>
    <w:p w14:paraId="275BA62A" w14:textId="77777777" w:rsidR="00AC3E5D" w:rsidRPr="003C0437"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HDKTNgay</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p>
    <w:p w14:paraId="02026EA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color w:val="0000FF"/>
          <w:sz w:val="20"/>
          <w:szCs w:val="20"/>
        </w:rPr>
        <w:t>&lt;/AdjustInv&gt;</w:t>
      </w:r>
    </w:p>
    <w:p w14:paraId="325CBF63" w14:textId="77777777" w:rsidR="00AC3E5D" w:rsidRPr="00BA16A5" w:rsidRDefault="00AC3E5D" w:rsidP="00AC3E5D">
      <w:pPr>
        <w:rPr>
          <w:b/>
          <w:u w:val="single"/>
        </w:rPr>
      </w:pPr>
    </w:p>
    <w:p w14:paraId="2B26F8F5" w14:textId="77777777" w:rsidR="00AC3E5D" w:rsidRDefault="00AC3E5D" w:rsidP="00AC3E5D">
      <w:pPr>
        <w:rPr>
          <w:b/>
          <w:u w:val="single"/>
        </w:rPr>
      </w:pPr>
      <w:r w:rsidRPr="00BA16A5">
        <w:rPr>
          <w:b/>
          <w:u w:val="single"/>
        </w:rPr>
        <w:t>Cấu trúc củ</w:t>
      </w:r>
      <w:r>
        <w:rPr>
          <w:b/>
          <w:u w:val="single"/>
        </w:rPr>
        <w:t>a xmlInv</w:t>
      </w:r>
      <w:r w:rsidRPr="00BA16A5">
        <w:rPr>
          <w:b/>
          <w:u w:val="single"/>
        </w:rPr>
        <w:t xml:space="preserve">Data </w:t>
      </w:r>
      <w:r>
        <w:rPr>
          <w:b/>
          <w:u w:val="single"/>
        </w:rPr>
        <w:t xml:space="preserve"> trường hợp </w:t>
      </w:r>
      <w:r>
        <w:rPr>
          <w:b/>
          <w:color w:val="FF0000"/>
          <w:u w:val="single"/>
        </w:rPr>
        <w:t>C</w:t>
      </w:r>
      <w:r w:rsidRPr="008604DD">
        <w:rPr>
          <w:b/>
          <w:color w:val="FF0000"/>
          <w:u w:val="single"/>
        </w:rPr>
        <w:t>ó</w:t>
      </w:r>
      <w:r>
        <w:rPr>
          <w:b/>
          <w:u w:val="single"/>
        </w:rPr>
        <w:t xml:space="preserve"> trường mở rộng </w:t>
      </w:r>
      <w:r w:rsidRPr="00BA16A5">
        <w:rPr>
          <w:b/>
          <w:u w:val="single"/>
        </w:rPr>
        <w:t xml:space="preserve">(các trường </w:t>
      </w:r>
      <w:r w:rsidRPr="00BA16A5">
        <w:rPr>
          <w:b/>
          <w:color w:val="FF0000"/>
          <w:u w:val="single"/>
        </w:rPr>
        <w:t>*</w:t>
      </w:r>
      <w:r w:rsidRPr="00BA16A5">
        <w:rPr>
          <w:b/>
          <w:u w:val="single"/>
        </w:rPr>
        <w:t xml:space="preserve"> là bắt buộc):</w:t>
      </w:r>
    </w:p>
    <w:p w14:paraId="11299E2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color w:val="0000FF"/>
          <w:sz w:val="20"/>
          <w:szCs w:val="20"/>
        </w:rPr>
        <w:t>&lt;AdjustInv&gt;</w:t>
      </w:r>
    </w:p>
    <w:p w14:paraId="04A42AA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&lt;key&gt;</w:t>
      </w:r>
      <w:r w:rsidRPr="00897856">
        <w:rPr>
          <w:rFonts w:ascii="Courier New" w:eastAsia="Times New Roman" w:hAnsi="Courier New" w:cs="Courier New"/>
          <w:b/>
          <w:bCs/>
          <w:color w:val="000000"/>
          <w:sz w:val="20"/>
          <w:szCs w:val="20"/>
        </w:rPr>
        <w:t xml:space="preserve"> Giá trị khóa để phân biệt hóa đơn xuất cho khách hàng nào </w:t>
      </w:r>
      <w:r w:rsidRPr="00897856">
        <w:rPr>
          <w:rFonts w:ascii="Courier New" w:eastAsia="Times New Roman" w:hAnsi="Courier New" w:cs="Courier New"/>
          <w:color w:val="0000FF"/>
          <w:sz w:val="20"/>
          <w:szCs w:val="20"/>
        </w:rPr>
        <w:t>&lt;/key&gt;</w:t>
      </w:r>
    </w:p>
    <w:p w14:paraId="2904701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&lt;CusCode&gt;</w:t>
      </w:r>
      <w:r w:rsidRPr="00897856">
        <w:rPr>
          <w:rFonts w:ascii="Courier New" w:eastAsia="Times New Roman" w:hAnsi="Courier New" w:cs="Courier New"/>
          <w:b/>
          <w:bCs/>
          <w:color w:val="000000"/>
          <w:sz w:val="20"/>
          <w:szCs w:val="20"/>
        </w:rPr>
        <w:t>Mã khách hàng*</w:t>
      </w:r>
      <w:r w:rsidRPr="00897856">
        <w:rPr>
          <w:rFonts w:ascii="Courier New" w:eastAsia="Times New Roman" w:hAnsi="Courier New" w:cs="Courier New"/>
          <w:color w:val="0000FF"/>
          <w:sz w:val="20"/>
          <w:szCs w:val="20"/>
        </w:rPr>
        <w:t>&lt;/CusCode&gt;</w:t>
      </w:r>
    </w:p>
    <w:p w14:paraId="2A4D7AD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&lt;CusName&gt;</w:t>
      </w:r>
      <w:r w:rsidRPr="00897856">
        <w:rPr>
          <w:rFonts w:ascii="Courier New" w:eastAsia="Times New Roman" w:hAnsi="Courier New" w:cs="Courier New"/>
          <w:b/>
          <w:bCs/>
          <w:color w:val="000000"/>
          <w:sz w:val="20"/>
          <w:szCs w:val="20"/>
        </w:rPr>
        <w:t>Tên khách hàng*</w:t>
      </w:r>
      <w:r w:rsidRPr="00897856">
        <w:rPr>
          <w:rFonts w:ascii="Courier New" w:eastAsia="Times New Roman" w:hAnsi="Courier New" w:cs="Courier New"/>
          <w:color w:val="0000FF"/>
          <w:sz w:val="20"/>
          <w:szCs w:val="20"/>
        </w:rPr>
        <w:t>&lt;/CusName&gt;</w:t>
      </w:r>
    </w:p>
    <w:p w14:paraId="796DC14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&lt;CusAddress&gt;</w:t>
      </w:r>
      <w:r w:rsidRPr="00897856">
        <w:rPr>
          <w:rFonts w:ascii="Courier New" w:eastAsia="Times New Roman" w:hAnsi="Courier New" w:cs="Courier New"/>
          <w:b/>
          <w:bCs/>
          <w:color w:val="000000"/>
          <w:sz w:val="20"/>
          <w:szCs w:val="20"/>
        </w:rPr>
        <w:t>Địa chỉ khách hàng*</w:t>
      </w:r>
      <w:r w:rsidRPr="00897856">
        <w:rPr>
          <w:rFonts w:ascii="Courier New" w:eastAsia="Times New Roman" w:hAnsi="Courier New" w:cs="Courier New"/>
          <w:color w:val="0000FF"/>
          <w:sz w:val="20"/>
          <w:szCs w:val="20"/>
        </w:rPr>
        <w:t>&lt;/CusAddress&gt;</w:t>
      </w:r>
    </w:p>
    <w:p w14:paraId="029C855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&lt;CusPhone&gt;</w:t>
      </w:r>
      <w:r w:rsidRPr="00897856">
        <w:rPr>
          <w:rFonts w:ascii="Courier New" w:eastAsia="Times New Roman" w:hAnsi="Courier New" w:cs="Courier New"/>
          <w:b/>
          <w:bCs/>
          <w:color w:val="000000"/>
          <w:sz w:val="20"/>
          <w:szCs w:val="20"/>
        </w:rPr>
        <w:t>Điện thoại khách hàng</w:t>
      </w:r>
      <w:r w:rsidRPr="00897856">
        <w:rPr>
          <w:rFonts w:ascii="Courier New" w:eastAsia="Times New Roman" w:hAnsi="Courier New" w:cs="Courier New"/>
          <w:color w:val="0000FF"/>
          <w:sz w:val="20"/>
          <w:szCs w:val="20"/>
        </w:rPr>
        <w:t>&lt;/CusPhone&gt;</w:t>
      </w:r>
    </w:p>
    <w:p w14:paraId="49B4AF5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&lt;CusTaxCode&gt;</w:t>
      </w:r>
      <w:r w:rsidRPr="00897856">
        <w:rPr>
          <w:rFonts w:ascii="Courier New" w:eastAsia="Times New Roman" w:hAnsi="Courier New" w:cs="Courier New"/>
          <w:b/>
          <w:bCs/>
          <w:color w:val="000000"/>
          <w:sz w:val="20"/>
          <w:szCs w:val="20"/>
        </w:rPr>
        <w:t>Mã số thuế KH (Bắt buộc với KH là Doanh nghiệp)</w:t>
      </w:r>
      <w:r w:rsidRPr="00897856">
        <w:rPr>
          <w:rFonts w:ascii="Courier New" w:eastAsia="Times New Roman" w:hAnsi="Courier New" w:cs="Courier New"/>
          <w:color w:val="0000FF"/>
          <w:sz w:val="20"/>
          <w:szCs w:val="20"/>
        </w:rPr>
        <w:t>&lt;/CusTaxCode&gt;</w:t>
      </w:r>
    </w:p>
    <w:p w14:paraId="33B6F6F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&lt;PaymentMethod&gt;</w:t>
      </w:r>
      <w:r w:rsidRPr="00897856">
        <w:rPr>
          <w:rFonts w:ascii="Courier New" w:eastAsia="Times New Roman" w:hAnsi="Courier New" w:cs="Courier New"/>
          <w:b/>
          <w:bCs/>
          <w:color w:val="000000"/>
          <w:sz w:val="20"/>
          <w:szCs w:val="20"/>
        </w:rPr>
        <w:t xml:space="preserve"> Phương thức thanh toán </w:t>
      </w:r>
      <w:r w:rsidRPr="00897856">
        <w:rPr>
          <w:rFonts w:ascii="Courier New" w:eastAsia="Times New Roman" w:hAnsi="Courier New" w:cs="Courier New"/>
          <w:color w:val="0000FF"/>
          <w:sz w:val="20"/>
          <w:szCs w:val="20"/>
        </w:rPr>
        <w:t>&lt;/PaymentMethod&gt;</w:t>
      </w:r>
    </w:p>
    <w:p w14:paraId="0D2E581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&lt;CusBankName&gt;</w:t>
      </w:r>
      <w:r w:rsidRPr="00897856">
        <w:rPr>
          <w:rFonts w:ascii="Courier New" w:eastAsia="Times New Roman" w:hAnsi="Courier New" w:cs="Courier New"/>
          <w:b/>
          <w:bCs/>
          <w:color w:val="000000"/>
          <w:sz w:val="20"/>
          <w:szCs w:val="20"/>
        </w:rPr>
        <w:t>Tên ngân hàng</w:t>
      </w:r>
      <w:r w:rsidRPr="00897856">
        <w:rPr>
          <w:rFonts w:ascii="Courier New" w:eastAsia="Times New Roman" w:hAnsi="Courier New" w:cs="Courier New"/>
          <w:color w:val="0000FF"/>
          <w:sz w:val="20"/>
          <w:szCs w:val="20"/>
        </w:rPr>
        <w:t>&lt;/CusBankName&gt;</w:t>
      </w:r>
    </w:p>
    <w:p w14:paraId="45F596A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&lt;KindOfService&gt;</w:t>
      </w:r>
      <w:r w:rsidRPr="00897856">
        <w:rPr>
          <w:rFonts w:ascii="Courier New" w:eastAsia="Times New Roman" w:hAnsi="Courier New" w:cs="Courier New"/>
          <w:b/>
          <w:bCs/>
          <w:color w:val="000000"/>
          <w:sz w:val="20"/>
          <w:szCs w:val="20"/>
        </w:rPr>
        <w:t>Tháng hóa đơn</w:t>
      </w:r>
      <w:r w:rsidRPr="00897856">
        <w:rPr>
          <w:rFonts w:ascii="Courier New" w:eastAsia="Times New Roman" w:hAnsi="Courier New" w:cs="Courier New"/>
          <w:color w:val="0000FF"/>
          <w:sz w:val="20"/>
          <w:szCs w:val="20"/>
        </w:rPr>
        <w:t>&lt;/KindOfService&gt;</w:t>
      </w:r>
    </w:p>
    <w:p w14:paraId="79A1AF5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&lt;CusBankNo&gt;</w:t>
      </w:r>
      <w:r w:rsidRPr="00897856">
        <w:rPr>
          <w:rFonts w:ascii="Courier New" w:eastAsia="Times New Roman" w:hAnsi="Courier New" w:cs="Courier New"/>
          <w:b/>
          <w:bCs/>
          <w:color w:val="000000"/>
          <w:sz w:val="20"/>
          <w:szCs w:val="20"/>
        </w:rPr>
        <w:t>Số tài khoản</w:t>
      </w:r>
      <w:r w:rsidRPr="00897856">
        <w:rPr>
          <w:rFonts w:ascii="Courier New" w:eastAsia="Times New Roman" w:hAnsi="Courier New" w:cs="Courier New"/>
          <w:color w:val="0000FF"/>
          <w:sz w:val="20"/>
          <w:szCs w:val="20"/>
        </w:rPr>
        <w:t>&lt;/CusBankNo&gt;</w:t>
      </w:r>
    </w:p>
    <w:p w14:paraId="4AD1075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&lt;Products&gt;</w:t>
      </w:r>
    </w:p>
    <w:p w14:paraId="50140B0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&lt;Product&gt;</w:t>
      </w:r>
    </w:p>
    <w:p w14:paraId="2BF88EC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&lt;Code&gt;</w:t>
      </w:r>
      <w:r w:rsidRPr="00897856">
        <w:rPr>
          <w:rFonts w:ascii="Courier New" w:eastAsia="Times New Roman" w:hAnsi="Courier New" w:cs="Courier New"/>
          <w:b/>
          <w:bCs/>
          <w:color w:val="000000"/>
          <w:sz w:val="20"/>
          <w:szCs w:val="20"/>
        </w:rPr>
        <w:t>Mã sản phẩm*</w:t>
      </w:r>
      <w:r w:rsidRPr="00897856">
        <w:rPr>
          <w:rFonts w:ascii="Courier New" w:eastAsia="Times New Roman" w:hAnsi="Courier New" w:cs="Courier New"/>
          <w:color w:val="0000FF"/>
          <w:sz w:val="20"/>
          <w:szCs w:val="20"/>
        </w:rPr>
        <w:t>&lt;/Code&gt;</w:t>
      </w:r>
    </w:p>
    <w:p w14:paraId="798AEDD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&lt;ProdName&gt;</w:t>
      </w:r>
      <w:r w:rsidRPr="00897856">
        <w:rPr>
          <w:rFonts w:ascii="Courier New" w:eastAsia="Times New Roman" w:hAnsi="Courier New" w:cs="Courier New"/>
          <w:b/>
          <w:bCs/>
          <w:color w:val="000000"/>
          <w:sz w:val="20"/>
          <w:szCs w:val="20"/>
        </w:rPr>
        <w:t>Tên sản phẩm*</w:t>
      </w:r>
      <w:r w:rsidRPr="00897856">
        <w:rPr>
          <w:rFonts w:ascii="Courier New" w:eastAsia="Times New Roman" w:hAnsi="Courier New" w:cs="Courier New"/>
          <w:color w:val="0000FF"/>
          <w:sz w:val="20"/>
          <w:szCs w:val="20"/>
        </w:rPr>
        <w:t>&lt;/ProdName&gt;</w:t>
      </w:r>
    </w:p>
    <w:p w14:paraId="61D43B9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lastRenderedPageBreak/>
        <w:t xml:space="preserve">            </w:t>
      </w:r>
      <w:r w:rsidRPr="00897856">
        <w:rPr>
          <w:rFonts w:ascii="Courier New" w:eastAsia="Times New Roman" w:hAnsi="Courier New" w:cs="Courier New"/>
          <w:color w:val="0000FF"/>
          <w:sz w:val="20"/>
          <w:szCs w:val="20"/>
        </w:rPr>
        <w:t>&lt;ProdUnit&gt;</w:t>
      </w:r>
      <w:r w:rsidRPr="00897856">
        <w:rPr>
          <w:rFonts w:ascii="Courier New" w:eastAsia="Times New Roman" w:hAnsi="Courier New" w:cs="Courier New"/>
          <w:b/>
          <w:bCs/>
          <w:color w:val="000000"/>
          <w:sz w:val="20"/>
          <w:szCs w:val="20"/>
        </w:rPr>
        <w:t>Đơn vị tính</w:t>
      </w:r>
      <w:r w:rsidRPr="00897856">
        <w:rPr>
          <w:rFonts w:ascii="Courier New" w:eastAsia="Times New Roman" w:hAnsi="Courier New" w:cs="Courier New"/>
          <w:color w:val="0000FF"/>
          <w:sz w:val="20"/>
          <w:szCs w:val="20"/>
        </w:rPr>
        <w:t>&lt;/ProdUnit&gt;</w:t>
      </w:r>
    </w:p>
    <w:p w14:paraId="25FFA11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&lt;ProdQuantity&gt;</w:t>
      </w:r>
      <w:r w:rsidRPr="00897856">
        <w:rPr>
          <w:rFonts w:ascii="Courier New" w:eastAsia="Times New Roman" w:hAnsi="Courier New" w:cs="Courier New"/>
          <w:b/>
          <w:bCs/>
          <w:color w:val="000000"/>
          <w:sz w:val="20"/>
          <w:szCs w:val="20"/>
        </w:rPr>
        <w:t>Số lượng</w:t>
      </w:r>
      <w:r w:rsidRPr="00897856">
        <w:rPr>
          <w:rFonts w:ascii="Courier New" w:eastAsia="Times New Roman" w:hAnsi="Courier New" w:cs="Courier New"/>
          <w:color w:val="0000FF"/>
          <w:sz w:val="20"/>
          <w:szCs w:val="20"/>
        </w:rPr>
        <w:t>&lt;/ProdQuantity&gt;</w:t>
      </w:r>
    </w:p>
    <w:p w14:paraId="5AD4E6B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&lt;ProdPrice&gt;</w:t>
      </w:r>
      <w:r w:rsidRPr="00897856">
        <w:rPr>
          <w:rFonts w:ascii="Courier New" w:eastAsia="Times New Roman" w:hAnsi="Courier New" w:cs="Courier New"/>
          <w:b/>
          <w:bCs/>
          <w:color w:val="000000"/>
          <w:sz w:val="20"/>
          <w:szCs w:val="20"/>
        </w:rPr>
        <w:t>Đơn giá</w:t>
      </w:r>
      <w:r w:rsidRPr="00897856">
        <w:rPr>
          <w:rFonts w:ascii="Courier New" w:eastAsia="Times New Roman" w:hAnsi="Courier New" w:cs="Courier New"/>
          <w:color w:val="0000FF"/>
          <w:sz w:val="20"/>
          <w:szCs w:val="20"/>
        </w:rPr>
        <w:t>&lt;/ProdPrice&gt;</w:t>
      </w:r>
    </w:p>
    <w:p w14:paraId="34A507F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&lt;Amount&gt;</w:t>
      </w:r>
      <w:r w:rsidRPr="00897856">
        <w:rPr>
          <w:rFonts w:ascii="Courier New" w:eastAsia="Times New Roman" w:hAnsi="Courier New" w:cs="Courier New"/>
          <w:b/>
          <w:bCs/>
          <w:color w:val="000000"/>
          <w:sz w:val="20"/>
          <w:szCs w:val="20"/>
        </w:rPr>
        <w:t>Tổng tiền*</w:t>
      </w:r>
      <w:r w:rsidRPr="00897856">
        <w:rPr>
          <w:rFonts w:ascii="Courier New" w:eastAsia="Times New Roman" w:hAnsi="Courier New" w:cs="Courier New"/>
          <w:color w:val="0000FF"/>
          <w:sz w:val="20"/>
          <w:szCs w:val="20"/>
        </w:rPr>
        <w:t>&lt;/Amount&gt;</w:t>
      </w:r>
    </w:p>
    <w:p w14:paraId="3A2FCC7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&lt;Remark&gt;</w:t>
      </w:r>
      <w:r w:rsidRPr="00897856">
        <w:rPr>
          <w:rFonts w:ascii="Courier New" w:eastAsia="Times New Roman" w:hAnsi="Courier New" w:cs="Courier New"/>
          <w:b/>
          <w:bCs/>
          <w:color w:val="000000"/>
          <w:sz w:val="20"/>
          <w:szCs w:val="20"/>
        </w:rPr>
        <w:t>Remark</w:t>
      </w:r>
      <w:r w:rsidRPr="00897856">
        <w:rPr>
          <w:rFonts w:ascii="Courier New" w:eastAsia="Times New Roman" w:hAnsi="Courier New" w:cs="Courier New"/>
          <w:color w:val="0000FF"/>
          <w:sz w:val="20"/>
          <w:szCs w:val="20"/>
        </w:rPr>
        <w:t>&lt;/Remark&gt;</w:t>
      </w:r>
    </w:p>
    <w:p w14:paraId="56C32E5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&lt;Total&gt;</w:t>
      </w:r>
      <w:r w:rsidRPr="00897856">
        <w:rPr>
          <w:rFonts w:ascii="Courier New" w:eastAsia="Times New Roman" w:hAnsi="Courier New" w:cs="Courier New"/>
          <w:b/>
          <w:bCs/>
          <w:color w:val="000000"/>
          <w:sz w:val="20"/>
          <w:szCs w:val="20"/>
        </w:rPr>
        <w:t>Tổng tiền trước thuế*</w:t>
      </w:r>
      <w:r w:rsidRPr="00897856">
        <w:rPr>
          <w:rFonts w:ascii="Courier New" w:eastAsia="Times New Roman" w:hAnsi="Courier New" w:cs="Courier New"/>
          <w:color w:val="0000FF"/>
          <w:sz w:val="20"/>
          <w:szCs w:val="20"/>
        </w:rPr>
        <w:t>&lt;/Total&gt;</w:t>
      </w:r>
    </w:p>
    <w:p w14:paraId="18D4D1C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&lt;VATRate&gt;</w:t>
      </w:r>
      <w:r w:rsidRPr="00897856">
        <w:rPr>
          <w:rFonts w:ascii="Courier New" w:eastAsia="Times New Roman" w:hAnsi="Courier New" w:cs="Courier New"/>
          <w:b/>
          <w:bCs/>
          <w:color w:val="000000"/>
          <w:sz w:val="20"/>
          <w:szCs w:val="20"/>
        </w:rPr>
        <w:t>Thuế GTGT*</w:t>
      </w:r>
      <w:r w:rsidRPr="00897856">
        <w:rPr>
          <w:rFonts w:ascii="Courier New" w:eastAsia="Times New Roman" w:hAnsi="Courier New" w:cs="Courier New"/>
          <w:color w:val="0000FF"/>
          <w:sz w:val="20"/>
          <w:szCs w:val="20"/>
        </w:rPr>
        <w:t>&lt;/VATRate&gt;</w:t>
      </w:r>
    </w:p>
    <w:p w14:paraId="377FF4B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&lt;VATAmount&gt;</w:t>
      </w:r>
      <w:r w:rsidRPr="00897856">
        <w:rPr>
          <w:rFonts w:ascii="Courier New" w:eastAsia="Times New Roman" w:hAnsi="Courier New" w:cs="Courier New"/>
          <w:b/>
          <w:bCs/>
          <w:color w:val="000000"/>
          <w:sz w:val="20"/>
          <w:szCs w:val="20"/>
        </w:rPr>
        <w:t>Tổng tiền thuế*</w:t>
      </w:r>
      <w:r w:rsidRPr="00897856">
        <w:rPr>
          <w:rFonts w:ascii="Courier New" w:eastAsia="Times New Roman" w:hAnsi="Courier New" w:cs="Courier New"/>
          <w:color w:val="0000FF"/>
          <w:sz w:val="20"/>
          <w:szCs w:val="20"/>
        </w:rPr>
        <w:t>&lt;/VATAmount&gt;</w:t>
      </w:r>
    </w:p>
    <w:p w14:paraId="42DCDAC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&lt;Extra1&gt;</w:t>
      </w:r>
      <w:r w:rsidRPr="00897856">
        <w:rPr>
          <w:rFonts w:ascii="Courier New" w:eastAsia="Times New Roman" w:hAnsi="Courier New" w:cs="Courier New"/>
          <w:b/>
          <w:bCs/>
          <w:color w:val="000000"/>
          <w:sz w:val="20"/>
          <w:szCs w:val="20"/>
        </w:rPr>
        <w:t>Mở rộng 1</w:t>
      </w:r>
      <w:r w:rsidRPr="00897856">
        <w:rPr>
          <w:rFonts w:ascii="Courier New" w:eastAsia="Times New Roman" w:hAnsi="Courier New" w:cs="Courier New"/>
          <w:color w:val="0000FF"/>
          <w:sz w:val="20"/>
          <w:szCs w:val="20"/>
        </w:rPr>
        <w:t>&lt;/Extra1&gt;</w:t>
      </w:r>
    </w:p>
    <w:p w14:paraId="2DC15E7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&lt;Extra2&gt;</w:t>
      </w:r>
      <w:r w:rsidRPr="00897856">
        <w:rPr>
          <w:rFonts w:ascii="Courier New" w:eastAsia="Times New Roman" w:hAnsi="Courier New" w:cs="Courier New"/>
          <w:b/>
          <w:bCs/>
          <w:color w:val="000000"/>
          <w:sz w:val="20"/>
          <w:szCs w:val="20"/>
        </w:rPr>
        <w:t>Mở rộng 2</w:t>
      </w:r>
      <w:r w:rsidRPr="00897856">
        <w:rPr>
          <w:rFonts w:ascii="Courier New" w:eastAsia="Times New Roman" w:hAnsi="Courier New" w:cs="Courier New"/>
          <w:color w:val="0000FF"/>
          <w:sz w:val="20"/>
          <w:szCs w:val="20"/>
        </w:rPr>
        <w:t>&lt;/Extra2&gt;</w:t>
      </w:r>
    </w:p>
    <w:p w14:paraId="6E516C6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&lt;Discount&gt;</w:t>
      </w:r>
      <w:r w:rsidRPr="00897856">
        <w:rPr>
          <w:rFonts w:ascii="Courier New" w:eastAsia="Times New Roman" w:hAnsi="Courier New" w:cs="Courier New"/>
          <w:b/>
          <w:bCs/>
          <w:color w:val="000000"/>
          <w:sz w:val="20"/>
          <w:szCs w:val="20"/>
        </w:rPr>
        <w:t>Chiết khấu</w:t>
      </w:r>
      <w:r w:rsidRPr="00897856">
        <w:rPr>
          <w:rFonts w:ascii="Courier New" w:eastAsia="Times New Roman" w:hAnsi="Courier New" w:cs="Courier New"/>
          <w:color w:val="0000FF"/>
          <w:sz w:val="20"/>
          <w:szCs w:val="20"/>
        </w:rPr>
        <w:t>&lt;/Discount&gt;</w:t>
      </w:r>
    </w:p>
    <w:p w14:paraId="44B839E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&lt;DiscountAmount&gt;</w:t>
      </w:r>
      <w:r w:rsidRPr="00897856">
        <w:rPr>
          <w:rFonts w:ascii="Courier New" w:eastAsia="Times New Roman" w:hAnsi="Courier New" w:cs="Courier New"/>
          <w:b/>
          <w:bCs/>
          <w:color w:val="000000"/>
          <w:sz w:val="20"/>
          <w:szCs w:val="20"/>
        </w:rPr>
        <w:t>Tổng tiền chiết khấu</w:t>
      </w:r>
      <w:r w:rsidRPr="00897856">
        <w:rPr>
          <w:rFonts w:ascii="Courier New" w:eastAsia="Times New Roman" w:hAnsi="Courier New" w:cs="Courier New"/>
          <w:color w:val="0000FF"/>
          <w:sz w:val="20"/>
          <w:szCs w:val="20"/>
        </w:rPr>
        <w:t>&lt;/DiscountAmount&gt;</w:t>
      </w:r>
    </w:p>
    <w:p w14:paraId="6A9148D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&lt;IsSum&gt;</w:t>
      </w:r>
      <w:r w:rsidRPr="00F30DC8">
        <w:rPr>
          <w:rFonts w:ascii="Courier New" w:eastAsia="Times New Roman" w:hAnsi="Courier New" w:cs="Courier New"/>
          <w:b/>
          <w:bCs/>
          <w:color w:val="000000"/>
          <w:sz w:val="20"/>
          <w:szCs w:val="20"/>
        </w:rPr>
        <w:t xml:space="preserve"> </w:t>
      </w:r>
      <w:r>
        <w:rPr>
          <w:rFonts w:ascii="Courier New" w:eastAsia="Times New Roman" w:hAnsi="Courier New" w:cs="Courier New"/>
          <w:b/>
          <w:bCs/>
          <w:color w:val="000000"/>
          <w:sz w:val="20"/>
          <w:szCs w:val="20"/>
        </w:rPr>
        <w:t>Tính chất * (0-Hàng hóa, dịch vụ; 1-Khuyến mại; 2</w:t>
      </w:r>
      <w:r w:rsidRPr="004F7309">
        <w:rPr>
          <w:rFonts w:ascii="Courier New" w:eastAsia="Times New Roman" w:hAnsi="Courier New" w:cs="Courier New"/>
          <w:b/>
          <w:bCs/>
          <w:color w:val="000000"/>
          <w:sz w:val="20"/>
          <w:szCs w:val="20"/>
        </w:rPr>
        <w:t>-Chiết khấu thương mại (trong trường hợp muốn thể hiện thông tin chiết khấu theo dòng); 4-Ghi chú/diễn giải)</w:t>
      </w:r>
      <w:r w:rsidRPr="00897856">
        <w:rPr>
          <w:rFonts w:ascii="Courier New" w:eastAsia="Times New Roman" w:hAnsi="Courier New" w:cs="Courier New"/>
          <w:color w:val="0000FF"/>
          <w:sz w:val="20"/>
          <w:szCs w:val="20"/>
        </w:rPr>
        <w:t>&lt;/IsSum&gt;</w:t>
      </w:r>
    </w:p>
    <w:p w14:paraId="62A3A98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&lt;/Product&gt;</w:t>
      </w:r>
    </w:p>
    <w:p w14:paraId="3BACA3C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&lt;/Products&gt;</w:t>
      </w:r>
    </w:p>
    <w:p w14:paraId="6914A29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&lt;Extras&gt;</w:t>
      </w:r>
    </w:p>
    <w:p w14:paraId="57ADB69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&lt;Extra_item&gt;</w:t>
      </w:r>
    </w:p>
    <w:p w14:paraId="3E42D33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&lt;Extra_Name&gt;</w:t>
      </w:r>
      <w:r w:rsidRPr="00897856">
        <w:rPr>
          <w:rFonts w:ascii="Courier New" w:eastAsia="Times New Roman" w:hAnsi="Courier New" w:cs="Courier New"/>
          <w:b/>
          <w:bCs/>
          <w:color w:val="000000"/>
          <w:sz w:val="20"/>
          <w:szCs w:val="20"/>
        </w:rPr>
        <w:t>Extra_Name</w:t>
      </w:r>
      <w:r w:rsidRPr="00897856">
        <w:rPr>
          <w:rFonts w:ascii="Courier New" w:eastAsia="Times New Roman" w:hAnsi="Courier New" w:cs="Courier New"/>
          <w:color w:val="0000FF"/>
          <w:sz w:val="20"/>
          <w:szCs w:val="20"/>
        </w:rPr>
        <w:t>&lt;/Extra_Name&gt;</w:t>
      </w:r>
    </w:p>
    <w:p w14:paraId="24ADB15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&lt;Extra_Value&gt;</w:t>
      </w:r>
      <w:r w:rsidRPr="00897856">
        <w:rPr>
          <w:rFonts w:ascii="Courier New" w:eastAsia="Times New Roman" w:hAnsi="Courier New" w:cs="Courier New"/>
          <w:b/>
          <w:bCs/>
          <w:color w:val="000000"/>
          <w:sz w:val="20"/>
          <w:szCs w:val="20"/>
        </w:rPr>
        <w:t>Extra_Value</w:t>
      </w:r>
      <w:r w:rsidRPr="00897856">
        <w:rPr>
          <w:rFonts w:ascii="Courier New" w:eastAsia="Times New Roman" w:hAnsi="Courier New" w:cs="Courier New"/>
          <w:color w:val="0000FF"/>
          <w:sz w:val="20"/>
          <w:szCs w:val="20"/>
        </w:rPr>
        <w:t>&lt;/Extra_Value&gt;</w:t>
      </w:r>
    </w:p>
    <w:p w14:paraId="3678E73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&lt;/Extra_item&gt;</w:t>
      </w:r>
    </w:p>
    <w:p w14:paraId="574BF57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&lt;/Extras&gt;</w:t>
      </w:r>
    </w:p>
    <w:p w14:paraId="1813A13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&lt;Total&gt;</w:t>
      </w:r>
      <w:r w:rsidRPr="00897856">
        <w:rPr>
          <w:rFonts w:ascii="Courier New" w:eastAsia="Times New Roman" w:hAnsi="Courier New" w:cs="Courier New"/>
          <w:b/>
          <w:bCs/>
          <w:color w:val="000000"/>
          <w:sz w:val="20"/>
          <w:szCs w:val="20"/>
        </w:rPr>
        <w:t>Tổng tiền trước thuế*</w:t>
      </w:r>
      <w:r w:rsidRPr="00897856">
        <w:rPr>
          <w:rFonts w:ascii="Courier New" w:eastAsia="Times New Roman" w:hAnsi="Courier New" w:cs="Courier New"/>
          <w:color w:val="0000FF"/>
          <w:sz w:val="20"/>
          <w:szCs w:val="20"/>
        </w:rPr>
        <w:t>&lt;/Total&gt;</w:t>
      </w:r>
    </w:p>
    <w:p w14:paraId="441C27B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&lt;DiscountAmount&gt;</w:t>
      </w:r>
      <w:r w:rsidRPr="00897856">
        <w:rPr>
          <w:rFonts w:ascii="Courier New" w:eastAsia="Times New Roman" w:hAnsi="Courier New" w:cs="Courier New"/>
          <w:b/>
          <w:bCs/>
          <w:color w:val="000000"/>
          <w:sz w:val="20"/>
          <w:szCs w:val="20"/>
        </w:rPr>
        <w:t>Tiền giảm trừ</w:t>
      </w:r>
      <w:r w:rsidRPr="00897856">
        <w:rPr>
          <w:rFonts w:ascii="Courier New" w:eastAsia="Times New Roman" w:hAnsi="Courier New" w:cs="Courier New"/>
          <w:color w:val="0000FF"/>
          <w:sz w:val="20"/>
          <w:szCs w:val="20"/>
        </w:rPr>
        <w:t>&lt;/</w:t>
      </w:r>
      <w:r w:rsidRPr="003277EC">
        <w:rPr>
          <w:rFonts w:ascii="Courier New" w:eastAsia="Times New Roman" w:hAnsi="Courier New" w:cs="Courier New"/>
          <w:color w:val="0000FF"/>
          <w:sz w:val="20"/>
          <w:szCs w:val="20"/>
        </w:rPr>
        <w:t>DiscountAmount</w:t>
      </w:r>
      <w:r w:rsidRPr="00897856">
        <w:rPr>
          <w:rFonts w:ascii="Courier New" w:eastAsia="Times New Roman" w:hAnsi="Courier New" w:cs="Courier New"/>
          <w:color w:val="0000FF"/>
          <w:sz w:val="20"/>
          <w:szCs w:val="20"/>
        </w:rPr>
        <w:t>&gt;</w:t>
      </w:r>
    </w:p>
    <w:p w14:paraId="072CCA4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&lt;VATRate&gt;</w:t>
      </w:r>
      <w:r w:rsidRPr="00897856">
        <w:rPr>
          <w:rFonts w:ascii="Courier New" w:eastAsia="Times New Roman" w:hAnsi="Courier New" w:cs="Courier New"/>
          <w:b/>
          <w:bCs/>
          <w:color w:val="000000"/>
          <w:sz w:val="20"/>
          <w:szCs w:val="20"/>
        </w:rPr>
        <w:t>Thuế GTGT*</w:t>
      </w:r>
      <w:r w:rsidRPr="00897856">
        <w:rPr>
          <w:rFonts w:ascii="Courier New" w:eastAsia="Times New Roman" w:hAnsi="Courier New" w:cs="Courier New"/>
          <w:color w:val="0000FF"/>
          <w:sz w:val="20"/>
          <w:szCs w:val="20"/>
        </w:rPr>
        <w:t>&lt;/VATRate&gt;</w:t>
      </w:r>
    </w:p>
    <w:p w14:paraId="5C582EF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&lt;VATAmount&gt;</w:t>
      </w:r>
      <w:r w:rsidRPr="00897856">
        <w:rPr>
          <w:rFonts w:ascii="Courier New" w:eastAsia="Times New Roman" w:hAnsi="Courier New" w:cs="Courier New"/>
          <w:b/>
          <w:bCs/>
          <w:color w:val="000000"/>
          <w:sz w:val="20"/>
          <w:szCs w:val="20"/>
        </w:rPr>
        <w:t>Tiền thuế GTGT*</w:t>
      </w:r>
      <w:r w:rsidRPr="00897856">
        <w:rPr>
          <w:rFonts w:ascii="Courier New" w:eastAsia="Times New Roman" w:hAnsi="Courier New" w:cs="Courier New"/>
          <w:color w:val="0000FF"/>
          <w:sz w:val="20"/>
          <w:szCs w:val="20"/>
        </w:rPr>
        <w:t>&lt;/VATAmount&gt;</w:t>
      </w:r>
    </w:p>
    <w:p w14:paraId="3E0E0C7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&lt;Amount&gt;</w:t>
      </w:r>
      <w:r w:rsidRPr="00897856">
        <w:rPr>
          <w:rFonts w:ascii="Courier New" w:eastAsia="Times New Roman" w:hAnsi="Courier New" w:cs="Courier New"/>
          <w:b/>
          <w:bCs/>
          <w:color w:val="000000"/>
          <w:sz w:val="20"/>
          <w:szCs w:val="20"/>
        </w:rPr>
        <w:t>Tổng tiền*</w:t>
      </w:r>
      <w:r w:rsidRPr="00897856">
        <w:rPr>
          <w:rFonts w:ascii="Courier New" w:eastAsia="Times New Roman" w:hAnsi="Courier New" w:cs="Courier New"/>
          <w:color w:val="0000FF"/>
          <w:sz w:val="20"/>
          <w:szCs w:val="20"/>
        </w:rPr>
        <w:t>&lt;/Amount&gt;</w:t>
      </w:r>
    </w:p>
    <w:p w14:paraId="3C0162E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&lt;AmountInWords&gt;</w:t>
      </w:r>
      <w:r w:rsidRPr="00897856">
        <w:rPr>
          <w:rFonts w:ascii="Courier New" w:eastAsia="Times New Roman" w:hAnsi="Courier New" w:cs="Courier New"/>
          <w:b/>
          <w:bCs/>
          <w:color w:val="000000"/>
          <w:sz w:val="20"/>
          <w:szCs w:val="20"/>
        </w:rPr>
        <w:t>Số tiền viết bằng chữ*</w:t>
      </w:r>
      <w:r w:rsidRPr="00897856">
        <w:rPr>
          <w:rFonts w:ascii="Courier New" w:eastAsia="Times New Roman" w:hAnsi="Courier New" w:cs="Courier New"/>
          <w:color w:val="0000FF"/>
          <w:sz w:val="20"/>
          <w:szCs w:val="20"/>
        </w:rPr>
        <w:t>&lt;/AmountInWords&gt;</w:t>
      </w:r>
    </w:p>
    <w:p w14:paraId="1C3B6BA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&lt;Extra&gt;</w:t>
      </w:r>
      <w:r w:rsidRPr="00897856">
        <w:rPr>
          <w:rFonts w:ascii="Courier New" w:eastAsia="Times New Roman" w:hAnsi="Courier New" w:cs="Courier New"/>
          <w:b/>
          <w:bCs/>
          <w:color w:val="000000"/>
          <w:sz w:val="20"/>
          <w:szCs w:val="20"/>
        </w:rPr>
        <w:t>Trường mở rộng</w:t>
      </w:r>
      <w:r w:rsidRPr="00897856">
        <w:rPr>
          <w:rFonts w:ascii="Courier New" w:eastAsia="Times New Roman" w:hAnsi="Courier New" w:cs="Courier New"/>
          <w:color w:val="0000FF"/>
          <w:sz w:val="20"/>
          <w:szCs w:val="20"/>
        </w:rPr>
        <w:t>&lt;/Extra&gt;</w:t>
      </w:r>
    </w:p>
    <w:p w14:paraId="2E9D4FD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&lt;ArisingDate&gt;</w:t>
      </w:r>
      <w:r w:rsidRPr="00897856">
        <w:rPr>
          <w:rFonts w:ascii="Courier New" w:eastAsia="Times New Roman" w:hAnsi="Courier New" w:cs="Courier New"/>
          <w:b/>
          <w:bCs/>
          <w:color w:val="000000"/>
          <w:sz w:val="20"/>
          <w:szCs w:val="20"/>
        </w:rPr>
        <w:t>Ngày dịch vụ</w:t>
      </w:r>
      <w:r w:rsidRPr="00897856">
        <w:rPr>
          <w:rFonts w:ascii="Courier New" w:eastAsia="Times New Roman" w:hAnsi="Courier New" w:cs="Courier New"/>
          <w:color w:val="0000FF"/>
          <w:sz w:val="20"/>
          <w:szCs w:val="20"/>
        </w:rPr>
        <w:t>&lt;/ArisingDate&gt;</w:t>
      </w:r>
    </w:p>
    <w:p w14:paraId="640DB09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&lt;PaymentStatus&gt;</w:t>
      </w:r>
      <w:r w:rsidRPr="00897856">
        <w:rPr>
          <w:rFonts w:ascii="Courier New" w:eastAsia="Times New Roman" w:hAnsi="Courier New" w:cs="Courier New"/>
          <w:b/>
          <w:bCs/>
          <w:color w:val="000000"/>
          <w:sz w:val="20"/>
          <w:szCs w:val="20"/>
        </w:rPr>
        <w:t>Trạng thái thanh toán</w:t>
      </w:r>
      <w:r w:rsidRPr="00897856">
        <w:rPr>
          <w:rFonts w:ascii="Courier New" w:eastAsia="Times New Roman" w:hAnsi="Courier New" w:cs="Courier New"/>
          <w:color w:val="0000FF"/>
          <w:sz w:val="20"/>
          <w:szCs w:val="20"/>
        </w:rPr>
        <w:t>&lt;/PaymentStatus&gt;</w:t>
      </w:r>
    </w:p>
    <w:p w14:paraId="7C3C92D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&lt;EmailDeliver&gt;</w:t>
      </w:r>
      <w:r w:rsidRPr="00897856">
        <w:rPr>
          <w:rFonts w:ascii="Courier New" w:eastAsia="Times New Roman" w:hAnsi="Courier New" w:cs="Courier New"/>
          <w:b/>
          <w:bCs/>
          <w:color w:val="000000"/>
          <w:sz w:val="20"/>
          <w:szCs w:val="20"/>
        </w:rPr>
        <w:t>EmailDeliver</w:t>
      </w:r>
      <w:r w:rsidRPr="00897856">
        <w:rPr>
          <w:rFonts w:ascii="Courier New" w:eastAsia="Times New Roman" w:hAnsi="Courier New" w:cs="Courier New"/>
          <w:color w:val="0000FF"/>
          <w:sz w:val="20"/>
          <w:szCs w:val="20"/>
        </w:rPr>
        <w:t>&lt;/EmailDeliver&gt;</w:t>
      </w:r>
    </w:p>
    <w:p w14:paraId="3ADABB0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&lt;ComName&gt;</w:t>
      </w:r>
      <w:r w:rsidRPr="00897856">
        <w:rPr>
          <w:rFonts w:ascii="Courier New" w:eastAsia="Times New Roman" w:hAnsi="Courier New" w:cs="Courier New"/>
          <w:b/>
          <w:bCs/>
          <w:color w:val="000000"/>
          <w:sz w:val="20"/>
          <w:szCs w:val="20"/>
        </w:rPr>
        <w:t>Tên công ty</w:t>
      </w:r>
      <w:r w:rsidRPr="00897856">
        <w:rPr>
          <w:rFonts w:ascii="Courier New" w:eastAsia="Times New Roman" w:hAnsi="Courier New" w:cs="Courier New"/>
          <w:color w:val="0000FF"/>
          <w:sz w:val="20"/>
          <w:szCs w:val="20"/>
        </w:rPr>
        <w:t>&lt;/ComName&gt;</w:t>
      </w:r>
    </w:p>
    <w:p w14:paraId="7445722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&lt;ComAddress&gt;</w:t>
      </w:r>
      <w:r w:rsidRPr="00897856">
        <w:rPr>
          <w:rFonts w:ascii="Courier New" w:eastAsia="Times New Roman" w:hAnsi="Courier New" w:cs="Courier New"/>
          <w:b/>
          <w:bCs/>
          <w:color w:val="000000"/>
          <w:sz w:val="20"/>
          <w:szCs w:val="20"/>
        </w:rPr>
        <w:t>Địa chỉ công ty</w:t>
      </w:r>
      <w:r w:rsidRPr="00897856">
        <w:rPr>
          <w:rFonts w:ascii="Courier New" w:eastAsia="Times New Roman" w:hAnsi="Courier New" w:cs="Courier New"/>
          <w:color w:val="0000FF"/>
          <w:sz w:val="20"/>
          <w:szCs w:val="20"/>
        </w:rPr>
        <w:t>&lt;/ComAddress&gt;</w:t>
      </w:r>
    </w:p>
    <w:p w14:paraId="273A0D8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&lt;ComTaxCode&gt;</w:t>
      </w:r>
      <w:r w:rsidRPr="00897856">
        <w:rPr>
          <w:rFonts w:ascii="Courier New" w:eastAsia="Times New Roman" w:hAnsi="Courier New" w:cs="Courier New"/>
          <w:b/>
          <w:bCs/>
          <w:color w:val="000000"/>
          <w:sz w:val="20"/>
          <w:szCs w:val="20"/>
        </w:rPr>
        <w:t>Mã số thuế</w:t>
      </w:r>
      <w:r w:rsidRPr="00897856">
        <w:rPr>
          <w:rFonts w:ascii="Courier New" w:eastAsia="Times New Roman" w:hAnsi="Courier New" w:cs="Courier New"/>
          <w:color w:val="0000FF"/>
          <w:sz w:val="20"/>
          <w:szCs w:val="20"/>
        </w:rPr>
        <w:t>&lt;/ComTaxCode&gt;</w:t>
      </w:r>
    </w:p>
    <w:p w14:paraId="7924C9B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&lt;ComFax&gt;</w:t>
      </w:r>
      <w:r w:rsidRPr="00897856">
        <w:rPr>
          <w:rFonts w:ascii="Courier New" w:eastAsia="Times New Roman" w:hAnsi="Courier New" w:cs="Courier New"/>
          <w:b/>
          <w:bCs/>
          <w:color w:val="000000"/>
          <w:sz w:val="20"/>
          <w:szCs w:val="20"/>
        </w:rPr>
        <w:t>Company Fax</w:t>
      </w:r>
      <w:r w:rsidRPr="00897856">
        <w:rPr>
          <w:rFonts w:ascii="Courier New" w:eastAsia="Times New Roman" w:hAnsi="Courier New" w:cs="Courier New"/>
          <w:color w:val="0000FF"/>
          <w:sz w:val="20"/>
          <w:szCs w:val="20"/>
        </w:rPr>
        <w:t>&lt;/ComFax&gt;</w:t>
      </w:r>
    </w:p>
    <w:p w14:paraId="135BE9C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&lt;ResourceCode&gt;</w:t>
      </w:r>
      <w:r w:rsidRPr="00897856">
        <w:rPr>
          <w:rFonts w:ascii="Courier New" w:eastAsia="Times New Roman" w:hAnsi="Courier New" w:cs="Courier New"/>
          <w:b/>
          <w:bCs/>
          <w:color w:val="000000"/>
          <w:sz w:val="20"/>
          <w:szCs w:val="20"/>
        </w:rPr>
        <w:t>ResourceCode</w:t>
      </w:r>
      <w:r w:rsidRPr="00897856">
        <w:rPr>
          <w:rFonts w:ascii="Courier New" w:eastAsia="Times New Roman" w:hAnsi="Courier New" w:cs="Courier New"/>
          <w:color w:val="0000FF"/>
          <w:sz w:val="20"/>
          <w:szCs w:val="20"/>
        </w:rPr>
        <w:t>&lt;/ResourceCode&gt;</w:t>
      </w:r>
    </w:p>
    <w:p w14:paraId="4824E91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&lt;GrossValue&gt;</w:t>
      </w:r>
      <w:r w:rsidRPr="00897856">
        <w:rPr>
          <w:rFonts w:ascii="Courier New" w:eastAsia="Times New Roman" w:hAnsi="Courier New" w:cs="Courier New"/>
          <w:b/>
          <w:bCs/>
          <w:color w:val="000000"/>
          <w:sz w:val="20"/>
          <w:szCs w:val="20"/>
        </w:rPr>
        <w:t xml:space="preserve"> GrossValue </w:t>
      </w:r>
      <w:r w:rsidRPr="00897856">
        <w:rPr>
          <w:rFonts w:ascii="Courier New" w:eastAsia="Times New Roman" w:hAnsi="Courier New" w:cs="Courier New"/>
          <w:color w:val="0000FF"/>
          <w:sz w:val="20"/>
          <w:szCs w:val="20"/>
        </w:rPr>
        <w:t>&lt;/GrossValue&gt;</w:t>
      </w:r>
    </w:p>
    <w:p w14:paraId="4B0ED0C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&lt;GrossValue0&gt;</w:t>
      </w:r>
      <w:r w:rsidRPr="00897856">
        <w:rPr>
          <w:rFonts w:ascii="Courier New" w:eastAsia="Times New Roman" w:hAnsi="Courier New" w:cs="Courier New"/>
          <w:b/>
          <w:bCs/>
          <w:color w:val="000000"/>
          <w:sz w:val="20"/>
          <w:szCs w:val="20"/>
        </w:rPr>
        <w:t xml:space="preserve"> GrossValue0</w:t>
      </w:r>
      <w:r w:rsidRPr="00897856">
        <w:rPr>
          <w:rFonts w:ascii="Courier New" w:eastAsia="Times New Roman" w:hAnsi="Courier New" w:cs="Courier New"/>
          <w:color w:val="0000FF"/>
          <w:sz w:val="20"/>
          <w:szCs w:val="20"/>
        </w:rPr>
        <w:t>&lt;/GrossValue0&gt;</w:t>
      </w:r>
    </w:p>
    <w:p w14:paraId="126B34D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&lt;VatAmount0&gt;</w:t>
      </w:r>
      <w:r w:rsidRPr="00897856">
        <w:rPr>
          <w:rFonts w:ascii="Courier New" w:eastAsia="Times New Roman" w:hAnsi="Courier New" w:cs="Courier New"/>
          <w:b/>
          <w:bCs/>
          <w:color w:val="000000"/>
          <w:sz w:val="20"/>
          <w:szCs w:val="20"/>
        </w:rPr>
        <w:t xml:space="preserve"> VatAmount0</w:t>
      </w:r>
      <w:r w:rsidRPr="00897856">
        <w:rPr>
          <w:rFonts w:ascii="Courier New" w:eastAsia="Times New Roman" w:hAnsi="Courier New" w:cs="Courier New"/>
          <w:color w:val="0000FF"/>
          <w:sz w:val="20"/>
          <w:szCs w:val="20"/>
        </w:rPr>
        <w:t>&lt;/VatAmount0&gt;</w:t>
      </w:r>
    </w:p>
    <w:p w14:paraId="35D6BC7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&lt;GrossValue5&gt;</w:t>
      </w:r>
      <w:r w:rsidRPr="00897856">
        <w:rPr>
          <w:rFonts w:ascii="Courier New" w:eastAsia="Times New Roman" w:hAnsi="Courier New" w:cs="Courier New"/>
          <w:b/>
          <w:bCs/>
          <w:color w:val="000000"/>
          <w:sz w:val="20"/>
          <w:szCs w:val="20"/>
        </w:rPr>
        <w:t xml:space="preserve"> GrossValue5</w:t>
      </w:r>
      <w:r w:rsidRPr="00897856">
        <w:rPr>
          <w:rFonts w:ascii="Courier New" w:eastAsia="Times New Roman" w:hAnsi="Courier New" w:cs="Courier New"/>
          <w:color w:val="0000FF"/>
          <w:sz w:val="20"/>
          <w:szCs w:val="20"/>
        </w:rPr>
        <w:t>&lt;/GrossValue5&gt;</w:t>
      </w:r>
    </w:p>
    <w:p w14:paraId="0A0959C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&lt;VatAmount5&gt;</w:t>
      </w:r>
      <w:r w:rsidRPr="00897856">
        <w:rPr>
          <w:rFonts w:ascii="Courier New" w:eastAsia="Times New Roman" w:hAnsi="Courier New" w:cs="Courier New"/>
          <w:b/>
          <w:bCs/>
          <w:color w:val="000000"/>
          <w:sz w:val="20"/>
          <w:szCs w:val="20"/>
        </w:rPr>
        <w:t xml:space="preserve"> VatAmount5</w:t>
      </w:r>
      <w:r w:rsidRPr="00897856">
        <w:rPr>
          <w:rFonts w:ascii="Courier New" w:eastAsia="Times New Roman" w:hAnsi="Courier New" w:cs="Courier New"/>
          <w:color w:val="0000FF"/>
          <w:sz w:val="20"/>
          <w:szCs w:val="20"/>
        </w:rPr>
        <w:t>&lt;/VatAmount5&gt;</w:t>
      </w:r>
    </w:p>
    <w:p w14:paraId="23C60FB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&lt;GrossValue10&gt;</w:t>
      </w:r>
      <w:r w:rsidRPr="00897856">
        <w:rPr>
          <w:rFonts w:ascii="Courier New" w:eastAsia="Times New Roman" w:hAnsi="Courier New" w:cs="Courier New"/>
          <w:b/>
          <w:bCs/>
          <w:color w:val="000000"/>
          <w:sz w:val="20"/>
          <w:szCs w:val="20"/>
        </w:rPr>
        <w:t xml:space="preserve"> GrossValue10</w:t>
      </w:r>
      <w:r w:rsidRPr="00897856">
        <w:rPr>
          <w:rFonts w:ascii="Courier New" w:eastAsia="Times New Roman" w:hAnsi="Courier New" w:cs="Courier New"/>
          <w:color w:val="0000FF"/>
          <w:sz w:val="20"/>
          <w:szCs w:val="20"/>
        </w:rPr>
        <w:t>&lt;/GrossValue10&gt;</w:t>
      </w:r>
    </w:p>
    <w:p w14:paraId="0056CDC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&lt;VatAmount10&gt;</w:t>
      </w:r>
      <w:r w:rsidRPr="00897856">
        <w:rPr>
          <w:rFonts w:ascii="Courier New" w:eastAsia="Times New Roman" w:hAnsi="Courier New" w:cs="Courier New"/>
          <w:b/>
          <w:bCs/>
          <w:color w:val="000000"/>
          <w:sz w:val="20"/>
          <w:szCs w:val="20"/>
        </w:rPr>
        <w:t xml:space="preserve"> VatAmount10</w:t>
      </w:r>
      <w:r w:rsidRPr="00897856">
        <w:rPr>
          <w:rFonts w:ascii="Courier New" w:eastAsia="Times New Roman" w:hAnsi="Courier New" w:cs="Courier New"/>
          <w:color w:val="0000FF"/>
          <w:sz w:val="20"/>
          <w:szCs w:val="20"/>
        </w:rPr>
        <w:t>&lt;/VatAmount10&gt;</w:t>
      </w:r>
    </w:p>
    <w:p w14:paraId="1D22334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&lt;Buyer&gt;</w:t>
      </w:r>
      <w:r w:rsidRPr="00897856">
        <w:rPr>
          <w:rFonts w:ascii="Courier New" w:eastAsia="Times New Roman" w:hAnsi="Courier New" w:cs="Courier New"/>
          <w:b/>
          <w:bCs/>
          <w:color w:val="000000"/>
          <w:sz w:val="20"/>
          <w:szCs w:val="20"/>
        </w:rPr>
        <w:t>Tên đơn vị mua hàng</w:t>
      </w:r>
      <w:r w:rsidRPr="00897856">
        <w:rPr>
          <w:rFonts w:ascii="Courier New" w:eastAsia="Times New Roman" w:hAnsi="Courier New" w:cs="Courier New"/>
          <w:color w:val="0000FF"/>
          <w:sz w:val="20"/>
          <w:szCs w:val="20"/>
        </w:rPr>
        <w:t>&lt;/Buyer&gt;</w:t>
      </w:r>
    </w:p>
    <w:p w14:paraId="4414E8C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&lt;Name&gt;</w:t>
      </w:r>
      <w:r w:rsidRPr="00897856">
        <w:rPr>
          <w:rFonts w:ascii="Courier New" w:eastAsia="Times New Roman" w:hAnsi="Courier New" w:cs="Courier New"/>
          <w:b/>
          <w:bCs/>
          <w:color w:val="000000"/>
          <w:sz w:val="20"/>
          <w:szCs w:val="20"/>
        </w:rPr>
        <w:t>Tên hóa đơn</w:t>
      </w:r>
      <w:r w:rsidRPr="00897856">
        <w:rPr>
          <w:rFonts w:ascii="Courier New" w:eastAsia="Times New Roman" w:hAnsi="Courier New" w:cs="Courier New"/>
          <w:color w:val="0000FF"/>
          <w:sz w:val="20"/>
          <w:szCs w:val="20"/>
        </w:rPr>
        <w:t>&lt;/Name&gt;</w:t>
      </w:r>
    </w:p>
    <w:p w14:paraId="713404C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&lt;ComPhone&gt;</w:t>
      </w:r>
      <w:r w:rsidRPr="00897856">
        <w:rPr>
          <w:rFonts w:ascii="Courier New" w:eastAsia="Times New Roman" w:hAnsi="Courier New" w:cs="Courier New"/>
          <w:b/>
          <w:bCs/>
          <w:color w:val="000000"/>
          <w:sz w:val="20"/>
          <w:szCs w:val="20"/>
        </w:rPr>
        <w:t>Điện thoại công ty</w:t>
      </w:r>
      <w:r w:rsidRPr="00897856">
        <w:rPr>
          <w:rFonts w:ascii="Courier New" w:eastAsia="Times New Roman" w:hAnsi="Courier New" w:cs="Courier New"/>
          <w:color w:val="0000FF"/>
          <w:sz w:val="20"/>
          <w:szCs w:val="20"/>
        </w:rPr>
        <w:t>&lt;/ComPhone&gt;</w:t>
      </w:r>
    </w:p>
    <w:p w14:paraId="73A8D76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&lt;ComBankName&gt;</w:t>
      </w:r>
      <w:r w:rsidRPr="00897856">
        <w:rPr>
          <w:rFonts w:ascii="Courier New" w:eastAsia="Times New Roman" w:hAnsi="Courier New" w:cs="Courier New"/>
          <w:b/>
          <w:bCs/>
          <w:color w:val="000000"/>
          <w:sz w:val="20"/>
          <w:szCs w:val="20"/>
        </w:rPr>
        <w:t>Tên ngân hàng</w:t>
      </w:r>
      <w:r w:rsidRPr="00897856">
        <w:rPr>
          <w:rFonts w:ascii="Courier New" w:eastAsia="Times New Roman" w:hAnsi="Courier New" w:cs="Courier New"/>
          <w:color w:val="0000FF"/>
          <w:sz w:val="20"/>
          <w:szCs w:val="20"/>
        </w:rPr>
        <w:t>&lt;/ComBankName&gt;</w:t>
      </w:r>
    </w:p>
    <w:p w14:paraId="2F5C8DC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&lt;ComBankNo&gt;</w:t>
      </w:r>
      <w:r w:rsidRPr="00897856">
        <w:rPr>
          <w:rFonts w:ascii="Courier New" w:eastAsia="Times New Roman" w:hAnsi="Courier New" w:cs="Courier New"/>
          <w:b/>
          <w:bCs/>
          <w:color w:val="000000"/>
          <w:sz w:val="20"/>
          <w:szCs w:val="20"/>
        </w:rPr>
        <w:t>Số tài khoản ngân hàng</w:t>
      </w:r>
      <w:r w:rsidRPr="00897856">
        <w:rPr>
          <w:rFonts w:ascii="Courier New" w:eastAsia="Times New Roman" w:hAnsi="Courier New" w:cs="Courier New"/>
          <w:color w:val="0000FF"/>
          <w:sz w:val="20"/>
          <w:szCs w:val="20"/>
        </w:rPr>
        <w:t>&lt;/ComBankNo&gt;</w:t>
      </w:r>
    </w:p>
    <w:p w14:paraId="0CB7821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&lt;CreateDate&gt;</w:t>
      </w:r>
      <w:r w:rsidRPr="00897856">
        <w:rPr>
          <w:rFonts w:ascii="Courier New" w:eastAsia="Times New Roman" w:hAnsi="Courier New" w:cs="Courier New"/>
          <w:b/>
          <w:bCs/>
          <w:color w:val="000000"/>
          <w:sz w:val="20"/>
          <w:szCs w:val="20"/>
        </w:rPr>
        <w:t>CreateDate</w:t>
      </w:r>
      <w:r w:rsidRPr="00897856">
        <w:rPr>
          <w:rFonts w:ascii="Courier New" w:eastAsia="Times New Roman" w:hAnsi="Courier New" w:cs="Courier New"/>
          <w:color w:val="0000FF"/>
          <w:sz w:val="20"/>
          <w:szCs w:val="20"/>
        </w:rPr>
        <w:t>&lt;/CreateDate&gt;</w:t>
      </w:r>
    </w:p>
    <w:p w14:paraId="770605F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&lt;DiscountRate&gt;</w:t>
      </w:r>
      <w:r w:rsidRPr="00897856">
        <w:rPr>
          <w:rFonts w:ascii="Courier New" w:eastAsia="Times New Roman" w:hAnsi="Courier New" w:cs="Courier New"/>
          <w:b/>
          <w:bCs/>
          <w:color w:val="000000"/>
          <w:sz w:val="20"/>
          <w:szCs w:val="20"/>
        </w:rPr>
        <w:t>Chiết khấu</w:t>
      </w:r>
      <w:r w:rsidRPr="00897856">
        <w:rPr>
          <w:rFonts w:ascii="Courier New" w:eastAsia="Times New Roman" w:hAnsi="Courier New" w:cs="Courier New"/>
          <w:color w:val="0000FF"/>
          <w:sz w:val="20"/>
          <w:szCs w:val="20"/>
        </w:rPr>
        <w:t>&lt;/DiscountRate&gt;</w:t>
      </w:r>
    </w:p>
    <w:p w14:paraId="3D20BB1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&lt;CusSignStatus&gt;</w:t>
      </w:r>
      <w:r w:rsidRPr="00897856">
        <w:rPr>
          <w:rFonts w:ascii="Courier New" w:eastAsia="Times New Roman" w:hAnsi="Courier New" w:cs="Courier New"/>
          <w:b/>
          <w:bCs/>
          <w:color w:val="000000"/>
          <w:sz w:val="20"/>
          <w:szCs w:val="20"/>
        </w:rPr>
        <w:t>1.1</w:t>
      </w:r>
      <w:r w:rsidRPr="00897856">
        <w:rPr>
          <w:rFonts w:ascii="Courier New" w:eastAsia="Times New Roman" w:hAnsi="Courier New" w:cs="Courier New"/>
          <w:color w:val="0000FF"/>
          <w:sz w:val="20"/>
          <w:szCs w:val="20"/>
        </w:rPr>
        <w:t>&lt;/CusSignStatus&gt;</w:t>
      </w:r>
    </w:p>
    <w:p w14:paraId="2BB7194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&lt;CreateBy&gt;</w:t>
      </w:r>
      <w:r w:rsidRPr="00897856">
        <w:rPr>
          <w:rFonts w:ascii="Courier New" w:eastAsia="Times New Roman" w:hAnsi="Courier New" w:cs="Courier New"/>
          <w:b/>
          <w:bCs/>
          <w:color w:val="000000"/>
          <w:sz w:val="20"/>
          <w:szCs w:val="20"/>
        </w:rPr>
        <w:t>CreateBy</w:t>
      </w:r>
      <w:r w:rsidRPr="00897856">
        <w:rPr>
          <w:rFonts w:ascii="Courier New" w:eastAsia="Times New Roman" w:hAnsi="Courier New" w:cs="Courier New"/>
          <w:color w:val="0000FF"/>
          <w:sz w:val="20"/>
          <w:szCs w:val="20"/>
        </w:rPr>
        <w:t>&lt;/CreateBy&gt;</w:t>
      </w:r>
    </w:p>
    <w:p w14:paraId="2A51BF8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&lt;PublishBy&gt;</w:t>
      </w:r>
      <w:r w:rsidRPr="00897856">
        <w:rPr>
          <w:rFonts w:ascii="Courier New" w:eastAsia="Times New Roman" w:hAnsi="Courier New" w:cs="Courier New"/>
          <w:b/>
          <w:bCs/>
          <w:color w:val="000000"/>
          <w:sz w:val="20"/>
          <w:szCs w:val="20"/>
        </w:rPr>
        <w:t>PublishBy</w:t>
      </w:r>
      <w:r w:rsidRPr="00897856">
        <w:rPr>
          <w:rFonts w:ascii="Courier New" w:eastAsia="Times New Roman" w:hAnsi="Courier New" w:cs="Courier New"/>
          <w:color w:val="0000FF"/>
          <w:sz w:val="20"/>
          <w:szCs w:val="20"/>
        </w:rPr>
        <w:t>&lt;/PublishBy&gt;</w:t>
      </w:r>
    </w:p>
    <w:p w14:paraId="1D2CF50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&lt;Note&gt;</w:t>
      </w:r>
      <w:r w:rsidRPr="00897856">
        <w:rPr>
          <w:rFonts w:ascii="Courier New" w:eastAsia="Times New Roman" w:hAnsi="Courier New" w:cs="Courier New"/>
          <w:b/>
          <w:bCs/>
          <w:color w:val="000000"/>
          <w:sz w:val="20"/>
          <w:szCs w:val="20"/>
        </w:rPr>
        <w:t>Note</w:t>
      </w:r>
      <w:r w:rsidRPr="00897856">
        <w:rPr>
          <w:rFonts w:ascii="Courier New" w:eastAsia="Times New Roman" w:hAnsi="Courier New" w:cs="Courier New"/>
          <w:color w:val="0000FF"/>
          <w:sz w:val="20"/>
          <w:szCs w:val="20"/>
        </w:rPr>
        <w:t>&lt;/Note&gt;</w:t>
      </w:r>
    </w:p>
    <w:p w14:paraId="60C20C9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&lt;ProcessInvNote&gt;</w:t>
      </w:r>
      <w:r w:rsidRPr="00897856">
        <w:rPr>
          <w:rFonts w:ascii="Courier New" w:eastAsia="Times New Roman" w:hAnsi="Courier New" w:cs="Courier New"/>
          <w:b/>
          <w:bCs/>
          <w:color w:val="000000"/>
          <w:sz w:val="20"/>
          <w:szCs w:val="20"/>
        </w:rPr>
        <w:t>ProcessInvNote</w:t>
      </w:r>
      <w:r w:rsidRPr="00897856">
        <w:rPr>
          <w:rFonts w:ascii="Courier New" w:eastAsia="Times New Roman" w:hAnsi="Courier New" w:cs="Courier New"/>
          <w:color w:val="0000FF"/>
          <w:sz w:val="20"/>
          <w:szCs w:val="20"/>
        </w:rPr>
        <w:t>&lt;/ProcessInvNote&gt;</w:t>
      </w:r>
    </w:p>
    <w:p w14:paraId="0F69523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lastRenderedPageBreak/>
        <w:t xml:space="preserve">    </w:t>
      </w:r>
      <w:r w:rsidRPr="00897856">
        <w:rPr>
          <w:rFonts w:ascii="Courier New" w:eastAsia="Times New Roman" w:hAnsi="Courier New" w:cs="Courier New"/>
          <w:color w:val="0000FF"/>
          <w:sz w:val="20"/>
          <w:szCs w:val="20"/>
        </w:rPr>
        <w:t>&lt;Fkey&gt;</w:t>
      </w:r>
      <w:r w:rsidRPr="00897856">
        <w:rPr>
          <w:rFonts w:ascii="Courier New" w:eastAsia="Times New Roman" w:hAnsi="Courier New" w:cs="Courier New"/>
          <w:b/>
          <w:bCs/>
          <w:color w:val="000000"/>
          <w:sz w:val="20"/>
          <w:szCs w:val="20"/>
        </w:rPr>
        <w:t>Fkey</w:t>
      </w:r>
      <w:r w:rsidRPr="00897856">
        <w:rPr>
          <w:rFonts w:ascii="Courier New" w:eastAsia="Times New Roman" w:hAnsi="Courier New" w:cs="Courier New"/>
          <w:color w:val="0000FF"/>
          <w:sz w:val="20"/>
          <w:szCs w:val="20"/>
        </w:rPr>
        <w:t>&lt;/Fkey&gt;</w:t>
      </w:r>
    </w:p>
    <w:p w14:paraId="568420F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&lt;GrossValue_NonTax&gt;&lt;/GrossValue_NonTax&gt;</w:t>
      </w:r>
    </w:p>
    <w:p w14:paraId="25F239F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&lt;CurrencyUnit&gt;</w:t>
      </w:r>
      <w:r w:rsidRPr="00897856">
        <w:rPr>
          <w:rFonts w:ascii="Courier New" w:eastAsia="Times New Roman" w:hAnsi="Courier New" w:cs="Courier New"/>
          <w:b/>
          <w:bCs/>
          <w:color w:val="000000"/>
          <w:sz w:val="20"/>
          <w:szCs w:val="20"/>
        </w:rPr>
        <w:t>Đơn vị tiền tệ</w:t>
      </w:r>
      <w:r w:rsidRPr="00897856">
        <w:rPr>
          <w:rFonts w:ascii="Courier New" w:eastAsia="Times New Roman" w:hAnsi="Courier New" w:cs="Courier New"/>
          <w:color w:val="0000FF"/>
          <w:sz w:val="20"/>
          <w:szCs w:val="20"/>
        </w:rPr>
        <w:t>&lt;/CurrencyUnit&gt;</w:t>
      </w:r>
    </w:p>
    <w:p w14:paraId="58A5969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&lt;ExchangeRate&gt;</w:t>
      </w:r>
      <w:r w:rsidRPr="00897856">
        <w:rPr>
          <w:rFonts w:ascii="Courier New" w:eastAsia="Times New Roman" w:hAnsi="Courier New" w:cs="Courier New"/>
          <w:b/>
          <w:bCs/>
          <w:color w:val="000000"/>
          <w:sz w:val="20"/>
          <w:szCs w:val="20"/>
        </w:rPr>
        <w:t>Tỷ giá</w:t>
      </w:r>
      <w:r w:rsidRPr="00897856">
        <w:rPr>
          <w:rFonts w:ascii="Courier New" w:eastAsia="Times New Roman" w:hAnsi="Courier New" w:cs="Courier New"/>
          <w:color w:val="0000FF"/>
          <w:sz w:val="20"/>
          <w:szCs w:val="20"/>
        </w:rPr>
        <w:t>&lt;/ExchangeRate&gt;</w:t>
      </w:r>
    </w:p>
    <w:p w14:paraId="638ECFA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&lt;ConvertedAmount&gt;</w:t>
      </w:r>
      <w:r w:rsidRPr="00897856">
        <w:rPr>
          <w:rFonts w:ascii="Courier New" w:eastAsia="Times New Roman" w:hAnsi="Courier New" w:cs="Courier New"/>
          <w:b/>
          <w:bCs/>
          <w:color w:val="000000"/>
          <w:sz w:val="20"/>
          <w:szCs w:val="20"/>
        </w:rPr>
        <w:t>Tổng tiền quy đổi</w:t>
      </w:r>
      <w:r w:rsidRPr="00897856">
        <w:rPr>
          <w:rFonts w:ascii="Courier New" w:eastAsia="Times New Roman" w:hAnsi="Courier New" w:cs="Courier New"/>
          <w:color w:val="0000FF"/>
          <w:sz w:val="20"/>
          <w:szCs w:val="20"/>
        </w:rPr>
        <w:t>&lt;/ConvertedAmount&gt;</w:t>
      </w:r>
    </w:p>
    <w:p w14:paraId="78C05D3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&lt;Extra1&gt;</w:t>
      </w:r>
      <w:r w:rsidRPr="00897856">
        <w:rPr>
          <w:rFonts w:ascii="Courier New" w:eastAsia="Times New Roman" w:hAnsi="Courier New" w:cs="Courier New"/>
          <w:b/>
          <w:bCs/>
          <w:color w:val="000000"/>
          <w:sz w:val="20"/>
          <w:szCs w:val="20"/>
        </w:rPr>
        <w:t>Extra1</w:t>
      </w:r>
      <w:r w:rsidRPr="00897856">
        <w:rPr>
          <w:rFonts w:ascii="Courier New" w:eastAsia="Times New Roman" w:hAnsi="Courier New" w:cs="Courier New"/>
          <w:color w:val="0000FF"/>
          <w:sz w:val="20"/>
          <w:szCs w:val="20"/>
        </w:rPr>
        <w:t>&lt;/Extra1&gt;</w:t>
      </w:r>
    </w:p>
    <w:p w14:paraId="06C48E8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&lt;Extra2&gt;</w:t>
      </w:r>
      <w:r w:rsidRPr="00897856">
        <w:rPr>
          <w:rFonts w:ascii="Courier New" w:eastAsia="Times New Roman" w:hAnsi="Courier New" w:cs="Courier New"/>
          <w:b/>
          <w:bCs/>
          <w:color w:val="000000"/>
          <w:sz w:val="20"/>
          <w:szCs w:val="20"/>
        </w:rPr>
        <w:t>Extra2</w:t>
      </w:r>
      <w:r w:rsidRPr="00897856">
        <w:rPr>
          <w:rFonts w:ascii="Courier New" w:eastAsia="Times New Roman" w:hAnsi="Courier New" w:cs="Courier New"/>
          <w:color w:val="0000FF"/>
          <w:sz w:val="20"/>
          <w:szCs w:val="20"/>
        </w:rPr>
        <w:t>&lt;/Extra2&gt;</w:t>
      </w:r>
    </w:p>
    <w:p w14:paraId="3D9D780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&lt;SMSDeliver&gt;</w:t>
      </w:r>
      <w:r w:rsidRPr="00897856">
        <w:rPr>
          <w:rFonts w:ascii="Courier New" w:eastAsia="Times New Roman" w:hAnsi="Courier New" w:cs="Courier New"/>
          <w:b/>
          <w:bCs/>
          <w:color w:val="000000"/>
          <w:sz w:val="20"/>
          <w:szCs w:val="20"/>
        </w:rPr>
        <w:t>SMSDeliver</w:t>
      </w:r>
      <w:r w:rsidRPr="00897856">
        <w:rPr>
          <w:rFonts w:ascii="Courier New" w:eastAsia="Times New Roman" w:hAnsi="Courier New" w:cs="Courier New"/>
          <w:color w:val="0000FF"/>
          <w:sz w:val="20"/>
          <w:szCs w:val="20"/>
        </w:rPr>
        <w:t>&lt;/SMSDeliver&gt;</w:t>
      </w:r>
    </w:p>
    <w:p w14:paraId="5D12CFAD"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&lt;Type&gt;</w:t>
      </w:r>
      <w:r w:rsidRPr="00897856">
        <w:rPr>
          <w:rFonts w:ascii="Courier New" w:eastAsia="Times New Roman" w:hAnsi="Courier New" w:cs="Courier New"/>
          <w:b/>
          <w:bCs/>
          <w:color w:val="000000"/>
          <w:sz w:val="20"/>
          <w:szCs w:val="20"/>
        </w:rPr>
        <w:t>Loại hóa đơn chỉnh sửa(int-mặc định lấy là 2)  2-Điều chỉnh tăng, 3-Điều chỉnh giảm, 4- Hóa đơn điều chỉnh thông tin</w:t>
      </w:r>
      <w:r w:rsidRPr="00897856">
        <w:rPr>
          <w:rFonts w:ascii="Courier New" w:eastAsia="Times New Roman" w:hAnsi="Courier New" w:cs="Courier New"/>
          <w:color w:val="0000FF"/>
          <w:sz w:val="20"/>
          <w:szCs w:val="20"/>
        </w:rPr>
        <w:t>&lt;/Type&gt;</w:t>
      </w:r>
    </w:p>
    <w:p w14:paraId="35B61AF5"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LDDNBO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p>
    <w:p w14:paraId="2634ED31"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p>
    <w:p w14:paraId="577C2F84"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HVTNXHANG</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p>
    <w:p w14:paraId="5237B611"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TNVCHUYEN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p>
    <w:p w14:paraId="3E507F38"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PTVCHUYEN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p>
    <w:p w14:paraId="312D6767"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p>
    <w:p w14:paraId="35E4AF03" w14:textId="77777777" w:rsidR="00AC3E5D" w:rsidRPr="003C0437"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HDKTNgay</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p>
    <w:p w14:paraId="211AE2B4" w14:textId="77777777" w:rsidR="00AC3E5D" w:rsidRPr="00B07558"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color w:val="0000FF"/>
          <w:sz w:val="20"/>
          <w:szCs w:val="20"/>
        </w:rPr>
        <w:t>&lt;/AdjustInv&gt;</w:t>
      </w:r>
    </w:p>
    <w:p w14:paraId="1F77DA5A" w14:textId="77777777" w:rsidR="00AC3E5D" w:rsidRDefault="00AC3E5D" w:rsidP="00AC3E5D">
      <w:pPr>
        <w:pStyle w:val="Heading3"/>
      </w:pPr>
      <w:bookmarkStart w:id="57" w:name="_Toc90309046"/>
      <w:r>
        <w:t>Điều chỉnh hóa đơn theo số hóa đơn truyền vào</w:t>
      </w:r>
      <w:bookmarkEnd w:id="57"/>
    </w:p>
    <w:p w14:paraId="540062B2" w14:textId="77777777" w:rsidR="00AC3E5D" w:rsidRDefault="00AC3E5D" w:rsidP="00AC3E5D">
      <w:pPr>
        <w:rPr>
          <w:rFonts w:cs="Times New Roman"/>
          <w:szCs w:val="24"/>
        </w:rPr>
      </w:pPr>
      <w:r>
        <w:rPr>
          <w:rFonts w:cs="Times New Roman"/>
          <w:szCs w:val="24"/>
        </w:rPr>
        <w:t>URL</w:t>
      </w:r>
    </w:p>
    <w:p w14:paraId="2DD722C1" w14:textId="77777777" w:rsidR="00AC3E5D" w:rsidRPr="004A4DD9" w:rsidRDefault="00AC3E5D" w:rsidP="00AC3E5D">
      <w:pPr>
        <w:spacing w:after="0" w:line="240" w:lineRule="auto"/>
        <w:ind w:firstLine="720"/>
        <w:jc w:val="both"/>
        <w:rPr>
          <w:rFonts w:cs="Times New Roman"/>
          <w:szCs w:val="24"/>
        </w:rPr>
      </w:pPr>
      <w:r>
        <w:rPr>
          <w:rFonts w:cs="Times New Roman"/>
          <w:szCs w:val="24"/>
        </w:rPr>
        <w:t>s</w:t>
      </w:r>
      <w:r w:rsidRPr="004A4DD9">
        <w:rPr>
          <w:rFonts w:cs="Times New Roman"/>
          <w:szCs w:val="24"/>
        </w:rPr>
        <w:t xml:space="preserve">tring </w:t>
      </w:r>
      <w:r w:rsidRPr="006F1126">
        <w:rPr>
          <w:rFonts w:cs="Times New Roman"/>
          <w:b/>
          <w:color w:val="000000"/>
          <w:szCs w:val="24"/>
        </w:rPr>
        <w:t>AdjustActionAssignedNo</w:t>
      </w:r>
      <w:r w:rsidRPr="009372AD">
        <w:rPr>
          <w:rFonts w:eastAsia="Calibri" w:cs="Times New Roman"/>
          <w:szCs w:val="24"/>
        </w:rPr>
        <w:t>(</w:t>
      </w:r>
      <w:r w:rsidRPr="00E009AD">
        <w:rPr>
          <w:rFonts w:cs="Times New Roman"/>
          <w:szCs w:val="24"/>
        </w:rPr>
        <w:t>string Account, string ACpass, string xmlInvData, string username, string pass, string fkey, string AttachFile, int? convert, string pattern = null, string serial = null</w:t>
      </w:r>
      <w:r w:rsidRPr="009372AD">
        <w:rPr>
          <w:rFonts w:eastAsia="Calibri" w:cs="Times New Roman"/>
          <w:szCs w:val="24"/>
        </w:rPr>
        <w:t>).</w:t>
      </w:r>
    </w:p>
    <w:p w14:paraId="315D02A8" w14:textId="77777777" w:rsidR="00AC3E5D" w:rsidRPr="00593BE8" w:rsidRDefault="00AC3E5D" w:rsidP="00A75803">
      <w:pPr>
        <w:pStyle w:val="N"/>
      </w:pPr>
      <w:r w:rsidRPr="00593BE8">
        <w:t>DESCRIPTION</w:t>
      </w:r>
    </w:p>
    <w:p w14:paraId="583BB7E1" w14:textId="77777777" w:rsidR="00AC3E5D" w:rsidRDefault="00AC3E5D" w:rsidP="00A75803">
      <w:pPr>
        <w:pStyle w:val="N"/>
      </w:pPr>
      <w:r>
        <w:tab/>
        <w:t>Đây là web service thực hiện điều chỉnh hóa đơn cho phép truyền số hóa đơn</w:t>
      </w:r>
    </w:p>
    <w:p w14:paraId="060A0C35" w14:textId="77777777" w:rsidR="00AC3E5D" w:rsidRPr="00007702" w:rsidRDefault="00AC3E5D" w:rsidP="00A75803">
      <w:pPr>
        <w:pStyle w:val="N"/>
      </w:pPr>
      <w:r w:rsidRPr="00663B3E">
        <w:t>HTTP METHOD</w:t>
      </w:r>
    </w:p>
    <w:p w14:paraId="4A82FC15" w14:textId="77777777" w:rsidR="00AC3E5D" w:rsidRPr="00007702" w:rsidRDefault="00AC3E5D" w:rsidP="00A75803">
      <w:pPr>
        <w:pStyle w:val="N"/>
        <w:rPr>
          <w:b/>
        </w:rPr>
      </w:pPr>
      <w:r>
        <w:tab/>
      </w:r>
      <w:r w:rsidRPr="00610AFD">
        <w:t>POST</w:t>
      </w:r>
    </w:p>
    <w:p w14:paraId="1E0D9FA0" w14:textId="77777777" w:rsidR="00AC3E5D" w:rsidRPr="00610AFD" w:rsidRDefault="00AC3E5D" w:rsidP="00A75803">
      <w:pPr>
        <w:pStyle w:val="N"/>
      </w:pPr>
      <w:r w:rsidRPr="00610AFD">
        <w:t>REQUEST BODY</w:t>
      </w:r>
    </w:p>
    <w:p w14:paraId="0BB1897B"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34F3EAAF"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4720D2">
        <w:rPr>
          <w:rFonts w:eastAsia="Calibri" w:cs="Times New Roman"/>
          <w:b/>
          <w:szCs w:val="24"/>
        </w:rPr>
        <w:t xml:space="preserve">Account/ACPass :  </w:t>
      </w:r>
      <w:r w:rsidRPr="004720D2">
        <w:rPr>
          <w:rFonts w:eastAsia="Calibri" w:cs="Times New Roman"/>
          <w:szCs w:val="24"/>
        </w:rPr>
        <w:t>Tài khoản được cấp phát cho nhân viên gọi lệnh phát hành hóa đơn</w:t>
      </w:r>
    </w:p>
    <w:p w14:paraId="0C7EFB7E"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xmlInvData</w:t>
      </w:r>
      <w:r w:rsidRPr="009372AD">
        <w:rPr>
          <w:rFonts w:eastAsia="Calibri" w:cs="Times New Roman"/>
          <w:szCs w:val="24"/>
        </w:rPr>
        <w:t>: String XML dữ liệu hóa đơn cũ và hóa đơn điều chỉnh</w:t>
      </w:r>
    </w:p>
    <w:p w14:paraId="7E82C1EC" w14:textId="77777777" w:rsidR="00AC3E5D" w:rsidRPr="00CF2FC3"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fkey:</w:t>
      </w:r>
      <w:r>
        <w:rPr>
          <w:rFonts w:eastAsia="Calibri" w:cs="Times New Roman"/>
          <w:szCs w:val="24"/>
        </w:rPr>
        <w:t>Chuỗi xác định hóa đơn cần điều chỉnh</w:t>
      </w:r>
    </w:p>
    <w:p w14:paraId="795680EE"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Convert</w:t>
      </w:r>
      <w:r>
        <w:rPr>
          <w:rFonts w:eastAsia="Calibri" w:cs="Times New Roman"/>
          <w:szCs w:val="24"/>
        </w:rPr>
        <w:t xml:space="preserve">: </w:t>
      </w:r>
      <w:r w:rsidRPr="009372AD">
        <w:rPr>
          <w:rFonts w:eastAsia="Calibri" w:cs="Times New Roman"/>
          <w:szCs w:val="24"/>
        </w:rPr>
        <w:t xml:space="preserve">Mặc định là 0, </w:t>
      </w:r>
      <w:r>
        <w:rPr>
          <w:rFonts w:eastAsia="Calibri" w:cs="Times New Roman"/>
          <w:szCs w:val="24"/>
        </w:rPr>
        <w:t>(</w:t>
      </w:r>
      <w:r w:rsidRPr="009372AD">
        <w:rPr>
          <w:rFonts w:eastAsia="Calibri" w:cs="Times New Roman"/>
          <w:szCs w:val="24"/>
        </w:rPr>
        <w:t>0 – Không cần convert từ TCVN3 sang Unicode. 1- Cần convert từ TCVN3 sang Unicode</w:t>
      </w:r>
      <w:r>
        <w:rPr>
          <w:rFonts w:eastAsia="Calibri" w:cs="Times New Roman"/>
          <w:szCs w:val="24"/>
        </w:rPr>
        <w:t>)</w:t>
      </w:r>
    </w:p>
    <w:p w14:paraId="069D1098"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Pattern</w:t>
      </w:r>
      <w:r>
        <w:rPr>
          <w:rFonts w:cs="Times New Roman"/>
          <w:szCs w:val="24"/>
        </w:rPr>
        <w:t>: Mẫu số</w:t>
      </w:r>
    </w:p>
    <w:p w14:paraId="52923A82"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Serial</w:t>
      </w:r>
      <w:r>
        <w:rPr>
          <w:rFonts w:cs="Times New Roman"/>
          <w:szCs w:val="24"/>
        </w:rPr>
        <w:t>: Ký hiệu</w:t>
      </w:r>
    </w:p>
    <w:p w14:paraId="4EDB7C45" w14:textId="77777777" w:rsidR="00AC3E5D" w:rsidRPr="007A4FB0" w:rsidRDefault="00AC3E5D" w:rsidP="00AC3E5D">
      <w:pPr>
        <w:ind w:left="360" w:firstLine="720"/>
      </w:pPr>
    </w:p>
    <w:p w14:paraId="553B443F"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65C4D243"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5DB61547" w14:textId="77777777" w:rsidR="00AC3E5D" w:rsidRPr="00660ABB" w:rsidRDefault="00AC3E5D" w:rsidP="001B79C4">
            <w:pPr>
              <w:pStyle w:val="ListParagraph"/>
              <w:jc w:val="center"/>
            </w:pPr>
            <w:r>
              <w:lastRenderedPageBreak/>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2D5B3051"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1E596001" w14:textId="77777777" w:rsidR="00AC3E5D" w:rsidRPr="00660ABB" w:rsidRDefault="00AC3E5D" w:rsidP="001B79C4">
            <w:pPr>
              <w:pStyle w:val="ListParagraph"/>
            </w:pPr>
            <w:r>
              <w:t>Ghi chú</w:t>
            </w:r>
          </w:p>
        </w:tc>
      </w:tr>
      <w:tr w:rsidR="00AC3E5D" w:rsidRPr="00660ABB" w14:paraId="1BE7CA85" w14:textId="77777777" w:rsidTr="001B79C4">
        <w:tc>
          <w:tcPr>
            <w:tcW w:w="1710" w:type="dxa"/>
            <w:tcBorders>
              <w:top w:val="single" w:sz="4" w:space="0" w:color="2E74B5"/>
              <w:left w:val="single" w:sz="4" w:space="0" w:color="2E74B5"/>
              <w:right w:val="single" w:sz="4" w:space="0" w:color="2E74B5"/>
            </w:tcBorders>
            <w:shd w:val="clear" w:color="auto" w:fill="auto"/>
          </w:tcPr>
          <w:p w14:paraId="4AC3549E"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2920A0A"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7797F6E6" w14:textId="77777777" w:rsidR="00AC3E5D" w:rsidRPr="009372AD" w:rsidRDefault="00AC3E5D" w:rsidP="001B79C4">
            <w:pPr>
              <w:pStyle w:val="ListParagraph"/>
              <w:ind w:left="0"/>
              <w:jc w:val="both"/>
              <w:rPr>
                <w:rFonts w:cs="Times New Roman"/>
              </w:rPr>
            </w:pPr>
          </w:p>
        </w:tc>
      </w:tr>
      <w:tr w:rsidR="00AC3E5D" w:rsidRPr="00660ABB" w14:paraId="19E8FEF0" w14:textId="77777777" w:rsidTr="001B79C4">
        <w:tc>
          <w:tcPr>
            <w:tcW w:w="1710" w:type="dxa"/>
            <w:tcBorders>
              <w:top w:val="single" w:sz="4" w:space="0" w:color="2E74B5"/>
              <w:left w:val="single" w:sz="4" w:space="0" w:color="2E74B5"/>
              <w:right w:val="single" w:sz="4" w:space="0" w:color="2E74B5"/>
            </w:tcBorders>
            <w:shd w:val="clear" w:color="auto" w:fill="auto"/>
          </w:tcPr>
          <w:p w14:paraId="265118A0"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02A7078"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Hóa đơn cần điều chỉnh không tồn tại</w:t>
            </w:r>
          </w:p>
        </w:tc>
        <w:tc>
          <w:tcPr>
            <w:tcW w:w="2515" w:type="dxa"/>
            <w:tcBorders>
              <w:top w:val="single" w:sz="4" w:space="0" w:color="2E74B5"/>
              <w:left w:val="single" w:sz="4" w:space="0" w:color="2E74B5"/>
              <w:bottom w:val="single" w:sz="4" w:space="0" w:color="2E74B5"/>
              <w:right w:val="single" w:sz="4" w:space="0" w:color="2E74B5"/>
            </w:tcBorders>
          </w:tcPr>
          <w:p w14:paraId="472963DD" w14:textId="77777777" w:rsidR="00AC3E5D" w:rsidRPr="009372AD" w:rsidRDefault="00AC3E5D" w:rsidP="001B79C4">
            <w:pPr>
              <w:pStyle w:val="ListParagraph"/>
              <w:ind w:left="0"/>
              <w:jc w:val="both"/>
              <w:rPr>
                <w:rFonts w:cs="Times New Roman"/>
              </w:rPr>
            </w:pPr>
          </w:p>
        </w:tc>
      </w:tr>
      <w:tr w:rsidR="00AC3E5D" w:rsidRPr="00660ABB" w14:paraId="6A46EAAE" w14:textId="77777777" w:rsidTr="001B79C4">
        <w:tc>
          <w:tcPr>
            <w:tcW w:w="1710" w:type="dxa"/>
            <w:tcBorders>
              <w:top w:val="single" w:sz="4" w:space="0" w:color="2E74B5"/>
              <w:left w:val="single" w:sz="4" w:space="0" w:color="2E74B5"/>
              <w:right w:val="single" w:sz="4" w:space="0" w:color="2E74B5"/>
            </w:tcBorders>
            <w:shd w:val="clear" w:color="auto" w:fill="auto"/>
          </w:tcPr>
          <w:p w14:paraId="1A88F503"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32C33EF"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Dữ liệu xml đầu vào không đúng quy định</w:t>
            </w:r>
          </w:p>
        </w:tc>
        <w:tc>
          <w:tcPr>
            <w:tcW w:w="2515" w:type="dxa"/>
            <w:tcBorders>
              <w:top w:val="single" w:sz="4" w:space="0" w:color="2E74B5"/>
              <w:left w:val="single" w:sz="4" w:space="0" w:color="2E74B5"/>
              <w:bottom w:val="single" w:sz="4" w:space="0" w:color="2E74B5"/>
              <w:right w:val="single" w:sz="4" w:space="0" w:color="2E74B5"/>
            </w:tcBorders>
          </w:tcPr>
          <w:p w14:paraId="21D10203" w14:textId="77777777" w:rsidR="00AC3E5D" w:rsidRPr="009372AD" w:rsidRDefault="00AC3E5D" w:rsidP="001B79C4">
            <w:pPr>
              <w:pStyle w:val="ListParagraph"/>
              <w:ind w:left="0"/>
              <w:jc w:val="both"/>
              <w:rPr>
                <w:rFonts w:cs="Times New Roman"/>
              </w:rPr>
            </w:pPr>
          </w:p>
        </w:tc>
      </w:tr>
      <w:tr w:rsidR="00AC3E5D" w:rsidRPr="00660ABB" w14:paraId="59FD8EE4" w14:textId="77777777" w:rsidTr="001B79C4">
        <w:tc>
          <w:tcPr>
            <w:tcW w:w="1710" w:type="dxa"/>
            <w:tcBorders>
              <w:top w:val="single" w:sz="4" w:space="0" w:color="2E74B5"/>
              <w:left w:val="single" w:sz="4" w:space="0" w:color="2E74B5"/>
              <w:right w:val="single" w:sz="4" w:space="0" w:color="2E74B5"/>
            </w:tcBorders>
            <w:shd w:val="clear" w:color="auto" w:fill="auto"/>
          </w:tcPr>
          <w:p w14:paraId="3DA5FAE4" w14:textId="77777777" w:rsidR="00AC3E5D" w:rsidRPr="009372AD" w:rsidRDefault="00AC3E5D" w:rsidP="001B79C4">
            <w:pPr>
              <w:spacing w:after="0" w:line="240" w:lineRule="auto"/>
              <w:rPr>
                <w:rFonts w:eastAsia="Calibri" w:cs="Times New Roman"/>
                <w:szCs w:val="24"/>
              </w:rPr>
            </w:pPr>
            <w:r>
              <w:rPr>
                <w:rFonts w:eastAsia="Calibri"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396C2F7"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phát hành được hóa đơn</w:t>
            </w:r>
          </w:p>
        </w:tc>
        <w:tc>
          <w:tcPr>
            <w:tcW w:w="2515" w:type="dxa"/>
            <w:tcBorders>
              <w:top w:val="single" w:sz="4" w:space="0" w:color="2E74B5"/>
              <w:left w:val="single" w:sz="4" w:space="0" w:color="2E74B5"/>
              <w:bottom w:val="single" w:sz="4" w:space="0" w:color="2E74B5"/>
              <w:right w:val="single" w:sz="4" w:space="0" w:color="2E74B5"/>
            </w:tcBorders>
          </w:tcPr>
          <w:p w14:paraId="69C231CE" w14:textId="77777777" w:rsidR="00AC3E5D" w:rsidRPr="009372AD" w:rsidRDefault="00AC3E5D" w:rsidP="001B79C4">
            <w:pPr>
              <w:pStyle w:val="ListParagraph"/>
              <w:ind w:left="0"/>
              <w:jc w:val="both"/>
              <w:rPr>
                <w:rFonts w:cs="Times New Roman"/>
              </w:rPr>
            </w:pPr>
          </w:p>
        </w:tc>
      </w:tr>
      <w:tr w:rsidR="00AC3E5D" w:rsidRPr="00660ABB" w14:paraId="0C7E8653" w14:textId="77777777" w:rsidTr="001B79C4">
        <w:tc>
          <w:tcPr>
            <w:tcW w:w="1710" w:type="dxa"/>
            <w:tcBorders>
              <w:top w:val="single" w:sz="4" w:space="0" w:color="2E74B5"/>
              <w:left w:val="single" w:sz="4" w:space="0" w:color="2E74B5"/>
              <w:right w:val="single" w:sz="4" w:space="0" w:color="2E74B5"/>
            </w:tcBorders>
            <w:shd w:val="clear" w:color="auto" w:fill="auto"/>
          </w:tcPr>
          <w:p w14:paraId="6F5F9F9C"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27B1B42"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Dải hóa đơn cũ đã hết</w:t>
            </w:r>
          </w:p>
        </w:tc>
        <w:tc>
          <w:tcPr>
            <w:tcW w:w="2515" w:type="dxa"/>
            <w:tcBorders>
              <w:top w:val="single" w:sz="4" w:space="0" w:color="2E74B5"/>
              <w:left w:val="single" w:sz="4" w:space="0" w:color="2E74B5"/>
              <w:bottom w:val="single" w:sz="4" w:space="0" w:color="2E74B5"/>
              <w:right w:val="single" w:sz="4" w:space="0" w:color="2E74B5"/>
            </w:tcBorders>
          </w:tcPr>
          <w:p w14:paraId="07D188EC" w14:textId="77777777" w:rsidR="00AC3E5D" w:rsidRPr="009372AD" w:rsidRDefault="00AC3E5D" w:rsidP="001B79C4">
            <w:pPr>
              <w:pStyle w:val="ListParagraph"/>
              <w:ind w:left="0"/>
              <w:jc w:val="both"/>
              <w:rPr>
                <w:rFonts w:cs="Times New Roman"/>
              </w:rPr>
            </w:pPr>
          </w:p>
        </w:tc>
      </w:tr>
      <w:tr w:rsidR="00AC3E5D" w:rsidRPr="00660ABB" w14:paraId="100D375C"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CF3E7A8"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40AF923"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User name không phù hợp, không tìm thấy company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14049D24" w14:textId="77777777" w:rsidR="00AC3E5D" w:rsidRPr="009372AD" w:rsidRDefault="00AC3E5D" w:rsidP="001B79C4">
            <w:pPr>
              <w:jc w:val="both"/>
              <w:rPr>
                <w:rFonts w:cs="Times New Roman"/>
                <w:szCs w:val="24"/>
              </w:rPr>
            </w:pPr>
          </w:p>
        </w:tc>
      </w:tr>
      <w:tr w:rsidR="00AC3E5D" w:rsidRPr="00660ABB" w14:paraId="5521A601"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611909F"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AE6198C"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Hóa đơn cần điều chỉnh đã bị thay thế. Không thể điều chỉnh được nữa.</w:t>
            </w:r>
          </w:p>
        </w:tc>
        <w:tc>
          <w:tcPr>
            <w:tcW w:w="2515" w:type="dxa"/>
            <w:tcBorders>
              <w:top w:val="single" w:sz="4" w:space="0" w:color="2E74B5"/>
              <w:left w:val="single" w:sz="4" w:space="0" w:color="2E74B5"/>
              <w:bottom w:val="single" w:sz="4" w:space="0" w:color="2E74B5"/>
              <w:right w:val="single" w:sz="4" w:space="0" w:color="2E74B5"/>
            </w:tcBorders>
          </w:tcPr>
          <w:p w14:paraId="786EFE60" w14:textId="77777777" w:rsidR="00AC3E5D" w:rsidRPr="009372AD" w:rsidRDefault="00AC3E5D" w:rsidP="001B79C4">
            <w:pPr>
              <w:jc w:val="both"/>
              <w:rPr>
                <w:rFonts w:cs="Times New Roman"/>
                <w:szCs w:val="24"/>
              </w:rPr>
            </w:pPr>
          </w:p>
        </w:tc>
      </w:tr>
      <w:tr w:rsidR="00AC3E5D" w:rsidRPr="00660ABB" w14:paraId="5A292418"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6EA5B65"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ERR:9</w:t>
            </w:r>
          </w:p>
          <w:p w14:paraId="67C0DBCD"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CBD2475"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Trạng thái hóa đơn không được điều chỉnh</w:t>
            </w:r>
          </w:p>
        </w:tc>
        <w:tc>
          <w:tcPr>
            <w:tcW w:w="2515" w:type="dxa"/>
            <w:tcBorders>
              <w:top w:val="single" w:sz="4" w:space="0" w:color="2E74B5"/>
              <w:left w:val="single" w:sz="4" w:space="0" w:color="2E74B5"/>
              <w:bottom w:val="single" w:sz="4" w:space="0" w:color="2E74B5"/>
              <w:right w:val="single" w:sz="4" w:space="0" w:color="2E74B5"/>
            </w:tcBorders>
          </w:tcPr>
          <w:p w14:paraId="2F2C864E" w14:textId="77777777" w:rsidR="00AC3E5D" w:rsidRPr="009372AD" w:rsidRDefault="00AC3E5D" w:rsidP="001B79C4">
            <w:pPr>
              <w:jc w:val="both"/>
              <w:rPr>
                <w:rFonts w:cs="Times New Roman"/>
                <w:szCs w:val="24"/>
              </w:rPr>
            </w:pPr>
          </w:p>
        </w:tc>
      </w:tr>
      <w:tr w:rsidR="00AC3E5D" w:rsidRPr="00660ABB" w14:paraId="3556AF6B"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75A8AAD" w14:textId="77777777" w:rsidR="00AC3E5D" w:rsidRPr="009372AD" w:rsidRDefault="00AC3E5D" w:rsidP="001B79C4">
            <w:pPr>
              <w:autoSpaceDE w:val="0"/>
              <w:autoSpaceDN w:val="0"/>
              <w:adjustRightInd w:val="0"/>
              <w:spacing w:after="0" w:line="240" w:lineRule="auto"/>
              <w:rPr>
                <w:rFonts w:eastAsia="Calibri" w:cs="Times New Roman"/>
                <w:szCs w:val="24"/>
              </w:rPr>
            </w:pPr>
            <w:r w:rsidRPr="00897856">
              <w:rPr>
                <w:rFonts w:eastAsia="Calibri" w:cs="Times New Roman"/>
                <w:szCs w:val="24"/>
              </w:rPr>
              <w:t>ERR:13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7870682"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trùng fkey</w:t>
            </w:r>
          </w:p>
        </w:tc>
        <w:tc>
          <w:tcPr>
            <w:tcW w:w="2515" w:type="dxa"/>
            <w:tcBorders>
              <w:top w:val="single" w:sz="4" w:space="0" w:color="2E74B5"/>
              <w:left w:val="single" w:sz="4" w:space="0" w:color="2E74B5"/>
              <w:bottom w:val="single" w:sz="4" w:space="0" w:color="2E74B5"/>
              <w:right w:val="single" w:sz="4" w:space="0" w:color="2E74B5"/>
            </w:tcBorders>
          </w:tcPr>
          <w:p w14:paraId="42118636" w14:textId="77777777" w:rsidR="00AC3E5D" w:rsidRPr="009372AD" w:rsidRDefault="00AC3E5D" w:rsidP="001B79C4">
            <w:pPr>
              <w:jc w:val="both"/>
              <w:rPr>
                <w:rFonts w:cs="Times New Roman"/>
                <w:szCs w:val="24"/>
              </w:rPr>
            </w:pPr>
            <w:r>
              <w:rPr>
                <w:rFonts w:cs="Times New Roman"/>
                <w:szCs w:val="24"/>
              </w:rPr>
              <w:t>Fkey của hóa đơn mới đã tồn tại trên hệ thống</w:t>
            </w:r>
          </w:p>
        </w:tc>
      </w:tr>
      <w:tr w:rsidR="00AC3E5D" w:rsidRPr="00660ABB" w14:paraId="2B27C1D1"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99461A1"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ERR:14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C723B73"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trong quá trình thực hiện cấp số hóa đơn</w:t>
            </w:r>
          </w:p>
        </w:tc>
        <w:tc>
          <w:tcPr>
            <w:tcW w:w="2515" w:type="dxa"/>
            <w:tcBorders>
              <w:top w:val="single" w:sz="4" w:space="0" w:color="2E74B5"/>
              <w:left w:val="single" w:sz="4" w:space="0" w:color="2E74B5"/>
              <w:bottom w:val="single" w:sz="4" w:space="0" w:color="2E74B5"/>
              <w:right w:val="single" w:sz="4" w:space="0" w:color="2E74B5"/>
            </w:tcBorders>
          </w:tcPr>
          <w:p w14:paraId="355F7C13" w14:textId="77777777" w:rsidR="00AC3E5D" w:rsidRPr="009372AD" w:rsidRDefault="00AC3E5D" w:rsidP="001B79C4">
            <w:pPr>
              <w:jc w:val="both"/>
              <w:rPr>
                <w:rFonts w:cs="Times New Roman"/>
                <w:szCs w:val="24"/>
              </w:rPr>
            </w:pPr>
          </w:p>
        </w:tc>
      </w:tr>
      <w:tr w:rsidR="00AC3E5D" w:rsidRPr="00660ABB" w14:paraId="7007F7F1"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F432B65" w14:textId="77777777" w:rsidR="00AC3E5D" w:rsidRPr="009372AD" w:rsidRDefault="00AC3E5D" w:rsidP="001B79C4">
            <w:pPr>
              <w:autoSpaceDE w:val="0"/>
              <w:autoSpaceDN w:val="0"/>
              <w:adjustRightInd w:val="0"/>
              <w:spacing w:after="0" w:line="240" w:lineRule="auto"/>
              <w:rPr>
                <w:rFonts w:eastAsia="Calibri" w:cs="Times New Roman"/>
                <w:szCs w:val="24"/>
              </w:rPr>
            </w:pPr>
            <w:r w:rsidRPr="00170EAA">
              <w:rPr>
                <w:rFonts w:eastAsia="Calibri" w:cs="Times New Roman"/>
                <w:szCs w:val="24"/>
              </w:rPr>
              <w:t>ERR:15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EE48B92" w14:textId="77777777" w:rsidR="00AC3E5D" w:rsidRDefault="00AC3E5D" w:rsidP="001B79C4">
            <w:pPr>
              <w:pStyle w:val="ListParagraph"/>
              <w:spacing w:after="0" w:line="240" w:lineRule="auto"/>
              <w:ind w:left="0"/>
              <w:rPr>
                <w:rFonts w:eastAsia="Calibri" w:cs="Times New Roman"/>
              </w:rPr>
            </w:pPr>
            <w:r>
              <w:rPr>
                <w:rFonts w:eastAsia="Calibri" w:cs="Times New Roman"/>
              </w:rPr>
              <w:t xml:space="preserve">Lỗi khi thực hiện </w:t>
            </w:r>
            <w:r w:rsidRPr="00170EAA">
              <w:rPr>
                <w:rFonts w:eastAsia="Calibri" w:cs="Times New Roman"/>
              </w:rPr>
              <w:t>Deserialize</w:t>
            </w:r>
            <w:r>
              <w:rPr>
                <w:rFonts w:eastAsia="Calibri" w:cs="Times New Roman"/>
              </w:rPr>
              <w:t xml:space="preserve"> chuỗi hóa đơn đầu vào</w:t>
            </w:r>
          </w:p>
        </w:tc>
        <w:tc>
          <w:tcPr>
            <w:tcW w:w="2515" w:type="dxa"/>
            <w:tcBorders>
              <w:top w:val="single" w:sz="4" w:space="0" w:color="2E74B5"/>
              <w:left w:val="single" w:sz="4" w:space="0" w:color="2E74B5"/>
              <w:bottom w:val="single" w:sz="4" w:space="0" w:color="2E74B5"/>
              <w:right w:val="single" w:sz="4" w:space="0" w:color="2E74B5"/>
            </w:tcBorders>
          </w:tcPr>
          <w:p w14:paraId="60CB3D9F" w14:textId="77777777" w:rsidR="00AC3E5D" w:rsidRPr="009372AD" w:rsidRDefault="00AC3E5D" w:rsidP="001B79C4">
            <w:pPr>
              <w:jc w:val="both"/>
              <w:rPr>
                <w:rFonts w:cs="Times New Roman"/>
                <w:szCs w:val="24"/>
              </w:rPr>
            </w:pPr>
          </w:p>
        </w:tc>
      </w:tr>
      <w:tr w:rsidR="00AC3E5D" w:rsidRPr="00660ABB" w14:paraId="1837C130"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CBFCA10"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w:t>
            </w:r>
            <w:r>
              <w:rPr>
                <w:rFonts w:eastAsia="Calibri" w:cs="Times New Roman"/>
                <w:szCs w:val="24"/>
              </w:rPr>
              <w:t>1</w:t>
            </w:r>
            <w:r w:rsidRPr="009372AD">
              <w:rPr>
                <w:rFonts w:eastAsia="Calibri" w:cs="Times New Roman"/>
                <w:szCs w:val="24"/>
              </w:rPr>
              <w:t>9</w:t>
            </w:r>
          </w:p>
          <w:p w14:paraId="64B7CF35"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A9506C8" w14:textId="77777777" w:rsidR="00AC3E5D" w:rsidRDefault="00AC3E5D" w:rsidP="001B79C4">
            <w:pPr>
              <w:pStyle w:val="ListParagraph"/>
              <w:spacing w:after="0" w:line="240" w:lineRule="auto"/>
              <w:ind w:left="0"/>
              <w:rPr>
                <w:rFonts w:eastAsia="Calibri" w:cs="Times New Roman"/>
              </w:rPr>
            </w:pPr>
            <w:r>
              <w:rPr>
                <w:rFonts w:eastAsia="Calibri" w:cs="Times New Roman"/>
              </w:rPr>
              <w:t>Pattern truyền vào không giống với hóa đơn cần điều chỉnh</w:t>
            </w:r>
          </w:p>
        </w:tc>
        <w:tc>
          <w:tcPr>
            <w:tcW w:w="2515" w:type="dxa"/>
            <w:tcBorders>
              <w:top w:val="single" w:sz="4" w:space="0" w:color="2E74B5"/>
              <w:left w:val="single" w:sz="4" w:space="0" w:color="2E74B5"/>
              <w:bottom w:val="single" w:sz="4" w:space="0" w:color="2E74B5"/>
              <w:right w:val="single" w:sz="4" w:space="0" w:color="2E74B5"/>
            </w:tcBorders>
          </w:tcPr>
          <w:p w14:paraId="42322164" w14:textId="77777777" w:rsidR="00AC3E5D" w:rsidRPr="009372AD" w:rsidRDefault="00AC3E5D" w:rsidP="001B79C4">
            <w:pPr>
              <w:jc w:val="both"/>
              <w:rPr>
                <w:rFonts w:cs="Times New Roman"/>
                <w:szCs w:val="24"/>
              </w:rPr>
            </w:pPr>
          </w:p>
        </w:tc>
      </w:tr>
      <w:tr w:rsidR="00AC3E5D" w:rsidRPr="00660ABB" w14:paraId="5A794E44"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DFB0955"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ERR:20</w:t>
            </w:r>
          </w:p>
          <w:p w14:paraId="12A1D2E1"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523C2C6"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27F4193F" w14:textId="77777777" w:rsidR="00AC3E5D" w:rsidRPr="009372AD" w:rsidRDefault="00AC3E5D" w:rsidP="001B79C4">
            <w:pPr>
              <w:jc w:val="both"/>
              <w:rPr>
                <w:rFonts w:cs="Times New Roman"/>
                <w:szCs w:val="24"/>
              </w:rPr>
            </w:pPr>
          </w:p>
        </w:tc>
      </w:tr>
      <w:tr w:rsidR="00AC3E5D" w:rsidRPr="00660ABB" w14:paraId="0ECB4694"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ABC725F" w14:textId="77777777" w:rsidR="00AC3E5D" w:rsidRPr="00DD2715" w:rsidRDefault="00AC3E5D" w:rsidP="001B79C4">
            <w:pPr>
              <w:autoSpaceDE w:val="0"/>
              <w:autoSpaceDN w:val="0"/>
              <w:adjustRightInd w:val="0"/>
              <w:jc w:val="both"/>
              <w:rPr>
                <w:rFonts w:cs="Times New Roman"/>
                <w:szCs w:val="24"/>
              </w:rPr>
            </w:pPr>
            <w:r>
              <w:rPr>
                <w:rFonts w:cs="Times New Roman"/>
                <w:szCs w:val="24"/>
              </w:rPr>
              <w:t>ERR:29</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A7CA764" w14:textId="77777777" w:rsidR="00AC3E5D" w:rsidRDefault="00AC3E5D" w:rsidP="001B79C4">
            <w:pPr>
              <w:pStyle w:val="ListParagraph"/>
              <w:ind w:left="0"/>
              <w:jc w:val="both"/>
              <w:rPr>
                <w:rFonts w:cs="Times New Roman"/>
              </w:rPr>
            </w:pPr>
            <w:r>
              <w:rPr>
                <w:rFonts w:cs="Times New Roman"/>
              </w:rPr>
              <w:t>Lỗi chứng thư hết hạn</w:t>
            </w:r>
          </w:p>
        </w:tc>
        <w:tc>
          <w:tcPr>
            <w:tcW w:w="2515" w:type="dxa"/>
            <w:tcBorders>
              <w:top w:val="single" w:sz="4" w:space="0" w:color="2E74B5"/>
              <w:left w:val="single" w:sz="4" w:space="0" w:color="2E74B5"/>
              <w:bottom w:val="single" w:sz="4" w:space="0" w:color="2E74B5"/>
              <w:right w:val="single" w:sz="4" w:space="0" w:color="2E74B5"/>
            </w:tcBorders>
          </w:tcPr>
          <w:p w14:paraId="0B2E6AFE" w14:textId="77777777" w:rsidR="00AC3E5D" w:rsidRPr="009372AD" w:rsidRDefault="00AC3E5D" w:rsidP="001B79C4">
            <w:pPr>
              <w:jc w:val="both"/>
              <w:rPr>
                <w:rFonts w:cs="Times New Roman"/>
                <w:szCs w:val="24"/>
              </w:rPr>
            </w:pPr>
          </w:p>
        </w:tc>
      </w:tr>
      <w:tr w:rsidR="00AC3E5D" w:rsidRPr="00660ABB" w14:paraId="5E41C181"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75F4700" w14:textId="77777777" w:rsidR="00AC3E5D" w:rsidRPr="00DD2715" w:rsidRDefault="00AC3E5D" w:rsidP="001B79C4">
            <w:pPr>
              <w:autoSpaceDE w:val="0"/>
              <w:autoSpaceDN w:val="0"/>
              <w:adjustRightInd w:val="0"/>
              <w:jc w:val="both"/>
              <w:rPr>
                <w:rFonts w:cs="Times New Roman"/>
                <w:szCs w:val="24"/>
              </w:rPr>
            </w:pPr>
            <w:r>
              <w:rPr>
                <w:rFonts w:cs="Times New Roman"/>
                <w:szCs w:val="24"/>
              </w:rPr>
              <w:t>ERR:30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D339D6D" w14:textId="77777777" w:rsidR="00AC3E5D" w:rsidRPr="00517DC0" w:rsidRDefault="00AC3E5D" w:rsidP="001B79C4">
            <w:pPr>
              <w:pStyle w:val="ListParagraph"/>
              <w:ind w:left="0"/>
              <w:jc w:val="both"/>
              <w:rPr>
                <w:rFonts w:cs="Times New Roman"/>
                <w:szCs w:val="24"/>
              </w:rPr>
            </w:pPr>
            <w:r w:rsidRPr="00517DC0">
              <w:rPr>
                <w:rFonts w:cs="Times New Roman"/>
                <w:szCs w:val="24"/>
              </w:rPr>
              <w:t>Danh sách hóa đơn tồn tại ngày hóa đơn nhỏ hơn ngày hóa đơn đã phát hành</w:t>
            </w:r>
          </w:p>
        </w:tc>
        <w:tc>
          <w:tcPr>
            <w:tcW w:w="2515" w:type="dxa"/>
            <w:tcBorders>
              <w:top w:val="single" w:sz="4" w:space="0" w:color="2E74B5"/>
              <w:left w:val="single" w:sz="4" w:space="0" w:color="2E74B5"/>
              <w:bottom w:val="single" w:sz="4" w:space="0" w:color="2E74B5"/>
              <w:right w:val="single" w:sz="4" w:space="0" w:color="2E74B5"/>
            </w:tcBorders>
          </w:tcPr>
          <w:p w14:paraId="102B0A95" w14:textId="77777777" w:rsidR="00AC3E5D" w:rsidRPr="009372AD" w:rsidRDefault="00AC3E5D" w:rsidP="001B79C4">
            <w:pPr>
              <w:jc w:val="both"/>
              <w:rPr>
                <w:rFonts w:cs="Times New Roman"/>
                <w:szCs w:val="24"/>
              </w:rPr>
            </w:pPr>
          </w:p>
        </w:tc>
      </w:tr>
      <w:tr w:rsidR="00AC3E5D" w:rsidRPr="00660ABB" w14:paraId="4A7981F3"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BA967BA" w14:textId="77777777" w:rsidR="00AC3E5D" w:rsidRPr="00DD2715" w:rsidRDefault="00AC3E5D" w:rsidP="001B79C4">
            <w:pPr>
              <w:autoSpaceDE w:val="0"/>
              <w:autoSpaceDN w:val="0"/>
              <w:adjustRightInd w:val="0"/>
              <w:jc w:val="both"/>
              <w:rPr>
                <w:rFonts w:cs="Times New Roman"/>
                <w:szCs w:val="24"/>
              </w:rPr>
            </w:pPr>
            <w:r>
              <w:rPr>
                <w:rFonts w:cs="Times New Roman"/>
                <w:szCs w:val="24"/>
              </w:rPr>
              <w:t>ERR:31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CFD19B2" w14:textId="77777777" w:rsidR="00AC3E5D" w:rsidRPr="005765F2" w:rsidRDefault="00AC3E5D" w:rsidP="001B79C4">
            <w:pPr>
              <w:spacing w:after="0" w:line="240" w:lineRule="auto"/>
              <w:jc w:val="both"/>
              <w:rPr>
                <w:rFonts w:cs="Times New Roman"/>
                <w:szCs w:val="24"/>
              </w:rPr>
            </w:pPr>
            <w:r>
              <w:rPr>
                <w:rFonts w:cs="Times New Roman"/>
                <w:szCs w:val="24"/>
              </w:rPr>
              <w:t>Số hóa đơn truyền vào không hợp lệ</w:t>
            </w:r>
          </w:p>
        </w:tc>
        <w:tc>
          <w:tcPr>
            <w:tcW w:w="2515" w:type="dxa"/>
            <w:tcBorders>
              <w:top w:val="single" w:sz="4" w:space="0" w:color="2E74B5"/>
              <w:left w:val="single" w:sz="4" w:space="0" w:color="2E74B5"/>
              <w:bottom w:val="single" w:sz="4" w:space="0" w:color="2E74B5"/>
              <w:right w:val="single" w:sz="4" w:space="0" w:color="2E74B5"/>
            </w:tcBorders>
          </w:tcPr>
          <w:p w14:paraId="24CF9450" w14:textId="77777777" w:rsidR="00AC3E5D" w:rsidRPr="009372AD" w:rsidRDefault="00AC3E5D" w:rsidP="001B79C4">
            <w:pPr>
              <w:jc w:val="both"/>
              <w:rPr>
                <w:rFonts w:cs="Times New Roman"/>
                <w:szCs w:val="24"/>
              </w:rPr>
            </w:pPr>
          </w:p>
        </w:tc>
      </w:tr>
      <w:tr w:rsidR="00563972" w:rsidRPr="00660ABB" w14:paraId="289BD3BB"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282B5DE" w14:textId="405ED4C0" w:rsidR="00563972" w:rsidRDefault="00563972" w:rsidP="001B79C4">
            <w:pPr>
              <w:autoSpaceDE w:val="0"/>
              <w:autoSpaceDN w:val="0"/>
              <w:adjustRightInd w:val="0"/>
              <w:jc w:val="both"/>
              <w:rPr>
                <w:rFonts w:cs="Times New Roman"/>
                <w:szCs w:val="24"/>
              </w:rPr>
            </w:pPr>
            <w:r w:rsidRPr="00563972">
              <w:rPr>
                <w:rFonts w:cs="Times New Roman"/>
                <w:szCs w:val="24"/>
              </w:rPr>
              <w:t>ERR:60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B87CE8E" w14:textId="340BF4FB" w:rsidR="00563972" w:rsidRDefault="00563972" w:rsidP="001B79C4">
            <w:pPr>
              <w:spacing w:after="0" w:line="240" w:lineRule="auto"/>
              <w:jc w:val="both"/>
              <w:rPr>
                <w:rFonts w:cs="Times New Roman"/>
                <w:szCs w:val="24"/>
              </w:rPr>
            </w:pPr>
            <w:r w:rsidRPr="00563972">
              <w:rPr>
                <w:rFonts w:cs="Times New Roman"/>
                <w:szCs w:val="24"/>
              </w:rPr>
              <w:t>Chỉ được phép điều chỉnh hóa đơn cùng loại (Có mã / Không mã).</w:t>
            </w:r>
          </w:p>
        </w:tc>
        <w:tc>
          <w:tcPr>
            <w:tcW w:w="2515" w:type="dxa"/>
            <w:tcBorders>
              <w:top w:val="single" w:sz="4" w:space="0" w:color="2E74B5"/>
              <w:left w:val="single" w:sz="4" w:space="0" w:color="2E74B5"/>
              <w:bottom w:val="single" w:sz="4" w:space="0" w:color="2E74B5"/>
              <w:right w:val="single" w:sz="4" w:space="0" w:color="2E74B5"/>
            </w:tcBorders>
          </w:tcPr>
          <w:p w14:paraId="140BED50" w14:textId="77777777" w:rsidR="00563972" w:rsidRPr="009372AD" w:rsidRDefault="00563972" w:rsidP="001B79C4">
            <w:pPr>
              <w:jc w:val="both"/>
              <w:rPr>
                <w:rFonts w:cs="Times New Roman"/>
                <w:szCs w:val="24"/>
              </w:rPr>
            </w:pPr>
          </w:p>
        </w:tc>
      </w:tr>
      <w:tr w:rsidR="00563972" w:rsidRPr="00660ABB" w14:paraId="07DE00A4"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14FA86A" w14:textId="0C1AE4E1" w:rsidR="00563972" w:rsidRDefault="00563972" w:rsidP="001B79C4">
            <w:pPr>
              <w:autoSpaceDE w:val="0"/>
              <w:autoSpaceDN w:val="0"/>
              <w:adjustRightInd w:val="0"/>
              <w:jc w:val="both"/>
              <w:rPr>
                <w:rFonts w:cs="Times New Roman"/>
                <w:szCs w:val="24"/>
              </w:rPr>
            </w:pPr>
            <w:r w:rsidRPr="00563972">
              <w:rPr>
                <w:rFonts w:cs="Times New Roman"/>
                <w:szCs w:val="24"/>
              </w:rPr>
              <w:t>ERR:61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7FCD6EE" w14:textId="5BD8494B" w:rsidR="00563972" w:rsidRDefault="00563972" w:rsidP="001B79C4">
            <w:pPr>
              <w:spacing w:after="0" w:line="240" w:lineRule="auto"/>
              <w:jc w:val="both"/>
              <w:rPr>
                <w:rFonts w:cs="Times New Roman"/>
                <w:szCs w:val="24"/>
              </w:rPr>
            </w:pPr>
            <w:r w:rsidRPr="00563972">
              <w:rPr>
                <w:rFonts w:cs="Times New Roman"/>
                <w:szCs w:val="24"/>
              </w:rPr>
              <w:t>Chỉ được phép điều chỉnh hóa đơn cùng loại (HD GTGT / HD bán hàng...).</w:t>
            </w:r>
          </w:p>
        </w:tc>
        <w:tc>
          <w:tcPr>
            <w:tcW w:w="2515" w:type="dxa"/>
            <w:tcBorders>
              <w:top w:val="single" w:sz="4" w:space="0" w:color="2E74B5"/>
              <w:left w:val="single" w:sz="4" w:space="0" w:color="2E74B5"/>
              <w:bottom w:val="single" w:sz="4" w:space="0" w:color="2E74B5"/>
              <w:right w:val="single" w:sz="4" w:space="0" w:color="2E74B5"/>
            </w:tcBorders>
          </w:tcPr>
          <w:p w14:paraId="49CE3BEE" w14:textId="77777777" w:rsidR="00563972" w:rsidRPr="009372AD" w:rsidRDefault="00563972" w:rsidP="001B79C4">
            <w:pPr>
              <w:jc w:val="both"/>
              <w:rPr>
                <w:rFonts w:cs="Times New Roman"/>
                <w:szCs w:val="24"/>
              </w:rPr>
            </w:pPr>
          </w:p>
        </w:tc>
      </w:tr>
      <w:tr w:rsidR="00563972" w:rsidRPr="00660ABB" w14:paraId="3040F968"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D648B1D" w14:textId="0BADDBD7" w:rsidR="00563972" w:rsidRDefault="00563972" w:rsidP="001B79C4">
            <w:pPr>
              <w:autoSpaceDE w:val="0"/>
              <w:autoSpaceDN w:val="0"/>
              <w:adjustRightInd w:val="0"/>
              <w:jc w:val="both"/>
              <w:rPr>
                <w:rFonts w:cs="Times New Roman"/>
                <w:szCs w:val="24"/>
              </w:rPr>
            </w:pPr>
            <w:r w:rsidRPr="00563972">
              <w:rPr>
                <w:rFonts w:cs="Times New Roman"/>
                <w:szCs w:val="24"/>
              </w:rPr>
              <w:t>ERR:62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539AE87" w14:textId="06A07652" w:rsidR="00563972" w:rsidRDefault="00563972" w:rsidP="001B79C4">
            <w:pPr>
              <w:spacing w:after="0" w:line="240" w:lineRule="auto"/>
              <w:jc w:val="both"/>
              <w:rPr>
                <w:rFonts w:cs="Times New Roman"/>
                <w:szCs w:val="24"/>
              </w:rPr>
            </w:pPr>
            <w:r w:rsidRPr="00563972">
              <w:rPr>
                <w:rFonts w:cs="Times New Roman"/>
                <w:szCs w:val="24"/>
              </w:rPr>
              <w:t>Không được dùng không mã đăng ký gửi bảng tổng hợp thay thế, điều chỉnh các hóa đơn không mã gửi thông tin chi tiết.</w:t>
            </w:r>
          </w:p>
        </w:tc>
        <w:tc>
          <w:tcPr>
            <w:tcW w:w="2515" w:type="dxa"/>
            <w:tcBorders>
              <w:top w:val="single" w:sz="4" w:space="0" w:color="2E74B5"/>
              <w:left w:val="single" w:sz="4" w:space="0" w:color="2E74B5"/>
              <w:bottom w:val="single" w:sz="4" w:space="0" w:color="2E74B5"/>
              <w:right w:val="single" w:sz="4" w:space="0" w:color="2E74B5"/>
            </w:tcBorders>
          </w:tcPr>
          <w:p w14:paraId="20E94677" w14:textId="77777777" w:rsidR="00563972" w:rsidRPr="009372AD" w:rsidRDefault="00563972" w:rsidP="001B79C4">
            <w:pPr>
              <w:jc w:val="both"/>
              <w:rPr>
                <w:rFonts w:cs="Times New Roman"/>
                <w:szCs w:val="24"/>
              </w:rPr>
            </w:pPr>
          </w:p>
        </w:tc>
      </w:tr>
      <w:tr w:rsidR="00AC3E5D" w:rsidRPr="00660ABB" w14:paraId="65CC97D1"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327B2CA8"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 pattern;serial;invNumber</w:t>
            </w:r>
          </w:p>
          <w:p w14:paraId="3A6CF9A8"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(Ví dụ:</w:t>
            </w:r>
          </w:p>
          <w:p w14:paraId="01B26698"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lastRenderedPageBreak/>
              <w:t>OK:01GTKT3/001;AA/12E;0000002)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416906A"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lastRenderedPageBreak/>
              <w:t xml:space="preserve">OK </w:t>
            </w:r>
            <w:r w:rsidRPr="009372AD">
              <w:rPr>
                <w:rFonts w:eastAsia="Calibri" w:cs="Times New Roman"/>
                <w:szCs w:val="24"/>
              </w:rPr>
              <w:sym w:font="Wingdings" w:char="F0E0"/>
            </w:r>
            <w:r w:rsidRPr="009372AD">
              <w:rPr>
                <w:rFonts w:eastAsia="Calibri" w:cs="Times New Roman"/>
                <w:szCs w:val="24"/>
              </w:rPr>
              <w:t xml:space="preserve"> đã phát hành hóa đơn thành công</w:t>
            </w:r>
          </w:p>
          <w:p w14:paraId="60AEF904"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Patter</w:t>
            </w:r>
            <w:r w:rsidRPr="009372AD">
              <w:rPr>
                <w:rFonts w:eastAsia="Calibri" w:cs="Times New Roman"/>
                <w:szCs w:val="24"/>
              </w:rPr>
              <w:sym w:font="Wingdings" w:char="F0E0"/>
            </w:r>
            <w:r w:rsidRPr="009372AD">
              <w:rPr>
                <w:rFonts w:eastAsia="Calibri" w:cs="Times New Roman"/>
                <w:szCs w:val="24"/>
              </w:rPr>
              <w:t xml:space="preserve"> Mẫu số của hóa đơn điều chỉnh </w:t>
            </w:r>
          </w:p>
          <w:p w14:paraId="3393FC60"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Serial </w:t>
            </w:r>
            <w:r w:rsidRPr="009372AD">
              <w:rPr>
                <w:rFonts w:eastAsia="Calibri" w:cs="Times New Roman"/>
                <w:szCs w:val="24"/>
              </w:rPr>
              <w:sym w:font="Wingdings" w:char="F0E0"/>
            </w:r>
            <w:r w:rsidRPr="009372AD">
              <w:rPr>
                <w:rFonts w:eastAsia="Calibri" w:cs="Times New Roman"/>
                <w:szCs w:val="24"/>
              </w:rPr>
              <w:t xml:space="preserve"> serial của hóa đơn điều chỉnh </w:t>
            </w:r>
          </w:p>
          <w:p w14:paraId="4F45B442"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invNumber: số hóa đơn điều chỉnh </w:t>
            </w:r>
          </w:p>
          <w:p w14:paraId="40212975" w14:textId="77777777" w:rsidR="00AC3E5D" w:rsidRPr="009372AD" w:rsidRDefault="00AC3E5D" w:rsidP="001B79C4">
            <w:pPr>
              <w:pStyle w:val="ListParagraph"/>
              <w:spacing w:after="0" w:line="240" w:lineRule="auto"/>
              <w:rPr>
                <w:rFonts w:eastAsia="Calibri" w:cs="Times New Roman"/>
                <w:szCs w:val="24"/>
              </w:rPr>
            </w:pPr>
          </w:p>
        </w:tc>
        <w:tc>
          <w:tcPr>
            <w:tcW w:w="2515" w:type="dxa"/>
            <w:tcBorders>
              <w:top w:val="single" w:sz="4" w:space="0" w:color="2E74B5"/>
              <w:left w:val="single" w:sz="4" w:space="0" w:color="2E74B5"/>
              <w:bottom w:val="single" w:sz="4" w:space="0" w:color="2E74B5"/>
              <w:right w:val="single" w:sz="4" w:space="0" w:color="2E74B5"/>
            </w:tcBorders>
          </w:tcPr>
          <w:p w14:paraId="53405368" w14:textId="77777777" w:rsidR="00AC3E5D" w:rsidRPr="009372AD" w:rsidRDefault="00AC3E5D" w:rsidP="001B79C4">
            <w:pPr>
              <w:jc w:val="both"/>
              <w:rPr>
                <w:rFonts w:cs="Times New Roman"/>
                <w:szCs w:val="24"/>
              </w:rPr>
            </w:pPr>
          </w:p>
        </w:tc>
      </w:tr>
    </w:tbl>
    <w:p w14:paraId="74E9215D" w14:textId="77777777" w:rsidR="00AC3E5D" w:rsidRDefault="00AC3E5D" w:rsidP="00AC3E5D">
      <w:pPr>
        <w:rPr>
          <w:lang w:eastAsia="x-none"/>
        </w:rPr>
      </w:pPr>
    </w:p>
    <w:p w14:paraId="2EB1D0F7" w14:textId="77777777" w:rsidR="00AC3E5D" w:rsidRDefault="00AC3E5D" w:rsidP="00AC3E5D">
      <w:pPr>
        <w:rPr>
          <w:b/>
          <w:u w:val="single"/>
        </w:rPr>
      </w:pPr>
      <w:r w:rsidRPr="00BA16A5">
        <w:rPr>
          <w:b/>
          <w:u w:val="single"/>
        </w:rPr>
        <w:t>Cấu trúc củ</w:t>
      </w:r>
      <w:r>
        <w:rPr>
          <w:b/>
          <w:u w:val="single"/>
        </w:rPr>
        <w:t>a xmlInv</w:t>
      </w:r>
      <w:r w:rsidRPr="00BA16A5">
        <w:rPr>
          <w:b/>
          <w:u w:val="single"/>
        </w:rPr>
        <w:t xml:space="preserve">Data </w:t>
      </w:r>
      <w:r>
        <w:rPr>
          <w:b/>
          <w:u w:val="single"/>
        </w:rPr>
        <w:t xml:space="preserve"> trường hợp </w:t>
      </w:r>
      <w:r w:rsidRPr="008604DD">
        <w:rPr>
          <w:b/>
          <w:color w:val="FF0000"/>
          <w:u w:val="single"/>
        </w:rPr>
        <w:t>không có</w:t>
      </w:r>
      <w:r>
        <w:rPr>
          <w:b/>
          <w:u w:val="single"/>
        </w:rPr>
        <w:t xml:space="preserve"> trường mở rộng </w:t>
      </w:r>
      <w:r w:rsidRPr="00BA16A5">
        <w:rPr>
          <w:b/>
          <w:u w:val="single"/>
        </w:rPr>
        <w:t xml:space="preserve">(các trường </w:t>
      </w:r>
      <w:r w:rsidRPr="00BA16A5">
        <w:rPr>
          <w:b/>
          <w:color w:val="FF0000"/>
          <w:u w:val="single"/>
        </w:rPr>
        <w:t>*</w:t>
      </w:r>
      <w:r w:rsidRPr="00BA16A5">
        <w:rPr>
          <w:b/>
          <w:u w:val="single"/>
        </w:rPr>
        <w:t xml:space="preserve"> là bắt buộc):</w:t>
      </w:r>
    </w:p>
    <w:p w14:paraId="76AA680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color w:val="0000FF"/>
          <w:sz w:val="20"/>
          <w:szCs w:val="20"/>
        </w:rPr>
        <w:t>&lt;AdjustInv&gt;</w:t>
      </w:r>
    </w:p>
    <w:p w14:paraId="02659549"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&lt;key&gt;</w:t>
      </w:r>
      <w:r w:rsidRPr="00897856">
        <w:rPr>
          <w:rFonts w:ascii="Courier New" w:eastAsia="Times New Roman" w:hAnsi="Courier New" w:cs="Courier New"/>
          <w:b/>
          <w:bCs/>
          <w:color w:val="000000"/>
          <w:sz w:val="20"/>
          <w:szCs w:val="20"/>
        </w:rPr>
        <w:t xml:space="preserve"> Giá trị khóa để phân biệt hóa đơn xuất cho khách hàng nào </w:t>
      </w:r>
      <w:r w:rsidRPr="00897856">
        <w:rPr>
          <w:rFonts w:ascii="Courier New" w:eastAsia="Times New Roman" w:hAnsi="Courier New" w:cs="Courier New"/>
          <w:color w:val="0000FF"/>
          <w:sz w:val="20"/>
          <w:szCs w:val="20"/>
        </w:rPr>
        <w:t>&lt;/key&gt;</w:t>
      </w:r>
    </w:p>
    <w:p w14:paraId="0E1CC29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    &lt;</w:t>
      </w:r>
      <w:r w:rsidRPr="001C5026">
        <w:rPr>
          <w:rFonts w:ascii="Courier New" w:eastAsia="Times New Roman" w:hAnsi="Courier New" w:cs="Courier New"/>
          <w:color w:val="0000FF"/>
          <w:sz w:val="20"/>
          <w:szCs w:val="20"/>
        </w:rPr>
        <w:t>InvoiceNo</w:t>
      </w:r>
      <w:r>
        <w:rPr>
          <w:rFonts w:ascii="Courier New" w:eastAsia="Times New Roman" w:hAnsi="Courier New" w:cs="Courier New"/>
          <w:b/>
          <w:bCs/>
          <w:color w:val="000000"/>
          <w:sz w:val="20"/>
          <w:szCs w:val="20"/>
        </w:rPr>
        <w:t>&gt;Số hóa đơn</w:t>
      </w:r>
      <w:r w:rsidRPr="001C5026">
        <w:rPr>
          <w:rFonts w:ascii="Courier New" w:eastAsia="Times New Roman" w:hAnsi="Courier New" w:cs="Courier New"/>
          <w:b/>
          <w:bCs/>
          <w:color w:val="000000"/>
          <w:sz w:val="20"/>
          <w:szCs w:val="20"/>
        </w:rPr>
        <w:t>&lt;/</w:t>
      </w:r>
      <w:r w:rsidRPr="001C5026">
        <w:rPr>
          <w:rFonts w:ascii="Courier New" w:eastAsia="Times New Roman" w:hAnsi="Courier New" w:cs="Courier New"/>
          <w:color w:val="0000FF"/>
          <w:sz w:val="20"/>
          <w:szCs w:val="20"/>
        </w:rPr>
        <w:t>InvoiceNo</w:t>
      </w:r>
      <w:r w:rsidRPr="001C5026">
        <w:rPr>
          <w:rFonts w:ascii="Courier New" w:eastAsia="Times New Roman" w:hAnsi="Courier New" w:cs="Courier New"/>
          <w:b/>
          <w:bCs/>
          <w:color w:val="000000"/>
          <w:sz w:val="20"/>
          <w:szCs w:val="20"/>
        </w:rPr>
        <w:t>&gt;</w:t>
      </w:r>
    </w:p>
    <w:p w14:paraId="0062407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&lt;CusCode&gt;</w:t>
      </w:r>
      <w:r w:rsidRPr="00897856">
        <w:rPr>
          <w:rFonts w:ascii="Courier New" w:eastAsia="Times New Roman" w:hAnsi="Courier New" w:cs="Courier New"/>
          <w:b/>
          <w:bCs/>
          <w:color w:val="000000"/>
          <w:sz w:val="20"/>
          <w:szCs w:val="20"/>
        </w:rPr>
        <w:t>Mã khách hàng*</w:t>
      </w:r>
      <w:r w:rsidRPr="00897856">
        <w:rPr>
          <w:rFonts w:ascii="Courier New" w:eastAsia="Times New Roman" w:hAnsi="Courier New" w:cs="Courier New"/>
          <w:color w:val="0000FF"/>
          <w:sz w:val="20"/>
          <w:szCs w:val="20"/>
        </w:rPr>
        <w:t>&lt;/CusCode&gt;</w:t>
      </w:r>
    </w:p>
    <w:p w14:paraId="544F569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&lt;CusName&gt;</w:t>
      </w:r>
      <w:r w:rsidRPr="00897856">
        <w:rPr>
          <w:rFonts w:ascii="Courier New" w:eastAsia="Times New Roman" w:hAnsi="Courier New" w:cs="Courier New"/>
          <w:b/>
          <w:bCs/>
          <w:color w:val="000000"/>
          <w:sz w:val="20"/>
          <w:szCs w:val="20"/>
        </w:rPr>
        <w:t>Tên khách hàng*</w:t>
      </w:r>
      <w:r w:rsidRPr="00897856">
        <w:rPr>
          <w:rFonts w:ascii="Courier New" w:eastAsia="Times New Roman" w:hAnsi="Courier New" w:cs="Courier New"/>
          <w:color w:val="0000FF"/>
          <w:sz w:val="20"/>
          <w:szCs w:val="20"/>
        </w:rPr>
        <w:t>&lt;/CusName&gt;</w:t>
      </w:r>
    </w:p>
    <w:p w14:paraId="02B9BE6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&lt;CusAddress&gt;</w:t>
      </w:r>
      <w:r w:rsidRPr="00897856">
        <w:rPr>
          <w:rFonts w:ascii="Courier New" w:eastAsia="Times New Roman" w:hAnsi="Courier New" w:cs="Courier New"/>
          <w:b/>
          <w:bCs/>
          <w:color w:val="000000"/>
          <w:sz w:val="20"/>
          <w:szCs w:val="20"/>
        </w:rPr>
        <w:t>Địa chỉ khách hàng*</w:t>
      </w:r>
      <w:r w:rsidRPr="00897856">
        <w:rPr>
          <w:rFonts w:ascii="Courier New" w:eastAsia="Times New Roman" w:hAnsi="Courier New" w:cs="Courier New"/>
          <w:color w:val="0000FF"/>
          <w:sz w:val="20"/>
          <w:szCs w:val="20"/>
        </w:rPr>
        <w:t>&lt;/CusAddress&gt;</w:t>
      </w:r>
    </w:p>
    <w:p w14:paraId="2AC9DAE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&lt;CusPhone&gt;</w:t>
      </w:r>
      <w:r w:rsidRPr="00897856">
        <w:rPr>
          <w:rFonts w:ascii="Courier New" w:eastAsia="Times New Roman" w:hAnsi="Courier New" w:cs="Courier New"/>
          <w:b/>
          <w:bCs/>
          <w:color w:val="000000"/>
          <w:sz w:val="20"/>
          <w:szCs w:val="20"/>
        </w:rPr>
        <w:t>Điện thoại khách hàng</w:t>
      </w:r>
      <w:r w:rsidRPr="00897856">
        <w:rPr>
          <w:rFonts w:ascii="Courier New" w:eastAsia="Times New Roman" w:hAnsi="Courier New" w:cs="Courier New"/>
          <w:color w:val="0000FF"/>
          <w:sz w:val="20"/>
          <w:szCs w:val="20"/>
        </w:rPr>
        <w:t>&lt;/CusPhone&gt;</w:t>
      </w:r>
    </w:p>
    <w:p w14:paraId="1CDF517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&lt;CusTaxCode&gt;</w:t>
      </w:r>
      <w:r w:rsidRPr="00897856">
        <w:rPr>
          <w:rFonts w:ascii="Courier New" w:eastAsia="Times New Roman" w:hAnsi="Courier New" w:cs="Courier New"/>
          <w:b/>
          <w:bCs/>
          <w:color w:val="000000"/>
          <w:sz w:val="20"/>
          <w:szCs w:val="20"/>
        </w:rPr>
        <w:t>Mã số thuế KH (Bắt buộc với KH là Doanh nghiệp)</w:t>
      </w:r>
      <w:r w:rsidRPr="00897856">
        <w:rPr>
          <w:rFonts w:ascii="Courier New" w:eastAsia="Times New Roman" w:hAnsi="Courier New" w:cs="Courier New"/>
          <w:color w:val="0000FF"/>
          <w:sz w:val="20"/>
          <w:szCs w:val="20"/>
        </w:rPr>
        <w:t>&lt;/CusTaxCode&gt;</w:t>
      </w:r>
    </w:p>
    <w:p w14:paraId="3E46387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&lt;PaymentMethod&gt;</w:t>
      </w:r>
      <w:r w:rsidRPr="00897856">
        <w:rPr>
          <w:rFonts w:ascii="Courier New" w:eastAsia="Times New Roman" w:hAnsi="Courier New" w:cs="Courier New"/>
          <w:b/>
          <w:bCs/>
          <w:color w:val="000000"/>
          <w:sz w:val="20"/>
          <w:szCs w:val="20"/>
        </w:rPr>
        <w:t xml:space="preserve"> Phương thức thanh toán </w:t>
      </w:r>
      <w:r w:rsidRPr="00897856">
        <w:rPr>
          <w:rFonts w:ascii="Courier New" w:eastAsia="Times New Roman" w:hAnsi="Courier New" w:cs="Courier New"/>
          <w:color w:val="0000FF"/>
          <w:sz w:val="20"/>
          <w:szCs w:val="20"/>
        </w:rPr>
        <w:t>&lt;/PaymentMethod&gt;</w:t>
      </w:r>
    </w:p>
    <w:p w14:paraId="26F2454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&lt;CusBankName&gt;</w:t>
      </w:r>
      <w:r w:rsidRPr="00897856">
        <w:rPr>
          <w:rFonts w:ascii="Courier New" w:eastAsia="Times New Roman" w:hAnsi="Courier New" w:cs="Courier New"/>
          <w:b/>
          <w:bCs/>
          <w:color w:val="000000"/>
          <w:sz w:val="20"/>
          <w:szCs w:val="20"/>
        </w:rPr>
        <w:t>Tên ngân hàng</w:t>
      </w:r>
      <w:r w:rsidRPr="00897856">
        <w:rPr>
          <w:rFonts w:ascii="Courier New" w:eastAsia="Times New Roman" w:hAnsi="Courier New" w:cs="Courier New"/>
          <w:color w:val="0000FF"/>
          <w:sz w:val="20"/>
          <w:szCs w:val="20"/>
        </w:rPr>
        <w:t>&lt;/CusBankName&gt;</w:t>
      </w:r>
    </w:p>
    <w:p w14:paraId="375909F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&lt;KindOfService&gt;</w:t>
      </w:r>
      <w:r w:rsidRPr="00897856">
        <w:rPr>
          <w:rFonts w:ascii="Courier New" w:eastAsia="Times New Roman" w:hAnsi="Courier New" w:cs="Courier New"/>
          <w:b/>
          <w:bCs/>
          <w:color w:val="000000"/>
          <w:sz w:val="20"/>
          <w:szCs w:val="20"/>
        </w:rPr>
        <w:t>Tháng hóa đơn</w:t>
      </w:r>
      <w:r w:rsidRPr="00897856">
        <w:rPr>
          <w:rFonts w:ascii="Courier New" w:eastAsia="Times New Roman" w:hAnsi="Courier New" w:cs="Courier New"/>
          <w:color w:val="0000FF"/>
          <w:sz w:val="20"/>
          <w:szCs w:val="20"/>
        </w:rPr>
        <w:t>&lt;/KindOfService&gt;</w:t>
      </w:r>
    </w:p>
    <w:p w14:paraId="6DE019A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&lt;CusBankNo&gt;</w:t>
      </w:r>
      <w:r w:rsidRPr="00897856">
        <w:rPr>
          <w:rFonts w:ascii="Courier New" w:eastAsia="Times New Roman" w:hAnsi="Courier New" w:cs="Courier New"/>
          <w:b/>
          <w:bCs/>
          <w:color w:val="000000"/>
          <w:sz w:val="20"/>
          <w:szCs w:val="20"/>
        </w:rPr>
        <w:t>Số tài khoản</w:t>
      </w:r>
      <w:r w:rsidRPr="00897856">
        <w:rPr>
          <w:rFonts w:ascii="Courier New" w:eastAsia="Times New Roman" w:hAnsi="Courier New" w:cs="Courier New"/>
          <w:color w:val="0000FF"/>
          <w:sz w:val="20"/>
          <w:szCs w:val="20"/>
        </w:rPr>
        <w:t>&lt;/CusBankNo&gt;</w:t>
      </w:r>
    </w:p>
    <w:p w14:paraId="4944FC1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&lt;Products&gt;</w:t>
      </w:r>
    </w:p>
    <w:p w14:paraId="7688429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&lt;Product&gt;</w:t>
      </w:r>
    </w:p>
    <w:p w14:paraId="646F903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&lt;Code&gt;</w:t>
      </w:r>
      <w:r w:rsidRPr="00897856">
        <w:rPr>
          <w:rFonts w:ascii="Courier New" w:eastAsia="Times New Roman" w:hAnsi="Courier New" w:cs="Courier New"/>
          <w:b/>
          <w:bCs/>
          <w:color w:val="000000"/>
          <w:sz w:val="20"/>
          <w:szCs w:val="20"/>
        </w:rPr>
        <w:t>Mã sản phẩm*</w:t>
      </w:r>
      <w:r w:rsidRPr="00897856">
        <w:rPr>
          <w:rFonts w:ascii="Courier New" w:eastAsia="Times New Roman" w:hAnsi="Courier New" w:cs="Courier New"/>
          <w:color w:val="0000FF"/>
          <w:sz w:val="20"/>
          <w:szCs w:val="20"/>
        </w:rPr>
        <w:t>&lt;/Code&gt;</w:t>
      </w:r>
    </w:p>
    <w:p w14:paraId="26FB930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&lt;ProdName&gt;</w:t>
      </w:r>
      <w:r w:rsidRPr="00897856">
        <w:rPr>
          <w:rFonts w:ascii="Courier New" w:eastAsia="Times New Roman" w:hAnsi="Courier New" w:cs="Courier New"/>
          <w:b/>
          <w:bCs/>
          <w:color w:val="000000"/>
          <w:sz w:val="20"/>
          <w:szCs w:val="20"/>
        </w:rPr>
        <w:t>Tên sản phẩm*</w:t>
      </w:r>
      <w:r w:rsidRPr="00897856">
        <w:rPr>
          <w:rFonts w:ascii="Courier New" w:eastAsia="Times New Roman" w:hAnsi="Courier New" w:cs="Courier New"/>
          <w:color w:val="0000FF"/>
          <w:sz w:val="20"/>
          <w:szCs w:val="20"/>
        </w:rPr>
        <w:t>&lt;/ProdName&gt;</w:t>
      </w:r>
    </w:p>
    <w:p w14:paraId="1C44244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&lt;ProdUnit&gt;</w:t>
      </w:r>
      <w:r w:rsidRPr="00897856">
        <w:rPr>
          <w:rFonts w:ascii="Courier New" w:eastAsia="Times New Roman" w:hAnsi="Courier New" w:cs="Courier New"/>
          <w:b/>
          <w:bCs/>
          <w:color w:val="000000"/>
          <w:sz w:val="20"/>
          <w:szCs w:val="20"/>
        </w:rPr>
        <w:t>Đơn vị tính</w:t>
      </w:r>
      <w:r w:rsidRPr="00897856">
        <w:rPr>
          <w:rFonts w:ascii="Courier New" w:eastAsia="Times New Roman" w:hAnsi="Courier New" w:cs="Courier New"/>
          <w:color w:val="0000FF"/>
          <w:sz w:val="20"/>
          <w:szCs w:val="20"/>
        </w:rPr>
        <w:t>&lt;/ProdUnit&gt;</w:t>
      </w:r>
    </w:p>
    <w:p w14:paraId="7D2F614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&lt;ProdQuantity&gt;</w:t>
      </w:r>
      <w:r w:rsidRPr="00897856">
        <w:rPr>
          <w:rFonts w:ascii="Courier New" w:eastAsia="Times New Roman" w:hAnsi="Courier New" w:cs="Courier New"/>
          <w:b/>
          <w:bCs/>
          <w:color w:val="000000"/>
          <w:sz w:val="20"/>
          <w:szCs w:val="20"/>
        </w:rPr>
        <w:t>Số lượng</w:t>
      </w:r>
      <w:r w:rsidRPr="00897856">
        <w:rPr>
          <w:rFonts w:ascii="Courier New" w:eastAsia="Times New Roman" w:hAnsi="Courier New" w:cs="Courier New"/>
          <w:color w:val="0000FF"/>
          <w:sz w:val="20"/>
          <w:szCs w:val="20"/>
        </w:rPr>
        <w:t>&lt;/ProdQuantity&gt;</w:t>
      </w:r>
    </w:p>
    <w:p w14:paraId="1DB392D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&lt;ProdPrice&gt;</w:t>
      </w:r>
      <w:r w:rsidRPr="00897856">
        <w:rPr>
          <w:rFonts w:ascii="Courier New" w:eastAsia="Times New Roman" w:hAnsi="Courier New" w:cs="Courier New"/>
          <w:b/>
          <w:bCs/>
          <w:color w:val="000000"/>
          <w:sz w:val="20"/>
          <w:szCs w:val="20"/>
        </w:rPr>
        <w:t>Đơn giá</w:t>
      </w:r>
      <w:r w:rsidRPr="00897856">
        <w:rPr>
          <w:rFonts w:ascii="Courier New" w:eastAsia="Times New Roman" w:hAnsi="Courier New" w:cs="Courier New"/>
          <w:color w:val="0000FF"/>
          <w:sz w:val="20"/>
          <w:szCs w:val="20"/>
        </w:rPr>
        <w:t>&lt;/ProdPrice&gt;</w:t>
      </w:r>
    </w:p>
    <w:p w14:paraId="0D154F3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&lt;Amount&gt;</w:t>
      </w:r>
      <w:r w:rsidRPr="00897856">
        <w:rPr>
          <w:rFonts w:ascii="Courier New" w:eastAsia="Times New Roman" w:hAnsi="Courier New" w:cs="Courier New"/>
          <w:b/>
          <w:bCs/>
          <w:color w:val="000000"/>
          <w:sz w:val="20"/>
          <w:szCs w:val="20"/>
        </w:rPr>
        <w:t>Tổng tiền*</w:t>
      </w:r>
      <w:r w:rsidRPr="00897856">
        <w:rPr>
          <w:rFonts w:ascii="Courier New" w:eastAsia="Times New Roman" w:hAnsi="Courier New" w:cs="Courier New"/>
          <w:color w:val="0000FF"/>
          <w:sz w:val="20"/>
          <w:szCs w:val="20"/>
        </w:rPr>
        <w:t>&lt;/Amount&gt;</w:t>
      </w:r>
    </w:p>
    <w:p w14:paraId="058C0C2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&lt;Remark&gt;</w:t>
      </w:r>
      <w:r w:rsidRPr="00897856">
        <w:rPr>
          <w:rFonts w:ascii="Courier New" w:eastAsia="Times New Roman" w:hAnsi="Courier New" w:cs="Courier New"/>
          <w:b/>
          <w:bCs/>
          <w:color w:val="000000"/>
          <w:sz w:val="20"/>
          <w:szCs w:val="20"/>
        </w:rPr>
        <w:t>Remark</w:t>
      </w:r>
      <w:r w:rsidRPr="00897856">
        <w:rPr>
          <w:rFonts w:ascii="Courier New" w:eastAsia="Times New Roman" w:hAnsi="Courier New" w:cs="Courier New"/>
          <w:color w:val="0000FF"/>
          <w:sz w:val="20"/>
          <w:szCs w:val="20"/>
        </w:rPr>
        <w:t>&lt;/Remark&gt;</w:t>
      </w:r>
    </w:p>
    <w:p w14:paraId="68BA151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&lt;Total&gt;</w:t>
      </w:r>
      <w:r w:rsidRPr="00897856">
        <w:rPr>
          <w:rFonts w:ascii="Courier New" w:eastAsia="Times New Roman" w:hAnsi="Courier New" w:cs="Courier New"/>
          <w:b/>
          <w:bCs/>
          <w:color w:val="000000"/>
          <w:sz w:val="20"/>
          <w:szCs w:val="20"/>
        </w:rPr>
        <w:t>Tổng tiền trước thuế*</w:t>
      </w:r>
      <w:r w:rsidRPr="00897856">
        <w:rPr>
          <w:rFonts w:ascii="Courier New" w:eastAsia="Times New Roman" w:hAnsi="Courier New" w:cs="Courier New"/>
          <w:color w:val="0000FF"/>
          <w:sz w:val="20"/>
          <w:szCs w:val="20"/>
        </w:rPr>
        <w:t>&lt;/Total&gt;</w:t>
      </w:r>
    </w:p>
    <w:p w14:paraId="45C8220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&lt;VATRate&gt;</w:t>
      </w:r>
      <w:r w:rsidRPr="00897856">
        <w:rPr>
          <w:rFonts w:ascii="Courier New" w:eastAsia="Times New Roman" w:hAnsi="Courier New" w:cs="Courier New"/>
          <w:b/>
          <w:bCs/>
          <w:color w:val="000000"/>
          <w:sz w:val="20"/>
          <w:szCs w:val="20"/>
        </w:rPr>
        <w:t>Thuế GTGT*</w:t>
      </w:r>
      <w:r w:rsidRPr="00897856">
        <w:rPr>
          <w:rFonts w:ascii="Courier New" w:eastAsia="Times New Roman" w:hAnsi="Courier New" w:cs="Courier New"/>
          <w:color w:val="0000FF"/>
          <w:sz w:val="20"/>
          <w:szCs w:val="20"/>
        </w:rPr>
        <w:t>&lt;/VATRate&gt;</w:t>
      </w:r>
    </w:p>
    <w:p w14:paraId="29CDEDA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&lt;VATAmount&gt;</w:t>
      </w:r>
      <w:r w:rsidRPr="00897856">
        <w:rPr>
          <w:rFonts w:ascii="Courier New" w:eastAsia="Times New Roman" w:hAnsi="Courier New" w:cs="Courier New"/>
          <w:b/>
          <w:bCs/>
          <w:color w:val="000000"/>
          <w:sz w:val="20"/>
          <w:szCs w:val="20"/>
        </w:rPr>
        <w:t>Tổng tiền thuế*</w:t>
      </w:r>
      <w:r w:rsidRPr="00897856">
        <w:rPr>
          <w:rFonts w:ascii="Courier New" w:eastAsia="Times New Roman" w:hAnsi="Courier New" w:cs="Courier New"/>
          <w:color w:val="0000FF"/>
          <w:sz w:val="20"/>
          <w:szCs w:val="20"/>
        </w:rPr>
        <w:t>&lt;/VATAmount&gt;</w:t>
      </w:r>
    </w:p>
    <w:p w14:paraId="5C23500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&lt;Extra1&gt;</w:t>
      </w:r>
      <w:r w:rsidRPr="00897856">
        <w:rPr>
          <w:rFonts w:ascii="Courier New" w:eastAsia="Times New Roman" w:hAnsi="Courier New" w:cs="Courier New"/>
          <w:b/>
          <w:bCs/>
          <w:color w:val="000000"/>
          <w:sz w:val="20"/>
          <w:szCs w:val="20"/>
        </w:rPr>
        <w:t>Mở rộng 1</w:t>
      </w:r>
      <w:r w:rsidRPr="00897856">
        <w:rPr>
          <w:rFonts w:ascii="Courier New" w:eastAsia="Times New Roman" w:hAnsi="Courier New" w:cs="Courier New"/>
          <w:color w:val="0000FF"/>
          <w:sz w:val="20"/>
          <w:szCs w:val="20"/>
        </w:rPr>
        <w:t>&lt;/Extra1&gt;</w:t>
      </w:r>
    </w:p>
    <w:p w14:paraId="51C2CC8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&lt;Extra2&gt;</w:t>
      </w:r>
      <w:r w:rsidRPr="00897856">
        <w:rPr>
          <w:rFonts w:ascii="Courier New" w:eastAsia="Times New Roman" w:hAnsi="Courier New" w:cs="Courier New"/>
          <w:b/>
          <w:bCs/>
          <w:color w:val="000000"/>
          <w:sz w:val="20"/>
          <w:szCs w:val="20"/>
        </w:rPr>
        <w:t>Mở rộng 2</w:t>
      </w:r>
      <w:r w:rsidRPr="00897856">
        <w:rPr>
          <w:rFonts w:ascii="Courier New" w:eastAsia="Times New Roman" w:hAnsi="Courier New" w:cs="Courier New"/>
          <w:color w:val="0000FF"/>
          <w:sz w:val="20"/>
          <w:szCs w:val="20"/>
        </w:rPr>
        <w:t>&lt;/Extra2&gt;</w:t>
      </w:r>
    </w:p>
    <w:p w14:paraId="392D2DA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&lt;Discount&gt;</w:t>
      </w:r>
      <w:r w:rsidRPr="00897856">
        <w:rPr>
          <w:rFonts w:ascii="Courier New" w:eastAsia="Times New Roman" w:hAnsi="Courier New" w:cs="Courier New"/>
          <w:b/>
          <w:bCs/>
          <w:color w:val="000000"/>
          <w:sz w:val="20"/>
          <w:szCs w:val="20"/>
        </w:rPr>
        <w:t>Chiết khấu</w:t>
      </w:r>
      <w:r w:rsidRPr="00897856">
        <w:rPr>
          <w:rFonts w:ascii="Courier New" w:eastAsia="Times New Roman" w:hAnsi="Courier New" w:cs="Courier New"/>
          <w:color w:val="0000FF"/>
          <w:sz w:val="20"/>
          <w:szCs w:val="20"/>
        </w:rPr>
        <w:t>&lt;/Discount&gt;</w:t>
      </w:r>
    </w:p>
    <w:p w14:paraId="153D855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&lt;DiscountAmount&gt;</w:t>
      </w:r>
      <w:r w:rsidRPr="00897856">
        <w:rPr>
          <w:rFonts w:ascii="Courier New" w:eastAsia="Times New Roman" w:hAnsi="Courier New" w:cs="Courier New"/>
          <w:b/>
          <w:bCs/>
          <w:color w:val="000000"/>
          <w:sz w:val="20"/>
          <w:szCs w:val="20"/>
        </w:rPr>
        <w:t>Tổng tiền chiết khấu</w:t>
      </w:r>
      <w:r w:rsidRPr="00897856">
        <w:rPr>
          <w:rFonts w:ascii="Courier New" w:eastAsia="Times New Roman" w:hAnsi="Courier New" w:cs="Courier New"/>
          <w:color w:val="0000FF"/>
          <w:sz w:val="20"/>
          <w:szCs w:val="20"/>
        </w:rPr>
        <w:t>&lt;/DiscountAmount&gt;</w:t>
      </w:r>
    </w:p>
    <w:p w14:paraId="7430FF0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&lt;IsSum&gt;</w:t>
      </w:r>
      <w:r w:rsidRPr="00476627">
        <w:t xml:space="preserve"> </w:t>
      </w:r>
      <w:r>
        <w:rPr>
          <w:rFonts w:ascii="Courier New" w:eastAsia="Times New Roman" w:hAnsi="Courier New" w:cs="Courier New"/>
          <w:b/>
          <w:bCs/>
          <w:color w:val="000000"/>
          <w:sz w:val="20"/>
          <w:szCs w:val="20"/>
        </w:rPr>
        <w:t>Tính chất * (0-Hàng hóa, dịch vụ; 1-Khuyến mại; 2</w:t>
      </w:r>
      <w:r w:rsidRPr="004F7309">
        <w:rPr>
          <w:rFonts w:ascii="Courier New" w:eastAsia="Times New Roman" w:hAnsi="Courier New" w:cs="Courier New"/>
          <w:b/>
          <w:bCs/>
          <w:color w:val="000000"/>
          <w:sz w:val="20"/>
          <w:szCs w:val="20"/>
        </w:rPr>
        <w:t>-Chiết khấu thương mại (trong trường hợp muốn thể hiện thông tin chiết khấu theo dòng); 4-Ghi chú/diễn giải)</w:t>
      </w:r>
      <w:r w:rsidRPr="00897856">
        <w:rPr>
          <w:rFonts w:ascii="Courier New" w:eastAsia="Times New Roman" w:hAnsi="Courier New" w:cs="Courier New"/>
          <w:color w:val="0000FF"/>
          <w:sz w:val="20"/>
          <w:szCs w:val="20"/>
        </w:rPr>
        <w:t>&lt;/IsSum&gt;</w:t>
      </w:r>
    </w:p>
    <w:p w14:paraId="16B4474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&lt;/Product&gt;</w:t>
      </w:r>
    </w:p>
    <w:p w14:paraId="1D1FF86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&lt;/Products&gt;</w:t>
      </w:r>
    </w:p>
    <w:p w14:paraId="6E89D11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&lt;Total&gt;</w:t>
      </w:r>
      <w:r w:rsidRPr="00897856">
        <w:rPr>
          <w:rFonts w:ascii="Courier New" w:eastAsia="Times New Roman" w:hAnsi="Courier New" w:cs="Courier New"/>
          <w:b/>
          <w:bCs/>
          <w:color w:val="000000"/>
          <w:sz w:val="20"/>
          <w:szCs w:val="20"/>
        </w:rPr>
        <w:t>Tổng tiền trước thuế*</w:t>
      </w:r>
      <w:r w:rsidRPr="00897856">
        <w:rPr>
          <w:rFonts w:ascii="Courier New" w:eastAsia="Times New Roman" w:hAnsi="Courier New" w:cs="Courier New"/>
          <w:color w:val="0000FF"/>
          <w:sz w:val="20"/>
          <w:szCs w:val="20"/>
        </w:rPr>
        <w:t>&lt;/Total&gt;</w:t>
      </w:r>
    </w:p>
    <w:p w14:paraId="3828919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&lt;DiscountAmount&gt;</w:t>
      </w:r>
      <w:r w:rsidRPr="00897856">
        <w:rPr>
          <w:rFonts w:ascii="Courier New" w:eastAsia="Times New Roman" w:hAnsi="Courier New" w:cs="Courier New"/>
          <w:b/>
          <w:bCs/>
          <w:color w:val="000000"/>
          <w:sz w:val="20"/>
          <w:szCs w:val="20"/>
        </w:rPr>
        <w:t>Tiền giảm trừ</w:t>
      </w:r>
      <w:r w:rsidRPr="00897856">
        <w:rPr>
          <w:rFonts w:ascii="Courier New" w:eastAsia="Times New Roman" w:hAnsi="Courier New" w:cs="Courier New"/>
          <w:color w:val="0000FF"/>
          <w:sz w:val="20"/>
          <w:szCs w:val="20"/>
        </w:rPr>
        <w:t>&lt;/DiscountAmount&gt;</w:t>
      </w:r>
    </w:p>
    <w:p w14:paraId="0765328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&lt;VATRate&gt;</w:t>
      </w:r>
      <w:r w:rsidRPr="00897856">
        <w:rPr>
          <w:rFonts w:ascii="Courier New" w:eastAsia="Times New Roman" w:hAnsi="Courier New" w:cs="Courier New"/>
          <w:b/>
          <w:bCs/>
          <w:color w:val="000000"/>
          <w:sz w:val="20"/>
          <w:szCs w:val="20"/>
        </w:rPr>
        <w:t>Thuế GTGT*</w:t>
      </w:r>
      <w:r w:rsidRPr="00897856">
        <w:rPr>
          <w:rFonts w:ascii="Courier New" w:eastAsia="Times New Roman" w:hAnsi="Courier New" w:cs="Courier New"/>
          <w:color w:val="0000FF"/>
          <w:sz w:val="20"/>
          <w:szCs w:val="20"/>
        </w:rPr>
        <w:t>&lt;/VATRate&gt;</w:t>
      </w:r>
    </w:p>
    <w:p w14:paraId="5050507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&lt;VATAmount&gt;</w:t>
      </w:r>
      <w:r w:rsidRPr="00897856">
        <w:rPr>
          <w:rFonts w:ascii="Courier New" w:eastAsia="Times New Roman" w:hAnsi="Courier New" w:cs="Courier New"/>
          <w:b/>
          <w:bCs/>
          <w:color w:val="000000"/>
          <w:sz w:val="20"/>
          <w:szCs w:val="20"/>
        </w:rPr>
        <w:t>Tiền thuế GTGT*</w:t>
      </w:r>
      <w:r w:rsidRPr="00897856">
        <w:rPr>
          <w:rFonts w:ascii="Courier New" w:eastAsia="Times New Roman" w:hAnsi="Courier New" w:cs="Courier New"/>
          <w:color w:val="0000FF"/>
          <w:sz w:val="20"/>
          <w:szCs w:val="20"/>
        </w:rPr>
        <w:t>&lt;/VATAmount&gt;</w:t>
      </w:r>
    </w:p>
    <w:p w14:paraId="342CB76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&lt;Amount&gt;</w:t>
      </w:r>
      <w:r w:rsidRPr="00897856">
        <w:rPr>
          <w:rFonts w:ascii="Courier New" w:eastAsia="Times New Roman" w:hAnsi="Courier New" w:cs="Courier New"/>
          <w:b/>
          <w:bCs/>
          <w:color w:val="000000"/>
          <w:sz w:val="20"/>
          <w:szCs w:val="20"/>
        </w:rPr>
        <w:t>Tổng tiền*</w:t>
      </w:r>
      <w:r w:rsidRPr="00897856">
        <w:rPr>
          <w:rFonts w:ascii="Courier New" w:eastAsia="Times New Roman" w:hAnsi="Courier New" w:cs="Courier New"/>
          <w:color w:val="0000FF"/>
          <w:sz w:val="20"/>
          <w:szCs w:val="20"/>
        </w:rPr>
        <w:t>&lt;/Amount&gt;</w:t>
      </w:r>
    </w:p>
    <w:p w14:paraId="3283FAA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&lt;AmountInWords&gt;</w:t>
      </w:r>
      <w:r w:rsidRPr="00897856">
        <w:rPr>
          <w:rFonts w:ascii="Courier New" w:eastAsia="Times New Roman" w:hAnsi="Courier New" w:cs="Courier New"/>
          <w:b/>
          <w:bCs/>
          <w:color w:val="000000"/>
          <w:sz w:val="20"/>
          <w:szCs w:val="20"/>
        </w:rPr>
        <w:t>Số tiền viết bằng chữ*</w:t>
      </w:r>
      <w:r w:rsidRPr="00897856">
        <w:rPr>
          <w:rFonts w:ascii="Courier New" w:eastAsia="Times New Roman" w:hAnsi="Courier New" w:cs="Courier New"/>
          <w:color w:val="0000FF"/>
          <w:sz w:val="20"/>
          <w:szCs w:val="20"/>
        </w:rPr>
        <w:t>&lt;/AmountInWords&gt;</w:t>
      </w:r>
    </w:p>
    <w:p w14:paraId="0C32A5A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&lt;Extra&gt;</w:t>
      </w:r>
      <w:r w:rsidRPr="00897856">
        <w:rPr>
          <w:rFonts w:ascii="Courier New" w:eastAsia="Times New Roman" w:hAnsi="Courier New" w:cs="Courier New"/>
          <w:b/>
          <w:bCs/>
          <w:color w:val="000000"/>
          <w:sz w:val="20"/>
          <w:szCs w:val="20"/>
        </w:rPr>
        <w:t>Trường mở rộng</w:t>
      </w:r>
      <w:r w:rsidRPr="00897856">
        <w:rPr>
          <w:rFonts w:ascii="Courier New" w:eastAsia="Times New Roman" w:hAnsi="Courier New" w:cs="Courier New"/>
          <w:color w:val="0000FF"/>
          <w:sz w:val="20"/>
          <w:szCs w:val="20"/>
        </w:rPr>
        <w:t>&lt;/Extra&gt;</w:t>
      </w:r>
    </w:p>
    <w:p w14:paraId="0E0A46E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&lt;ArisingDate&gt;</w:t>
      </w:r>
      <w:r w:rsidRPr="00897856">
        <w:rPr>
          <w:rFonts w:ascii="Courier New" w:eastAsia="Times New Roman" w:hAnsi="Courier New" w:cs="Courier New"/>
          <w:b/>
          <w:bCs/>
          <w:color w:val="000000"/>
          <w:sz w:val="20"/>
          <w:szCs w:val="20"/>
        </w:rPr>
        <w:t>Ngày dịch vụ</w:t>
      </w:r>
      <w:r w:rsidRPr="00897856">
        <w:rPr>
          <w:rFonts w:ascii="Courier New" w:eastAsia="Times New Roman" w:hAnsi="Courier New" w:cs="Courier New"/>
          <w:color w:val="0000FF"/>
          <w:sz w:val="20"/>
          <w:szCs w:val="20"/>
        </w:rPr>
        <w:t>&lt;/ArisingDate&gt;</w:t>
      </w:r>
    </w:p>
    <w:p w14:paraId="3B4F8F3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&lt;PaymentStatus&gt;</w:t>
      </w:r>
      <w:r w:rsidRPr="00897856">
        <w:rPr>
          <w:rFonts w:ascii="Courier New" w:eastAsia="Times New Roman" w:hAnsi="Courier New" w:cs="Courier New"/>
          <w:b/>
          <w:bCs/>
          <w:color w:val="000000"/>
          <w:sz w:val="20"/>
          <w:szCs w:val="20"/>
        </w:rPr>
        <w:t>Trạng thái thanh toán</w:t>
      </w:r>
      <w:r w:rsidRPr="00897856">
        <w:rPr>
          <w:rFonts w:ascii="Courier New" w:eastAsia="Times New Roman" w:hAnsi="Courier New" w:cs="Courier New"/>
          <w:color w:val="0000FF"/>
          <w:sz w:val="20"/>
          <w:szCs w:val="20"/>
        </w:rPr>
        <w:t>&lt;/PaymentStatus&gt;</w:t>
      </w:r>
    </w:p>
    <w:p w14:paraId="7637309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&lt;EmailDeliver&gt;</w:t>
      </w:r>
      <w:r w:rsidRPr="00897856">
        <w:rPr>
          <w:rFonts w:ascii="Courier New" w:eastAsia="Times New Roman" w:hAnsi="Courier New" w:cs="Courier New"/>
          <w:b/>
          <w:bCs/>
          <w:color w:val="000000"/>
          <w:sz w:val="20"/>
          <w:szCs w:val="20"/>
        </w:rPr>
        <w:t>EmailDeliver</w:t>
      </w:r>
      <w:r w:rsidRPr="00897856">
        <w:rPr>
          <w:rFonts w:ascii="Courier New" w:eastAsia="Times New Roman" w:hAnsi="Courier New" w:cs="Courier New"/>
          <w:color w:val="0000FF"/>
          <w:sz w:val="20"/>
          <w:szCs w:val="20"/>
        </w:rPr>
        <w:t>&lt;/EmailDeliver&gt;</w:t>
      </w:r>
    </w:p>
    <w:p w14:paraId="3E50D0E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&lt;ComName&gt;</w:t>
      </w:r>
      <w:r w:rsidRPr="00897856">
        <w:rPr>
          <w:rFonts w:ascii="Courier New" w:eastAsia="Times New Roman" w:hAnsi="Courier New" w:cs="Courier New"/>
          <w:b/>
          <w:bCs/>
          <w:color w:val="000000"/>
          <w:sz w:val="20"/>
          <w:szCs w:val="20"/>
        </w:rPr>
        <w:t>Tên công ty</w:t>
      </w:r>
      <w:r w:rsidRPr="00897856">
        <w:rPr>
          <w:rFonts w:ascii="Courier New" w:eastAsia="Times New Roman" w:hAnsi="Courier New" w:cs="Courier New"/>
          <w:color w:val="0000FF"/>
          <w:sz w:val="20"/>
          <w:szCs w:val="20"/>
        </w:rPr>
        <w:t>&lt;/ComName&gt;</w:t>
      </w:r>
    </w:p>
    <w:p w14:paraId="3D69F31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&lt;ComAddress&gt;</w:t>
      </w:r>
      <w:r w:rsidRPr="00897856">
        <w:rPr>
          <w:rFonts w:ascii="Courier New" w:eastAsia="Times New Roman" w:hAnsi="Courier New" w:cs="Courier New"/>
          <w:b/>
          <w:bCs/>
          <w:color w:val="000000"/>
          <w:sz w:val="20"/>
          <w:szCs w:val="20"/>
        </w:rPr>
        <w:t>Địa chỉ công ty</w:t>
      </w:r>
      <w:r w:rsidRPr="00897856">
        <w:rPr>
          <w:rFonts w:ascii="Courier New" w:eastAsia="Times New Roman" w:hAnsi="Courier New" w:cs="Courier New"/>
          <w:color w:val="0000FF"/>
          <w:sz w:val="20"/>
          <w:szCs w:val="20"/>
        </w:rPr>
        <w:t>&lt;/ComAddress&gt;</w:t>
      </w:r>
    </w:p>
    <w:p w14:paraId="24A0CC9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&lt;ComTaxCode&gt;</w:t>
      </w:r>
      <w:r w:rsidRPr="00897856">
        <w:rPr>
          <w:rFonts w:ascii="Courier New" w:eastAsia="Times New Roman" w:hAnsi="Courier New" w:cs="Courier New"/>
          <w:b/>
          <w:bCs/>
          <w:color w:val="000000"/>
          <w:sz w:val="20"/>
          <w:szCs w:val="20"/>
        </w:rPr>
        <w:t>Mã số thuế</w:t>
      </w:r>
      <w:r w:rsidRPr="00897856">
        <w:rPr>
          <w:rFonts w:ascii="Courier New" w:eastAsia="Times New Roman" w:hAnsi="Courier New" w:cs="Courier New"/>
          <w:color w:val="0000FF"/>
          <w:sz w:val="20"/>
          <w:szCs w:val="20"/>
        </w:rPr>
        <w:t>&lt;/ComTaxCode&gt;</w:t>
      </w:r>
    </w:p>
    <w:p w14:paraId="47D6B9D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&lt;ComFax&gt;</w:t>
      </w:r>
      <w:r w:rsidRPr="00897856">
        <w:rPr>
          <w:rFonts w:ascii="Courier New" w:eastAsia="Times New Roman" w:hAnsi="Courier New" w:cs="Courier New"/>
          <w:b/>
          <w:bCs/>
          <w:color w:val="000000"/>
          <w:sz w:val="20"/>
          <w:szCs w:val="20"/>
        </w:rPr>
        <w:t>Company Fax</w:t>
      </w:r>
      <w:r w:rsidRPr="00897856">
        <w:rPr>
          <w:rFonts w:ascii="Courier New" w:eastAsia="Times New Roman" w:hAnsi="Courier New" w:cs="Courier New"/>
          <w:color w:val="0000FF"/>
          <w:sz w:val="20"/>
          <w:szCs w:val="20"/>
        </w:rPr>
        <w:t>&lt;/ComFax&gt;</w:t>
      </w:r>
    </w:p>
    <w:p w14:paraId="13A545C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&lt;ResourceCode&gt;</w:t>
      </w:r>
      <w:r w:rsidRPr="00897856">
        <w:rPr>
          <w:rFonts w:ascii="Courier New" w:eastAsia="Times New Roman" w:hAnsi="Courier New" w:cs="Courier New"/>
          <w:b/>
          <w:bCs/>
          <w:color w:val="000000"/>
          <w:sz w:val="20"/>
          <w:szCs w:val="20"/>
        </w:rPr>
        <w:t>ResourceCode</w:t>
      </w:r>
      <w:r w:rsidRPr="00897856">
        <w:rPr>
          <w:rFonts w:ascii="Courier New" w:eastAsia="Times New Roman" w:hAnsi="Courier New" w:cs="Courier New"/>
          <w:color w:val="0000FF"/>
          <w:sz w:val="20"/>
          <w:szCs w:val="20"/>
        </w:rPr>
        <w:t>&lt;/ResourceCode&gt;</w:t>
      </w:r>
    </w:p>
    <w:p w14:paraId="4672ABC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lastRenderedPageBreak/>
        <w:t xml:space="preserve">    </w:t>
      </w:r>
      <w:r w:rsidRPr="00897856">
        <w:rPr>
          <w:rFonts w:ascii="Courier New" w:eastAsia="Times New Roman" w:hAnsi="Courier New" w:cs="Courier New"/>
          <w:color w:val="0000FF"/>
          <w:sz w:val="20"/>
          <w:szCs w:val="20"/>
        </w:rPr>
        <w:t>&lt;GrossValue&gt;</w:t>
      </w:r>
      <w:r w:rsidRPr="00897856">
        <w:rPr>
          <w:rFonts w:ascii="Courier New" w:eastAsia="Times New Roman" w:hAnsi="Courier New" w:cs="Courier New"/>
          <w:b/>
          <w:bCs/>
          <w:color w:val="000000"/>
          <w:sz w:val="20"/>
          <w:szCs w:val="20"/>
        </w:rPr>
        <w:t xml:space="preserve"> GrossValue </w:t>
      </w:r>
      <w:r w:rsidRPr="00897856">
        <w:rPr>
          <w:rFonts w:ascii="Courier New" w:eastAsia="Times New Roman" w:hAnsi="Courier New" w:cs="Courier New"/>
          <w:color w:val="0000FF"/>
          <w:sz w:val="20"/>
          <w:szCs w:val="20"/>
        </w:rPr>
        <w:t>&lt;/GrossValue&gt;</w:t>
      </w:r>
    </w:p>
    <w:p w14:paraId="3833B10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&lt;GrossValue0&gt;</w:t>
      </w:r>
      <w:r w:rsidRPr="00897856">
        <w:rPr>
          <w:rFonts w:ascii="Courier New" w:eastAsia="Times New Roman" w:hAnsi="Courier New" w:cs="Courier New"/>
          <w:b/>
          <w:bCs/>
          <w:color w:val="000000"/>
          <w:sz w:val="20"/>
          <w:szCs w:val="20"/>
        </w:rPr>
        <w:t xml:space="preserve"> GrossValue0</w:t>
      </w:r>
      <w:r w:rsidRPr="00897856">
        <w:rPr>
          <w:rFonts w:ascii="Courier New" w:eastAsia="Times New Roman" w:hAnsi="Courier New" w:cs="Courier New"/>
          <w:color w:val="0000FF"/>
          <w:sz w:val="20"/>
          <w:szCs w:val="20"/>
        </w:rPr>
        <w:t>&lt;/GrossValue0&gt;</w:t>
      </w:r>
    </w:p>
    <w:p w14:paraId="321B2FF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&lt;VatAmount0&gt;</w:t>
      </w:r>
      <w:r w:rsidRPr="00897856">
        <w:rPr>
          <w:rFonts w:ascii="Courier New" w:eastAsia="Times New Roman" w:hAnsi="Courier New" w:cs="Courier New"/>
          <w:b/>
          <w:bCs/>
          <w:color w:val="000000"/>
          <w:sz w:val="20"/>
          <w:szCs w:val="20"/>
        </w:rPr>
        <w:t xml:space="preserve"> VatAmount0</w:t>
      </w:r>
      <w:r w:rsidRPr="00897856">
        <w:rPr>
          <w:rFonts w:ascii="Courier New" w:eastAsia="Times New Roman" w:hAnsi="Courier New" w:cs="Courier New"/>
          <w:color w:val="0000FF"/>
          <w:sz w:val="20"/>
          <w:szCs w:val="20"/>
        </w:rPr>
        <w:t>&lt;/VatAmount0&gt;</w:t>
      </w:r>
    </w:p>
    <w:p w14:paraId="580ACE3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&lt;GrossValue5&gt;</w:t>
      </w:r>
      <w:r w:rsidRPr="00897856">
        <w:rPr>
          <w:rFonts w:ascii="Courier New" w:eastAsia="Times New Roman" w:hAnsi="Courier New" w:cs="Courier New"/>
          <w:b/>
          <w:bCs/>
          <w:color w:val="000000"/>
          <w:sz w:val="20"/>
          <w:szCs w:val="20"/>
        </w:rPr>
        <w:t xml:space="preserve"> GrossValue5</w:t>
      </w:r>
      <w:r w:rsidRPr="00897856">
        <w:rPr>
          <w:rFonts w:ascii="Courier New" w:eastAsia="Times New Roman" w:hAnsi="Courier New" w:cs="Courier New"/>
          <w:color w:val="0000FF"/>
          <w:sz w:val="20"/>
          <w:szCs w:val="20"/>
        </w:rPr>
        <w:t>&lt;/GrossValue5&gt;</w:t>
      </w:r>
    </w:p>
    <w:p w14:paraId="319637D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&lt;VatAmount5&gt;</w:t>
      </w:r>
      <w:r w:rsidRPr="00897856">
        <w:rPr>
          <w:rFonts w:ascii="Courier New" w:eastAsia="Times New Roman" w:hAnsi="Courier New" w:cs="Courier New"/>
          <w:b/>
          <w:bCs/>
          <w:color w:val="000000"/>
          <w:sz w:val="20"/>
          <w:szCs w:val="20"/>
        </w:rPr>
        <w:t xml:space="preserve"> VatAmount5</w:t>
      </w:r>
      <w:r w:rsidRPr="00897856">
        <w:rPr>
          <w:rFonts w:ascii="Courier New" w:eastAsia="Times New Roman" w:hAnsi="Courier New" w:cs="Courier New"/>
          <w:color w:val="0000FF"/>
          <w:sz w:val="20"/>
          <w:szCs w:val="20"/>
        </w:rPr>
        <w:t>&lt;/VatAmount5&gt;</w:t>
      </w:r>
    </w:p>
    <w:p w14:paraId="6AE9632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&lt;GrossValue10&gt;</w:t>
      </w:r>
      <w:r w:rsidRPr="00897856">
        <w:rPr>
          <w:rFonts w:ascii="Courier New" w:eastAsia="Times New Roman" w:hAnsi="Courier New" w:cs="Courier New"/>
          <w:b/>
          <w:bCs/>
          <w:color w:val="000000"/>
          <w:sz w:val="20"/>
          <w:szCs w:val="20"/>
        </w:rPr>
        <w:t xml:space="preserve"> GrossValue10</w:t>
      </w:r>
      <w:r w:rsidRPr="00897856">
        <w:rPr>
          <w:rFonts w:ascii="Courier New" w:eastAsia="Times New Roman" w:hAnsi="Courier New" w:cs="Courier New"/>
          <w:color w:val="0000FF"/>
          <w:sz w:val="20"/>
          <w:szCs w:val="20"/>
        </w:rPr>
        <w:t>&lt;/GrossValue10&gt;</w:t>
      </w:r>
    </w:p>
    <w:p w14:paraId="168EFCB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&lt;VatAmount10&gt;</w:t>
      </w:r>
      <w:r w:rsidRPr="00897856">
        <w:rPr>
          <w:rFonts w:ascii="Courier New" w:eastAsia="Times New Roman" w:hAnsi="Courier New" w:cs="Courier New"/>
          <w:b/>
          <w:bCs/>
          <w:color w:val="000000"/>
          <w:sz w:val="20"/>
          <w:szCs w:val="20"/>
        </w:rPr>
        <w:t xml:space="preserve"> VatAmount10</w:t>
      </w:r>
      <w:r w:rsidRPr="00897856">
        <w:rPr>
          <w:rFonts w:ascii="Courier New" w:eastAsia="Times New Roman" w:hAnsi="Courier New" w:cs="Courier New"/>
          <w:color w:val="0000FF"/>
          <w:sz w:val="20"/>
          <w:szCs w:val="20"/>
        </w:rPr>
        <w:t>&lt;/VatAmount10&gt;</w:t>
      </w:r>
    </w:p>
    <w:p w14:paraId="0682791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&lt;Buyer&gt;</w:t>
      </w:r>
      <w:r w:rsidRPr="00897856">
        <w:rPr>
          <w:rFonts w:ascii="Courier New" w:eastAsia="Times New Roman" w:hAnsi="Courier New" w:cs="Courier New"/>
          <w:b/>
          <w:bCs/>
          <w:color w:val="000000"/>
          <w:sz w:val="20"/>
          <w:szCs w:val="20"/>
        </w:rPr>
        <w:t>Tên đơn vị mua hàng</w:t>
      </w:r>
      <w:r w:rsidRPr="00897856">
        <w:rPr>
          <w:rFonts w:ascii="Courier New" w:eastAsia="Times New Roman" w:hAnsi="Courier New" w:cs="Courier New"/>
          <w:color w:val="0000FF"/>
          <w:sz w:val="20"/>
          <w:szCs w:val="20"/>
        </w:rPr>
        <w:t>&lt;/Buyer&gt;</w:t>
      </w:r>
    </w:p>
    <w:p w14:paraId="566D059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&lt;Name&gt;</w:t>
      </w:r>
      <w:r w:rsidRPr="00897856">
        <w:rPr>
          <w:rFonts w:ascii="Courier New" w:eastAsia="Times New Roman" w:hAnsi="Courier New" w:cs="Courier New"/>
          <w:b/>
          <w:bCs/>
          <w:color w:val="000000"/>
          <w:sz w:val="20"/>
          <w:szCs w:val="20"/>
        </w:rPr>
        <w:t>Tên hóa đơn</w:t>
      </w:r>
      <w:r w:rsidRPr="00897856">
        <w:rPr>
          <w:rFonts w:ascii="Courier New" w:eastAsia="Times New Roman" w:hAnsi="Courier New" w:cs="Courier New"/>
          <w:color w:val="0000FF"/>
          <w:sz w:val="20"/>
          <w:szCs w:val="20"/>
        </w:rPr>
        <w:t>&lt;/Name&gt;</w:t>
      </w:r>
    </w:p>
    <w:p w14:paraId="2F7BF9E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&lt;ComPhone&gt;</w:t>
      </w:r>
      <w:r w:rsidRPr="00897856">
        <w:rPr>
          <w:rFonts w:ascii="Courier New" w:eastAsia="Times New Roman" w:hAnsi="Courier New" w:cs="Courier New"/>
          <w:b/>
          <w:bCs/>
          <w:color w:val="000000"/>
          <w:sz w:val="20"/>
          <w:szCs w:val="20"/>
        </w:rPr>
        <w:t>Điện thoại công ty</w:t>
      </w:r>
      <w:r w:rsidRPr="00897856">
        <w:rPr>
          <w:rFonts w:ascii="Courier New" w:eastAsia="Times New Roman" w:hAnsi="Courier New" w:cs="Courier New"/>
          <w:color w:val="0000FF"/>
          <w:sz w:val="20"/>
          <w:szCs w:val="20"/>
        </w:rPr>
        <w:t>&lt;/ComPhone&gt;</w:t>
      </w:r>
    </w:p>
    <w:p w14:paraId="422DCA8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&lt;ComBankName&gt;</w:t>
      </w:r>
      <w:r w:rsidRPr="00897856">
        <w:rPr>
          <w:rFonts w:ascii="Courier New" w:eastAsia="Times New Roman" w:hAnsi="Courier New" w:cs="Courier New"/>
          <w:b/>
          <w:bCs/>
          <w:color w:val="000000"/>
          <w:sz w:val="20"/>
          <w:szCs w:val="20"/>
        </w:rPr>
        <w:t>Tên ngân hàng</w:t>
      </w:r>
      <w:r w:rsidRPr="00897856">
        <w:rPr>
          <w:rFonts w:ascii="Courier New" w:eastAsia="Times New Roman" w:hAnsi="Courier New" w:cs="Courier New"/>
          <w:color w:val="0000FF"/>
          <w:sz w:val="20"/>
          <w:szCs w:val="20"/>
        </w:rPr>
        <w:t>&lt;/ComBankName&gt;</w:t>
      </w:r>
    </w:p>
    <w:p w14:paraId="71C0B50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&lt;ComBankNo&gt;</w:t>
      </w:r>
      <w:r w:rsidRPr="00897856">
        <w:rPr>
          <w:rFonts w:ascii="Courier New" w:eastAsia="Times New Roman" w:hAnsi="Courier New" w:cs="Courier New"/>
          <w:b/>
          <w:bCs/>
          <w:color w:val="000000"/>
          <w:sz w:val="20"/>
          <w:szCs w:val="20"/>
        </w:rPr>
        <w:t>Số tài khoản ngân hàng</w:t>
      </w:r>
      <w:r w:rsidRPr="00897856">
        <w:rPr>
          <w:rFonts w:ascii="Courier New" w:eastAsia="Times New Roman" w:hAnsi="Courier New" w:cs="Courier New"/>
          <w:color w:val="0000FF"/>
          <w:sz w:val="20"/>
          <w:szCs w:val="20"/>
        </w:rPr>
        <w:t>&lt;/ComBankNo&gt;</w:t>
      </w:r>
    </w:p>
    <w:p w14:paraId="08EDA8A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&lt;CreateDate&gt;</w:t>
      </w:r>
      <w:r w:rsidRPr="00897856">
        <w:rPr>
          <w:rFonts w:ascii="Courier New" w:eastAsia="Times New Roman" w:hAnsi="Courier New" w:cs="Courier New"/>
          <w:b/>
          <w:bCs/>
          <w:color w:val="000000"/>
          <w:sz w:val="20"/>
          <w:szCs w:val="20"/>
        </w:rPr>
        <w:t>CreateDate</w:t>
      </w:r>
      <w:r w:rsidRPr="00897856">
        <w:rPr>
          <w:rFonts w:ascii="Courier New" w:eastAsia="Times New Roman" w:hAnsi="Courier New" w:cs="Courier New"/>
          <w:color w:val="0000FF"/>
          <w:sz w:val="20"/>
          <w:szCs w:val="20"/>
        </w:rPr>
        <w:t>&lt;/CreateDate&gt;</w:t>
      </w:r>
    </w:p>
    <w:p w14:paraId="206C0A1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&lt;DiscountRate&gt;</w:t>
      </w:r>
      <w:r w:rsidRPr="00897856">
        <w:rPr>
          <w:rFonts w:ascii="Courier New" w:eastAsia="Times New Roman" w:hAnsi="Courier New" w:cs="Courier New"/>
          <w:b/>
          <w:bCs/>
          <w:color w:val="000000"/>
          <w:sz w:val="20"/>
          <w:szCs w:val="20"/>
        </w:rPr>
        <w:t>Chiết khấu</w:t>
      </w:r>
      <w:r w:rsidRPr="00897856">
        <w:rPr>
          <w:rFonts w:ascii="Courier New" w:eastAsia="Times New Roman" w:hAnsi="Courier New" w:cs="Courier New"/>
          <w:color w:val="0000FF"/>
          <w:sz w:val="20"/>
          <w:szCs w:val="20"/>
        </w:rPr>
        <w:t>&lt;/DiscountRate&gt;</w:t>
      </w:r>
    </w:p>
    <w:p w14:paraId="6BCB5AF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&lt;CusSignStatus&gt;</w:t>
      </w:r>
      <w:r w:rsidRPr="00897856">
        <w:rPr>
          <w:rFonts w:ascii="Courier New" w:eastAsia="Times New Roman" w:hAnsi="Courier New" w:cs="Courier New"/>
          <w:b/>
          <w:bCs/>
          <w:color w:val="000000"/>
          <w:sz w:val="20"/>
          <w:szCs w:val="20"/>
        </w:rPr>
        <w:t>1.1</w:t>
      </w:r>
      <w:r w:rsidRPr="00897856">
        <w:rPr>
          <w:rFonts w:ascii="Courier New" w:eastAsia="Times New Roman" w:hAnsi="Courier New" w:cs="Courier New"/>
          <w:color w:val="0000FF"/>
          <w:sz w:val="20"/>
          <w:szCs w:val="20"/>
        </w:rPr>
        <w:t>&lt;/CusSignStatus&gt;</w:t>
      </w:r>
    </w:p>
    <w:p w14:paraId="736D63F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&lt;CreateBy&gt;</w:t>
      </w:r>
      <w:r w:rsidRPr="00897856">
        <w:rPr>
          <w:rFonts w:ascii="Courier New" w:eastAsia="Times New Roman" w:hAnsi="Courier New" w:cs="Courier New"/>
          <w:b/>
          <w:bCs/>
          <w:color w:val="000000"/>
          <w:sz w:val="20"/>
          <w:szCs w:val="20"/>
        </w:rPr>
        <w:t>CreateBy</w:t>
      </w:r>
      <w:r w:rsidRPr="00897856">
        <w:rPr>
          <w:rFonts w:ascii="Courier New" w:eastAsia="Times New Roman" w:hAnsi="Courier New" w:cs="Courier New"/>
          <w:color w:val="0000FF"/>
          <w:sz w:val="20"/>
          <w:szCs w:val="20"/>
        </w:rPr>
        <w:t>&lt;/CreateBy&gt;</w:t>
      </w:r>
    </w:p>
    <w:p w14:paraId="46A0B10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&lt;PublishBy&gt;</w:t>
      </w:r>
      <w:r w:rsidRPr="00897856">
        <w:rPr>
          <w:rFonts w:ascii="Courier New" w:eastAsia="Times New Roman" w:hAnsi="Courier New" w:cs="Courier New"/>
          <w:b/>
          <w:bCs/>
          <w:color w:val="000000"/>
          <w:sz w:val="20"/>
          <w:szCs w:val="20"/>
        </w:rPr>
        <w:t>PublishBy</w:t>
      </w:r>
      <w:r w:rsidRPr="00897856">
        <w:rPr>
          <w:rFonts w:ascii="Courier New" w:eastAsia="Times New Roman" w:hAnsi="Courier New" w:cs="Courier New"/>
          <w:color w:val="0000FF"/>
          <w:sz w:val="20"/>
          <w:szCs w:val="20"/>
        </w:rPr>
        <w:t>&lt;/PublishBy&gt;</w:t>
      </w:r>
    </w:p>
    <w:p w14:paraId="1DB5341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&lt;Note&gt;</w:t>
      </w:r>
      <w:r w:rsidRPr="00897856">
        <w:rPr>
          <w:rFonts w:ascii="Courier New" w:eastAsia="Times New Roman" w:hAnsi="Courier New" w:cs="Courier New"/>
          <w:b/>
          <w:bCs/>
          <w:color w:val="000000"/>
          <w:sz w:val="20"/>
          <w:szCs w:val="20"/>
        </w:rPr>
        <w:t>Note</w:t>
      </w:r>
      <w:r w:rsidRPr="00897856">
        <w:rPr>
          <w:rFonts w:ascii="Courier New" w:eastAsia="Times New Roman" w:hAnsi="Courier New" w:cs="Courier New"/>
          <w:color w:val="0000FF"/>
          <w:sz w:val="20"/>
          <w:szCs w:val="20"/>
        </w:rPr>
        <w:t>&lt;/Note&gt;</w:t>
      </w:r>
    </w:p>
    <w:p w14:paraId="4B9C0D3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&lt;ProcessInvNote&gt;</w:t>
      </w:r>
      <w:r w:rsidRPr="00897856">
        <w:rPr>
          <w:rFonts w:ascii="Courier New" w:eastAsia="Times New Roman" w:hAnsi="Courier New" w:cs="Courier New"/>
          <w:b/>
          <w:bCs/>
          <w:color w:val="000000"/>
          <w:sz w:val="20"/>
          <w:szCs w:val="20"/>
        </w:rPr>
        <w:t>ProcessInvNote</w:t>
      </w:r>
      <w:r w:rsidRPr="00897856">
        <w:rPr>
          <w:rFonts w:ascii="Courier New" w:eastAsia="Times New Roman" w:hAnsi="Courier New" w:cs="Courier New"/>
          <w:color w:val="0000FF"/>
          <w:sz w:val="20"/>
          <w:szCs w:val="20"/>
        </w:rPr>
        <w:t>&lt;/ProcessInvNote&gt;</w:t>
      </w:r>
    </w:p>
    <w:p w14:paraId="3CB35C3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&lt;Fkey&gt;</w:t>
      </w:r>
      <w:r w:rsidRPr="00897856">
        <w:rPr>
          <w:rFonts w:ascii="Courier New" w:eastAsia="Times New Roman" w:hAnsi="Courier New" w:cs="Courier New"/>
          <w:b/>
          <w:bCs/>
          <w:color w:val="000000"/>
          <w:sz w:val="20"/>
          <w:szCs w:val="20"/>
        </w:rPr>
        <w:t>Fkey</w:t>
      </w:r>
      <w:r w:rsidRPr="00897856">
        <w:rPr>
          <w:rFonts w:ascii="Courier New" w:eastAsia="Times New Roman" w:hAnsi="Courier New" w:cs="Courier New"/>
          <w:color w:val="0000FF"/>
          <w:sz w:val="20"/>
          <w:szCs w:val="20"/>
        </w:rPr>
        <w:t>&lt;/Fkey&gt;</w:t>
      </w:r>
    </w:p>
    <w:p w14:paraId="47E6233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&lt;GrossValue_NonTax&gt;&lt;/GrossValue_NonTax&gt;</w:t>
      </w:r>
    </w:p>
    <w:p w14:paraId="62E0EDE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&lt;CurrencyUnit&gt;</w:t>
      </w:r>
      <w:r w:rsidRPr="00897856">
        <w:rPr>
          <w:rFonts w:ascii="Courier New" w:eastAsia="Times New Roman" w:hAnsi="Courier New" w:cs="Courier New"/>
          <w:b/>
          <w:bCs/>
          <w:color w:val="000000"/>
          <w:sz w:val="20"/>
          <w:szCs w:val="20"/>
        </w:rPr>
        <w:t>Đơn vị tiền tệ</w:t>
      </w:r>
      <w:r w:rsidRPr="00897856">
        <w:rPr>
          <w:rFonts w:ascii="Courier New" w:eastAsia="Times New Roman" w:hAnsi="Courier New" w:cs="Courier New"/>
          <w:color w:val="0000FF"/>
          <w:sz w:val="20"/>
          <w:szCs w:val="20"/>
        </w:rPr>
        <w:t>&lt;/CurrencyUnit&gt;</w:t>
      </w:r>
    </w:p>
    <w:p w14:paraId="6A12E43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&lt;ExchangeRate&gt;</w:t>
      </w:r>
      <w:r w:rsidRPr="00897856">
        <w:rPr>
          <w:rFonts w:ascii="Courier New" w:eastAsia="Times New Roman" w:hAnsi="Courier New" w:cs="Courier New"/>
          <w:b/>
          <w:bCs/>
          <w:color w:val="000000"/>
          <w:sz w:val="20"/>
          <w:szCs w:val="20"/>
        </w:rPr>
        <w:t>Tỷ giá</w:t>
      </w:r>
      <w:r w:rsidRPr="00897856">
        <w:rPr>
          <w:rFonts w:ascii="Courier New" w:eastAsia="Times New Roman" w:hAnsi="Courier New" w:cs="Courier New"/>
          <w:color w:val="0000FF"/>
          <w:sz w:val="20"/>
          <w:szCs w:val="20"/>
        </w:rPr>
        <w:t>&lt;/ExchangeRate&gt;</w:t>
      </w:r>
    </w:p>
    <w:p w14:paraId="71C93DF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&lt;ConvertedAmount&gt;</w:t>
      </w:r>
      <w:r w:rsidRPr="00897856">
        <w:rPr>
          <w:rFonts w:ascii="Courier New" w:eastAsia="Times New Roman" w:hAnsi="Courier New" w:cs="Courier New"/>
          <w:b/>
          <w:bCs/>
          <w:color w:val="000000"/>
          <w:sz w:val="20"/>
          <w:szCs w:val="20"/>
        </w:rPr>
        <w:t>Tổng tiền quy đổi</w:t>
      </w:r>
      <w:r w:rsidRPr="00897856">
        <w:rPr>
          <w:rFonts w:ascii="Courier New" w:eastAsia="Times New Roman" w:hAnsi="Courier New" w:cs="Courier New"/>
          <w:color w:val="0000FF"/>
          <w:sz w:val="20"/>
          <w:szCs w:val="20"/>
        </w:rPr>
        <w:t>&lt;/ConvertedAmount&gt;</w:t>
      </w:r>
    </w:p>
    <w:p w14:paraId="505BD4F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&lt;Extra1&gt;</w:t>
      </w:r>
      <w:r w:rsidRPr="00897856">
        <w:rPr>
          <w:rFonts w:ascii="Courier New" w:eastAsia="Times New Roman" w:hAnsi="Courier New" w:cs="Courier New"/>
          <w:b/>
          <w:bCs/>
          <w:color w:val="000000"/>
          <w:sz w:val="20"/>
          <w:szCs w:val="20"/>
        </w:rPr>
        <w:t>Extra1</w:t>
      </w:r>
      <w:r w:rsidRPr="00897856">
        <w:rPr>
          <w:rFonts w:ascii="Courier New" w:eastAsia="Times New Roman" w:hAnsi="Courier New" w:cs="Courier New"/>
          <w:color w:val="0000FF"/>
          <w:sz w:val="20"/>
          <w:szCs w:val="20"/>
        </w:rPr>
        <w:t>&lt;/Extra1&gt;</w:t>
      </w:r>
    </w:p>
    <w:p w14:paraId="6E071C9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&lt;Extra2&gt;</w:t>
      </w:r>
      <w:r w:rsidRPr="00897856">
        <w:rPr>
          <w:rFonts w:ascii="Courier New" w:eastAsia="Times New Roman" w:hAnsi="Courier New" w:cs="Courier New"/>
          <w:b/>
          <w:bCs/>
          <w:color w:val="000000"/>
          <w:sz w:val="20"/>
          <w:szCs w:val="20"/>
        </w:rPr>
        <w:t>Extra2</w:t>
      </w:r>
      <w:r w:rsidRPr="00897856">
        <w:rPr>
          <w:rFonts w:ascii="Courier New" w:eastAsia="Times New Roman" w:hAnsi="Courier New" w:cs="Courier New"/>
          <w:color w:val="0000FF"/>
          <w:sz w:val="20"/>
          <w:szCs w:val="20"/>
        </w:rPr>
        <w:t>&lt;/Extra2&gt;</w:t>
      </w:r>
    </w:p>
    <w:p w14:paraId="21DFD00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&lt;SMSDeliver&gt;</w:t>
      </w:r>
      <w:r w:rsidRPr="00897856">
        <w:rPr>
          <w:rFonts w:ascii="Courier New" w:eastAsia="Times New Roman" w:hAnsi="Courier New" w:cs="Courier New"/>
          <w:b/>
          <w:bCs/>
          <w:color w:val="000000"/>
          <w:sz w:val="20"/>
          <w:szCs w:val="20"/>
        </w:rPr>
        <w:t>SMSDeliver</w:t>
      </w:r>
      <w:r w:rsidRPr="00897856">
        <w:rPr>
          <w:rFonts w:ascii="Courier New" w:eastAsia="Times New Roman" w:hAnsi="Courier New" w:cs="Courier New"/>
          <w:color w:val="0000FF"/>
          <w:sz w:val="20"/>
          <w:szCs w:val="20"/>
        </w:rPr>
        <w:t>&lt;/SMSDeliver&gt;</w:t>
      </w:r>
    </w:p>
    <w:p w14:paraId="223C5F02"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&lt;Type&gt;</w:t>
      </w:r>
      <w:r w:rsidRPr="00897856">
        <w:rPr>
          <w:rFonts w:ascii="Courier New" w:eastAsia="Times New Roman" w:hAnsi="Courier New" w:cs="Courier New"/>
          <w:b/>
          <w:bCs/>
          <w:color w:val="000000"/>
          <w:sz w:val="20"/>
          <w:szCs w:val="20"/>
        </w:rPr>
        <w:t>Loại hóa đơn chỉnh sửa(int-mặc định lấy là 2)  2-Điều chỉnh tăng, 3-Điều chỉnh giảm, 4- Hóa đơn điều chỉnh thông tin</w:t>
      </w:r>
      <w:r w:rsidRPr="00897856">
        <w:rPr>
          <w:rFonts w:ascii="Courier New" w:eastAsia="Times New Roman" w:hAnsi="Courier New" w:cs="Courier New"/>
          <w:color w:val="0000FF"/>
          <w:sz w:val="20"/>
          <w:szCs w:val="20"/>
        </w:rPr>
        <w:t>&lt;/Type&gt;</w:t>
      </w:r>
    </w:p>
    <w:p w14:paraId="011587A1"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LDDNBO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p>
    <w:p w14:paraId="3200CBEF"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p>
    <w:p w14:paraId="639C5C40"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HVTNXHANG</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p>
    <w:p w14:paraId="008BF316"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TNVCHUYEN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p>
    <w:p w14:paraId="13F9371C"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PTVCHUYEN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p>
    <w:p w14:paraId="5AC3F5C7"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p>
    <w:p w14:paraId="2AB8B902" w14:textId="77777777" w:rsidR="00AC3E5D" w:rsidRPr="007918EB"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HDKTNgay</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p>
    <w:p w14:paraId="0B9E5E7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color w:val="0000FF"/>
          <w:sz w:val="20"/>
          <w:szCs w:val="20"/>
        </w:rPr>
        <w:t>&lt;/AdjustInv&gt;</w:t>
      </w:r>
    </w:p>
    <w:p w14:paraId="559BB64E" w14:textId="77777777" w:rsidR="00AC3E5D" w:rsidRPr="00BA16A5" w:rsidRDefault="00AC3E5D" w:rsidP="00AC3E5D">
      <w:pPr>
        <w:rPr>
          <w:b/>
          <w:u w:val="single"/>
        </w:rPr>
      </w:pPr>
    </w:p>
    <w:p w14:paraId="51ADA075" w14:textId="77777777" w:rsidR="00AC3E5D" w:rsidRDefault="00AC3E5D" w:rsidP="00AC3E5D">
      <w:pPr>
        <w:rPr>
          <w:b/>
          <w:u w:val="single"/>
        </w:rPr>
      </w:pPr>
      <w:r w:rsidRPr="00BA16A5">
        <w:rPr>
          <w:b/>
          <w:u w:val="single"/>
        </w:rPr>
        <w:t>Cấu trúc củ</w:t>
      </w:r>
      <w:r>
        <w:rPr>
          <w:b/>
          <w:u w:val="single"/>
        </w:rPr>
        <w:t>a xmlInv</w:t>
      </w:r>
      <w:r w:rsidRPr="00BA16A5">
        <w:rPr>
          <w:b/>
          <w:u w:val="single"/>
        </w:rPr>
        <w:t xml:space="preserve">Data </w:t>
      </w:r>
      <w:r>
        <w:rPr>
          <w:b/>
          <w:u w:val="single"/>
        </w:rPr>
        <w:t xml:space="preserve"> trường hợp </w:t>
      </w:r>
      <w:r>
        <w:rPr>
          <w:b/>
          <w:color w:val="FF0000"/>
          <w:u w:val="single"/>
        </w:rPr>
        <w:t>C</w:t>
      </w:r>
      <w:r w:rsidRPr="008604DD">
        <w:rPr>
          <w:b/>
          <w:color w:val="FF0000"/>
          <w:u w:val="single"/>
        </w:rPr>
        <w:t>ó</w:t>
      </w:r>
      <w:r>
        <w:rPr>
          <w:b/>
          <w:u w:val="single"/>
        </w:rPr>
        <w:t xml:space="preserve"> trường mở rộng </w:t>
      </w:r>
      <w:r w:rsidRPr="00BA16A5">
        <w:rPr>
          <w:b/>
          <w:u w:val="single"/>
        </w:rPr>
        <w:t xml:space="preserve">(các trường </w:t>
      </w:r>
      <w:r w:rsidRPr="00BA16A5">
        <w:rPr>
          <w:b/>
          <w:color w:val="FF0000"/>
          <w:u w:val="single"/>
        </w:rPr>
        <w:t>*</w:t>
      </w:r>
      <w:r w:rsidRPr="00BA16A5">
        <w:rPr>
          <w:b/>
          <w:u w:val="single"/>
        </w:rPr>
        <w:t xml:space="preserve"> là bắt buộc):</w:t>
      </w:r>
    </w:p>
    <w:p w14:paraId="0CF1855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color w:val="0000FF"/>
          <w:sz w:val="20"/>
          <w:szCs w:val="20"/>
        </w:rPr>
        <w:t>&lt;AdjustInv&gt;</w:t>
      </w:r>
    </w:p>
    <w:p w14:paraId="28953678"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&lt;key&gt;</w:t>
      </w:r>
      <w:r w:rsidRPr="00897856">
        <w:rPr>
          <w:rFonts w:ascii="Courier New" w:eastAsia="Times New Roman" w:hAnsi="Courier New" w:cs="Courier New"/>
          <w:b/>
          <w:bCs/>
          <w:color w:val="000000"/>
          <w:sz w:val="20"/>
          <w:szCs w:val="20"/>
        </w:rPr>
        <w:t xml:space="preserve"> Giá trị khóa để phân biệt hóa đơn xuất cho khách hàng nào </w:t>
      </w:r>
      <w:r w:rsidRPr="00897856">
        <w:rPr>
          <w:rFonts w:ascii="Courier New" w:eastAsia="Times New Roman" w:hAnsi="Courier New" w:cs="Courier New"/>
          <w:color w:val="0000FF"/>
          <w:sz w:val="20"/>
          <w:szCs w:val="20"/>
        </w:rPr>
        <w:t>&lt;/key&gt;</w:t>
      </w:r>
    </w:p>
    <w:p w14:paraId="7F57679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    &lt;</w:t>
      </w:r>
      <w:r w:rsidRPr="001C5026">
        <w:rPr>
          <w:rFonts w:ascii="Courier New" w:eastAsia="Times New Roman" w:hAnsi="Courier New" w:cs="Courier New"/>
          <w:color w:val="0000FF"/>
          <w:sz w:val="20"/>
          <w:szCs w:val="20"/>
        </w:rPr>
        <w:t>InvoiceNo</w:t>
      </w:r>
      <w:r>
        <w:rPr>
          <w:rFonts w:ascii="Courier New" w:eastAsia="Times New Roman" w:hAnsi="Courier New" w:cs="Courier New"/>
          <w:b/>
          <w:bCs/>
          <w:color w:val="000000"/>
          <w:sz w:val="20"/>
          <w:szCs w:val="20"/>
        </w:rPr>
        <w:t>&gt;Số hóa đơn</w:t>
      </w:r>
      <w:r w:rsidRPr="001C5026">
        <w:rPr>
          <w:rFonts w:ascii="Courier New" w:eastAsia="Times New Roman" w:hAnsi="Courier New" w:cs="Courier New"/>
          <w:b/>
          <w:bCs/>
          <w:color w:val="000000"/>
          <w:sz w:val="20"/>
          <w:szCs w:val="20"/>
        </w:rPr>
        <w:t>&lt;/</w:t>
      </w:r>
      <w:r w:rsidRPr="001C5026">
        <w:rPr>
          <w:rFonts w:ascii="Courier New" w:eastAsia="Times New Roman" w:hAnsi="Courier New" w:cs="Courier New"/>
          <w:color w:val="0000FF"/>
          <w:sz w:val="20"/>
          <w:szCs w:val="20"/>
        </w:rPr>
        <w:t>InvoiceNo</w:t>
      </w:r>
      <w:r w:rsidRPr="001C5026">
        <w:rPr>
          <w:rFonts w:ascii="Courier New" w:eastAsia="Times New Roman" w:hAnsi="Courier New" w:cs="Courier New"/>
          <w:b/>
          <w:bCs/>
          <w:color w:val="000000"/>
          <w:sz w:val="20"/>
          <w:szCs w:val="20"/>
        </w:rPr>
        <w:t>&gt;</w:t>
      </w:r>
    </w:p>
    <w:p w14:paraId="572E0F6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&lt;CusCode&gt;</w:t>
      </w:r>
      <w:r w:rsidRPr="00897856">
        <w:rPr>
          <w:rFonts w:ascii="Courier New" w:eastAsia="Times New Roman" w:hAnsi="Courier New" w:cs="Courier New"/>
          <w:b/>
          <w:bCs/>
          <w:color w:val="000000"/>
          <w:sz w:val="20"/>
          <w:szCs w:val="20"/>
        </w:rPr>
        <w:t>Mã khách hàng*</w:t>
      </w:r>
      <w:r w:rsidRPr="00897856">
        <w:rPr>
          <w:rFonts w:ascii="Courier New" w:eastAsia="Times New Roman" w:hAnsi="Courier New" w:cs="Courier New"/>
          <w:color w:val="0000FF"/>
          <w:sz w:val="20"/>
          <w:szCs w:val="20"/>
        </w:rPr>
        <w:t>&lt;/CusCode&gt;</w:t>
      </w:r>
    </w:p>
    <w:p w14:paraId="1D12C74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&lt;CusName&gt;</w:t>
      </w:r>
      <w:r w:rsidRPr="00897856">
        <w:rPr>
          <w:rFonts w:ascii="Courier New" w:eastAsia="Times New Roman" w:hAnsi="Courier New" w:cs="Courier New"/>
          <w:b/>
          <w:bCs/>
          <w:color w:val="000000"/>
          <w:sz w:val="20"/>
          <w:szCs w:val="20"/>
        </w:rPr>
        <w:t>Tên khách hàng*</w:t>
      </w:r>
      <w:r w:rsidRPr="00897856">
        <w:rPr>
          <w:rFonts w:ascii="Courier New" w:eastAsia="Times New Roman" w:hAnsi="Courier New" w:cs="Courier New"/>
          <w:color w:val="0000FF"/>
          <w:sz w:val="20"/>
          <w:szCs w:val="20"/>
        </w:rPr>
        <w:t>&lt;/CusName&gt;</w:t>
      </w:r>
    </w:p>
    <w:p w14:paraId="7474B4B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&lt;CusAddress&gt;</w:t>
      </w:r>
      <w:r w:rsidRPr="00897856">
        <w:rPr>
          <w:rFonts w:ascii="Courier New" w:eastAsia="Times New Roman" w:hAnsi="Courier New" w:cs="Courier New"/>
          <w:b/>
          <w:bCs/>
          <w:color w:val="000000"/>
          <w:sz w:val="20"/>
          <w:szCs w:val="20"/>
        </w:rPr>
        <w:t>Địa chỉ khách hàng*</w:t>
      </w:r>
      <w:r w:rsidRPr="00897856">
        <w:rPr>
          <w:rFonts w:ascii="Courier New" w:eastAsia="Times New Roman" w:hAnsi="Courier New" w:cs="Courier New"/>
          <w:color w:val="0000FF"/>
          <w:sz w:val="20"/>
          <w:szCs w:val="20"/>
        </w:rPr>
        <w:t>&lt;/CusAddress&gt;</w:t>
      </w:r>
    </w:p>
    <w:p w14:paraId="3C46490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&lt;CusPhone&gt;</w:t>
      </w:r>
      <w:r w:rsidRPr="00897856">
        <w:rPr>
          <w:rFonts w:ascii="Courier New" w:eastAsia="Times New Roman" w:hAnsi="Courier New" w:cs="Courier New"/>
          <w:b/>
          <w:bCs/>
          <w:color w:val="000000"/>
          <w:sz w:val="20"/>
          <w:szCs w:val="20"/>
        </w:rPr>
        <w:t>Điện thoại khách hàng</w:t>
      </w:r>
      <w:r w:rsidRPr="00897856">
        <w:rPr>
          <w:rFonts w:ascii="Courier New" w:eastAsia="Times New Roman" w:hAnsi="Courier New" w:cs="Courier New"/>
          <w:color w:val="0000FF"/>
          <w:sz w:val="20"/>
          <w:szCs w:val="20"/>
        </w:rPr>
        <w:t>&lt;/CusPhone&gt;</w:t>
      </w:r>
    </w:p>
    <w:p w14:paraId="6F6C0B9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&lt;CusTaxCode&gt;</w:t>
      </w:r>
      <w:r w:rsidRPr="00897856">
        <w:rPr>
          <w:rFonts w:ascii="Courier New" w:eastAsia="Times New Roman" w:hAnsi="Courier New" w:cs="Courier New"/>
          <w:b/>
          <w:bCs/>
          <w:color w:val="000000"/>
          <w:sz w:val="20"/>
          <w:szCs w:val="20"/>
        </w:rPr>
        <w:t>Mã số thuế KH (Bắt buộc với KH là Doanh nghiệp)</w:t>
      </w:r>
      <w:r w:rsidRPr="00897856">
        <w:rPr>
          <w:rFonts w:ascii="Courier New" w:eastAsia="Times New Roman" w:hAnsi="Courier New" w:cs="Courier New"/>
          <w:color w:val="0000FF"/>
          <w:sz w:val="20"/>
          <w:szCs w:val="20"/>
        </w:rPr>
        <w:t>&lt;/CusTaxCode&gt;</w:t>
      </w:r>
    </w:p>
    <w:p w14:paraId="1F06C58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&lt;PaymentMethod&gt;</w:t>
      </w:r>
      <w:r w:rsidRPr="00897856">
        <w:rPr>
          <w:rFonts w:ascii="Courier New" w:eastAsia="Times New Roman" w:hAnsi="Courier New" w:cs="Courier New"/>
          <w:b/>
          <w:bCs/>
          <w:color w:val="000000"/>
          <w:sz w:val="20"/>
          <w:szCs w:val="20"/>
        </w:rPr>
        <w:t xml:space="preserve"> Phương thức thanh toán </w:t>
      </w:r>
      <w:r w:rsidRPr="00897856">
        <w:rPr>
          <w:rFonts w:ascii="Courier New" w:eastAsia="Times New Roman" w:hAnsi="Courier New" w:cs="Courier New"/>
          <w:color w:val="0000FF"/>
          <w:sz w:val="20"/>
          <w:szCs w:val="20"/>
        </w:rPr>
        <w:t>&lt;/PaymentMethod&gt;</w:t>
      </w:r>
    </w:p>
    <w:p w14:paraId="61D5968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&lt;CusBankName&gt;</w:t>
      </w:r>
      <w:r w:rsidRPr="00897856">
        <w:rPr>
          <w:rFonts w:ascii="Courier New" w:eastAsia="Times New Roman" w:hAnsi="Courier New" w:cs="Courier New"/>
          <w:b/>
          <w:bCs/>
          <w:color w:val="000000"/>
          <w:sz w:val="20"/>
          <w:szCs w:val="20"/>
        </w:rPr>
        <w:t>Tên ngân hàng</w:t>
      </w:r>
      <w:r w:rsidRPr="00897856">
        <w:rPr>
          <w:rFonts w:ascii="Courier New" w:eastAsia="Times New Roman" w:hAnsi="Courier New" w:cs="Courier New"/>
          <w:color w:val="0000FF"/>
          <w:sz w:val="20"/>
          <w:szCs w:val="20"/>
        </w:rPr>
        <w:t>&lt;/CusBankName&gt;</w:t>
      </w:r>
    </w:p>
    <w:p w14:paraId="59FD816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&lt;KindOfService&gt;</w:t>
      </w:r>
      <w:r w:rsidRPr="00897856">
        <w:rPr>
          <w:rFonts w:ascii="Courier New" w:eastAsia="Times New Roman" w:hAnsi="Courier New" w:cs="Courier New"/>
          <w:b/>
          <w:bCs/>
          <w:color w:val="000000"/>
          <w:sz w:val="20"/>
          <w:szCs w:val="20"/>
        </w:rPr>
        <w:t>Tháng hóa đơn</w:t>
      </w:r>
      <w:r w:rsidRPr="00897856">
        <w:rPr>
          <w:rFonts w:ascii="Courier New" w:eastAsia="Times New Roman" w:hAnsi="Courier New" w:cs="Courier New"/>
          <w:color w:val="0000FF"/>
          <w:sz w:val="20"/>
          <w:szCs w:val="20"/>
        </w:rPr>
        <w:t>&lt;/KindOfService&gt;</w:t>
      </w:r>
    </w:p>
    <w:p w14:paraId="6D593E2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&lt;CusBankNo&gt;</w:t>
      </w:r>
      <w:r w:rsidRPr="00897856">
        <w:rPr>
          <w:rFonts w:ascii="Courier New" w:eastAsia="Times New Roman" w:hAnsi="Courier New" w:cs="Courier New"/>
          <w:b/>
          <w:bCs/>
          <w:color w:val="000000"/>
          <w:sz w:val="20"/>
          <w:szCs w:val="20"/>
        </w:rPr>
        <w:t>Số tài khoản</w:t>
      </w:r>
      <w:r w:rsidRPr="00897856">
        <w:rPr>
          <w:rFonts w:ascii="Courier New" w:eastAsia="Times New Roman" w:hAnsi="Courier New" w:cs="Courier New"/>
          <w:color w:val="0000FF"/>
          <w:sz w:val="20"/>
          <w:szCs w:val="20"/>
        </w:rPr>
        <w:t>&lt;/CusBankNo&gt;</w:t>
      </w:r>
    </w:p>
    <w:p w14:paraId="13B1544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&lt;Products&gt;</w:t>
      </w:r>
    </w:p>
    <w:p w14:paraId="14FBDF6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&lt;Product&gt;</w:t>
      </w:r>
    </w:p>
    <w:p w14:paraId="1DB6F6B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&lt;Code&gt;</w:t>
      </w:r>
      <w:r w:rsidRPr="00897856">
        <w:rPr>
          <w:rFonts w:ascii="Courier New" w:eastAsia="Times New Roman" w:hAnsi="Courier New" w:cs="Courier New"/>
          <w:b/>
          <w:bCs/>
          <w:color w:val="000000"/>
          <w:sz w:val="20"/>
          <w:szCs w:val="20"/>
        </w:rPr>
        <w:t>Mã sản phẩm*</w:t>
      </w:r>
      <w:r w:rsidRPr="00897856">
        <w:rPr>
          <w:rFonts w:ascii="Courier New" w:eastAsia="Times New Roman" w:hAnsi="Courier New" w:cs="Courier New"/>
          <w:color w:val="0000FF"/>
          <w:sz w:val="20"/>
          <w:szCs w:val="20"/>
        </w:rPr>
        <w:t>&lt;/Code&gt;</w:t>
      </w:r>
    </w:p>
    <w:p w14:paraId="0F23CB6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&lt;ProdName&gt;</w:t>
      </w:r>
      <w:r w:rsidRPr="00897856">
        <w:rPr>
          <w:rFonts w:ascii="Courier New" w:eastAsia="Times New Roman" w:hAnsi="Courier New" w:cs="Courier New"/>
          <w:b/>
          <w:bCs/>
          <w:color w:val="000000"/>
          <w:sz w:val="20"/>
          <w:szCs w:val="20"/>
        </w:rPr>
        <w:t>Tên sản phẩm*</w:t>
      </w:r>
      <w:r w:rsidRPr="00897856">
        <w:rPr>
          <w:rFonts w:ascii="Courier New" w:eastAsia="Times New Roman" w:hAnsi="Courier New" w:cs="Courier New"/>
          <w:color w:val="0000FF"/>
          <w:sz w:val="20"/>
          <w:szCs w:val="20"/>
        </w:rPr>
        <w:t>&lt;/ProdName&gt;</w:t>
      </w:r>
    </w:p>
    <w:p w14:paraId="6B402BF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lastRenderedPageBreak/>
        <w:t xml:space="preserve">            </w:t>
      </w:r>
      <w:r w:rsidRPr="00897856">
        <w:rPr>
          <w:rFonts w:ascii="Courier New" w:eastAsia="Times New Roman" w:hAnsi="Courier New" w:cs="Courier New"/>
          <w:color w:val="0000FF"/>
          <w:sz w:val="20"/>
          <w:szCs w:val="20"/>
        </w:rPr>
        <w:t>&lt;ProdUnit&gt;</w:t>
      </w:r>
      <w:r w:rsidRPr="00897856">
        <w:rPr>
          <w:rFonts w:ascii="Courier New" w:eastAsia="Times New Roman" w:hAnsi="Courier New" w:cs="Courier New"/>
          <w:b/>
          <w:bCs/>
          <w:color w:val="000000"/>
          <w:sz w:val="20"/>
          <w:szCs w:val="20"/>
        </w:rPr>
        <w:t>Đơn vị tính</w:t>
      </w:r>
      <w:r w:rsidRPr="00897856">
        <w:rPr>
          <w:rFonts w:ascii="Courier New" w:eastAsia="Times New Roman" w:hAnsi="Courier New" w:cs="Courier New"/>
          <w:color w:val="0000FF"/>
          <w:sz w:val="20"/>
          <w:szCs w:val="20"/>
        </w:rPr>
        <w:t>&lt;/ProdUnit&gt;</w:t>
      </w:r>
    </w:p>
    <w:p w14:paraId="17E3063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&lt;ProdQuantity&gt;</w:t>
      </w:r>
      <w:r w:rsidRPr="00897856">
        <w:rPr>
          <w:rFonts w:ascii="Courier New" w:eastAsia="Times New Roman" w:hAnsi="Courier New" w:cs="Courier New"/>
          <w:b/>
          <w:bCs/>
          <w:color w:val="000000"/>
          <w:sz w:val="20"/>
          <w:szCs w:val="20"/>
        </w:rPr>
        <w:t>Số lượng</w:t>
      </w:r>
      <w:r w:rsidRPr="00897856">
        <w:rPr>
          <w:rFonts w:ascii="Courier New" w:eastAsia="Times New Roman" w:hAnsi="Courier New" w:cs="Courier New"/>
          <w:color w:val="0000FF"/>
          <w:sz w:val="20"/>
          <w:szCs w:val="20"/>
        </w:rPr>
        <w:t>&lt;/ProdQuantity&gt;</w:t>
      </w:r>
    </w:p>
    <w:p w14:paraId="7B710B1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&lt;ProdPrice&gt;</w:t>
      </w:r>
      <w:r w:rsidRPr="00897856">
        <w:rPr>
          <w:rFonts w:ascii="Courier New" w:eastAsia="Times New Roman" w:hAnsi="Courier New" w:cs="Courier New"/>
          <w:b/>
          <w:bCs/>
          <w:color w:val="000000"/>
          <w:sz w:val="20"/>
          <w:szCs w:val="20"/>
        </w:rPr>
        <w:t>Đơn giá</w:t>
      </w:r>
      <w:r w:rsidRPr="00897856">
        <w:rPr>
          <w:rFonts w:ascii="Courier New" w:eastAsia="Times New Roman" w:hAnsi="Courier New" w:cs="Courier New"/>
          <w:color w:val="0000FF"/>
          <w:sz w:val="20"/>
          <w:szCs w:val="20"/>
        </w:rPr>
        <w:t>&lt;/ProdPrice&gt;</w:t>
      </w:r>
    </w:p>
    <w:p w14:paraId="3AC47A2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&lt;Amount&gt;</w:t>
      </w:r>
      <w:r w:rsidRPr="00897856">
        <w:rPr>
          <w:rFonts w:ascii="Courier New" w:eastAsia="Times New Roman" w:hAnsi="Courier New" w:cs="Courier New"/>
          <w:b/>
          <w:bCs/>
          <w:color w:val="000000"/>
          <w:sz w:val="20"/>
          <w:szCs w:val="20"/>
        </w:rPr>
        <w:t>Tổng tiền*</w:t>
      </w:r>
      <w:r w:rsidRPr="00897856">
        <w:rPr>
          <w:rFonts w:ascii="Courier New" w:eastAsia="Times New Roman" w:hAnsi="Courier New" w:cs="Courier New"/>
          <w:color w:val="0000FF"/>
          <w:sz w:val="20"/>
          <w:szCs w:val="20"/>
        </w:rPr>
        <w:t>&lt;/Amount&gt;</w:t>
      </w:r>
    </w:p>
    <w:p w14:paraId="1E8E242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&lt;Remark&gt;</w:t>
      </w:r>
      <w:r w:rsidRPr="00897856">
        <w:rPr>
          <w:rFonts w:ascii="Courier New" w:eastAsia="Times New Roman" w:hAnsi="Courier New" w:cs="Courier New"/>
          <w:b/>
          <w:bCs/>
          <w:color w:val="000000"/>
          <w:sz w:val="20"/>
          <w:szCs w:val="20"/>
        </w:rPr>
        <w:t>Remark</w:t>
      </w:r>
      <w:r w:rsidRPr="00897856">
        <w:rPr>
          <w:rFonts w:ascii="Courier New" w:eastAsia="Times New Roman" w:hAnsi="Courier New" w:cs="Courier New"/>
          <w:color w:val="0000FF"/>
          <w:sz w:val="20"/>
          <w:szCs w:val="20"/>
        </w:rPr>
        <w:t>&lt;/Remark&gt;</w:t>
      </w:r>
    </w:p>
    <w:p w14:paraId="4E0C94D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&lt;Total&gt;</w:t>
      </w:r>
      <w:r w:rsidRPr="00897856">
        <w:rPr>
          <w:rFonts w:ascii="Courier New" w:eastAsia="Times New Roman" w:hAnsi="Courier New" w:cs="Courier New"/>
          <w:b/>
          <w:bCs/>
          <w:color w:val="000000"/>
          <w:sz w:val="20"/>
          <w:szCs w:val="20"/>
        </w:rPr>
        <w:t>Tổng tiền trước thuế*</w:t>
      </w:r>
      <w:r w:rsidRPr="00897856">
        <w:rPr>
          <w:rFonts w:ascii="Courier New" w:eastAsia="Times New Roman" w:hAnsi="Courier New" w:cs="Courier New"/>
          <w:color w:val="0000FF"/>
          <w:sz w:val="20"/>
          <w:szCs w:val="20"/>
        </w:rPr>
        <w:t>&lt;/Total&gt;</w:t>
      </w:r>
    </w:p>
    <w:p w14:paraId="53B63B2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&lt;VATRate&gt;</w:t>
      </w:r>
      <w:r w:rsidRPr="00897856">
        <w:rPr>
          <w:rFonts w:ascii="Courier New" w:eastAsia="Times New Roman" w:hAnsi="Courier New" w:cs="Courier New"/>
          <w:b/>
          <w:bCs/>
          <w:color w:val="000000"/>
          <w:sz w:val="20"/>
          <w:szCs w:val="20"/>
        </w:rPr>
        <w:t>Thuế GTGT*</w:t>
      </w:r>
      <w:r w:rsidRPr="00897856">
        <w:rPr>
          <w:rFonts w:ascii="Courier New" w:eastAsia="Times New Roman" w:hAnsi="Courier New" w:cs="Courier New"/>
          <w:color w:val="0000FF"/>
          <w:sz w:val="20"/>
          <w:szCs w:val="20"/>
        </w:rPr>
        <w:t>&lt;/VATRate&gt;</w:t>
      </w:r>
    </w:p>
    <w:p w14:paraId="1107C1C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&lt;VATAmount&gt;</w:t>
      </w:r>
      <w:r w:rsidRPr="00897856">
        <w:rPr>
          <w:rFonts w:ascii="Courier New" w:eastAsia="Times New Roman" w:hAnsi="Courier New" w:cs="Courier New"/>
          <w:b/>
          <w:bCs/>
          <w:color w:val="000000"/>
          <w:sz w:val="20"/>
          <w:szCs w:val="20"/>
        </w:rPr>
        <w:t>Tổng tiền thuế*</w:t>
      </w:r>
      <w:r w:rsidRPr="00897856">
        <w:rPr>
          <w:rFonts w:ascii="Courier New" w:eastAsia="Times New Roman" w:hAnsi="Courier New" w:cs="Courier New"/>
          <w:color w:val="0000FF"/>
          <w:sz w:val="20"/>
          <w:szCs w:val="20"/>
        </w:rPr>
        <w:t>&lt;/VATAmount&gt;</w:t>
      </w:r>
    </w:p>
    <w:p w14:paraId="71A19FC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&lt;Extra1&gt;</w:t>
      </w:r>
      <w:r w:rsidRPr="00897856">
        <w:rPr>
          <w:rFonts w:ascii="Courier New" w:eastAsia="Times New Roman" w:hAnsi="Courier New" w:cs="Courier New"/>
          <w:b/>
          <w:bCs/>
          <w:color w:val="000000"/>
          <w:sz w:val="20"/>
          <w:szCs w:val="20"/>
        </w:rPr>
        <w:t>Mở rộng 1</w:t>
      </w:r>
      <w:r w:rsidRPr="00897856">
        <w:rPr>
          <w:rFonts w:ascii="Courier New" w:eastAsia="Times New Roman" w:hAnsi="Courier New" w:cs="Courier New"/>
          <w:color w:val="0000FF"/>
          <w:sz w:val="20"/>
          <w:szCs w:val="20"/>
        </w:rPr>
        <w:t>&lt;/Extra1&gt;</w:t>
      </w:r>
    </w:p>
    <w:p w14:paraId="607B366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&lt;Extra2&gt;</w:t>
      </w:r>
      <w:r w:rsidRPr="00897856">
        <w:rPr>
          <w:rFonts w:ascii="Courier New" w:eastAsia="Times New Roman" w:hAnsi="Courier New" w:cs="Courier New"/>
          <w:b/>
          <w:bCs/>
          <w:color w:val="000000"/>
          <w:sz w:val="20"/>
          <w:szCs w:val="20"/>
        </w:rPr>
        <w:t>Mở rộng 2</w:t>
      </w:r>
      <w:r w:rsidRPr="00897856">
        <w:rPr>
          <w:rFonts w:ascii="Courier New" w:eastAsia="Times New Roman" w:hAnsi="Courier New" w:cs="Courier New"/>
          <w:color w:val="0000FF"/>
          <w:sz w:val="20"/>
          <w:szCs w:val="20"/>
        </w:rPr>
        <w:t>&lt;/Extra2&gt;</w:t>
      </w:r>
    </w:p>
    <w:p w14:paraId="71E33F1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&lt;Discount&gt;</w:t>
      </w:r>
      <w:r w:rsidRPr="00897856">
        <w:rPr>
          <w:rFonts w:ascii="Courier New" w:eastAsia="Times New Roman" w:hAnsi="Courier New" w:cs="Courier New"/>
          <w:b/>
          <w:bCs/>
          <w:color w:val="000000"/>
          <w:sz w:val="20"/>
          <w:szCs w:val="20"/>
        </w:rPr>
        <w:t>Chiết khấu</w:t>
      </w:r>
      <w:r w:rsidRPr="00897856">
        <w:rPr>
          <w:rFonts w:ascii="Courier New" w:eastAsia="Times New Roman" w:hAnsi="Courier New" w:cs="Courier New"/>
          <w:color w:val="0000FF"/>
          <w:sz w:val="20"/>
          <w:szCs w:val="20"/>
        </w:rPr>
        <w:t>&lt;/Discount&gt;</w:t>
      </w:r>
    </w:p>
    <w:p w14:paraId="35F7891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&lt;DiscountAmount&gt;</w:t>
      </w:r>
      <w:r w:rsidRPr="00897856">
        <w:rPr>
          <w:rFonts w:ascii="Courier New" w:eastAsia="Times New Roman" w:hAnsi="Courier New" w:cs="Courier New"/>
          <w:b/>
          <w:bCs/>
          <w:color w:val="000000"/>
          <w:sz w:val="20"/>
          <w:szCs w:val="20"/>
        </w:rPr>
        <w:t>Tổng tiền chiết khấu</w:t>
      </w:r>
      <w:r w:rsidRPr="00897856">
        <w:rPr>
          <w:rFonts w:ascii="Courier New" w:eastAsia="Times New Roman" w:hAnsi="Courier New" w:cs="Courier New"/>
          <w:color w:val="0000FF"/>
          <w:sz w:val="20"/>
          <w:szCs w:val="20"/>
        </w:rPr>
        <w:t>&lt;/DiscountAmount&gt;</w:t>
      </w:r>
    </w:p>
    <w:p w14:paraId="7452A1B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&lt;IsSum&gt;</w:t>
      </w:r>
      <w:r w:rsidRPr="002820CA">
        <w:rPr>
          <w:rFonts w:ascii="Courier New" w:eastAsia="Times New Roman" w:hAnsi="Courier New" w:cs="Courier New"/>
          <w:b/>
          <w:bCs/>
          <w:color w:val="000000"/>
          <w:sz w:val="20"/>
          <w:szCs w:val="20"/>
        </w:rPr>
        <w:t xml:space="preserve"> </w:t>
      </w:r>
      <w:r>
        <w:rPr>
          <w:rFonts w:ascii="Courier New" w:eastAsia="Times New Roman" w:hAnsi="Courier New" w:cs="Courier New"/>
          <w:b/>
          <w:bCs/>
          <w:color w:val="000000"/>
          <w:sz w:val="20"/>
          <w:szCs w:val="20"/>
        </w:rPr>
        <w:t>Tính chất * (0-Hàng hóa, dịch vụ; 1-Khuyến mại; 2</w:t>
      </w:r>
      <w:r w:rsidRPr="004F7309">
        <w:rPr>
          <w:rFonts w:ascii="Courier New" w:eastAsia="Times New Roman" w:hAnsi="Courier New" w:cs="Courier New"/>
          <w:b/>
          <w:bCs/>
          <w:color w:val="000000"/>
          <w:sz w:val="20"/>
          <w:szCs w:val="20"/>
        </w:rPr>
        <w:t>-Chiết khấu thương mại (trong trường hợp muốn thể hiện thông tin chiết khấu theo dòng); 4-Ghi chú/diễn giải)</w:t>
      </w:r>
      <w:r w:rsidRPr="00897856">
        <w:rPr>
          <w:rFonts w:ascii="Courier New" w:eastAsia="Times New Roman" w:hAnsi="Courier New" w:cs="Courier New"/>
          <w:color w:val="0000FF"/>
          <w:sz w:val="20"/>
          <w:szCs w:val="20"/>
        </w:rPr>
        <w:t>&lt;/IsSum&gt;</w:t>
      </w:r>
    </w:p>
    <w:p w14:paraId="21123D4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&lt;/Product&gt;</w:t>
      </w:r>
    </w:p>
    <w:p w14:paraId="53C579F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&lt;/Products&gt;</w:t>
      </w:r>
    </w:p>
    <w:p w14:paraId="59E5339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&lt;Extras&gt;</w:t>
      </w:r>
    </w:p>
    <w:p w14:paraId="48F9753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&lt;Extra_item&gt;</w:t>
      </w:r>
    </w:p>
    <w:p w14:paraId="251353E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&lt;Extra_Name&gt;</w:t>
      </w:r>
      <w:r w:rsidRPr="00897856">
        <w:rPr>
          <w:rFonts w:ascii="Courier New" w:eastAsia="Times New Roman" w:hAnsi="Courier New" w:cs="Courier New"/>
          <w:b/>
          <w:bCs/>
          <w:color w:val="000000"/>
          <w:sz w:val="20"/>
          <w:szCs w:val="20"/>
        </w:rPr>
        <w:t>Extra_Name</w:t>
      </w:r>
      <w:r w:rsidRPr="00897856">
        <w:rPr>
          <w:rFonts w:ascii="Courier New" w:eastAsia="Times New Roman" w:hAnsi="Courier New" w:cs="Courier New"/>
          <w:color w:val="0000FF"/>
          <w:sz w:val="20"/>
          <w:szCs w:val="20"/>
        </w:rPr>
        <w:t>&lt;/Extra_Name&gt;</w:t>
      </w:r>
    </w:p>
    <w:p w14:paraId="71871F0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&lt;Extra_Value&gt;</w:t>
      </w:r>
      <w:r w:rsidRPr="00897856">
        <w:rPr>
          <w:rFonts w:ascii="Courier New" w:eastAsia="Times New Roman" w:hAnsi="Courier New" w:cs="Courier New"/>
          <w:b/>
          <w:bCs/>
          <w:color w:val="000000"/>
          <w:sz w:val="20"/>
          <w:szCs w:val="20"/>
        </w:rPr>
        <w:t>Extra_Value</w:t>
      </w:r>
      <w:r w:rsidRPr="00897856">
        <w:rPr>
          <w:rFonts w:ascii="Courier New" w:eastAsia="Times New Roman" w:hAnsi="Courier New" w:cs="Courier New"/>
          <w:color w:val="0000FF"/>
          <w:sz w:val="20"/>
          <w:szCs w:val="20"/>
        </w:rPr>
        <w:t>&lt;/Extra_Value&gt;</w:t>
      </w:r>
    </w:p>
    <w:p w14:paraId="67BE6CB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&lt;/Extra_item&gt;</w:t>
      </w:r>
    </w:p>
    <w:p w14:paraId="0F5E922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&lt;/Extras&gt;</w:t>
      </w:r>
    </w:p>
    <w:p w14:paraId="3A1A004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&lt;Total&gt;</w:t>
      </w:r>
      <w:r w:rsidRPr="00897856">
        <w:rPr>
          <w:rFonts w:ascii="Courier New" w:eastAsia="Times New Roman" w:hAnsi="Courier New" w:cs="Courier New"/>
          <w:b/>
          <w:bCs/>
          <w:color w:val="000000"/>
          <w:sz w:val="20"/>
          <w:szCs w:val="20"/>
        </w:rPr>
        <w:t>Tổng tiền trước thuế*</w:t>
      </w:r>
      <w:r w:rsidRPr="00897856">
        <w:rPr>
          <w:rFonts w:ascii="Courier New" w:eastAsia="Times New Roman" w:hAnsi="Courier New" w:cs="Courier New"/>
          <w:color w:val="0000FF"/>
          <w:sz w:val="20"/>
          <w:szCs w:val="20"/>
        </w:rPr>
        <w:t>&lt;/Total&gt;</w:t>
      </w:r>
    </w:p>
    <w:p w14:paraId="1289149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&lt;DiscountAmount&gt;</w:t>
      </w:r>
      <w:r w:rsidRPr="00897856">
        <w:rPr>
          <w:rFonts w:ascii="Courier New" w:eastAsia="Times New Roman" w:hAnsi="Courier New" w:cs="Courier New"/>
          <w:b/>
          <w:bCs/>
          <w:color w:val="000000"/>
          <w:sz w:val="20"/>
          <w:szCs w:val="20"/>
        </w:rPr>
        <w:t>Tiền giảm trừ</w:t>
      </w:r>
      <w:r w:rsidRPr="00897856">
        <w:rPr>
          <w:rFonts w:ascii="Courier New" w:eastAsia="Times New Roman" w:hAnsi="Courier New" w:cs="Courier New"/>
          <w:color w:val="0000FF"/>
          <w:sz w:val="20"/>
          <w:szCs w:val="20"/>
        </w:rPr>
        <w:t>&lt;/</w:t>
      </w:r>
      <w:r w:rsidRPr="00897856">
        <w:rPr>
          <w:rFonts w:ascii="Courier New" w:eastAsia="Times New Roman" w:hAnsi="Courier New" w:cs="Courier New"/>
          <w:color w:val="000000"/>
          <w:sz w:val="20"/>
          <w:szCs w:val="20"/>
        </w:rPr>
        <w:t xml:space="preserve"> </w:t>
      </w:r>
      <w:r w:rsidRPr="00897856">
        <w:rPr>
          <w:rFonts w:ascii="Courier New" w:eastAsia="Times New Roman" w:hAnsi="Courier New" w:cs="Courier New"/>
          <w:color w:val="FF0000"/>
          <w:sz w:val="20"/>
          <w:szCs w:val="20"/>
        </w:rPr>
        <w:t>DiscountAmount</w:t>
      </w:r>
      <w:r w:rsidRPr="00897856">
        <w:rPr>
          <w:rFonts w:ascii="Courier New" w:eastAsia="Times New Roman" w:hAnsi="Courier New" w:cs="Courier New"/>
          <w:color w:val="0000FF"/>
          <w:sz w:val="20"/>
          <w:szCs w:val="20"/>
        </w:rPr>
        <w:t>&gt;</w:t>
      </w:r>
    </w:p>
    <w:p w14:paraId="2FE776D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&lt;VATRate&gt;</w:t>
      </w:r>
      <w:r w:rsidRPr="00897856">
        <w:rPr>
          <w:rFonts w:ascii="Courier New" w:eastAsia="Times New Roman" w:hAnsi="Courier New" w:cs="Courier New"/>
          <w:b/>
          <w:bCs/>
          <w:color w:val="000000"/>
          <w:sz w:val="20"/>
          <w:szCs w:val="20"/>
        </w:rPr>
        <w:t>Thuế GTGT*</w:t>
      </w:r>
      <w:r w:rsidRPr="00897856">
        <w:rPr>
          <w:rFonts w:ascii="Courier New" w:eastAsia="Times New Roman" w:hAnsi="Courier New" w:cs="Courier New"/>
          <w:color w:val="0000FF"/>
          <w:sz w:val="20"/>
          <w:szCs w:val="20"/>
        </w:rPr>
        <w:t>&lt;/VATRate&gt;</w:t>
      </w:r>
    </w:p>
    <w:p w14:paraId="5DC6E05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&lt;VATAmount&gt;</w:t>
      </w:r>
      <w:r w:rsidRPr="00897856">
        <w:rPr>
          <w:rFonts w:ascii="Courier New" w:eastAsia="Times New Roman" w:hAnsi="Courier New" w:cs="Courier New"/>
          <w:b/>
          <w:bCs/>
          <w:color w:val="000000"/>
          <w:sz w:val="20"/>
          <w:szCs w:val="20"/>
        </w:rPr>
        <w:t>Tiền thuế GTGT*</w:t>
      </w:r>
      <w:r w:rsidRPr="00897856">
        <w:rPr>
          <w:rFonts w:ascii="Courier New" w:eastAsia="Times New Roman" w:hAnsi="Courier New" w:cs="Courier New"/>
          <w:color w:val="0000FF"/>
          <w:sz w:val="20"/>
          <w:szCs w:val="20"/>
        </w:rPr>
        <w:t>&lt;/VATAmount&gt;</w:t>
      </w:r>
    </w:p>
    <w:p w14:paraId="319A037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&lt;Amount&gt;</w:t>
      </w:r>
      <w:r w:rsidRPr="00897856">
        <w:rPr>
          <w:rFonts w:ascii="Courier New" w:eastAsia="Times New Roman" w:hAnsi="Courier New" w:cs="Courier New"/>
          <w:b/>
          <w:bCs/>
          <w:color w:val="000000"/>
          <w:sz w:val="20"/>
          <w:szCs w:val="20"/>
        </w:rPr>
        <w:t>Tổng tiền*</w:t>
      </w:r>
      <w:r w:rsidRPr="00897856">
        <w:rPr>
          <w:rFonts w:ascii="Courier New" w:eastAsia="Times New Roman" w:hAnsi="Courier New" w:cs="Courier New"/>
          <w:color w:val="0000FF"/>
          <w:sz w:val="20"/>
          <w:szCs w:val="20"/>
        </w:rPr>
        <w:t>&lt;/Amount&gt;</w:t>
      </w:r>
    </w:p>
    <w:p w14:paraId="7C84929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&lt;AmountInWords&gt;</w:t>
      </w:r>
      <w:r w:rsidRPr="00897856">
        <w:rPr>
          <w:rFonts w:ascii="Courier New" w:eastAsia="Times New Roman" w:hAnsi="Courier New" w:cs="Courier New"/>
          <w:b/>
          <w:bCs/>
          <w:color w:val="000000"/>
          <w:sz w:val="20"/>
          <w:szCs w:val="20"/>
        </w:rPr>
        <w:t>Số tiền viết bằng chữ*</w:t>
      </w:r>
      <w:r w:rsidRPr="00897856">
        <w:rPr>
          <w:rFonts w:ascii="Courier New" w:eastAsia="Times New Roman" w:hAnsi="Courier New" w:cs="Courier New"/>
          <w:color w:val="0000FF"/>
          <w:sz w:val="20"/>
          <w:szCs w:val="20"/>
        </w:rPr>
        <w:t>&lt;/AmountInWords&gt;</w:t>
      </w:r>
    </w:p>
    <w:p w14:paraId="04F9D12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&lt;Extra&gt;</w:t>
      </w:r>
      <w:r w:rsidRPr="00897856">
        <w:rPr>
          <w:rFonts w:ascii="Courier New" w:eastAsia="Times New Roman" w:hAnsi="Courier New" w:cs="Courier New"/>
          <w:b/>
          <w:bCs/>
          <w:color w:val="000000"/>
          <w:sz w:val="20"/>
          <w:szCs w:val="20"/>
        </w:rPr>
        <w:t>Trường mở rộng</w:t>
      </w:r>
      <w:r w:rsidRPr="00897856">
        <w:rPr>
          <w:rFonts w:ascii="Courier New" w:eastAsia="Times New Roman" w:hAnsi="Courier New" w:cs="Courier New"/>
          <w:color w:val="0000FF"/>
          <w:sz w:val="20"/>
          <w:szCs w:val="20"/>
        </w:rPr>
        <w:t>&lt;/Extra&gt;</w:t>
      </w:r>
    </w:p>
    <w:p w14:paraId="7ED9948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&lt;ArisingDate&gt;</w:t>
      </w:r>
      <w:r w:rsidRPr="00897856">
        <w:rPr>
          <w:rFonts w:ascii="Courier New" w:eastAsia="Times New Roman" w:hAnsi="Courier New" w:cs="Courier New"/>
          <w:b/>
          <w:bCs/>
          <w:color w:val="000000"/>
          <w:sz w:val="20"/>
          <w:szCs w:val="20"/>
        </w:rPr>
        <w:t>Ngày dịch vụ</w:t>
      </w:r>
      <w:r w:rsidRPr="00897856">
        <w:rPr>
          <w:rFonts w:ascii="Courier New" w:eastAsia="Times New Roman" w:hAnsi="Courier New" w:cs="Courier New"/>
          <w:color w:val="0000FF"/>
          <w:sz w:val="20"/>
          <w:szCs w:val="20"/>
        </w:rPr>
        <w:t>&lt;/ArisingDate&gt;</w:t>
      </w:r>
    </w:p>
    <w:p w14:paraId="7C23738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&lt;PaymentStatus&gt;</w:t>
      </w:r>
      <w:r w:rsidRPr="00897856">
        <w:rPr>
          <w:rFonts w:ascii="Courier New" w:eastAsia="Times New Roman" w:hAnsi="Courier New" w:cs="Courier New"/>
          <w:b/>
          <w:bCs/>
          <w:color w:val="000000"/>
          <w:sz w:val="20"/>
          <w:szCs w:val="20"/>
        </w:rPr>
        <w:t>Trạng thái thanh toán</w:t>
      </w:r>
      <w:r w:rsidRPr="00897856">
        <w:rPr>
          <w:rFonts w:ascii="Courier New" w:eastAsia="Times New Roman" w:hAnsi="Courier New" w:cs="Courier New"/>
          <w:color w:val="0000FF"/>
          <w:sz w:val="20"/>
          <w:szCs w:val="20"/>
        </w:rPr>
        <w:t>&lt;/PaymentStatus&gt;</w:t>
      </w:r>
    </w:p>
    <w:p w14:paraId="7712F6E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&lt;EmailDeliver&gt;</w:t>
      </w:r>
      <w:r w:rsidRPr="00897856">
        <w:rPr>
          <w:rFonts w:ascii="Courier New" w:eastAsia="Times New Roman" w:hAnsi="Courier New" w:cs="Courier New"/>
          <w:b/>
          <w:bCs/>
          <w:color w:val="000000"/>
          <w:sz w:val="20"/>
          <w:szCs w:val="20"/>
        </w:rPr>
        <w:t>EmailDeliver</w:t>
      </w:r>
      <w:r w:rsidRPr="00897856">
        <w:rPr>
          <w:rFonts w:ascii="Courier New" w:eastAsia="Times New Roman" w:hAnsi="Courier New" w:cs="Courier New"/>
          <w:color w:val="0000FF"/>
          <w:sz w:val="20"/>
          <w:szCs w:val="20"/>
        </w:rPr>
        <w:t>&lt;/EmailDeliver&gt;</w:t>
      </w:r>
    </w:p>
    <w:p w14:paraId="2D96CA1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&lt;ComName&gt;</w:t>
      </w:r>
      <w:r w:rsidRPr="00897856">
        <w:rPr>
          <w:rFonts w:ascii="Courier New" w:eastAsia="Times New Roman" w:hAnsi="Courier New" w:cs="Courier New"/>
          <w:b/>
          <w:bCs/>
          <w:color w:val="000000"/>
          <w:sz w:val="20"/>
          <w:szCs w:val="20"/>
        </w:rPr>
        <w:t>Tên công ty</w:t>
      </w:r>
      <w:r w:rsidRPr="00897856">
        <w:rPr>
          <w:rFonts w:ascii="Courier New" w:eastAsia="Times New Roman" w:hAnsi="Courier New" w:cs="Courier New"/>
          <w:color w:val="0000FF"/>
          <w:sz w:val="20"/>
          <w:szCs w:val="20"/>
        </w:rPr>
        <w:t>&lt;/ComName&gt;</w:t>
      </w:r>
    </w:p>
    <w:p w14:paraId="0CD2D96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&lt;ComAddress&gt;</w:t>
      </w:r>
      <w:r w:rsidRPr="00897856">
        <w:rPr>
          <w:rFonts w:ascii="Courier New" w:eastAsia="Times New Roman" w:hAnsi="Courier New" w:cs="Courier New"/>
          <w:b/>
          <w:bCs/>
          <w:color w:val="000000"/>
          <w:sz w:val="20"/>
          <w:szCs w:val="20"/>
        </w:rPr>
        <w:t>Địa chỉ công ty</w:t>
      </w:r>
      <w:r w:rsidRPr="00897856">
        <w:rPr>
          <w:rFonts w:ascii="Courier New" w:eastAsia="Times New Roman" w:hAnsi="Courier New" w:cs="Courier New"/>
          <w:color w:val="0000FF"/>
          <w:sz w:val="20"/>
          <w:szCs w:val="20"/>
        </w:rPr>
        <w:t>&lt;/ComAddress&gt;</w:t>
      </w:r>
    </w:p>
    <w:p w14:paraId="0FEAF52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&lt;ComTaxCode&gt;</w:t>
      </w:r>
      <w:r w:rsidRPr="00897856">
        <w:rPr>
          <w:rFonts w:ascii="Courier New" w:eastAsia="Times New Roman" w:hAnsi="Courier New" w:cs="Courier New"/>
          <w:b/>
          <w:bCs/>
          <w:color w:val="000000"/>
          <w:sz w:val="20"/>
          <w:szCs w:val="20"/>
        </w:rPr>
        <w:t>Mã số thuế</w:t>
      </w:r>
      <w:r w:rsidRPr="00897856">
        <w:rPr>
          <w:rFonts w:ascii="Courier New" w:eastAsia="Times New Roman" w:hAnsi="Courier New" w:cs="Courier New"/>
          <w:color w:val="0000FF"/>
          <w:sz w:val="20"/>
          <w:szCs w:val="20"/>
        </w:rPr>
        <w:t>&lt;/ComTaxCode&gt;</w:t>
      </w:r>
    </w:p>
    <w:p w14:paraId="43CA82A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&lt;ComFax&gt;</w:t>
      </w:r>
      <w:r w:rsidRPr="00897856">
        <w:rPr>
          <w:rFonts w:ascii="Courier New" w:eastAsia="Times New Roman" w:hAnsi="Courier New" w:cs="Courier New"/>
          <w:b/>
          <w:bCs/>
          <w:color w:val="000000"/>
          <w:sz w:val="20"/>
          <w:szCs w:val="20"/>
        </w:rPr>
        <w:t>Company Fax</w:t>
      </w:r>
      <w:r w:rsidRPr="00897856">
        <w:rPr>
          <w:rFonts w:ascii="Courier New" w:eastAsia="Times New Roman" w:hAnsi="Courier New" w:cs="Courier New"/>
          <w:color w:val="0000FF"/>
          <w:sz w:val="20"/>
          <w:szCs w:val="20"/>
        </w:rPr>
        <w:t>&lt;/ComFax&gt;</w:t>
      </w:r>
    </w:p>
    <w:p w14:paraId="4B02F2B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&lt;ResourceCode&gt;</w:t>
      </w:r>
      <w:r w:rsidRPr="00897856">
        <w:rPr>
          <w:rFonts w:ascii="Courier New" w:eastAsia="Times New Roman" w:hAnsi="Courier New" w:cs="Courier New"/>
          <w:b/>
          <w:bCs/>
          <w:color w:val="000000"/>
          <w:sz w:val="20"/>
          <w:szCs w:val="20"/>
        </w:rPr>
        <w:t>ResourceCode</w:t>
      </w:r>
      <w:r w:rsidRPr="00897856">
        <w:rPr>
          <w:rFonts w:ascii="Courier New" w:eastAsia="Times New Roman" w:hAnsi="Courier New" w:cs="Courier New"/>
          <w:color w:val="0000FF"/>
          <w:sz w:val="20"/>
          <w:szCs w:val="20"/>
        </w:rPr>
        <w:t>&lt;/ResourceCode&gt;</w:t>
      </w:r>
    </w:p>
    <w:p w14:paraId="4B26639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&lt;GrossValue&gt;</w:t>
      </w:r>
      <w:r w:rsidRPr="00897856">
        <w:rPr>
          <w:rFonts w:ascii="Courier New" w:eastAsia="Times New Roman" w:hAnsi="Courier New" w:cs="Courier New"/>
          <w:b/>
          <w:bCs/>
          <w:color w:val="000000"/>
          <w:sz w:val="20"/>
          <w:szCs w:val="20"/>
        </w:rPr>
        <w:t xml:space="preserve"> GrossValue </w:t>
      </w:r>
      <w:r w:rsidRPr="00897856">
        <w:rPr>
          <w:rFonts w:ascii="Courier New" w:eastAsia="Times New Roman" w:hAnsi="Courier New" w:cs="Courier New"/>
          <w:color w:val="0000FF"/>
          <w:sz w:val="20"/>
          <w:szCs w:val="20"/>
        </w:rPr>
        <w:t>&lt;/GrossValue&gt;</w:t>
      </w:r>
    </w:p>
    <w:p w14:paraId="1AC6B30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&lt;GrossValue0&gt;</w:t>
      </w:r>
      <w:r w:rsidRPr="00897856">
        <w:rPr>
          <w:rFonts w:ascii="Courier New" w:eastAsia="Times New Roman" w:hAnsi="Courier New" w:cs="Courier New"/>
          <w:b/>
          <w:bCs/>
          <w:color w:val="000000"/>
          <w:sz w:val="20"/>
          <w:szCs w:val="20"/>
        </w:rPr>
        <w:t xml:space="preserve"> GrossValue0</w:t>
      </w:r>
      <w:r w:rsidRPr="00897856">
        <w:rPr>
          <w:rFonts w:ascii="Courier New" w:eastAsia="Times New Roman" w:hAnsi="Courier New" w:cs="Courier New"/>
          <w:color w:val="0000FF"/>
          <w:sz w:val="20"/>
          <w:szCs w:val="20"/>
        </w:rPr>
        <w:t>&lt;/GrossValue0&gt;</w:t>
      </w:r>
    </w:p>
    <w:p w14:paraId="53CDF47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&lt;VatAmount0&gt;</w:t>
      </w:r>
      <w:r w:rsidRPr="00897856">
        <w:rPr>
          <w:rFonts w:ascii="Courier New" w:eastAsia="Times New Roman" w:hAnsi="Courier New" w:cs="Courier New"/>
          <w:b/>
          <w:bCs/>
          <w:color w:val="000000"/>
          <w:sz w:val="20"/>
          <w:szCs w:val="20"/>
        </w:rPr>
        <w:t xml:space="preserve"> VatAmount0</w:t>
      </w:r>
      <w:r w:rsidRPr="00897856">
        <w:rPr>
          <w:rFonts w:ascii="Courier New" w:eastAsia="Times New Roman" w:hAnsi="Courier New" w:cs="Courier New"/>
          <w:color w:val="0000FF"/>
          <w:sz w:val="20"/>
          <w:szCs w:val="20"/>
        </w:rPr>
        <w:t>&lt;/VatAmount0&gt;</w:t>
      </w:r>
    </w:p>
    <w:p w14:paraId="1F2887E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&lt;GrossValue5&gt;</w:t>
      </w:r>
      <w:r w:rsidRPr="00897856">
        <w:rPr>
          <w:rFonts w:ascii="Courier New" w:eastAsia="Times New Roman" w:hAnsi="Courier New" w:cs="Courier New"/>
          <w:b/>
          <w:bCs/>
          <w:color w:val="000000"/>
          <w:sz w:val="20"/>
          <w:szCs w:val="20"/>
        </w:rPr>
        <w:t xml:space="preserve"> GrossValue5</w:t>
      </w:r>
      <w:r w:rsidRPr="00897856">
        <w:rPr>
          <w:rFonts w:ascii="Courier New" w:eastAsia="Times New Roman" w:hAnsi="Courier New" w:cs="Courier New"/>
          <w:color w:val="0000FF"/>
          <w:sz w:val="20"/>
          <w:szCs w:val="20"/>
        </w:rPr>
        <w:t>&lt;/GrossValue5&gt;</w:t>
      </w:r>
    </w:p>
    <w:p w14:paraId="70F2300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&lt;VatAmount5&gt;</w:t>
      </w:r>
      <w:r w:rsidRPr="00897856">
        <w:rPr>
          <w:rFonts w:ascii="Courier New" w:eastAsia="Times New Roman" w:hAnsi="Courier New" w:cs="Courier New"/>
          <w:b/>
          <w:bCs/>
          <w:color w:val="000000"/>
          <w:sz w:val="20"/>
          <w:szCs w:val="20"/>
        </w:rPr>
        <w:t xml:space="preserve"> VatAmount5</w:t>
      </w:r>
      <w:r w:rsidRPr="00897856">
        <w:rPr>
          <w:rFonts w:ascii="Courier New" w:eastAsia="Times New Roman" w:hAnsi="Courier New" w:cs="Courier New"/>
          <w:color w:val="0000FF"/>
          <w:sz w:val="20"/>
          <w:szCs w:val="20"/>
        </w:rPr>
        <w:t>&lt;/VatAmount5&gt;</w:t>
      </w:r>
    </w:p>
    <w:p w14:paraId="1629ACE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&lt;GrossValue10&gt;</w:t>
      </w:r>
      <w:r w:rsidRPr="00897856">
        <w:rPr>
          <w:rFonts w:ascii="Courier New" w:eastAsia="Times New Roman" w:hAnsi="Courier New" w:cs="Courier New"/>
          <w:b/>
          <w:bCs/>
          <w:color w:val="000000"/>
          <w:sz w:val="20"/>
          <w:szCs w:val="20"/>
        </w:rPr>
        <w:t xml:space="preserve"> GrossValue10</w:t>
      </w:r>
      <w:r w:rsidRPr="00897856">
        <w:rPr>
          <w:rFonts w:ascii="Courier New" w:eastAsia="Times New Roman" w:hAnsi="Courier New" w:cs="Courier New"/>
          <w:color w:val="0000FF"/>
          <w:sz w:val="20"/>
          <w:szCs w:val="20"/>
        </w:rPr>
        <w:t>&lt;/GrossValue10&gt;</w:t>
      </w:r>
    </w:p>
    <w:p w14:paraId="57DBCA0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&lt;VatAmount10&gt;</w:t>
      </w:r>
      <w:r w:rsidRPr="00897856">
        <w:rPr>
          <w:rFonts w:ascii="Courier New" w:eastAsia="Times New Roman" w:hAnsi="Courier New" w:cs="Courier New"/>
          <w:b/>
          <w:bCs/>
          <w:color w:val="000000"/>
          <w:sz w:val="20"/>
          <w:szCs w:val="20"/>
        </w:rPr>
        <w:t xml:space="preserve"> VatAmount10</w:t>
      </w:r>
      <w:r w:rsidRPr="00897856">
        <w:rPr>
          <w:rFonts w:ascii="Courier New" w:eastAsia="Times New Roman" w:hAnsi="Courier New" w:cs="Courier New"/>
          <w:color w:val="0000FF"/>
          <w:sz w:val="20"/>
          <w:szCs w:val="20"/>
        </w:rPr>
        <w:t>&lt;/VatAmount10&gt;</w:t>
      </w:r>
    </w:p>
    <w:p w14:paraId="25E3394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&lt;Buyer&gt;</w:t>
      </w:r>
      <w:r w:rsidRPr="00897856">
        <w:rPr>
          <w:rFonts w:ascii="Courier New" w:eastAsia="Times New Roman" w:hAnsi="Courier New" w:cs="Courier New"/>
          <w:b/>
          <w:bCs/>
          <w:color w:val="000000"/>
          <w:sz w:val="20"/>
          <w:szCs w:val="20"/>
        </w:rPr>
        <w:t>Tên đơn vị mua hàng</w:t>
      </w:r>
      <w:r w:rsidRPr="00897856">
        <w:rPr>
          <w:rFonts w:ascii="Courier New" w:eastAsia="Times New Roman" w:hAnsi="Courier New" w:cs="Courier New"/>
          <w:color w:val="0000FF"/>
          <w:sz w:val="20"/>
          <w:szCs w:val="20"/>
        </w:rPr>
        <w:t>&lt;/Buyer&gt;</w:t>
      </w:r>
    </w:p>
    <w:p w14:paraId="1919297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&lt;Name&gt;</w:t>
      </w:r>
      <w:r w:rsidRPr="00897856">
        <w:rPr>
          <w:rFonts w:ascii="Courier New" w:eastAsia="Times New Roman" w:hAnsi="Courier New" w:cs="Courier New"/>
          <w:b/>
          <w:bCs/>
          <w:color w:val="000000"/>
          <w:sz w:val="20"/>
          <w:szCs w:val="20"/>
        </w:rPr>
        <w:t>Tên hóa đơn</w:t>
      </w:r>
      <w:r w:rsidRPr="00897856">
        <w:rPr>
          <w:rFonts w:ascii="Courier New" w:eastAsia="Times New Roman" w:hAnsi="Courier New" w:cs="Courier New"/>
          <w:color w:val="0000FF"/>
          <w:sz w:val="20"/>
          <w:szCs w:val="20"/>
        </w:rPr>
        <w:t>&lt;/Name&gt;</w:t>
      </w:r>
    </w:p>
    <w:p w14:paraId="7559924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&lt;ComPhone&gt;</w:t>
      </w:r>
      <w:r w:rsidRPr="00897856">
        <w:rPr>
          <w:rFonts w:ascii="Courier New" w:eastAsia="Times New Roman" w:hAnsi="Courier New" w:cs="Courier New"/>
          <w:b/>
          <w:bCs/>
          <w:color w:val="000000"/>
          <w:sz w:val="20"/>
          <w:szCs w:val="20"/>
        </w:rPr>
        <w:t>Điện thoại công ty</w:t>
      </w:r>
      <w:r w:rsidRPr="00897856">
        <w:rPr>
          <w:rFonts w:ascii="Courier New" w:eastAsia="Times New Roman" w:hAnsi="Courier New" w:cs="Courier New"/>
          <w:color w:val="0000FF"/>
          <w:sz w:val="20"/>
          <w:szCs w:val="20"/>
        </w:rPr>
        <w:t>&lt;/ComPhone&gt;</w:t>
      </w:r>
    </w:p>
    <w:p w14:paraId="084E716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&lt;ComBankName&gt;</w:t>
      </w:r>
      <w:r w:rsidRPr="00897856">
        <w:rPr>
          <w:rFonts w:ascii="Courier New" w:eastAsia="Times New Roman" w:hAnsi="Courier New" w:cs="Courier New"/>
          <w:b/>
          <w:bCs/>
          <w:color w:val="000000"/>
          <w:sz w:val="20"/>
          <w:szCs w:val="20"/>
        </w:rPr>
        <w:t>Tên ngân hàng</w:t>
      </w:r>
      <w:r w:rsidRPr="00897856">
        <w:rPr>
          <w:rFonts w:ascii="Courier New" w:eastAsia="Times New Roman" w:hAnsi="Courier New" w:cs="Courier New"/>
          <w:color w:val="0000FF"/>
          <w:sz w:val="20"/>
          <w:szCs w:val="20"/>
        </w:rPr>
        <w:t>&lt;/ComBankName&gt;</w:t>
      </w:r>
    </w:p>
    <w:p w14:paraId="4461901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&lt;ComBankNo&gt;</w:t>
      </w:r>
      <w:r w:rsidRPr="00897856">
        <w:rPr>
          <w:rFonts w:ascii="Courier New" w:eastAsia="Times New Roman" w:hAnsi="Courier New" w:cs="Courier New"/>
          <w:b/>
          <w:bCs/>
          <w:color w:val="000000"/>
          <w:sz w:val="20"/>
          <w:szCs w:val="20"/>
        </w:rPr>
        <w:t>Số tài khoản ngân hàng</w:t>
      </w:r>
      <w:r w:rsidRPr="00897856">
        <w:rPr>
          <w:rFonts w:ascii="Courier New" w:eastAsia="Times New Roman" w:hAnsi="Courier New" w:cs="Courier New"/>
          <w:color w:val="0000FF"/>
          <w:sz w:val="20"/>
          <w:szCs w:val="20"/>
        </w:rPr>
        <w:t>&lt;/ComBankNo&gt;</w:t>
      </w:r>
    </w:p>
    <w:p w14:paraId="6DE20FC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&lt;CreateDate&gt;</w:t>
      </w:r>
      <w:r w:rsidRPr="00897856">
        <w:rPr>
          <w:rFonts w:ascii="Courier New" w:eastAsia="Times New Roman" w:hAnsi="Courier New" w:cs="Courier New"/>
          <w:b/>
          <w:bCs/>
          <w:color w:val="000000"/>
          <w:sz w:val="20"/>
          <w:szCs w:val="20"/>
        </w:rPr>
        <w:t>CreateDate</w:t>
      </w:r>
      <w:r w:rsidRPr="00897856">
        <w:rPr>
          <w:rFonts w:ascii="Courier New" w:eastAsia="Times New Roman" w:hAnsi="Courier New" w:cs="Courier New"/>
          <w:color w:val="0000FF"/>
          <w:sz w:val="20"/>
          <w:szCs w:val="20"/>
        </w:rPr>
        <w:t>&lt;/CreateDate&gt;</w:t>
      </w:r>
    </w:p>
    <w:p w14:paraId="1485544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&lt;DiscountRate&gt;</w:t>
      </w:r>
      <w:r w:rsidRPr="00897856">
        <w:rPr>
          <w:rFonts w:ascii="Courier New" w:eastAsia="Times New Roman" w:hAnsi="Courier New" w:cs="Courier New"/>
          <w:b/>
          <w:bCs/>
          <w:color w:val="000000"/>
          <w:sz w:val="20"/>
          <w:szCs w:val="20"/>
        </w:rPr>
        <w:t>Chiết khấu</w:t>
      </w:r>
      <w:r w:rsidRPr="00897856">
        <w:rPr>
          <w:rFonts w:ascii="Courier New" w:eastAsia="Times New Roman" w:hAnsi="Courier New" w:cs="Courier New"/>
          <w:color w:val="0000FF"/>
          <w:sz w:val="20"/>
          <w:szCs w:val="20"/>
        </w:rPr>
        <w:t>&lt;/DiscountRate&gt;</w:t>
      </w:r>
    </w:p>
    <w:p w14:paraId="59FF578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&lt;CusSignStatus&gt;</w:t>
      </w:r>
      <w:r w:rsidRPr="00897856">
        <w:rPr>
          <w:rFonts w:ascii="Courier New" w:eastAsia="Times New Roman" w:hAnsi="Courier New" w:cs="Courier New"/>
          <w:b/>
          <w:bCs/>
          <w:color w:val="000000"/>
          <w:sz w:val="20"/>
          <w:szCs w:val="20"/>
        </w:rPr>
        <w:t>1.1</w:t>
      </w:r>
      <w:r w:rsidRPr="00897856">
        <w:rPr>
          <w:rFonts w:ascii="Courier New" w:eastAsia="Times New Roman" w:hAnsi="Courier New" w:cs="Courier New"/>
          <w:color w:val="0000FF"/>
          <w:sz w:val="20"/>
          <w:szCs w:val="20"/>
        </w:rPr>
        <w:t>&lt;/CusSignStatus&gt;</w:t>
      </w:r>
    </w:p>
    <w:p w14:paraId="33CCA15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&lt;CreateBy&gt;</w:t>
      </w:r>
      <w:r w:rsidRPr="00897856">
        <w:rPr>
          <w:rFonts w:ascii="Courier New" w:eastAsia="Times New Roman" w:hAnsi="Courier New" w:cs="Courier New"/>
          <w:b/>
          <w:bCs/>
          <w:color w:val="000000"/>
          <w:sz w:val="20"/>
          <w:szCs w:val="20"/>
        </w:rPr>
        <w:t>CreateBy</w:t>
      </w:r>
      <w:r w:rsidRPr="00897856">
        <w:rPr>
          <w:rFonts w:ascii="Courier New" w:eastAsia="Times New Roman" w:hAnsi="Courier New" w:cs="Courier New"/>
          <w:color w:val="0000FF"/>
          <w:sz w:val="20"/>
          <w:szCs w:val="20"/>
        </w:rPr>
        <w:t>&lt;/CreateBy&gt;</w:t>
      </w:r>
    </w:p>
    <w:p w14:paraId="4C5575C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&lt;PublishBy&gt;</w:t>
      </w:r>
      <w:r w:rsidRPr="00897856">
        <w:rPr>
          <w:rFonts w:ascii="Courier New" w:eastAsia="Times New Roman" w:hAnsi="Courier New" w:cs="Courier New"/>
          <w:b/>
          <w:bCs/>
          <w:color w:val="000000"/>
          <w:sz w:val="20"/>
          <w:szCs w:val="20"/>
        </w:rPr>
        <w:t>PublishBy</w:t>
      </w:r>
      <w:r w:rsidRPr="00897856">
        <w:rPr>
          <w:rFonts w:ascii="Courier New" w:eastAsia="Times New Roman" w:hAnsi="Courier New" w:cs="Courier New"/>
          <w:color w:val="0000FF"/>
          <w:sz w:val="20"/>
          <w:szCs w:val="20"/>
        </w:rPr>
        <w:t>&lt;/PublishBy&gt;</w:t>
      </w:r>
    </w:p>
    <w:p w14:paraId="0593DC2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&lt;Note&gt;</w:t>
      </w:r>
      <w:r w:rsidRPr="00897856">
        <w:rPr>
          <w:rFonts w:ascii="Courier New" w:eastAsia="Times New Roman" w:hAnsi="Courier New" w:cs="Courier New"/>
          <w:b/>
          <w:bCs/>
          <w:color w:val="000000"/>
          <w:sz w:val="20"/>
          <w:szCs w:val="20"/>
        </w:rPr>
        <w:t>Note</w:t>
      </w:r>
      <w:r w:rsidRPr="00897856">
        <w:rPr>
          <w:rFonts w:ascii="Courier New" w:eastAsia="Times New Roman" w:hAnsi="Courier New" w:cs="Courier New"/>
          <w:color w:val="0000FF"/>
          <w:sz w:val="20"/>
          <w:szCs w:val="20"/>
        </w:rPr>
        <w:t>&lt;/Note&gt;</w:t>
      </w:r>
    </w:p>
    <w:p w14:paraId="1470EED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&lt;ProcessInvNote&gt;</w:t>
      </w:r>
      <w:r w:rsidRPr="00897856">
        <w:rPr>
          <w:rFonts w:ascii="Courier New" w:eastAsia="Times New Roman" w:hAnsi="Courier New" w:cs="Courier New"/>
          <w:b/>
          <w:bCs/>
          <w:color w:val="000000"/>
          <w:sz w:val="20"/>
          <w:szCs w:val="20"/>
        </w:rPr>
        <w:t>ProcessInvNote</w:t>
      </w:r>
      <w:r w:rsidRPr="00897856">
        <w:rPr>
          <w:rFonts w:ascii="Courier New" w:eastAsia="Times New Roman" w:hAnsi="Courier New" w:cs="Courier New"/>
          <w:color w:val="0000FF"/>
          <w:sz w:val="20"/>
          <w:szCs w:val="20"/>
        </w:rPr>
        <w:t>&lt;/ProcessInvNote&gt;</w:t>
      </w:r>
    </w:p>
    <w:p w14:paraId="4B86F2C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lastRenderedPageBreak/>
        <w:t xml:space="preserve">    </w:t>
      </w:r>
      <w:r w:rsidRPr="00897856">
        <w:rPr>
          <w:rFonts w:ascii="Courier New" w:eastAsia="Times New Roman" w:hAnsi="Courier New" w:cs="Courier New"/>
          <w:color w:val="0000FF"/>
          <w:sz w:val="20"/>
          <w:szCs w:val="20"/>
        </w:rPr>
        <w:t>&lt;Fkey&gt;</w:t>
      </w:r>
      <w:r w:rsidRPr="00897856">
        <w:rPr>
          <w:rFonts w:ascii="Courier New" w:eastAsia="Times New Roman" w:hAnsi="Courier New" w:cs="Courier New"/>
          <w:b/>
          <w:bCs/>
          <w:color w:val="000000"/>
          <w:sz w:val="20"/>
          <w:szCs w:val="20"/>
        </w:rPr>
        <w:t>Fkey</w:t>
      </w:r>
      <w:r w:rsidRPr="00897856">
        <w:rPr>
          <w:rFonts w:ascii="Courier New" w:eastAsia="Times New Roman" w:hAnsi="Courier New" w:cs="Courier New"/>
          <w:color w:val="0000FF"/>
          <w:sz w:val="20"/>
          <w:szCs w:val="20"/>
        </w:rPr>
        <w:t>&lt;/Fkey&gt;</w:t>
      </w:r>
    </w:p>
    <w:p w14:paraId="131C021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&lt;GrossValue_NonTax&gt;&lt;/GrossValue_NonTax&gt;</w:t>
      </w:r>
    </w:p>
    <w:p w14:paraId="3488679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&lt;CurrencyUnit&gt;</w:t>
      </w:r>
      <w:r w:rsidRPr="00897856">
        <w:rPr>
          <w:rFonts w:ascii="Courier New" w:eastAsia="Times New Roman" w:hAnsi="Courier New" w:cs="Courier New"/>
          <w:b/>
          <w:bCs/>
          <w:color w:val="000000"/>
          <w:sz w:val="20"/>
          <w:szCs w:val="20"/>
        </w:rPr>
        <w:t>Đơn vị tiền tệ</w:t>
      </w:r>
      <w:r w:rsidRPr="00897856">
        <w:rPr>
          <w:rFonts w:ascii="Courier New" w:eastAsia="Times New Roman" w:hAnsi="Courier New" w:cs="Courier New"/>
          <w:color w:val="0000FF"/>
          <w:sz w:val="20"/>
          <w:szCs w:val="20"/>
        </w:rPr>
        <w:t>&lt;/CurrencyUnit&gt;</w:t>
      </w:r>
    </w:p>
    <w:p w14:paraId="6FFA2F9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&lt;ExchangeRate&gt;</w:t>
      </w:r>
      <w:r w:rsidRPr="00897856">
        <w:rPr>
          <w:rFonts w:ascii="Courier New" w:eastAsia="Times New Roman" w:hAnsi="Courier New" w:cs="Courier New"/>
          <w:b/>
          <w:bCs/>
          <w:color w:val="000000"/>
          <w:sz w:val="20"/>
          <w:szCs w:val="20"/>
        </w:rPr>
        <w:t>Tỷ giá</w:t>
      </w:r>
      <w:r w:rsidRPr="00897856">
        <w:rPr>
          <w:rFonts w:ascii="Courier New" w:eastAsia="Times New Roman" w:hAnsi="Courier New" w:cs="Courier New"/>
          <w:color w:val="0000FF"/>
          <w:sz w:val="20"/>
          <w:szCs w:val="20"/>
        </w:rPr>
        <w:t>&lt;/ExchangeRate&gt;</w:t>
      </w:r>
    </w:p>
    <w:p w14:paraId="6C01A99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&lt;ConvertedAmount&gt;</w:t>
      </w:r>
      <w:r w:rsidRPr="00897856">
        <w:rPr>
          <w:rFonts w:ascii="Courier New" w:eastAsia="Times New Roman" w:hAnsi="Courier New" w:cs="Courier New"/>
          <w:b/>
          <w:bCs/>
          <w:color w:val="000000"/>
          <w:sz w:val="20"/>
          <w:szCs w:val="20"/>
        </w:rPr>
        <w:t>Tổng tiền quy đổi</w:t>
      </w:r>
      <w:r w:rsidRPr="00897856">
        <w:rPr>
          <w:rFonts w:ascii="Courier New" w:eastAsia="Times New Roman" w:hAnsi="Courier New" w:cs="Courier New"/>
          <w:color w:val="0000FF"/>
          <w:sz w:val="20"/>
          <w:szCs w:val="20"/>
        </w:rPr>
        <w:t>&lt;/ConvertedAmount&gt;</w:t>
      </w:r>
    </w:p>
    <w:p w14:paraId="16D42D5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&lt;Extra1&gt;</w:t>
      </w:r>
      <w:r w:rsidRPr="00897856">
        <w:rPr>
          <w:rFonts w:ascii="Courier New" w:eastAsia="Times New Roman" w:hAnsi="Courier New" w:cs="Courier New"/>
          <w:b/>
          <w:bCs/>
          <w:color w:val="000000"/>
          <w:sz w:val="20"/>
          <w:szCs w:val="20"/>
        </w:rPr>
        <w:t>Extra1</w:t>
      </w:r>
      <w:r w:rsidRPr="00897856">
        <w:rPr>
          <w:rFonts w:ascii="Courier New" w:eastAsia="Times New Roman" w:hAnsi="Courier New" w:cs="Courier New"/>
          <w:color w:val="0000FF"/>
          <w:sz w:val="20"/>
          <w:szCs w:val="20"/>
        </w:rPr>
        <w:t>&lt;/Extra1&gt;</w:t>
      </w:r>
    </w:p>
    <w:p w14:paraId="64DB7B6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&lt;Extra2&gt;</w:t>
      </w:r>
      <w:r w:rsidRPr="00897856">
        <w:rPr>
          <w:rFonts w:ascii="Courier New" w:eastAsia="Times New Roman" w:hAnsi="Courier New" w:cs="Courier New"/>
          <w:b/>
          <w:bCs/>
          <w:color w:val="000000"/>
          <w:sz w:val="20"/>
          <w:szCs w:val="20"/>
        </w:rPr>
        <w:t>Extra2</w:t>
      </w:r>
      <w:r w:rsidRPr="00897856">
        <w:rPr>
          <w:rFonts w:ascii="Courier New" w:eastAsia="Times New Roman" w:hAnsi="Courier New" w:cs="Courier New"/>
          <w:color w:val="0000FF"/>
          <w:sz w:val="20"/>
          <w:szCs w:val="20"/>
        </w:rPr>
        <w:t>&lt;/Extra2&gt;</w:t>
      </w:r>
    </w:p>
    <w:p w14:paraId="531B003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&lt;SMSDeliver&gt;</w:t>
      </w:r>
      <w:r w:rsidRPr="00897856">
        <w:rPr>
          <w:rFonts w:ascii="Courier New" w:eastAsia="Times New Roman" w:hAnsi="Courier New" w:cs="Courier New"/>
          <w:b/>
          <w:bCs/>
          <w:color w:val="000000"/>
          <w:sz w:val="20"/>
          <w:szCs w:val="20"/>
        </w:rPr>
        <w:t>SMSDeliver</w:t>
      </w:r>
      <w:r w:rsidRPr="00897856">
        <w:rPr>
          <w:rFonts w:ascii="Courier New" w:eastAsia="Times New Roman" w:hAnsi="Courier New" w:cs="Courier New"/>
          <w:color w:val="0000FF"/>
          <w:sz w:val="20"/>
          <w:szCs w:val="20"/>
        </w:rPr>
        <w:t>&lt;/SMSDeliver&gt;</w:t>
      </w:r>
    </w:p>
    <w:p w14:paraId="4DE4A60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&lt;Type&gt;</w:t>
      </w:r>
      <w:r w:rsidRPr="00897856">
        <w:rPr>
          <w:rFonts w:ascii="Courier New" w:eastAsia="Times New Roman" w:hAnsi="Courier New" w:cs="Courier New"/>
          <w:b/>
          <w:bCs/>
          <w:color w:val="000000"/>
          <w:sz w:val="20"/>
          <w:szCs w:val="20"/>
        </w:rPr>
        <w:t>Loại hóa đơn chỉnh sửa(int-mặc định lấy là 2)  2-Điều chỉnh tăng, 3-Điều chỉnh giảm, 4- Hóa đơn điều chỉnh thông tin</w:t>
      </w:r>
      <w:r w:rsidRPr="00897856">
        <w:rPr>
          <w:rFonts w:ascii="Courier New" w:eastAsia="Times New Roman" w:hAnsi="Courier New" w:cs="Courier New"/>
          <w:color w:val="0000FF"/>
          <w:sz w:val="20"/>
          <w:szCs w:val="20"/>
        </w:rPr>
        <w:t>&lt;/Type&gt;</w:t>
      </w:r>
    </w:p>
    <w:p w14:paraId="57C26F80" w14:textId="77777777" w:rsidR="00AC3E5D" w:rsidRDefault="00AC3E5D" w:rsidP="00AC3E5D">
      <w:pPr>
        <w:rPr>
          <w:lang w:eastAsia="x-none"/>
        </w:rPr>
      </w:pPr>
      <w:r w:rsidRPr="00897856">
        <w:rPr>
          <w:rFonts w:ascii="Courier New" w:eastAsia="Times New Roman" w:hAnsi="Courier New" w:cs="Courier New"/>
          <w:color w:val="0000FF"/>
          <w:sz w:val="20"/>
          <w:szCs w:val="20"/>
        </w:rPr>
        <w:t>&lt;/AdjustInv&gt;</w:t>
      </w:r>
    </w:p>
    <w:p w14:paraId="593C5F3C" w14:textId="77777777" w:rsidR="00AC3E5D" w:rsidRDefault="00AC3E5D" w:rsidP="00AC3E5D">
      <w:pPr>
        <w:pStyle w:val="Heading3"/>
      </w:pPr>
      <w:bookmarkStart w:id="58" w:name="_Toc90309047"/>
      <w:r>
        <w:t xml:space="preserve">Html xem trước khi điều chỉnh </w:t>
      </w:r>
      <w:bookmarkEnd w:id="58"/>
      <w:r>
        <w:t>hóa đơn</w:t>
      </w:r>
    </w:p>
    <w:p w14:paraId="7C1E638D" w14:textId="77777777" w:rsidR="00AC3E5D" w:rsidRDefault="00AC3E5D" w:rsidP="00AC3E5D">
      <w:pPr>
        <w:rPr>
          <w:rFonts w:cs="Times New Roman"/>
          <w:szCs w:val="24"/>
        </w:rPr>
      </w:pPr>
      <w:r>
        <w:rPr>
          <w:rFonts w:cs="Times New Roman"/>
          <w:szCs w:val="24"/>
        </w:rPr>
        <w:t>URL</w:t>
      </w:r>
    </w:p>
    <w:p w14:paraId="34DE017F" w14:textId="77777777" w:rsidR="00AC3E5D" w:rsidRPr="004A4DD9" w:rsidRDefault="00AC3E5D" w:rsidP="00AC3E5D">
      <w:pPr>
        <w:spacing w:after="0" w:line="240" w:lineRule="auto"/>
        <w:ind w:firstLine="720"/>
        <w:jc w:val="both"/>
        <w:rPr>
          <w:rFonts w:cs="Times New Roman"/>
          <w:szCs w:val="24"/>
        </w:rPr>
      </w:pPr>
      <w:r>
        <w:rPr>
          <w:rFonts w:cs="Times New Roman"/>
          <w:szCs w:val="24"/>
        </w:rPr>
        <w:t>s</w:t>
      </w:r>
      <w:r w:rsidRPr="004A4DD9">
        <w:rPr>
          <w:rFonts w:cs="Times New Roman"/>
          <w:szCs w:val="24"/>
        </w:rPr>
        <w:t xml:space="preserve">tring </w:t>
      </w:r>
      <w:r w:rsidRPr="00A86AB3">
        <w:rPr>
          <w:rFonts w:cs="Times New Roman"/>
          <w:b/>
          <w:color w:val="000000"/>
          <w:szCs w:val="24"/>
        </w:rPr>
        <w:t>AdjustInvoice</w:t>
      </w:r>
      <w:r w:rsidRPr="002E6063">
        <w:rPr>
          <w:rFonts w:cs="Times New Roman"/>
          <w:b/>
          <w:color w:val="000000"/>
          <w:szCs w:val="24"/>
        </w:rPr>
        <w:t>NoPublish</w:t>
      </w:r>
      <w:r w:rsidRPr="009372AD">
        <w:rPr>
          <w:rFonts w:eastAsia="Calibri" w:cs="Times New Roman"/>
          <w:szCs w:val="24"/>
        </w:rPr>
        <w:t>(</w:t>
      </w:r>
      <w:r w:rsidRPr="00E009AD">
        <w:rPr>
          <w:rFonts w:cs="Times New Roman"/>
          <w:szCs w:val="24"/>
        </w:rPr>
        <w:t>string Account, string ACpass, string xmlInvData, string user</w:t>
      </w:r>
      <w:r>
        <w:rPr>
          <w:rFonts w:cs="Times New Roman"/>
          <w:szCs w:val="24"/>
        </w:rPr>
        <w:t>name, string pass, string fkey</w:t>
      </w:r>
      <w:r w:rsidRPr="00E009AD">
        <w:rPr>
          <w:rFonts w:cs="Times New Roman"/>
          <w:szCs w:val="24"/>
        </w:rPr>
        <w:t>, int? convert, string pattern = null, string serial = null</w:t>
      </w:r>
      <w:r w:rsidRPr="009372AD">
        <w:rPr>
          <w:rFonts w:eastAsia="Calibri" w:cs="Times New Roman"/>
          <w:szCs w:val="24"/>
        </w:rPr>
        <w:t>).</w:t>
      </w:r>
    </w:p>
    <w:p w14:paraId="43EC46EB" w14:textId="77777777" w:rsidR="00AC3E5D" w:rsidRPr="00593BE8" w:rsidRDefault="00AC3E5D" w:rsidP="00A75803">
      <w:pPr>
        <w:pStyle w:val="N"/>
      </w:pPr>
      <w:r w:rsidRPr="00593BE8">
        <w:t>DESCRIPTION</w:t>
      </w:r>
    </w:p>
    <w:p w14:paraId="5A6980C8" w14:textId="77777777" w:rsidR="00AC3E5D" w:rsidRDefault="00AC3E5D" w:rsidP="00A75803">
      <w:pPr>
        <w:pStyle w:val="N"/>
      </w:pPr>
      <w:r>
        <w:tab/>
        <w:t>Đây là web service thực hiện lấy dữ liệu html hóa đơn mới của điều chỉnh hóa đơn trước khi ký số phát hành</w:t>
      </w:r>
    </w:p>
    <w:p w14:paraId="1C7E6993" w14:textId="77777777" w:rsidR="00AC3E5D" w:rsidRPr="00007702" w:rsidRDefault="00AC3E5D" w:rsidP="00A75803">
      <w:pPr>
        <w:pStyle w:val="N"/>
      </w:pPr>
      <w:r w:rsidRPr="00663B3E">
        <w:t>HTTP METHOD</w:t>
      </w:r>
    </w:p>
    <w:p w14:paraId="38A4FBFA" w14:textId="77777777" w:rsidR="00AC3E5D" w:rsidRPr="00007702" w:rsidRDefault="00AC3E5D" w:rsidP="00A75803">
      <w:pPr>
        <w:pStyle w:val="N"/>
        <w:rPr>
          <w:b/>
        </w:rPr>
      </w:pPr>
      <w:r>
        <w:tab/>
      </w:r>
      <w:r w:rsidRPr="00610AFD">
        <w:t>POST</w:t>
      </w:r>
    </w:p>
    <w:p w14:paraId="2C637BEA" w14:textId="77777777" w:rsidR="00AC3E5D" w:rsidRPr="00610AFD" w:rsidRDefault="00AC3E5D" w:rsidP="00A75803">
      <w:pPr>
        <w:pStyle w:val="N"/>
      </w:pPr>
      <w:r w:rsidRPr="00610AFD">
        <w:t>REQUEST BODY</w:t>
      </w:r>
    </w:p>
    <w:p w14:paraId="7F958E87"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2789DF09"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Account/ACPass</w:t>
      </w:r>
      <w:r w:rsidRPr="004720D2">
        <w:rPr>
          <w:rFonts w:eastAsia="Calibri" w:cs="Times New Roman"/>
          <w:b/>
          <w:szCs w:val="24"/>
        </w:rPr>
        <w:t xml:space="preserve">:  </w:t>
      </w:r>
      <w:r w:rsidRPr="004720D2">
        <w:rPr>
          <w:rFonts w:eastAsia="Calibri" w:cs="Times New Roman"/>
          <w:szCs w:val="24"/>
        </w:rPr>
        <w:t>Tài khoản được cấp phát cho nhân viên gọi lệnh phát hành hóa đơn</w:t>
      </w:r>
    </w:p>
    <w:p w14:paraId="6F3E17D6"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xmlInvData</w:t>
      </w:r>
      <w:r w:rsidRPr="009372AD">
        <w:rPr>
          <w:rFonts w:eastAsia="Calibri" w:cs="Times New Roman"/>
          <w:szCs w:val="24"/>
        </w:rPr>
        <w:t>: String XML dữ liệu hóa đơn cũ và hóa đơn điều chỉnh</w:t>
      </w:r>
    </w:p>
    <w:p w14:paraId="3C255618" w14:textId="77777777" w:rsidR="00AC3E5D" w:rsidRPr="00CF2FC3"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 xml:space="preserve">fkey: </w:t>
      </w:r>
      <w:r>
        <w:rPr>
          <w:rFonts w:eastAsia="Calibri" w:cs="Times New Roman"/>
          <w:szCs w:val="24"/>
        </w:rPr>
        <w:t>Chuỗi xác định hóa đơn cần điều chỉnh</w:t>
      </w:r>
    </w:p>
    <w:p w14:paraId="7F64992D"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Convert</w:t>
      </w:r>
      <w:r>
        <w:rPr>
          <w:rFonts w:eastAsia="Calibri" w:cs="Times New Roman"/>
          <w:szCs w:val="24"/>
        </w:rPr>
        <w:t xml:space="preserve">: </w:t>
      </w:r>
      <w:r w:rsidRPr="009372AD">
        <w:rPr>
          <w:rFonts w:eastAsia="Calibri" w:cs="Times New Roman"/>
          <w:szCs w:val="24"/>
        </w:rPr>
        <w:t xml:space="preserve">Mặc định là 0, </w:t>
      </w:r>
      <w:r>
        <w:rPr>
          <w:rFonts w:eastAsia="Calibri" w:cs="Times New Roman"/>
          <w:szCs w:val="24"/>
        </w:rPr>
        <w:t>(</w:t>
      </w:r>
      <w:r w:rsidRPr="009372AD">
        <w:rPr>
          <w:rFonts w:eastAsia="Calibri" w:cs="Times New Roman"/>
          <w:szCs w:val="24"/>
        </w:rPr>
        <w:t>0 – Không cần convert từ TCVN3 sang Unicode. 1- Cần convert từ TCVN3 sang Unicode</w:t>
      </w:r>
      <w:r>
        <w:rPr>
          <w:rFonts w:eastAsia="Calibri" w:cs="Times New Roman"/>
          <w:szCs w:val="24"/>
        </w:rPr>
        <w:t>)</w:t>
      </w:r>
    </w:p>
    <w:p w14:paraId="515557F8"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Pattern</w:t>
      </w:r>
      <w:r>
        <w:rPr>
          <w:rFonts w:cs="Times New Roman"/>
          <w:szCs w:val="24"/>
        </w:rPr>
        <w:t>: Mẫu số</w:t>
      </w:r>
    </w:p>
    <w:p w14:paraId="521CB26A"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Serial</w:t>
      </w:r>
      <w:r>
        <w:rPr>
          <w:rFonts w:cs="Times New Roman"/>
          <w:szCs w:val="24"/>
        </w:rPr>
        <w:t>: Ký hiệu</w:t>
      </w:r>
    </w:p>
    <w:p w14:paraId="31F566DF" w14:textId="77777777" w:rsidR="00AC3E5D" w:rsidRPr="007A4FB0" w:rsidRDefault="00AC3E5D" w:rsidP="00AC3E5D">
      <w:pPr>
        <w:ind w:left="360" w:firstLine="720"/>
      </w:pPr>
    </w:p>
    <w:p w14:paraId="2E78551A"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78FEE5BE"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596582FC"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265EF4C2"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23E08FF1" w14:textId="77777777" w:rsidR="00AC3E5D" w:rsidRPr="00660ABB" w:rsidRDefault="00AC3E5D" w:rsidP="001B79C4">
            <w:pPr>
              <w:pStyle w:val="ListParagraph"/>
            </w:pPr>
            <w:r>
              <w:t>Ghi chú</w:t>
            </w:r>
          </w:p>
        </w:tc>
      </w:tr>
      <w:tr w:rsidR="00AC3E5D" w:rsidRPr="00660ABB" w14:paraId="3C4BBD76" w14:textId="77777777" w:rsidTr="001B79C4">
        <w:tc>
          <w:tcPr>
            <w:tcW w:w="1710" w:type="dxa"/>
            <w:tcBorders>
              <w:top w:val="single" w:sz="4" w:space="0" w:color="2E74B5"/>
              <w:left w:val="single" w:sz="4" w:space="0" w:color="2E74B5"/>
              <w:right w:val="single" w:sz="4" w:space="0" w:color="2E74B5"/>
            </w:tcBorders>
            <w:shd w:val="clear" w:color="auto" w:fill="auto"/>
          </w:tcPr>
          <w:p w14:paraId="65C09804"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894C42C"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6E3682FB" w14:textId="77777777" w:rsidR="00AC3E5D" w:rsidRPr="009372AD" w:rsidRDefault="00AC3E5D" w:rsidP="001B79C4">
            <w:pPr>
              <w:pStyle w:val="ListParagraph"/>
              <w:ind w:left="0"/>
              <w:jc w:val="both"/>
              <w:rPr>
                <w:rFonts w:cs="Times New Roman"/>
              </w:rPr>
            </w:pPr>
          </w:p>
        </w:tc>
      </w:tr>
      <w:tr w:rsidR="00AC3E5D" w:rsidRPr="00660ABB" w14:paraId="51B1360D" w14:textId="77777777" w:rsidTr="001B79C4">
        <w:tc>
          <w:tcPr>
            <w:tcW w:w="1710" w:type="dxa"/>
            <w:tcBorders>
              <w:top w:val="single" w:sz="4" w:space="0" w:color="2E74B5"/>
              <w:left w:val="single" w:sz="4" w:space="0" w:color="2E74B5"/>
              <w:right w:val="single" w:sz="4" w:space="0" w:color="2E74B5"/>
            </w:tcBorders>
            <w:shd w:val="clear" w:color="auto" w:fill="auto"/>
          </w:tcPr>
          <w:p w14:paraId="40B02F75"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219824E"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Hóa đơn cần điều chỉnh không tồn tại</w:t>
            </w:r>
          </w:p>
        </w:tc>
        <w:tc>
          <w:tcPr>
            <w:tcW w:w="2515" w:type="dxa"/>
            <w:tcBorders>
              <w:top w:val="single" w:sz="4" w:space="0" w:color="2E74B5"/>
              <w:left w:val="single" w:sz="4" w:space="0" w:color="2E74B5"/>
              <w:bottom w:val="single" w:sz="4" w:space="0" w:color="2E74B5"/>
              <w:right w:val="single" w:sz="4" w:space="0" w:color="2E74B5"/>
            </w:tcBorders>
          </w:tcPr>
          <w:p w14:paraId="67A8CC44" w14:textId="77777777" w:rsidR="00AC3E5D" w:rsidRPr="009372AD" w:rsidRDefault="00AC3E5D" w:rsidP="001B79C4">
            <w:pPr>
              <w:pStyle w:val="ListParagraph"/>
              <w:ind w:left="0"/>
              <w:jc w:val="both"/>
              <w:rPr>
                <w:rFonts w:cs="Times New Roman"/>
              </w:rPr>
            </w:pPr>
          </w:p>
        </w:tc>
      </w:tr>
      <w:tr w:rsidR="00AC3E5D" w:rsidRPr="00660ABB" w14:paraId="1364D890" w14:textId="77777777" w:rsidTr="001B79C4">
        <w:tc>
          <w:tcPr>
            <w:tcW w:w="1710" w:type="dxa"/>
            <w:tcBorders>
              <w:top w:val="single" w:sz="4" w:space="0" w:color="2E74B5"/>
              <w:left w:val="single" w:sz="4" w:space="0" w:color="2E74B5"/>
              <w:right w:val="single" w:sz="4" w:space="0" w:color="2E74B5"/>
            </w:tcBorders>
            <w:shd w:val="clear" w:color="auto" w:fill="auto"/>
          </w:tcPr>
          <w:p w14:paraId="16737966"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lastRenderedPageBreak/>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7050E60"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Dữ liệu xml đầu vào không đúng quy định</w:t>
            </w:r>
          </w:p>
        </w:tc>
        <w:tc>
          <w:tcPr>
            <w:tcW w:w="2515" w:type="dxa"/>
            <w:tcBorders>
              <w:top w:val="single" w:sz="4" w:space="0" w:color="2E74B5"/>
              <w:left w:val="single" w:sz="4" w:space="0" w:color="2E74B5"/>
              <w:bottom w:val="single" w:sz="4" w:space="0" w:color="2E74B5"/>
              <w:right w:val="single" w:sz="4" w:space="0" w:color="2E74B5"/>
            </w:tcBorders>
          </w:tcPr>
          <w:p w14:paraId="48056E4A" w14:textId="77777777" w:rsidR="00AC3E5D" w:rsidRPr="009372AD" w:rsidRDefault="00AC3E5D" w:rsidP="001B79C4">
            <w:pPr>
              <w:pStyle w:val="ListParagraph"/>
              <w:ind w:left="0"/>
              <w:jc w:val="both"/>
              <w:rPr>
                <w:rFonts w:cs="Times New Roman"/>
              </w:rPr>
            </w:pPr>
          </w:p>
        </w:tc>
      </w:tr>
      <w:tr w:rsidR="00AC3E5D" w:rsidRPr="00660ABB" w14:paraId="356A19FE" w14:textId="77777777" w:rsidTr="001B79C4">
        <w:tc>
          <w:tcPr>
            <w:tcW w:w="1710" w:type="dxa"/>
            <w:tcBorders>
              <w:top w:val="single" w:sz="4" w:space="0" w:color="2E74B5"/>
              <w:left w:val="single" w:sz="4" w:space="0" w:color="2E74B5"/>
              <w:right w:val="single" w:sz="4" w:space="0" w:color="2E74B5"/>
            </w:tcBorders>
            <w:shd w:val="clear" w:color="auto" w:fill="auto"/>
          </w:tcPr>
          <w:p w14:paraId="1ED4D153" w14:textId="77777777" w:rsidR="00AC3E5D" w:rsidRPr="009372AD" w:rsidRDefault="00AC3E5D" w:rsidP="001B79C4">
            <w:pPr>
              <w:spacing w:after="0" w:line="240" w:lineRule="auto"/>
              <w:rPr>
                <w:rFonts w:eastAsia="Calibri" w:cs="Times New Roman"/>
                <w:szCs w:val="24"/>
              </w:rPr>
            </w:pPr>
            <w:r>
              <w:rPr>
                <w:rFonts w:eastAsia="Calibri"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56F1BCA" w14:textId="77777777" w:rsidR="00AC3E5D" w:rsidRPr="009372AD" w:rsidRDefault="00AC3E5D" w:rsidP="001B79C4">
            <w:pPr>
              <w:spacing w:after="0" w:line="240" w:lineRule="auto"/>
              <w:rPr>
                <w:rFonts w:eastAsia="Calibri" w:cs="Times New Roman"/>
                <w:szCs w:val="24"/>
              </w:rPr>
            </w:pPr>
            <w:r>
              <w:rPr>
                <w:rFonts w:eastAsia="Calibri" w:cs="Times New Roman"/>
                <w:szCs w:val="24"/>
              </w:rPr>
              <w:t>Có lỗi trong quá trình tạo mới hóa đơn điều chỉnh</w:t>
            </w:r>
          </w:p>
        </w:tc>
        <w:tc>
          <w:tcPr>
            <w:tcW w:w="2515" w:type="dxa"/>
            <w:tcBorders>
              <w:top w:val="single" w:sz="4" w:space="0" w:color="2E74B5"/>
              <w:left w:val="single" w:sz="4" w:space="0" w:color="2E74B5"/>
              <w:bottom w:val="single" w:sz="4" w:space="0" w:color="2E74B5"/>
              <w:right w:val="single" w:sz="4" w:space="0" w:color="2E74B5"/>
            </w:tcBorders>
          </w:tcPr>
          <w:p w14:paraId="728A0EE3" w14:textId="77777777" w:rsidR="00AC3E5D" w:rsidRPr="009372AD" w:rsidRDefault="00AC3E5D" w:rsidP="001B79C4">
            <w:pPr>
              <w:pStyle w:val="ListParagraph"/>
              <w:ind w:left="0"/>
              <w:jc w:val="both"/>
              <w:rPr>
                <w:rFonts w:cs="Times New Roman"/>
              </w:rPr>
            </w:pPr>
          </w:p>
        </w:tc>
      </w:tr>
      <w:tr w:rsidR="00AC3E5D" w:rsidRPr="00660ABB" w14:paraId="6A7FEF76" w14:textId="77777777" w:rsidTr="001B79C4">
        <w:tc>
          <w:tcPr>
            <w:tcW w:w="1710" w:type="dxa"/>
            <w:tcBorders>
              <w:top w:val="single" w:sz="4" w:space="0" w:color="2E74B5"/>
              <w:left w:val="single" w:sz="4" w:space="0" w:color="2E74B5"/>
              <w:right w:val="single" w:sz="4" w:space="0" w:color="2E74B5"/>
            </w:tcBorders>
            <w:shd w:val="clear" w:color="auto" w:fill="auto"/>
          </w:tcPr>
          <w:p w14:paraId="4274051B"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7F4C2DC"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Dải hóa đơn cũ đã hết</w:t>
            </w:r>
          </w:p>
        </w:tc>
        <w:tc>
          <w:tcPr>
            <w:tcW w:w="2515" w:type="dxa"/>
            <w:tcBorders>
              <w:top w:val="single" w:sz="4" w:space="0" w:color="2E74B5"/>
              <w:left w:val="single" w:sz="4" w:space="0" w:color="2E74B5"/>
              <w:bottom w:val="single" w:sz="4" w:space="0" w:color="2E74B5"/>
              <w:right w:val="single" w:sz="4" w:space="0" w:color="2E74B5"/>
            </w:tcBorders>
          </w:tcPr>
          <w:p w14:paraId="03E45AE7" w14:textId="77777777" w:rsidR="00AC3E5D" w:rsidRPr="009372AD" w:rsidRDefault="00AC3E5D" w:rsidP="001B79C4">
            <w:pPr>
              <w:pStyle w:val="ListParagraph"/>
              <w:ind w:left="0"/>
              <w:jc w:val="both"/>
              <w:rPr>
                <w:rFonts w:cs="Times New Roman"/>
              </w:rPr>
            </w:pPr>
          </w:p>
        </w:tc>
      </w:tr>
      <w:tr w:rsidR="00AC3E5D" w:rsidRPr="00660ABB" w14:paraId="4834EF00"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9126DC4"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309C142"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User name không phù hợp, không tìm thấy company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0847DEA4" w14:textId="77777777" w:rsidR="00AC3E5D" w:rsidRPr="009372AD" w:rsidRDefault="00AC3E5D" w:rsidP="001B79C4">
            <w:pPr>
              <w:jc w:val="both"/>
              <w:rPr>
                <w:rFonts w:cs="Times New Roman"/>
                <w:szCs w:val="24"/>
              </w:rPr>
            </w:pPr>
          </w:p>
        </w:tc>
      </w:tr>
      <w:tr w:rsidR="00AC3E5D" w:rsidRPr="00660ABB" w14:paraId="040058E0"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1C1C066"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0FEC405"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Hóa đơn cần điều chỉnh đã bị thay thế. Không thể điều chỉnh được nữa.</w:t>
            </w:r>
          </w:p>
        </w:tc>
        <w:tc>
          <w:tcPr>
            <w:tcW w:w="2515" w:type="dxa"/>
            <w:tcBorders>
              <w:top w:val="single" w:sz="4" w:space="0" w:color="2E74B5"/>
              <w:left w:val="single" w:sz="4" w:space="0" w:color="2E74B5"/>
              <w:bottom w:val="single" w:sz="4" w:space="0" w:color="2E74B5"/>
              <w:right w:val="single" w:sz="4" w:space="0" w:color="2E74B5"/>
            </w:tcBorders>
          </w:tcPr>
          <w:p w14:paraId="78B2F224" w14:textId="77777777" w:rsidR="00AC3E5D" w:rsidRPr="009372AD" w:rsidRDefault="00AC3E5D" w:rsidP="001B79C4">
            <w:pPr>
              <w:jc w:val="both"/>
              <w:rPr>
                <w:rFonts w:cs="Times New Roman"/>
                <w:szCs w:val="24"/>
              </w:rPr>
            </w:pPr>
          </w:p>
        </w:tc>
      </w:tr>
      <w:tr w:rsidR="00AC3E5D" w:rsidRPr="00660ABB" w14:paraId="3090860E"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C5E3E5A"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ERR:9</w:t>
            </w:r>
          </w:p>
          <w:p w14:paraId="668AC647"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4E58BD9"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Trạng thái hóa đơn không được điều chỉnh</w:t>
            </w:r>
          </w:p>
        </w:tc>
        <w:tc>
          <w:tcPr>
            <w:tcW w:w="2515" w:type="dxa"/>
            <w:tcBorders>
              <w:top w:val="single" w:sz="4" w:space="0" w:color="2E74B5"/>
              <w:left w:val="single" w:sz="4" w:space="0" w:color="2E74B5"/>
              <w:bottom w:val="single" w:sz="4" w:space="0" w:color="2E74B5"/>
              <w:right w:val="single" w:sz="4" w:space="0" w:color="2E74B5"/>
            </w:tcBorders>
          </w:tcPr>
          <w:p w14:paraId="2532FFEA" w14:textId="77777777" w:rsidR="00AC3E5D" w:rsidRPr="009372AD" w:rsidRDefault="00AC3E5D" w:rsidP="001B79C4">
            <w:pPr>
              <w:jc w:val="both"/>
              <w:rPr>
                <w:rFonts w:cs="Times New Roman"/>
                <w:szCs w:val="24"/>
              </w:rPr>
            </w:pPr>
          </w:p>
        </w:tc>
      </w:tr>
      <w:tr w:rsidR="00AC3E5D" w:rsidRPr="00660ABB" w14:paraId="3DB2ED7C"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3739CF4" w14:textId="77777777" w:rsidR="00AC3E5D" w:rsidRPr="009372AD" w:rsidRDefault="00AC3E5D" w:rsidP="001B79C4">
            <w:pPr>
              <w:autoSpaceDE w:val="0"/>
              <w:autoSpaceDN w:val="0"/>
              <w:adjustRightInd w:val="0"/>
              <w:spacing w:after="0" w:line="240" w:lineRule="auto"/>
              <w:rPr>
                <w:rFonts w:eastAsia="Calibri" w:cs="Times New Roman"/>
                <w:szCs w:val="24"/>
              </w:rPr>
            </w:pPr>
            <w:r w:rsidRPr="00170EAA">
              <w:rPr>
                <w:rFonts w:eastAsia="Calibri" w:cs="Times New Roman"/>
                <w:szCs w:val="24"/>
              </w:rPr>
              <w:t>ERR:15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5591C9F" w14:textId="77777777" w:rsidR="00AC3E5D" w:rsidRDefault="00AC3E5D" w:rsidP="001B79C4">
            <w:pPr>
              <w:pStyle w:val="ListParagraph"/>
              <w:spacing w:after="0" w:line="240" w:lineRule="auto"/>
              <w:ind w:left="0"/>
              <w:rPr>
                <w:rFonts w:eastAsia="Calibri" w:cs="Times New Roman"/>
              </w:rPr>
            </w:pPr>
            <w:r>
              <w:rPr>
                <w:rFonts w:eastAsia="Calibri" w:cs="Times New Roman"/>
              </w:rPr>
              <w:t xml:space="preserve">Lỗi khi thực hiện </w:t>
            </w:r>
            <w:r w:rsidRPr="00170EAA">
              <w:rPr>
                <w:rFonts w:eastAsia="Calibri" w:cs="Times New Roman"/>
              </w:rPr>
              <w:t>Deserialize</w:t>
            </w:r>
            <w:r>
              <w:rPr>
                <w:rFonts w:eastAsia="Calibri" w:cs="Times New Roman"/>
              </w:rPr>
              <w:t xml:space="preserve"> chuỗi hóa đơn đầu vào</w:t>
            </w:r>
          </w:p>
        </w:tc>
        <w:tc>
          <w:tcPr>
            <w:tcW w:w="2515" w:type="dxa"/>
            <w:tcBorders>
              <w:top w:val="single" w:sz="4" w:space="0" w:color="2E74B5"/>
              <w:left w:val="single" w:sz="4" w:space="0" w:color="2E74B5"/>
              <w:bottom w:val="single" w:sz="4" w:space="0" w:color="2E74B5"/>
              <w:right w:val="single" w:sz="4" w:space="0" w:color="2E74B5"/>
            </w:tcBorders>
          </w:tcPr>
          <w:p w14:paraId="76ABF3BF" w14:textId="77777777" w:rsidR="00AC3E5D" w:rsidRPr="009372AD" w:rsidRDefault="00AC3E5D" w:rsidP="001B79C4">
            <w:pPr>
              <w:jc w:val="both"/>
              <w:rPr>
                <w:rFonts w:cs="Times New Roman"/>
                <w:szCs w:val="24"/>
              </w:rPr>
            </w:pPr>
          </w:p>
        </w:tc>
      </w:tr>
      <w:tr w:rsidR="00AC3E5D" w:rsidRPr="00660ABB" w14:paraId="7A58156D"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44D74B5"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w:t>
            </w:r>
            <w:r>
              <w:rPr>
                <w:rFonts w:eastAsia="Calibri" w:cs="Times New Roman"/>
                <w:szCs w:val="24"/>
              </w:rPr>
              <w:t>1</w:t>
            </w:r>
            <w:r w:rsidRPr="009372AD">
              <w:rPr>
                <w:rFonts w:eastAsia="Calibri" w:cs="Times New Roman"/>
                <w:szCs w:val="24"/>
              </w:rPr>
              <w:t>9</w:t>
            </w:r>
          </w:p>
          <w:p w14:paraId="7A83023E"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EF9F119" w14:textId="77777777" w:rsidR="00AC3E5D" w:rsidRDefault="00AC3E5D" w:rsidP="001B79C4">
            <w:pPr>
              <w:pStyle w:val="ListParagraph"/>
              <w:spacing w:after="0" w:line="240" w:lineRule="auto"/>
              <w:ind w:left="0"/>
              <w:rPr>
                <w:rFonts w:eastAsia="Calibri" w:cs="Times New Roman"/>
              </w:rPr>
            </w:pPr>
            <w:r>
              <w:rPr>
                <w:rFonts w:eastAsia="Calibri" w:cs="Times New Roman"/>
              </w:rPr>
              <w:t>Pattern truyền vào không giống với hóa đơn cần điều chỉnh</w:t>
            </w:r>
          </w:p>
        </w:tc>
        <w:tc>
          <w:tcPr>
            <w:tcW w:w="2515" w:type="dxa"/>
            <w:tcBorders>
              <w:top w:val="single" w:sz="4" w:space="0" w:color="2E74B5"/>
              <w:left w:val="single" w:sz="4" w:space="0" w:color="2E74B5"/>
              <w:bottom w:val="single" w:sz="4" w:space="0" w:color="2E74B5"/>
              <w:right w:val="single" w:sz="4" w:space="0" w:color="2E74B5"/>
            </w:tcBorders>
          </w:tcPr>
          <w:p w14:paraId="25A30734" w14:textId="77777777" w:rsidR="00AC3E5D" w:rsidRPr="009372AD" w:rsidRDefault="00AC3E5D" w:rsidP="001B79C4">
            <w:pPr>
              <w:jc w:val="both"/>
              <w:rPr>
                <w:rFonts w:cs="Times New Roman"/>
                <w:szCs w:val="24"/>
              </w:rPr>
            </w:pPr>
          </w:p>
        </w:tc>
      </w:tr>
      <w:tr w:rsidR="00AC3E5D" w:rsidRPr="00660ABB" w14:paraId="0F3E0D2C"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03AF800"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ERR:20</w:t>
            </w:r>
          </w:p>
          <w:p w14:paraId="1148E627"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4B22AF4"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3226A2BD" w14:textId="77777777" w:rsidR="00AC3E5D" w:rsidRPr="009372AD" w:rsidRDefault="00AC3E5D" w:rsidP="001B79C4">
            <w:pPr>
              <w:jc w:val="both"/>
              <w:rPr>
                <w:rFonts w:cs="Times New Roman"/>
                <w:szCs w:val="24"/>
              </w:rPr>
            </w:pPr>
          </w:p>
        </w:tc>
      </w:tr>
      <w:tr w:rsidR="00AC3E5D" w:rsidRPr="00660ABB" w14:paraId="1D1B3C2E"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5A8C02A9"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chuỗi_hml_trả_về</w:t>
            </w:r>
          </w:p>
          <w:p w14:paraId="484EF7A5"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87F3E26" w14:textId="77777777" w:rsidR="00AC3E5D" w:rsidRPr="004A4DD9" w:rsidRDefault="00AC3E5D" w:rsidP="001B79C4">
            <w:pPr>
              <w:jc w:val="both"/>
              <w:rPr>
                <w:rFonts w:cs="Times New Roman"/>
                <w:szCs w:val="24"/>
              </w:rPr>
            </w:pPr>
            <w:r w:rsidRPr="004A4DD9">
              <w:rPr>
                <w:rFonts w:cs="Times New Roman"/>
                <w:szCs w:val="24"/>
              </w:rPr>
              <w:t>Trả về chuỗi hml tương ứng với hóa đơn</w:t>
            </w:r>
            <w:r>
              <w:rPr>
                <w:rFonts w:cs="Times New Roman"/>
                <w:szCs w:val="24"/>
              </w:rPr>
              <w:t xml:space="preserve"> điều chỉnh nhưng chưa phát hành, ký số</w:t>
            </w:r>
          </w:p>
        </w:tc>
        <w:tc>
          <w:tcPr>
            <w:tcW w:w="2515" w:type="dxa"/>
            <w:tcBorders>
              <w:top w:val="single" w:sz="4" w:space="0" w:color="2E74B5"/>
              <w:left w:val="single" w:sz="4" w:space="0" w:color="2E74B5"/>
              <w:bottom w:val="single" w:sz="4" w:space="0" w:color="2E74B5"/>
              <w:right w:val="single" w:sz="4" w:space="0" w:color="2E74B5"/>
            </w:tcBorders>
          </w:tcPr>
          <w:p w14:paraId="647FFD09" w14:textId="77777777" w:rsidR="00AC3E5D" w:rsidRPr="004A4DD9" w:rsidRDefault="00AC3E5D" w:rsidP="001B79C4">
            <w:pPr>
              <w:jc w:val="both"/>
              <w:rPr>
                <w:rFonts w:cs="Times New Roman"/>
                <w:szCs w:val="24"/>
              </w:rPr>
            </w:pPr>
            <w:r w:rsidRPr="004A4DD9">
              <w:rPr>
                <w:rFonts w:cs="Times New Roman"/>
                <w:szCs w:val="24"/>
              </w:rPr>
              <w:t>Trả về một hóa đơn dưới dạng html</w:t>
            </w:r>
          </w:p>
        </w:tc>
      </w:tr>
    </w:tbl>
    <w:p w14:paraId="38E0787E" w14:textId="77777777" w:rsidR="00AC3E5D" w:rsidRDefault="00AC3E5D" w:rsidP="00AC3E5D">
      <w:pPr>
        <w:rPr>
          <w:lang w:eastAsia="x-none"/>
        </w:rPr>
      </w:pPr>
    </w:p>
    <w:p w14:paraId="167B5411" w14:textId="77777777" w:rsidR="00AC3E5D" w:rsidRDefault="00AC3E5D" w:rsidP="00AC3E5D">
      <w:pPr>
        <w:rPr>
          <w:b/>
          <w:u w:val="single"/>
        </w:rPr>
      </w:pPr>
      <w:r w:rsidRPr="00BA16A5">
        <w:rPr>
          <w:b/>
          <w:u w:val="single"/>
        </w:rPr>
        <w:t>Cấu trúc củ</w:t>
      </w:r>
      <w:r>
        <w:rPr>
          <w:b/>
          <w:u w:val="single"/>
        </w:rPr>
        <w:t>a xmlInv</w:t>
      </w:r>
      <w:r w:rsidRPr="00BA16A5">
        <w:rPr>
          <w:b/>
          <w:u w:val="single"/>
        </w:rPr>
        <w:t xml:space="preserve">Data </w:t>
      </w:r>
      <w:r>
        <w:rPr>
          <w:b/>
          <w:u w:val="single"/>
        </w:rPr>
        <w:t xml:space="preserve"> trường hợp </w:t>
      </w:r>
      <w:r w:rsidRPr="008604DD">
        <w:rPr>
          <w:b/>
          <w:color w:val="FF0000"/>
          <w:u w:val="single"/>
        </w:rPr>
        <w:t>không có</w:t>
      </w:r>
      <w:r>
        <w:rPr>
          <w:b/>
          <w:u w:val="single"/>
        </w:rPr>
        <w:t xml:space="preserve"> trường mở rộng </w:t>
      </w:r>
      <w:r w:rsidRPr="00BA16A5">
        <w:rPr>
          <w:b/>
          <w:u w:val="single"/>
        </w:rPr>
        <w:t xml:space="preserve">(các trường </w:t>
      </w:r>
      <w:r w:rsidRPr="00BA16A5">
        <w:rPr>
          <w:b/>
          <w:color w:val="FF0000"/>
          <w:u w:val="single"/>
        </w:rPr>
        <w:t>*</w:t>
      </w:r>
      <w:r w:rsidRPr="00BA16A5">
        <w:rPr>
          <w:b/>
          <w:u w:val="single"/>
        </w:rPr>
        <w:t xml:space="preserve"> là bắt buộc):</w:t>
      </w:r>
    </w:p>
    <w:p w14:paraId="1454BEE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color w:val="0000FF"/>
          <w:sz w:val="20"/>
          <w:szCs w:val="20"/>
        </w:rPr>
        <w:t>&lt;AdjustInv&gt;</w:t>
      </w:r>
    </w:p>
    <w:p w14:paraId="122D977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&lt;key&gt;</w:t>
      </w:r>
      <w:r w:rsidRPr="00897856">
        <w:rPr>
          <w:rFonts w:ascii="Courier New" w:eastAsia="Times New Roman" w:hAnsi="Courier New" w:cs="Courier New"/>
          <w:b/>
          <w:bCs/>
          <w:color w:val="000000"/>
          <w:sz w:val="20"/>
          <w:szCs w:val="20"/>
        </w:rPr>
        <w:t xml:space="preserve"> Giá trị khóa để phân biệt hóa đơn xuất cho khách hàng nào </w:t>
      </w:r>
      <w:r w:rsidRPr="00897856">
        <w:rPr>
          <w:rFonts w:ascii="Courier New" w:eastAsia="Times New Roman" w:hAnsi="Courier New" w:cs="Courier New"/>
          <w:color w:val="0000FF"/>
          <w:sz w:val="20"/>
          <w:szCs w:val="20"/>
        </w:rPr>
        <w:t>&lt;/key&gt;</w:t>
      </w:r>
    </w:p>
    <w:p w14:paraId="7A1966E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&lt;CusCode&gt;</w:t>
      </w:r>
      <w:r w:rsidRPr="00897856">
        <w:rPr>
          <w:rFonts w:ascii="Courier New" w:eastAsia="Times New Roman" w:hAnsi="Courier New" w:cs="Courier New"/>
          <w:b/>
          <w:bCs/>
          <w:color w:val="000000"/>
          <w:sz w:val="20"/>
          <w:szCs w:val="20"/>
        </w:rPr>
        <w:t>Mã khách hàng*</w:t>
      </w:r>
      <w:r w:rsidRPr="00897856">
        <w:rPr>
          <w:rFonts w:ascii="Courier New" w:eastAsia="Times New Roman" w:hAnsi="Courier New" w:cs="Courier New"/>
          <w:color w:val="0000FF"/>
          <w:sz w:val="20"/>
          <w:szCs w:val="20"/>
        </w:rPr>
        <w:t>&lt;/CusCode&gt;</w:t>
      </w:r>
    </w:p>
    <w:p w14:paraId="3B8CC91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&lt;CusName&gt;</w:t>
      </w:r>
      <w:r w:rsidRPr="00897856">
        <w:rPr>
          <w:rFonts w:ascii="Courier New" w:eastAsia="Times New Roman" w:hAnsi="Courier New" w:cs="Courier New"/>
          <w:b/>
          <w:bCs/>
          <w:color w:val="000000"/>
          <w:sz w:val="20"/>
          <w:szCs w:val="20"/>
        </w:rPr>
        <w:t>Tên khách hàng*</w:t>
      </w:r>
      <w:r w:rsidRPr="00897856">
        <w:rPr>
          <w:rFonts w:ascii="Courier New" w:eastAsia="Times New Roman" w:hAnsi="Courier New" w:cs="Courier New"/>
          <w:color w:val="0000FF"/>
          <w:sz w:val="20"/>
          <w:szCs w:val="20"/>
        </w:rPr>
        <w:t>&lt;/CusName&gt;</w:t>
      </w:r>
    </w:p>
    <w:p w14:paraId="230B3AD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&lt;CusAddress&gt;</w:t>
      </w:r>
      <w:r w:rsidRPr="00897856">
        <w:rPr>
          <w:rFonts w:ascii="Courier New" w:eastAsia="Times New Roman" w:hAnsi="Courier New" w:cs="Courier New"/>
          <w:b/>
          <w:bCs/>
          <w:color w:val="000000"/>
          <w:sz w:val="20"/>
          <w:szCs w:val="20"/>
        </w:rPr>
        <w:t>Địa chỉ khách hàng*</w:t>
      </w:r>
      <w:r w:rsidRPr="00897856">
        <w:rPr>
          <w:rFonts w:ascii="Courier New" w:eastAsia="Times New Roman" w:hAnsi="Courier New" w:cs="Courier New"/>
          <w:color w:val="0000FF"/>
          <w:sz w:val="20"/>
          <w:szCs w:val="20"/>
        </w:rPr>
        <w:t>&lt;/CusAddress&gt;</w:t>
      </w:r>
    </w:p>
    <w:p w14:paraId="00DE236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&lt;CusPhone&gt;</w:t>
      </w:r>
      <w:r w:rsidRPr="00897856">
        <w:rPr>
          <w:rFonts w:ascii="Courier New" w:eastAsia="Times New Roman" w:hAnsi="Courier New" w:cs="Courier New"/>
          <w:b/>
          <w:bCs/>
          <w:color w:val="000000"/>
          <w:sz w:val="20"/>
          <w:szCs w:val="20"/>
        </w:rPr>
        <w:t>Điện thoại khách hàng</w:t>
      </w:r>
      <w:r w:rsidRPr="00897856">
        <w:rPr>
          <w:rFonts w:ascii="Courier New" w:eastAsia="Times New Roman" w:hAnsi="Courier New" w:cs="Courier New"/>
          <w:color w:val="0000FF"/>
          <w:sz w:val="20"/>
          <w:szCs w:val="20"/>
        </w:rPr>
        <w:t>&lt;/CusPhone&gt;</w:t>
      </w:r>
    </w:p>
    <w:p w14:paraId="64FFF3B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&lt;CusTaxCode&gt;</w:t>
      </w:r>
      <w:r w:rsidRPr="00897856">
        <w:rPr>
          <w:rFonts w:ascii="Courier New" w:eastAsia="Times New Roman" w:hAnsi="Courier New" w:cs="Courier New"/>
          <w:b/>
          <w:bCs/>
          <w:color w:val="000000"/>
          <w:sz w:val="20"/>
          <w:szCs w:val="20"/>
        </w:rPr>
        <w:t>Mã số thuế KH (Bắt buộc với KH là Doanh nghiệp)</w:t>
      </w:r>
      <w:r w:rsidRPr="00897856">
        <w:rPr>
          <w:rFonts w:ascii="Courier New" w:eastAsia="Times New Roman" w:hAnsi="Courier New" w:cs="Courier New"/>
          <w:color w:val="0000FF"/>
          <w:sz w:val="20"/>
          <w:szCs w:val="20"/>
        </w:rPr>
        <w:t>&lt;/CusTaxCode&gt;</w:t>
      </w:r>
    </w:p>
    <w:p w14:paraId="4A35852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&lt;PaymentMethod&gt;</w:t>
      </w:r>
      <w:r w:rsidRPr="00897856">
        <w:rPr>
          <w:rFonts w:ascii="Courier New" w:eastAsia="Times New Roman" w:hAnsi="Courier New" w:cs="Courier New"/>
          <w:b/>
          <w:bCs/>
          <w:color w:val="000000"/>
          <w:sz w:val="20"/>
          <w:szCs w:val="20"/>
        </w:rPr>
        <w:t xml:space="preserve"> Phương thức thanh toán </w:t>
      </w:r>
      <w:r w:rsidRPr="00897856">
        <w:rPr>
          <w:rFonts w:ascii="Courier New" w:eastAsia="Times New Roman" w:hAnsi="Courier New" w:cs="Courier New"/>
          <w:color w:val="0000FF"/>
          <w:sz w:val="20"/>
          <w:szCs w:val="20"/>
        </w:rPr>
        <w:t>&lt;/PaymentMethod&gt;</w:t>
      </w:r>
    </w:p>
    <w:p w14:paraId="02420E0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&lt;CusBankName&gt;</w:t>
      </w:r>
      <w:r w:rsidRPr="00897856">
        <w:rPr>
          <w:rFonts w:ascii="Courier New" w:eastAsia="Times New Roman" w:hAnsi="Courier New" w:cs="Courier New"/>
          <w:b/>
          <w:bCs/>
          <w:color w:val="000000"/>
          <w:sz w:val="20"/>
          <w:szCs w:val="20"/>
        </w:rPr>
        <w:t>Tên ngân hàng</w:t>
      </w:r>
      <w:r w:rsidRPr="00897856">
        <w:rPr>
          <w:rFonts w:ascii="Courier New" w:eastAsia="Times New Roman" w:hAnsi="Courier New" w:cs="Courier New"/>
          <w:color w:val="0000FF"/>
          <w:sz w:val="20"/>
          <w:szCs w:val="20"/>
        </w:rPr>
        <w:t>&lt;/CusBankName&gt;</w:t>
      </w:r>
    </w:p>
    <w:p w14:paraId="3B20C26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&lt;KindOfService&gt;</w:t>
      </w:r>
      <w:r w:rsidRPr="00897856">
        <w:rPr>
          <w:rFonts w:ascii="Courier New" w:eastAsia="Times New Roman" w:hAnsi="Courier New" w:cs="Courier New"/>
          <w:b/>
          <w:bCs/>
          <w:color w:val="000000"/>
          <w:sz w:val="20"/>
          <w:szCs w:val="20"/>
        </w:rPr>
        <w:t>Tháng hóa đơn</w:t>
      </w:r>
      <w:r w:rsidRPr="00897856">
        <w:rPr>
          <w:rFonts w:ascii="Courier New" w:eastAsia="Times New Roman" w:hAnsi="Courier New" w:cs="Courier New"/>
          <w:color w:val="0000FF"/>
          <w:sz w:val="20"/>
          <w:szCs w:val="20"/>
        </w:rPr>
        <w:t>&lt;/KindOfService&gt;</w:t>
      </w:r>
    </w:p>
    <w:p w14:paraId="72CE315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&lt;CusBankNo&gt;</w:t>
      </w:r>
      <w:r w:rsidRPr="00897856">
        <w:rPr>
          <w:rFonts w:ascii="Courier New" w:eastAsia="Times New Roman" w:hAnsi="Courier New" w:cs="Courier New"/>
          <w:b/>
          <w:bCs/>
          <w:color w:val="000000"/>
          <w:sz w:val="20"/>
          <w:szCs w:val="20"/>
        </w:rPr>
        <w:t>Số tài khoản</w:t>
      </w:r>
      <w:r w:rsidRPr="00897856">
        <w:rPr>
          <w:rFonts w:ascii="Courier New" w:eastAsia="Times New Roman" w:hAnsi="Courier New" w:cs="Courier New"/>
          <w:color w:val="0000FF"/>
          <w:sz w:val="20"/>
          <w:szCs w:val="20"/>
        </w:rPr>
        <w:t>&lt;/CusBankNo&gt;</w:t>
      </w:r>
    </w:p>
    <w:p w14:paraId="6B48FF7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&lt;Products&gt;</w:t>
      </w:r>
    </w:p>
    <w:p w14:paraId="6A7CB50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&lt;Product&gt;</w:t>
      </w:r>
    </w:p>
    <w:p w14:paraId="4D395D5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&lt;Code&gt;</w:t>
      </w:r>
      <w:r w:rsidRPr="00897856">
        <w:rPr>
          <w:rFonts w:ascii="Courier New" w:eastAsia="Times New Roman" w:hAnsi="Courier New" w:cs="Courier New"/>
          <w:b/>
          <w:bCs/>
          <w:color w:val="000000"/>
          <w:sz w:val="20"/>
          <w:szCs w:val="20"/>
        </w:rPr>
        <w:t>Mã sản phẩm*</w:t>
      </w:r>
      <w:r w:rsidRPr="00897856">
        <w:rPr>
          <w:rFonts w:ascii="Courier New" w:eastAsia="Times New Roman" w:hAnsi="Courier New" w:cs="Courier New"/>
          <w:color w:val="0000FF"/>
          <w:sz w:val="20"/>
          <w:szCs w:val="20"/>
        </w:rPr>
        <w:t>&lt;/Code&gt;</w:t>
      </w:r>
    </w:p>
    <w:p w14:paraId="2CBF2C0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&lt;ProdName&gt;</w:t>
      </w:r>
      <w:r w:rsidRPr="00897856">
        <w:rPr>
          <w:rFonts w:ascii="Courier New" w:eastAsia="Times New Roman" w:hAnsi="Courier New" w:cs="Courier New"/>
          <w:b/>
          <w:bCs/>
          <w:color w:val="000000"/>
          <w:sz w:val="20"/>
          <w:szCs w:val="20"/>
        </w:rPr>
        <w:t>Tên sản phẩm*</w:t>
      </w:r>
      <w:r w:rsidRPr="00897856">
        <w:rPr>
          <w:rFonts w:ascii="Courier New" w:eastAsia="Times New Roman" w:hAnsi="Courier New" w:cs="Courier New"/>
          <w:color w:val="0000FF"/>
          <w:sz w:val="20"/>
          <w:szCs w:val="20"/>
        </w:rPr>
        <w:t>&lt;/ProdName&gt;</w:t>
      </w:r>
    </w:p>
    <w:p w14:paraId="3D09A6D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&lt;ProdUnit&gt;</w:t>
      </w:r>
      <w:r w:rsidRPr="00897856">
        <w:rPr>
          <w:rFonts w:ascii="Courier New" w:eastAsia="Times New Roman" w:hAnsi="Courier New" w:cs="Courier New"/>
          <w:b/>
          <w:bCs/>
          <w:color w:val="000000"/>
          <w:sz w:val="20"/>
          <w:szCs w:val="20"/>
        </w:rPr>
        <w:t>Đơn vị tính</w:t>
      </w:r>
      <w:r w:rsidRPr="00897856">
        <w:rPr>
          <w:rFonts w:ascii="Courier New" w:eastAsia="Times New Roman" w:hAnsi="Courier New" w:cs="Courier New"/>
          <w:color w:val="0000FF"/>
          <w:sz w:val="20"/>
          <w:szCs w:val="20"/>
        </w:rPr>
        <w:t>&lt;/ProdUnit&gt;</w:t>
      </w:r>
    </w:p>
    <w:p w14:paraId="3652882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&lt;ProdQuantity&gt;</w:t>
      </w:r>
      <w:r w:rsidRPr="00897856">
        <w:rPr>
          <w:rFonts w:ascii="Courier New" w:eastAsia="Times New Roman" w:hAnsi="Courier New" w:cs="Courier New"/>
          <w:b/>
          <w:bCs/>
          <w:color w:val="000000"/>
          <w:sz w:val="20"/>
          <w:szCs w:val="20"/>
        </w:rPr>
        <w:t>Số lượng</w:t>
      </w:r>
      <w:r w:rsidRPr="00897856">
        <w:rPr>
          <w:rFonts w:ascii="Courier New" w:eastAsia="Times New Roman" w:hAnsi="Courier New" w:cs="Courier New"/>
          <w:color w:val="0000FF"/>
          <w:sz w:val="20"/>
          <w:szCs w:val="20"/>
        </w:rPr>
        <w:t>&lt;/ProdQuantity&gt;</w:t>
      </w:r>
    </w:p>
    <w:p w14:paraId="173F332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&lt;ProdPrice&gt;</w:t>
      </w:r>
      <w:r w:rsidRPr="00897856">
        <w:rPr>
          <w:rFonts w:ascii="Courier New" w:eastAsia="Times New Roman" w:hAnsi="Courier New" w:cs="Courier New"/>
          <w:b/>
          <w:bCs/>
          <w:color w:val="000000"/>
          <w:sz w:val="20"/>
          <w:szCs w:val="20"/>
        </w:rPr>
        <w:t>Đơn giá</w:t>
      </w:r>
      <w:r w:rsidRPr="00897856">
        <w:rPr>
          <w:rFonts w:ascii="Courier New" w:eastAsia="Times New Roman" w:hAnsi="Courier New" w:cs="Courier New"/>
          <w:color w:val="0000FF"/>
          <w:sz w:val="20"/>
          <w:szCs w:val="20"/>
        </w:rPr>
        <w:t>&lt;/ProdPrice&gt;</w:t>
      </w:r>
    </w:p>
    <w:p w14:paraId="6E99AB2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&lt;Amount&gt;</w:t>
      </w:r>
      <w:r w:rsidRPr="00897856">
        <w:rPr>
          <w:rFonts w:ascii="Courier New" w:eastAsia="Times New Roman" w:hAnsi="Courier New" w:cs="Courier New"/>
          <w:b/>
          <w:bCs/>
          <w:color w:val="000000"/>
          <w:sz w:val="20"/>
          <w:szCs w:val="20"/>
        </w:rPr>
        <w:t>Tổng tiền*</w:t>
      </w:r>
      <w:r w:rsidRPr="00897856">
        <w:rPr>
          <w:rFonts w:ascii="Courier New" w:eastAsia="Times New Roman" w:hAnsi="Courier New" w:cs="Courier New"/>
          <w:color w:val="0000FF"/>
          <w:sz w:val="20"/>
          <w:szCs w:val="20"/>
        </w:rPr>
        <w:t>&lt;/Amount&gt;</w:t>
      </w:r>
    </w:p>
    <w:p w14:paraId="1848683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&lt;Remark&gt;</w:t>
      </w:r>
      <w:r w:rsidRPr="00897856">
        <w:rPr>
          <w:rFonts w:ascii="Courier New" w:eastAsia="Times New Roman" w:hAnsi="Courier New" w:cs="Courier New"/>
          <w:b/>
          <w:bCs/>
          <w:color w:val="000000"/>
          <w:sz w:val="20"/>
          <w:szCs w:val="20"/>
        </w:rPr>
        <w:t>Remark</w:t>
      </w:r>
      <w:r w:rsidRPr="00897856">
        <w:rPr>
          <w:rFonts w:ascii="Courier New" w:eastAsia="Times New Roman" w:hAnsi="Courier New" w:cs="Courier New"/>
          <w:color w:val="0000FF"/>
          <w:sz w:val="20"/>
          <w:szCs w:val="20"/>
        </w:rPr>
        <w:t>&lt;/Remark&gt;</w:t>
      </w:r>
    </w:p>
    <w:p w14:paraId="2CD2C67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&lt;Total&gt;</w:t>
      </w:r>
      <w:r w:rsidRPr="00897856">
        <w:rPr>
          <w:rFonts w:ascii="Courier New" w:eastAsia="Times New Roman" w:hAnsi="Courier New" w:cs="Courier New"/>
          <w:b/>
          <w:bCs/>
          <w:color w:val="000000"/>
          <w:sz w:val="20"/>
          <w:szCs w:val="20"/>
        </w:rPr>
        <w:t>Tổng tiền trước thuế*</w:t>
      </w:r>
      <w:r w:rsidRPr="00897856">
        <w:rPr>
          <w:rFonts w:ascii="Courier New" w:eastAsia="Times New Roman" w:hAnsi="Courier New" w:cs="Courier New"/>
          <w:color w:val="0000FF"/>
          <w:sz w:val="20"/>
          <w:szCs w:val="20"/>
        </w:rPr>
        <w:t>&lt;/Total&gt;</w:t>
      </w:r>
    </w:p>
    <w:p w14:paraId="2D15B8A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&lt;VATRate&gt;</w:t>
      </w:r>
      <w:r w:rsidRPr="00897856">
        <w:rPr>
          <w:rFonts w:ascii="Courier New" w:eastAsia="Times New Roman" w:hAnsi="Courier New" w:cs="Courier New"/>
          <w:b/>
          <w:bCs/>
          <w:color w:val="000000"/>
          <w:sz w:val="20"/>
          <w:szCs w:val="20"/>
        </w:rPr>
        <w:t>Thuế GTGT*</w:t>
      </w:r>
      <w:r w:rsidRPr="00897856">
        <w:rPr>
          <w:rFonts w:ascii="Courier New" w:eastAsia="Times New Roman" w:hAnsi="Courier New" w:cs="Courier New"/>
          <w:color w:val="0000FF"/>
          <w:sz w:val="20"/>
          <w:szCs w:val="20"/>
        </w:rPr>
        <w:t>&lt;/VATRate&gt;</w:t>
      </w:r>
    </w:p>
    <w:p w14:paraId="355A83B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&lt;VATAmount&gt;</w:t>
      </w:r>
      <w:r w:rsidRPr="00897856">
        <w:rPr>
          <w:rFonts w:ascii="Courier New" w:eastAsia="Times New Roman" w:hAnsi="Courier New" w:cs="Courier New"/>
          <w:b/>
          <w:bCs/>
          <w:color w:val="000000"/>
          <w:sz w:val="20"/>
          <w:szCs w:val="20"/>
        </w:rPr>
        <w:t>Tổng tiền thuế*</w:t>
      </w:r>
      <w:r w:rsidRPr="00897856">
        <w:rPr>
          <w:rFonts w:ascii="Courier New" w:eastAsia="Times New Roman" w:hAnsi="Courier New" w:cs="Courier New"/>
          <w:color w:val="0000FF"/>
          <w:sz w:val="20"/>
          <w:szCs w:val="20"/>
        </w:rPr>
        <w:t>&lt;/VATAmount&gt;</w:t>
      </w:r>
    </w:p>
    <w:p w14:paraId="6C7BC62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&lt;Extra1&gt;</w:t>
      </w:r>
      <w:r w:rsidRPr="00897856">
        <w:rPr>
          <w:rFonts w:ascii="Courier New" w:eastAsia="Times New Roman" w:hAnsi="Courier New" w:cs="Courier New"/>
          <w:b/>
          <w:bCs/>
          <w:color w:val="000000"/>
          <w:sz w:val="20"/>
          <w:szCs w:val="20"/>
        </w:rPr>
        <w:t>Mở rộng 1</w:t>
      </w:r>
      <w:r w:rsidRPr="00897856">
        <w:rPr>
          <w:rFonts w:ascii="Courier New" w:eastAsia="Times New Roman" w:hAnsi="Courier New" w:cs="Courier New"/>
          <w:color w:val="0000FF"/>
          <w:sz w:val="20"/>
          <w:szCs w:val="20"/>
        </w:rPr>
        <w:t>&lt;/Extra1&gt;</w:t>
      </w:r>
    </w:p>
    <w:p w14:paraId="636E2C6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lastRenderedPageBreak/>
        <w:t xml:space="preserve">            </w:t>
      </w:r>
      <w:r w:rsidRPr="00897856">
        <w:rPr>
          <w:rFonts w:ascii="Courier New" w:eastAsia="Times New Roman" w:hAnsi="Courier New" w:cs="Courier New"/>
          <w:color w:val="0000FF"/>
          <w:sz w:val="20"/>
          <w:szCs w:val="20"/>
        </w:rPr>
        <w:t>&lt;Extra2&gt;</w:t>
      </w:r>
      <w:r w:rsidRPr="00897856">
        <w:rPr>
          <w:rFonts w:ascii="Courier New" w:eastAsia="Times New Roman" w:hAnsi="Courier New" w:cs="Courier New"/>
          <w:b/>
          <w:bCs/>
          <w:color w:val="000000"/>
          <w:sz w:val="20"/>
          <w:szCs w:val="20"/>
        </w:rPr>
        <w:t>Mở rộng 2</w:t>
      </w:r>
      <w:r w:rsidRPr="00897856">
        <w:rPr>
          <w:rFonts w:ascii="Courier New" w:eastAsia="Times New Roman" w:hAnsi="Courier New" w:cs="Courier New"/>
          <w:color w:val="0000FF"/>
          <w:sz w:val="20"/>
          <w:szCs w:val="20"/>
        </w:rPr>
        <w:t>&lt;/Extra2&gt;</w:t>
      </w:r>
    </w:p>
    <w:p w14:paraId="14AB0C1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&lt;Discount&gt;</w:t>
      </w:r>
      <w:r w:rsidRPr="00897856">
        <w:rPr>
          <w:rFonts w:ascii="Courier New" w:eastAsia="Times New Roman" w:hAnsi="Courier New" w:cs="Courier New"/>
          <w:b/>
          <w:bCs/>
          <w:color w:val="000000"/>
          <w:sz w:val="20"/>
          <w:szCs w:val="20"/>
        </w:rPr>
        <w:t>Chiết khấu</w:t>
      </w:r>
      <w:r w:rsidRPr="00897856">
        <w:rPr>
          <w:rFonts w:ascii="Courier New" w:eastAsia="Times New Roman" w:hAnsi="Courier New" w:cs="Courier New"/>
          <w:color w:val="0000FF"/>
          <w:sz w:val="20"/>
          <w:szCs w:val="20"/>
        </w:rPr>
        <w:t>&lt;/Discount&gt;</w:t>
      </w:r>
    </w:p>
    <w:p w14:paraId="00FCAF6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&lt;DiscountAmount&gt;</w:t>
      </w:r>
      <w:r w:rsidRPr="00897856">
        <w:rPr>
          <w:rFonts w:ascii="Courier New" w:eastAsia="Times New Roman" w:hAnsi="Courier New" w:cs="Courier New"/>
          <w:b/>
          <w:bCs/>
          <w:color w:val="000000"/>
          <w:sz w:val="20"/>
          <w:szCs w:val="20"/>
        </w:rPr>
        <w:t>Tổng tiền chiết khấu</w:t>
      </w:r>
      <w:r w:rsidRPr="00897856">
        <w:rPr>
          <w:rFonts w:ascii="Courier New" w:eastAsia="Times New Roman" w:hAnsi="Courier New" w:cs="Courier New"/>
          <w:color w:val="0000FF"/>
          <w:sz w:val="20"/>
          <w:szCs w:val="20"/>
        </w:rPr>
        <w:t>&lt;/DiscountAmount&gt;</w:t>
      </w:r>
    </w:p>
    <w:p w14:paraId="78E2718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&lt;IsSum&gt;</w:t>
      </w:r>
      <w:r w:rsidRPr="00476627">
        <w:t xml:space="preserve"> </w:t>
      </w:r>
      <w:r>
        <w:rPr>
          <w:rFonts w:ascii="Courier New" w:eastAsia="Times New Roman" w:hAnsi="Courier New" w:cs="Courier New"/>
          <w:b/>
          <w:bCs/>
          <w:color w:val="000000"/>
          <w:sz w:val="20"/>
          <w:szCs w:val="20"/>
        </w:rPr>
        <w:t>Tính chất * (0-Hàng hóa, dịch vụ; 1-Khuyến mại; 2</w:t>
      </w:r>
      <w:r w:rsidRPr="004F7309">
        <w:rPr>
          <w:rFonts w:ascii="Courier New" w:eastAsia="Times New Roman" w:hAnsi="Courier New" w:cs="Courier New"/>
          <w:b/>
          <w:bCs/>
          <w:color w:val="000000"/>
          <w:sz w:val="20"/>
          <w:szCs w:val="20"/>
        </w:rPr>
        <w:t>-Chiết khấu thương mại (trong trường hợp muốn thể hiện thông tin chiết khấu theo dòng); 4-Ghi chú/diễn giải)</w:t>
      </w:r>
      <w:r w:rsidRPr="00897856">
        <w:rPr>
          <w:rFonts w:ascii="Courier New" w:eastAsia="Times New Roman" w:hAnsi="Courier New" w:cs="Courier New"/>
          <w:color w:val="0000FF"/>
          <w:sz w:val="20"/>
          <w:szCs w:val="20"/>
        </w:rPr>
        <w:t>&lt;/IsSum&gt;</w:t>
      </w:r>
    </w:p>
    <w:p w14:paraId="2229A00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&lt;/Product&gt;</w:t>
      </w:r>
    </w:p>
    <w:p w14:paraId="31ED386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&lt;/Products&gt;</w:t>
      </w:r>
    </w:p>
    <w:p w14:paraId="749AD8E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&lt;Total&gt;</w:t>
      </w:r>
      <w:r w:rsidRPr="00897856">
        <w:rPr>
          <w:rFonts w:ascii="Courier New" w:eastAsia="Times New Roman" w:hAnsi="Courier New" w:cs="Courier New"/>
          <w:b/>
          <w:bCs/>
          <w:color w:val="000000"/>
          <w:sz w:val="20"/>
          <w:szCs w:val="20"/>
        </w:rPr>
        <w:t>Tổng tiền trước thuế*</w:t>
      </w:r>
      <w:r w:rsidRPr="00897856">
        <w:rPr>
          <w:rFonts w:ascii="Courier New" w:eastAsia="Times New Roman" w:hAnsi="Courier New" w:cs="Courier New"/>
          <w:color w:val="0000FF"/>
          <w:sz w:val="20"/>
          <w:szCs w:val="20"/>
        </w:rPr>
        <w:t>&lt;/Total&gt;</w:t>
      </w:r>
    </w:p>
    <w:p w14:paraId="737F38C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&lt;DiscountAmount&gt;</w:t>
      </w:r>
      <w:r w:rsidRPr="00897856">
        <w:rPr>
          <w:rFonts w:ascii="Courier New" w:eastAsia="Times New Roman" w:hAnsi="Courier New" w:cs="Courier New"/>
          <w:b/>
          <w:bCs/>
          <w:color w:val="000000"/>
          <w:sz w:val="20"/>
          <w:szCs w:val="20"/>
        </w:rPr>
        <w:t>Tiền giảm trừ</w:t>
      </w:r>
      <w:r w:rsidRPr="00897856">
        <w:rPr>
          <w:rFonts w:ascii="Courier New" w:eastAsia="Times New Roman" w:hAnsi="Courier New" w:cs="Courier New"/>
          <w:color w:val="0000FF"/>
          <w:sz w:val="20"/>
          <w:szCs w:val="20"/>
        </w:rPr>
        <w:t>&lt;/DiscountAmount&gt;</w:t>
      </w:r>
    </w:p>
    <w:p w14:paraId="72B2330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&lt;VATRate&gt;</w:t>
      </w:r>
      <w:r w:rsidRPr="00897856">
        <w:rPr>
          <w:rFonts w:ascii="Courier New" w:eastAsia="Times New Roman" w:hAnsi="Courier New" w:cs="Courier New"/>
          <w:b/>
          <w:bCs/>
          <w:color w:val="000000"/>
          <w:sz w:val="20"/>
          <w:szCs w:val="20"/>
        </w:rPr>
        <w:t>Thuế GTGT*</w:t>
      </w:r>
      <w:r w:rsidRPr="00897856">
        <w:rPr>
          <w:rFonts w:ascii="Courier New" w:eastAsia="Times New Roman" w:hAnsi="Courier New" w:cs="Courier New"/>
          <w:color w:val="0000FF"/>
          <w:sz w:val="20"/>
          <w:szCs w:val="20"/>
        </w:rPr>
        <w:t>&lt;/VATRate&gt;</w:t>
      </w:r>
    </w:p>
    <w:p w14:paraId="395CCD2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&lt;VATAmount&gt;</w:t>
      </w:r>
      <w:r w:rsidRPr="00897856">
        <w:rPr>
          <w:rFonts w:ascii="Courier New" w:eastAsia="Times New Roman" w:hAnsi="Courier New" w:cs="Courier New"/>
          <w:b/>
          <w:bCs/>
          <w:color w:val="000000"/>
          <w:sz w:val="20"/>
          <w:szCs w:val="20"/>
        </w:rPr>
        <w:t>Tiền thuế GTGT*</w:t>
      </w:r>
      <w:r w:rsidRPr="00897856">
        <w:rPr>
          <w:rFonts w:ascii="Courier New" w:eastAsia="Times New Roman" w:hAnsi="Courier New" w:cs="Courier New"/>
          <w:color w:val="0000FF"/>
          <w:sz w:val="20"/>
          <w:szCs w:val="20"/>
        </w:rPr>
        <w:t>&lt;/VATAmount&gt;</w:t>
      </w:r>
    </w:p>
    <w:p w14:paraId="3836B51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&lt;Amount&gt;</w:t>
      </w:r>
      <w:r w:rsidRPr="00897856">
        <w:rPr>
          <w:rFonts w:ascii="Courier New" w:eastAsia="Times New Roman" w:hAnsi="Courier New" w:cs="Courier New"/>
          <w:b/>
          <w:bCs/>
          <w:color w:val="000000"/>
          <w:sz w:val="20"/>
          <w:szCs w:val="20"/>
        </w:rPr>
        <w:t>Tổng tiền*</w:t>
      </w:r>
      <w:r w:rsidRPr="00897856">
        <w:rPr>
          <w:rFonts w:ascii="Courier New" w:eastAsia="Times New Roman" w:hAnsi="Courier New" w:cs="Courier New"/>
          <w:color w:val="0000FF"/>
          <w:sz w:val="20"/>
          <w:szCs w:val="20"/>
        </w:rPr>
        <w:t>&lt;/Amount&gt;</w:t>
      </w:r>
    </w:p>
    <w:p w14:paraId="25CD48F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&lt;AmountInWords&gt;</w:t>
      </w:r>
      <w:r w:rsidRPr="00897856">
        <w:rPr>
          <w:rFonts w:ascii="Courier New" w:eastAsia="Times New Roman" w:hAnsi="Courier New" w:cs="Courier New"/>
          <w:b/>
          <w:bCs/>
          <w:color w:val="000000"/>
          <w:sz w:val="20"/>
          <w:szCs w:val="20"/>
        </w:rPr>
        <w:t>Số tiền viết bằng chữ*</w:t>
      </w:r>
      <w:r w:rsidRPr="00897856">
        <w:rPr>
          <w:rFonts w:ascii="Courier New" w:eastAsia="Times New Roman" w:hAnsi="Courier New" w:cs="Courier New"/>
          <w:color w:val="0000FF"/>
          <w:sz w:val="20"/>
          <w:szCs w:val="20"/>
        </w:rPr>
        <w:t>&lt;/AmountInWords&gt;</w:t>
      </w:r>
    </w:p>
    <w:p w14:paraId="4F74BB8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&lt;Extra&gt;</w:t>
      </w:r>
      <w:r w:rsidRPr="00897856">
        <w:rPr>
          <w:rFonts w:ascii="Courier New" w:eastAsia="Times New Roman" w:hAnsi="Courier New" w:cs="Courier New"/>
          <w:b/>
          <w:bCs/>
          <w:color w:val="000000"/>
          <w:sz w:val="20"/>
          <w:szCs w:val="20"/>
        </w:rPr>
        <w:t>Trường mở rộng</w:t>
      </w:r>
      <w:r w:rsidRPr="00897856">
        <w:rPr>
          <w:rFonts w:ascii="Courier New" w:eastAsia="Times New Roman" w:hAnsi="Courier New" w:cs="Courier New"/>
          <w:color w:val="0000FF"/>
          <w:sz w:val="20"/>
          <w:szCs w:val="20"/>
        </w:rPr>
        <w:t>&lt;/Extra&gt;</w:t>
      </w:r>
    </w:p>
    <w:p w14:paraId="4C4B837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&lt;ArisingDate&gt;</w:t>
      </w:r>
      <w:r w:rsidRPr="00897856">
        <w:rPr>
          <w:rFonts w:ascii="Courier New" w:eastAsia="Times New Roman" w:hAnsi="Courier New" w:cs="Courier New"/>
          <w:b/>
          <w:bCs/>
          <w:color w:val="000000"/>
          <w:sz w:val="20"/>
          <w:szCs w:val="20"/>
        </w:rPr>
        <w:t>Ngày dịch vụ</w:t>
      </w:r>
      <w:r w:rsidRPr="00897856">
        <w:rPr>
          <w:rFonts w:ascii="Courier New" w:eastAsia="Times New Roman" w:hAnsi="Courier New" w:cs="Courier New"/>
          <w:color w:val="0000FF"/>
          <w:sz w:val="20"/>
          <w:szCs w:val="20"/>
        </w:rPr>
        <w:t>&lt;/ArisingDate&gt;</w:t>
      </w:r>
    </w:p>
    <w:p w14:paraId="08000A8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&lt;PaymentStatus&gt;</w:t>
      </w:r>
      <w:r w:rsidRPr="00897856">
        <w:rPr>
          <w:rFonts w:ascii="Courier New" w:eastAsia="Times New Roman" w:hAnsi="Courier New" w:cs="Courier New"/>
          <w:b/>
          <w:bCs/>
          <w:color w:val="000000"/>
          <w:sz w:val="20"/>
          <w:szCs w:val="20"/>
        </w:rPr>
        <w:t>Trạng thái thanh toán</w:t>
      </w:r>
      <w:r w:rsidRPr="00897856">
        <w:rPr>
          <w:rFonts w:ascii="Courier New" w:eastAsia="Times New Roman" w:hAnsi="Courier New" w:cs="Courier New"/>
          <w:color w:val="0000FF"/>
          <w:sz w:val="20"/>
          <w:szCs w:val="20"/>
        </w:rPr>
        <w:t>&lt;/PaymentStatus&gt;</w:t>
      </w:r>
    </w:p>
    <w:p w14:paraId="04A0DF1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&lt;EmailDeliver&gt;</w:t>
      </w:r>
      <w:r w:rsidRPr="00897856">
        <w:rPr>
          <w:rFonts w:ascii="Courier New" w:eastAsia="Times New Roman" w:hAnsi="Courier New" w:cs="Courier New"/>
          <w:b/>
          <w:bCs/>
          <w:color w:val="000000"/>
          <w:sz w:val="20"/>
          <w:szCs w:val="20"/>
        </w:rPr>
        <w:t>EmailDeliver</w:t>
      </w:r>
      <w:r w:rsidRPr="00897856">
        <w:rPr>
          <w:rFonts w:ascii="Courier New" w:eastAsia="Times New Roman" w:hAnsi="Courier New" w:cs="Courier New"/>
          <w:color w:val="0000FF"/>
          <w:sz w:val="20"/>
          <w:szCs w:val="20"/>
        </w:rPr>
        <w:t>&lt;/EmailDeliver&gt;</w:t>
      </w:r>
    </w:p>
    <w:p w14:paraId="2A9C685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&lt;ComName&gt;</w:t>
      </w:r>
      <w:r w:rsidRPr="00897856">
        <w:rPr>
          <w:rFonts w:ascii="Courier New" w:eastAsia="Times New Roman" w:hAnsi="Courier New" w:cs="Courier New"/>
          <w:b/>
          <w:bCs/>
          <w:color w:val="000000"/>
          <w:sz w:val="20"/>
          <w:szCs w:val="20"/>
        </w:rPr>
        <w:t>Tên công ty</w:t>
      </w:r>
      <w:r w:rsidRPr="00897856">
        <w:rPr>
          <w:rFonts w:ascii="Courier New" w:eastAsia="Times New Roman" w:hAnsi="Courier New" w:cs="Courier New"/>
          <w:color w:val="0000FF"/>
          <w:sz w:val="20"/>
          <w:szCs w:val="20"/>
        </w:rPr>
        <w:t>&lt;/ComName&gt;</w:t>
      </w:r>
    </w:p>
    <w:p w14:paraId="4D5B1D9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&lt;ComAddress&gt;</w:t>
      </w:r>
      <w:r w:rsidRPr="00897856">
        <w:rPr>
          <w:rFonts w:ascii="Courier New" w:eastAsia="Times New Roman" w:hAnsi="Courier New" w:cs="Courier New"/>
          <w:b/>
          <w:bCs/>
          <w:color w:val="000000"/>
          <w:sz w:val="20"/>
          <w:szCs w:val="20"/>
        </w:rPr>
        <w:t>Địa chỉ công ty</w:t>
      </w:r>
      <w:r w:rsidRPr="00897856">
        <w:rPr>
          <w:rFonts w:ascii="Courier New" w:eastAsia="Times New Roman" w:hAnsi="Courier New" w:cs="Courier New"/>
          <w:color w:val="0000FF"/>
          <w:sz w:val="20"/>
          <w:szCs w:val="20"/>
        </w:rPr>
        <w:t>&lt;/ComAddress&gt;</w:t>
      </w:r>
    </w:p>
    <w:p w14:paraId="3B8B9AE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&lt;ComTaxCode&gt;</w:t>
      </w:r>
      <w:r w:rsidRPr="00897856">
        <w:rPr>
          <w:rFonts w:ascii="Courier New" w:eastAsia="Times New Roman" w:hAnsi="Courier New" w:cs="Courier New"/>
          <w:b/>
          <w:bCs/>
          <w:color w:val="000000"/>
          <w:sz w:val="20"/>
          <w:szCs w:val="20"/>
        </w:rPr>
        <w:t>Mã số thuế</w:t>
      </w:r>
      <w:r w:rsidRPr="00897856">
        <w:rPr>
          <w:rFonts w:ascii="Courier New" w:eastAsia="Times New Roman" w:hAnsi="Courier New" w:cs="Courier New"/>
          <w:color w:val="0000FF"/>
          <w:sz w:val="20"/>
          <w:szCs w:val="20"/>
        </w:rPr>
        <w:t>&lt;/ComTaxCode&gt;</w:t>
      </w:r>
    </w:p>
    <w:p w14:paraId="75C2505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&lt;ComFax&gt;</w:t>
      </w:r>
      <w:r w:rsidRPr="00897856">
        <w:rPr>
          <w:rFonts w:ascii="Courier New" w:eastAsia="Times New Roman" w:hAnsi="Courier New" w:cs="Courier New"/>
          <w:b/>
          <w:bCs/>
          <w:color w:val="000000"/>
          <w:sz w:val="20"/>
          <w:szCs w:val="20"/>
        </w:rPr>
        <w:t>Company Fax</w:t>
      </w:r>
      <w:r w:rsidRPr="00897856">
        <w:rPr>
          <w:rFonts w:ascii="Courier New" w:eastAsia="Times New Roman" w:hAnsi="Courier New" w:cs="Courier New"/>
          <w:color w:val="0000FF"/>
          <w:sz w:val="20"/>
          <w:szCs w:val="20"/>
        </w:rPr>
        <w:t>&lt;/ComFax&gt;</w:t>
      </w:r>
    </w:p>
    <w:p w14:paraId="3A9194F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&lt;ResourceCode&gt;</w:t>
      </w:r>
      <w:r w:rsidRPr="00897856">
        <w:rPr>
          <w:rFonts w:ascii="Courier New" w:eastAsia="Times New Roman" w:hAnsi="Courier New" w:cs="Courier New"/>
          <w:b/>
          <w:bCs/>
          <w:color w:val="000000"/>
          <w:sz w:val="20"/>
          <w:szCs w:val="20"/>
        </w:rPr>
        <w:t>ResourceCode</w:t>
      </w:r>
      <w:r w:rsidRPr="00897856">
        <w:rPr>
          <w:rFonts w:ascii="Courier New" w:eastAsia="Times New Roman" w:hAnsi="Courier New" w:cs="Courier New"/>
          <w:color w:val="0000FF"/>
          <w:sz w:val="20"/>
          <w:szCs w:val="20"/>
        </w:rPr>
        <w:t>&lt;/ResourceCode&gt;</w:t>
      </w:r>
    </w:p>
    <w:p w14:paraId="7E0D975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&lt;GrossValue&gt;</w:t>
      </w:r>
      <w:r w:rsidRPr="00897856">
        <w:rPr>
          <w:rFonts w:ascii="Courier New" w:eastAsia="Times New Roman" w:hAnsi="Courier New" w:cs="Courier New"/>
          <w:b/>
          <w:bCs/>
          <w:color w:val="000000"/>
          <w:sz w:val="20"/>
          <w:szCs w:val="20"/>
        </w:rPr>
        <w:t xml:space="preserve"> GrossValue </w:t>
      </w:r>
      <w:r w:rsidRPr="00897856">
        <w:rPr>
          <w:rFonts w:ascii="Courier New" w:eastAsia="Times New Roman" w:hAnsi="Courier New" w:cs="Courier New"/>
          <w:color w:val="0000FF"/>
          <w:sz w:val="20"/>
          <w:szCs w:val="20"/>
        </w:rPr>
        <w:t>&lt;/GrossValue&gt;</w:t>
      </w:r>
    </w:p>
    <w:p w14:paraId="6A73878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&lt;GrossValue0&gt;</w:t>
      </w:r>
      <w:r w:rsidRPr="00897856">
        <w:rPr>
          <w:rFonts w:ascii="Courier New" w:eastAsia="Times New Roman" w:hAnsi="Courier New" w:cs="Courier New"/>
          <w:b/>
          <w:bCs/>
          <w:color w:val="000000"/>
          <w:sz w:val="20"/>
          <w:szCs w:val="20"/>
        </w:rPr>
        <w:t xml:space="preserve"> GrossValue0</w:t>
      </w:r>
      <w:r w:rsidRPr="00897856">
        <w:rPr>
          <w:rFonts w:ascii="Courier New" w:eastAsia="Times New Roman" w:hAnsi="Courier New" w:cs="Courier New"/>
          <w:color w:val="0000FF"/>
          <w:sz w:val="20"/>
          <w:szCs w:val="20"/>
        </w:rPr>
        <w:t>&lt;/GrossValue0&gt;</w:t>
      </w:r>
    </w:p>
    <w:p w14:paraId="6D22EC0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&lt;VatAmount0&gt;</w:t>
      </w:r>
      <w:r w:rsidRPr="00897856">
        <w:rPr>
          <w:rFonts w:ascii="Courier New" w:eastAsia="Times New Roman" w:hAnsi="Courier New" w:cs="Courier New"/>
          <w:b/>
          <w:bCs/>
          <w:color w:val="000000"/>
          <w:sz w:val="20"/>
          <w:szCs w:val="20"/>
        </w:rPr>
        <w:t xml:space="preserve"> VatAmount0</w:t>
      </w:r>
      <w:r w:rsidRPr="00897856">
        <w:rPr>
          <w:rFonts w:ascii="Courier New" w:eastAsia="Times New Roman" w:hAnsi="Courier New" w:cs="Courier New"/>
          <w:color w:val="0000FF"/>
          <w:sz w:val="20"/>
          <w:szCs w:val="20"/>
        </w:rPr>
        <w:t>&lt;/VatAmount0&gt;</w:t>
      </w:r>
    </w:p>
    <w:p w14:paraId="6FC5CC4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&lt;GrossValue5&gt;</w:t>
      </w:r>
      <w:r w:rsidRPr="00897856">
        <w:rPr>
          <w:rFonts w:ascii="Courier New" w:eastAsia="Times New Roman" w:hAnsi="Courier New" w:cs="Courier New"/>
          <w:b/>
          <w:bCs/>
          <w:color w:val="000000"/>
          <w:sz w:val="20"/>
          <w:szCs w:val="20"/>
        </w:rPr>
        <w:t xml:space="preserve"> GrossValue5</w:t>
      </w:r>
      <w:r w:rsidRPr="00897856">
        <w:rPr>
          <w:rFonts w:ascii="Courier New" w:eastAsia="Times New Roman" w:hAnsi="Courier New" w:cs="Courier New"/>
          <w:color w:val="0000FF"/>
          <w:sz w:val="20"/>
          <w:szCs w:val="20"/>
        </w:rPr>
        <w:t>&lt;/GrossValue5&gt;</w:t>
      </w:r>
    </w:p>
    <w:p w14:paraId="123A332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&lt;VatAmount5&gt;</w:t>
      </w:r>
      <w:r w:rsidRPr="00897856">
        <w:rPr>
          <w:rFonts w:ascii="Courier New" w:eastAsia="Times New Roman" w:hAnsi="Courier New" w:cs="Courier New"/>
          <w:b/>
          <w:bCs/>
          <w:color w:val="000000"/>
          <w:sz w:val="20"/>
          <w:szCs w:val="20"/>
        </w:rPr>
        <w:t xml:space="preserve"> VatAmount5</w:t>
      </w:r>
      <w:r w:rsidRPr="00897856">
        <w:rPr>
          <w:rFonts w:ascii="Courier New" w:eastAsia="Times New Roman" w:hAnsi="Courier New" w:cs="Courier New"/>
          <w:color w:val="0000FF"/>
          <w:sz w:val="20"/>
          <w:szCs w:val="20"/>
        </w:rPr>
        <w:t>&lt;/VatAmount5&gt;</w:t>
      </w:r>
    </w:p>
    <w:p w14:paraId="5DC85E8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&lt;GrossValue10&gt;</w:t>
      </w:r>
      <w:r w:rsidRPr="00897856">
        <w:rPr>
          <w:rFonts w:ascii="Courier New" w:eastAsia="Times New Roman" w:hAnsi="Courier New" w:cs="Courier New"/>
          <w:b/>
          <w:bCs/>
          <w:color w:val="000000"/>
          <w:sz w:val="20"/>
          <w:szCs w:val="20"/>
        </w:rPr>
        <w:t xml:space="preserve"> GrossValue10</w:t>
      </w:r>
      <w:r w:rsidRPr="00897856">
        <w:rPr>
          <w:rFonts w:ascii="Courier New" w:eastAsia="Times New Roman" w:hAnsi="Courier New" w:cs="Courier New"/>
          <w:color w:val="0000FF"/>
          <w:sz w:val="20"/>
          <w:szCs w:val="20"/>
        </w:rPr>
        <w:t>&lt;/GrossValue10&gt;</w:t>
      </w:r>
    </w:p>
    <w:p w14:paraId="6ADECC8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&lt;VatAmount10&gt;</w:t>
      </w:r>
      <w:r w:rsidRPr="00897856">
        <w:rPr>
          <w:rFonts w:ascii="Courier New" w:eastAsia="Times New Roman" w:hAnsi="Courier New" w:cs="Courier New"/>
          <w:b/>
          <w:bCs/>
          <w:color w:val="000000"/>
          <w:sz w:val="20"/>
          <w:szCs w:val="20"/>
        </w:rPr>
        <w:t xml:space="preserve"> VatAmount10</w:t>
      </w:r>
      <w:r w:rsidRPr="00897856">
        <w:rPr>
          <w:rFonts w:ascii="Courier New" w:eastAsia="Times New Roman" w:hAnsi="Courier New" w:cs="Courier New"/>
          <w:color w:val="0000FF"/>
          <w:sz w:val="20"/>
          <w:szCs w:val="20"/>
        </w:rPr>
        <w:t>&lt;/VatAmount10&gt;</w:t>
      </w:r>
    </w:p>
    <w:p w14:paraId="0058A04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&lt;Buyer&gt;</w:t>
      </w:r>
      <w:r w:rsidRPr="00897856">
        <w:rPr>
          <w:rFonts w:ascii="Courier New" w:eastAsia="Times New Roman" w:hAnsi="Courier New" w:cs="Courier New"/>
          <w:b/>
          <w:bCs/>
          <w:color w:val="000000"/>
          <w:sz w:val="20"/>
          <w:szCs w:val="20"/>
        </w:rPr>
        <w:t>Tên đơn vị mua hàng</w:t>
      </w:r>
      <w:r w:rsidRPr="00897856">
        <w:rPr>
          <w:rFonts w:ascii="Courier New" w:eastAsia="Times New Roman" w:hAnsi="Courier New" w:cs="Courier New"/>
          <w:color w:val="0000FF"/>
          <w:sz w:val="20"/>
          <w:szCs w:val="20"/>
        </w:rPr>
        <w:t>&lt;/Buyer&gt;</w:t>
      </w:r>
    </w:p>
    <w:p w14:paraId="6309597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&lt;Name&gt;</w:t>
      </w:r>
      <w:r w:rsidRPr="00897856">
        <w:rPr>
          <w:rFonts w:ascii="Courier New" w:eastAsia="Times New Roman" w:hAnsi="Courier New" w:cs="Courier New"/>
          <w:b/>
          <w:bCs/>
          <w:color w:val="000000"/>
          <w:sz w:val="20"/>
          <w:szCs w:val="20"/>
        </w:rPr>
        <w:t>Tên hóa đơn</w:t>
      </w:r>
      <w:r w:rsidRPr="00897856">
        <w:rPr>
          <w:rFonts w:ascii="Courier New" w:eastAsia="Times New Roman" w:hAnsi="Courier New" w:cs="Courier New"/>
          <w:color w:val="0000FF"/>
          <w:sz w:val="20"/>
          <w:szCs w:val="20"/>
        </w:rPr>
        <w:t>&lt;/Name&gt;</w:t>
      </w:r>
    </w:p>
    <w:p w14:paraId="78B9573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&lt;ComPhone&gt;</w:t>
      </w:r>
      <w:r w:rsidRPr="00897856">
        <w:rPr>
          <w:rFonts w:ascii="Courier New" w:eastAsia="Times New Roman" w:hAnsi="Courier New" w:cs="Courier New"/>
          <w:b/>
          <w:bCs/>
          <w:color w:val="000000"/>
          <w:sz w:val="20"/>
          <w:szCs w:val="20"/>
        </w:rPr>
        <w:t>Điện thoại công ty</w:t>
      </w:r>
      <w:r w:rsidRPr="00897856">
        <w:rPr>
          <w:rFonts w:ascii="Courier New" w:eastAsia="Times New Roman" w:hAnsi="Courier New" w:cs="Courier New"/>
          <w:color w:val="0000FF"/>
          <w:sz w:val="20"/>
          <w:szCs w:val="20"/>
        </w:rPr>
        <w:t>&lt;/ComPhone&gt;</w:t>
      </w:r>
    </w:p>
    <w:p w14:paraId="795390F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&lt;ComBankName&gt;</w:t>
      </w:r>
      <w:r w:rsidRPr="00897856">
        <w:rPr>
          <w:rFonts w:ascii="Courier New" w:eastAsia="Times New Roman" w:hAnsi="Courier New" w:cs="Courier New"/>
          <w:b/>
          <w:bCs/>
          <w:color w:val="000000"/>
          <w:sz w:val="20"/>
          <w:szCs w:val="20"/>
        </w:rPr>
        <w:t>Tên ngân hàng</w:t>
      </w:r>
      <w:r w:rsidRPr="00897856">
        <w:rPr>
          <w:rFonts w:ascii="Courier New" w:eastAsia="Times New Roman" w:hAnsi="Courier New" w:cs="Courier New"/>
          <w:color w:val="0000FF"/>
          <w:sz w:val="20"/>
          <w:szCs w:val="20"/>
        </w:rPr>
        <w:t>&lt;/ComBankName&gt;</w:t>
      </w:r>
    </w:p>
    <w:p w14:paraId="15ECAE7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&lt;ComBankNo&gt;</w:t>
      </w:r>
      <w:r w:rsidRPr="00897856">
        <w:rPr>
          <w:rFonts w:ascii="Courier New" w:eastAsia="Times New Roman" w:hAnsi="Courier New" w:cs="Courier New"/>
          <w:b/>
          <w:bCs/>
          <w:color w:val="000000"/>
          <w:sz w:val="20"/>
          <w:szCs w:val="20"/>
        </w:rPr>
        <w:t>Số tài khoản ngân hàng</w:t>
      </w:r>
      <w:r w:rsidRPr="00897856">
        <w:rPr>
          <w:rFonts w:ascii="Courier New" w:eastAsia="Times New Roman" w:hAnsi="Courier New" w:cs="Courier New"/>
          <w:color w:val="0000FF"/>
          <w:sz w:val="20"/>
          <w:szCs w:val="20"/>
        </w:rPr>
        <w:t>&lt;/ComBankNo&gt;</w:t>
      </w:r>
    </w:p>
    <w:p w14:paraId="33EEE72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&lt;CreateDate&gt;</w:t>
      </w:r>
      <w:r w:rsidRPr="00897856">
        <w:rPr>
          <w:rFonts w:ascii="Courier New" w:eastAsia="Times New Roman" w:hAnsi="Courier New" w:cs="Courier New"/>
          <w:b/>
          <w:bCs/>
          <w:color w:val="000000"/>
          <w:sz w:val="20"/>
          <w:szCs w:val="20"/>
        </w:rPr>
        <w:t>CreateDate</w:t>
      </w:r>
      <w:r w:rsidRPr="00897856">
        <w:rPr>
          <w:rFonts w:ascii="Courier New" w:eastAsia="Times New Roman" w:hAnsi="Courier New" w:cs="Courier New"/>
          <w:color w:val="0000FF"/>
          <w:sz w:val="20"/>
          <w:szCs w:val="20"/>
        </w:rPr>
        <w:t>&lt;/CreateDate&gt;</w:t>
      </w:r>
    </w:p>
    <w:p w14:paraId="6F2577C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&lt;DiscountRate&gt;</w:t>
      </w:r>
      <w:r w:rsidRPr="00897856">
        <w:rPr>
          <w:rFonts w:ascii="Courier New" w:eastAsia="Times New Roman" w:hAnsi="Courier New" w:cs="Courier New"/>
          <w:b/>
          <w:bCs/>
          <w:color w:val="000000"/>
          <w:sz w:val="20"/>
          <w:szCs w:val="20"/>
        </w:rPr>
        <w:t>Chiết khấu</w:t>
      </w:r>
      <w:r w:rsidRPr="00897856">
        <w:rPr>
          <w:rFonts w:ascii="Courier New" w:eastAsia="Times New Roman" w:hAnsi="Courier New" w:cs="Courier New"/>
          <w:color w:val="0000FF"/>
          <w:sz w:val="20"/>
          <w:szCs w:val="20"/>
        </w:rPr>
        <w:t>&lt;/DiscountRate&gt;</w:t>
      </w:r>
    </w:p>
    <w:p w14:paraId="0B72417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&lt;CusSignStatus&gt;</w:t>
      </w:r>
      <w:r w:rsidRPr="00897856">
        <w:rPr>
          <w:rFonts w:ascii="Courier New" w:eastAsia="Times New Roman" w:hAnsi="Courier New" w:cs="Courier New"/>
          <w:b/>
          <w:bCs/>
          <w:color w:val="000000"/>
          <w:sz w:val="20"/>
          <w:szCs w:val="20"/>
        </w:rPr>
        <w:t>1.1</w:t>
      </w:r>
      <w:r w:rsidRPr="00897856">
        <w:rPr>
          <w:rFonts w:ascii="Courier New" w:eastAsia="Times New Roman" w:hAnsi="Courier New" w:cs="Courier New"/>
          <w:color w:val="0000FF"/>
          <w:sz w:val="20"/>
          <w:szCs w:val="20"/>
        </w:rPr>
        <w:t>&lt;/CusSignStatus&gt;</w:t>
      </w:r>
    </w:p>
    <w:p w14:paraId="3945BF5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&lt;CreateBy&gt;</w:t>
      </w:r>
      <w:r w:rsidRPr="00897856">
        <w:rPr>
          <w:rFonts w:ascii="Courier New" w:eastAsia="Times New Roman" w:hAnsi="Courier New" w:cs="Courier New"/>
          <w:b/>
          <w:bCs/>
          <w:color w:val="000000"/>
          <w:sz w:val="20"/>
          <w:szCs w:val="20"/>
        </w:rPr>
        <w:t>CreateBy</w:t>
      </w:r>
      <w:r w:rsidRPr="00897856">
        <w:rPr>
          <w:rFonts w:ascii="Courier New" w:eastAsia="Times New Roman" w:hAnsi="Courier New" w:cs="Courier New"/>
          <w:color w:val="0000FF"/>
          <w:sz w:val="20"/>
          <w:szCs w:val="20"/>
        </w:rPr>
        <w:t>&lt;/CreateBy&gt;</w:t>
      </w:r>
    </w:p>
    <w:p w14:paraId="43CAD31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&lt;PublishBy&gt;</w:t>
      </w:r>
      <w:r w:rsidRPr="00897856">
        <w:rPr>
          <w:rFonts w:ascii="Courier New" w:eastAsia="Times New Roman" w:hAnsi="Courier New" w:cs="Courier New"/>
          <w:b/>
          <w:bCs/>
          <w:color w:val="000000"/>
          <w:sz w:val="20"/>
          <w:szCs w:val="20"/>
        </w:rPr>
        <w:t>PublishBy</w:t>
      </w:r>
      <w:r w:rsidRPr="00897856">
        <w:rPr>
          <w:rFonts w:ascii="Courier New" w:eastAsia="Times New Roman" w:hAnsi="Courier New" w:cs="Courier New"/>
          <w:color w:val="0000FF"/>
          <w:sz w:val="20"/>
          <w:szCs w:val="20"/>
        </w:rPr>
        <w:t>&lt;/PublishBy&gt;</w:t>
      </w:r>
    </w:p>
    <w:p w14:paraId="5710C25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&lt;Note&gt;</w:t>
      </w:r>
      <w:r w:rsidRPr="00897856">
        <w:rPr>
          <w:rFonts w:ascii="Courier New" w:eastAsia="Times New Roman" w:hAnsi="Courier New" w:cs="Courier New"/>
          <w:b/>
          <w:bCs/>
          <w:color w:val="000000"/>
          <w:sz w:val="20"/>
          <w:szCs w:val="20"/>
        </w:rPr>
        <w:t>Note</w:t>
      </w:r>
      <w:r w:rsidRPr="00897856">
        <w:rPr>
          <w:rFonts w:ascii="Courier New" w:eastAsia="Times New Roman" w:hAnsi="Courier New" w:cs="Courier New"/>
          <w:color w:val="0000FF"/>
          <w:sz w:val="20"/>
          <w:szCs w:val="20"/>
        </w:rPr>
        <w:t>&lt;/Note&gt;</w:t>
      </w:r>
    </w:p>
    <w:p w14:paraId="38FC6B2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&lt;ProcessInvNote&gt;</w:t>
      </w:r>
      <w:r w:rsidRPr="00897856">
        <w:rPr>
          <w:rFonts w:ascii="Courier New" w:eastAsia="Times New Roman" w:hAnsi="Courier New" w:cs="Courier New"/>
          <w:b/>
          <w:bCs/>
          <w:color w:val="000000"/>
          <w:sz w:val="20"/>
          <w:szCs w:val="20"/>
        </w:rPr>
        <w:t>ProcessInvNote</w:t>
      </w:r>
      <w:r w:rsidRPr="00897856">
        <w:rPr>
          <w:rFonts w:ascii="Courier New" w:eastAsia="Times New Roman" w:hAnsi="Courier New" w:cs="Courier New"/>
          <w:color w:val="0000FF"/>
          <w:sz w:val="20"/>
          <w:szCs w:val="20"/>
        </w:rPr>
        <w:t>&lt;/ProcessInvNote&gt;</w:t>
      </w:r>
    </w:p>
    <w:p w14:paraId="46A7B86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&lt;Fkey&gt;</w:t>
      </w:r>
      <w:r w:rsidRPr="00897856">
        <w:rPr>
          <w:rFonts w:ascii="Courier New" w:eastAsia="Times New Roman" w:hAnsi="Courier New" w:cs="Courier New"/>
          <w:b/>
          <w:bCs/>
          <w:color w:val="000000"/>
          <w:sz w:val="20"/>
          <w:szCs w:val="20"/>
        </w:rPr>
        <w:t>Fkey</w:t>
      </w:r>
      <w:r w:rsidRPr="00897856">
        <w:rPr>
          <w:rFonts w:ascii="Courier New" w:eastAsia="Times New Roman" w:hAnsi="Courier New" w:cs="Courier New"/>
          <w:color w:val="0000FF"/>
          <w:sz w:val="20"/>
          <w:szCs w:val="20"/>
        </w:rPr>
        <w:t>&lt;/Fkey&gt;</w:t>
      </w:r>
    </w:p>
    <w:p w14:paraId="2B5AC76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&lt;GrossValue_NonTax&gt;&lt;/GrossValue_NonTax&gt;</w:t>
      </w:r>
    </w:p>
    <w:p w14:paraId="549F73E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&lt;CurrencyUnit&gt;</w:t>
      </w:r>
      <w:r w:rsidRPr="00897856">
        <w:rPr>
          <w:rFonts w:ascii="Courier New" w:eastAsia="Times New Roman" w:hAnsi="Courier New" w:cs="Courier New"/>
          <w:b/>
          <w:bCs/>
          <w:color w:val="000000"/>
          <w:sz w:val="20"/>
          <w:szCs w:val="20"/>
        </w:rPr>
        <w:t>Đơn vị tiền tệ</w:t>
      </w:r>
      <w:r w:rsidRPr="00897856">
        <w:rPr>
          <w:rFonts w:ascii="Courier New" w:eastAsia="Times New Roman" w:hAnsi="Courier New" w:cs="Courier New"/>
          <w:color w:val="0000FF"/>
          <w:sz w:val="20"/>
          <w:szCs w:val="20"/>
        </w:rPr>
        <w:t>&lt;/CurrencyUnit&gt;</w:t>
      </w:r>
    </w:p>
    <w:p w14:paraId="042F6B4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&lt;ExchangeRate&gt;</w:t>
      </w:r>
      <w:r w:rsidRPr="00897856">
        <w:rPr>
          <w:rFonts w:ascii="Courier New" w:eastAsia="Times New Roman" w:hAnsi="Courier New" w:cs="Courier New"/>
          <w:b/>
          <w:bCs/>
          <w:color w:val="000000"/>
          <w:sz w:val="20"/>
          <w:szCs w:val="20"/>
        </w:rPr>
        <w:t>Tỷ giá</w:t>
      </w:r>
      <w:r w:rsidRPr="00897856">
        <w:rPr>
          <w:rFonts w:ascii="Courier New" w:eastAsia="Times New Roman" w:hAnsi="Courier New" w:cs="Courier New"/>
          <w:color w:val="0000FF"/>
          <w:sz w:val="20"/>
          <w:szCs w:val="20"/>
        </w:rPr>
        <w:t>&lt;/ExchangeRate&gt;</w:t>
      </w:r>
    </w:p>
    <w:p w14:paraId="2A34036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&lt;ConvertedAmount&gt;</w:t>
      </w:r>
      <w:r w:rsidRPr="00897856">
        <w:rPr>
          <w:rFonts w:ascii="Courier New" w:eastAsia="Times New Roman" w:hAnsi="Courier New" w:cs="Courier New"/>
          <w:b/>
          <w:bCs/>
          <w:color w:val="000000"/>
          <w:sz w:val="20"/>
          <w:szCs w:val="20"/>
        </w:rPr>
        <w:t>Tổng tiền quy đổi</w:t>
      </w:r>
      <w:r w:rsidRPr="00897856">
        <w:rPr>
          <w:rFonts w:ascii="Courier New" w:eastAsia="Times New Roman" w:hAnsi="Courier New" w:cs="Courier New"/>
          <w:color w:val="0000FF"/>
          <w:sz w:val="20"/>
          <w:szCs w:val="20"/>
        </w:rPr>
        <w:t>&lt;/ConvertedAmount&gt;</w:t>
      </w:r>
    </w:p>
    <w:p w14:paraId="287424A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&lt;Extra1&gt;</w:t>
      </w:r>
      <w:r w:rsidRPr="00897856">
        <w:rPr>
          <w:rFonts w:ascii="Courier New" w:eastAsia="Times New Roman" w:hAnsi="Courier New" w:cs="Courier New"/>
          <w:b/>
          <w:bCs/>
          <w:color w:val="000000"/>
          <w:sz w:val="20"/>
          <w:szCs w:val="20"/>
        </w:rPr>
        <w:t>Extra1</w:t>
      </w:r>
      <w:r w:rsidRPr="00897856">
        <w:rPr>
          <w:rFonts w:ascii="Courier New" w:eastAsia="Times New Roman" w:hAnsi="Courier New" w:cs="Courier New"/>
          <w:color w:val="0000FF"/>
          <w:sz w:val="20"/>
          <w:szCs w:val="20"/>
        </w:rPr>
        <w:t>&lt;/Extra1&gt;</w:t>
      </w:r>
    </w:p>
    <w:p w14:paraId="0AAEA2B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&lt;Extra2&gt;</w:t>
      </w:r>
      <w:r w:rsidRPr="00897856">
        <w:rPr>
          <w:rFonts w:ascii="Courier New" w:eastAsia="Times New Roman" w:hAnsi="Courier New" w:cs="Courier New"/>
          <w:b/>
          <w:bCs/>
          <w:color w:val="000000"/>
          <w:sz w:val="20"/>
          <w:szCs w:val="20"/>
        </w:rPr>
        <w:t>Extra2</w:t>
      </w:r>
      <w:r w:rsidRPr="00897856">
        <w:rPr>
          <w:rFonts w:ascii="Courier New" w:eastAsia="Times New Roman" w:hAnsi="Courier New" w:cs="Courier New"/>
          <w:color w:val="0000FF"/>
          <w:sz w:val="20"/>
          <w:szCs w:val="20"/>
        </w:rPr>
        <w:t>&lt;/Extra2&gt;</w:t>
      </w:r>
    </w:p>
    <w:p w14:paraId="68A3FE1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&lt;SMSDeliver&gt;</w:t>
      </w:r>
      <w:r w:rsidRPr="00897856">
        <w:rPr>
          <w:rFonts w:ascii="Courier New" w:eastAsia="Times New Roman" w:hAnsi="Courier New" w:cs="Courier New"/>
          <w:b/>
          <w:bCs/>
          <w:color w:val="000000"/>
          <w:sz w:val="20"/>
          <w:szCs w:val="20"/>
        </w:rPr>
        <w:t>SMSDeliver</w:t>
      </w:r>
      <w:r w:rsidRPr="00897856">
        <w:rPr>
          <w:rFonts w:ascii="Courier New" w:eastAsia="Times New Roman" w:hAnsi="Courier New" w:cs="Courier New"/>
          <w:color w:val="0000FF"/>
          <w:sz w:val="20"/>
          <w:szCs w:val="20"/>
        </w:rPr>
        <w:t>&lt;/SMSDeliver&gt;</w:t>
      </w:r>
    </w:p>
    <w:p w14:paraId="7658D056"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&lt;Type&gt;</w:t>
      </w:r>
      <w:r w:rsidRPr="00897856">
        <w:rPr>
          <w:rFonts w:ascii="Courier New" w:eastAsia="Times New Roman" w:hAnsi="Courier New" w:cs="Courier New"/>
          <w:b/>
          <w:bCs/>
          <w:color w:val="000000"/>
          <w:sz w:val="20"/>
          <w:szCs w:val="20"/>
        </w:rPr>
        <w:t>Loại hóa đơn chỉnh sửa(int-mặc định lấy là 2)  2-Điều chỉnh tăng, 3-Điều chỉnh giảm, 4- Hóa đơn điều chỉnh thông tin</w:t>
      </w:r>
      <w:r w:rsidRPr="00897856">
        <w:rPr>
          <w:rFonts w:ascii="Courier New" w:eastAsia="Times New Roman" w:hAnsi="Courier New" w:cs="Courier New"/>
          <w:color w:val="0000FF"/>
          <w:sz w:val="20"/>
          <w:szCs w:val="20"/>
        </w:rPr>
        <w:t>&lt;/Type&gt;</w:t>
      </w:r>
    </w:p>
    <w:p w14:paraId="483D74B8"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LDDNBO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p>
    <w:p w14:paraId="78B38BE2"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p>
    <w:p w14:paraId="1B0A6387"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HVTNXHANG</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p>
    <w:p w14:paraId="7898E06C"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TNVCHUYEN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p>
    <w:p w14:paraId="1BE679C9"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PTVCHUYEN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p>
    <w:p w14:paraId="73DAD2E2"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lastRenderedPageBreak/>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p>
    <w:p w14:paraId="2CD91127" w14:textId="77777777" w:rsidR="00AC3E5D" w:rsidRPr="00F133D4"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HDKTNgay</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p>
    <w:p w14:paraId="1E73D21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color w:val="0000FF"/>
          <w:sz w:val="20"/>
          <w:szCs w:val="20"/>
        </w:rPr>
        <w:t>&lt;/AdjustInv&gt;</w:t>
      </w:r>
    </w:p>
    <w:p w14:paraId="5C50B7A4" w14:textId="77777777" w:rsidR="00AC3E5D" w:rsidRPr="00BA16A5" w:rsidRDefault="00AC3E5D" w:rsidP="00AC3E5D">
      <w:pPr>
        <w:rPr>
          <w:b/>
          <w:u w:val="single"/>
        </w:rPr>
      </w:pPr>
    </w:p>
    <w:p w14:paraId="1FA1FA41" w14:textId="77777777" w:rsidR="00AC3E5D" w:rsidRDefault="00AC3E5D" w:rsidP="00AC3E5D">
      <w:pPr>
        <w:rPr>
          <w:b/>
          <w:u w:val="single"/>
        </w:rPr>
      </w:pPr>
      <w:r w:rsidRPr="00BA16A5">
        <w:rPr>
          <w:b/>
          <w:u w:val="single"/>
        </w:rPr>
        <w:t>Cấu trúc củ</w:t>
      </w:r>
      <w:r>
        <w:rPr>
          <w:b/>
          <w:u w:val="single"/>
        </w:rPr>
        <w:t>a xmlInv</w:t>
      </w:r>
      <w:r w:rsidRPr="00BA16A5">
        <w:rPr>
          <w:b/>
          <w:u w:val="single"/>
        </w:rPr>
        <w:t xml:space="preserve">Data </w:t>
      </w:r>
      <w:r>
        <w:rPr>
          <w:b/>
          <w:u w:val="single"/>
        </w:rPr>
        <w:t xml:space="preserve"> trường hợp </w:t>
      </w:r>
      <w:r>
        <w:rPr>
          <w:b/>
          <w:color w:val="FF0000"/>
          <w:u w:val="single"/>
        </w:rPr>
        <w:t>C</w:t>
      </w:r>
      <w:r w:rsidRPr="008604DD">
        <w:rPr>
          <w:b/>
          <w:color w:val="FF0000"/>
          <w:u w:val="single"/>
        </w:rPr>
        <w:t>ó</w:t>
      </w:r>
      <w:r>
        <w:rPr>
          <w:b/>
          <w:u w:val="single"/>
        </w:rPr>
        <w:t xml:space="preserve"> trường mở rộng </w:t>
      </w:r>
      <w:r w:rsidRPr="00BA16A5">
        <w:rPr>
          <w:b/>
          <w:u w:val="single"/>
        </w:rPr>
        <w:t xml:space="preserve">(các trường </w:t>
      </w:r>
      <w:r w:rsidRPr="00BA16A5">
        <w:rPr>
          <w:b/>
          <w:color w:val="FF0000"/>
          <w:u w:val="single"/>
        </w:rPr>
        <w:t>*</w:t>
      </w:r>
      <w:r w:rsidRPr="00BA16A5">
        <w:rPr>
          <w:b/>
          <w:u w:val="single"/>
        </w:rPr>
        <w:t xml:space="preserve"> là bắt buộc):</w:t>
      </w:r>
    </w:p>
    <w:p w14:paraId="240A43C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color w:val="0000FF"/>
          <w:sz w:val="20"/>
          <w:szCs w:val="20"/>
        </w:rPr>
        <w:t>&lt;AdjustInv&gt;</w:t>
      </w:r>
    </w:p>
    <w:p w14:paraId="38D679D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&lt;key&gt;</w:t>
      </w:r>
      <w:r w:rsidRPr="00897856">
        <w:rPr>
          <w:rFonts w:ascii="Courier New" w:eastAsia="Times New Roman" w:hAnsi="Courier New" w:cs="Courier New"/>
          <w:b/>
          <w:bCs/>
          <w:color w:val="000000"/>
          <w:sz w:val="20"/>
          <w:szCs w:val="20"/>
        </w:rPr>
        <w:t xml:space="preserve"> Giá trị khóa để phân biệt hóa đơn xuất cho khách hàng nào </w:t>
      </w:r>
      <w:r w:rsidRPr="00897856">
        <w:rPr>
          <w:rFonts w:ascii="Courier New" w:eastAsia="Times New Roman" w:hAnsi="Courier New" w:cs="Courier New"/>
          <w:color w:val="0000FF"/>
          <w:sz w:val="20"/>
          <w:szCs w:val="20"/>
        </w:rPr>
        <w:t>&lt;/key&gt;</w:t>
      </w:r>
    </w:p>
    <w:p w14:paraId="170DEDF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&lt;CusCode&gt;</w:t>
      </w:r>
      <w:r w:rsidRPr="00897856">
        <w:rPr>
          <w:rFonts w:ascii="Courier New" w:eastAsia="Times New Roman" w:hAnsi="Courier New" w:cs="Courier New"/>
          <w:b/>
          <w:bCs/>
          <w:color w:val="000000"/>
          <w:sz w:val="20"/>
          <w:szCs w:val="20"/>
        </w:rPr>
        <w:t>Mã khách hàng*</w:t>
      </w:r>
      <w:r w:rsidRPr="00897856">
        <w:rPr>
          <w:rFonts w:ascii="Courier New" w:eastAsia="Times New Roman" w:hAnsi="Courier New" w:cs="Courier New"/>
          <w:color w:val="0000FF"/>
          <w:sz w:val="20"/>
          <w:szCs w:val="20"/>
        </w:rPr>
        <w:t>&lt;/CusCode&gt;</w:t>
      </w:r>
    </w:p>
    <w:p w14:paraId="0C6E54E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&lt;CusName&gt;</w:t>
      </w:r>
      <w:r w:rsidRPr="00897856">
        <w:rPr>
          <w:rFonts w:ascii="Courier New" w:eastAsia="Times New Roman" w:hAnsi="Courier New" w:cs="Courier New"/>
          <w:b/>
          <w:bCs/>
          <w:color w:val="000000"/>
          <w:sz w:val="20"/>
          <w:szCs w:val="20"/>
        </w:rPr>
        <w:t>Tên khách hàng*</w:t>
      </w:r>
      <w:r w:rsidRPr="00897856">
        <w:rPr>
          <w:rFonts w:ascii="Courier New" w:eastAsia="Times New Roman" w:hAnsi="Courier New" w:cs="Courier New"/>
          <w:color w:val="0000FF"/>
          <w:sz w:val="20"/>
          <w:szCs w:val="20"/>
        </w:rPr>
        <w:t>&lt;/CusName&gt;</w:t>
      </w:r>
    </w:p>
    <w:p w14:paraId="7FBAE7C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&lt;CusAddress&gt;</w:t>
      </w:r>
      <w:r w:rsidRPr="00897856">
        <w:rPr>
          <w:rFonts w:ascii="Courier New" w:eastAsia="Times New Roman" w:hAnsi="Courier New" w:cs="Courier New"/>
          <w:b/>
          <w:bCs/>
          <w:color w:val="000000"/>
          <w:sz w:val="20"/>
          <w:szCs w:val="20"/>
        </w:rPr>
        <w:t>Địa chỉ khách hàng*</w:t>
      </w:r>
      <w:r w:rsidRPr="00897856">
        <w:rPr>
          <w:rFonts w:ascii="Courier New" w:eastAsia="Times New Roman" w:hAnsi="Courier New" w:cs="Courier New"/>
          <w:color w:val="0000FF"/>
          <w:sz w:val="20"/>
          <w:szCs w:val="20"/>
        </w:rPr>
        <w:t>&lt;/CusAddress&gt;</w:t>
      </w:r>
    </w:p>
    <w:p w14:paraId="405B4F7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&lt;CusPhone&gt;</w:t>
      </w:r>
      <w:r w:rsidRPr="00897856">
        <w:rPr>
          <w:rFonts w:ascii="Courier New" w:eastAsia="Times New Roman" w:hAnsi="Courier New" w:cs="Courier New"/>
          <w:b/>
          <w:bCs/>
          <w:color w:val="000000"/>
          <w:sz w:val="20"/>
          <w:szCs w:val="20"/>
        </w:rPr>
        <w:t>Điện thoại khách hàng</w:t>
      </w:r>
      <w:r w:rsidRPr="00897856">
        <w:rPr>
          <w:rFonts w:ascii="Courier New" w:eastAsia="Times New Roman" w:hAnsi="Courier New" w:cs="Courier New"/>
          <w:color w:val="0000FF"/>
          <w:sz w:val="20"/>
          <w:szCs w:val="20"/>
        </w:rPr>
        <w:t>&lt;/CusPhone&gt;</w:t>
      </w:r>
    </w:p>
    <w:p w14:paraId="0A0406F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&lt;CusTaxCode&gt;</w:t>
      </w:r>
      <w:r w:rsidRPr="00897856">
        <w:rPr>
          <w:rFonts w:ascii="Courier New" w:eastAsia="Times New Roman" w:hAnsi="Courier New" w:cs="Courier New"/>
          <w:b/>
          <w:bCs/>
          <w:color w:val="000000"/>
          <w:sz w:val="20"/>
          <w:szCs w:val="20"/>
        </w:rPr>
        <w:t>Mã số thuế KH (Bắt buộc với KH là Doanh nghiệp)</w:t>
      </w:r>
      <w:r w:rsidRPr="00897856">
        <w:rPr>
          <w:rFonts w:ascii="Courier New" w:eastAsia="Times New Roman" w:hAnsi="Courier New" w:cs="Courier New"/>
          <w:color w:val="0000FF"/>
          <w:sz w:val="20"/>
          <w:szCs w:val="20"/>
        </w:rPr>
        <w:t>&lt;/CusTaxCode&gt;</w:t>
      </w:r>
    </w:p>
    <w:p w14:paraId="578BBB7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&lt;PaymentMethod&gt;</w:t>
      </w:r>
      <w:r w:rsidRPr="00897856">
        <w:rPr>
          <w:rFonts w:ascii="Courier New" w:eastAsia="Times New Roman" w:hAnsi="Courier New" w:cs="Courier New"/>
          <w:b/>
          <w:bCs/>
          <w:color w:val="000000"/>
          <w:sz w:val="20"/>
          <w:szCs w:val="20"/>
        </w:rPr>
        <w:t xml:space="preserve"> Phương thức thanh toán </w:t>
      </w:r>
      <w:r w:rsidRPr="00897856">
        <w:rPr>
          <w:rFonts w:ascii="Courier New" w:eastAsia="Times New Roman" w:hAnsi="Courier New" w:cs="Courier New"/>
          <w:color w:val="0000FF"/>
          <w:sz w:val="20"/>
          <w:szCs w:val="20"/>
        </w:rPr>
        <w:t>&lt;/PaymentMethod&gt;</w:t>
      </w:r>
    </w:p>
    <w:p w14:paraId="26A3DBF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&lt;CusBankName&gt;</w:t>
      </w:r>
      <w:r w:rsidRPr="00897856">
        <w:rPr>
          <w:rFonts w:ascii="Courier New" w:eastAsia="Times New Roman" w:hAnsi="Courier New" w:cs="Courier New"/>
          <w:b/>
          <w:bCs/>
          <w:color w:val="000000"/>
          <w:sz w:val="20"/>
          <w:szCs w:val="20"/>
        </w:rPr>
        <w:t>Tên ngân hàng</w:t>
      </w:r>
      <w:r w:rsidRPr="00897856">
        <w:rPr>
          <w:rFonts w:ascii="Courier New" w:eastAsia="Times New Roman" w:hAnsi="Courier New" w:cs="Courier New"/>
          <w:color w:val="0000FF"/>
          <w:sz w:val="20"/>
          <w:szCs w:val="20"/>
        </w:rPr>
        <w:t>&lt;/CusBankName&gt;</w:t>
      </w:r>
    </w:p>
    <w:p w14:paraId="773A3F6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&lt;KindOfService&gt;</w:t>
      </w:r>
      <w:r w:rsidRPr="00897856">
        <w:rPr>
          <w:rFonts w:ascii="Courier New" w:eastAsia="Times New Roman" w:hAnsi="Courier New" w:cs="Courier New"/>
          <w:b/>
          <w:bCs/>
          <w:color w:val="000000"/>
          <w:sz w:val="20"/>
          <w:szCs w:val="20"/>
        </w:rPr>
        <w:t>Tháng hóa đơn</w:t>
      </w:r>
      <w:r w:rsidRPr="00897856">
        <w:rPr>
          <w:rFonts w:ascii="Courier New" w:eastAsia="Times New Roman" w:hAnsi="Courier New" w:cs="Courier New"/>
          <w:color w:val="0000FF"/>
          <w:sz w:val="20"/>
          <w:szCs w:val="20"/>
        </w:rPr>
        <w:t>&lt;/KindOfService&gt;</w:t>
      </w:r>
    </w:p>
    <w:p w14:paraId="109E9CB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&lt;CusBankNo&gt;</w:t>
      </w:r>
      <w:r w:rsidRPr="00897856">
        <w:rPr>
          <w:rFonts w:ascii="Courier New" w:eastAsia="Times New Roman" w:hAnsi="Courier New" w:cs="Courier New"/>
          <w:b/>
          <w:bCs/>
          <w:color w:val="000000"/>
          <w:sz w:val="20"/>
          <w:szCs w:val="20"/>
        </w:rPr>
        <w:t>Số tài khoản</w:t>
      </w:r>
      <w:r w:rsidRPr="00897856">
        <w:rPr>
          <w:rFonts w:ascii="Courier New" w:eastAsia="Times New Roman" w:hAnsi="Courier New" w:cs="Courier New"/>
          <w:color w:val="0000FF"/>
          <w:sz w:val="20"/>
          <w:szCs w:val="20"/>
        </w:rPr>
        <w:t>&lt;/CusBankNo&gt;</w:t>
      </w:r>
    </w:p>
    <w:p w14:paraId="2FEE298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&lt;Products&gt;</w:t>
      </w:r>
    </w:p>
    <w:p w14:paraId="5EBB600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&lt;Product&gt;</w:t>
      </w:r>
    </w:p>
    <w:p w14:paraId="5560CE4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&lt;Code&gt;</w:t>
      </w:r>
      <w:r w:rsidRPr="00897856">
        <w:rPr>
          <w:rFonts w:ascii="Courier New" w:eastAsia="Times New Roman" w:hAnsi="Courier New" w:cs="Courier New"/>
          <w:b/>
          <w:bCs/>
          <w:color w:val="000000"/>
          <w:sz w:val="20"/>
          <w:szCs w:val="20"/>
        </w:rPr>
        <w:t>Mã sản phẩm*</w:t>
      </w:r>
      <w:r w:rsidRPr="00897856">
        <w:rPr>
          <w:rFonts w:ascii="Courier New" w:eastAsia="Times New Roman" w:hAnsi="Courier New" w:cs="Courier New"/>
          <w:color w:val="0000FF"/>
          <w:sz w:val="20"/>
          <w:szCs w:val="20"/>
        </w:rPr>
        <w:t>&lt;/Code&gt;</w:t>
      </w:r>
    </w:p>
    <w:p w14:paraId="7DD667C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&lt;ProdName&gt;</w:t>
      </w:r>
      <w:r w:rsidRPr="00897856">
        <w:rPr>
          <w:rFonts w:ascii="Courier New" w:eastAsia="Times New Roman" w:hAnsi="Courier New" w:cs="Courier New"/>
          <w:b/>
          <w:bCs/>
          <w:color w:val="000000"/>
          <w:sz w:val="20"/>
          <w:szCs w:val="20"/>
        </w:rPr>
        <w:t>Tên sản phẩm*</w:t>
      </w:r>
      <w:r w:rsidRPr="00897856">
        <w:rPr>
          <w:rFonts w:ascii="Courier New" w:eastAsia="Times New Roman" w:hAnsi="Courier New" w:cs="Courier New"/>
          <w:color w:val="0000FF"/>
          <w:sz w:val="20"/>
          <w:szCs w:val="20"/>
        </w:rPr>
        <w:t>&lt;/ProdName&gt;</w:t>
      </w:r>
    </w:p>
    <w:p w14:paraId="25587CB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&lt;ProdUnit&gt;</w:t>
      </w:r>
      <w:r w:rsidRPr="00897856">
        <w:rPr>
          <w:rFonts w:ascii="Courier New" w:eastAsia="Times New Roman" w:hAnsi="Courier New" w:cs="Courier New"/>
          <w:b/>
          <w:bCs/>
          <w:color w:val="000000"/>
          <w:sz w:val="20"/>
          <w:szCs w:val="20"/>
        </w:rPr>
        <w:t>Đơn vị tính</w:t>
      </w:r>
      <w:r w:rsidRPr="00897856">
        <w:rPr>
          <w:rFonts w:ascii="Courier New" w:eastAsia="Times New Roman" w:hAnsi="Courier New" w:cs="Courier New"/>
          <w:color w:val="0000FF"/>
          <w:sz w:val="20"/>
          <w:szCs w:val="20"/>
        </w:rPr>
        <w:t>&lt;/ProdUnit&gt;</w:t>
      </w:r>
    </w:p>
    <w:p w14:paraId="4EB615B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&lt;ProdQuantity&gt;</w:t>
      </w:r>
      <w:r w:rsidRPr="00897856">
        <w:rPr>
          <w:rFonts w:ascii="Courier New" w:eastAsia="Times New Roman" w:hAnsi="Courier New" w:cs="Courier New"/>
          <w:b/>
          <w:bCs/>
          <w:color w:val="000000"/>
          <w:sz w:val="20"/>
          <w:szCs w:val="20"/>
        </w:rPr>
        <w:t>Số lượng</w:t>
      </w:r>
      <w:r w:rsidRPr="00897856">
        <w:rPr>
          <w:rFonts w:ascii="Courier New" w:eastAsia="Times New Roman" w:hAnsi="Courier New" w:cs="Courier New"/>
          <w:color w:val="0000FF"/>
          <w:sz w:val="20"/>
          <w:szCs w:val="20"/>
        </w:rPr>
        <w:t>&lt;/ProdQuantity&gt;</w:t>
      </w:r>
    </w:p>
    <w:p w14:paraId="3A6C942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&lt;ProdPrice&gt;</w:t>
      </w:r>
      <w:r w:rsidRPr="00897856">
        <w:rPr>
          <w:rFonts w:ascii="Courier New" w:eastAsia="Times New Roman" w:hAnsi="Courier New" w:cs="Courier New"/>
          <w:b/>
          <w:bCs/>
          <w:color w:val="000000"/>
          <w:sz w:val="20"/>
          <w:szCs w:val="20"/>
        </w:rPr>
        <w:t>Đơn giá</w:t>
      </w:r>
      <w:r w:rsidRPr="00897856">
        <w:rPr>
          <w:rFonts w:ascii="Courier New" w:eastAsia="Times New Roman" w:hAnsi="Courier New" w:cs="Courier New"/>
          <w:color w:val="0000FF"/>
          <w:sz w:val="20"/>
          <w:szCs w:val="20"/>
        </w:rPr>
        <w:t>&lt;/ProdPrice&gt;</w:t>
      </w:r>
    </w:p>
    <w:p w14:paraId="727D7C1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&lt;Amount&gt;</w:t>
      </w:r>
      <w:r w:rsidRPr="00897856">
        <w:rPr>
          <w:rFonts w:ascii="Courier New" w:eastAsia="Times New Roman" w:hAnsi="Courier New" w:cs="Courier New"/>
          <w:b/>
          <w:bCs/>
          <w:color w:val="000000"/>
          <w:sz w:val="20"/>
          <w:szCs w:val="20"/>
        </w:rPr>
        <w:t>Tổng tiền*</w:t>
      </w:r>
      <w:r w:rsidRPr="00897856">
        <w:rPr>
          <w:rFonts w:ascii="Courier New" w:eastAsia="Times New Roman" w:hAnsi="Courier New" w:cs="Courier New"/>
          <w:color w:val="0000FF"/>
          <w:sz w:val="20"/>
          <w:szCs w:val="20"/>
        </w:rPr>
        <w:t>&lt;/Amount&gt;</w:t>
      </w:r>
    </w:p>
    <w:p w14:paraId="530EF80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&lt;Remark&gt;</w:t>
      </w:r>
      <w:r w:rsidRPr="00897856">
        <w:rPr>
          <w:rFonts w:ascii="Courier New" w:eastAsia="Times New Roman" w:hAnsi="Courier New" w:cs="Courier New"/>
          <w:b/>
          <w:bCs/>
          <w:color w:val="000000"/>
          <w:sz w:val="20"/>
          <w:szCs w:val="20"/>
        </w:rPr>
        <w:t>Remark</w:t>
      </w:r>
      <w:r w:rsidRPr="00897856">
        <w:rPr>
          <w:rFonts w:ascii="Courier New" w:eastAsia="Times New Roman" w:hAnsi="Courier New" w:cs="Courier New"/>
          <w:color w:val="0000FF"/>
          <w:sz w:val="20"/>
          <w:szCs w:val="20"/>
        </w:rPr>
        <w:t>&lt;/Remark&gt;</w:t>
      </w:r>
    </w:p>
    <w:p w14:paraId="004D93F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&lt;Total&gt;</w:t>
      </w:r>
      <w:r w:rsidRPr="00897856">
        <w:rPr>
          <w:rFonts w:ascii="Courier New" w:eastAsia="Times New Roman" w:hAnsi="Courier New" w:cs="Courier New"/>
          <w:b/>
          <w:bCs/>
          <w:color w:val="000000"/>
          <w:sz w:val="20"/>
          <w:szCs w:val="20"/>
        </w:rPr>
        <w:t>Tổng tiền trước thuế*</w:t>
      </w:r>
      <w:r w:rsidRPr="00897856">
        <w:rPr>
          <w:rFonts w:ascii="Courier New" w:eastAsia="Times New Roman" w:hAnsi="Courier New" w:cs="Courier New"/>
          <w:color w:val="0000FF"/>
          <w:sz w:val="20"/>
          <w:szCs w:val="20"/>
        </w:rPr>
        <w:t>&lt;/Total&gt;</w:t>
      </w:r>
    </w:p>
    <w:p w14:paraId="3B32FEE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&lt;VATRate&gt;</w:t>
      </w:r>
      <w:r w:rsidRPr="00897856">
        <w:rPr>
          <w:rFonts w:ascii="Courier New" w:eastAsia="Times New Roman" w:hAnsi="Courier New" w:cs="Courier New"/>
          <w:b/>
          <w:bCs/>
          <w:color w:val="000000"/>
          <w:sz w:val="20"/>
          <w:szCs w:val="20"/>
        </w:rPr>
        <w:t>Thuế GTGT*</w:t>
      </w:r>
      <w:r w:rsidRPr="00897856">
        <w:rPr>
          <w:rFonts w:ascii="Courier New" w:eastAsia="Times New Roman" w:hAnsi="Courier New" w:cs="Courier New"/>
          <w:color w:val="0000FF"/>
          <w:sz w:val="20"/>
          <w:szCs w:val="20"/>
        </w:rPr>
        <w:t>&lt;/VATRate&gt;</w:t>
      </w:r>
    </w:p>
    <w:p w14:paraId="2E6A4515"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&lt;VATAmount&gt;</w:t>
      </w:r>
      <w:r w:rsidRPr="00897856">
        <w:rPr>
          <w:rFonts w:ascii="Courier New" w:eastAsia="Times New Roman" w:hAnsi="Courier New" w:cs="Courier New"/>
          <w:b/>
          <w:bCs/>
          <w:color w:val="000000"/>
          <w:sz w:val="20"/>
          <w:szCs w:val="20"/>
        </w:rPr>
        <w:t>Tổng tiền thuế*</w:t>
      </w:r>
      <w:r w:rsidRPr="00897856">
        <w:rPr>
          <w:rFonts w:ascii="Courier New" w:eastAsia="Times New Roman" w:hAnsi="Courier New" w:cs="Courier New"/>
          <w:color w:val="0000FF"/>
          <w:sz w:val="20"/>
          <w:szCs w:val="20"/>
        </w:rPr>
        <w:t>&lt;/VATAmount&gt;</w:t>
      </w:r>
    </w:p>
    <w:p w14:paraId="3DE8F1F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&lt;Extra1&gt;</w:t>
      </w:r>
      <w:r w:rsidRPr="00897856">
        <w:rPr>
          <w:rFonts w:ascii="Courier New" w:eastAsia="Times New Roman" w:hAnsi="Courier New" w:cs="Courier New"/>
          <w:b/>
          <w:bCs/>
          <w:color w:val="000000"/>
          <w:sz w:val="20"/>
          <w:szCs w:val="20"/>
        </w:rPr>
        <w:t>Mở rộng 1</w:t>
      </w:r>
      <w:r w:rsidRPr="00897856">
        <w:rPr>
          <w:rFonts w:ascii="Courier New" w:eastAsia="Times New Roman" w:hAnsi="Courier New" w:cs="Courier New"/>
          <w:color w:val="0000FF"/>
          <w:sz w:val="20"/>
          <w:szCs w:val="20"/>
        </w:rPr>
        <w:t>&lt;/Extra1&gt;</w:t>
      </w:r>
    </w:p>
    <w:p w14:paraId="2C97B1E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&lt;Extra2&gt;</w:t>
      </w:r>
      <w:r w:rsidRPr="00897856">
        <w:rPr>
          <w:rFonts w:ascii="Courier New" w:eastAsia="Times New Roman" w:hAnsi="Courier New" w:cs="Courier New"/>
          <w:b/>
          <w:bCs/>
          <w:color w:val="000000"/>
          <w:sz w:val="20"/>
          <w:szCs w:val="20"/>
        </w:rPr>
        <w:t>Mở rộng 2</w:t>
      </w:r>
      <w:r w:rsidRPr="00897856">
        <w:rPr>
          <w:rFonts w:ascii="Courier New" w:eastAsia="Times New Roman" w:hAnsi="Courier New" w:cs="Courier New"/>
          <w:color w:val="0000FF"/>
          <w:sz w:val="20"/>
          <w:szCs w:val="20"/>
        </w:rPr>
        <w:t>&lt;/Extra2&gt;</w:t>
      </w:r>
    </w:p>
    <w:p w14:paraId="5290B99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&lt;Discount&gt;</w:t>
      </w:r>
      <w:r w:rsidRPr="00897856">
        <w:rPr>
          <w:rFonts w:ascii="Courier New" w:eastAsia="Times New Roman" w:hAnsi="Courier New" w:cs="Courier New"/>
          <w:b/>
          <w:bCs/>
          <w:color w:val="000000"/>
          <w:sz w:val="20"/>
          <w:szCs w:val="20"/>
        </w:rPr>
        <w:t>Chiết khấu</w:t>
      </w:r>
      <w:r w:rsidRPr="00897856">
        <w:rPr>
          <w:rFonts w:ascii="Courier New" w:eastAsia="Times New Roman" w:hAnsi="Courier New" w:cs="Courier New"/>
          <w:color w:val="0000FF"/>
          <w:sz w:val="20"/>
          <w:szCs w:val="20"/>
        </w:rPr>
        <w:t>&lt;/Discount&gt;</w:t>
      </w:r>
    </w:p>
    <w:p w14:paraId="152CCB6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&lt;DiscountAmount&gt;</w:t>
      </w:r>
      <w:r w:rsidRPr="00897856">
        <w:rPr>
          <w:rFonts w:ascii="Courier New" w:eastAsia="Times New Roman" w:hAnsi="Courier New" w:cs="Courier New"/>
          <w:b/>
          <w:bCs/>
          <w:color w:val="000000"/>
          <w:sz w:val="20"/>
          <w:szCs w:val="20"/>
        </w:rPr>
        <w:t>Tổng tiền chiết khấu</w:t>
      </w:r>
      <w:r w:rsidRPr="00897856">
        <w:rPr>
          <w:rFonts w:ascii="Courier New" w:eastAsia="Times New Roman" w:hAnsi="Courier New" w:cs="Courier New"/>
          <w:color w:val="0000FF"/>
          <w:sz w:val="20"/>
          <w:szCs w:val="20"/>
        </w:rPr>
        <w:t>&lt;/DiscountAmount&gt;</w:t>
      </w:r>
    </w:p>
    <w:p w14:paraId="7284A17C"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&lt;IsSum&gt;</w:t>
      </w:r>
      <w:r w:rsidRPr="00BD4C23">
        <w:rPr>
          <w:rFonts w:ascii="Courier New" w:eastAsia="Times New Roman" w:hAnsi="Courier New" w:cs="Courier New"/>
          <w:b/>
          <w:bCs/>
          <w:color w:val="000000"/>
          <w:sz w:val="20"/>
          <w:szCs w:val="20"/>
        </w:rPr>
        <w:t xml:space="preserve"> </w:t>
      </w:r>
      <w:r>
        <w:rPr>
          <w:rFonts w:ascii="Courier New" w:eastAsia="Times New Roman" w:hAnsi="Courier New" w:cs="Courier New"/>
          <w:b/>
          <w:bCs/>
          <w:color w:val="000000"/>
          <w:sz w:val="20"/>
          <w:szCs w:val="20"/>
        </w:rPr>
        <w:t>Tính chất * (0-Hàng hóa, dịch vụ; 1-Khuyến mại; 2</w:t>
      </w:r>
      <w:r w:rsidRPr="004F7309">
        <w:rPr>
          <w:rFonts w:ascii="Courier New" w:eastAsia="Times New Roman" w:hAnsi="Courier New" w:cs="Courier New"/>
          <w:b/>
          <w:bCs/>
          <w:color w:val="000000"/>
          <w:sz w:val="20"/>
          <w:szCs w:val="20"/>
        </w:rPr>
        <w:t>-Chiết khấu thương mại (trong trường hợp muốn thể hiện thông tin chiết khấu theo dòng); 4-Ghi chú/diễn giải)</w:t>
      </w:r>
      <w:r w:rsidRPr="00897856">
        <w:rPr>
          <w:rFonts w:ascii="Courier New" w:eastAsia="Times New Roman" w:hAnsi="Courier New" w:cs="Courier New"/>
          <w:color w:val="0000FF"/>
          <w:sz w:val="20"/>
          <w:szCs w:val="20"/>
        </w:rPr>
        <w:t>&lt;/IsSum&gt;</w:t>
      </w:r>
    </w:p>
    <w:p w14:paraId="6533F52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&lt;/Product&gt;</w:t>
      </w:r>
    </w:p>
    <w:p w14:paraId="1551A52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&lt;/Products&gt;</w:t>
      </w:r>
    </w:p>
    <w:p w14:paraId="783A836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&lt;Extras&gt;</w:t>
      </w:r>
    </w:p>
    <w:p w14:paraId="77D07210"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&lt;Extra_item&gt;</w:t>
      </w:r>
    </w:p>
    <w:p w14:paraId="12B4DA0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&lt;Extra_Name&gt;</w:t>
      </w:r>
      <w:r w:rsidRPr="00897856">
        <w:rPr>
          <w:rFonts w:ascii="Courier New" w:eastAsia="Times New Roman" w:hAnsi="Courier New" w:cs="Courier New"/>
          <w:b/>
          <w:bCs/>
          <w:color w:val="000000"/>
          <w:sz w:val="20"/>
          <w:szCs w:val="20"/>
        </w:rPr>
        <w:t>Extra_Name</w:t>
      </w:r>
      <w:r w:rsidRPr="00897856">
        <w:rPr>
          <w:rFonts w:ascii="Courier New" w:eastAsia="Times New Roman" w:hAnsi="Courier New" w:cs="Courier New"/>
          <w:color w:val="0000FF"/>
          <w:sz w:val="20"/>
          <w:szCs w:val="20"/>
        </w:rPr>
        <w:t>&lt;/Extra_Name&gt;</w:t>
      </w:r>
    </w:p>
    <w:p w14:paraId="3F1E29D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&lt;Extra_Value&gt;</w:t>
      </w:r>
      <w:r w:rsidRPr="00897856">
        <w:rPr>
          <w:rFonts w:ascii="Courier New" w:eastAsia="Times New Roman" w:hAnsi="Courier New" w:cs="Courier New"/>
          <w:b/>
          <w:bCs/>
          <w:color w:val="000000"/>
          <w:sz w:val="20"/>
          <w:szCs w:val="20"/>
        </w:rPr>
        <w:t>Extra_Value</w:t>
      </w:r>
      <w:r w:rsidRPr="00897856">
        <w:rPr>
          <w:rFonts w:ascii="Courier New" w:eastAsia="Times New Roman" w:hAnsi="Courier New" w:cs="Courier New"/>
          <w:color w:val="0000FF"/>
          <w:sz w:val="20"/>
          <w:szCs w:val="20"/>
        </w:rPr>
        <w:t>&lt;/Extra_Value&gt;</w:t>
      </w:r>
    </w:p>
    <w:p w14:paraId="0339213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&lt;/Extra_item&gt;</w:t>
      </w:r>
    </w:p>
    <w:p w14:paraId="41BCD0B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&lt;/Extras&gt;</w:t>
      </w:r>
    </w:p>
    <w:p w14:paraId="03A0C99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&lt;Total&gt;</w:t>
      </w:r>
      <w:r w:rsidRPr="00897856">
        <w:rPr>
          <w:rFonts w:ascii="Courier New" w:eastAsia="Times New Roman" w:hAnsi="Courier New" w:cs="Courier New"/>
          <w:b/>
          <w:bCs/>
          <w:color w:val="000000"/>
          <w:sz w:val="20"/>
          <w:szCs w:val="20"/>
        </w:rPr>
        <w:t>Tổng tiền trước thuế*</w:t>
      </w:r>
      <w:r w:rsidRPr="00897856">
        <w:rPr>
          <w:rFonts w:ascii="Courier New" w:eastAsia="Times New Roman" w:hAnsi="Courier New" w:cs="Courier New"/>
          <w:color w:val="0000FF"/>
          <w:sz w:val="20"/>
          <w:szCs w:val="20"/>
        </w:rPr>
        <w:t>&lt;/Total&gt;</w:t>
      </w:r>
    </w:p>
    <w:p w14:paraId="4A636C8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&lt;DiscountAmount&gt;</w:t>
      </w:r>
      <w:r w:rsidRPr="00897856">
        <w:rPr>
          <w:rFonts w:ascii="Courier New" w:eastAsia="Times New Roman" w:hAnsi="Courier New" w:cs="Courier New"/>
          <w:b/>
          <w:bCs/>
          <w:color w:val="000000"/>
          <w:sz w:val="20"/>
          <w:szCs w:val="20"/>
        </w:rPr>
        <w:t>Tiền giảm trừ</w:t>
      </w:r>
      <w:r w:rsidRPr="00897856">
        <w:rPr>
          <w:rFonts w:ascii="Courier New" w:eastAsia="Times New Roman" w:hAnsi="Courier New" w:cs="Courier New"/>
          <w:color w:val="0000FF"/>
          <w:sz w:val="20"/>
          <w:szCs w:val="20"/>
        </w:rPr>
        <w:t>&lt;/</w:t>
      </w:r>
      <w:r w:rsidRPr="003277EC">
        <w:rPr>
          <w:rFonts w:ascii="Courier New" w:eastAsia="Times New Roman" w:hAnsi="Courier New" w:cs="Courier New"/>
          <w:color w:val="0000FF"/>
          <w:sz w:val="20"/>
          <w:szCs w:val="20"/>
        </w:rPr>
        <w:t>DiscountAmount</w:t>
      </w:r>
      <w:r w:rsidRPr="00897856">
        <w:rPr>
          <w:rFonts w:ascii="Courier New" w:eastAsia="Times New Roman" w:hAnsi="Courier New" w:cs="Courier New"/>
          <w:color w:val="0000FF"/>
          <w:sz w:val="20"/>
          <w:szCs w:val="20"/>
        </w:rPr>
        <w:t>&gt;</w:t>
      </w:r>
    </w:p>
    <w:p w14:paraId="6347E889"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&lt;VATRate&gt;</w:t>
      </w:r>
      <w:r w:rsidRPr="00897856">
        <w:rPr>
          <w:rFonts w:ascii="Courier New" w:eastAsia="Times New Roman" w:hAnsi="Courier New" w:cs="Courier New"/>
          <w:b/>
          <w:bCs/>
          <w:color w:val="000000"/>
          <w:sz w:val="20"/>
          <w:szCs w:val="20"/>
        </w:rPr>
        <w:t>Thuế GTGT*</w:t>
      </w:r>
      <w:r w:rsidRPr="00897856">
        <w:rPr>
          <w:rFonts w:ascii="Courier New" w:eastAsia="Times New Roman" w:hAnsi="Courier New" w:cs="Courier New"/>
          <w:color w:val="0000FF"/>
          <w:sz w:val="20"/>
          <w:szCs w:val="20"/>
        </w:rPr>
        <w:t>&lt;/VATRate&gt;</w:t>
      </w:r>
    </w:p>
    <w:p w14:paraId="58B0BA0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&lt;VATAmount&gt;</w:t>
      </w:r>
      <w:r w:rsidRPr="00897856">
        <w:rPr>
          <w:rFonts w:ascii="Courier New" w:eastAsia="Times New Roman" w:hAnsi="Courier New" w:cs="Courier New"/>
          <w:b/>
          <w:bCs/>
          <w:color w:val="000000"/>
          <w:sz w:val="20"/>
          <w:szCs w:val="20"/>
        </w:rPr>
        <w:t>Tiền thuế GTGT*</w:t>
      </w:r>
      <w:r w:rsidRPr="00897856">
        <w:rPr>
          <w:rFonts w:ascii="Courier New" w:eastAsia="Times New Roman" w:hAnsi="Courier New" w:cs="Courier New"/>
          <w:color w:val="0000FF"/>
          <w:sz w:val="20"/>
          <w:szCs w:val="20"/>
        </w:rPr>
        <w:t>&lt;/VATAmount&gt;</w:t>
      </w:r>
    </w:p>
    <w:p w14:paraId="0EDD1B0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&lt;Amount&gt;</w:t>
      </w:r>
      <w:r w:rsidRPr="00897856">
        <w:rPr>
          <w:rFonts w:ascii="Courier New" w:eastAsia="Times New Roman" w:hAnsi="Courier New" w:cs="Courier New"/>
          <w:b/>
          <w:bCs/>
          <w:color w:val="000000"/>
          <w:sz w:val="20"/>
          <w:szCs w:val="20"/>
        </w:rPr>
        <w:t>Tổng tiền*</w:t>
      </w:r>
      <w:r w:rsidRPr="00897856">
        <w:rPr>
          <w:rFonts w:ascii="Courier New" w:eastAsia="Times New Roman" w:hAnsi="Courier New" w:cs="Courier New"/>
          <w:color w:val="0000FF"/>
          <w:sz w:val="20"/>
          <w:szCs w:val="20"/>
        </w:rPr>
        <w:t>&lt;/Amount&gt;</w:t>
      </w:r>
    </w:p>
    <w:p w14:paraId="53627A6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&lt;AmountInWords&gt;</w:t>
      </w:r>
      <w:r w:rsidRPr="00897856">
        <w:rPr>
          <w:rFonts w:ascii="Courier New" w:eastAsia="Times New Roman" w:hAnsi="Courier New" w:cs="Courier New"/>
          <w:b/>
          <w:bCs/>
          <w:color w:val="000000"/>
          <w:sz w:val="20"/>
          <w:szCs w:val="20"/>
        </w:rPr>
        <w:t>Số tiền viết bằng chữ*</w:t>
      </w:r>
      <w:r w:rsidRPr="00897856">
        <w:rPr>
          <w:rFonts w:ascii="Courier New" w:eastAsia="Times New Roman" w:hAnsi="Courier New" w:cs="Courier New"/>
          <w:color w:val="0000FF"/>
          <w:sz w:val="20"/>
          <w:szCs w:val="20"/>
        </w:rPr>
        <w:t>&lt;/AmountInWords&gt;</w:t>
      </w:r>
    </w:p>
    <w:p w14:paraId="03FF080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&lt;Extra&gt;</w:t>
      </w:r>
      <w:r w:rsidRPr="00897856">
        <w:rPr>
          <w:rFonts w:ascii="Courier New" w:eastAsia="Times New Roman" w:hAnsi="Courier New" w:cs="Courier New"/>
          <w:b/>
          <w:bCs/>
          <w:color w:val="000000"/>
          <w:sz w:val="20"/>
          <w:szCs w:val="20"/>
        </w:rPr>
        <w:t>Trường mở rộng</w:t>
      </w:r>
      <w:r w:rsidRPr="00897856">
        <w:rPr>
          <w:rFonts w:ascii="Courier New" w:eastAsia="Times New Roman" w:hAnsi="Courier New" w:cs="Courier New"/>
          <w:color w:val="0000FF"/>
          <w:sz w:val="20"/>
          <w:szCs w:val="20"/>
        </w:rPr>
        <w:t>&lt;/Extra&gt;</w:t>
      </w:r>
    </w:p>
    <w:p w14:paraId="69E4C8D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&lt;ArisingDate&gt;</w:t>
      </w:r>
      <w:r w:rsidRPr="00897856">
        <w:rPr>
          <w:rFonts w:ascii="Courier New" w:eastAsia="Times New Roman" w:hAnsi="Courier New" w:cs="Courier New"/>
          <w:b/>
          <w:bCs/>
          <w:color w:val="000000"/>
          <w:sz w:val="20"/>
          <w:szCs w:val="20"/>
        </w:rPr>
        <w:t>Ngày dịch vụ</w:t>
      </w:r>
      <w:r w:rsidRPr="00897856">
        <w:rPr>
          <w:rFonts w:ascii="Courier New" w:eastAsia="Times New Roman" w:hAnsi="Courier New" w:cs="Courier New"/>
          <w:color w:val="0000FF"/>
          <w:sz w:val="20"/>
          <w:szCs w:val="20"/>
        </w:rPr>
        <w:t>&lt;/ArisingDate&gt;</w:t>
      </w:r>
    </w:p>
    <w:p w14:paraId="08FAC6F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&lt;PaymentStatus&gt;</w:t>
      </w:r>
      <w:r w:rsidRPr="00897856">
        <w:rPr>
          <w:rFonts w:ascii="Courier New" w:eastAsia="Times New Roman" w:hAnsi="Courier New" w:cs="Courier New"/>
          <w:b/>
          <w:bCs/>
          <w:color w:val="000000"/>
          <w:sz w:val="20"/>
          <w:szCs w:val="20"/>
        </w:rPr>
        <w:t>Trạng thái thanh toán</w:t>
      </w:r>
      <w:r w:rsidRPr="00897856">
        <w:rPr>
          <w:rFonts w:ascii="Courier New" w:eastAsia="Times New Roman" w:hAnsi="Courier New" w:cs="Courier New"/>
          <w:color w:val="0000FF"/>
          <w:sz w:val="20"/>
          <w:szCs w:val="20"/>
        </w:rPr>
        <w:t>&lt;/PaymentStatus&gt;</w:t>
      </w:r>
    </w:p>
    <w:p w14:paraId="17AEBA4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&lt;EmailDeliver&gt;</w:t>
      </w:r>
      <w:r w:rsidRPr="00897856">
        <w:rPr>
          <w:rFonts w:ascii="Courier New" w:eastAsia="Times New Roman" w:hAnsi="Courier New" w:cs="Courier New"/>
          <w:b/>
          <w:bCs/>
          <w:color w:val="000000"/>
          <w:sz w:val="20"/>
          <w:szCs w:val="20"/>
        </w:rPr>
        <w:t>EmailDeliver</w:t>
      </w:r>
      <w:r w:rsidRPr="00897856">
        <w:rPr>
          <w:rFonts w:ascii="Courier New" w:eastAsia="Times New Roman" w:hAnsi="Courier New" w:cs="Courier New"/>
          <w:color w:val="0000FF"/>
          <w:sz w:val="20"/>
          <w:szCs w:val="20"/>
        </w:rPr>
        <w:t>&lt;/EmailDeliver&gt;</w:t>
      </w:r>
    </w:p>
    <w:p w14:paraId="252E295D"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&lt;ComName&gt;</w:t>
      </w:r>
      <w:r w:rsidRPr="00897856">
        <w:rPr>
          <w:rFonts w:ascii="Courier New" w:eastAsia="Times New Roman" w:hAnsi="Courier New" w:cs="Courier New"/>
          <w:b/>
          <w:bCs/>
          <w:color w:val="000000"/>
          <w:sz w:val="20"/>
          <w:szCs w:val="20"/>
        </w:rPr>
        <w:t>Tên công ty</w:t>
      </w:r>
      <w:r w:rsidRPr="00897856">
        <w:rPr>
          <w:rFonts w:ascii="Courier New" w:eastAsia="Times New Roman" w:hAnsi="Courier New" w:cs="Courier New"/>
          <w:color w:val="0000FF"/>
          <w:sz w:val="20"/>
          <w:szCs w:val="20"/>
        </w:rPr>
        <w:t>&lt;/ComName&gt;</w:t>
      </w:r>
    </w:p>
    <w:p w14:paraId="76F5A541"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&lt;ComAddress&gt;</w:t>
      </w:r>
      <w:r w:rsidRPr="00897856">
        <w:rPr>
          <w:rFonts w:ascii="Courier New" w:eastAsia="Times New Roman" w:hAnsi="Courier New" w:cs="Courier New"/>
          <w:b/>
          <w:bCs/>
          <w:color w:val="000000"/>
          <w:sz w:val="20"/>
          <w:szCs w:val="20"/>
        </w:rPr>
        <w:t>Địa chỉ công ty</w:t>
      </w:r>
      <w:r w:rsidRPr="00897856">
        <w:rPr>
          <w:rFonts w:ascii="Courier New" w:eastAsia="Times New Roman" w:hAnsi="Courier New" w:cs="Courier New"/>
          <w:color w:val="0000FF"/>
          <w:sz w:val="20"/>
          <w:szCs w:val="20"/>
        </w:rPr>
        <w:t>&lt;/ComAddress&gt;</w:t>
      </w:r>
    </w:p>
    <w:p w14:paraId="48D1B1F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lastRenderedPageBreak/>
        <w:t xml:space="preserve">    </w:t>
      </w:r>
      <w:r w:rsidRPr="00897856">
        <w:rPr>
          <w:rFonts w:ascii="Courier New" w:eastAsia="Times New Roman" w:hAnsi="Courier New" w:cs="Courier New"/>
          <w:color w:val="0000FF"/>
          <w:sz w:val="20"/>
          <w:szCs w:val="20"/>
        </w:rPr>
        <w:t>&lt;ComTaxCode&gt;</w:t>
      </w:r>
      <w:r w:rsidRPr="00897856">
        <w:rPr>
          <w:rFonts w:ascii="Courier New" w:eastAsia="Times New Roman" w:hAnsi="Courier New" w:cs="Courier New"/>
          <w:b/>
          <w:bCs/>
          <w:color w:val="000000"/>
          <w:sz w:val="20"/>
          <w:szCs w:val="20"/>
        </w:rPr>
        <w:t>Mã số thuế</w:t>
      </w:r>
      <w:r w:rsidRPr="00897856">
        <w:rPr>
          <w:rFonts w:ascii="Courier New" w:eastAsia="Times New Roman" w:hAnsi="Courier New" w:cs="Courier New"/>
          <w:color w:val="0000FF"/>
          <w:sz w:val="20"/>
          <w:szCs w:val="20"/>
        </w:rPr>
        <w:t>&lt;/ComTaxCode&gt;</w:t>
      </w:r>
    </w:p>
    <w:p w14:paraId="2FA5143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&lt;ComFax&gt;</w:t>
      </w:r>
      <w:r w:rsidRPr="00897856">
        <w:rPr>
          <w:rFonts w:ascii="Courier New" w:eastAsia="Times New Roman" w:hAnsi="Courier New" w:cs="Courier New"/>
          <w:b/>
          <w:bCs/>
          <w:color w:val="000000"/>
          <w:sz w:val="20"/>
          <w:szCs w:val="20"/>
        </w:rPr>
        <w:t>Company Fax</w:t>
      </w:r>
      <w:r w:rsidRPr="00897856">
        <w:rPr>
          <w:rFonts w:ascii="Courier New" w:eastAsia="Times New Roman" w:hAnsi="Courier New" w:cs="Courier New"/>
          <w:color w:val="0000FF"/>
          <w:sz w:val="20"/>
          <w:szCs w:val="20"/>
        </w:rPr>
        <w:t>&lt;/ComFax&gt;</w:t>
      </w:r>
    </w:p>
    <w:p w14:paraId="6B065B3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&lt;ResourceCode&gt;</w:t>
      </w:r>
      <w:r w:rsidRPr="00897856">
        <w:rPr>
          <w:rFonts w:ascii="Courier New" w:eastAsia="Times New Roman" w:hAnsi="Courier New" w:cs="Courier New"/>
          <w:b/>
          <w:bCs/>
          <w:color w:val="000000"/>
          <w:sz w:val="20"/>
          <w:szCs w:val="20"/>
        </w:rPr>
        <w:t>ResourceCode</w:t>
      </w:r>
      <w:r w:rsidRPr="00897856">
        <w:rPr>
          <w:rFonts w:ascii="Courier New" w:eastAsia="Times New Roman" w:hAnsi="Courier New" w:cs="Courier New"/>
          <w:color w:val="0000FF"/>
          <w:sz w:val="20"/>
          <w:szCs w:val="20"/>
        </w:rPr>
        <w:t>&lt;/ResourceCode&gt;</w:t>
      </w:r>
    </w:p>
    <w:p w14:paraId="6DE78016"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&lt;GrossValue&gt;</w:t>
      </w:r>
      <w:r w:rsidRPr="00897856">
        <w:rPr>
          <w:rFonts w:ascii="Courier New" w:eastAsia="Times New Roman" w:hAnsi="Courier New" w:cs="Courier New"/>
          <w:b/>
          <w:bCs/>
          <w:color w:val="000000"/>
          <w:sz w:val="20"/>
          <w:szCs w:val="20"/>
        </w:rPr>
        <w:t xml:space="preserve"> GrossValue </w:t>
      </w:r>
      <w:r w:rsidRPr="00897856">
        <w:rPr>
          <w:rFonts w:ascii="Courier New" w:eastAsia="Times New Roman" w:hAnsi="Courier New" w:cs="Courier New"/>
          <w:color w:val="0000FF"/>
          <w:sz w:val="20"/>
          <w:szCs w:val="20"/>
        </w:rPr>
        <w:t>&lt;/GrossValue&gt;</w:t>
      </w:r>
    </w:p>
    <w:p w14:paraId="6529C41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&lt;GrossValue0&gt;</w:t>
      </w:r>
      <w:r w:rsidRPr="00897856">
        <w:rPr>
          <w:rFonts w:ascii="Courier New" w:eastAsia="Times New Roman" w:hAnsi="Courier New" w:cs="Courier New"/>
          <w:b/>
          <w:bCs/>
          <w:color w:val="000000"/>
          <w:sz w:val="20"/>
          <w:szCs w:val="20"/>
        </w:rPr>
        <w:t xml:space="preserve"> GrossValue0</w:t>
      </w:r>
      <w:r w:rsidRPr="00897856">
        <w:rPr>
          <w:rFonts w:ascii="Courier New" w:eastAsia="Times New Roman" w:hAnsi="Courier New" w:cs="Courier New"/>
          <w:color w:val="0000FF"/>
          <w:sz w:val="20"/>
          <w:szCs w:val="20"/>
        </w:rPr>
        <w:t>&lt;/GrossValue0&gt;</w:t>
      </w:r>
    </w:p>
    <w:p w14:paraId="0E54F9E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&lt;VatAmount0&gt;</w:t>
      </w:r>
      <w:r w:rsidRPr="00897856">
        <w:rPr>
          <w:rFonts w:ascii="Courier New" w:eastAsia="Times New Roman" w:hAnsi="Courier New" w:cs="Courier New"/>
          <w:b/>
          <w:bCs/>
          <w:color w:val="000000"/>
          <w:sz w:val="20"/>
          <w:szCs w:val="20"/>
        </w:rPr>
        <w:t xml:space="preserve"> VatAmount0</w:t>
      </w:r>
      <w:r w:rsidRPr="00897856">
        <w:rPr>
          <w:rFonts w:ascii="Courier New" w:eastAsia="Times New Roman" w:hAnsi="Courier New" w:cs="Courier New"/>
          <w:color w:val="0000FF"/>
          <w:sz w:val="20"/>
          <w:szCs w:val="20"/>
        </w:rPr>
        <w:t>&lt;/VatAmount0&gt;</w:t>
      </w:r>
    </w:p>
    <w:p w14:paraId="6D02FDC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&lt;GrossValue5&gt;</w:t>
      </w:r>
      <w:r w:rsidRPr="00897856">
        <w:rPr>
          <w:rFonts w:ascii="Courier New" w:eastAsia="Times New Roman" w:hAnsi="Courier New" w:cs="Courier New"/>
          <w:b/>
          <w:bCs/>
          <w:color w:val="000000"/>
          <w:sz w:val="20"/>
          <w:szCs w:val="20"/>
        </w:rPr>
        <w:t xml:space="preserve"> GrossValue5</w:t>
      </w:r>
      <w:r w:rsidRPr="00897856">
        <w:rPr>
          <w:rFonts w:ascii="Courier New" w:eastAsia="Times New Roman" w:hAnsi="Courier New" w:cs="Courier New"/>
          <w:color w:val="0000FF"/>
          <w:sz w:val="20"/>
          <w:szCs w:val="20"/>
        </w:rPr>
        <w:t>&lt;/GrossValue5&gt;</w:t>
      </w:r>
    </w:p>
    <w:p w14:paraId="26CFDC9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&lt;VatAmount5&gt;</w:t>
      </w:r>
      <w:r w:rsidRPr="00897856">
        <w:rPr>
          <w:rFonts w:ascii="Courier New" w:eastAsia="Times New Roman" w:hAnsi="Courier New" w:cs="Courier New"/>
          <w:b/>
          <w:bCs/>
          <w:color w:val="000000"/>
          <w:sz w:val="20"/>
          <w:szCs w:val="20"/>
        </w:rPr>
        <w:t xml:space="preserve"> VatAmount5</w:t>
      </w:r>
      <w:r w:rsidRPr="00897856">
        <w:rPr>
          <w:rFonts w:ascii="Courier New" w:eastAsia="Times New Roman" w:hAnsi="Courier New" w:cs="Courier New"/>
          <w:color w:val="0000FF"/>
          <w:sz w:val="20"/>
          <w:szCs w:val="20"/>
        </w:rPr>
        <w:t>&lt;/VatAmount5&gt;</w:t>
      </w:r>
    </w:p>
    <w:p w14:paraId="0F4D95F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&lt;GrossValue10&gt;</w:t>
      </w:r>
      <w:r w:rsidRPr="00897856">
        <w:rPr>
          <w:rFonts w:ascii="Courier New" w:eastAsia="Times New Roman" w:hAnsi="Courier New" w:cs="Courier New"/>
          <w:b/>
          <w:bCs/>
          <w:color w:val="000000"/>
          <w:sz w:val="20"/>
          <w:szCs w:val="20"/>
        </w:rPr>
        <w:t xml:space="preserve"> GrossValue10</w:t>
      </w:r>
      <w:r w:rsidRPr="00897856">
        <w:rPr>
          <w:rFonts w:ascii="Courier New" w:eastAsia="Times New Roman" w:hAnsi="Courier New" w:cs="Courier New"/>
          <w:color w:val="0000FF"/>
          <w:sz w:val="20"/>
          <w:szCs w:val="20"/>
        </w:rPr>
        <w:t>&lt;/GrossValue10&gt;</w:t>
      </w:r>
    </w:p>
    <w:p w14:paraId="2E7E34A4"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&lt;VatAmount10&gt;</w:t>
      </w:r>
      <w:r w:rsidRPr="00897856">
        <w:rPr>
          <w:rFonts w:ascii="Courier New" w:eastAsia="Times New Roman" w:hAnsi="Courier New" w:cs="Courier New"/>
          <w:b/>
          <w:bCs/>
          <w:color w:val="000000"/>
          <w:sz w:val="20"/>
          <w:szCs w:val="20"/>
        </w:rPr>
        <w:t xml:space="preserve"> VatAmount10</w:t>
      </w:r>
      <w:r w:rsidRPr="00897856">
        <w:rPr>
          <w:rFonts w:ascii="Courier New" w:eastAsia="Times New Roman" w:hAnsi="Courier New" w:cs="Courier New"/>
          <w:color w:val="0000FF"/>
          <w:sz w:val="20"/>
          <w:szCs w:val="20"/>
        </w:rPr>
        <w:t>&lt;/VatAmount10&gt;</w:t>
      </w:r>
    </w:p>
    <w:p w14:paraId="3AB6353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&lt;Buyer&gt;</w:t>
      </w:r>
      <w:r w:rsidRPr="00897856">
        <w:rPr>
          <w:rFonts w:ascii="Courier New" w:eastAsia="Times New Roman" w:hAnsi="Courier New" w:cs="Courier New"/>
          <w:b/>
          <w:bCs/>
          <w:color w:val="000000"/>
          <w:sz w:val="20"/>
          <w:szCs w:val="20"/>
        </w:rPr>
        <w:t>Tên đơn vị mua hàng</w:t>
      </w:r>
      <w:r w:rsidRPr="00897856">
        <w:rPr>
          <w:rFonts w:ascii="Courier New" w:eastAsia="Times New Roman" w:hAnsi="Courier New" w:cs="Courier New"/>
          <w:color w:val="0000FF"/>
          <w:sz w:val="20"/>
          <w:szCs w:val="20"/>
        </w:rPr>
        <w:t>&lt;/Buyer&gt;</w:t>
      </w:r>
    </w:p>
    <w:p w14:paraId="7B25782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&lt;Name&gt;</w:t>
      </w:r>
      <w:r w:rsidRPr="00897856">
        <w:rPr>
          <w:rFonts w:ascii="Courier New" w:eastAsia="Times New Roman" w:hAnsi="Courier New" w:cs="Courier New"/>
          <w:b/>
          <w:bCs/>
          <w:color w:val="000000"/>
          <w:sz w:val="20"/>
          <w:szCs w:val="20"/>
        </w:rPr>
        <w:t>Tên hóa đơn</w:t>
      </w:r>
      <w:r w:rsidRPr="00897856">
        <w:rPr>
          <w:rFonts w:ascii="Courier New" w:eastAsia="Times New Roman" w:hAnsi="Courier New" w:cs="Courier New"/>
          <w:color w:val="0000FF"/>
          <w:sz w:val="20"/>
          <w:szCs w:val="20"/>
        </w:rPr>
        <w:t>&lt;/Name&gt;</w:t>
      </w:r>
    </w:p>
    <w:p w14:paraId="677FF1FE"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&lt;ComPhone&gt;</w:t>
      </w:r>
      <w:r w:rsidRPr="00897856">
        <w:rPr>
          <w:rFonts w:ascii="Courier New" w:eastAsia="Times New Roman" w:hAnsi="Courier New" w:cs="Courier New"/>
          <w:b/>
          <w:bCs/>
          <w:color w:val="000000"/>
          <w:sz w:val="20"/>
          <w:szCs w:val="20"/>
        </w:rPr>
        <w:t>Điện thoại công ty</w:t>
      </w:r>
      <w:r w:rsidRPr="00897856">
        <w:rPr>
          <w:rFonts w:ascii="Courier New" w:eastAsia="Times New Roman" w:hAnsi="Courier New" w:cs="Courier New"/>
          <w:color w:val="0000FF"/>
          <w:sz w:val="20"/>
          <w:szCs w:val="20"/>
        </w:rPr>
        <w:t>&lt;/ComPhone&gt;</w:t>
      </w:r>
    </w:p>
    <w:p w14:paraId="32739E87"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&lt;ComBankName&gt;</w:t>
      </w:r>
      <w:r w:rsidRPr="00897856">
        <w:rPr>
          <w:rFonts w:ascii="Courier New" w:eastAsia="Times New Roman" w:hAnsi="Courier New" w:cs="Courier New"/>
          <w:b/>
          <w:bCs/>
          <w:color w:val="000000"/>
          <w:sz w:val="20"/>
          <w:szCs w:val="20"/>
        </w:rPr>
        <w:t>Tên ngân hàng</w:t>
      </w:r>
      <w:r w:rsidRPr="00897856">
        <w:rPr>
          <w:rFonts w:ascii="Courier New" w:eastAsia="Times New Roman" w:hAnsi="Courier New" w:cs="Courier New"/>
          <w:color w:val="0000FF"/>
          <w:sz w:val="20"/>
          <w:szCs w:val="20"/>
        </w:rPr>
        <w:t>&lt;/ComBankName&gt;</w:t>
      </w:r>
    </w:p>
    <w:p w14:paraId="1895612F"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&lt;ComBankNo&gt;</w:t>
      </w:r>
      <w:r w:rsidRPr="00897856">
        <w:rPr>
          <w:rFonts w:ascii="Courier New" w:eastAsia="Times New Roman" w:hAnsi="Courier New" w:cs="Courier New"/>
          <w:b/>
          <w:bCs/>
          <w:color w:val="000000"/>
          <w:sz w:val="20"/>
          <w:szCs w:val="20"/>
        </w:rPr>
        <w:t>Số tài khoản ngân hàng</w:t>
      </w:r>
      <w:r w:rsidRPr="00897856">
        <w:rPr>
          <w:rFonts w:ascii="Courier New" w:eastAsia="Times New Roman" w:hAnsi="Courier New" w:cs="Courier New"/>
          <w:color w:val="0000FF"/>
          <w:sz w:val="20"/>
          <w:szCs w:val="20"/>
        </w:rPr>
        <w:t>&lt;/ComBankNo&gt;</w:t>
      </w:r>
    </w:p>
    <w:p w14:paraId="35BE0E2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&lt;CreateDate&gt;</w:t>
      </w:r>
      <w:r w:rsidRPr="00897856">
        <w:rPr>
          <w:rFonts w:ascii="Courier New" w:eastAsia="Times New Roman" w:hAnsi="Courier New" w:cs="Courier New"/>
          <w:b/>
          <w:bCs/>
          <w:color w:val="000000"/>
          <w:sz w:val="20"/>
          <w:szCs w:val="20"/>
        </w:rPr>
        <w:t>CreateDate</w:t>
      </w:r>
      <w:r w:rsidRPr="00897856">
        <w:rPr>
          <w:rFonts w:ascii="Courier New" w:eastAsia="Times New Roman" w:hAnsi="Courier New" w:cs="Courier New"/>
          <w:color w:val="0000FF"/>
          <w:sz w:val="20"/>
          <w:szCs w:val="20"/>
        </w:rPr>
        <w:t>&lt;/CreateDate&gt;</w:t>
      </w:r>
    </w:p>
    <w:p w14:paraId="573101D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&lt;DiscountRate&gt;</w:t>
      </w:r>
      <w:r w:rsidRPr="00897856">
        <w:rPr>
          <w:rFonts w:ascii="Courier New" w:eastAsia="Times New Roman" w:hAnsi="Courier New" w:cs="Courier New"/>
          <w:b/>
          <w:bCs/>
          <w:color w:val="000000"/>
          <w:sz w:val="20"/>
          <w:szCs w:val="20"/>
        </w:rPr>
        <w:t>Chiết khấu</w:t>
      </w:r>
      <w:r w:rsidRPr="00897856">
        <w:rPr>
          <w:rFonts w:ascii="Courier New" w:eastAsia="Times New Roman" w:hAnsi="Courier New" w:cs="Courier New"/>
          <w:color w:val="0000FF"/>
          <w:sz w:val="20"/>
          <w:szCs w:val="20"/>
        </w:rPr>
        <w:t>&lt;/DiscountRate&gt;</w:t>
      </w:r>
    </w:p>
    <w:p w14:paraId="0E1FBC7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&lt;CusSignStatus&gt;</w:t>
      </w:r>
      <w:r w:rsidRPr="00897856">
        <w:rPr>
          <w:rFonts w:ascii="Courier New" w:eastAsia="Times New Roman" w:hAnsi="Courier New" w:cs="Courier New"/>
          <w:b/>
          <w:bCs/>
          <w:color w:val="000000"/>
          <w:sz w:val="20"/>
          <w:szCs w:val="20"/>
        </w:rPr>
        <w:t>1.1</w:t>
      </w:r>
      <w:r w:rsidRPr="00897856">
        <w:rPr>
          <w:rFonts w:ascii="Courier New" w:eastAsia="Times New Roman" w:hAnsi="Courier New" w:cs="Courier New"/>
          <w:color w:val="0000FF"/>
          <w:sz w:val="20"/>
          <w:szCs w:val="20"/>
        </w:rPr>
        <w:t>&lt;/CusSignStatus&gt;</w:t>
      </w:r>
    </w:p>
    <w:p w14:paraId="728DFFA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&lt;CreateBy&gt;</w:t>
      </w:r>
      <w:r w:rsidRPr="00897856">
        <w:rPr>
          <w:rFonts w:ascii="Courier New" w:eastAsia="Times New Roman" w:hAnsi="Courier New" w:cs="Courier New"/>
          <w:b/>
          <w:bCs/>
          <w:color w:val="000000"/>
          <w:sz w:val="20"/>
          <w:szCs w:val="20"/>
        </w:rPr>
        <w:t>CreateBy</w:t>
      </w:r>
      <w:r w:rsidRPr="00897856">
        <w:rPr>
          <w:rFonts w:ascii="Courier New" w:eastAsia="Times New Roman" w:hAnsi="Courier New" w:cs="Courier New"/>
          <w:color w:val="0000FF"/>
          <w:sz w:val="20"/>
          <w:szCs w:val="20"/>
        </w:rPr>
        <w:t>&lt;/CreateBy&gt;</w:t>
      </w:r>
    </w:p>
    <w:p w14:paraId="4C950B5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&lt;PublishBy&gt;</w:t>
      </w:r>
      <w:r w:rsidRPr="00897856">
        <w:rPr>
          <w:rFonts w:ascii="Courier New" w:eastAsia="Times New Roman" w:hAnsi="Courier New" w:cs="Courier New"/>
          <w:b/>
          <w:bCs/>
          <w:color w:val="000000"/>
          <w:sz w:val="20"/>
          <w:szCs w:val="20"/>
        </w:rPr>
        <w:t>PublishBy</w:t>
      </w:r>
      <w:r w:rsidRPr="00897856">
        <w:rPr>
          <w:rFonts w:ascii="Courier New" w:eastAsia="Times New Roman" w:hAnsi="Courier New" w:cs="Courier New"/>
          <w:color w:val="0000FF"/>
          <w:sz w:val="20"/>
          <w:szCs w:val="20"/>
        </w:rPr>
        <w:t>&lt;/PublishBy&gt;</w:t>
      </w:r>
    </w:p>
    <w:p w14:paraId="0CE0336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&lt;Note&gt;</w:t>
      </w:r>
      <w:r w:rsidRPr="00897856">
        <w:rPr>
          <w:rFonts w:ascii="Courier New" w:eastAsia="Times New Roman" w:hAnsi="Courier New" w:cs="Courier New"/>
          <w:b/>
          <w:bCs/>
          <w:color w:val="000000"/>
          <w:sz w:val="20"/>
          <w:szCs w:val="20"/>
        </w:rPr>
        <w:t>Note</w:t>
      </w:r>
      <w:r w:rsidRPr="00897856">
        <w:rPr>
          <w:rFonts w:ascii="Courier New" w:eastAsia="Times New Roman" w:hAnsi="Courier New" w:cs="Courier New"/>
          <w:color w:val="0000FF"/>
          <w:sz w:val="20"/>
          <w:szCs w:val="20"/>
        </w:rPr>
        <w:t>&lt;/Note&gt;</w:t>
      </w:r>
    </w:p>
    <w:p w14:paraId="10212F3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&lt;ProcessInvNote&gt;</w:t>
      </w:r>
      <w:r w:rsidRPr="00897856">
        <w:rPr>
          <w:rFonts w:ascii="Courier New" w:eastAsia="Times New Roman" w:hAnsi="Courier New" w:cs="Courier New"/>
          <w:b/>
          <w:bCs/>
          <w:color w:val="000000"/>
          <w:sz w:val="20"/>
          <w:szCs w:val="20"/>
        </w:rPr>
        <w:t>ProcessInvNote</w:t>
      </w:r>
      <w:r w:rsidRPr="00897856">
        <w:rPr>
          <w:rFonts w:ascii="Courier New" w:eastAsia="Times New Roman" w:hAnsi="Courier New" w:cs="Courier New"/>
          <w:color w:val="0000FF"/>
          <w:sz w:val="20"/>
          <w:szCs w:val="20"/>
        </w:rPr>
        <w:t>&lt;/ProcessInvNote&gt;</w:t>
      </w:r>
    </w:p>
    <w:p w14:paraId="641C41C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&lt;Fkey&gt;</w:t>
      </w:r>
      <w:r w:rsidRPr="00897856">
        <w:rPr>
          <w:rFonts w:ascii="Courier New" w:eastAsia="Times New Roman" w:hAnsi="Courier New" w:cs="Courier New"/>
          <w:b/>
          <w:bCs/>
          <w:color w:val="000000"/>
          <w:sz w:val="20"/>
          <w:szCs w:val="20"/>
        </w:rPr>
        <w:t>Fkey</w:t>
      </w:r>
      <w:r w:rsidRPr="00897856">
        <w:rPr>
          <w:rFonts w:ascii="Courier New" w:eastAsia="Times New Roman" w:hAnsi="Courier New" w:cs="Courier New"/>
          <w:color w:val="0000FF"/>
          <w:sz w:val="20"/>
          <w:szCs w:val="20"/>
        </w:rPr>
        <w:t>&lt;/Fkey&gt;</w:t>
      </w:r>
    </w:p>
    <w:p w14:paraId="2B14DE2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&lt;GrossValue_NonTax&gt;&lt;/GrossValue_NonTax&gt;</w:t>
      </w:r>
    </w:p>
    <w:p w14:paraId="5A9BCDCB"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&lt;CurrencyUnit&gt;</w:t>
      </w:r>
      <w:r w:rsidRPr="00897856">
        <w:rPr>
          <w:rFonts w:ascii="Courier New" w:eastAsia="Times New Roman" w:hAnsi="Courier New" w:cs="Courier New"/>
          <w:b/>
          <w:bCs/>
          <w:color w:val="000000"/>
          <w:sz w:val="20"/>
          <w:szCs w:val="20"/>
        </w:rPr>
        <w:t>Đơn vị tiền tệ</w:t>
      </w:r>
      <w:r w:rsidRPr="00897856">
        <w:rPr>
          <w:rFonts w:ascii="Courier New" w:eastAsia="Times New Roman" w:hAnsi="Courier New" w:cs="Courier New"/>
          <w:color w:val="0000FF"/>
          <w:sz w:val="20"/>
          <w:szCs w:val="20"/>
        </w:rPr>
        <w:t>&lt;/CurrencyUnit&gt;</w:t>
      </w:r>
    </w:p>
    <w:p w14:paraId="2632CB1A"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&lt;ExchangeRate&gt;</w:t>
      </w:r>
      <w:r w:rsidRPr="00897856">
        <w:rPr>
          <w:rFonts w:ascii="Courier New" w:eastAsia="Times New Roman" w:hAnsi="Courier New" w:cs="Courier New"/>
          <w:b/>
          <w:bCs/>
          <w:color w:val="000000"/>
          <w:sz w:val="20"/>
          <w:szCs w:val="20"/>
        </w:rPr>
        <w:t>Tỷ giá</w:t>
      </w:r>
      <w:r w:rsidRPr="00897856">
        <w:rPr>
          <w:rFonts w:ascii="Courier New" w:eastAsia="Times New Roman" w:hAnsi="Courier New" w:cs="Courier New"/>
          <w:color w:val="0000FF"/>
          <w:sz w:val="20"/>
          <w:szCs w:val="20"/>
        </w:rPr>
        <w:t>&lt;/ExchangeRate&gt;</w:t>
      </w:r>
    </w:p>
    <w:p w14:paraId="05A65C92"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&lt;ConvertedAmount&gt;</w:t>
      </w:r>
      <w:r w:rsidRPr="00897856">
        <w:rPr>
          <w:rFonts w:ascii="Courier New" w:eastAsia="Times New Roman" w:hAnsi="Courier New" w:cs="Courier New"/>
          <w:b/>
          <w:bCs/>
          <w:color w:val="000000"/>
          <w:sz w:val="20"/>
          <w:szCs w:val="20"/>
        </w:rPr>
        <w:t>Tổng tiền quy đổi</w:t>
      </w:r>
      <w:r w:rsidRPr="00897856">
        <w:rPr>
          <w:rFonts w:ascii="Courier New" w:eastAsia="Times New Roman" w:hAnsi="Courier New" w:cs="Courier New"/>
          <w:color w:val="0000FF"/>
          <w:sz w:val="20"/>
          <w:szCs w:val="20"/>
        </w:rPr>
        <w:t>&lt;/ConvertedAmount&gt;</w:t>
      </w:r>
    </w:p>
    <w:p w14:paraId="5A3A026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&lt;Extra1&gt;</w:t>
      </w:r>
      <w:r w:rsidRPr="00897856">
        <w:rPr>
          <w:rFonts w:ascii="Courier New" w:eastAsia="Times New Roman" w:hAnsi="Courier New" w:cs="Courier New"/>
          <w:b/>
          <w:bCs/>
          <w:color w:val="000000"/>
          <w:sz w:val="20"/>
          <w:szCs w:val="20"/>
        </w:rPr>
        <w:t>Extra1</w:t>
      </w:r>
      <w:r w:rsidRPr="00897856">
        <w:rPr>
          <w:rFonts w:ascii="Courier New" w:eastAsia="Times New Roman" w:hAnsi="Courier New" w:cs="Courier New"/>
          <w:color w:val="0000FF"/>
          <w:sz w:val="20"/>
          <w:szCs w:val="20"/>
        </w:rPr>
        <w:t>&lt;/Extra1&gt;</w:t>
      </w:r>
    </w:p>
    <w:p w14:paraId="7E7A7663"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&lt;Extra2&gt;</w:t>
      </w:r>
      <w:r w:rsidRPr="00897856">
        <w:rPr>
          <w:rFonts w:ascii="Courier New" w:eastAsia="Times New Roman" w:hAnsi="Courier New" w:cs="Courier New"/>
          <w:b/>
          <w:bCs/>
          <w:color w:val="000000"/>
          <w:sz w:val="20"/>
          <w:szCs w:val="20"/>
        </w:rPr>
        <w:t>Extra2</w:t>
      </w:r>
      <w:r w:rsidRPr="00897856">
        <w:rPr>
          <w:rFonts w:ascii="Courier New" w:eastAsia="Times New Roman" w:hAnsi="Courier New" w:cs="Courier New"/>
          <w:color w:val="0000FF"/>
          <w:sz w:val="20"/>
          <w:szCs w:val="20"/>
        </w:rPr>
        <w:t>&lt;/Extra2&gt;</w:t>
      </w:r>
    </w:p>
    <w:p w14:paraId="3B1CBFC8" w14:textId="77777777" w:rsidR="00AC3E5D" w:rsidRPr="00897856"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&lt;SMSDeliver&gt;</w:t>
      </w:r>
      <w:r w:rsidRPr="00897856">
        <w:rPr>
          <w:rFonts w:ascii="Courier New" w:eastAsia="Times New Roman" w:hAnsi="Courier New" w:cs="Courier New"/>
          <w:b/>
          <w:bCs/>
          <w:color w:val="000000"/>
          <w:sz w:val="20"/>
          <w:szCs w:val="20"/>
        </w:rPr>
        <w:t>SMSDeliver</w:t>
      </w:r>
      <w:r w:rsidRPr="00897856">
        <w:rPr>
          <w:rFonts w:ascii="Courier New" w:eastAsia="Times New Roman" w:hAnsi="Courier New" w:cs="Courier New"/>
          <w:color w:val="0000FF"/>
          <w:sz w:val="20"/>
          <w:szCs w:val="20"/>
        </w:rPr>
        <w:t>&lt;/SMSDeliver&gt;</w:t>
      </w:r>
    </w:p>
    <w:p w14:paraId="58F63365"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897856">
        <w:rPr>
          <w:rFonts w:ascii="Courier New" w:eastAsia="Times New Roman" w:hAnsi="Courier New" w:cs="Courier New"/>
          <w:b/>
          <w:bCs/>
          <w:color w:val="000000"/>
          <w:sz w:val="20"/>
          <w:szCs w:val="20"/>
        </w:rPr>
        <w:t xml:space="preserve">    </w:t>
      </w:r>
      <w:r w:rsidRPr="00897856">
        <w:rPr>
          <w:rFonts w:ascii="Courier New" w:eastAsia="Times New Roman" w:hAnsi="Courier New" w:cs="Courier New"/>
          <w:color w:val="0000FF"/>
          <w:sz w:val="20"/>
          <w:szCs w:val="20"/>
        </w:rPr>
        <w:t>&lt;Type&gt;</w:t>
      </w:r>
      <w:r w:rsidRPr="00897856">
        <w:rPr>
          <w:rFonts w:ascii="Courier New" w:eastAsia="Times New Roman" w:hAnsi="Courier New" w:cs="Courier New"/>
          <w:b/>
          <w:bCs/>
          <w:color w:val="000000"/>
          <w:sz w:val="20"/>
          <w:szCs w:val="20"/>
        </w:rPr>
        <w:t>Loại hóa đơn chỉnh sửa(int-mặc định lấy là 2)  2-Điều chỉnh tăng, 3-Điều chỉnh giảm, 4- Hóa đơn điều chỉnh thông tin</w:t>
      </w:r>
      <w:r w:rsidRPr="00897856">
        <w:rPr>
          <w:rFonts w:ascii="Courier New" w:eastAsia="Times New Roman" w:hAnsi="Courier New" w:cs="Courier New"/>
          <w:color w:val="0000FF"/>
          <w:sz w:val="20"/>
          <w:szCs w:val="20"/>
        </w:rPr>
        <w:t>&lt;/Type&gt;</w:t>
      </w:r>
    </w:p>
    <w:p w14:paraId="781E9E6D"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LDDNBO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p>
    <w:p w14:paraId="49B0BBA6"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p>
    <w:p w14:paraId="1C1BB97B"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HVTNXHANG</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p>
    <w:p w14:paraId="6EA765EB"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TNVCHUYEN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p>
    <w:p w14:paraId="26FDD817"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PTVCHUYEN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p>
    <w:p w14:paraId="7357BD99"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p>
    <w:p w14:paraId="08118F38" w14:textId="77777777" w:rsidR="00AC3E5D" w:rsidRPr="000F1C0B"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HDKTNgay</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p>
    <w:p w14:paraId="24B01BE8"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897856">
        <w:rPr>
          <w:rFonts w:ascii="Courier New" w:eastAsia="Times New Roman" w:hAnsi="Courier New" w:cs="Courier New"/>
          <w:color w:val="0000FF"/>
          <w:sz w:val="20"/>
          <w:szCs w:val="20"/>
        </w:rPr>
        <w:t>&lt;/AdjustInv&gt;</w:t>
      </w:r>
    </w:p>
    <w:p w14:paraId="132B4E7A" w14:textId="77777777" w:rsidR="00AC3E5D" w:rsidRPr="0004065B" w:rsidRDefault="00AC3E5D" w:rsidP="00AC3E5D">
      <w:pPr>
        <w:shd w:val="clear" w:color="auto" w:fill="FFFFFF"/>
        <w:spacing w:after="0" w:line="240" w:lineRule="auto"/>
        <w:rPr>
          <w:rFonts w:ascii="Courier New" w:eastAsia="Times New Roman" w:hAnsi="Courier New" w:cs="Courier New"/>
          <w:b/>
          <w:bCs/>
          <w:color w:val="000000"/>
          <w:sz w:val="20"/>
          <w:szCs w:val="20"/>
        </w:rPr>
      </w:pPr>
    </w:p>
    <w:p w14:paraId="7F6E64D3" w14:textId="77777777" w:rsidR="00AC3E5D" w:rsidRDefault="00AC3E5D" w:rsidP="00AC3E5D">
      <w:pPr>
        <w:pStyle w:val="Heading3"/>
      </w:pPr>
      <w:bookmarkStart w:id="59" w:name="_Toc90309048"/>
      <w:r>
        <w:t>Hủy hóa đơn theo fkey</w:t>
      </w:r>
      <w:bookmarkEnd w:id="59"/>
    </w:p>
    <w:p w14:paraId="491EEFEF" w14:textId="77777777" w:rsidR="00AC3E5D" w:rsidRDefault="00AC3E5D" w:rsidP="00AC3E5D">
      <w:pPr>
        <w:rPr>
          <w:rFonts w:cs="Times New Roman"/>
          <w:szCs w:val="24"/>
        </w:rPr>
      </w:pPr>
      <w:r>
        <w:rPr>
          <w:rFonts w:cs="Times New Roman"/>
          <w:szCs w:val="24"/>
        </w:rPr>
        <w:t>URL</w:t>
      </w:r>
    </w:p>
    <w:p w14:paraId="42E77246" w14:textId="77777777" w:rsidR="00AC3E5D" w:rsidRPr="004A4DD9" w:rsidRDefault="00AC3E5D" w:rsidP="00AC3E5D">
      <w:pPr>
        <w:spacing w:after="0" w:line="240" w:lineRule="auto"/>
        <w:ind w:firstLine="720"/>
        <w:jc w:val="both"/>
        <w:rPr>
          <w:rFonts w:cs="Times New Roman"/>
          <w:szCs w:val="24"/>
        </w:rPr>
      </w:pPr>
      <w:r>
        <w:rPr>
          <w:rFonts w:cs="Times New Roman"/>
          <w:szCs w:val="24"/>
        </w:rPr>
        <w:t>s</w:t>
      </w:r>
      <w:r w:rsidRPr="004A4DD9">
        <w:rPr>
          <w:rFonts w:cs="Times New Roman"/>
          <w:szCs w:val="24"/>
        </w:rPr>
        <w:t xml:space="preserve">tring </w:t>
      </w:r>
      <w:r w:rsidRPr="00B30554">
        <w:rPr>
          <w:rFonts w:cs="Times New Roman"/>
          <w:b/>
          <w:szCs w:val="24"/>
        </w:rPr>
        <w:t>cancelInv</w:t>
      </w:r>
      <w:r w:rsidRPr="00A276AB">
        <w:rPr>
          <w:rFonts w:cs="Times New Roman"/>
          <w:bCs/>
          <w:szCs w:val="24"/>
        </w:rPr>
        <w:t xml:space="preserve">(string Account, string ACpass, string Fkey, string </w:t>
      </w:r>
      <w:r w:rsidRPr="00A276AB">
        <w:rPr>
          <w:rFonts w:cs="Times New Roman"/>
          <w:color w:val="000000"/>
          <w:sz w:val="26"/>
          <w:szCs w:val="26"/>
          <w:shd w:val="clear" w:color="auto" w:fill="FFFFFF"/>
        </w:rPr>
        <w:t>userName</w:t>
      </w:r>
      <w:r w:rsidRPr="00A276AB">
        <w:rPr>
          <w:rFonts w:cs="Times New Roman"/>
          <w:bCs/>
          <w:szCs w:val="24"/>
        </w:rPr>
        <w:t xml:space="preserve">, string </w:t>
      </w:r>
      <w:r w:rsidRPr="00A276AB">
        <w:rPr>
          <w:rFonts w:cs="Times New Roman"/>
          <w:color w:val="000000"/>
          <w:sz w:val="26"/>
          <w:szCs w:val="26"/>
          <w:shd w:val="clear" w:color="auto" w:fill="FFFFFF"/>
        </w:rPr>
        <w:t>userPass</w:t>
      </w:r>
      <w:r w:rsidRPr="00A276AB">
        <w:rPr>
          <w:rFonts w:cs="Times New Roman"/>
          <w:bCs/>
          <w:szCs w:val="24"/>
        </w:rPr>
        <w:t>)</w:t>
      </w:r>
    </w:p>
    <w:p w14:paraId="4417C816" w14:textId="77777777" w:rsidR="00AC3E5D" w:rsidRPr="00593BE8" w:rsidRDefault="00AC3E5D" w:rsidP="00A75803">
      <w:pPr>
        <w:pStyle w:val="N"/>
      </w:pPr>
      <w:r w:rsidRPr="00593BE8">
        <w:t>DESCRIPTION</w:t>
      </w:r>
    </w:p>
    <w:p w14:paraId="5F63D9F8" w14:textId="77777777" w:rsidR="00AC3E5D" w:rsidRDefault="00AC3E5D" w:rsidP="00A75803">
      <w:pPr>
        <w:pStyle w:val="N"/>
      </w:pPr>
      <w:r>
        <w:tab/>
        <w:t>Đây là web service thực hiện hủy hóa đơn theo giá trị fkey truyền vào</w:t>
      </w:r>
    </w:p>
    <w:p w14:paraId="14ADE11A" w14:textId="77777777" w:rsidR="00AC3E5D" w:rsidRPr="00007702" w:rsidRDefault="00AC3E5D" w:rsidP="00A75803">
      <w:pPr>
        <w:pStyle w:val="N"/>
      </w:pPr>
      <w:r w:rsidRPr="00663B3E">
        <w:t>HTTP METHOD</w:t>
      </w:r>
    </w:p>
    <w:p w14:paraId="6DA16C66" w14:textId="77777777" w:rsidR="00AC3E5D" w:rsidRPr="00007702" w:rsidRDefault="00AC3E5D" w:rsidP="00A75803">
      <w:pPr>
        <w:pStyle w:val="N"/>
        <w:rPr>
          <w:b/>
        </w:rPr>
      </w:pPr>
      <w:r>
        <w:tab/>
      </w:r>
      <w:r w:rsidRPr="00610AFD">
        <w:t>POST</w:t>
      </w:r>
    </w:p>
    <w:p w14:paraId="64C8699B" w14:textId="77777777" w:rsidR="00AC3E5D" w:rsidRPr="00610AFD" w:rsidRDefault="00AC3E5D" w:rsidP="00A75803">
      <w:pPr>
        <w:pStyle w:val="N"/>
      </w:pPr>
      <w:r w:rsidRPr="00610AFD">
        <w:t>REQUEST BODY</w:t>
      </w:r>
    </w:p>
    <w:p w14:paraId="77885684"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lastRenderedPageBreak/>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446C05C8"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4720D2">
        <w:rPr>
          <w:rFonts w:eastAsia="Calibri" w:cs="Times New Roman"/>
          <w:b/>
          <w:szCs w:val="24"/>
        </w:rPr>
        <w:t xml:space="preserve">Account/ACPass :  </w:t>
      </w:r>
      <w:r w:rsidRPr="004720D2">
        <w:rPr>
          <w:rFonts w:eastAsia="Calibri" w:cs="Times New Roman"/>
          <w:szCs w:val="24"/>
        </w:rPr>
        <w:t>Tài khoản được cấp phát cho nhân viên gọi lệnh phát hành hóa đơn</w:t>
      </w:r>
    </w:p>
    <w:p w14:paraId="7F269EFF" w14:textId="77777777" w:rsidR="00AC3E5D" w:rsidRPr="00CF2FC3"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fkey:</w:t>
      </w:r>
      <w:r>
        <w:rPr>
          <w:rFonts w:eastAsia="Calibri" w:cs="Times New Roman"/>
          <w:szCs w:val="24"/>
        </w:rPr>
        <w:t>Chuỗi xác định hóa đơn cần hủy</w:t>
      </w:r>
    </w:p>
    <w:p w14:paraId="07AE9892" w14:textId="77777777" w:rsidR="00AC3E5D" w:rsidRPr="007A4FB0" w:rsidRDefault="00AC3E5D" w:rsidP="00AC3E5D">
      <w:pPr>
        <w:ind w:left="360" w:firstLine="720"/>
      </w:pPr>
    </w:p>
    <w:p w14:paraId="501FDD4C"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54D2B4FD"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717998A7"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60E23C05"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622587AC" w14:textId="77777777" w:rsidR="00AC3E5D" w:rsidRPr="00660ABB" w:rsidRDefault="00AC3E5D" w:rsidP="001B79C4">
            <w:pPr>
              <w:pStyle w:val="ListParagraph"/>
            </w:pPr>
            <w:r>
              <w:t>Ghi chú</w:t>
            </w:r>
          </w:p>
        </w:tc>
      </w:tr>
      <w:tr w:rsidR="00AC3E5D" w:rsidRPr="00660ABB" w14:paraId="562D1922" w14:textId="77777777" w:rsidTr="001B79C4">
        <w:tc>
          <w:tcPr>
            <w:tcW w:w="1710" w:type="dxa"/>
            <w:tcBorders>
              <w:top w:val="single" w:sz="4" w:space="0" w:color="2E74B5"/>
              <w:left w:val="single" w:sz="4" w:space="0" w:color="2E74B5"/>
              <w:right w:val="single" w:sz="4" w:space="0" w:color="2E74B5"/>
            </w:tcBorders>
            <w:shd w:val="clear" w:color="auto" w:fill="auto"/>
          </w:tcPr>
          <w:p w14:paraId="32763024"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B21B3EF"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5700D661" w14:textId="77777777" w:rsidR="00AC3E5D" w:rsidRPr="009372AD" w:rsidRDefault="00AC3E5D" w:rsidP="001B79C4">
            <w:pPr>
              <w:pStyle w:val="ListParagraph"/>
              <w:ind w:left="0"/>
              <w:jc w:val="both"/>
              <w:rPr>
                <w:rFonts w:cs="Times New Roman"/>
              </w:rPr>
            </w:pPr>
          </w:p>
        </w:tc>
      </w:tr>
      <w:tr w:rsidR="00AC3E5D" w:rsidRPr="00660ABB" w14:paraId="71622EE9" w14:textId="77777777" w:rsidTr="001B79C4">
        <w:tc>
          <w:tcPr>
            <w:tcW w:w="1710" w:type="dxa"/>
            <w:tcBorders>
              <w:top w:val="single" w:sz="4" w:space="0" w:color="2E74B5"/>
              <w:left w:val="single" w:sz="4" w:space="0" w:color="2E74B5"/>
              <w:right w:val="single" w:sz="4" w:space="0" w:color="2E74B5"/>
            </w:tcBorders>
            <w:shd w:val="clear" w:color="auto" w:fill="auto"/>
          </w:tcPr>
          <w:p w14:paraId="1B2A1BA6" w14:textId="77777777" w:rsidR="00AC3E5D" w:rsidRPr="009372AD" w:rsidRDefault="00AC3E5D" w:rsidP="001B79C4">
            <w:pPr>
              <w:autoSpaceDE w:val="0"/>
              <w:autoSpaceDN w:val="0"/>
              <w:adjustRightInd w:val="0"/>
              <w:jc w:val="both"/>
              <w:rPr>
                <w:rFonts w:cs="Times New Roman"/>
                <w:szCs w:val="24"/>
              </w:rPr>
            </w:pPr>
            <w:r>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973712B" w14:textId="77777777" w:rsidR="00AC3E5D" w:rsidRDefault="00AC3E5D" w:rsidP="001B79C4">
            <w:pPr>
              <w:pStyle w:val="ListParagraph"/>
              <w:spacing w:after="0" w:line="240" w:lineRule="auto"/>
              <w:ind w:left="0"/>
              <w:rPr>
                <w:rFonts w:eastAsia="Calibri" w:cs="Times New Roman"/>
              </w:rPr>
            </w:pPr>
            <w:r>
              <w:rPr>
                <w:rFonts w:eastAsia="Calibri"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1CC94B80" w14:textId="77777777" w:rsidR="00AC3E5D" w:rsidRPr="009372AD" w:rsidRDefault="00AC3E5D" w:rsidP="001B79C4">
            <w:pPr>
              <w:pStyle w:val="ListParagraph"/>
              <w:ind w:left="0"/>
              <w:jc w:val="both"/>
              <w:rPr>
                <w:rFonts w:cs="Times New Roman"/>
              </w:rPr>
            </w:pPr>
          </w:p>
        </w:tc>
      </w:tr>
      <w:tr w:rsidR="00AC3E5D" w:rsidRPr="00660ABB" w14:paraId="09D24B70" w14:textId="77777777" w:rsidTr="001B79C4">
        <w:tc>
          <w:tcPr>
            <w:tcW w:w="1710" w:type="dxa"/>
            <w:tcBorders>
              <w:top w:val="single" w:sz="4" w:space="0" w:color="2E74B5"/>
              <w:left w:val="single" w:sz="4" w:space="0" w:color="2E74B5"/>
              <w:right w:val="single" w:sz="4" w:space="0" w:color="2E74B5"/>
            </w:tcBorders>
            <w:shd w:val="clear" w:color="auto" w:fill="auto"/>
          </w:tcPr>
          <w:p w14:paraId="5EAE9070"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9E7F2D3" w14:textId="77777777" w:rsidR="00AC3E5D" w:rsidRPr="004A4DD9" w:rsidRDefault="00AC3E5D" w:rsidP="001B79C4">
            <w:pPr>
              <w:pStyle w:val="ListParagraph"/>
              <w:ind w:left="0"/>
              <w:jc w:val="both"/>
              <w:rPr>
                <w:rFonts w:cs="Times New Roman"/>
              </w:rPr>
            </w:pPr>
            <w:r>
              <w:rPr>
                <w:rFonts w:cs="Times New Roman"/>
              </w:rPr>
              <w:t>Lỗi không xác định</w:t>
            </w:r>
          </w:p>
        </w:tc>
        <w:tc>
          <w:tcPr>
            <w:tcW w:w="2515" w:type="dxa"/>
            <w:tcBorders>
              <w:top w:val="single" w:sz="4" w:space="0" w:color="2E74B5"/>
              <w:left w:val="single" w:sz="4" w:space="0" w:color="2E74B5"/>
              <w:bottom w:val="single" w:sz="4" w:space="0" w:color="2E74B5"/>
              <w:right w:val="single" w:sz="4" w:space="0" w:color="2E74B5"/>
            </w:tcBorders>
          </w:tcPr>
          <w:p w14:paraId="025B7634" w14:textId="77777777" w:rsidR="00AC3E5D" w:rsidRPr="009372AD" w:rsidRDefault="00AC3E5D" w:rsidP="001B79C4">
            <w:pPr>
              <w:pStyle w:val="ListParagraph"/>
              <w:ind w:left="0"/>
              <w:jc w:val="both"/>
              <w:rPr>
                <w:rFonts w:cs="Times New Roman"/>
              </w:rPr>
            </w:pPr>
          </w:p>
        </w:tc>
      </w:tr>
      <w:tr w:rsidR="00AC3E5D" w:rsidRPr="00660ABB" w14:paraId="29A4834B" w14:textId="77777777" w:rsidTr="001B79C4">
        <w:tc>
          <w:tcPr>
            <w:tcW w:w="1710" w:type="dxa"/>
            <w:tcBorders>
              <w:top w:val="single" w:sz="4" w:space="0" w:color="2E74B5"/>
              <w:left w:val="single" w:sz="4" w:space="0" w:color="2E74B5"/>
              <w:right w:val="single" w:sz="4" w:space="0" w:color="2E74B5"/>
            </w:tcBorders>
            <w:shd w:val="clear" w:color="auto" w:fill="auto"/>
          </w:tcPr>
          <w:p w14:paraId="63A4B10C"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0291462" w14:textId="77777777" w:rsidR="00AC3E5D" w:rsidRPr="004A4DD9" w:rsidRDefault="00AC3E5D" w:rsidP="001B79C4">
            <w:pPr>
              <w:pStyle w:val="ListParagraph"/>
              <w:ind w:left="0"/>
              <w:jc w:val="both"/>
              <w:rPr>
                <w:rFonts w:cs="Times New Roman"/>
              </w:rPr>
            </w:pPr>
            <w:r w:rsidRPr="004A4DD9">
              <w:rPr>
                <w:rFonts w:cs="Times New Roman"/>
              </w:rPr>
              <w:t xml:space="preserve">Không </w:t>
            </w:r>
            <w:r>
              <w:rPr>
                <w:rFonts w:cs="Times New Roman"/>
              </w:rPr>
              <w:t>tìm thấy thông tin công ty tương ứng, hoặc lỗi không xác định</w:t>
            </w:r>
          </w:p>
        </w:tc>
        <w:tc>
          <w:tcPr>
            <w:tcW w:w="2515" w:type="dxa"/>
            <w:tcBorders>
              <w:top w:val="single" w:sz="4" w:space="0" w:color="2E74B5"/>
              <w:left w:val="single" w:sz="4" w:space="0" w:color="2E74B5"/>
              <w:bottom w:val="single" w:sz="4" w:space="0" w:color="2E74B5"/>
              <w:right w:val="single" w:sz="4" w:space="0" w:color="2E74B5"/>
            </w:tcBorders>
          </w:tcPr>
          <w:p w14:paraId="02FFC7E6" w14:textId="77777777" w:rsidR="00AC3E5D" w:rsidRPr="009372AD" w:rsidRDefault="00AC3E5D" w:rsidP="001B79C4">
            <w:pPr>
              <w:pStyle w:val="ListParagraph"/>
              <w:ind w:left="0"/>
              <w:jc w:val="both"/>
              <w:rPr>
                <w:rFonts w:cs="Times New Roman"/>
              </w:rPr>
            </w:pPr>
          </w:p>
        </w:tc>
      </w:tr>
      <w:tr w:rsidR="00AC3E5D" w:rsidRPr="00660ABB" w14:paraId="23BBC7FA" w14:textId="77777777" w:rsidTr="001B79C4">
        <w:tc>
          <w:tcPr>
            <w:tcW w:w="1710" w:type="dxa"/>
            <w:tcBorders>
              <w:top w:val="single" w:sz="4" w:space="0" w:color="2E74B5"/>
              <w:left w:val="single" w:sz="4" w:space="0" w:color="2E74B5"/>
              <w:right w:val="single" w:sz="4" w:space="0" w:color="2E74B5"/>
            </w:tcBorders>
            <w:shd w:val="clear" w:color="auto" w:fill="auto"/>
          </w:tcPr>
          <w:p w14:paraId="274DABB1" w14:textId="77777777" w:rsidR="00AC3E5D" w:rsidRPr="009372AD" w:rsidRDefault="00AC3E5D" w:rsidP="001B79C4">
            <w:pPr>
              <w:autoSpaceDE w:val="0"/>
              <w:autoSpaceDN w:val="0"/>
              <w:adjustRightInd w:val="0"/>
              <w:spacing w:after="0" w:line="240" w:lineRule="auto"/>
              <w:rPr>
                <w:rFonts w:eastAsia="Calibri" w:cs="Times New Roman"/>
                <w:szCs w:val="24"/>
              </w:rPr>
            </w:pPr>
            <w:r w:rsidRPr="008641F2">
              <w:rPr>
                <w:rFonts w:eastAsia="Calibri"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9C06ECE" w14:textId="77777777" w:rsidR="00AC3E5D" w:rsidRDefault="00AC3E5D" w:rsidP="001B79C4">
            <w:pPr>
              <w:pStyle w:val="ListParagraph"/>
              <w:spacing w:after="0" w:line="240" w:lineRule="auto"/>
              <w:ind w:left="0"/>
              <w:rPr>
                <w:rFonts w:eastAsia="Calibri" w:cs="Times New Roman"/>
              </w:rPr>
            </w:pPr>
            <w:r>
              <w:rPr>
                <w:rFonts w:eastAsia="Calibri" w:cs="Times New Roman"/>
              </w:rPr>
              <w:t>Hóa đơn đã bị điều chỉnh / hủy / hóa đơn mới tạo không thể hủy được</w:t>
            </w:r>
          </w:p>
        </w:tc>
        <w:tc>
          <w:tcPr>
            <w:tcW w:w="2515" w:type="dxa"/>
            <w:tcBorders>
              <w:top w:val="single" w:sz="4" w:space="0" w:color="2E74B5"/>
              <w:left w:val="single" w:sz="4" w:space="0" w:color="2E74B5"/>
              <w:bottom w:val="single" w:sz="4" w:space="0" w:color="2E74B5"/>
              <w:right w:val="single" w:sz="4" w:space="0" w:color="2E74B5"/>
            </w:tcBorders>
          </w:tcPr>
          <w:p w14:paraId="1667B5F2" w14:textId="77777777" w:rsidR="00AC3E5D" w:rsidRPr="009372AD" w:rsidRDefault="00AC3E5D" w:rsidP="001B79C4">
            <w:pPr>
              <w:pStyle w:val="ListParagraph"/>
              <w:ind w:left="0"/>
              <w:jc w:val="both"/>
              <w:rPr>
                <w:rFonts w:cs="Times New Roman"/>
              </w:rPr>
            </w:pPr>
          </w:p>
        </w:tc>
      </w:tr>
      <w:tr w:rsidR="00AC3E5D" w:rsidRPr="00660ABB" w14:paraId="54F7F0F6"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5F38B19"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241F">
              <w:rPr>
                <w:rFonts w:eastAsia="Calibri" w:cs="Times New Roman"/>
                <w:szCs w:val="24"/>
              </w:rPr>
              <w:t>ERR:9</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B2C30A6" w14:textId="77777777" w:rsidR="00AC3E5D" w:rsidRDefault="00AC3E5D" w:rsidP="001B79C4">
            <w:pPr>
              <w:pStyle w:val="ListParagraph"/>
              <w:spacing w:after="0" w:line="240" w:lineRule="auto"/>
              <w:ind w:left="0"/>
              <w:rPr>
                <w:rFonts w:eastAsia="Calibri" w:cs="Times New Roman"/>
              </w:rPr>
            </w:pPr>
            <w:r>
              <w:rPr>
                <w:rFonts w:cs="Times New Roman"/>
              </w:rPr>
              <w:t>Hóa đơn đã thanh toán, không cho phép hủy</w:t>
            </w:r>
          </w:p>
        </w:tc>
        <w:tc>
          <w:tcPr>
            <w:tcW w:w="2515" w:type="dxa"/>
            <w:tcBorders>
              <w:top w:val="single" w:sz="4" w:space="0" w:color="2E74B5"/>
              <w:left w:val="single" w:sz="4" w:space="0" w:color="2E74B5"/>
              <w:bottom w:val="single" w:sz="4" w:space="0" w:color="2E74B5"/>
              <w:right w:val="single" w:sz="4" w:space="0" w:color="2E74B5"/>
            </w:tcBorders>
          </w:tcPr>
          <w:p w14:paraId="09531FCF" w14:textId="77777777" w:rsidR="00AC3E5D" w:rsidRPr="009372AD" w:rsidRDefault="00AC3E5D" w:rsidP="001B79C4">
            <w:pPr>
              <w:jc w:val="both"/>
              <w:rPr>
                <w:rFonts w:cs="Times New Roman"/>
                <w:szCs w:val="24"/>
              </w:rPr>
            </w:pPr>
          </w:p>
        </w:tc>
      </w:tr>
      <w:tr w:rsidR="00AC3E5D" w:rsidRPr="00660ABB" w14:paraId="1553142C"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6E3E003"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F15BA58"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6F9A80FB" w14:textId="77777777" w:rsidR="00AC3E5D" w:rsidRPr="009372AD" w:rsidRDefault="00AC3E5D" w:rsidP="001B79C4">
            <w:pPr>
              <w:jc w:val="both"/>
              <w:rPr>
                <w:rFonts w:cs="Times New Roman"/>
                <w:szCs w:val="24"/>
              </w:rPr>
            </w:pPr>
          </w:p>
        </w:tc>
      </w:tr>
      <w:tr w:rsidR="00AC3E5D" w:rsidRPr="00660ABB" w14:paraId="709AA722"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2F39A08C"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OK:</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0D0D60D" w14:textId="77777777" w:rsidR="00AC3E5D" w:rsidRPr="00A7528B" w:rsidRDefault="00AC3E5D" w:rsidP="001B79C4">
            <w:pPr>
              <w:spacing w:after="0" w:line="240" w:lineRule="auto"/>
              <w:rPr>
                <w:rFonts w:eastAsia="Calibri" w:cs="Times New Roman"/>
                <w:szCs w:val="24"/>
              </w:rPr>
            </w:pPr>
            <w:r>
              <w:rPr>
                <w:rFonts w:eastAsia="Calibri" w:cs="Times New Roman"/>
                <w:szCs w:val="24"/>
              </w:rPr>
              <w:t>Hủy hóa đơn thành công</w:t>
            </w:r>
          </w:p>
        </w:tc>
        <w:tc>
          <w:tcPr>
            <w:tcW w:w="2515" w:type="dxa"/>
            <w:tcBorders>
              <w:top w:val="single" w:sz="4" w:space="0" w:color="2E74B5"/>
              <w:left w:val="single" w:sz="4" w:space="0" w:color="2E74B5"/>
              <w:bottom w:val="single" w:sz="4" w:space="0" w:color="2E74B5"/>
              <w:right w:val="single" w:sz="4" w:space="0" w:color="2E74B5"/>
            </w:tcBorders>
          </w:tcPr>
          <w:p w14:paraId="76B09D97" w14:textId="77777777" w:rsidR="00AC3E5D" w:rsidRPr="009372AD" w:rsidRDefault="00AC3E5D" w:rsidP="001B79C4">
            <w:pPr>
              <w:jc w:val="both"/>
              <w:rPr>
                <w:rFonts w:cs="Times New Roman"/>
                <w:szCs w:val="24"/>
              </w:rPr>
            </w:pPr>
          </w:p>
        </w:tc>
      </w:tr>
    </w:tbl>
    <w:p w14:paraId="780AB829" w14:textId="77777777" w:rsidR="00AC3E5D" w:rsidRPr="00774CA7" w:rsidRDefault="00AC3E5D" w:rsidP="00AC3E5D">
      <w:pPr>
        <w:shd w:val="clear" w:color="auto" w:fill="FFFFFF"/>
        <w:spacing w:after="0" w:line="240" w:lineRule="auto"/>
        <w:rPr>
          <w:rFonts w:ascii="Courier New" w:eastAsia="Times New Roman" w:hAnsi="Courier New" w:cs="Courier New"/>
          <w:b/>
          <w:bCs/>
          <w:color w:val="000000"/>
          <w:sz w:val="20"/>
          <w:szCs w:val="20"/>
        </w:rPr>
      </w:pPr>
    </w:p>
    <w:p w14:paraId="4E4803FD" w14:textId="77777777" w:rsidR="00AC3E5D" w:rsidRPr="007C7E60" w:rsidRDefault="00AC3E5D" w:rsidP="00AC3E5D">
      <w:pPr>
        <w:pStyle w:val="Heading3"/>
      </w:pPr>
      <w:bookmarkStart w:id="60" w:name="_Toc90309049"/>
      <w:r w:rsidRPr="007C7E60">
        <w:t>Thay thế hóa đơn</w:t>
      </w:r>
      <w:bookmarkEnd w:id="60"/>
    </w:p>
    <w:p w14:paraId="3BCDEDEE" w14:textId="77777777" w:rsidR="00AC3E5D" w:rsidRDefault="00AC3E5D" w:rsidP="00AC3E5D">
      <w:pPr>
        <w:rPr>
          <w:rFonts w:cs="Times New Roman"/>
          <w:szCs w:val="24"/>
        </w:rPr>
      </w:pPr>
      <w:r>
        <w:rPr>
          <w:rFonts w:cs="Times New Roman"/>
          <w:szCs w:val="24"/>
        </w:rPr>
        <w:t>URL</w:t>
      </w:r>
    </w:p>
    <w:p w14:paraId="662DA850" w14:textId="77777777" w:rsidR="00AC3E5D" w:rsidRPr="004A4DD9" w:rsidRDefault="00AC3E5D" w:rsidP="00AC3E5D">
      <w:pPr>
        <w:spacing w:after="0" w:line="240" w:lineRule="auto"/>
        <w:ind w:firstLine="720"/>
        <w:jc w:val="both"/>
        <w:rPr>
          <w:rFonts w:cs="Times New Roman"/>
          <w:szCs w:val="24"/>
        </w:rPr>
      </w:pPr>
      <w:r>
        <w:rPr>
          <w:rFonts w:eastAsia="Calibri" w:cs="Times New Roman"/>
          <w:szCs w:val="24"/>
        </w:rPr>
        <w:t>s</w:t>
      </w:r>
      <w:r w:rsidRPr="009372AD">
        <w:rPr>
          <w:rFonts w:eastAsia="Calibri" w:cs="Times New Roman"/>
          <w:szCs w:val="24"/>
        </w:rPr>
        <w:t xml:space="preserve">tring </w:t>
      </w:r>
      <w:r w:rsidRPr="0096022F">
        <w:rPr>
          <w:rFonts w:cs="Times New Roman"/>
          <w:b/>
          <w:szCs w:val="24"/>
        </w:rPr>
        <w:t>ReplaceInvoiceAction</w:t>
      </w:r>
      <w:r w:rsidRPr="00D16E25">
        <w:rPr>
          <w:rFonts w:eastAsia="Calibri" w:cs="Times New Roman"/>
          <w:szCs w:val="24"/>
        </w:rPr>
        <w:t>(</w:t>
      </w:r>
      <w:r w:rsidRPr="00D16E25">
        <w:rPr>
          <w:rFonts w:cs="Times New Roman"/>
          <w:szCs w:val="24"/>
        </w:rPr>
        <w:t>string Account, string ACpass, string xmlInvData, string username, string pass, string fkey, string Attachfile, int? convert, string pattern = null, string serial = null</w:t>
      </w:r>
      <w:r w:rsidRPr="00D16E25">
        <w:rPr>
          <w:rFonts w:eastAsia="Calibri" w:cs="Times New Roman"/>
          <w:szCs w:val="24"/>
        </w:rPr>
        <w:t>)</w:t>
      </w:r>
      <w:r w:rsidRPr="009372AD">
        <w:rPr>
          <w:rFonts w:eastAsia="Calibri" w:cs="Times New Roman"/>
          <w:szCs w:val="24"/>
        </w:rPr>
        <w:t>.</w:t>
      </w:r>
    </w:p>
    <w:p w14:paraId="009EF1A3" w14:textId="77777777" w:rsidR="00AC3E5D" w:rsidRPr="00593BE8" w:rsidRDefault="00AC3E5D" w:rsidP="00A75803">
      <w:pPr>
        <w:pStyle w:val="N"/>
      </w:pPr>
      <w:r w:rsidRPr="00593BE8">
        <w:t>DESCRIPTION</w:t>
      </w:r>
    </w:p>
    <w:p w14:paraId="6CA8B542" w14:textId="77777777" w:rsidR="00AC3E5D" w:rsidRDefault="00AC3E5D" w:rsidP="00A75803">
      <w:pPr>
        <w:pStyle w:val="N"/>
      </w:pPr>
      <w:r>
        <w:tab/>
        <w:t>Đây là web service thực hiện thay thế hóa đơn</w:t>
      </w:r>
    </w:p>
    <w:p w14:paraId="1F3E83EA" w14:textId="77777777" w:rsidR="00AC3E5D" w:rsidRPr="00007702" w:rsidRDefault="00AC3E5D" w:rsidP="00A75803">
      <w:pPr>
        <w:pStyle w:val="N"/>
      </w:pPr>
      <w:r w:rsidRPr="00663B3E">
        <w:t>HTTP METHOD</w:t>
      </w:r>
    </w:p>
    <w:p w14:paraId="3C576C6B" w14:textId="77777777" w:rsidR="00AC3E5D" w:rsidRPr="00007702" w:rsidRDefault="00AC3E5D" w:rsidP="00A75803">
      <w:pPr>
        <w:pStyle w:val="N"/>
        <w:rPr>
          <w:b/>
        </w:rPr>
      </w:pPr>
      <w:r>
        <w:tab/>
      </w:r>
      <w:r w:rsidRPr="00610AFD">
        <w:t>POST</w:t>
      </w:r>
    </w:p>
    <w:p w14:paraId="00E7187F" w14:textId="77777777" w:rsidR="00AC3E5D" w:rsidRPr="00610AFD" w:rsidRDefault="00AC3E5D" w:rsidP="00A75803">
      <w:pPr>
        <w:pStyle w:val="N"/>
      </w:pPr>
      <w:r w:rsidRPr="00610AFD">
        <w:t>REQUEST BODY</w:t>
      </w:r>
    </w:p>
    <w:p w14:paraId="3CA36886"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63EDB2D9"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lastRenderedPageBreak/>
        <w:t>Account/ACPass</w:t>
      </w:r>
      <w:r w:rsidRPr="004720D2">
        <w:rPr>
          <w:rFonts w:eastAsia="Calibri" w:cs="Times New Roman"/>
          <w:b/>
          <w:szCs w:val="24"/>
        </w:rPr>
        <w:t xml:space="preserve">:  </w:t>
      </w:r>
      <w:r w:rsidRPr="004720D2">
        <w:rPr>
          <w:rFonts w:eastAsia="Calibri" w:cs="Times New Roman"/>
          <w:szCs w:val="24"/>
        </w:rPr>
        <w:t>Tài khoản được cấp phát cho nhân viên gọi lệnh phát hành hóa đơn</w:t>
      </w:r>
    </w:p>
    <w:p w14:paraId="30F30FCA"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xmlInvData</w:t>
      </w:r>
      <w:r w:rsidRPr="009372AD">
        <w:rPr>
          <w:rFonts w:eastAsia="Calibri" w:cs="Times New Roman"/>
          <w:szCs w:val="24"/>
        </w:rPr>
        <w:t xml:space="preserve">: String XML dữ liệu hóa đơn cũ và hóa đơn </w:t>
      </w:r>
      <w:r>
        <w:rPr>
          <w:rFonts w:eastAsia="Calibri" w:cs="Times New Roman"/>
          <w:szCs w:val="24"/>
        </w:rPr>
        <w:t>thay thế</w:t>
      </w:r>
    </w:p>
    <w:p w14:paraId="77B193DE" w14:textId="77777777" w:rsidR="00AC3E5D" w:rsidRPr="00CF2FC3"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 xml:space="preserve">fkey: </w:t>
      </w:r>
      <w:r>
        <w:rPr>
          <w:rFonts w:eastAsia="Calibri" w:cs="Times New Roman"/>
          <w:szCs w:val="24"/>
        </w:rPr>
        <w:t>Chuỗi xác định hóa đơn cần thay thế</w:t>
      </w:r>
    </w:p>
    <w:p w14:paraId="7282A388"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Convert</w:t>
      </w:r>
      <w:r>
        <w:rPr>
          <w:rFonts w:eastAsia="Calibri" w:cs="Times New Roman"/>
          <w:szCs w:val="24"/>
        </w:rPr>
        <w:t xml:space="preserve">: </w:t>
      </w:r>
      <w:r w:rsidRPr="009372AD">
        <w:rPr>
          <w:rFonts w:eastAsia="Calibri" w:cs="Times New Roman"/>
          <w:szCs w:val="24"/>
        </w:rPr>
        <w:t xml:space="preserve">Mặc định là 0, </w:t>
      </w:r>
      <w:r>
        <w:rPr>
          <w:rFonts w:eastAsia="Calibri" w:cs="Times New Roman"/>
          <w:szCs w:val="24"/>
        </w:rPr>
        <w:t>(</w:t>
      </w:r>
      <w:r w:rsidRPr="009372AD">
        <w:rPr>
          <w:rFonts w:eastAsia="Calibri" w:cs="Times New Roman"/>
          <w:szCs w:val="24"/>
        </w:rPr>
        <w:t>0 – Không cần convert từ TCVN3 sang Unicode. 1- Cần convert từ TCVN3 sang Unicode</w:t>
      </w:r>
      <w:r>
        <w:rPr>
          <w:rFonts w:eastAsia="Calibri" w:cs="Times New Roman"/>
          <w:szCs w:val="24"/>
        </w:rPr>
        <w:t>)</w:t>
      </w:r>
    </w:p>
    <w:p w14:paraId="18C88A3A"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Pattern</w:t>
      </w:r>
      <w:r>
        <w:rPr>
          <w:rFonts w:cs="Times New Roman"/>
          <w:szCs w:val="24"/>
        </w:rPr>
        <w:t>: Mẫu số</w:t>
      </w:r>
    </w:p>
    <w:p w14:paraId="606B833F" w14:textId="77777777" w:rsidR="00AC3E5D" w:rsidRPr="00885B08"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Serial</w:t>
      </w:r>
      <w:r>
        <w:rPr>
          <w:rFonts w:cs="Times New Roman"/>
          <w:szCs w:val="24"/>
        </w:rPr>
        <w:t>: Ký hiệu</w:t>
      </w:r>
    </w:p>
    <w:p w14:paraId="17970039"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rPr>
      </w:pPr>
      <w:r w:rsidRPr="00637BF9">
        <w:rPr>
          <w:rFonts w:cs="Times New Roman"/>
          <w:b/>
          <w:szCs w:val="24"/>
        </w:rPr>
        <w:t>AttachFile</w:t>
      </w:r>
      <w:r>
        <w:rPr>
          <w:rFonts w:cs="Times New Roman"/>
          <w:b/>
          <w:szCs w:val="24"/>
        </w:rPr>
        <w:t xml:space="preserve">: </w:t>
      </w:r>
      <w:r>
        <w:rPr>
          <w:rFonts w:cs="Times New Roman"/>
          <w:szCs w:val="24"/>
        </w:rPr>
        <w:t>Đường dẫn file biên bản hoặc key để sinh biên bản tự động (=10: sinh biên bản tự động, =11: sinh và ký biên bản tự động,  != 10 và !=11: Đường dẫn file biên bản)</w:t>
      </w:r>
    </w:p>
    <w:p w14:paraId="16F0599C" w14:textId="77777777" w:rsidR="00AC3E5D" w:rsidRPr="007A4FB0" w:rsidRDefault="00AC3E5D" w:rsidP="00AC3E5D">
      <w:pPr>
        <w:ind w:left="360" w:firstLine="720"/>
      </w:pPr>
    </w:p>
    <w:p w14:paraId="1DAA736A"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3C95B246"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2F1A76C3"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254AD4BC"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42CFE51F" w14:textId="77777777" w:rsidR="00AC3E5D" w:rsidRPr="00660ABB" w:rsidRDefault="00AC3E5D" w:rsidP="001B79C4">
            <w:pPr>
              <w:pStyle w:val="ListParagraph"/>
            </w:pPr>
            <w:r>
              <w:t>Ghi chú</w:t>
            </w:r>
          </w:p>
        </w:tc>
      </w:tr>
      <w:tr w:rsidR="00AC3E5D" w:rsidRPr="00660ABB" w14:paraId="10DBEFA1" w14:textId="77777777" w:rsidTr="001B79C4">
        <w:tc>
          <w:tcPr>
            <w:tcW w:w="1710" w:type="dxa"/>
            <w:tcBorders>
              <w:top w:val="single" w:sz="4" w:space="0" w:color="2E74B5"/>
              <w:left w:val="single" w:sz="4" w:space="0" w:color="2E74B5"/>
              <w:right w:val="single" w:sz="4" w:space="0" w:color="2E74B5"/>
            </w:tcBorders>
            <w:shd w:val="clear" w:color="auto" w:fill="auto"/>
          </w:tcPr>
          <w:p w14:paraId="55E5035E"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DBF021E"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33C111FD" w14:textId="77777777" w:rsidR="00AC3E5D" w:rsidRPr="009372AD" w:rsidRDefault="00AC3E5D" w:rsidP="001B79C4">
            <w:pPr>
              <w:pStyle w:val="ListParagraph"/>
              <w:ind w:left="0"/>
              <w:jc w:val="both"/>
              <w:rPr>
                <w:rFonts w:cs="Times New Roman"/>
              </w:rPr>
            </w:pPr>
          </w:p>
        </w:tc>
      </w:tr>
      <w:tr w:rsidR="00AC3E5D" w:rsidRPr="00660ABB" w14:paraId="76547CE9" w14:textId="77777777" w:rsidTr="001B79C4">
        <w:tc>
          <w:tcPr>
            <w:tcW w:w="1710" w:type="dxa"/>
            <w:tcBorders>
              <w:top w:val="single" w:sz="4" w:space="0" w:color="2E74B5"/>
              <w:left w:val="single" w:sz="4" w:space="0" w:color="2E74B5"/>
              <w:right w:val="single" w:sz="4" w:space="0" w:color="2E74B5"/>
            </w:tcBorders>
            <w:shd w:val="clear" w:color="auto" w:fill="auto"/>
          </w:tcPr>
          <w:p w14:paraId="6084A95C"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C621F43"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Không tồn tại hóa đơn cần thay thế</w:t>
            </w:r>
          </w:p>
        </w:tc>
        <w:tc>
          <w:tcPr>
            <w:tcW w:w="2515" w:type="dxa"/>
            <w:tcBorders>
              <w:top w:val="single" w:sz="4" w:space="0" w:color="2E74B5"/>
              <w:left w:val="single" w:sz="4" w:space="0" w:color="2E74B5"/>
              <w:bottom w:val="single" w:sz="4" w:space="0" w:color="2E74B5"/>
              <w:right w:val="single" w:sz="4" w:space="0" w:color="2E74B5"/>
            </w:tcBorders>
          </w:tcPr>
          <w:p w14:paraId="3B563C4F" w14:textId="77777777" w:rsidR="00AC3E5D" w:rsidRPr="009372AD" w:rsidRDefault="00AC3E5D" w:rsidP="001B79C4">
            <w:pPr>
              <w:pStyle w:val="ListParagraph"/>
              <w:ind w:left="0"/>
              <w:jc w:val="both"/>
              <w:rPr>
                <w:rFonts w:cs="Times New Roman"/>
              </w:rPr>
            </w:pPr>
          </w:p>
        </w:tc>
      </w:tr>
      <w:tr w:rsidR="00AC3E5D" w:rsidRPr="00660ABB" w14:paraId="0F14201A" w14:textId="77777777" w:rsidTr="001B79C4">
        <w:tc>
          <w:tcPr>
            <w:tcW w:w="1710" w:type="dxa"/>
            <w:tcBorders>
              <w:top w:val="single" w:sz="4" w:space="0" w:color="2E74B5"/>
              <w:left w:val="single" w:sz="4" w:space="0" w:color="2E74B5"/>
              <w:right w:val="single" w:sz="4" w:space="0" w:color="2E74B5"/>
            </w:tcBorders>
            <w:shd w:val="clear" w:color="auto" w:fill="auto"/>
          </w:tcPr>
          <w:p w14:paraId="2248EB29"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27248C0"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Dữ liệu xml đầu vào không đúng quy định</w:t>
            </w:r>
          </w:p>
        </w:tc>
        <w:tc>
          <w:tcPr>
            <w:tcW w:w="2515" w:type="dxa"/>
            <w:tcBorders>
              <w:top w:val="single" w:sz="4" w:space="0" w:color="2E74B5"/>
              <w:left w:val="single" w:sz="4" w:space="0" w:color="2E74B5"/>
              <w:bottom w:val="single" w:sz="4" w:space="0" w:color="2E74B5"/>
              <w:right w:val="single" w:sz="4" w:space="0" w:color="2E74B5"/>
            </w:tcBorders>
          </w:tcPr>
          <w:p w14:paraId="555DEB2E" w14:textId="77777777" w:rsidR="00AC3E5D" w:rsidRPr="009372AD" w:rsidRDefault="00AC3E5D" w:rsidP="001B79C4">
            <w:pPr>
              <w:pStyle w:val="ListParagraph"/>
              <w:ind w:left="0"/>
              <w:jc w:val="both"/>
              <w:rPr>
                <w:rFonts w:cs="Times New Roman"/>
              </w:rPr>
            </w:pPr>
          </w:p>
        </w:tc>
      </w:tr>
      <w:tr w:rsidR="00AC3E5D" w:rsidRPr="00660ABB" w14:paraId="1920C482" w14:textId="77777777" w:rsidTr="001B79C4">
        <w:tc>
          <w:tcPr>
            <w:tcW w:w="1710" w:type="dxa"/>
            <w:tcBorders>
              <w:top w:val="single" w:sz="4" w:space="0" w:color="2E74B5"/>
              <w:left w:val="single" w:sz="4" w:space="0" w:color="2E74B5"/>
              <w:right w:val="single" w:sz="4" w:space="0" w:color="2E74B5"/>
            </w:tcBorders>
            <w:shd w:val="clear" w:color="auto" w:fill="auto"/>
          </w:tcPr>
          <w:p w14:paraId="12203780" w14:textId="77777777" w:rsidR="00AC3E5D" w:rsidRPr="009372AD" w:rsidRDefault="00AC3E5D" w:rsidP="001B79C4">
            <w:pPr>
              <w:spacing w:after="0" w:line="240" w:lineRule="auto"/>
              <w:rPr>
                <w:rFonts w:eastAsia="Calibri" w:cs="Times New Roman"/>
                <w:szCs w:val="24"/>
              </w:rPr>
            </w:pPr>
            <w:r>
              <w:rPr>
                <w:rFonts w:eastAsia="Calibri"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8FDE9DC" w14:textId="77777777" w:rsidR="00AC3E5D" w:rsidRPr="009372AD" w:rsidRDefault="00AC3E5D" w:rsidP="001B79C4">
            <w:pPr>
              <w:spacing w:after="0" w:line="240" w:lineRule="auto"/>
              <w:rPr>
                <w:rFonts w:eastAsia="Calibri" w:cs="Times New Roman"/>
                <w:szCs w:val="24"/>
              </w:rPr>
            </w:pPr>
            <w:r w:rsidRPr="009575F7">
              <w:rPr>
                <w:rFonts w:eastAsia="Calibri" w:cs="Times New Roman"/>
                <w:szCs w:val="24"/>
              </w:rPr>
              <w:t>Có lỗi trong quá trình thay thế hóa đơn</w:t>
            </w:r>
          </w:p>
        </w:tc>
        <w:tc>
          <w:tcPr>
            <w:tcW w:w="2515" w:type="dxa"/>
            <w:tcBorders>
              <w:top w:val="single" w:sz="4" w:space="0" w:color="2E74B5"/>
              <w:left w:val="single" w:sz="4" w:space="0" w:color="2E74B5"/>
              <w:bottom w:val="single" w:sz="4" w:space="0" w:color="2E74B5"/>
              <w:right w:val="single" w:sz="4" w:space="0" w:color="2E74B5"/>
            </w:tcBorders>
          </w:tcPr>
          <w:p w14:paraId="40019E40" w14:textId="77777777" w:rsidR="00AC3E5D" w:rsidRPr="009372AD" w:rsidRDefault="00AC3E5D" w:rsidP="001B79C4">
            <w:pPr>
              <w:pStyle w:val="ListParagraph"/>
              <w:ind w:left="0"/>
              <w:jc w:val="both"/>
              <w:rPr>
                <w:rFonts w:cs="Times New Roman"/>
              </w:rPr>
            </w:pPr>
          </w:p>
        </w:tc>
      </w:tr>
      <w:tr w:rsidR="00AC3E5D" w:rsidRPr="00660ABB" w14:paraId="053D85F8" w14:textId="77777777" w:rsidTr="001B79C4">
        <w:tc>
          <w:tcPr>
            <w:tcW w:w="1710" w:type="dxa"/>
            <w:tcBorders>
              <w:top w:val="single" w:sz="4" w:space="0" w:color="2E74B5"/>
              <w:left w:val="single" w:sz="4" w:space="0" w:color="2E74B5"/>
              <w:right w:val="single" w:sz="4" w:space="0" w:color="2E74B5"/>
            </w:tcBorders>
            <w:shd w:val="clear" w:color="auto" w:fill="auto"/>
          </w:tcPr>
          <w:p w14:paraId="191F7F1A"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85BD40C"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Dải hóa đơn cũ đã hết</w:t>
            </w:r>
          </w:p>
        </w:tc>
        <w:tc>
          <w:tcPr>
            <w:tcW w:w="2515" w:type="dxa"/>
            <w:tcBorders>
              <w:top w:val="single" w:sz="4" w:space="0" w:color="2E74B5"/>
              <w:left w:val="single" w:sz="4" w:space="0" w:color="2E74B5"/>
              <w:bottom w:val="single" w:sz="4" w:space="0" w:color="2E74B5"/>
              <w:right w:val="single" w:sz="4" w:space="0" w:color="2E74B5"/>
            </w:tcBorders>
          </w:tcPr>
          <w:p w14:paraId="25E2B4C4" w14:textId="77777777" w:rsidR="00AC3E5D" w:rsidRPr="009372AD" w:rsidRDefault="00AC3E5D" w:rsidP="001B79C4">
            <w:pPr>
              <w:pStyle w:val="ListParagraph"/>
              <w:ind w:left="0"/>
              <w:jc w:val="both"/>
              <w:rPr>
                <w:rFonts w:cs="Times New Roman"/>
              </w:rPr>
            </w:pPr>
          </w:p>
        </w:tc>
      </w:tr>
      <w:tr w:rsidR="00AC3E5D" w:rsidRPr="00660ABB" w14:paraId="672DD407"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4492881"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5A39330"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User name không phù hợp, không tìm thấy company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0F52665E" w14:textId="77777777" w:rsidR="00AC3E5D" w:rsidRPr="009372AD" w:rsidRDefault="00AC3E5D" w:rsidP="001B79C4">
            <w:pPr>
              <w:jc w:val="both"/>
              <w:rPr>
                <w:rFonts w:cs="Times New Roman"/>
                <w:szCs w:val="24"/>
              </w:rPr>
            </w:pPr>
          </w:p>
        </w:tc>
      </w:tr>
      <w:tr w:rsidR="00AC3E5D" w:rsidRPr="00660ABB" w14:paraId="545A569C"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42BED01"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4301EC0"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Hóa đơn đã được thay thế rồi. Không thể thay thế nữa.</w:t>
            </w:r>
          </w:p>
        </w:tc>
        <w:tc>
          <w:tcPr>
            <w:tcW w:w="2515" w:type="dxa"/>
            <w:tcBorders>
              <w:top w:val="single" w:sz="4" w:space="0" w:color="2E74B5"/>
              <w:left w:val="single" w:sz="4" w:space="0" w:color="2E74B5"/>
              <w:bottom w:val="single" w:sz="4" w:space="0" w:color="2E74B5"/>
              <w:right w:val="single" w:sz="4" w:space="0" w:color="2E74B5"/>
            </w:tcBorders>
          </w:tcPr>
          <w:p w14:paraId="451867FE" w14:textId="77777777" w:rsidR="00AC3E5D" w:rsidRPr="009372AD" w:rsidRDefault="00AC3E5D" w:rsidP="001B79C4">
            <w:pPr>
              <w:jc w:val="both"/>
              <w:rPr>
                <w:rFonts w:cs="Times New Roman"/>
                <w:szCs w:val="24"/>
              </w:rPr>
            </w:pPr>
          </w:p>
        </w:tc>
      </w:tr>
      <w:tr w:rsidR="00AC3E5D" w:rsidRPr="00660ABB" w14:paraId="2A3146FC"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8B9889F"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ERR:9</w:t>
            </w:r>
          </w:p>
          <w:p w14:paraId="70BB0F74"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34CD139"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Trạng thái hóa đơn không được thay thế</w:t>
            </w:r>
          </w:p>
        </w:tc>
        <w:tc>
          <w:tcPr>
            <w:tcW w:w="2515" w:type="dxa"/>
            <w:tcBorders>
              <w:top w:val="single" w:sz="4" w:space="0" w:color="2E74B5"/>
              <w:left w:val="single" w:sz="4" w:space="0" w:color="2E74B5"/>
              <w:bottom w:val="single" w:sz="4" w:space="0" w:color="2E74B5"/>
              <w:right w:val="single" w:sz="4" w:space="0" w:color="2E74B5"/>
            </w:tcBorders>
          </w:tcPr>
          <w:p w14:paraId="450349C1" w14:textId="77777777" w:rsidR="00AC3E5D" w:rsidRPr="009372AD" w:rsidRDefault="00AC3E5D" w:rsidP="001B79C4">
            <w:pPr>
              <w:jc w:val="both"/>
              <w:rPr>
                <w:rFonts w:cs="Times New Roman"/>
                <w:szCs w:val="24"/>
              </w:rPr>
            </w:pPr>
          </w:p>
        </w:tc>
      </w:tr>
      <w:tr w:rsidR="00AC3E5D" w:rsidRPr="00660ABB" w14:paraId="40EE1558"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F7CEB2B" w14:textId="77777777" w:rsidR="00AC3E5D" w:rsidRPr="009372AD" w:rsidRDefault="00AC3E5D" w:rsidP="001B79C4">
            <w:pPr>
              <w:autoSpaceDE w:val="0"/>
              <w:autoSpaceDN w:val="0"/>
              <w:adjustRightInd w:val="0"/>
              <w:spacing w:after="0" w:line="240" w:lineRule="auto"/>
              <w:rPr>
                <w:rFonts w:eastAsia="Calibri" w:cs="Times New Roman"/>
                <w:szCs w:val="24"/>
              </w:rPr>
            </w:pPr>
            <w:r w:rsidRPr="00897856">
              <w:rPr>
                <w:rFonts w:eastAsia="Calibri" w:cs="Times New Roman"/>
                <w:szCs w:val="24"/>
              </w:rPr>
              <w:t>ERR:13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6569E3F"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trùng fkey</w:t>
            </w:r>
          </w:p>
        </w:tc>
        <w:tc>
          <w:tcPr>
            <w:tcW w:w="2515" w:type="dxa"/>
            <w:tcBorders>
              <w:top w:val="single" w:sz="4" w:space="0" w:color="2E74B5"/>
              <w:left w:val="single" w:sz="4" w:space="0" w:color="2E74B5"/>
              <w:bottom w:val="single" w:sz="4" w:space="0" w:color="2E74B5"/>
              <w:right w:val="single" w:sz="4" w:space="0" w:color="2E74B5"/>
            </w:tcBorders>
          </w:tcPr>
          <w:p w14:paraId="3401B79F" w14:textId="77777777" w:rsidR="00AC3E5D" w:rsidRPr="009372AD" w:rsidRDefault="00AC3E5D" w:rsidP="001B79C4">
            <w:pPr>
              <w:jc w:val="both"/>
              <w:rPr>
                <w:rFonts w:cs="Times New Roman"/>
                <w:szCs w:val="24"/>
              </w:rPr>
            </w:pPr>
            <w:r>
              <w:rPr>
                <w:rFonts w:cs="Times New Roman"/>
                <w:szCs w:val="24"/>
              </w:rPr>
              <w:t>Fkey của hóa đơn mới đã tồn tại trên hệ thống</w:t>
            </w:r>
          </w:p>
        </w:tc>
      </w:tr>
      <w:tr w:rsidR="00AC3E5D" w:rsidRPr="00660ABB" w14:paraId="1DE13498"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8B5AEDC"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ERR:14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D01D1E3"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trong quá trình thực hiện cấp số hóa đơn</w:t>
            </w:r>
          </w:p>
        </w:tc>
        <w:tc>
          <w:tcPr>
            <w:tcW w:w="2515" w:type="dxa"/>
            <w:tcBorders>
              <w:top w:val="single" w:sz="4" w:space="0" w:color="2E74B5"/>
              <w:left w:val="single" w:sz="4" w:space="0" w:color="2E74B5"/>
              <w:bottom w:val="single" w:sz="4" w:space="0" w:color="2E74B5"/>
              <w:right w:val="single" w:sz="4" w:space="0" w:color="2E74B5"/>
            </w:tcBorders>
          </w:tcPr>
          <w:p w14:paraId="09DDD280" w14:textId="77777777" w:rsidR="00AC3E5D" w:rsidRPr="009372AD" w:rsidRDefault="00AC3E5D" w:rsidP="001B79C4">
            <w:pPr>
              <w:jc w:val="both"/>
              <w:rPr>
                <w:rFonts w:cs="Times New Roman"/>
                <w:szCs w:val="24"/>
              </w:rPr>
            </w:pPr>
          </w:p>
        </w:tc>
      </w:tr>
      <w:tr w:rsidR="00AC3E5D" w:rsidRPr="00660ABB" w14:paraId="045B8B3D"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3AB789E" w14:textId="77777777" w:rsidR="00AC3E5D" w:rsidRPr="009372AD" w:rsidRDefault="00AC3E5D" w:rsidP="001B79C4">
            <w:pPr>
              <w:autoSpaceDE w:val="0"/>
              <w:autoSpaceDN w:val="0"/>
              <w:adjustRightInd w:val="0"/>
              <w:spacing w:after="0" w:line="240" w:lineRule="auto"/>
              <w:rPr>
                <w:rFonts w:eastAsia="Calibri" w:cs="Times New Roman"/>
                <w:szCs w:val="24"/>
              </w:rPr>
            </w:pPr>
            <w:r w:rsidRPr="00170EAA">
              <w:rPr>
                <w:rFonts w:eastAsia="Calibri" w:cs="Times New Roman"/>
                <w:szCs w:val="24"/>
              </w:rPr>
              <w:t>ERR:15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43F3797" w14:textId="77777777" w:rsidR="00AC3E5D" w:rsidRDefault="00AC3E5D" w:rsidP="001B79C4">
            <w:pPr>
              <w:pStyle w:val="ListParagraph"/>
              <w:spacing w:after="0" w:line="240" w:lineRule="auto"/>
              <w:ind w:left="0"/>
              <w:rPr>
                <w:rFonts w:eastAsia="Calibri" w:cs="Times New Roman"/>
              </w:rPr>
            </w:pPr>
            <w:r>
              <w:rPr>
                <w:rFonts w:eastAsia="Calibri" w:cs="Times New Roman"/>
              </w:rPr>
              <w:t xml:space="preserve">Lỗi khi thực hiện </w:t>
            </w:r>
            <w:r w:rsidRPr="00170EAA">
              <w:rPr>
                <w:rFonts w:eastAsia="Calibri" w:cs="Times New Roman"/>
              </w:rPr>
              <w:t>Deserialize</w:t>
            </w:r>
            <w:r>
              <w:rPr>
                <w:rFonts w:eastAsia="Calibri" w:cs="Times New Roman"/>
              </w:rPr>
              <w:t xml:space="preserve"> chuỗi hóa đơn đầu vào</w:t>
            </w:r>
          </w:p>
        </w:tc>
        <w:tc>
          <w:tcPr>
            <w:tcW w:w="2515" w:type="dxa"/>
            <w:tcBorders>
              <w:top w:val="single" w:sz="4" w:space="0" w:color="2E74B5"/>
              <w:left w:val="single" w:sz="4" w:space="0" w:color="2E74B5"/>
              <w:bottom w:val="single" w:sz="4" w:space="0" w:color="2E74B5"/>
              <w:right w:val="single" w:sz="4" w:space="0" w:color="2E74B5"/>
            </w:tcBorders>
          </w:tcPr>
          <w:p w14:paraId="48446ECD" w14:textId="77777777" w:rsidR="00AC3E5D" w:rsidRPr="009372AD" w:rsidRDefault="00AC3E5D" w:rsidP="001B79C4">
            <w:pPr>
              <w:jc w:val="both"/>
              <w:rPr>
                <w:rFonts w:cs="Times New Roman"/>
                <w:szCs w:val="24"/>
              </w:rPr>
            </w:pPr>
          </w:p>
        </w:tc>
      </w:tr>
      <w:tr w:rsidR="00AC3E5D" w:rsidRPr="00660ABB" w14:paraId="1C28186C"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6F951B1"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w:t>
            </w:r>
            <w:r>
              <w:rPr>
                <w:rFonts w:eastAsia="Calibri" w:cs="Times New Roman"/>
                <w:szCs w:val="24"/>
              </w:rPr>
              <w:t>1</w:t>
            </w:r>
            <w:r w:rsidRPr="009372AD">
              <w:rPr>
                <w:rFonts w:eastAsia="Calibri" w:cs="Times New Roman"/>
                <w:szCs w:val="24"/>
              </w:rPr>
              <w:t>9</w:t>
            </w:r>
          </w:p>
          <w:p w14:paraId="65BFC56C"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9059D13" w14:textId="77777777" w:rsidR="00AC3E5D" w:rsidRDefault="00AC3E5D" w:rsidP="001B79C4">
            <w:pPr>
              <w:pStyle w:val="ListParagraph"/>
              <w:spacing w:after="0" w:line="240" w:lineRule="auto"/>
              <w:ind w:left="0"/>
              <w:rPr>
                <w:rFonts w:eastAsia="Calibri" w:cs="Times New Roman"/>
              </w:rPr>
            </w:pPr>
            <w:r>
              <w:rPr>
                <w:rFonts w:eastAsia="Calibri" w:cs="Times New Roman"/>
              </w:rPr>
              <w:t>Pattern truyền vào không giống với hóa đơn cần điều chỉnh</w:t>
            </w:r>
          </w:p>
        </w:tc>
        <w:tc>
          <w:tcPr>
            <w:tcW w:w="2515" w:type="dxa"/>
            <w:tcBorders>
              <w:top w:val="single" w:sz="4" w:space="0" w:color="2E74B5"/>
              <w:left w:val="single" w:sz="4" w:space="0" w:color="2E74B5"/>
              <w:bottom w:val="single" w:sz="4" w:space="0" w:color="2E74B5"/>
              <w:right w:val="single" w:sz="4" w:space="0" w:color="2E74B5"/>
            </w:tcBorders>
          </w:tcPr>
          <w:p w14:paraId="37679767" w14:textId="77777777" w:rsidR="00AC3E5D" w:rsidRPr="009372AD" w:rsidRDefault="00AC3E5D" w:rsidP="001B79C4">
            <w:pPr>
              <w:jc w:val="both"/>
              <w:rPr>
                <w:rFonts w:cs="Times New Roman"/>
                <w:szCs w:val="24"/>
              </w:rPr>
            </w:pPr>
          </w:p>
        </w:tc>
      </w:tr>
      <w:tr w:rsidR="00AC3E5D" w:rsidRPr="00660ABB" w14:paraId="20E4B2E4"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93D9E15"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ERR:20</w:t>
            </w:r>
          </w:p>
          <w:p w14:paraId="5BE663F8"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09600DA"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05AB8A48" w14:textId="77777777" w:rsidR="00AC3E5D" w:rsidRPr="009372AD" w:rsidRDefault="00AC3E5D" w:rsidP="001B79C4">
            <w:pPr>
              <w:jc w:val="both"/>
              <w:rPr>
                <w:rFonts w:cs="Times New Roman"/>
                <w:szCs w:val="24"/>
              </w:rPr>
            </w:pPr>
          </w:p>
        </w:tc>
      </w:tr>
      <w:tr w:rsidR="00AC3E5D" w:rsidRPr="00660ABB" w14:paraId="13ED1168"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0AF9A4A" w14:textId="77777777" w:rsidR="00AC3E5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lastRenderedPageBreak/>
              <w:t>ERR:21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BBECAF8" w14:textId="77777777" w:rsidR="00AC3E5D" w:rsidRPr="002A5863" w:rsidRDefault="00AC3E5D" w:rsidP="001B79C4">
            <w:pPr>
              <w:pStyle w:val="ListParagraph"/>
              <w:spacing w:after="0" w:line="240" w:lineRule="auto"/>
              <w:ind w:left="0"/>
            </w:pPr>
            <w:r>
              <w:t>Trùng Fkey truyền vào</w:t>
            </w:r>
          </w:p>
        </w:tc>
        <w:tc>
          <w:tcPr>
            <w:tcW w:w="2515" w:type="dxa"/>
            <w:tcBorders>
              <w:top w:val="single" w:sz="4" w:space="0" w:color="2E74B5"/>
              <w:left w:val="single" w:sz="4" w:space="0" w:color="2E74B5"/>
              <w:bottom w:val="single" w:sz="4" w:space="0" w:color="2E74B5"/>
              <w:right w:val="single" w:sz="4" w:space="0" w:color="2E74B5"/>
            </w:tcBorders>
          </w:tcPr>
          <w:p w14:paraId="117D6DE1" w14:textId="77777777" w:rsidR="00AC3E5D" w:rsidRPr="009372AD" w:rsidRDefault="00AC3E5D" w:rsidP="001B79C4">
            <w:pPr>
              <w:jc w:val="both"/>
              <w:rPr>
                <w:rFonts w:cs="Times New Roman"/>
                <w:szCs w:val="24"/>
              </w:rPr>
            </w:pPr>
          </w:p>
        </w:tc>
      </w:tr>
      <w:tr w:rsidR="00AC3E5D" w:rsidRPr="00660ABB" w14:paraId="1A7AF18C"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8C16CE5" w14:textId="77777777" w:rsidR="00AC3E5D" w:rsidRPr="00DD2715" w:rsidRDefault="00AC3E5D" w:rsidP="001B79C4">
            <w:pPr>
              <w:autoSpaceDE w:val="0"/>
              <w:autoSpaceDN w:val="0"/>
              <w:adjustRightInd w:val="0"/>
              <w:jc w:val="both"/>
              <w:rPr>
                <w:rFonts w:cs="Times New Roman"/>
                <w:szCs w:val="24"/>
              </w:rPr>
            </w:pPr>
            <w:r>
              <w:rPr>
                <w:rFonts w:cs="Times New Roman"/>
                <w:szCs w:val="24"/>
              </w:rPr>
              <w:t>ERR:29</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F7B43D0" w14:textId="77777777" w:rsidR="00AC3E5D" w:rsidRDefault="00AC3E5D" w:rsidP="001B79C4">
            <w:pPr>
              <w:pStyle w:val="ListParagraph"/>
              <w:ind w:left="0"/>
              <w:jc w:val="both"/>
              <w:rPr>
                <w:rFonts w:cs="Times New Roman"/>
              </w:rPr>
            </w:pPr>
            <w:r>
              <w:rPr>
                <w:rFonts w:cs="Times New Roman"/>
              </w:rPr>
              <w:t>Lỗi chứng thư hết hạn</w:t>
            </w:r>
          </w:p>
        </w:tc>
        <w:tc>
          <w:tcPr>
            <w:tcW w:w="2515" w:type="dxa"/>
            <w:tcBorders>
              <w:top w:val="single" w:sz="4" w:space="0" w:color="2E74B5"/>
              <w:left w:val="single" w:sz="4" w:space="0" w:color="2E74B5"/>
              <w:bottom w:val="single" w:sz="4" w:space="0" w:color="2E74B5"/>
              <w:right w:val="single" w:sz="4" w:space="0" w:color="2E74B5"/>
            </w:tcBorders>
          </w:tcPr>
          <w:p w14:paraId="36E56C5D" w14:textId="77777777" w:rsidR="00AC3E5D" w:rsidRPr="009372AD" w:rsidRDefault="00AC3E5D" w:rsidP="001B79C4">
            <w:pPr>
              <w:jc w:val="both"/>
              <w:rPr>
                <w:rFonts w:cs="Times New Roman"/>
                <w:szCs w:val="24"/>
              </w:rPr>
            </w:pPr>
          </w:p>
        </w:tc>
      </w:tr>
      <w:tr w:rsidR="00AC3E5D" w:rsidRPr="00660ABB" w14:paraId="51A8AF4D"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9913F74" w14:textId="77777777" w:rsidR="00AC3E5D" w:rsidRPr="00DD2715" w:rsidRDefault="00AC3E5D" w:rsidP="001B79C4">
            <w:pPr>
              <w:autoSpaceDE w:val="0"/>
              <w:autoSpaceDN w:val="0"/>
              <w:adjustRightInd w:val="0"/>
              <w:jc w:val="both"/>
              <w:rPr>
                <w:rFonts w:cs="Times New Roman"/>
                <w:szCs w:val="24"/>
              </w:rPr>
            </w:pPr>
            <w:r>
              <w:rPr>
                <w:rFonts w:cs="Times New Roman"/>
                <w:szCs w:val="24"/>
              </w:rPr>
              <w:t>ERR:30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43C3CCD" w14:textId="77777777" w:rsidR="00AC3E5D" w:rsidRPr="00517DC0" w:rsidRDefault="00AC3E5D" w:rsidP="001B79C4">
            <w:pPr>
              <w:pStyle w:val="ListParagraph"/>
              <w:ind w:left="0"/>
              <w:jc w:val="both"/>
              <w:rPr>
                <w:rFonts w:cs="Times New Roman"/>
                <w:szCs w:val="24"/>
              </w:rPr>
            </w:pPr>
            <w:r w:rsidRPr="00517DC0">
              <w:rPr>
                <w:rFonts w:cs="Times New Roman"/>
                <w:szCs w:val="24"/>
              </w:rPr>
              <w:t>Danh sách hóa đơn tồn tại ngày hóa đơn nhỏ hơn ngày hóa đơn đã phát hành</w:t>
            </w:r>
          </w:p>
        </w:tc>
        <w:tc>
          <w:tcPr>
            <w:tcW w:w="2515" w:type="dxa"/>
            <w:tcBorders>
              <w:top w:val="single" w:sz="4" w:space="0" w:color="2E74B5"/>
              <w:left w:val="single" w:sz="4" w:space="0" w:color="2E74B5"/>
              <w:bottom w:val="single" w:sz="4" w:space="0" w:color="2E74B5"/>
              <w:right w:val="single" w:sz="4" w:space="0" w:color="2E74B5"/>
            </w:tcBorders>
          </w:tcPr>
          <w:p w14:paraId="25F56176" w14:textId="77777777" w:rsidR="00AC3E5D" w:rsidRPr="009372AD" w:rsidRDefault="00AC3E5D" w:rsidP="001B79C4">
            <w:pPr>
              <w:jc w:val="both"/>
              <w:rPr>
                <w:rFonts w:cs="Times New Roman"/>
                <w:szCs w:val="24"/>
              </w:rPr>
            </w:pPr>
          </w:p>
        </w:tc>
      </w:tr>
      <w:tr w:rsidR="00A205F8" w:rsidRPr="00660ABB" w14:paraId="2264B69A"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967A35A" w14:textId="13EBAD24" w:rsidR="00A205F8" w:rsidRDefault="00A205F8" w:rsidP="001B79C4">
            <w:pPr>
              <w:autoSpaceDE w:val="0"/>
              <w:autoSpaceDN w:val="0"/>
              <w:adjustRightInd w:val="0"/>
              <w:jc w:val="both"/>
              <w:rPr>
                <w:rFonts w:cs="Times New Roman"/>
                <w:szCs w:val="24"/>
              </w:rPr>
            </w:pPr>
            <w:r>
              <w:rPr>
                <w:rFonts w:cs="Times New Roman"/>
                <w:szCs w:val="24"/>
              </w:rPr>
              <w:t>ERR:60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7F2A0B6" w14:textId="5651C1FF" w:rsidR="00A205F8" w:rsidRPr="00A205F8" w:rsidRDefault="00A205F8" w:rsidP="00A205F8">
            <w:pPr>
              <w:jc w:val="both"/>
              <w:rPr>
                <w:rFonts w:cs="Times New Roman"/>
                <w:szCs w:val="24"/>
              </w:rPr>
            </w:pPr>
            <w:r w:rsidRPr="00A205F8">
              <w:rPr>
                <w:rFonts w:cs="Times New Roman"/>
                <w:szCs w:val="24"/>
              </w:rPr>
              <w:t>Chỉ được phép điều chỉnh hóa đơn cùng loại (Có mã / Không mã).</w:t>
            </w:r>
          </w:p>
        </w:tc>
        <w:tc>
          <w:tcPr>
            <w:tcW w:w="2515" w:type="dxa"/>
            <w:tcBorders>
              <w:top w:val="single" w:sz="4" w:space="0" w:color="2E74B5"/>
              <w:left w:val="single" w:sz="4" w:space="0" w:color="2E74B5"/>
              <w:bottom w:val="single" w:sz="4" w:space="0" w:color="2E74B5"/>
              <w:right w:val="single" w:sz="4" w:space="0" w:color="2E74B5"/>
            </w:tcBorders>
          </w:tcPr>
          <w:p w14:paraId="320C7156" w14:textId="77777777" w:rsidR="00A205F8" w:rsidRPr="009372AD" w:rsidRDefault="00A205F8" w:rsidP="001B79C4">
            <w:pPr>
              <w:jc w:val="both"/>
              <w:rPr>
                <w:rFonts w:cs="Times New Roman"/>
                <w:szCs w:val="24"/>
              </w:rPr>
            </w:pPr>
          </w:p>
        </w:tc>
      </w:tr>
      <w:tr w:rsidR="00A205F8" w:rsidRPr="00660ABB" w14:paraId="606C0603"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BB100E7" w14:textId="65C5A056" w:rsidR="00A205F8" w:rsidRDefault="00A205F8" w:rsidP="001B79C4">
            <w:pPr>
              <w:autoSpaceDE w:val="0"/>
              <w:autoSpaceDN w:val="0"/>
              <w:adjustRightInd w:val="0"/>
              <w:jc w:val="both"/>
              <w:rPr>
                <w:rFonts w:cs="Times New Roman"/>
                <w:szCs w:val="24"/>
              </w:rPr>
            </w:pPr>
            <w:r>
              <w:rPr>
                <w:rFonts w:cs="Times New Roman"/>
                <w:szCs w:val="24"/>
              </w:rPr>
              <w:t>ERR:61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07C82D8" w14:textId="714BA76A" w:rsidR="00A205F8" w:rsidRPr="00517DC0" w:rsidRDefault="00A205F8" w:rsidP="001B79C4">
            <w:pPr>
              <w:pStyle w:val="ListParagraph"/>
              <w:ind w:left="0"/>
              <w:jc w:val="both"/>
              <w:rPr>
                <w:rFonts w:cs="Times New Roman"/>
                <w:szCs w:val="24"/>
              </w:rPr>
            </w:pPr>
            <w:r w:rsidRPr="00A205F8">
              <w:rPr>
                <w:rFonts w:cs="Times New Roman"/>
                <w:szCs w:val="24"/>
              </w:rPr>
              <w:t>Chỉ được phép điều chỉnh hóa đơn cùng loại (HD GTGT / HD bán hàng...).</w:t>
            </w:r>
          </w:p>
        </w:tc>
        <w:tc>
          <w:tcPr>
            <w:tcW w:w="2515" w:type="dxa"/>
            <w:tcBorders>
              <w:top w:val="single" w:sz="4" w:space="0" w:color="2E74B5"/>
              <w:left w:val="single" w:sz="4" w:space="0" w:color="2E74B5"/>
              <w:bottom w:val="single" w:sz="4" w:space="0" w:color="2E74B5"/>
              <w:right w:val="single" w:sz="4" w:space="0" w:color="2E74B5"/>
            </w:tcBorders>
          </w:tcPr>
          <w:p w14:paraId="23B48C03" w14:textId="77777777" w:rsidR="00A205F8" w:rsidRPr="009372AD" w:rsidRDefault="00A205F8" w:rsidP="001B79C4">
            <w:pPr>
              <w:jc w:val="both"/>
              <w:rPr>
                <w:rFonts w:cs="Times New Roman"/>
                <w:szCs w:val="24"/>
              </w:rPr>
            </w:pPr>
          </w:p>
        </w:tc>
      </w:tr>
      <w:tr w:rsidR="00A205F8" w:rsidRPr="00660ABB" w14:paraId="15E834C4"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111710D" w14:textId="1C032C3B" w:rsidR="00A205F8" w:rsidRDefault="00A205F8" w:rsidP="001B79C4">
            <w:pPr>
              <w:autoSpaceDE w:val="0"/>
              <w:autoSpaceDN w:val="0"/>
              <w:adjustRightInd w:val="0"/>
              <w:jc w:val="both"/>
              <w:rPr>
                <w:rFonts w:cs="Times New Roman"/>
                <w:szCs w:val="24"/>
              </w:rPr>
            </w:pPr>
            <w:r>
              <w:rPr>
                <w:rFonts w:cs="Times New Roman"/>
                <w:szCs w:val="24"/>
              </w:rPr>
              <w:t>ERR:62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52AD6F1" w14:textId="0530EC8D" w:rsidR="00A205F8" w:rsidRPr="00517DC0" w:rsidRDefault="00A205F8" w:rsidP="001B79C4">
            <w:pPr>
              <w:pStyle w:val="ListParagraph"/>
              <w:ind w:left="0"/>
              <w:jc w:val="both"/>
              <w:rPr>
                <w:rFonts w:cs="Times New Roman"/>
                <w:szCs w:val="24"/>
              </w:rPr>
            </w:pPr>
            <w:r w:rsidRPr="00A205F8">
              <w:rPr>
                <w:rFonts w:cs="Times New Roman"/>
                <w:szCs w:val="24"/>
              </w:rPr>
              <w:t>Không được dùng không mã đăng ký gửi bảng tổng hợp thay thế, điều chỉnh các hóa đơn không mã gửi thông tin chi tiết.</w:t>
            </w:r>
          </w:p>
        </w:tc>
        <w:tc>
          <w:tcPr>
            <w:tcW w:w="2515" w:type="dxa"/>
            <w:tcBorders>
              <w:top w:val="single" w:sz="4" w:space="0" w:color="2E74B5"/>
              <w:left w:val="single" w:sz="4" w:space="0" w:color="2E74B5"/>
              <w:bottom w:val="single" w:sz="4" w:space="0" w:color="2E74B5"/>
              <w:right w:val="single" w:sz="4" w:space="0" w:color="2E74B5"/>
            </w:tcBorders>
          </w:tcPr>
          <w:p w14:paraId="57849F82" w14:textId="77777777" w:rsidR="00A205F8" w:rsidRPr="009372AD" w:rsidRDefault="00A205F8" w:rsidP="001B79C4">
            <w:pPr>
              <w:jc w:val="both"/>
              <w:rPr>
                <w:rFonts w:cs="Times New Roman"/>
                <w:szCs w:val="24"/>
              </w:rPr>
            </w:pPr>
          </w:p>
        </w:tc>
      </w:tr>
      <w:tr w:rsidR="00AC3E5D" w:rsidRPr="00660ABB" w14:paraId="6F33E763"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4F5A0918"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 pattern;serial;invNumber</w:t>
            </w:r>
          </w:p>
          <w:p w14:paraId="4C1BBBAE"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(Ví dụ:</w:t>
            </w:r>
          </w:p>
          <w:p w14:paraId="5EFBD382"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OK:01GTKT3/001;AA/12E;0000002)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DEDFF22"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OK </w:t>
            </w:r>
            <w:r w:rsidRPr="009372AD">
              <w:rPr>
                <w:rFonts w:eastAsia="Calibri" w:cs="Times New Roman"/>
                <w:szCs w:val="24"/>
              </w:rPr>
              <w:sym w:font="Wingdings" w:char="F0E0"/>
            </w:r>
            <w:r w:rsidRPr="009372AD">
              <w:rPr>
                <w:rFonts w:eastAsia="Calibri" w:cs="Times New Roman"/>
                <w:szCs w:val="24"/>
              </w:rPr>
              <w:t xml:space="preserve"> đã phát hành hóa đơn </w:t>
            </w:r>
            <w:r>
              <w:rPr>
                <w:rFonts w:eastAsia="Calibri" w:cs="Times New Roman"/>
                <w:szCs w:val="24"/>
              </w:rPr>
              <w:t>thay thế</w:t>
            </w:r>
          </w:p>
          <w:p w14:paraId="2E61C48C"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Patter</w:t>
            </w:r>
            <w:r w:rsidRPr="009372AD">
              <w:rPr>
                <w:rFonts w:eastAsia="Calibri" w:cs="Times New Roman"/>
                <w:szCs w:val="24"/>
              </w:rPr>
              <w:sym w:font="Wingdings" w:char="F0E0"/>
            </w:r>
            <w:r w:rsidRPr="009372AD">
              <w:rPr>
                <w:rFonts w:eastAsia="Calibri" w:cs="Times New Roman"/>
                <w:szCs w:val="24"/>
              </w:rPr>
              <w:t xml:space="preserve"> Mẫu số của hóa đơn </w:t>
            </w:r>
            <w:r>
              <w:rPr>
                <w:rFonts w:eastAsia="Calibri" w:cs="Times New Roman"/>
                <w:szCs w:val="24"/>
              </w:rPr>
              <w:t>thay thế</w:t>
            </w:r>
            <w:r w:rsidRPr="009372AD">
              <w:rPr>
                <w:rFonts w:eastAsia="Calibri" w:cs="Times New Roman"/>
                <w:szCs w:val="24"/>
              </w:rPr>
              <w:t xml:space="preserve"> </w:t>
            </w:r>
          </w:p>
          <w:p w14:paraId="77BDF8CF"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Serial </w:t>
            </w:r>
            <w:r w:rsidRPr="009372AD">
              <w:rPr>
                <w:rFonts w:eastAsia="Calibri" w:cs="Times New Roman"/>
                <w:szCs w:val="24"/>
              </w:rPr>
              <w:sym w:font="Wingdings" w:char="F0E0"/>
            </w:r>
            <w:r w:rsidRPr="009372AD">
              <w:rPr>
                <w:rFonts w:eastAsia="Calibri" w:cs="Times New Roman"/>
                <w:szCs w:val="24"/>
              </w:rPr>
              <w:t xml:space="preserve"> serial của hóa đơn </w:t>
            </w:r>
            <w:r>
              <w:rPr>
                <w:rFonts w:eastAsia="Calibri" w:cs="Times New Roman"/>
                <w:szCs w:val="24"/>
              </w:rPr>
              <w:t>thay thế</w:t>
            </w:r>
            <w:r w:rsidRPr="009372AD">
              <w:rPr>
                <w:rFonts w:eastAsia="Calibri" w:cs="Times New Roman"/>
                <w:szCs w:val="24"/>
              </w:rPr>
              <w:t xml:space="preserve"> </w:t>
            </w:r>
          </w:p>
          <w:p w14:paraId="4DFF281E"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invNumber: số hóa đơn </w:t>
            </w:r>
            <w:r>
              <w:rPr>
                <w:rFonts w:eastAsia="Calibri" w:cs="Times New Roman"/>
                <w:szCs w:val="24"/>
              </w:rPr>
              <w:t>thay thế</w:t>
            </w:r>
            <w:r w:rsidRPr="009372AD">
              <w:rPr>
                <w:rFonts w:eastAsia="Calibri" w:cs="Times New Roman"/>
                <w:szCs w:val="24"/>
              </w:rPr>
              <w:t xml:space="preserve"> </w:t>
            </w:r>
          </w:p>
          <w:p w14:paraId="50B2D7BF" w14:textId="77777777" w:rsidR="00AC3E5D" w:rsidRPr="009372AD" w:rsidRDefault="00AC3E5D" w:rsidP="001B79C4">
            <w:pPr>
              <w:pStyle w:val="ListParagraph"/>
              <w:spacing w:after="0" w:line="240" w:lineRule="auto"/>
              <w:rPr>
                <w:rFonts w:eastAsia="Calibri" w:cs="Times New Roman"/>
                <w:szCs w:val="24"/>
              </w:rPr>
            </w:pPr>
          </w:p>
        </w:tc>
        <w:tc>
          <w:tcPr>
            <w:tcW w:w="2515" w:type="dxa"/>
            <w:tcBorders>
              <w:top w:val="single" w:sz="4" w:space="0" w:color="2E74B5"/>
              <w:left w:val="single" w:sz="4" w:space="0" w:color="2E74B5"/>
              <w:bottom w:val="single" w:sz="4" w:space="0" w:color="2E74B5"/>
              <w:right w:val="single" w:sz="4" w:space="0" w:color="2E74B5"/>
            </w:tcBorders>
          </w:tcPr>
          <w:p w14:paraId="780B93D9" w14:textId="77777777" w:rsidR="00AC3E5D" w:rsidRPr="009372AD" w:rsidRDefault="00AC3E5D" w:rsidP="001B79C4">
            <w:pPr>
              <w:jc w:val="both"/>
              <w:rPr>
                <w:rFonts w:cs="Times New Roman"/>
                <w:szCs w:val="24"/>
              </w:rPr>
            </w:pPr>
          </w:p>
        </w:tc>
      </w:tr>
    </w:tbl>
    <w:p w14:paraId="3540AF09" w14:textId="77777777" w:rsidR="00AC3E5D" w:rsidRPr="003264D9" w:rsidRDefault="00AC3E5D" w:rsidP="00AC3E5D">
      <w:pPr>
        <w:spacing w:after="0" w:line="360" w:lineRule="auto"/>
        <w:jc w:val="both"/>
        <w:rPr>
          <w:rFonts w:eastAsia="Calibri" w:cs="Times New Roman"/>
          <w:b/>
          <w:szCs w:val="24"/>
          <w:u w:val="single"/>
        </w:rPr>
      </w:pPr>
    </w:p>
    <w:p w14:paraId="0D87BFAB" w14:textId="77777777" w:rsidR="00AC3E5D" w:rsidRPr="000A4319" w:rsidRDefault="00AC3E5D" w:rsidP="00AC3E5D">
      <w:pPr>
        <w:ind w:firstLine="720"/>
        <w:rPr>
          <w:b/>
          <w:u w:val="single"/>
        </w:rPr>
      </w:pPr>
      <w:r w:rsidRPr="000A4319">
        <w:rPr>
          <w:b/>
          <w:u w:val="single"/>
        </w:rPr>
        <w:t xml:space="preserve">Cấu trúc của </w:t>
      </w:r>
      <w:r>
        <w:rPr>
          <w:b/>
          <w:u w:val="single"/>
        </w:rPr>
        <w:t>xmlInv</w:t>
      </w:r>
      <w:r w:rsidRPr="000A4319">
        <w:rPr>
          <w:b/>
          <w:u w:val="single"/>
        </w:rPr>
        <w:t xml:space="preserve">Data </w:t>
      </w:r>
      <w:r>
        <w:rPr>
          <w:b/>
          <w:u w:val="single"/>
        </w:rPr>
        <w:t xml:space="preserve">trường hợp </w:t>
      </w:r>
      <w:r w:rsidRPr="00022930">
        <w:rPr>
          <w:b/>
          <w:color w:val="FF0000"/>
          <w:u w:val="single"/>
        </w:rPr>
        <w:t>không có</w:t>
      </w:r>
      <w:r>
        <w:rPr>
          <w:b/>
          <w:u w:val="single"/>
        </w:rPr>
        <w:t xml:space="preserve"> trường mở rộng </w:t>
      </w:r>
      <w:r w:rsidRPr="000A4319">
        <w:rPr>
          <w:b/>
          <w:u w:val="single"/>
        </w:rPr>
        <w:t xml:space="preserve">(các trường </w:t>
      </w:r>
      <w:r w:rsidRPr="000A4319">
        <w:rPr>
          <w:b/>
          <w:color w:val="FF0000"/>
          <w:u w:val="single"/>
        </w:rPr>
        <w:t>*</w:t>
      </w:r>
      <w:r w:rsidRPr="000A4319">
        <w:rPr>
          <w:b/>
          <w:u w:val="single"/>
        </w:rPr>
        <w:t xml:space="preserve"> là bắt buộc):</w:t>
      </w:r>
    </w:p>
    <w:p w14:paraId="2BD0BCF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color w:val="0000FF"/>
          <w:sz w:val="20"/>
          <w:szCs w:val="20"/>
        </w:rPr>
        <w:t>&lt;ReplaceInv&gt;</w:t>
      </w:r>
    </w:p>
    <w:p w14:paraId="01EE3244"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&lt;key&gt;</w:t>
      </w:r>
      <w:r w:rsidRPr="00F66F77">
        <w:rPr>
          <w:rFonts w:ascii="Courier New" w:eastAsia="Times New Roman" w:hAnsi="Courier New" w:cs="Courier New"/>
          <w:b/>
          <w:bCs/>
          <w:color w:val="000000"/>
          <w:sz w:val="20"/>
          <w:szCs w:val="20"/>
        </w:rPr>
        <w:t>fkey hóa đơn*</w:t>
      </w:r>
      <w:r w:rsidRPr="00F66F77">
        <w:rPr>
          <w:rFonts w:ascii="Courier New" w:eastAsia="Times New Roman" w:hAnsi="Courier New" w:cs="Courier New"/>
          <w:color w:val="0000FF"/>
          <w:sz w:val="20"/>
          <w:szCs w:val="20"/>
        </w:rPr>
        <w:t>&lt;/key&gt;</w:t>
      </w:r>
    </w:p>
    <w:p w14:paraId="2A0B08B6"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&lt;CusCode&gt;</w:t>
      </w:r>
      <w:r w:rsidRPr="00F66F77">
        <w:rPr>
          <w:rFonts w:ascii="Courier New" w:eastAsia="Times New Roman" w:hAnsi="Courier New" w:cs="Courier New"/>
          <w:b/>
          <w:bCs/>
          <w:color w:val="000000"/>
          <w:sz w:val="20"/>
          <w:szCs w:val="20"/>
        </w:rPr>
        <w:t>Mã khách hàng*</w:t>
      </w:r>
      <w:r w:rsidRPr="00F66F77">
        <w:rPr>
          <w:rFonts w:ascii="Courier New" w:eastAsia="Times New Roman" w:hAnsi="Courier New" w:cs="Courier New"/>
          <w:color w:val="0000FF"/>
          <w:sz w:val="20"/>
          <w:szCs w:val="20"/>
        </w:rPr>
        <w:t>&lt;/CusCode&gt;</w:t>
      </w:r>
    </w:p>
    <w:p w14:paraId="0459F5D4"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&lt;CusName&gt;</w:t>
      </w:r>
      <w:r w:rsidRPr="00F66F77">
        <w:rPr>
          <w:rFonts w:ascii="Courier New" w:eastAsia="Times New Roman" w:hAnsi="Courier New" w:cs="Courier New"/>
          <w:b/>
          <w:bCs/>
          <w:color w:val="000000"/>
          <w:sz w:val="20"/>
          <w:szCs w:val="20"/>
        </w:rPr>
        <w:t>Tên khách hàng*</w:t>
      </w:r>
      <w:r w:rsidRPr="00F66F77">
        <w:rPr>
          <w:rFonts w:ascii="Courier New" w:eastAsia="Times New Roman" w:hAnsi="Courier New" w:cs="Courier New"/>
          <w:color w:val="0000FF"/>
          <w:sz w:val="20"/>
          <w:szCs w:val="20"/>
        </w:rPr>
        <w:t>&lt;/CusName&gt;</w:t>
      </w:r>
    </w:p>
    <w:p w14:paraId="0A3889FB"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&lt;CusAddress&gt;</w:t>
      </w:r>
      <w:r w:rsidRPr="00F66F77">
        <w:rPr>
          <w:rFonts w:ascii="Courier New" w:eastAsia="Times New Roman" w:hAnsi="Courier New" w:cs="Courier New"/>
          <w:b/>
          <w:bCs/>
          <w:color w:val="000000"/>
          <w:sz w:val="20"/>
          <w:szCs w:val="20"/>
        </w:rPr>
        <w:t>Địa chỉ khách hàng*</w:t>
      </w:r>
      <w:r w:rsidRPr="00F66F77">
        <w:rPr>
          <w:rFonts w:ascii="Courier New" w:eastAsia="Times New Roman" w:hAnsi="Courier New" w:cs="Courier New"/>
          <w:color w:val="0000FF"/>
          <w:sz w:val="20"/>
          <w:szCs w:val="20"/>
        </w:rPr>
        <w:t>&lt;/CusAddress&gt;</w:t>
      </w:r>
    </w:p>
    <w:p w14:paraId="36120BFF"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&lt;CusPhone&gt;</w:t>
      </w:r>
      <w:r w:rsidRPr="00F66F77">
        <w:rPr>
          <w:rFonts w:ascii="Courier New" w:eastAsia="Times New Roman" w:hAnsi="Courier New" w:cs="Courier New"/>
          <w:b/>
          <w:bCs/>
          <w:color w:val="000000"/>
          <w:sz w:val="20"/>
          <w:szCs w:val="20"/>
        </w:rPr>
        <w:t>Điện thoại khách hàng</w:t>
      </w:r>
      <w:r w:rsidRPr="00F66F77">
        <w:rPr>
          <w:rFonts w:ascii="Courier New" w:eastAsia="Times New Roman" w:hAnsi="Courier New" w:cs="Courier New"/>
          <w:color w:val="0000FF"/>
          <w:sz w:val="20"/>
          <w:szCs w:val="20"/>
        </w:rPr>
        <w:t>&lt;/CusPhone&gt;</w:t>
      </w:r>
    </w:p>
    <w:p w14:paraId="6D62F6BF"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&lt;CusTaxCode&gt;</w:t>
      </w:r>
      <w:r w:rsidRPr="00F66F77">
        <w:rPr>
          <w:rFonts w:ascii="Courier New" w:eastAsia="Times New Roman" w:hAnsi="Courier New" w:cs="Courier New"/>
          <w:b/>
          <w:bCs/>
          <w:color w:val="000000"/>
          <w:sz w:val="20"/>
          <w:szCs w:val="20"/>
        </w:rPr>
        <w:t>Mã số thuế KH (Bắt buộc với KH là Doanh nghiệp)</w:t>
      </w:r>
      <w:r w:rsidRPr="00F66F77">
        <w:rPr>
          <w:rFonts w:ascii="Courier New" w:eastAsia="Times New Roman" w:hAnsi="Courier New" w:cs="Courier New"/>
          <w:color w:val="0000FF"/>
          <w:sz w:val="20"/>
          <w:szCs w:val="20"/>
        </w:rPr>
        <w:t>&lt;/CusTaxCode&gt;</w:t>
      </w:r>
    </w:p>
    <w:p w14:paraId="08A0F7AC"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&lt;PaymentMethod&gt;</w:t>
      </w:r>
      <w:r w:rsidRPr="00F66F77">
        <w:rPr>
          <w:rFonts w:ascii="Courier New" w:eastAsia="Times New Roman" w:hAnsi="Courier New" w:cs="Courier New"/>
          <w:b/>
          <w:bCs/>
          <w:color w:val="000000"/>
          <w:sz w:val="20"/>
          <w:szCs w:val="20"/>
        </w:rPr>
        <w:t>Phương thức thanh toán</w:t>
      </w:r>
      <w:r w:rsidRPr="00F66F77">
        <w:rPr>
          <w:rFonts w:ascii="Courier New" w:eastAsia="Times New Roman" w:hAnsi="Courier New" w:cs="Courier New"/>
          <w:color w:val="0000FF"/>
          <w:sz w:val="20"/>
          <w:szCs w:val="20"/>
        </w:rPr>
        <w:t>&lt;/PaymentMethod&gt;</w:t>
      </w:r>
    </w:p>
    <w:p w14:paraId="224A45BF"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&lt;CusBankName&gt;</w:t>
      </w:r>
      <w:r w:rsidRPr="00F66F77">
        <w:rPr>
          <w:rFonts w:ascii="Courier New" w:eastAsia="Times New Roman" w:hAnsi="Courier New" w:cs="Courier New"/>
          <w:b/>
          <w:bCs/>
          <w:color w:val="000000"/>
          <w:sz w:val="20"/>
          <w:szCs w:val="20"/>
        </w:rPr>
        <w:t>Tên ngân hàng</w:t>
      </w:r>
      <w:r w:rsidRPr="00F66F77">
        <w:rPr>
          <w:rFonts w:ascii="Courier New" w:eastAsia="Times New Roman" w:hAnsi="Courier New" w:cs="Courier New"/>
          <w:color w:val="0000FF"/>
          <w:sz w:val="20"/>
          <w:szCs w:val="20"/>
        </w:rPr>
        <w:t>&lt;/CusBankName&gt;</w:t>
      </w:r>
    </w:p>
    <w:p w14:paraId="1662761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&lt;KindOfService&gt;</w:t>
      </w:r>
      <w:r w:rsidRPr="00F66F77">
        <w:rPr>
          <w:rFonts w:ascii="Courier New" w:eastAsia="Times New Roman" w:hAnsi="Courier New" w:cs="Courier New"/>
          <w:b/>
          <w:bCs/>
          <w:color w:val="000000"/>
          <w:sz w:val="20"/>
          <w:szCs w:val="20"/>
        </w:rPr>
        <w:t>Tháng hóa đơn</w:t>
      </w:r>
      <w:r w:rsidRPr="00F66F77">
        <w:rPr>
          <w:rFonts w:ascii="Courier New" w:eastAsia="Times New Roman" w:hAnsi="Courier New" w:cs="Courier New"/>
          <w:color w:val="0000FF"/>
          <w:sz w:val="20"/>
          <w:szCs w:val="20"/>
        </w:rPr>
        <w:t>&lt;/KindOfService&gt;</w:t>
      </w:r>
    </w:p>
    <w:p w14:paraId="5A58678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&lt;CusBankNo&gt;</w:t>
      </w:r>
      <w:r w:rsidRPr="00F66F77">
        <w:rPr>
          <w:rFonts w:ascii="Courier New" w:eastAsia="Times New Roman" w:hAnsi="Courier New" w:cs="Courier New"/>
          <w:b/>
          <w:bCs/>
          <w:color w:val="000000"/>
          <w:sz w:val="20"/>
          <w:szCs w:val="20"/>
        </w:rPr>
        <w:t>Số tài khoản ngân hàng</w:t>
      </w:r>
      <w:r w:rsidRPr="00F66F77">
        <w:rPr>
          <w:rFonts w:ascii="Courier New" w:eastAsia="Times New Roman" w:hAnsi="Courier New" w:cs="Courier New"/>
          <w:color w:val="0000FF"/>
          <w:sz w:val="20"/>
          <w:szCs w:val="20"/>
        </w:rPr>
        <w:t>&lt;/CusBankNo&gt;</w:t>
      </w:r>
    </w:p>
    <w:p w14:paraId="0C88A1D4"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&lt;Products&gt;</w:t>
      </w:r>
    </w:p>
    <w:p w14:paraId="70B4F83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&lt;Product&gt;</w:t>
      </w:r>
    </w:p>
    <w:p w14:paraId="69A22FCA"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&lt;Code&gt;</w:t>
      </w:r>
      <w:r w:rsidRPr="00F66F77">
        <w:rPr>
          <w:rFonts w:ascii="Courier New" w:eastAsia="Times New Roman" w:hAnsi="Courier New" w:cs="Courier New"/>
          <w:b/>
          <w:bCs/>
          <w:color w:val="000000"/>
          <w:sz w:val="20"/>
          <w:szCs w:val="20"/>
        </w:rPr>
        <w:t>Mã sản phẩm*</w:t>
      </w:r>
      <w:r w:rsidRPr="00F66F77">
        <w:rPr>
          <w:rFonts w:ascii="Courier New" w:eastAsia="Times New Roman" w:hAnsi="Courier New" w:cs="Courier New"/>
          <w:color w:val="0000FF"/>
          <w:sz w:val="20"/>
          <w:szCs w:val="20"/>
        </w:rPr>
        <w:t>&lt;/Code&gt;</w:t>
      </w:r>
    </w:p>
    <w:p w14:paraId="0E103705"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&lt;ProdName&gt;</w:t>
      </w:r>
      <w:r w:rsidRPr="00F66F77">
        <w:rPr>
          <w:rFonts w:ascii="Courier New" w:eastAsia="Times New Roman" w:hAnsi="Courier New" w:cs="Courier New"/>
          <w:b/>
          <w:bCs/>
          <w:color w:val="000000"/>
          <w:sz w:val="20"/>
          <w:szCs w:val="20"/>
        </w:rPr>
        <w:t>Tên sản phẩm*</w:t>
      </w:r>
      <w:r w:rsidRPr="00F66F77">
        <w:rPr>
          <w:rFonts w:ascii="Courier New" w:eastAsia="Times New Roman" w:hAnsi="Courier New" w:cs="Courier New"/>
          <w:color w:val="0000FF"/>
          <w:sz w:val="20"/>
          <w:szCs w:val="20"/>
        </w:rPr>
        <w:t>&lt;/ProdName&gt;</w:t>
      </w:r>
    </w:p>
    <w:p w14:paraId="1F1B7E1B"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&lt;ProdUnit&gt;</w:t>
      </w:r>
      <w:r w:rsidRPr="00F66F77">
        <w:rPr>
          <w:rFonts w:ascii="Courier New" w:eastAsia="Times New Roman" w:hAnsi="Courier New" w:cs="Courier New"/>
          <w:b/>
          <w:bCs/>
          <w:color w:val="000000"/>
          <w:sz w:val="20"/>
          <w:szCs w:val="20"/>
        </w:rPr>
        <w:t>Đơn vị tính</w:t>
      </w:r>
      <w:r w:rsidRPr="00F66F77">
        <w:rPr>
          <w:rFonts w:ascii="Courier New" w:eastAsia="Times New Roman" w:hAnsi="Courier New" w:cs="Courier New"/>
          <w:color w:val="0000FF"/>
          <w:sz w:val="20"/>
          <w:szCs w:val="20"/>
        </w:rPr>
        <w:t>&lt;/ProdUnit&gt;</w:t>
      </w:r>
    </w:p>
    <w:p w14:paraId="7CC189A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&lt;ProdQuantity&gt;</w:t>
      </w:r>
      <w:r w:rsidRPr="00F66F77">
        <w:rPr>
          <w:rFonts w:ascii="Courier New" w:eastAsia="Times New Roman" w:hAnsi="Courier New" w:cs="Courier New"/>
          <w:b/>
          <w:bCs/>
          <w:color w:val="000000"/>
          <w:sz w:val="20"/>
          <w:szCs w:val="20"/>
        </w:rPr>
        <w:t>Số lượng</w:t>
      </w:r>
      <w:r w:rsidRPr="00F66F77">
        <w:rPr>
          <w:rFonts w:ascii="Courier New" w:eastAsia="Times New Roman" w:hAnsi="Courier New" w:cs="Courier New"/>
          <w:color w:val="0000FF"/>
          <w:sz w:val="20"/>
          <w:szCs w:val="20"/>
        </w:rPr>
        <w:t>&lt;/ProdQuantity&gt;</w:t>
      </w:r>
    </w:p>
    <w:p w14:paraId="27C9CBB1"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&lt;ProdPrice&gt;</w:t>
      </w:r>
      <w:r w:rsidRPr="00F66F77">
        <w:rPr>
          <w:rFonts w:ascii="Courier New" w:eastAsia="Times New Roman" w:hAnsi="Courier New" w:cs="Courier New"/>
          <w:b/>
          <w:bCs/>
          <w:color w:val="000000"/>
          <w:sz w:val="20"/>
          <w:szCs w:val="20"/>
        </w:rPr>
        <w:t>Đơn giá</w:t>
      </w:r>
      <w:r w:rsidRPr="00F66F77">
        <w:rPr>
          <w:rFonts w:ascii="Courier New" w:eastAsia="Times New Roman" w:hAnsi="Courier New" w:cs="Courier New"/>
          <w:color w:val="0000FF"/>
          <w:sz w:val="20"/>
          <w:szCs w:val="20"/>
        </w:rPr>
        <w:t>&lt;/ProdPrice&gt;</w:t>
      </w:r>
    </w:p>
    <w:p w14:paraId="039815DA"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&lt;Amount&gt;</w:t>
      </w:r>
      <w:r w:rsidRPr="00F66F77">
        <w:rPr>
          <w:rFonts w:ascii="Courier New" w:eastAsia="Times New Roman" w:hAnsi="Courier New" w:cs="Courier New"/>
          <w:b/>
          <w:bCs/>
          <w:color w:val="000000"/>
          <w:sz w:val="20"/>
          <w:szCs w:val="20"/>
        </w:rPr>
        <w:t>Tổng tiền*</w:t>
      </w:r>
      <w:r w:rsidRPr="00F66F77">
        <w:rPr>
          <w:rFonts w:ascii="Courier New" w:eastAsia="Times New Roman" w:hAnsi="Courier New" w:cs="Courier New"/>
          <w:color w:val="0000FF"/>
          <w:sz w:val="20"/>
          <w:szCs w:val="20"/>
        </w:rPr>
        <w:t>&lt;/Amount&gt;</w:t>
      </w:r>
    </w:p>
    <w:p w14:paraId="7C8B09C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&lt;Remark&gt;</w:t>
      </w:r>
      <w:r w:rsidRPr="00F66F77">
        <w:rPr>
          <w:rFonts w:ascii="Courier New" w:eastAsia="Times New Roman" w:hAnsi="Courier New" w:cs="Courier New"/>
          <w:b/>
          <w:bCs/>
          <w:color w:val="000000"/>
          <w:sz w:val="20"/>
          <w:szCs w:val="20"/>
        </w:rPr>
        <w:t>Remark</w:t>
      </w:r>
      <w:r w:rsidRPr="00F66F77">
        <w:rPr>
          <w:rFonts w:ascii="Courier New" w:eastAsia="Times New Roman" w:hAnsi="Courier New" w:cs="Courier New"/>
          <w:color w:val="0000FF"/>
          <w:sz w:val="20"/>
          <w:szCs w:val="20"/>
        </w:rPr>
        <w:t>&lt;/Remark&gt;</w:t>
      </w:r>
    </w:p>
    <w:p w14:paraId="7D0349B2"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&lt;Total&gt;</w:t>
      </w:r>
      <w:r w:rsidRPr="00F66F77">
        <w:rPr>
          <w:rFonts w:ascii="Courier New" w:eastAsia="Times New Roman" w:hAnsi="Courier New" w:cs="Courier New"/>
          <w:b/>
          <w:bCs/>
          <w:color w:val="000000"/>
          <w:sz w:val="20"/>
          <w:szCs w:val="20"/>
        </w:rPr>
        <w:t>Tổng tiền trước thuế*</w:t>
      </w:r>
      <w:r w:rsidRPr="00F66F77">
        <w:rPr>
          <w:rFonts w:ascii="Courier New" w:eastAsia="Times New Roman" w:hAnsi="Courier New" w:cs="Courier New"/>
          <w:color w:val="0000FF"/>
          <w:sz w:val="20"/>
          <w:szCs w:val="20"/>
        </w:rPr>
        <w:t>&lt;/Total&gt;</w:t>
      </w:r>
    </w:p>
    <w:p w14:paraId="022F1E3D"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&lt;VATRate&gt;</w:t>
      </w:r>
      <w:r w:rsidRPr="00F66F77">
        <w:rPr>
          <w:rFonts w:ascii="Courier New" w:eastAsia="Times New Roman" w:hAnsi="Courier New" w:cs="Courier New"/>
          <w:b/>
          <w:bCs/>
          <w:color w:val="000000"/>
          <w:sz w:val="20"/>
          <w:szCs w:val="20"/>
        </w:rPr>
        <w:t>Thuế GTGT*</w:t>
      </w:r>
      <w:r w:rsidRPr="00F66F77">
        <w:rPr>
          <w:rFonts w:ascii="Courier New" w:eastAsia="Times New Roman" w:hAnsi="Courier New" w:cs="Courier New"/>
          <w:color w:val="0000FF"/>
          <w:sz w:val="20"/>
          <w:szCs w:val="20"/>
        </w:rPr>
        <w:t>&lt;/VATRate&gt;</w:t>
      </w:r>
    </w:p>
    <w:p w14:paraId="64A7C547"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&lt;VATAmount&gt;</w:t>
      </w:r>
      <w:r w:rsidRPr="00F66F77">
        <w:rPr>
          <w:rFonts w:ascii="Courier New" w:eastAsia="Times New Roman" w:hAnsi="Courier New" w:cs="Courier New"/>
          <w:b/>
          <w:bCs/>
          <w:color w:val="000000"/>
          <w:sz w:val="20"/>
          <w:szCs w:val="20"/>
        </w:rPr>
        <w:t>Tổng tiền thuế*</w:t>
      </w:r>
      <w:r w:rsidRPr="00F66F77">
        <w:rPr>
          <w:rFonts w:ascii="Courier New" w:eastAsia="Times New Roman" w:hAnsi="Courier New" w:cs="Courier New"/>
          <w:color w:val="0000FF"/>
          <w:sz w:val="20"/>
          <w:szCs w:val="20"/>
        </w:rPr>
        <w:t>&lt;/VATAmount&gt;</w:t>
      </w:r>
    </w:p>
    <w:p w14:paraId="13481AB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lastRenderedPageBreak/>
        <w:t xml:space="preserve">            </w:t>
      </w:r>
      <w:r w:rsidRPr="00F66F77">
        <w:rPr>
          <w:rFonts w:ascii="Courier New" w:eastAsia="Times New Roman" w:hAnsi="Courier New" w:cs="Courier New"/>
          <w:color w:val="0000FF"/>
          <w:sz w:val="20"/>
          <w:szCs w:val="20"/>
        </w:rPr>
        <w:t>&lt;Extra1&gt;</w:t>
      </w:r>
      <w:r w:rsidRPr="00F66F77">
        <w:rPr>
          <w:rFonts w:ascii="Courier New" w:eastAsia="Times New Roman" w:hAnsi="Courier New" w:cs="Courier New"/>
          <w:b/>
          <w:bCs/>
          <w:color w:val="000000"/>
          <w:sz w:val="20"/>
          <w:szCs w:val="20"/>
        </w:rPr>
        <w:t>Mở rộng 1</w:t>
      </w:r>
      <w:r w:rsidRPr="00F66F77">
        <w:rPr>
          <w:rFonts w:ascii="Courier New" w:eastAsia="Times New Roman" w:hAnsi="Courier New" w:cs="Courier New"/>
          <w:color w:val="0000FF"/>
          <w:sz w:val="20"/>
          <w:szCs w:val="20"/>
        </w:rPr>
        <w:t>&lt;/Extra1&gt;</w:t>
      </w:r>
    </w:p>
    <w:p w14:paraId="503510B4"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&lt;Extra2&gt;</w:t>
      </w:r>
      <w:r w:rsidRPr="00F66F77">
        <w:rPr>
          <w:rFonts w:ascii="Courier New" w:eastAsia="Times New Roman" w:hAnsi="Courier New" w:cs="Courier New"/>
          <w:b/>
          <w:bCs/>
          <w:color w:val="000000"/>
          <w:sz w:val="20"/>
          <w:szCs w:val="20"/>
        </w:rPr>
        <w:t>Mở rộng 2</w:t>
      </w:r>
      <w:r w:rsidRPr="00F66F77">
        <w:rPr>
          <w:rFonts w:ascii="Courier New" w:eastAsia="Times New Roman" w:hAnsi="Courier New" w:cs="Courier New"/>
          <w:color w:val="0000FF"/>
          <w:sz w:val="20"/>
          <w:szCs w:val="20"/>
        </w:rPr>
        <w:t>&lt;/Extra2&gt;</w:t>
      </w:r>
    </w:p>
    <w:p w14:paraId="1ECEB4C4"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&lt;Discount&gt;</w:t>
      </w:r>
      <w:r w:rsidRPr="00F66F77">
        <w:rPr>
          <w:rFonts w:ascii="Courier New" w:eastAsia="Times New Roman" w:hAnsi="Courier New" w:cs="Courier New"/>
          <w:b/>
          <w:bCs/>
          <w:color w:val="000000"/>
          <w:sz w:val="20"/>
          <w:szCs w:val="20"/>
        </w:rPr>
        <w:t>Chiết khấu</w:t>
      </w:r>
      <w:r w:rsidRPr="00F66F77">
        <w:rPr>
          <w:rFonts w:ascii="Courier New" w:eastAsia="Times New Roman" w:hAnsi="Courier New" w:cs="Courier New"/>
          <w:color w:val="0000FF"/>
          <w:sz w:val="20"/>
          <w:szCs w:val="20"/>
        </w:rPr>
        <w:t>&lt;/Discount&gt;</w:t>
      </w:r>
    </w:p>
    <w:p w14:paraId="7AF981D7"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&lt;DiscountAmount&gt;</w:t>
      </w:r>
      <w:r w:rsidRPr="00F66F77">
        <w:rPr>
          <w:rFonts w:ascii="Courier New" w:eastAsia="Times New Roman" w:hAnsi="Courier New" w:cs="Courier New"/>
          <w:b/>
          <w:bCs/>
          <w:color w:val="000000"/>
          <w:sz w:val="20"/>
          <w:szCs w:val="20"/>
        </w:rPr>
        <w:t>Tổng tiền chiết khấu</w:t>
      </w:r>
      <w:r w:rsidRPr="00F66F77">
        <w:rPr>
          <w:rFonts w:ascii="Courier New" w:eastAsia="Times New Roman" w:hAnsi="Courier New" w:cs="Courier New"/>
          <w:color w:val="0000FF"/>
          <w:sz w:val="20"/>
          <w:szCs w:val="20"/>
        </w:rPr>
        <w:t>&lt;/DiscountAmount&gt;</w:t>
      </w:r>
    </w:p>
    <w:p w14:paraId="50F70F9D"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&lt;IsSum&gt;</w:t>
      </w:r>
      <w:r w:rsidRPr="00476627">
        <w:t xml:space="preserve"> </w:t>
      </w:r>
      <w:r>
        <w:rPr>
          <w:rFonts w:ascii="Courier New" w:eastAsia="Times New Roman" w:hAnsi="Courier New" w:cs="Courier New"/>
          <w:b/>
          <w:bCs/>
          <w:color w:val="000000"/>
          <w:sz w:val="20"/>
          <w:szCs w:val="20"/>
        </w:rPr>
        <w:t>Tính chất * (0-Hàng hóa, dịch vụ; 1-Khuyến mại; 2</w:t>
      </w:r>
      <w:r w:rsidRPr="004F7309">
        <w:rPr>
          <w:rFonts w:ascii="Courier New" w:eastAsia="Times New Roman" w:hAnsi="Courier New" w:cs="Courier New"/>
          <w:b/>
          <w:bCs/>
          <w:color w:val="000000"/>
          <w:sz w:val="20"/>
          <w:szCs w:val="20"/>
        </w:rPr>
        <w:t>-Chiết khấu thương mại (trong trường hợp muốn thể hiện thông tin chiết khấu theo dòng); 4-Ghi chú/diễn giải)</w:t>
      </w:r>
      <w:r w:rsidRPr="00F66F77">
        <w:rPr>
          <w:rFonts w:ascii="Courier New" w:eastAsia="Times New Roman" w:hAnsi="Courier New" w:cs="Courier New"/>
          <w:color w:val="0000FF"/>
          <w:sz w:val="20"/>
          <w:szCs w:val="20"/>
        </w:rPr>
        <w:t>&lt;/IsSum&gt;</w:t>
      </w:r>
    </w:p>
    <w:p w14:paraId="311ED347"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&lt;/Product&gt;</w:t>
      </w:r>
    </w:p>
    <w:p w14:paraId="069C0B16"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&lt;/Products&gt;</w:t>
      </w:r>
    </w:p>
    <w:p w14:paraId="2B61F8A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&lt;Total&gt;</w:t>
      </w:r>
      <w:r w:rsidRPr="00F66F77">
        <w:rPr>
          <w:rFonts w:ascii="Courier New" w:eastAsia="Times New Roman" w:hAnsi="Courier New" w:cs="Courier New"/>
          <w:b/>
          <w:bCs/>
          <w:color w:val="000000"/>
          <w:sz w:val="20"/>
          <w:szCs w:val="20"/>
        </w:rPr>
        <w:t>Tổng tiền trước thuế*</w:t>
      </w:r>
      <w:r w:rsidRPr="00F66F77">
        <w:rPr>
          <w:rFonts w:ascii="Courier New" w:eastAsia="Times New Roman" w:hAnsi="Courier New" w:cs="Courier New"/>
          <w:color w:val="0000FF"/>
          <w:sz w:val="20"/>
          <w:szCs w:val="20"/>
        </w:rPr>
        <w:t>&lt;/Total&gt;</w:t>
      </w:r>
    </w:p>
    <w:p w14:paraId="688BDD5A"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&lt;DiscountAmount&gt;</w:t>
      </w:r>
      <w:r w:rsidRPr="00F66F77">
        <w:rPr>
          <w:rFonts w:ascii="Courier New" w:eastAsia="Times New Roman" w:hAnsi="Courier New" w:cs="Courier New"/>
          <w:b/>
          <w:bCs/>
          <w:color w:val="000000"/>
          <w:sz w:val="20"/>
          <w:szCs w:val="20"/>
        </w:rPr>
        <w:t>Tiền giảm trừ</w:t>
      </w:r>
      <w:r w:rsidRPr="00F66F77">
        <w:rPr>
          <w:rFonts w:ascii="Courier New" w:eastAsia="Times New Roman" w:hAnsi="Courier New" w:cs="Courier New"/>
          <w:color w:val="0000FF"/>
          <w:sz w:val="20"/>
          <w:szCs w:val="20"/>
        </w:rPr>
        <w:t>&lt;/DiscountAmount&gt;</w:t>
      </w:r>
    </w:p>
    <w:p w14:paraId="58B7AD9F"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&lt;VATRate&gt;</w:t>
      </w:r>
      <w:r w:rsidRPr="00F66F77">
        <w:rPr>
          <w:rFonts w:ascii="Courier New" w:eastAsia="Times New Roman" w:hAnsi="Courier New" w:cs="Courier New"/>
          <w:b/>
          <w:bCs/>
          <w:color w:val="000000"/>
          <w:sz w:val="20"/>
          <w:szCs w:val="20"/>
        </w:rPr>
        <w:t>Thuế GTGT*</w:t>
      </w:r>
      <w:r w:rsidRPr="00F66F77">
        <w:rPr>
          <w:rFonts w:ascii="Courier New" w:eastAsia="Times New Roman" w:hAnsi="Courier New" w:cs="Courier New"/>
          <w:color w:val="0000FF"/>
          <w:sz w:val="20"/>
          <w:szCs w:val="20"/>
        </w:rPr>
        <w:t>&lt;/VATRate&gt;</w:t>
      </w:r>
    </w:p>
    <w:p w14:paraId="198C8421"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&lt;VATAmount&gt;</w:t>
      </w:r>
      <w:r w:rsidRPr="00F66F77">
        <w:rPr>
          <w:rFonts w:ascii="Courier New" w:eastAsia="Times New Roman" w:hAnsi="Courier New" w:cs="Courier New"/>
          <w:b/>
          <w:bCs/>
          <w:color w:val="000000"/>
          <w:sz w:val="20"/>
          <w:szCs w:val="20"/>
        </w:rPr>
        <w:t>Tiền thuế GTGT*</w:t>
      </w:r>
      <w:r w:rsidRPr="00F66F77">
        <w:rPr>
          <w:rFonts w:ascii="Courier New" w:eastAsia="Times New Roman" w:hAnsi="Courier New" w:cs="Courier New"/>
          <w:color w:val="0000FF"/>
          <w:sz w:val="20"/>
          <w:szCs w:val="20"/>
        </w:rPr>
        <w:t>&lt;/VATAmount&gt;</w:t>
      </w:r>
    </w:p>
    <w:p w14:paraId="3EB5B7E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&lt;Amount&gt;</w:t>
      </w:r>
      <w:r w:rsidRPr="00F66F77">
        <w:rPr>
          <w:rFonts w:ascii="Courier New" w:eastAsia="Times New Roman" w:hAnsi="Courier New" w:cs="Courier New"/>
          <w:b/>
          <w:bCs/>
          <w:color w:val="000000"/>
          <w:sz w:val="20"/>
          <w:szCs w:val="20"/>
        </w:rPr>
        <w:t>Tổng tiền*</w:t>
      </w:r>
      <w:r w:rsidRPr="00F66F77">
        <w:rPr>
          <w:rFonts w:ascii="Courier New" w:eastAsia="Times New Roman" w:hAnsi="Courier New" w:cs="Courier New"/>
          <w:color w:val="0000FF"/>
          <w:sz w:val="20"/>
          <w:szCs w:val="20"/>
        </w:rPr>
        <w:t>&lt;/Amount&gt;</w:t>
      </w:r>
    </w:p>
    <w:p w14:paraId="5C5C4765"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&lt;AmountInWords&gt;</w:t>
      </w:r>
      <w:r w:rsidRPr="00F66F77">
        <w:rPr>
          <w:rFonts w:ascii="Courier New" w:eastAsia="Times New Roman" w:hAnsi="Courier New" w:cs="Courier New"/>
          <w:b/>
          <w:bCs/>
          <w:color w:val="000000"/>
          <w:sz w:val="20"/>
          <w:szCs w:val="20"/>
        </w:rPr>
        <w:t>Số tiền viết bằng chữ*</w:t>
      </w:r>
      <w:r w:rsidRPr="00F66F77">
        <w:rPr>
          <w:rFonts w:ascii="Courier New" w:eastAsia="Times New Roman" w:hAnsi="Courier New" w:cs="Courier New"/>
          <w:color w:val="0000FF"/>
          <w:sz w:val="20"/>
          <w:szCs w:val="20"/>
        </w:rPr>
        <w:t>&lt;/AmountInWords&gt;</w:t>
      </w:r>
    </w:p>
    <w:p w14:paraId="5B2BD5EA"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&lt;Extra&gt;</w:t>
      </w:r>
      <w:r w:rsidRPr="00F66F77">
        <w:rPr>
          <w:rFonts w:ascii="Courier New" w:eastAsia="Times New Roman" w:hAnsi="Courier New" w:cs="Courier New"/>
          <w:b/>
          <w:bCs/>
          <w:color w:val="000000"/>
          <w:sz w:val="20"/>
          <w:szCs w:val="20"/>
        </w:rPr>
        <w:t>Trường mở rộng</w:t>
      </w:r>
      <w:r w:rsidRPr="00F66F77">
        <w:rPr>
          <w:rFonts w:ascii="Courier New" w:eastAsia="Times New Roman" w:hAnsi="Courier New" w:cs="Courier New"/>
          <w:color w:val="0000FF"/>
          <w:sz w:val="20"/>
          <w:szCs w:val="20"/>
        </w:rPr>
        <w:t>&lt;/Extra&gt;</w:t>
      </w:r>
    </w:p>
    <w:p w14:paraId="3BBA654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&lt;ArisingDate&gt;</w:t>
      </w:r>
      <w:r w:rsidRPr="00F66F77">
        <w:rPr>
          <w:rFonts w:ascii="Courier New" w:eastAsia="Times New Roman" w:hAnsi="Courier New" w:cs="Courier New"/>
          <w:b/>
          <w:bCs/>
          <w:color w:val="000000"/>
          <w:sz w:val="20"/>
          <w:szCs w:val="20"/>
        </w:rPr>
        <w:t>Ngày dịch vụ</w:t>
      </w:r>
      <w:r w:rsidRPr="00F66F77">
        <w:rPr>
          <w:rFonts w:ascii="Courier New" w:eastAsia="Times New Roman" w:hAnsi="Courier New" w:cs="Courier New"/>
          <w:color w:val="0000FF"/>
          <w:sz w:val="20"/>
          <w:szCs w:val="20"/>
        </w:rPr>
        <w:t>&lt;/ArisingDate&gt;</w:t>
      </w:r>
    </w:p>
    <w:p w14:paraId="78CB09A9"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&lt;PaymentStatus&gt;</w:t>
      </w:r>
      <w:r w:rsidRPr="00F66F77">
        <w:rPr>
          <w:rFonts w:ascii="Courier New" w:eastAsia="Times New Roman" w:hAnsi="Courier New" w:cs="Courier New"/>
          <w:b/>
          <w:bCs/>
          <w:color w:val="000000"/>
          <w:sz w:val="20"/>
          <w:szCs w:val="20"/>
        </w:rPr>
        <w:t>Trạng thái thanh toán</w:t>
      </w:r>
      <w:r w:rsidRPr="00F66F77">
        <w:rPr>
          <w:rFonts w:ascii="Courier New" w:eastAsia="Times New Roman" w:hAnsi="Courier New" w:cs="Courier New"/>
          <w:color w:val="0000FF"/>
          <w:sz w:val="20"/>
          <w:szCs w:val="20"/>
        </w:rPr>
        <w:t>&lt;/PaymentStatus&gt;</w:t>
      </w:r>
    </w:p>
    <w:p w14:paraId="203E8831"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&lt;EmailDeliver&gt;</w:t>
      </w:r>
      <w:r w:rsidRPr="00F66F77">
        <w:rPr>
          <w:rFonts w:ascii="Courier New" w:eastAsia="Times New Roman" w:hAnsi="Courier New" w:cs="Courier New"/>
          <w:b/>
          <w:bCs/>
          <w:color w:val="000000"/>
          <w:sz w:val="20"/>
          <w:szCs w:val="20"/>
        </w:rPr>
        <w:t>EmailDeliver</w:t>
      </w:r>
      <w:r w:rsidRPr="00F66F77">
        <w:rPr>
          <w:rFonts w:ascii="Courier New" w:eastAsia="Times New Roman" w:hAnsi="Courier New" w:cs="Courier New"/>
          <w:color w:val="0000FF"/>
          <w:sz w:val="20"/>
          <w:szCs w:val="20"/>
        </w:rPr>
        <w:t>&lt;/EmailDeliver&gt;</w:t>
      </w:r>
    </w:p>
    <w:p w14:paraId="19FB7394"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&lt;ComName&gt;</w:t>
      </w:r>
      <w:r w:rsidRPr="00F66F77">
        <w:rPr>
          <w:rFonts w:ascii="Courier New" w:eastAsia="Times New Roman" w:hAnsi="Courier New" w:cs="Courier New"/>
          <w:b/>
          <w:bCs/>
          <w:color w:val="000000"/>
          <w:sz w:val="20"/>
          <w:szCs w:val="20"/>
        </w:rPr>
        <w:t>Tên công ty</w:t>
      </w:r>
      <w:r w:rsidRPr="00F66F77">
        <w:rPr>
          <w:rFonts w:ascii="Courier New" w:eastAsia="Times New Roman" w:hAnsi="Courier New" w:cs="Courier New"/>
          <w:color w:val="0000FF"/>
          <w:sz w:val="20"/>
          <w:szCs w:val="20"/>
        </w:rPr>
        <w:t>&lt;/ComName&gt;</w:t>
      </w:r>
    </w:p>
    <w:p w14:paraId="5E8DBBF2"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&lt;ComAddress&gt;</w:t>
      </w:r>
      <w:r w:rsidRPr="00F66F77">
        <w:rPr>
          <w:rFonts w:ascii="Courier New" w:eastAsia="Times New Roman" w:hAnsi="Courier New" w:cs="Courier New"/>
          <w:b/>
          <w:bCs/>
          <w:color w:val="000000"/>
          <w:sz w:val="20"/>
          <w:szCs w:val="20"/>
        </w:rPr>
        <w:t>Địa chỉ công ty</w:t>
      </w:r>
      <w:r w:rsidRPr="00F66F77">
        <w:rPr>
          <w:rFonts w:ascii="Courier New" w:eastAsia="Times New Roman" w:hAnsi="Courier New" w:cs="Courier New"/>
          <w:color w:val="0000FF"/>
          <w:sz w:val="20"/>
          <w:szCs w:val="20"/>
        </w:rPr>
        <w:t>&lt;/ComAddress&gt;</w:t>
      </w:r>
    </w:p>
    <w:p w14:paraId="7E70222E"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&lt;ComTaxCode&gt;</w:t>
      </w:r>
      <w:r w:rsidRPr="00F66F77">
        <w:rPr>
          <w:rFonts w:ascii="Courier New" w:eastAsia="Times New Roman" w:hAnsi="Courier New" w:cs="Courier New"/>
          <w:b/>
          <w:bCs/>
          <w:color w:val="000000"/>
          <w:sz w:val="20"/>
          <w:szCs w:val="20"/>
        </w:rPr>
        <w:t>Mã số thuế</w:t>
      </w:r>
      <w:r w:rsidRPr="00F66F77">
        <w:rPr>
          <w:rFonts w:ascii="Courier New" w:eastAsia="Times New Roman" w:hAnsi="Courier New" w:cs="Courier New"/>
          <w:color w:val="0000FF"/>
          <w:sz w:val="20"/>
          <w:szCs w:val="20"/>
        </w:rPr>
        <w:t>&lt;/ComTaxCode&gt;</w:t>
      </w:r>
    </w:p>
    <w:p w14:paraId="2EDC34CD"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&lt;ComFax&gt;</w:t>
      </w:r>
      <w:r w:rsidRPr="00F66F77">
        <w:rPr>
          <w:rFonts w:ascii="Courier New" w:eastAsia="Times New Roman" w:hAnsi="Courier New" w:cs="Courier New"/>
          <w:b/>
          <w:bCs/>
          <w:color w:val="000000"/>
          <w:sz w:val="20"/>
          <w:szCs w:val="20"/>
        </w:rPr>
        <w:t>Company Fax</w:t>
      </w:r>
      <w:r w:rsidRPr="00F66F77">
        <w:rPr>
          <w:rFonts w:ascii="Courier New" w:eastAsia="Times New Roman" w:hAnsi="Courier New" w:cs="Courier New"/>
          <w:color w:val="0000FF"/>
          <w:sz w:val="20"/>
          <w:szCs w:val="20"/>
        </w:rPr>
        <w:t>&lt;/ComFax&gt;</w:t>
      </w:r>
    </w:p>
    <w:p w14:paraId="50E25A2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&lt;ResourceCode&gt;</w:t>
      </w:r>
      <w:r w:rsidRPr="00F66F77">
        <w:rPr>
          <w:rFonts w:ascii="Courier New" w:eastAsia="Times New Roman" w:hAnsi="Courier New" w:cs="Courier New"/>
          <w:b/>
          <w:bCs/>
          <w:color w:val="000000"/>
          <w:sz w:val="20"/>
          <w:szCs w:val="20"/>
        </w:rPr>
        <w:t>ResourceCode</w:t>
      </w:r>
      <w:r w:rsidRPr="00F66F77">
        <w:rPr>
          <w:rFonts w:ascii="Courier New" w:eastAsia="Times New Roman" w:hAnsi="Courier New" w:cs="Courier New"/>
          <w:color w:val="0000FF"/>
          <w:sz w:val="20"/>
          <w:szCs w:val="20"/>
        </w:rPr>
        <w:t>&lt;/ResourceCode&gt;</w:t>
      </w:r>
    </w:p>
    <w:p w14:paraId="16A8DD5D"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&lt;GrossValue&gt;</w:t>
      </w:r>
      <w:r w:rsidRPr="00F66F77">
        <w:rPr>
          <w:rFonts w:ascii="Courier New" w:eastAsia="Times New Roman" w:hAnsi="Courier New" w:cs="Courier New"/>
          <w:b/>
          <w:bCs/>
          <w:color w:val="000000"/>
          <w:sz w:val="20"/>
          <w:szCs w:val="20"/>
        </w:rPr>
        <w:t>GrossValue</w:t>
      </w:r>
      <w:r w:rsidRPr="00F66F77">
        <w:rPr>
          <w:rFonts w:ascii="Courier New" w:eastAsia="Times New Roman" w:hAnsi="Courier New" w:cs="Courier New"/>
          <w:color w:val="0000FF"/>
          <w:sz w:val="20"/>
          <w:szCs w:val="20"/>
        </w:rPr>
        <w:t>&lt;/GrossValue&gt;</w:t>
      </w:r>
    </w:p>
    <w:p w14:paraId="6740FACB"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&lt;GrossValue0&gt;</w:t>
      </w:r>
      <w:r w:rsidRPr="00F66F77">
        <w:rPr>
          <w:rFonts w:ascii="Courier New" w:eastAsia="Times New Roman" w:hAnsi="Courier New" w:cs="Courier New"/>
          <w:b/>
          <w:bCs/>
          <w:color w:val="000000"/>
          <w:sz w:val="20"/>
          <w:szCs w:val="20"/>
        </w:rPr>
        <w:t>GrossValue0</w:t>
      </w:r>
      <w:r w:rsidRPr="00F66F77">
        <w:rPr>
          <w:rFonts w:ascii="Courier New" w:eastAsia="Times New Roman" w:hAnsi="Courier New" w:cs="Courier New"/>
          <w:color w:val="0000FF"/>
          <w:sz w:val="20"/>
          <w:szCs w:val="20"/>
        </w:rPr>
        <w:t>&lt;/GrossValue0&gt;</w:t>
      </w:r>
    </w:p>
    <w:p w14:paraId="42E23EEC"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&lt;VatAmount0&gt;</w:t>
      </w:r>
      <w:r w:rsidRPr="00F66F77">
        <w:rPr>
          <w:rFonts w:ascii="Courier New" w:eastAsia="Times New Roman" w:hAnsi="Courier New" w:cs="Courier New"/>
          <w:b/>
          <w:bCs/>
          <w:color w:val="000000"/>
          <w:sz w:val="20"/>
          <w:szCs w:val="20"/>
        </w:rPr>
        <w:t>VatAmount0</w:t>
      </w:r>
      <w:r w:rsidRPr="00F66F77">
        <w:rPr>
          <w:rFonts w:ascii="Courier New" w:eastAsia="Times New Roman" w:hAnsi="Courier New" w:cs="Courier New"/>
          <w:color w:val="0000FF"/>
          <w:sz w:val="20"/>
          <w:szCs w:val="20"/>
        </w:rPr>
        <w:t>&lt;/VatAmount0&gt;</w:t>
      </w:r>
    </w:p>
    <w:p w14:paraId="7C94C344"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&lt;GrossValue5&gt;</w:t>
      </w:r>
      <w:r w:rsidRPr="00F66F77">
        <w:rPr>
          <w:rFonts w:ascii="Courier New" w:eastAsia="Times New Roman" w:hAnsi="Courier New" w:cs="Courier New"/>
          <w:b/>
          <w:bCs/>
          <w:color w:val="000000"/>
          <w:sz w:val="20"/>
          <w:szCs w:val="20"/>
        </w:rPr>
        <w:t>GrossValue5</w:t>
      </w:r>
      <w:r w:rsidRPr="00F66F77">
        <w:rPr>
          <w:rFonts w:ascii="Courier New" w:eastAsia="Times New Roman" w:hAnsi="Courier New" w:cs="Courier New"/>
          <w:color w:val="0000FF"/>
          <w:sz w:val="20"/>
          <w:szCs w:val="20"/>
        </w:rPr>
        <w:t>&lt;/GrossValue5&gt;</w:t>
      </w:r>
    </w:p>
    <w:p w14:paraId="7213F83E"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&lt;VatAmount5&gt;</w:t>
      </w:r>
      <w:r w:rsidRPr="00F66F77">
        <w:rPr>
          <w:rFonts w:ascii="Courier New" w:eastAsia="Times New Roman" w:hAnsi="Courier New" w:cs="Courier New"/>
          <w:b/>
          <w:bCs/>
          <w:color w:val="000000"/>
          <w:sz w:val="20"/>
          <w:szCs w:val="20"/>
        </w:rPr>
        <w:t>VatAmount5</w:t>
      </w:r>
      <w:r w:rsidRPr="00F66F77">
        <w:rPr>
          <w:rFonts w:ascii="Courier New" w:eastAsia="Times New Roman" w:hAnsi="Courier New" w:cs="Courier New"/>
          <w:color w:val="0000FF"/>
          <w:sz w:val="20"/>
          <w:szCs w:val="20"/>
        </w:rPr>
        <w:t>&lt;/VatAmount5&gt;</w:t>
      </w:r>
    </w:p>
    <w:p w14:paraId="03275C2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&lt;GrossValue10&gt;</w:t>
      </w:r>
      <w:r w:rsidRPr="00F66F77">
        <w:rPr>
          <w:rFonts w:ascii="Courier New" w:eastAsia="Times New Roman" w:hAnsi="Courier New" w:cs="Courier New"/>
          <w:b/>
          <w:bCs/>
          <w:color w:val="000000"/>
          <w:sz w:val="20"/>
          <w:szCs w:val="20"/>
        </w:rPr>
        <w:t>GrossValue10</w:t>
      </w:r>
      <w:r w:rsidRPr="00F66F77">
        <w:rPr>
          <w:rFonts w:ascii="Courier New" w:eastAsia="Times New Roman" w:hAnsi="Courier New" w:cs="Courier New"/>
          <w:color w:val="0000FF"/>
          <w:sz w:val="20"/>
          <w:szCs w:val="20"/>
        </w:rPr>
        <w:t>&lt;/GrossValue10&gt;</w:t>
      </w:r>
    </w:p>
    <w:p w14:paraId="180656B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&lt;VatAmount10&gt;</w:t>
      </w:r>
      <w:r w:rsidRPr="00F66F77">
        <w:rPr>
          <w:rFonts w:ascii="Courier New" w:eastAsia="Times New Roman" w:hAnsi="Courier New" w:cs="Courier New"/>
          <w:b/>
          <w:bCs/>
          <w:color w:val="000000"/>
          <w:sz w:val="20"/>
          <w:szCs w:val="20"/>
        </w:rPr>
        <w:t>VatAmount10</w:t>
      </w:r>
      <w:r w:rsidRPr="00F66F77">
        <w:rPr>
          <w:rFonts w:ascii="Courier New" w:eastAsia="Times New Roman" w:hAnsi="Courier New" w:cs="Courier New"/>
          <w:color w:val="0000FF"/>
          <w:sz w:val="20"/>
          <w:szCs w:val="20"/>
        </w:rPr>
        <w:t>&lt;/VatAmount10&gt;</w:t>
      </w:r>
    </w:p>
    <w:p w14:paraId="4638DC6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&lt;Buyer&gt;</w:t>
      </w:r>
      <w:r w:rsidRPr="00F66F77">
        <w:rPr>
          <w:rFonts w:ascii="Courier New" w:eastAsia="Times New Roman" w:hAnsi="Courier New" w:cs="Courier New"/>
          <w:b/>
          <w:bCs/>
          <w:color w:val="000000"/>
          <w:sz w:val="20"/>
          <w:szCs w:val="20"/>
        </w:rPr>
        <w:t>Tên đơn vị mua hàng</w:t>
      </w:r>
      <w:r w:rsidRPr="00F66F77">
        <w:rPr>
          <w:rFonts w:ascii="Courier New" w:eastAsia="Times New Roman" w:hAnsi="Courier New" w:cs="Courier New"/>
          <w:color w:val="0000FF"/>
          <w:sz w:val="20"/>
          <w:szCs w:val="20"/>
        </w:rPr>
        <w:t>&lt;/Buyer&gt;</w:t>
      </w:r>
    </w:p>
    <w:p w14:paraId="0E6C6849"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&lt;Name&gt;</w:t>
      </w:r>
      <w:r w:rsidRPr="00F66F77">
        <w:rPr>
          <w:rFonts w:ascii="Courier New" w:eastAsia="Times New Roman" w:hAnsi="Courier New" w:cs="Courier New"/>
          <w:b/>
          <w:bCs/>
          <w:color w:val="000000"/>
          <w:sz w:val="20"/>
          <w:szCs w:val="20"/>
        </w:rPr>
        <w:t>Tên hóa đơn</w:t>
      </w:r>
      <w:r w:rsidRPr="00F66F77">
        <w:rPr>
          <w:rFonts w:ascii="Courier New" w:eastAsia="Times New Roman" w:hAnsi="Courier New" w:cs="Courier New"/>
          <w:color w:val="0000FF"/>
          <w:sz w:val="20"/>
          <w:szCs w:val="20"/>
        </w:rPr>
        <w:t>&lt;/Name&gt;</w:t>
      </w:r>
    </w:p>
    <w:p w14:paraId="6FE97E9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&lt;ComPhone&gt;</w:t>
      </w:r>
      <w:r w:rsidRPr="00F66F77">
        <w:rPr>
          <w:rFonts w:ascii="Courier New" w:eastAsia="Times New Roman" w:hAnsi="Courier New" w:cs="Courier New"/>
          <w:b/>
          <w:bCs/>
          <w:color w:val="000000"/>
          <w:sz w:val="20"/>
          <w:szCs w:val="20"/>
        </w:rPr>
        <w:t>Điện thoại công ty</w:t>
      </w:r>
      <w:r w:rsidRPr="00F66F77">
        <w:rPr>
          <w:rFonts w:ascii="Courier New" w:eastAsia="Times New Roman" w:hAnsi="Courier New" w:cs="Courier New"/>
          <w:color w:val="0000FF"/>
          <w:sz w:val="20"/>
          <w:szCs w:val="20"/>
        </w:rPr>
        <w:t>&lt;/ComPhone&gt;</w:t>
      </w:r>
    </w:p>
    <w:p w14:paraId="6BA9C73C"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&lt;ComBankName&gt;</w:t>
      </w:r>
      <w:r w:rsidRPr="00F66F77">
        <w:rPr>
          <w:rFonts w:ascii="Courier New" w:eastAsia="Times New Roman" w:hAnsi="Courier New" w:cs="Courier New"/>
          <w:b/>
          <w:bCs/>
          <w:color w:val="000000"/>
          <w:sz w:val="20"/>
          <w:szCs w:val="20"/>
        </w:rPr>
        <w:t>Tên ngân hàng</w:t>
      </w:r>
      <w:r w:rsidRPr="00F66F77">
        <w:rPr>
          <w:rFonts w:ascii="Courier New" w:eastAsia="Times New Roman" w:hAnsi="Courier New" w:cs="Courier New"/>
          <w:color w:val="0000FF"/>
          <w:sz w:val="20"/>
          <w:szCs w:val="20"/>
        </w:rPr>
        <w:t>&lt;/ComBankName&gt;</w:t>
      </w:r>
    </w:p>
    <w:p w14:paraId="6B4D301F"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&lt;ComBankNo&gt;</w:t>
      </w:r>
      <w:r w:rsidRPr="00F66F77">
        <w:rPr>
          <w:rFonts w:ascii="Courier New" w:eastAsia="Times New Roman" w:hAnsi="Courier New" w:cs="Courier New"/>
          <w:b/>
          <w:bCs/>
          <w:color w:val="000000"/>
          <w:sz w:val="20"/>
          <w:szCs w:val="20"/>
        </w:rPr>
        <w:t>Số tài khoản ngân hàng</w:t>
      </w:r>
      <w:r w:rsidRPr="00F66F77">
        <w:rPr>
          <w:rFonts w:ascii="Courier New" w:eastAsia="Times New Roman" w:hAnsi="Courier New" w:cs="Courier New"/>
          <w:color w:val="0000FF"/>
          <w:sz w:val="20"/>
          <w:szCs w:val="20"/>
        </w:rPr>
        <w:t>&lt;/ComBankNo&gt;</w:t>
      </w:r>
    </w:p>
    <w:p w14:paraId="0B3C01B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&lt;CreateDate&gt;</w:t>
      </w:r>
      <w:r w:rsidRPr="00F66F77">
        <w:rPr>
          <w:rFonts w:ascii="Courier New" w:eastAsia="Times New Roman" w:hAnsi="Courier New" w:cs="Courier New"/>
          <w:b/>
          <w:bCs/>
          <w:color w:val="000000"/>
          <w:sz w:val="20"/>
          <w:szCs w:val="20"/>
        </w:rPr>
        <w:t>CreateDate</w:t>
      </w:r>
      <w:r w:rsidRPr="00F66F77">
        <w:rPr>
          <w:rFonts w:ascii="Courier New" w:eastAsia="Times New Roman" w:hAnsi="Courier New" w:cs="Courier New"/>
          <w:color w:val="0000FF"/>
          <w:sz w:val="20"/>
          <w:szCs w:val="20"/>
        </w:rPr>
        <w:t>&lt;/CreateDate&gt;</w:t>
      </w:r>
    </w:p>
    <w:p w14:paraId="18196A1F"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&lt;DiscountRate&gt;</w:t>
      </w:r>
      <w:r w:rsidRPr="00F66F77">
        <w:rPr>
          <w:rFonts w:ascii="Courier New" w:eastAsia="Times New Roman" w:hAnsi="Courier New" w:cs="Courier New"/>
          <w:b/>
          <w:bCs/>
          <w:color w:val="000000"/>
          <w:sz w:val="20"/>
          <w:szCs w:val="20"/>
        </w:rPr>
        <w:t>Chiết khấu</w:t>
      </w:r>
      <w:r w:rsidRPr="00F66F77">
        <w:rPr>
          <w:rFonts w:ascii="Courier New" w:eastAsia="Times New Roman" w:hAnsi="Courier New" w:cs="Courier New"/>
          <w:color w:val="0000FF"/>
          <w:sz w:val="20"/>
          <w:szCs w:val="20"/>
        </w:rPr>
        <w:t>&lt;/DiscountRate&gt;</w:t>
      </w:r>
    </w:p>
    <w:p w14:paraId="2208EF0C"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&lt;CusSignStatus&gt;&lt;/CusSignStatus&gt;</w:t>
      </w:r>
    </w:p>
    <w:p w14:paraId="4BC75349"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&lt;CreateBy&gt;</w:t>
      </w:r>
      <w:r w:rsidRPr="00F66F77">
        <w:rPr>
          <w:rFonts w:ascii="Courier New" w:eastAsia="Times New Roman" w:hAnsi="Courier New" w:cs="Courier New"/>
          <w:b/>
          <w:bCs/>
          <w:color w:val="000000"/>
          <w:sz w:val="20"/>
          <w:szCs w:val="20"/>
        </w:rPr>
        <w:t>CreateBy</w:t>
      </w:r>
      <w:r w:rsidRPr="00F66F77">
        <w:rPr>
          <w:rFonts w:ascii="Courier New" w:eastAsia="Times New Roman" w:hAnsi="Courier New" w:cs="Courier New"/>
          <w:color w:val="0000FF"/>
          <w:sz w:val="20"/>
          <w:szCs w:val="20"/>
        </w:rPr>
        <w:t>&lt;/CreateBy&gt;</w:t>
      </w:r>
    </w:p>
    <w:p w14:paraId="38D2ECA4"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&lt;PublishBy&gt;</w:t>
      </w:r>
      <w:r w:rsidRPr="00F66F77">
        <w:rPr>
          <w:rFonts w:ascii="Courier New" w:eastAsia="Times New Roman" w:hAnsi="Courier New" w:cs="Courier New"/>
          <w:b/>
          <w:bCs/>
          <w:color w:val="000000"/>
          <w:sz w:val="20"/>
          <w:szCs w:val="20"/>
        </w:rPr>
        <w:t>PublishBy</w:t>
      </w:r>
      <w:r w:rsidRPr="00F66F77">
        <w:rPr>
          <w:rFonts w:ascii="Courier New" w:eastAsia="Times New Roman" w:hAnsi="Courier New" w:cs="Courier New"/>
          <w:color w:val="0000FF"/>
          <w:sz w:val="20"/>
          <w:szCs w:val="20"/>
        </w:rPr>
        <w:t>&lt;/PublishBy&gt;</w:t>
      </w:r>
    </w:p>
    <w:p w14:paraId="0ECD103F"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&lt;Note&gt;</w:t>
      </w:r>
      <w:r w:rsidRPr="00F66F77">
        <w:rPr>
          <w:rFonts w:ascii="Courier New" w:eastAsia="Times New Roman" w:hAnsi="Courier New" w:cs="Courier New"/>
          <w:b/>
          <w:bCs/>
          <w:color w:val="000000"/>
          <w:sz w:val="20"/>
          <w:szCs w:val="20"/>
        </w:rPr>
        <w:t>Note</w:t>
      </w:r>
      <w:r w:rsidRPr="00F66F77">
        <w:rPr>
          <w:rFonts w:ascii="Courier New" w:eastAsia="Times New Roman" w:hAnsi="Courier New" w:cs="Courier New"/>
          <w:color w:val="0000FF"/>
          <w:sz w:val="20"/>
          <w:szCs w:val="20"/>
        </w:rPr>
        <w:t>&lt;/Note&gt;</w:t>
      </w:r>
    </w:p>
    <w:p w14:paraId="6BF4EAFE"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&lt;ProcessInvNote&gt;</w:t>
      </w:r>
      <w:r w:rsidRPr="00F66F77">
        <w:rPr>
          <w:rFonts w:ascii="Courier New" w:eastAsia="Times New Roman" w:hAnsi="Courier New" w:cs="Courier New"/>
          <w:b/>
          <w:bCs/>
          <w:color w:val="000000"/>
          <w:sz w:val="20"/>
          <w:szCs w:val="20"/>
        </w:rPr>
        <w:t>ProcessInvNote</w:t>
      </w:r>
      <w:r w:rsidRPr="00F66F77">
        <w:rPr>
          <w:rFonts w:ascii="Courier New" w:eastAsia="Times New Roman" w:hAnsi="Courier New" w:cs="Courier New"/>
          <w:color w:val="0000FF"/>
          <w:sz w:val="20"/>
          <w:szCs w:val="20"/>
        </w:rPr>
        <w:t>&lt;/ProcessInvNote&gt;</w:t>
      </w:r>
    </w:p>
    <w:p w14:paraId="2DE815A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&lt;Fkey&gt;</w:t>
      </w:r>
      <w:r w:rsidRPr="00F66F77">
        <w:rPr>
          <w:rFonts w:ascii="Courier New" w:eastAsia="Times New Roman" w:hAnsi="Courier New" w:cs="Courier New"/>
          <w:b/>
          <w:bCs/>
          <w:color w:val="000000"/>
          <w:sz w:val="20"/>
          <w:szCs w:val="20"/>
        </w:rPr>
        <w:t>Fkey</w:t>
      </w:r>
      <w:r w:rsidRPr="00F66F77">
        <w:rPr>
          <w:rFonts w:ascii="Courier New" w:eastAsia="Times New Roman" w:hAnsi="Courier New" w:cs="Courier New"/>
          <w:color w:val="0000FF"/>
          <w:sz w:val="20"/>
          <w:szCs w:val="20"/>
        </w:rPr>
        <w:t>&lt;/Fkey&gt;</w:t>
      </w:r>
    </w:p>
    <w:p w14:paraId="3B925EA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&lt;GrossValue_NonTax&gt;&lt;/GrossValue_NonTax&gt;</w:t>
      </w:r>
    </w:p>
    <w:p w14:paraId="79455FF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&lt;CurrencyUnit&gt;</w:t>
      </w:r>
      <w:r w:rsidRPr="00F66F77">
        <w:rPr>
          <w:rFonts w:ascii="Courier New" w:eastAsia="Times New Roman" w:hAnsi="Courier New" w:cs="Courier New"/>
          <w:b/>
          <w:bCs/>
          <w:color w:val="000000"/>
          <w:sz w:val="20"/>
          <w:szCs w:val="20"/>
        </w:rPr>
        <w:t>Đơn vị tiền tệ</w:t>
      </w:r>
      <w:r w:rsidRPr="00F66F77">
        <w:rPr>
          <w:rFonts w:ascii="Courier New" w:eastAsia="Times New Roman" w:hAnsi="Courier New" w:cs="Courier New"/>
          <w:color w:val="0000FF"/>
          <w:sz w:val="20"/>
          <w:szCs w:val="20"/>
        </w:rPr>
        <w:t>&lt;/CurrencyUnit&gt;</w:t>
      </w:r>
    </w:p>
    <w:p w14:paraId="757E7A6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&lt;ExchangeRate&gt;</w:t>
      </w:r>
      <w:r w:rsidRPr="00F66F77">
        <w:rPr>
          <w:rFonts w:ascii="Courier New" w:eastAsia="Times New Roman" w:hAnsi="Courier New" w:cs="Courier New"/>
          <w:b/>
          <w:bCs/>
          <w:color w:val="000000"/>
          <w:sz w:val="20"/>
          <w:szCs w:val="20"/>
        </w:rPr>
        <w:t>Tỷ giá</w:t>
      </w:r>
      <w:r w:rsidRPr="00F66F77">
        <w:rPr>
          <w:rFonts w:ascii="Courier New" w:eastAsia="Times New Roman" w:hAnsi="Courier New" w:cs="Courier New"/>
          <w:color w:val="0000FF"/>
          <w:sz w:val="20"/>
          <w:szCs w:val="20"/>
        </w:rPr>
        <w:t>&lt;/ExchangeRate&gt;</w:t>
      </w:r>
    </w:p>
    <w:p w14:paraId="102A2014"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&lt;ConvertedAmount&gt;</w:t>
      </w:r>
      <w:r w:rsidRPr="00F66F77">
        <w:rPr>
          <w:rFonts w:ascii="Courier New" w:eastAsia="Times New Roman" w:hAnsi="Courier New" w:cs="Courier New"/>
          <w:b/>
          <w:bCs/>
          <w:color w:val="000000"/>
          <w:sz w:val="20"/>
          <w:szCs w:val="20"/>
        </w:rPr>
        <w:t>Tổng tiền quy đổi</w:t>
      </w:r>
      <w:r w:rsidRPr="00F66F77">
        <w:rPr>
          <w:rFonts w:ascii="Courier New" w:eastAsia="Times New Roman" w:hAnsi="Courier New" w:cs="Courier New"/>
          <w:color w:val="0000FF"/>
          <w:sz w:val="20"/>
          <w:szCs w:val="20"/>
        </w:rPr>
        <w:t>&lt;/ConvertedAmount&gt;</w:t>
      </w:r>
    </w:p>
    <w:p w14:paraId="3B1D5956"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&lt;Extra1&gt;</w:t>
      </w:r>
      <w:r w:rsidRPr="00F66F77">
        <w:rPr>
          <w:rFonts w:ascii="Courier New" w:eastAsia="Times New Roman" w:hAnsi="Courier New" w:cs="Courier New"/>
          <w:b/>
          <w:bCs/>
          <w:color w:val="000000"/>
          <w:sz w:val="20"/>
          <w:szCs w:val="20"/>
        </w:rPr>
        <w:t>Extra1</w:t>
      </w:r>
      <w:r w:rsidRPr="00F66F77">
        <w:rPr>
          <w:rFonts w:ascii="Courier New" w:eastAsia="Times New Roman" w:hAnsi="Courier New" w:cs="Courier New"/>
          <w:color w:val="0000FF"/>
          <w:sz w:val="20"/>
          <w:szCs w:val="20"/>
        </w:rPr>
        <w:t>&lt;/Extra1&gt;</w:t>
      </w:r>
    </w:p>
    <w:p w14:paraId="6FF9095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&lt;Extra2&gt;</w:t>
      </w:r>
      <w:r w:rsidRPr="00F66F77">
        <w:rPr>
          <w:rFonts w:ascii="Courier New" w:eastAsia="Times New Roman" w:hAnsi="Courier New" w:cs="Courier New"/>
          <w:b/>
          <w:bCs/>
          <w:color w:val="000000"/>
          <w:sz w:val="20"/>
          <w:szCs w:val="20"/>
        </w:rPr>
        <w:t>Extra2</w:t>
      </w:r>
      <w:r w:rsidRPr="00F66F77">
        <w:rPr>
          <w:rFonts w:ascii="Courier New" w:eastAsia="Times New Roman" w:hAnsi="Courier New" w:cs="Courier New"/>
          <w:color w:val="0000FF"/>
          <w:sz w:val="20"/>
          <w:szCs w:val="20"/>
        </w:rPr>
        <w:t>&lt;/Extra2&gt;</w:t>
      </w:r>
    </w:p>
    <w:p w14:paraId="3FE7306F"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&lt;SMSDeliver&gt;</w:t>
      </w:r>
      <w:r w:rsidRPr="00F66F77">
        <w:rPr>
          <w:rFonts w:ascii="Courier New" w:eastAsia="Times New Roman" w:hAnsi="Courier New" w:cs="Courier New"/>
          <w:b/>
          <w:bCs/>
          <w:color w:val="000000"/>
          <w:sz w:val="20"/>
          <w:szCs w:val="20"/>
        </w:rPr>
        <w:t>SMSDeliver</w:t>
      </w:r>
      <w:r w:rsidRPr="00F66F77">
        <w:rPr>
          <w:rFonts w:ascii="Courier New" w:eastAsia="Times New Roman" w:hAnsi="Courier New" w:cs="Courier New"/>
          <w:color w:val="0000FF"/>
          <w:sz w:val="20"/>
          <w:szCs w:val="20"/>
        </w:rPr>
        <w:t>&lt;/SMSDeliver&gt;</w:t>
      </w:r>
    </w:p>
    <w:p w14:paraId="2339DB3B"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LDDNBO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p>
    <w:p w14:paraId="7D9C3627"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p>
    <w:p w14:paraId="6CD6808F"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HVTNXHANG</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p>
    <w:p w14:paraId="7C0EDAAB"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TNVCHUYEN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p>
    <w:p w14:paraId="60E7C18A"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PTVCHUYEN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p>
    <w:p w14:paraId="35F8A8DE"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p>
    <w:p w14:paraId="1F732F68" w14:textId="77777777" w:rsidR="00AC3E5D" w:rsidRPr="007E2F1C"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lastRenderedPageBreak/>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HDKTNgay</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p>
    <w:p w14:paraId="20EE6BB2" w14:textId="77777777" w:rsidR="00AC3E5D" w:rsidRPr="00AD69DD" w:rsidRDefault="00AC3E5D" w:rsidP="00AC3E5D">
      <w:pPr>
        <w:shd w:val="clear" w:color="auto" w:fill="FFFFFF"/>
        <w:spacing w:after="0" w:line="240" w:lineRule="auto"/>
        <w:rPr>
          <w:rFonts w:eastAsia="Times New Roman" w:cs="Times New Roman"/>
          <w:szCs w:val="24"/>
        </w:rPr>
      </w:pPr>
      <w:r w:rsidRPr="00F66F77">
        <w:rPr>
          <w:rFonts w:ascii="Courier New" w:eastAsia="Times New Roman" w:hAnsi="Courier New" w:cs="Courier New"/>
          <w:color w:val="0000FF"/>
          <w:sz w:val="20"/>
          <w:szCs w:val="20"/>
        </w:rPr>
        <w:t>&lt;/ReplaceInv&gt;</w:t>
      </w:r>
    </w:p>
    <w:p w14:paraId="75A64701" w14:textId="77777777" w:rsidR="00AC3E5D" w:rsidRPr="000A4319" w:rsidRDefault="00AC3E5D" w:rsidP="00AC3E5D">
      <w:pPr>
        <w:ind w:firstLine="720"/>
        <w:rPr>
          <w:b/>
          <w:u w:val="single"/>
        </w:rPr>
      </w:pPr>
      <w:r w:rsidRPr="000A4319">
        <w:rPr>
          <w:b/>
          <w:u w:val="single"/>
        </w:rPr>
        <w:t>Cấu trúc củ</w:t>
      </w:r>
      <w:r>
        <w:rPr>
          <w:b/>
          <w:u w:val="single"/>
        </w:rPr>
        <w:t>a xmlInv</w:t>
      </w:r>
      <w:r w:rsidRPr="000A4319">
        <w:rPr>
          <w:b/>
          <w:u w:val="single"/>
        </w:rPr>
        <w:t xml:space="preserve">Data </w:t>
      </w:r>
      <w:r>
        <w:rPr>
          <w:b/>
          <w:u w:val="single"/>
        </w:rPr>
        <w:t xml:space="preserve">trường hợp </w:t>
      </w:r>
      <w:r>
        <w:rPr>
          <w:b/>
          <w:color w:val="FF0000"/>
          <w:u w:val="single"/>
        </w:rPr>
        <w:t>C</w:t>
      </w:r>
      <w:r w:rsidRPr="00022930">
        <w:rPr>
          <w:b/>
          <w:color w:val="FF0000"/>
          <w:u w:val="single"/>
        </w:rPr>
        <w:t>ó</w:t>
      </w:r>
      <w:r>
        <w:rPr>
          <w:b/>
          <w:u w:val="single"/>
        </w:rPr>
        <w:t xml:space="preserve"> trường mở rộng </w:t>
      </w:r>
      <w:r w:rsidRPr="000A4319">
        <w:rPr>
          <w:b/>
          <w:u w:val="single"/>
        </w:rPr>
        <w:t xml:space="preserve">(các trường </w:t>
      </w:r>
      <w:r w:rsidRPr="000A4319">
        <w:rPr>
          <w:b/>
          <w:color w:val="FF0000"/>
          <w:u w:val="single"/>
        </w:rPr>
        <w:t>*</w:t>
      </w:r>
      <w:r w:rsidRPr="000A4319">
        <w:rPr>
          <w:b/>
          <w:u w:val="single"/>
        </w:rPr>
        <w:t xml:space="preserve"> là bắt buộc):</w:t>
      </w:r>
    </w:p>
    <w:p w14:paraId="06FEEC2D"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color w:val="0000FF"/>
          <w:sz w:val="20"/>
          <w:szCs w:val="20"/>
        </w:rPr>
        <w:t>&lt;ReplaceInv&gt;</w:t>
      </w:r>
    </w:p>
    <w:p w14:paraId="7CB722B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&lt;key&gt;</w:t>
      </w:r>
      <w:r w:rsidRPr="007332BA">
        <w:rPr>
          <w:rFonts w:ascii="Courier New" w:eastAsia="Times New Roman" w:hAnsi="Courier New" w:cs="Courier New"/>
          <w:b/>
          <w:bCs/>
          <w:color w:val="000000"/>
          <w:sz w:val="20"/>
          <w:szCs w:val="20"/>
        </w:rPr>
        <w:t>fkey hóa đơn*</w:t>
      </w:r>
      <w:r w:rsidRPr="007332BA">
        <w:rPr>
          <w:rFonts w:ascii="Courier New" w:eastAsia="Times New Roman" w:hAnsi="Courier New" w:cs="Courier New"/>
          <w:color w:val="0000FF"/>
          <w:sz w:val="20"/>
          <w:szCs w:val="20"/>
        </w:rPr>
        <w:t>&lt;/key&gt;</w:t>
      </w:r>
    </w:p>
    <w:p w14:paraId="18BC5C78"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&lt;CusCode&gt;</w:t>
      </w:r>
      <w:r w:rsidRPr="007332BA">
        <w:rPr>
          <w:rFonts w:ascii="Courier New" w:eastAsia="Times New Roman" w:hAnsi="Courier New" w:cs="Courier New"/>
          <w:b/>
          <w:bCs/>
          <w:color w:val="000000"/>
          <w:sz w:val="20"/>
          <w:szCs w:val="20"/>
        </w:rPr>
        <w:t>Mã khách hàng*</w:t>
      </w:r>
      <w:r w:rsidRPr="007332BA">
        <w:rPr>
          <w:rFonts w:ascii="Courier New" w:eastAsia="Times New Roman" w:hAnsi="Courier New" w:cs="Courier New"/>
          <w:color w:val="0000FF"/>
          <w:sz w:val="20"/>
          <w:szCs w:val="20"/>
        </w:rPr>
        <w:t>&lt;/CusCode&gt;</w:t>
      </w:r>
    </w:p>
    <w:p w14:paraId="0D3416E0"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&lt;CusName&gt;</w:t>
      </w:r>
      <w:r w:rsidRPr="007332BA">
        <w:rPr>
          <w:rFonts w:ascii="Courier New" w:eastAsia="Times New Roman" w:hAnsi="Courier New" w:cs="Courier New"/>
          <w:b/>
          <w:bCs/>
          <w:color w:val="000000"/>
          <w:sz w:val="20"/>
          <w:szCs w:val="20"/>
        </w:rPr>
        <w:t>Tên khách hàng*</w:t>
      </w:r>
      <w:r w:rsidRPr="007332BA">
        <w:rPr>
          <w:rFonts w:ascii="Courier New" w:eastAsia="Times New Roman" w:hAnsi="Courier New" w:cs="Courier New"/>
          <w:color w:val="0000FF"/>
          <w:sz w:val="20"/>
          <w:szCs w:val="20"/>
        </w:rPr>
        <w:t>&lt;/CusName&gt;</w:t>
      </w:r>
    </w:p>
    <w:p w14:paraId="225E5A75"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&lt;CusAddress&gt;</w:t>
      </w:r>
      <w:r w:rsidRPr="007332BA">
        <w:rPr>
          <w:rFonts w:ascii="Courier New" w:eastAsia="Times New Roman" w:hAnsi="Courier New" w:cs="Courier New"/>
          <w:b/>
          <w:bCs/>
          <w:color w:val="000000"/>
          <w:sz w:val="20"/>
          <w:szCs w:val="20"/>
        </w:rPr>
        <w:t>Địa chỉ khách hàng*</w:t>
      </w:r>
      <w:r w:rsidRPr="007332BA">
        <w:rPr>
          <w:rFonts w:ascii="Courier New" w:eastAsia="Times New Roman" w:hAnsi="Courier New" w:cs="Courier New"/>
          <w:color w:val="0000FF"/>
          <w:sz w:val="20"/>
          <w:szCs w:val="20"/>
        </w:rPr>
        <w:t>&lt;/CusAddress&gt;</w:t>
      </w:r>
    </w:p>
    <w:p w14:paraId="18C0EE22"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&lt;CusPhone&gt;</w:t>
      </w:r>
      <w:r w:rsidRPr="007332BA">
        <w:rPr>
          <w:rFonts w:ascii="Courier New" w:eastAsia="Times New Roman" w:hAnsi="Courier New" w:cs="Courier New"/>
          <w:b/>
          <w:bCs/>
          <w:color w:val="000000"/>
          <w:sz w:val="20"/>
          <w:szCs w:val="20"/>
        </w:rPr>
        <w:t>Điện thoại khách hàng</w:t>
      </w:r>
      <w:r w:rsidRPr="007332BA">
        <w:rPr>
          <w:rFonts w:ascii="Courier New" w:eastAsia="Times New Roman" w:hAnsi="Courier New" w:cs="Courier New"/>
          <w:color w:val="0000FF"/>
          <w:sz w:val="20"/>
          <w:szCs w:val="20"/>
        </w:rPr>
        <w:t>&lt;/CusPhone&gt;</w:t>
      </w:r>
    </w:p>
    <w:p w14:paraId="3C7C4799"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&lt;CusTaxCode&gt;</w:t>
      </w:r>
      <w:r w:rsidRPr="007332BA">
        <w:rPr>
          <w:rFonts w:ascii="Courier New" w:eastAsia="Times New Roman" w:hAnsi="Courier New" w:cs="Courier New"/>
          <w:b/>
          <w:bCs/>
          <w:color w:val="000000"/>
          <w:sz w:val="20"/>
          <w:szCs w:val="20"/>
        </w:rPr>
        <w:t>Mã số thuế KH (Bắt buộc với KH là Doanh nghiệp)</w:t>
      </w:r>
      <w:r w:rsidRPr="007332BA">
        <w:rPr>
          <w:rFonts w:ascii="Courier New" w:eastAsia="Times New Roman" w:hAnsi="Courier New" w:cs="Courier New"/>
          <w:color w:val="0000FF"/>
          <w:sz w:val="20"/>
          <w:szCs w:val="20"/>
        </w:rPr>
        <w:t>&lt;/CusTaxCode&gt;</w:t>
      </w:r>
    </w:p>
    <w:p w14:paraId="06D389BC"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&lt;PaymentMethod&gt;</w:t>
      </w:r>
      <w:r w:rsidRPr="007332BA">
        <w:rPr>
          <w:rFonts w:ascii="Courier New" w:eastAsia="Times New Roman" w:hAnsi="Courier New" w:cs="Courier New"/>
          <w:b/>
          <w:bCs/>
          <w:color w:val="000000"/>
          <w:sz w:val="20"/>
          <w:szCs w:val="20"/>
        </w:rPr>
        <w:t>Phương thức thanh toán</w:t>
      </w:r>
      <w:r w:rsidRPr="007332BA">
        <w:rPr>
          <w:rFonts w:ascii="Courier New" w:eastAsia="Times New Roman" w:hAnsi="Courier New" w:cs="Courier New"/>
          <w:color w:val="0000FF"/>
          <w:sz w:val="20"/>
          <w:szCs w:val="20"/>
        </w:rPr>
        <w:t>&lt;/PaymentMethod&gt;</w:t>
      </w:r>
    </w:p>
    <w:p w14:paraId="7C5799E8"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&lt;CusBankName&gt;</w:t>
      </w:r>
      <w:r w:rsidRPr="007332BA">
        <w:rPr>
          <w:rFonts w:ascii="Courier New" w:eastAsia="Times New Roman" w:hAnsi="Courier New" w:cs="Courier New"/>
          <w:b/>
          <w:bCs/>
          <w:color w:val="000000"/>
          <w:sz w:val="20"/>
          <w:szCs w:val="20"/>
        </w:rPr>
        <w:t>Tên ngân hàng</w:t>
      </w:r>
      <w:r w:rsidRPr="007332BA">
        <w:rPr>
          <w:rFonts w:ascii="Courier New" w:eastAsia="Times New Roman" w:hAnsi="Courier New" w:cs="Courier New"/>
          <w:color w:val="0000FF"/>
          <w:sz w:val="20"/>
          <w:szCs w:val="20"/>
        </w:rPr>
        <w:t>&lt;/CusBankName&gt;</w:t>
      </w:r>
    </w:p>
    <w:p w14:paraId="47B8445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&lt;KindOfService&gt;</w:t>
      </w:r>
      <w:r w:rsidRPr="007332BA">
        <w:rPr>
          <w:rFonts w:ascii="Courier New" w:eastAsia="Times New Roman" w:hAnsi="Courier New" w:cs="Courier New"/>
          <w:b/>
          <w:bCs/>
          <w:color w:val="000000"/>
          <w:sz w:val="20"/>
          <w:szCs w:val="20"/>
        </w:rPr>
        <w:t>Tháng hóa đơn</w:t>
      </w:r>
      <w:r w:rsidRPr="007332BA">
        <w:rPr>
          <w:rFonts w:ascii="Courier New" w:eastAsia="Times New Roman" w:hAnsi="Courier New" w:cs="Courier New"/>
          <w:color w:val="0000FF"/>
          <w:sz w:val="20"/>
          <w:szCs w:val="20"/>
        </w:rPr>
        <w:t>&lt;/KindOfService&gt;</w:t>
      </w:r>
    </w:p>
    <w:p w14:paraId="03232044"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&lt;CusBankNo&gt;</w:t>
      </w:r>
      <w:r w:rsidRPr="007332BA">
        <w:rPr>
          <w:rFonts w:ascii="Courier New" w:eastAsia="Times New Roman" w:hAnsi="Courier New" w:cs="Courier New"/>
          <w:b/>
          <w:bCs/>
          <w:color w:val="000000"/>
          <w:sz w:val="20"/>
          <w:szCs w:val="20"/>
        </w:rPr>
        <w:t>Số tài khoản ngân hàng</w:t>
      </w:r>
      <w:r w:rsidRPr="007332BA">
        <w:rPr>
          <w:rFonts w:ascii="Courier New" w:eastAsia="Times New Roman" w:hAnsi="Courier New" w:cs="Courier New"/>
          <w:color w:val="0000FF"/>
          <w:sz w:val="20"/>
          <w:szCs w:val="20"/>
        </w:rPr>
        <w:t>&lt;/CusBankNo&gt;</w:t>
      </w:r>
    </w:p>
    <w:p w14:paraId="759995E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&lt;Products&gt;</w:t>
      </w:r>
    </w:p>
    <w:p w14:paraId="2019EBBD"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&lt;Product&gt;</w:t>
      </w:r>
    </w:p>
    <w:p w14:paraId="1D756A15"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&lt;Code&gt;</w:t>
      </w:r>
      <w:r w:rsidRPr="007332BA">
        <w:rPr>
          <w:rFonts w:ascii="Courier New" w:eastAsia="Times New Roman" w:hAnsi="Courier New" w:cs="Courier New"/>
          <w:b/>
          <w:bCs/>
          <w:color w:val="000000"/>
          <w:sz w:val="20"/>
          <w:szCs w:val="20"/>
        </w:rPr>
        <w:t>Mã sản phẩm*</w:t>
      </w:r>
      <w:r w:rsidRPr="007332BA">
        <w:rPr>
          <w:rFonts w:ascii="Courier New" w:eastAsia="Times New Roman" w:hAnsi="Courier New" w:cs="Courier New"/>
          <w:color w:val="0000FF"/>
          <w:sz w:val="20"/>
          <w:szCs w:val="20"/>
        </w:rPr>
        <w:t>&lt;/Code&gt;</w:t>
      </w:r>
    </w:p>
    <w:p w14:paraId="3C7378DA"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&lt;ProdName&gt;</w:t>
      </w:r>
      <w:r w:rsidRPr="007332BA">
        <w:rPr>
          <w:rFonts w:ascii="Courier New" w:eastAsia="Times New Roman" w:hAnsi="Courier New" w:cs="Courier New"/>
          <w:b/>
          <w:bCs/>
          <w:color w:val="000000"/>
          <w:sz w:val="20"/>
          <w:szCs w:val="20"/>
        </w:rPr>
        <w:t>Tên sản phẩm*</w:t>
      </w:r>
      <w:r w:rsidRPr="007332BA">
        <w:rPr>
          <w:rFonts w:ascii="Courier New" w:eastAsia="Times New Roman" w:hAnsi="Courier New" w:cs="Courier New"/>
          <w:color w:val="0000FF"/>
          <w:sz w:val="20"/>
          <w:szCs w:val="20"/>
        </w:rPr>
        <w:t>&lt;/ProdName&gt;</w:t>
      </w:r>
    </w:p>
    <w:p w14:paraId="34F01924"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&lt;ProdUnit&gt;</w:t>
      </w:r>
      <w:r w:rsidRPr="007332BA">
        <w:rPr>
          <w:rFonts w:ascii="Courier New" w:eastAsia="Times New Roman" w:hAnsi="Courier New" w:cs="Courier New"/>
          <w:b/>
          <w:bCs/>
          <w:color w:val="000000"/>
          <w:sz w:val="20"/>
          <w:szCs w:val="20"/>
        </w:rPr>
        <w:t>Đơn vị tính</w:t>
      </w:r>
      <w:r w:rsidRPr="007332BA">
        <w:rPr>
          <w:rFonts w:ascii="Courier New" w:eastAsia="Times New Roman" w:hAnsi="Courier New" w:cs="Courier New"/>
          <w:color w:val="0000FF"/>
          <w:sz w:val="20"/>
          <w:szCs w:val="20"/>
        </w:rPr>
        <w:t>&lt;/ProdUnit&gt;</w:t>
      </w:r>
    </w:p>
    <w:p w14:paraId="7A013AAA"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&lt;ProdQuantity&gt;</w:t>
      </w:r>
      <w:r w:rsidRPr="007332BA">
        <w:rPr>
          <w:rFonts w:ascii="Courier New" w:eastAsia="Times New Roman" w:hAnsi="Courier New" w:cs="Courier New"/>
          <w:b/>
          <w:bCs/>
          <w:color w:val="000000"/>
          <w:sz w:val="20"/>
          <w:szCs w:val="20"/>
        </w:rPr>
        <w:t>Số lượng</w:t>
      </w:r>
      <w:r w:rsidRPr="007332BA">
        <w:rPr>
          <w:rFonts w:ascii="Courier New" w:eastAsia="Times New Roman" w:hAnsi="Courier New" w:cs="Courier New"/>
          <w:color w:val="0000FF"/>
          <w:sz w:val="20"/>
          <w:szCs w:val="20"/>
        </w:rPr>
        <w:t>&lt;/ProdQuantity&gt;</w:t>
      </w:r>
    </w:p>
    <w:p w14:paraId="1C347BA1"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&lt;ProdPrice&gt;</w:t>
      </w:r>
      <w:r w:rsidRPr="007332BA">
        <w:rPr>
          <w:rFonts w:ascii="Courier New" w:eastAsia="Times New Roman" w:hAnsi="Courier New" w:cs="Courier New"/>
          <w:b/>
          <w:bCs/>
          <w:color w:val="000000"/>
          <w:sz w:val="20"/>
          <w:szCs w:val="20"/>
        </w:rPr>
        <w:t>Đơn giá</w:t>
      </w:r>
      <w:r w:rsidRPr="007332BA">
        <w:rPr>
          <w:rFonts w:ascii="Courier New" w:eastAsia="Times New Roman" w:hAnsi="Courier New" w:cs="Courier New"/>
          <w:color w:val="0000FF"/>
          <w:sz w:val="20"/>
          <w:szCs w:val="20"/>
        </w:rPr>
        <w:t>&lt;/ProdPrice&gt;</w:t>
      </w:r>
    </w:p>
    <w:p w14:paraId="24778A4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&lt;Amount&gt;</w:t>
      </w:r>
      <w:r w:rsidRPr="007332BA">
        <w:rPr>
          <w:rFonts w:ascii="Courier New" w:eastAsia="Times New Roman" w:hAnsi="Courier New" w:cs="Courier New"/>
          <w:b/>
          <w:bCs/>
          <w:color w:val="000000"/>
          <w:sz w:val="20"/>
          <w:szCs w:val="20"/>
        </w:rPr>
        <w:t>Tổng tiền*</w:t>
      </w:r>
      <w:r w:rsidRPr="007332BA">
        <w:rPr>
          <w:rFonts w:ascii="Courier New" w:eastAsia="Times New Roman" w:hAnsi="Courier New" w:cs="Courier New"/>
          <w:color w:val="0000FF"/>
          <w:sz w:val="20"/>
          <w:szCs w:val="20"/>
        </w:rPr>
        <w:t>&lt;/Amount&gt;</w:t>
      </w:r>
    </w:p>
    <w:p w14:paraId="1901C2B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&lt;Remark&gt;</w:t>
      </w:r>
      <w:r w:rsidRPr="007332BA">
        <w:rPr>
          <w:rFonts w:ascii="Courier New" w:eastAsia="Times New Roman" w:hAnsi="Courier New" w:cs="Courier New"/>
          <w:b/>
          <w:bCs/>
          <w:color w:val="000000"/>
          <w:sz w:val="20"/>
          <w:szCs w:val="20"/>
        </w:rPr>
        <w:t>Remark</w:t>
      </w:r>
      <w:r w:rsidRPr="007332BA">
        <w:rPr>
          <w:rFonts w:ascii="Courier New" w:eastAsia="Times New Roman" w:hAnsi="Courier New" w:cs="Courier New"/>
          <w:color w:val="0000FF"/>
          <w:sz w:val="20"/>
          <w:szCs w:val="20"/>
        </w:rPr>
        <w:t>&lt;/Remark&gt;</w:t>
      </w:r>
    </w:p>
    <w:p w14:paraId="73984517"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&lt;Total&gt;</w:t>
      </w:r>
      <w:r w:rsidRPr="007332BA">
        <w:rPr>
          <w:rFonts w:ascii="Courier New" w:eastAsia="Times New Roman" w:hAnsi="Courier New" w:cs="Courier New"/>
          <w:b/>
          <w:bCs/>
          <w:color w:val="000000"/>
          <w:sz w:val="20"/>
          <w:szCs w:val="20"/>
        </w:rPr>
        <w:t>Tổng tiền trước thuế*</w:t>
      </w:r>
      <w:r w:rsidRPr="007332BA">
        <w:rPr>
          <w:rFonts w:ascii="Courier New" w:eastAsia="Times New Roman" w:hAnsi="Courier New" w:cs="Courier New"/>
          <w:color w:val="0000FF"/>
          <w:sz w:val="20"/>
          <w:szCs w:val="20"/>
        </w:rPr>
        <w:t>&lt;/Total&gt;</w:t>
      </w:r>
    </w:p>
    <w:p w14:paraId="339F764C"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&lt;VATRate&gt;</w:t>
      </w:r>
      <w:r w:rsidRPr="007332BA">
        <w:rPr>
          <w:rFonts w:ascii="Courier New" w:eastAsia="Times New Roman" w:hAnsi="Courier New" w:cs="Courier New"/>
          <w:b/>
          <w:bCs/>
          <w:color w:val="000000"/>
          <w:sz w:val="20"/>
          <w:szCs w:val="20"/>
        </w:rPr>
        <w:t>Thuế GTGT*</w:t>
      </w:r>
      <w:r w:rsidRPr="007332BA">
        <w:rPr>
          <w:rFonts w:ascii="Courier New" w:eastAsia="Times New Roman" w:hAnsi="Courier New" w:cs="Courier New"/>
          <w:color w:val="0000FF"/>
          <w:sz w:val="20"/>
          <w:szCs w:val="20"/>
        </w:rPr>
        <w:t>&lt;/VATRate&gt;</w:t>
      </w:r>
    </w:p>
    <w:p w14:paraId="078A0DAA"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&lt;VATAmount&gt;</w:t>
      </w:r>
      <w:r w:rsidRPr="007332BA">
        <w:rPr>
          <w:rFonts w:ascii="Courier New" w:eastAsia="Times New Roman" w:hAnsi="Courier New" w:cs="Courier New"/>
          <w:b/>
          <w:bCs/>
          <w:color w:val="000000"/>
          <w:sz w:val="20"/>
          <w:szCs w:val="20"/>
        </w:rPr>
        <w:t>Tổng tiền thuế*</w:t>
      </w:r>
      <w:r w:rsidRPr="007332BA">
        <w:rPr>
          <w:rFonts w:ascii="Courier New" w:eastAsia="Times New Roman" w:hAnsi="Courier New" w:cs="Courier New"/>
          <w:color w:val="0000FF"/>
          <w:sz w:val="20"/>
          <w:szCs w:val="20"/>
        </w:rPr>
        <w:t>&lt;/VATAmount&gt;</w:t>
      </w:r>
    </w:p>
    <w:p w14:paraId="563AF43E"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&lt;Extra1&gt;</w:t>
      </w:r>
      <w:r w:rsidRPr="007332BA">
        <w:rPr>
          <w:rFonts w:ascii="Courier New" w:eastAsia="Times New Roman" w:hAnsi="Courier New" w:cs="Courier New"/>
          <w:b/>
          <w:bCs/>
          <w:color w:val="000000"/>
          <w:sz w:val="20"/>
          <w:szCs w:val="20"/>
        </w:rPr>
        <w:t>Mở rộng 1</w:t>
      </w:r>
      <w:r w:rsidRPr="007332BA">
        <w:rPr>
          <w:rFonts w:ascii="Courier New" w:eastAsia="Times New Roman" w:hAnsi="Courier New" w:cs="Courier New"/>
          <w:color w:val="0000FF"/>
          <w:sz w:val="20"/>
          <w:szCs w:val="20"/>
        </w:rPr>
        <w:t>&lt;/Extra1&gt;</w:t>
      </w:r>
    </w:p>
    <w:p w14:paraId="2EB8E549"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&lt;Extra2&gt;</w:t>
      </w:r>
      <w:r w:rsidRPr="007332BA">
        <w:rPr>
          <w:rFonts w:ascii="Courier New" w:eastAsia="Times New Roman" w:hAnsi="Courier New" w:cs="Courier New"/>
          <w:b/>
          <w:bCs/>
          <w:color w:val="000000"/>
          <w:sz w:val="20"/>
          <w:szCs w:val="20"/>
        </w:rPr>
        <w:t>Mở rộng 2</w:t>
      </w:r>
      <w:r w:rsidRPr="007332BA">
        <w:rPr>
          <w:rFonts w:ascii="Courier New" w:eastAsia="Times New Roman" w:hAnsi="Courier New" w:cs="Courier New"/>
          <w:color w:val="0000FF"/>
          <w:sz w:val="20"/>
          <w:szCs w:val="20"/>
        </w:rPr>
        <w:t>&lt;/Extra2&gt;</w:t>
      </w:r>
    </w:p>
    <w:p w14:paraId="0640F78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&lt;Discount&gt;</w:t>
      </w:r>
      <w:r w:rsidRPr="007332BA">
        <w:rPr>
          <w:rFonts w:ascii="Courier New" w:eastAsia="Times New Roman" w:hAnsi="Courier New" w:cs="Courier New"/>
          <w:b/>
          <w:bCs/>
          <w:color w:val="000000"/>
          <w:sz w:val="20"/>
          <w:szCs w:val="20"/>
        </w:rPr>
        <w:t>Chiết khấu</w:t>
      </w:r>
      <w:r w:rsidRPr="007332BA">
        <w:rPr>
          <w:rFonts w:ascii="Courier New" w:eastAsia="Times New Roman" w:hAnsi="Courier New" w:cs="Courier New"/>
          <w:color w:val="0000FF"/>
          <w:sz w:val="20"/>
          <w:szCs w:val="20"/>
        </w:rPr>
        <w:t>&lt;/Discount&gt;</w:t>
      </w:r>
    </w:p>
    <w:p w14:paraId="056530B1"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&lt;DiscountAmount&gt;</w:t>
      </w:r>
      <w:r w:rsidRPr="007332BA">
        <w:rPr>
          <w:rFonts w:ascii="Courier New" w:eastAsia="Times New Roman" w:hAnsi="Courier New" w:cs="Courier New"/>
          <w:b/>
          <w:bCs/>
          <w:color w:val="000000"/>
          <w:sz w:val="20"/>
          <w:szCs w:val="20"/>
        </w:rPr>
        <w:t>Tổng tiền chiết khấu</w:t>
      </w:r>
      <w:r w:rsidRPr="007332BA">
        <w:rPr>
          <w:rFonts w:ascii="Courier New" w:eastAsia="Times New Roman" w:hAnsi="Courier New" w:cs="Courier New"/>
          <w:color w:val="0000FF"/>
          <w:sz w:val="20"/>
          <w:szCs w:val="20"/>
        </w:rPr>
        <w:t>&lt;/DiscountAmount&gt;</w:t>
      </w:r>
    </w:p>
    <w:p w14:paraId="1609BBB0"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&lt;IsSum&gt;</w:t>
      </w:r>
      <w:r w:rsidRPr="00E82438">
        <w:rPr>
          <w:rFonts w:ascii="Courier New" w:eastAsia="Times New Roman" w:hAnsi="Courier New" w:cs="Courier New"/>
          <w:b/>
          <w:bCs/>
          <w:color w:val="000000"/>
          <w:sz w:val="20"/>
          <w:szCs w:val="20"/>
        </w:rPr>
        <w:t xml:space="preserve"> </w:t>
      </w:r>
      <w:r>
        <w:rPr>
          <w:rFonts w:ascii="Courier New" w:eastAsia="Times New Roman" w:hAnsi="Courier New" w:cs="Courier New"/>
          <w:b/>
          <w:bCs/>
          <w:color w:val="000000"/>
          <w:sz w:val="20"/>
          <w:szCs w:val="20"/>
        </w:rPr>
        <w:t>Tính chất * (0-Hàng hóa, dịch vụ; 1-Khuyến mại; 2</w:t>
      </w:r>
      <w:r w:rsidRPr="004F7309">
        <w:rPr>
          <w:rFonts w:ascii="Courier New" w:eastAsia="Times New Roman" w:hAnsi="Courier New" w:cs="Courier New"/>
          <w:b/>
          <w:bCs/>
          <w:color w:val="000000"/>
          <w:sz w:val="20"/>
          <w:szCs w:val="20"/>
        </w:rPr>
        <w:t>-Chiết khấu thương mại (trong trường hợp muốn thể hiện thông tin chiết khấu theo dòng); 4-Ghi chú/diễn giải)</w:t>
      </w:r>
      <w:r w:rsidRPr="007332BA">
        <w:rPr>
          <w:rFonts w:ascii="Courier New" w:eastAsia="Times New Roman" w:hAnsi="Courier New" w:cs="Courier New"/>
          <w:color w:val="0000FF"/>
          <w:sz w:val="20"/>
          <w:szCs w:val="20"/>
        </w:rPr>
        <w:t>&lt;/IsSum&gt;</w:t>
      </w:r>
    </w:p>
    <w:p w14:paraId="0E720A0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&lt;/Product&gt;</w:t>
      </w:r>
    </w:p>
    <w:p w14:paraId="47F8A0FD"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&lt;/Products&gt;</w:t>
      </w:r>
    </w:p>
    <w:p w14:paraId="2844E4F3"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&lt;Extras&gt;</w:t>
      </w:r>
    </w:p>
    <w:p w14:paraId="76100C5A"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&lt;Extra_item&gt;</w:t>
      </w:r>
    </w:p>
    <w:p w14:paraId="60B6BCD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&lt;Extra_Name&gt;</w:t>
      </w:r>
      <w:r w:rsidRPr="007332BA">
        <w:rPr>
          <w:rFonts w:ascii="Courier New" w:eastAsia="Times New Roman" w:hAnsi="Courier New" w:cs="Courier New"/>
          <w:b/>
          <w:bCs/>
          <w:color w:val="000000"/>
          <w:sz w:val="20"/>
          <w:szCs w:val="20"/>
        </w:rPr>
        <w:t>Extra_Name</w:t>
      </w:r>
      <w:r w:rsidRPr="007332BA">
        <w:rPr>
          <w:rFonts w:ascii="Courier New" w:eastAsia="Times New Roman" w:hAnsi="Courier New" w:cs="Courier New"/>
          <w:color w:val="0000FF"/>
          <w:sz w:val="20"/>
          <w:szCs w:val="20"/>
        </w:rPr>
        <w:t>&lt;/Extra_Name&gt;</w:t>
      </w:r>
    </w:p>
    <w:p w14:paraId="5D78B1A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&lt;Extra_Value&gt;</w:t>
      </w:r>
      <w:r w:rsidRPr="007332BA">
        <w:rPr>
          <w:rFonts w:ascii="Courier New" w:eastAsia="Times New Roman" w:hAnsi="Courier New" w:cs="Courier New"/>
          <w:b/>
          <w:bCs/>
          <w:color w:val="000000"/>
          <w:sz w:val="20"/>
          <w:szCs w:val="20"/>
        </w:rPr>
        <w:t>Extra_Value</w:t>
      </w:r>
      <w:r w:rsidRPr="007332BA">
        <w:rPr>
          <w:rFonts w:ascii="Courier New" w:eastAsia="Times New Roman" w:hAnsi="Courier New" w:cs="Courier New"/>
          <w:color w:val="0000FF"/>
          <w:sz w:val="20"/>
          <w:szCs w:val="20"/>
        </w:rPr>
        <w:t>&lt;/Extra_Value&gt;</w:t>
      </w:r>
    </w:p>
    <w:p w14:paraId="7A44D438"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&lt;/Extra_item&gt;</w:t>
      </w:r>
    </w:p>
    <w:p w14:paraId="3D8E6626"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&lt;/Extras&gt;</w:t>
      </w:r>
    </w:p>
    <w:p w14:paraId="1AF198B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&lt;Total&gt;</w:t>
      </w:r>
      <w:r w:rsidRPr="007332BA">
        <w:rPr>
          <w:rFonts w:ascii="Courier New" w:eastAsia="Times New Roman" w:hAnsi="Courier New" w:cs="Courier New"/>
          <w:b/>
          <w:bCs/>
          <w:color w:val="000000"/>
          <w:sz w:val="20"/>
          <w:szCs w:val="20"/>
        </w:rPr>
        <w:t>Tổng tiền trước thuế*</w:t>
      </w:r>
      <w:r w:rsidRPr="007332BA">
        <w:rPr>
          <w:rFonts w:ascii="Courier New" w:eastAsia="Times New Roman" w:hAnsi="Courier New" w:cs="Courier New"/>
          <w:color w:val="0000FF"/>
          <w:sz w:val="20"/>
          <w:szCs w:val="20"/>
        </w:rPr>
        <w:t>&lt;/Total&gt;</w:t>
      </w:r>
    </w:p>
    <w:p w14:paraId="417DA22A"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&lt;DiscountAmount&gt;</w:t>
      </w:r>
      <w:r w:rsidRPr="007332BA">
        <w:rPr>
          <w:rFonts w:ascii="Courier New" w:eastAsia="Times New Roman" w:hAnsi="Courier New" w:cs="Courier New"/>
          <w:b/>
          <w:bCs/>
          <w:color w:val="000000"/>
          <w:sz w:val="20"/>
          <w:szCs w:val="20"/>
        </w:rPr>
        <w:t>Tiền giảm trừ</w:t>
      </w:r>
      <w:r w:rsidRPr="007332BA">
        <w:rPr>
          <w:rFonts w:ascii="Courier New" w:eastAsia="Times New Roman" w:hAnsi="Courier New" w:cs="Courier New"/>
          <w:color w:val="0000FF"/>
          <w:sz w:val="20"/>
          <w:szCs w:val="20"/>
        </w:rPr>
        <w:t>&lt;/DiscountAmount&gt;</w:t>
      </w:r>
    </w:p>
    <w:p w14:paraId="0BC309BD"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&lt;VATRate&gt;</w:t>
      </w:r>
      <w:r w:rsidRPr="007332BA">
        <w:rPr>
          <w:rFonts w:ascii="Courier New" w:eastAsia="Times New Roman" w:hAnsi="Courier New" w:cs="Courier New"/>
          <w:b/>
          <w:bCs/>
          <w:color w:val="000000"/>
          <w:sz w:val="20"/>
          <w:szCs w:val="20"/>
        </w:rPr>
        <w:t>Thuế GTGT*</w:t>
      </w:r>
      <w:r w:rsidRPr="007332BA">
        <w:rPr>
          <w:rFonts w:ascii="Courier New" w:eastAsia="Times New Roman" w:hAnsi="Courier New" w:cs="Courier New"/>
          <w:color w:val="0000FF"/>
          <w:sz w:val="20"/>
          <w:szCs w:val="20"/>
        </w:rPr>
        <w:t>&lt;/VATRate&gt;</w:t>
      </w:r>
    </w:p>
    <w:p w14:paraId="54596164"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&lt;VATAmount&gt;</w:t>
      </w:r>
      <w:r w:rsidRPr="007332BA">
        <w:rPr>
          <w:rFonts w:ascii="Courier New" w:eastAsia="Times New Roman" w:hAnsi="Courier New" w:cs="Courier New"/>
          <w:b/>
          <w:bCs/>
          <w:color w:val="000000"/>
          <w:sz w:val="20"/>
          <w:szCs w:val="20"/>
        </w:rPr>
        <w:t>Tiền thuế GTGT*</w:t>
      </w:r>
      <w:r w:rsidRPr="007332BA">
        <w:rPr>
          <w:rFonts w:ascii="Courier New" w:eastAsia="Times New Roman" w:hAnsi="Courier New" w:cs="Courier New"/>
          <w:color w:val="0000FF"/>
          <w:sz w:val="20"/>
          <w:szCs w:val="20"/>
        </w:rPr>
        <w:t>&lt;/VATAmount&gt;</w:t>
      </w:r>
    </w:p>
    <w:p w14:paraId="03FA08F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&lt;Amount&gt;</w:t>
      </w:r>
      <w:r w:rsidRPr="007332BA">
        <w:rPr>
          <w:rFonts w:ascii="Courier New" w:eastAsia="Times New Roman" w:hAnsi="Courier New" w:cs="Courier New"/>
          <w:b/>
          <w:bCs/>
          <w:color w:val="000000"/>
          <w:sz w:val="20"/>
          <w:szCs w:val="20"/>
        </w:rPr>
        <w:t>Tổng tiền*</w:t>
      </w:r>
      <w:r w:rsidRPr="007332BA">
        <w:rPr>
          <w:rFonts w:ascii="Courier New" w:eastAsia="Times New Roman" w:hAnsi="Courier New" w:cs="Courier New"/>
          <w:color w:val="0000FF"/>
          <w:sz w:val="20"/>
          <w:szCs w:val="20"/>
        </w:rPr>
        <w:t>&lt;/Amount&gt;</w:t>
      </w:r>
    </w:p>
    <w:p w14:paraId="2A373BE2"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&lt;AmountInWords&gt;</w:t>
      </w:r>
      <w:r w:rsidRPr="007332BA">
        <w:rPr>
          <w:rFonts w:ascii="Courier New" w:eastAsia="Times New Roman" w:hAnsi="Courier New" w:cs="Courier New"/>
          <w:b/>
          <w:bCs/>
          <w:color w:val="000000"/>
          <w:sz w:val="20"/>
          <w:szCs w:val="20"/>
        </w:rPr>
        <w:t>Số tiền viết bằng chữ*</w:t>
      </w:r>
      <w:r w:rsidRPr="007332BA">
        <w:rPr>
          <w:rFonts w:ascii="Courier New" w:eastAsia="Times New Roman" w:hAnsi="Courier New" w:cs="Courier New"/>
          <w:color w:val="0000FF"/>
          <w:sz w:val="20"/>
          <w:szCs w:val="20"/>
        </w:rPr>
        <w:t>&lt;/AmountInWords&gt;</w:t>
      </w:r>
    </w:p>
    <w:p w14:paraId="24011782"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&lt;Extra&gt;</w:t>
      </w:r>
      <w:r w:rsidRPr="007332BA">
        <w:rPr>
          <w:rFonts w:ascii="Courier New" w:eastAsia="Times New Roman" w:hAnsi="Courier New" w:cs="Courier New"/>
          <w:b/>
          <w:bCs/>
          <w:color w:val="000000"/>
          <w:sz w:val="20"/>
          <w:szCs w:val="20"/>
        </w:rPr>
        <w:t>Trường mở rộng</w:t>
      </w:r>
      <w:r w:rsidRPr="007332BA">
        <w:rPr>
          <w:rFonts w:ascii="Courier New" w:eastAsia="Times New Roman" w:hAnsi="Courier New" w:cs="Courier New"/>
          <w:color w:val="0000FF"/>
          <w:sz w:val="20"/>
          <w:szCs w:val="20"/>
        </w:rPr>
        <w:t>&lt;/Extra&gt;</w:t>
      </w:r>
    </w:p>
    <w:p w14:paraId="58EF97DD"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&lt;ArisingDate&gt;</w:t>
      </w:r>
      <w:r w:rsidRPr="007332BA">
        <w:rPr>
          <w:rFonts w:ascii="Courier New" w:eastAsia="Times New Roman" w:hAnsi="Courier New" w:cs="Courier New"/>
          <w:b/>
          <w:bCs/>
          <w:color w:val="000000"/>
          <w:sz w:val="20"/>
          <w:szCs w:val="20"/>
        </w:rPr>
        <w:t>Ngày dịch vụ</w:t>
      </w:r>
      <w:r w:rsidRPr="007332BA">
        <w:rPr>
          <w:rFonts w:ascii="Courier New" w:eastAsia="Times New Roman" w:hAnsi="Courier New" w:cs="Courier New"/>
          <w:color w:val="0000FF"/>
          <w:sz w:val="20"/>
          <w:szCs w:val="20"/>
        </w:rPr>
        <w:t>&lt;/ArisingDate&gt;</w:t>
      </w:r>
    </w:p>
    <w:p w14:paraId="7AA1D79E"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&lt;PaymentStatus&gt;</w:t>
      </w:r>
      <w:r w:rsidRPr="007332BA">
        <w:rPr>
          <w:rFonts w:ascii="Courier New" w:eastAsia="Times New Roman" w:hAnsi="Courier New" w:cs="Courier New"/>
          <w:b/>
          <w:bCs/>
          <w:color w:val="000000"/>
          <w:sz w:val="20"/>
          <w:szCs w:val="20"/>
        </w:rPr>
        <w:t>Trạng thái thanh toán</w:t>
      </w:r>
      <w:r w:rsidRPr="007332BA">
        <w:rPr>
          <w:rFonts w:ascii="Courier New" w:eastAsia="Times New Roman" w:hAnsi="Courier New" w:cs="Courier New"/>
          <w:color w:val="0000FF"/>
          <w:sz w:val="20"/>
          <w:szCs w:val="20"/>
        </w:rPr>
        <w:t>&lt;/PaymentStatus&gt;</w:t>
      </w:r>
    </w:p>
    <w:p w14:paraId="2DD9BC8A"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&lt;EmailDeliver&gt;</w:t>
      </w:r>
      <w:r w:rsidRPr="007332BA">
        <w:rPr>
          <w:rFonts w:ascii="Courier New" w:eastAsia="Times New Roman" w:hAnsi="Courier New" w:cs="Courier New"/>
          <w:b/>
          <w:bCs/>
          <w:color w:val="000000"/>
          <w:sz w:val="20"/>
          <w:szCs w:val="20"/>
        </w:rPr>
        <w:t>EmailDeliver</w:t>
      </w:r>
      <w:r w:rsidRPr="007332BA">
        <w:rPr>
          <w:rFonts w:ascii="Courier New" w:eastAsia="Times New Roman" w:hAnsi="Courier New" w:cs="Courier New"/>
          <w:color w:val="0000FF"/>
          <w:sz w:val="20"/>
          <w:szCs w:val="20"/>
        </w:rPr>
        <w:t>&lt;/EmailDeliver&gt;</w:t>
      </w:r>
    </w:p>
    <w:p w14:paraId="1522C297"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&lt;ComName&gt;</w:t>
      </w:r>
      <w:r w:rsidRPr="007332BA">
        <w:rPr>
          <w:rFonts w:ascii="Courier New" w:eastAsia="Times New Roman" w:hAnsi="Courier New" w:cs="Courier New"/>
          <w:b/>
          <w:bCs/>
          <w:color w:val="000000"/>
          <w:sz w:val="20"/>
          <w:szCs w:val="20"/>
        </w:rPr>
        <w:t>Tên công ty</w:t>
      </w:r>
      <w:r w:rsidRPr="007332BA">
        <w:rPr>
          <w:rFonts w:ascii="Courier New" w:eastAsia="Times New Roman" w:hAnsi="Courier New" w:cs="Courier New"/>
          <w:color w:val="0000FF"/>
          <w:sz w:val="20"/>
          <w:szCs w:val="20"/>
        </w:rPr>
        <w:t>&lt;/ComName&gt;</w:t>
      </w:r>
    </w:p>
    <w:p w14:paraId="718FE721"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&lt;ComAddress&gt;</w:t>
      </w:r>
      <w:r w:rsidRPr="007332BA">
        <w:rPr>
          <w:rFonts w:ascii="Courier New" w:eastAsia="Times New Roman" w:hAnsi="Courier New" w:cs="Courier New"/>
          <w:b/>
          <w:bCs/>
          <w:color w:val="000000"/>
          <w:sz w:val="20"/>
          <w:szCs w:val="20"/>
        </w:rPr>
        <w:t>Địa chỉ công ty</w:t>
      </w:r>
      <w:r w:rsidRPr="007332BA">
        <w:rPr>
          <w:rFonts w:ascii="Courier New" w:eastAsia="Times New Roman" w:hAnsi="Courier New" w:cs="Courier New"/>
          <w:color w:val="0000FF"/>
          <w:sz w:val="20"/>
          <w:szCs w:val="20"/>
        </w:rPr>
        <w:t>&lt;/ComAddress&gt;</w:t>
      </w:r>
    </w:p>
    <w:p w14:paraId="38A2D9B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&lt;ComTaxCode&gt;</w:t>
      </w:r>
      <w:r w:rsidRPr="007332BA">
        <w:rPr>
          <w:rFonts w:ascii="Courier New" w:eastAsia="Times New Roman" w:hAnsi="Courier New" w:cs="Courier New"/>
          <w:b/>
          <w:bCs/>
          <w:color w:val="000000"/>
          <w:sz w:val="20"/>
          <w:szCs w:val="20"/>
        </w:rPr>
        <w:t>Mã số thuế</w:t>
      </w:r>
      <w:r w:rsidRPr="007332BA">
        <w:rPr>
          <w:rFonts w:ascii="Courier New" w:eastAsia="Times New Roman" w:hAnsi="Courier New" w:cs="Courier New"/>
          <w:color w:val="0000FF"/>
          <w:sz w:val="20"/>
          <w:szCs w:val="20"/>
        </w:rPr>
        <w:t>&lt;/ComTaxCode&gt;</w:t>
      </w:r>
    </w:p>
    <w:p w14:paraId="5A88387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lastRenderedPageBreak/>
        <w:t xml:space="preserve">    </w:t>
      </w:r>
      <w:r w:rsidRPr="007332BA">
        <w:rPr>
          <w:rFonts w:ascii="Courier New" w:eastAsia="Times New Roman" w:hAnsi="Courier New" w:cs="Courier New"/>
          <w:color w:val="0000FF"/>
          <w:sz w:val="20"/>
          <w:szCs w:val="20"/>
        </w:rPr>
        <w:t>&lt;ComFax&gt;</w:t>
      </w:r>
      <w:r w:rsidRPr="007332BA">
        <w:rPr>
          <w:rFonts w:ascii="Courier New" w:eastAsia="Times New Roman" w:hAnsi="Courier New" w:cs="Courier New"/>
          <w:b/>
          <w:bCs/>
          <w:color w:val="000000"/>
          <w:sz w:val="20"/>
          <w:szCs w:val="20"/>
        </w:rPr>
        <w:t>Company Fax</w:t>
      </w:r>
      <w:r w:rsidRPr="007332BA">
        <w:rPr>
          <w:rFonts w:ascii="Courier New" w:eastAsia="Times New Roman" w:hAnsi="Courier New" w:cs="Courier New"/>
          <w:color w:val="0000FF"/>
          <w:sz w:val="20"/>
          <w:szCs w:val="20"/>
        </w:rPr>
        <w:t>&lt;/ComFax&gt;</w:t>
      </w:r>
    </w:p>
    <w:p w14:paraId="36EC3E3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&lt;ResourceCode&gt;</w:t>
      </w:r>
      <w:r w:rsidRPr="007332BA">
        <w:rPr>
          <w:rFonts w:ascii="Courier New" w:eastAsia="Times New Roman" w:hAnsi="Courier New" w:cs="Courier New"/>
          <w:b/>
          <w:bCs/>
          <w:color w:val="000000"/>
          <w:sz w:val="20"/>
          <w:szCs w:val="20"/>
        </w:rPr>
        <w:t>ResourceCode</w:t>
      </w:r>
      <w:r w:rsidRPr="007332BA">
        <w:rPr>
          <w:rFonts w:ascii="Courier New" w:eastAsia="Times New Roman" w:hAnsi="Courier New" w:cs="Courier New"/>
          <w:color w:val="0000FF"/>
          <w:sz w:val="20"/>
          <w:szCs w:val="20"/>
        </w:rPr>
        <w:t>&lt;/ResourceCode&gt;</w:t>
      </w:r>
    </w:p>
    <w:p w14:paraId="201CD61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&lt;GrossValue&gt;</w:t>
      </w:r>
      <w:r w:rsidRPr="007332BA">
        <w:rPr>
          <w:rFonts w:ascii="Courier New" w:eastAsia="Times New Roman" w:hAnsi="Courier New" w:cs="Courier New"/>
          <w:b/>
          <w:bCs/>
          <w:color w:val="000000"/>
          <w:sz w:val="20"/>
          <w:szCs w:val="20"/>
        </w:rPr>
        <w:t>GrossValue</w:t>
      </w:r>
      <w:r w:rsidRPr="007332BA">
        <w:rPr>
          <w:rFonts w:ascii="Courier New" w:eastAsia="Times New Roman" w:hAnsi="Courier New" w:cs="Courier New"/>
          <w:color w:val="0000FF"/>
          <w:sz w:val="20"/>
          <w:szCs w:val="20"/>
        </w:rPr>
        <w:t>&lt;/GrossValue&gt;</w:t>
      </w:r>
    </w:p>
    <w:p w14:paraId="0D4F37E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&lt;GrossValue0&gt;</w:t>
      </w:r>
      <w:r w:rsidRPr="007332BA">
        <w:rPr>
          <w:rFonts w:ascii="Courier New" w:eastAsia="Times New Roman" w:hAnsi="Courier New" w:cs="Courier New"/>
          <w:b/>
          <w:bCs/>
          <w:color w:val="000000"/>
          <w:sz w:val="20"/>
          <w:szCs w:val="20"/>
        </w:rPr>
        <w:t>GrossValue0</w:t>
      </w:r>
      <w:r w:rsidRPr="007332BA">
        <w:rPr>
          <w:rFonts w:ascii="Courier New" w:eastAsia="Times New Roman" w:hAnsi="Courier New" w:cs="Courier New"/>
          <w:color w:val="0000FF"/>
          <w:sz w:val="20"/>
          <w:szCs w:val="20"/>
        </w:rPr>
        <w:t>&lt;/GrossValue0&gt;</w:t>
      </w:r>
    </w:p>
    <w:p w14:paraId="3321890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&lt;VatAmount0&gt;</w:t>
      </w:r>
      <w:r w:rsidRPr="007332BA">
        <w:rPr>
          <w:rFonts w:ascii="Courier New" w:eastAsia="Times New Roman" w:hAnsi="Courier New" w:cs="Courier New"/>
          <w:b/>
          <w:bCs/>
          <w:color w:val="000000"/>
          <w:sz w:val="20"/>
          <w:szCs w:val="20"/>
        </w:rPr>
        <w:t>VatAmount0</w:t>
      </w:r>
      <w:r w:rsidRPr="007332BA">
        <w:rPr>
          <w:rFonts w:ascii="Courier New" w:eastAsia="Times New Roman" w:hAnsi="Courier New" w:cs="Courier New"/>
          <w:color w:val="0000FF"/>
          <w:sz w:val="20"/>
          <w:szCs w:val="20"/>
        </w:rPr>
        <w:t>&lt;/VatAmount0&gt;</w:t>
      </w:r>
    </w:p>
    <w:p w14:paraId="28932DD5"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&lt;GrossValue5&gt;</w:t>
      </w:r>
      <w:r w:rsidRPr="007332BA">
        <w:rPr>
          <w:rFonts w:ascii="Courier New" w:eastAsia="Times New Roman" w:hAnsi="Courier New" w:cs="Courier New"/>
          <w:b/>
          <w:bCs/>
          <w:color w:val="000000"/>
          <w:sz w:val="20"/>
          <w:szCs w:val="20"/>
        </w:rPr>
        <w:t>GrossValue5</w:t>
      </w:r>
      <w:r w:rsidRPr="007332BA">
        <w:rPr>
          <w:rFonts w:ascii="Courier New" w:eastAsia="Times New Roman" w:hAnsi="Courier New" w:cs="Courier New"/>
          <w:color w:val="0000FF"/>
          <w:sz w:val="20"/>
          <w:szCs w:val="20"/>
        </w:rPr>
        <w:t>&lt;/GrossValue5&gt;</w:t>
      </w:r>
    </w:p>
    <w:p w14:paraId="31521F1E"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&lt;VatAmount5&gt;</w:t>
      </w:r>
      <w:r w:rsidRPr="007332BA">
        <w:rPr>
          <w:rFonts w:ascii="Courier New" w:eastAsia="Times New Roman" w:hAnsi="Courier New" w:cs="Courier New"/>
          <w:b/>
          <w:bCs/>
          <w:color w:val="000000"/>
          <w:sz w:val="20"/>
          <w:szCs w:val="20"/>
        </w:rPr>
        <w:t>VatAmount5</w:t>
      </w:r>
      <w:r w:rsidRPr="007332BA">
        <w:rPr>
          <w:rFonts w:ascii="Courier New" w:eastAsia="Times New Roman" w:hAnsi="Courier New" w:cs="Courier New"/>
          <w:color w:val="0000FF"/>
          <w:sz w:val="20"/>
          <w:szCs w:val="20"/>
        </w:rPr>
        <w:t>&lt;/VatAmount5&gt;</w:t>
      </w:r>
    </w:p>
    <w:p w14:paraId="36809A77"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&lt;GrossValue10&gt;</w:t>
      </w:r>
      <w:r w:rsidRPr="007332BA">
        <w:rPr>
          <w:rFonts w:ascii="Courier New" w:eastAsia="Times New Roman" w:hAnsi="Courier New" w:cs="Courier New"/>
          <w:b/>
          <w:bCs/>
          <w:color w:val="000000"/>
          <w:sz w:val="20"/>
          <w:szCs w:val="20"/>
        </w:rPr>
        <w:t>GrossValue10</w:t>
      </w:r>
      <w:r w:rsidRPr="007332BA">
        <w:rPr>
          <w:rFonts w:ascii="Courier New" w:eastAsia="Times New Roman" w:hAnsi="Courier New" w:cs="Courier New"/>
          <w:color w:val="0000FF"/>
          <w:sz w:val="20"/>
          <w:szCs w:val="20"/>
        </w:rPr>
        <w:t>&lt;/GrossValue10&gt;</w:t>
      </w:r>
    </w:p>
    <w:p w14:paraId="7EB29587"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&lt;VatAmount10&gt;</w:t>
      </w:r>
      <w:r w:rsidRPr="007332BA">
        <w:rPr>
          <w:rFonts w:ascii="Courier New" w:eastAsia="Times New Roman" w:hAnsi="Courier New" w:cs="Courier New"/>
          <w:b/>
          <w:bCs/>
          <w:color w:val="000000"/>
          <w:sz w:val="20"/>
          <w:szCs w:val="20"/>
        </w:rPr>
        <w:t>VatAmount10</w:t>
      </w:r>
      <w:r w:rsidRPr="007332BA">
        <w:rPr>
          <w:rFonts w:ascii="Courier New" w:eastAsia="Times New Roman" w:hAnsi="Courier New" w:cs="Courier New"/>
          <w:color w:val="0000FF"/>
          <w:sz w:val="20"/>
          <w:szCs w:val="20"/>
        </w:rPr>
        <w:t>&lt;/VatAmount10&gt;</w:t>
      </w:r>
    </w:p>
    <w:p w14:paraId="241F5521"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&lt;Buyer&gt;</w:t>
      </w:r>
      <w:r w:rsidRPr="007332BA">
        <w:rPr>
          <w:rFonts w:ascii="Courier New" w:eastAsia="Times New Roman" w:hAnsi="Courier New" w:cs="Courier New"/>
          <w:b/>
          <w:bCs/>
          <w:color w:val="000000"/>
          <w:sz w:val="20"/>
          <w:szCs w:val="20"/>
        </w:rPr>
        <w:t>Tên đơn vị mua hàng</w:t>
      </w:r>
      <w:r w:rsidRPr="007332BA">
        <w:rPr>
          <w:rFonts w:ascii="Courier New" w:eastAsia="Times New Roman" w:hAnsi="Courier New" w:cs="Courier New"/>
          <w:color w:val="0000FF"/>
          <w:sz w:val="20"/>
          <w:szCs w:val="20"/>
        </w:rPr>
        <w:t>&lt;/Buyer&gt;</w:t>
      </w:r>
    </w:p>
    <w:p w14:paraId="61119AD8"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&lt;Name&gt;</w:t>
      </w:r>
      <w:r w:rsidRPr="007332BA">
        <w:rPr>
          <w:rFonts w:ascii="Courier New" w:eastAsia="Times New Roman" w:hAnsi="Courier New" w:cs="Courier New"/>
          <w:b/>
          <w:bCs/>
          <w:color w:val="000000"/>
          <w:sz w:val="20"/>
          <w:szCs w:val="20"/>
        </w:rPr>
        <w:t>Tên hóa đơn</w:t>
      </w:r>
      <w:r w:rsidRPr="007332BA">
        <w:rPr>
          <w:rFonts w:ascii="Courier New" w:eastAsia="Times New Roman" w:hAnsi="Courier New" w:cs="Courier New"/>
          <w:color w:val="0000FF"/>
          <w:sz w:val="20"/>
          <w:szCs w:val="20"/>
        </w:rPr>
        <w:t>&lt;/Name&gt;</w:t>
      </w:r>
    </w:p>
    <w:p w14:paraId="7B6E31B9"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&lt;ComPhone&gt;</w:t>
      </w:r>
      <w:r w:rsidRPr="007332BA">
        <w:rPr>
          <w:rFonts w:ascii="Courier New" w:eastAsia="Times New Roman" w:hAnsi="Courier New" w:cs="Courier New"/>
          <w:b/>
          <w:bCs/>
          <w:color w:val="000000"/>
          <w:sz w:val="20"/>
          <w:szCs w:val="20"/>
        </w:rPr>
        <w:t>Điện thoại công ty</w:t>
      </w:r>
      <w:r w:rsidRPr="007332BA">
        <w:rPr>
          <w:rFonts w:ascii="Courier New" w:eastAsia="Times New Roman" w:hAnsi="Courier New" w:cs="Courier New"/>
          <w:color w:val="0000FF"/>
          <w:sz w:val="20"/>
          <w:szCs w:val="20"/>
        </w:rPr>
        <w:t>&lt;/ComPhone&gt;</w:t>
      </w:r>
    </w:p>
    <w:p w14:paraId="4D767D91"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&lt;ComBankName&gt;</w:t>
      </w:r>
      <w:r w:rsidRPr="007332BA">
        <w:rPr>
          <w:rFonts w:ascii="Courier New" w:eastAsia="Times New Roman" w:hAnsi="Courier New" w:cs="Courier New"/>
          <w:b/>
          <w:bCs/>
          <w:color w:val="000000"/>
          <w:sz w:val="20"/>
          <w:szCs w:val="20"/>
        </w:rPr>
        <w:t>Tên ngân hàng</w:t>
      </w:r>
      <w:r w:rsidRPr="007332BA">
        <w:rPr>
          <w:rFonts w:ascii="Courier New" w:eastAsia="Times New Roman" w:hAnsi="Courier New" w:cs="Courier New"/>
          <w:color w:val="0000FF"/>
          <w:sz w:val="20"/>
          <w:szCs w:val="20"/>
        </w:rPr>
        <w:t>&lt;/ComBankName&gt;</w:t>
      </w:r>
    </w:p>
    <w:p w14:paraId="55BC0B27"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&lt;ComBankNo&gt;</w:t>
      </w:r>
      <w:r w:rsidRPr="007332BA">
        <w:rPr>
          <w:rFonts w:ascii="Courier New" w:eastAsia="Times New Roman" w:hAnsi="Courier New" w:cs="Courier New"/>
          <w:b/>
          <w:bCs/>
          <w:color w:val="000000"/>
          <w:sz w:val="20"/>
          <w:szCs w:val="20"/>
        </w:rPr>
        <w:t>Số tài khoản ngân hàng</w:t>
      </w:r>
      <w:r w:rsidRPr="007332BA">
        <w:rPr>
          <w:rFonts w:ascii="Courier New" w:eastAsia="Times New Roman" w:hAnsi="Courier New" w:cs="Courier New"/>
          <w:color w:val="0000FF"/>
          <w:sz w:val="20"/>
          <w:szCs w:val="20"/>
        </w:rPr>
        <w:t>&lt;/ComBankNo&gt;</w:t>
      </w:r>
    </w:p>
    <w:p w14:paraId="2A04AB17"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&lt;CreateDate&gt;</w:t>
      </w:r>
      <w:r w:rsidRPr="007332BA">
        <w:rPr>
          <w:rFonts w:ascii="Courier New" w:eastAsia="Times New Roman" w:hAnsi="Courier New" w:cs="Courier New"/>
          <w:b/>
          <w:bCs/>
          <w:color w:val="000000"/>
          <w:sz w:val="20"/>
          <w:szCs w:val="20"/>
        </w:rPr>
        <w:t>CreateDate</w:t>
      </w:r>
      <w:r w:rsidRPr="007332BA">
        <w:rPr>
          <w:rFonts w:ascii="Courier New" w:eastAsia="Times New Roman" w:hAnsi="Courier New" w:cs="Courier New"/>
          <w:color w:val="0000FF"/>
          <w:sz w:val="20"/>
          <w:szCs w:val="20"/>
        </w:rPr>
        <w:t>&lt;/CreateDate&gt;</w:t>
      </w:r>
    </w:p>
    <w:p w14:paraId="1024559E"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&lt;DiscountRate&gt;</w:t>
      </w:r>
      <w:r w:rsidRPr="007332BA">
        <w:rPr>
          <w:rFonts w:ascii="Courier New" w:eastAsia="Times New Roman" w:hAnsi="Courier New" w:cs="Courier New"/>
          <w:b/>
          <w:bCs/>
          <w:color w:val="000000"/>
          <w:sz w:val="20"/>
          <w:szCs w:val="20"/>
        </w:rPr>
        <w:t>Chiết khấu</w:t>
      </w:r>
      <w:r w:rsidRPr="007332BA">
        <w:rPr>
          <w:rFonts w:ascii="Courier New" w:eastAsia="Times New Roman" w:hAnsi="Courier New" w:cs="Courier New"/>
          <w:color w:val="0000FF"/>
          <w:sz w:val="20"/>
          <w:szCs w:val="20"/>
        </w:rPr>
        <w:t>&lt;/DiscountRate&gt;</w:t>
      </w:r>
    </w:p>
    <w:p w14:paraId="5CF55415"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&lt;CusSignStatus&gt;&lt;/CusSignStatus&gt;</w:t>
      </w:r>
    </w:p>
    <w:p w14:paraId="4AA7809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&lt;CreateBy&gt;</w:t>
      </w:r>
      <w:r w:rsidRPr="007332BA">
        <w:rPr>
          <w:rFonts w:ascii="Courier New" w:eastAsia="Times New Roman" w:hAnsi="Courier New" w:cs="Courier New"/>
          <w:b/>
          <w:bCs/>
          <w:color w:val="000000"/>
          <w:sz w:val="20"/>
          <w:szCs w:val="20"/>
        </w:rPr>
        <w:t>CreateBy</w:t>
      </w:r>
      <w:r w:rsidRPr="007332BA">
        <w:rPr>
          <w:rFonts w:ascii="Courier New" w:eastAsia="Times New Roman" w:hAnsi="Courier New" w:cs="Courier New"/>
          <w:color w:val="0000FF"/>
          <w:sz w:val="20"/>
          <w:szCs w:val="20"/>
        </w:rPr>
        <w:t>&lt;/CreateBy&gt;</w:t>
      </w:r>
    </w:p>
    <w:p w14:paraId="16FE292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&lt;PublishBy&gt;</w:t>
      </w:r>
      <w:r w:rsidRPr="007332BA">
        <w:rPr>
          <w:rFonts w:ascii="Courier New" w:eastAsia="Times New Roman" w:hAnsi="Courier New" w:cs="Courier New"/>
          <w:b/>
          <w:bCs/>
          <w:color w:val="000000"/>
          <w:sz w:val="20"/>
          <w:szCs w:val="20"/>
        </w:rPr>
        <w:t>PublishBy</w:t>
      </w:r>
      <w:r w:rsidRPr="007332BA">
        <w:rPr>
          <w:rFonts w:ascii="Courier New" w:eastAsia="Times New Roman" w:hAnsi="Courier New" w:cs="Courier New"/>
          <w:color w:val="0000FF"/>
          <w:sz w:val="20"/>
          <w:szCs w:val="20"/>
        </w:rPr>
        <w:t>&lt;/PublishBy&gt;</w:t>
      </w:r>
    </w:p>
    <w:p w14:paraId="2F7EA640"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&lt;Note&gt;</w:t>
      </w:r>
      <w:r w:rsidRPr="007332BA">
        <w:rPr>
          <w:rFonts w:ascii="Courier New" w:eastAsia="Times New Roman" w:hAnsi="Courier New" w:cs="Courier New"/>
          <w:b/>
          <w:bCs/>
          <w:color w:val="000000"/>
          <w:sz w:val="20"/>
          <w:szCs w:val="20"/>
        </w:rPr>
        <w:t>Note</w:t>
      </w:r>
      <w:r w:rsidRPr="007332BA">
        <w:rPr>
          <w:rFonts w:ascii="Courier New" w:eastAsia="Times New Roman" w:hAnsi="Courier New" w:cs="Courier New"/>
          <w:color w:val="0000FF"/>
          <w:sz w:val="20"/>
          <w:szCs w:val="20"/>
        </w:rPr>
        <w:t>&lt;/Note&gt;</w:t>
      </w:r>
    </w:p>
    <w:p w14:paraId="28BCA53E"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&lt;ProcessInvNote&gt;</w:t>
      </w:r>
      <w:r w:rsidRPr="007332BA">
        <w:rPr>
          <w:rFonts w:ascii="Courier New" w:eastAsia="Times New Roman" w:hAnsi="Courier New" w:cs="Courier New"/>
          <w:b/>
          <w:bCs/>
          <w:color w:val="000000"/>
          <w:sz w:val="20"/>
          <w:szCs w:val="20"/>
        </w:rPr>
        <w:t>ProcessInvNote</w:t>
      </w:r>
      <w:r w:rsidRPr="007332BA">
        <w:rPr>
          <w:rFonts w:ascii="Courier New" w:eastAsia="Times New Roman" w:hAnsi="Courier New" w:cs="Courier New"/>
          <w:color w:val="0000FF"/>
          <w:sz w:val="20"/>
          <w:szCs w:val="20"/>
        </w:rPr>
        <w:t>&lt;/ProcessInvNote&gt;</w:t>
      </w:r>
    </w:p>
    <w:p w14:paraId="681BF3A5"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&lt;Fkey&gt;</w:t>
      </w:r>
      <w:r w:rsidRPr="007332BA">
        <w:rPr>
          <w:rFonts w:ascii="Courier New" w:eastAsia="Times New Roman" w:hAnsi="Courier New" w:cs="Courier New"/>
          <w:b/>
          <w:bCs/>
          <w:color w:val="000000"/>
          <w:sz w:val="20"/>
          <w:szCs w:val="20"/>
        </w:rPr>
        <w:t>Fkey</w:t>
      </w:r>
      <w:r w:rsidRPr="007332BA">
        <w:rPr>
          <w:rFonts w:ascii="Courier New" w:eastAsia="Times New Roman" w:hAnsi="Courier New" w:cs="Courier New"/>
          <w:color w:val="0000FF"/>
          <w:sz w:val="20"/>
          <w:szCs w:val="20"/>
        </w:rPr>
        <w:t>&lt;/Fkey&gt;</w:t>
      </w:r>
    </w:p>
    <w:p w14:paraId="135EDCA8"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&lt;GrossValue_NonTax&gt;&lt;/GrossValue_NonTax&gt;</w:t>
      </w:r>
    </w:p>
    <w:p w14:paraId="3943D918"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&lt;CurrencyUnit&gt;</w:t>
      </w:r>
      <w:r w:rsidRPr="007332BA">
        <w:rPr>
          <w:rFonts w:ascii="Courier New" w:eastAsia="Times New Roman" w:hAnsi="Courier New" w:cs="Courier New"/>
          <w:b/>
          <w:bCs/>
          <w:color w:val="000000"/>
          <w:sz w:val="20"/>
          <w:szCs w:val="20"/>
        </w:rPr>
        <w:t>Đơn vị tiền tệ</w:t>
      </w:r>
      <w:r w:rsidRPr="007332BA">
        <w:rPr>
          <w:rFonts w:ascii="Courier New" w:eastAsia="Times New Roman" w:hAnsi="Courier New" w:cs="Courier New"/>
          <w:color w:val="0000FF"/>
          <w:sz w:val="20"/>
          <w:szCs w:val="20"/>
        </w:rPr>
        <w:t>&lt;/CurrencyUnit&gt;</w:t>
      </w:r>
    </w:p>
    <w:p w14:paraId="7AEC532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&lt;ExchangeRate&gt;</w:t>
      </w:r>
      <w:r w:rsidRPr="007332BA">
        <w:rPr>
          <w:rFonts w:ascii="Courier New" w:eastAsia="Times New Roman" w:hAnsi="Courier New" w:cs="Courier New"/>
          <w:b/>
          <w:bCs/>
          <w:color w:val="000000"/>
          <w:sz w:val="20"/>
          <w:szCs w:val="20"/>
        </w:rPr>
        <w:t>Tỷ giá</w:t>
      </w:r>
      <w:r w:rsidRPr="007332BA">
        <w:rPr>
          <w:rFonts w:ascii="Courier New" w:eastAsia="Times New Roman" w:hAnsi="Courier New" w:cs="Courier New"/>
          <w:color w:val="0000FF"/>
          <w:sz w:val="20"/>
          <w:szCs w:val="20"/>
        </w:rPr>
        <w:t>&lt;/ExchangeRate&gt;</w:t>
      </w:r>
    </w:p>
    <w:p w14:paraId="573F9693"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&lt;ConvertedAmount&gt;</w:t>
      </w:r>
      <w:r w:rsidRPr="007332BA">
        <w:rPr>
          <w:rFonts w:ascii="Courier New" w:eastAsia="Times New Roman" w:hAnsi="Courier New" w:cs="Courier New"/>
          <w:b/>
          <w:bCs/>
          <w:color w:val="000000"/>
          <w:sz w:val="20"/>
          <w:szCs w:val="20"/>
        </w:rPr>
        <w:t>Tổng tiền quy đổi</w:t>
      </w:r>
      <w:r w:rsidRPr="007332BA">
        <w:rPr>
          <w:rFonts w:ascii="Courier New" w:eastAsia="Times New Roman" w:hAnsi="Courier New" w:cs="Courier New"/>
          <w:color w:val="0000FF"/>
          <w:sz w:val="20"/>
          <w:szCs w:val="20"/>
        </w:rPr>
        <w:t>&lt;/ConvertedAmount&gt;</w:t>
      </w:r>
    </w:p>
    <w:p w14:paraId="3D806C48"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&lt;Extra1&gt;</w:t>
      </w:r>
      <w:r w:rsidRPr="007332BA">
        <w:rPr>
          <w:rFonts w:ascii="Courier New" w:eastAsia="Times New Roman" w:hAnsi="Courier New" w:cs="Courier New"/>
          <w:b/>
          <w:bCs/>
          <w:color w:val="000000"/>
          <w:sz w:val="20"/>
          <w:szCs w:val="20"/>
        </w:rPr>
        <w:t>Extra1</w:t>
      </w:r>
      <w:r w:rsidRPr="007332BA">
        <w:rPr>
          <w:rFonts w:ascii="Courier New" w:eastAsia="Times New Roman" w:hAnsi="Courier New" w:cs="Courier New"/>
          <w:color w:val="0000FF"/>
          <w:sz w:val="20"/>
          <w:szCs w:val="20"/>
        </w:rPr>
        <w:t>&lt;/Extra1&gt;</w:t>
      </w:r>
    </w:p>
    <w:p w14:paraId="02C6C8B2"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&lt;Extra2&gt;</w:t>
      </w:r>
      <w:r w:rsidRPr="007332BA">
        <w:rPr>
          <w:rFonts w:ascii="Courier New" w:eastAsia="Times New Roman" w:hAnsi="Courier New" w:cs="Courier New"/>
          <w:b/>
          <w:bCs/>
          <w:color w:val="000000"/>
          <w:sz w:val="20"/>
          <w:szCs w:val="20"/>
        </w:rPr>
        <w:t>Extra2</w:t>
      </w:r>
      <w:r w:rsidRPr="007332BA">
        <w:rPr>
          <w:rFonts w:ascii="Courier New" w:eastAsia="Times New Roman" w:hAnsi="Courier New" w:cs="Courier New"/>
          <w:color w:val="0000FF"/>
          <w:sz w:val="20"/>
          <w:szCs w:val="20"/>
        </w:rPr>
        <w:t>&lt;/Extra2&gt;</w:t>
      </w:r>
    </w:p>
    <w:p w14:paraId="1F0E1388"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&lt;SMSDeliver&gt;</w:t>
      </w:r>
      <w:r w:rsidRPr="007332BA">
        <w:rPr>
          <w:rFonts w:ascii="Courier New" w:eastAsia="Times New Roman" w:hAnsi="Courier New" w:cs="Courier New"/>
          <w:b/>
          <w:bCs/>
          <w:color w:val="000000"/>
          <w:sz w:val="20"/>
          <w:szCs w:val="20"/>
        </w:rPr>
        <w:t>SMSDeliver</w:t>
      </w:r>
      <w:r w:rsidRPr="007332BA">
        <w:rPr>
          <w:rFonts w:ascii="Courier New" w:eastAsia="Times New Roman" w:hAnsi="Courier New" w:cs="Courier New"/>
          <w:color w:val="0000FF"/>
          <w:sz w:val="20"/>
          <w:szCs w:val="20"/>
        </w:rPr>
        <w:t>&lt;/SMSDeliver&gt;</w:t>
      </w:r>
    </w:p>
    <w:p w14:paraId="7A100B17"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LDDNBO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p>
    <w:p w14:paraId="54867B86"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p>
    <w:p w14:paraId="463D9B6C"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HVTNXHANG</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p>
    <w:p w14:paraId="44804C9C"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TNVCHUYEN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p>
    <w:p w14:paraId="0907D65D"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PTVCHUYEN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p>
    <w:p w14:paraId="0CB77186"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p>
    <w:p w14:paraId="748ADCF2" w14:textId="77777777" w:rsidR="00AC3E5D" w:rsidRPr="00B5056F"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HDKTNgay</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p>
    <w:p w14:paraId="0E4B23C2" w14:textId="77777777" w:rsidR="00AC3E5D" w:rsidRPr="007332BA" w:rsidRDefault="00AC3E5D" w:rsidP="00AC3E5D">
      <w:pPr>
        <w:shd w:val="clear" w:color="auto" w:fill="FFFFFF"/>
        <w:spacing w:after="0" w:line="240" w:lineRule="auto"/>
        <w:rPr>
          <w:rFonts w:eastAsia="Times New Roman" w:cs="Times New Roman"/>
          <w:szCs w:val="24"/>
        </w:rPr>
      </w:pPr>
      <w:r w:rsidRPr="007332BA">
        <w:rPr>
          <w:rFonts w:ascii="Courier New" w:eastAsia="Times New Roman" w:hAnsi="Courier New" w:cs="Courier New"/>
          <w:color w:val="0000FF"/>
          <w:sz w:val="20"/>
          <w:szCs w:val="20"/>
        </w:rPr>
        <w:t>&lt;/ReplaceInv&gt;</w:t>
      </w:r>
    </w:p>
    <w:p w14:paraId="73A7760E"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p>
    <w:p w14:paraId="7A68FA35" w14:textId="77777777" w:rsidR="00AC3E5D" w:rsidRPr="007C7E60" w:rsidRDefault="00AC3E5D" w:rsidP="00AC3E5D">
      <w:pPr>
        <w:pStyle w:val="Heading3"/>
      </w:pPr>
      <w:bookmarkStart w:id="61" w:name="_Toc90309050"/>
      <w:r w:rsidRPr="007C7E60">
        <w:t>Thay thế hóa đơn</w:t>
      </w:r>
      <w:r>
        <w:t xml:space="preserve"> theo số hóa đơn truyền vào</w:t>
      </w:r>
      <w:bookmarkEnd w:id="61"/>
    </w:p>
    <w:p w14:paraId="2853BEAA" w14:textId="77777777" w:rsidR="00AC3E5D" w:rsidRDefault="00AC3E5D" w:rsidP="00AC3E5D">
      <w:pPr>
        <w:rPr>
          <w:rFonts w:cs="Times New Roman"/>
          <w:szCs w:val="24"/>
        </w:rPr>
      </w:pPr>
      <w:r>
        <w:rPr>
          <w:rFonts w:cs="Times New Roman"/>
          <w:szCs w:val="24"/>
        </w:rPr>
        <w:t>URL</w:t>
      </w:r>
    </w:p>
    <w:p w14:paraId="2FC63987" w14:textId="77777777" w:rsidR="00AC3E5D" w:rsidRPr="004A4DD9" w:rsidRDefault="00AC3E5D" w:rsidP="00AC3E5D">
      <w:pPr>
        <w:spacing w:after="0" w:line="240" w:lineRule="auto"/>
        <w:ind w:firstLine="720"/>
        <w:jc w:val="both"/>
        <w:rPr>
          <w:rFonts w:cs="Times New Roman"/>
          <w:szCs w:val="24"/>
        </w:rPr>
      </w:pPr>
      <w:r>
        <w:rPr>
          <w:rFonts w:eastAsia="Calibri" w:cs="Times New Roman"/>
          <w:szCs w:val="24"/>
        </w:rPr>
        <w:t>s</w:t>
      </w:r>
      <w:r w:rsidRPr="009372AD">
        <w:rPr>
          <w:rFonts w:eastAsia="Calibri" w:cs="Times New Roman"/>
          <w:szCs w:val="24"/>
        </w:rPr>
        <w:t xml:space="preserve">tring </w:t>
      </w:r>
      <w:r w:rsidRPr="00851D12">
        <w:rPr>
          <w:rFonts w:cs="Times New Roman"/>
          <w:b/>
          <w:color w:val="000000"/>
          <w:szCs w:val="24"/>
        </w:rPr>
        <w:t>ReplaceActionAssignedNo</w:t>
      </w:r>
      <w:r w:rsidRPr="00D16E25">
        <w:rPr>
          <w:rFonts w:eastAsia="Calibri" w:cs="Times New Roman"/>
          <w:szCs w:val="24"/>
        </w:rPr>
        <w:t>(</w:t>
      </w:r>
      <w:r w:rsidRPr="00D16E25">
        <w:rPr>
          <w:rFonts w:cs="Times New Roman"/>
          <w:szCs w:val="24"/>
        </w:rPr>
        <w:t>string Account, string ACpass, string xmlInvData, string username, string pass, string fkey, string Attachfile, int? convert, string pattern = null, string serial = null</w:t>
      </w:r>
      <w:r w:rsidRPr="00D16E25">
        <w:rPr>
          <w:rFonts w:eastAsia="Calibri" w:cs="Times New Roman"/>
          <w:szCs w:val="24"/>
        </w:rPr>
        <w:t>)</w:t>
      </w:r>
      <w:r w:rsidRPr="009372AD">
        <w:rPr>
          <w:rFonts w:eastAsia="Calibri" w:cs="Times New Roman"/>
          <w:szCs w:val="24"/>
        </w:rPr>
        <w:t>.</w:t>
      </w:r>
    </w:p>
    <w:p w14:paraId="6299CB9B" w14:textId="77777777" w:rsidR="00AC3E5D" w:rsidRPr="00593BE8" w:rsidRDefault="00AC3E5D" w:rsidP="00A75803">
      <w:pPr>
        <w:pStyle w:val="N"/>
      </w:pPr>
      <w:r w:rsidRPr="00593BE8">
        <w:t>DESCRIPTION</w:t>
      </w:r>
    </w:p>
    <w:p w14:paraId="4124D1CD" w14:textId="77777777" w:rsidR="00AC3E5D" w:rsidRDefault="00AC3E5D" w:rsidP="00A75803">
      <w:pPr>
        <w:pStyle w:val="N"/>
      </w:pPr>
      <w:r>
        <w:tab/>
        <w:t>Đây là web service thực hiện thay thế hóa đơn cho phép truyền số hóa đơn</w:t>
      </w:r>
    </w:p>
    <w:p w14:paraId="3C916CCE" w14:textId="77777777" w:rsidR="00AC3E5D" w:rsidRPr="00007702" w:rsidRDefault="00AC3E5D" w:rsidP="00A75803">
      <w:pPr>
        <w:pStyle w:val="N"/>
      </w:pPr>
      <w:r w:rsidRPr="00663B3E">
        <w:t>HTTP METHOD</w:t>
      </w:r>
    </w:p>
    <w:p w14:paraId="3207F1AE" w14:textId="77777777" w:rsidR="00AC3E5D" w:rsidRPr="00007702" w:rsidRDefault="00AC3E5D" w:rsidP="00A75803">
      <w:pPr>
        <w:pStyle w:val="N"/>
        <w:rPr>
          <w:b/>
        </w:rPr>
      </w:pPr>
      <w:r>
        <w:tab/>
      </w:r>
      <w:r w:rsidRPr="00610AFD">
        <w:t>POST</w:t>
      </w:r>
    </w:p>
    <w:p w14:paraId="75CF67B1" w14:textId="77777777" w:rsidR="00AC3E5D" w:rsidRPr="00610AFD" w:rsidRDefault="00AC3E5D" w:rsidP="00A75803">
      <w:pPr>
        <w:pStyle w:val="N"/>
      </w:pPr>
      <w:r w:rsidRPr="00610AFD">
        <w:t>REQUEST BODY</w:t>
      </w:r>
    </w:p>
    <w:p w14:paraId="30C9D615"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lastRenderedPageBreak/>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4A26A2F1"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Account/ACPass</w:t>
      </w:r>
      <w:r w:rsidRPr="004720D2">
        <w:rPr>
          <w:rFonts w:eastAsia="Calibri" w:cs="Times New Roman"/>
          <w:b/>
          <w:szCs w:val="24"/>
        </w:rPr>
        <w:t xml:space="preserve">:  </w:t>
      </w:r>
      <w:r w:rsidRPr="004720D2">
        <w:rPr>
          <w:rFonts w:eastAsia="Calibri" w:cs="Times New Roman"/>
          <w:szCs w:val="24"/>
        </w:rPr>
        <w:t>Tài khoản được cấp phát cho nhân viên gọi lệnh phát hành hóa đơn</w:t>
      </w:r>
    </w:p>
    <w:p w14:paraId="4745E40C"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xmlInvData</w:t>
      </w:r>
      <w:r w:rsidRPr="009372AD">
        <w:rPr>
          <w:rFonts w:eastAsia="Calibri" w:cs="Times New Roman"/>
          <w:szCs w:val="24"/>
        </w:rPr>
        <w:t xml:space="preserve">: String XML dữ liệu hóa đơn cũ và hóa đơn </w:t>
      </w:r>
      <w:r>
        <w:rPr>
          <w:rFonts w:eastAsia="Calibri" w:cs="Times New Roman"/>
          <w:szCs w:val="24"/>
        </w:rPr>
        <w:t>thay thế</w:t>
      </w:r>
    </w:p>
    <w:p w14:paraId="5F4A7ACC" w14:textId="77777777" w:rsidR="00AC3E5D" w:rsidRPr="00CF2FC3"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 xml:space="preserve">fkey: </w:t>
      </w:r>
      <w:r>
        <w:rPr>
          <w:rFonts w:eastAsia="Calibri" w:cs="Times New Roman"/>
          <w:szCs w:val="24"/>
        </w:rPr>
        <w:t>Chuỗi xác định hóa đơn cần thay thế</w:t>
      </w:r>
    </w:p>
    <w:p w14:paraId="4755C72A"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Convert</w:t>
      </w:r>
      <w:r>
        <w:rPr>
          <w:rFonts w:eastAsia="Calibri" w:cs="Times New Roman"/>
          <w:szCs w:val="24"/>
        </w:rPr>
        <w:t xml:space="preserve">: </w:t>
      </w:r>
      <w:r w:rsidRPr="009372AD">
        <w:rPr>
          <w:rFonts w:eastAsia="Calibri" w:cs="Times New Roman"/>
          <w:szCs w:val="24"/>
        </w:rPr>
        <w:t xml:space="preserve">Mặc định là 0, </w:t>
      </w:r>
      <w:r>
        <w:rPr>
          <w:rFonts w:eastAsia="Calibri" w:cs="Times New Roman"/>
          <w:szCs w:val="24"/>
        </w:rPr>
        <w:t>(</w:t>
      </w:r>
      <w:r w:rsidRPr="009372AD">
        <w:rPr>
          <w:rFonts w:eastAsia="Calibri" w:cs="Times New Roman"/>
          <w:szCs w:val="24"/>
        </w:rPr>
        <w:t>0 – Không cần convert từ TCVN3 sang Unicode. 1- Cần convert từ TCVN3 sang Unicode</w:t>
      </w:r>
      <w:r>
        <w:rPr>
          <w:rFonts w:eastAsia="Calibri" w:cs="Times New Roman"/>
          <w:szCs w:val="24"/>
        </w:rPr>
        <w:t>)</w:t>
      </w:r>
    </w:p>
    <w:p w14:paraId="40C6750B"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Pattern</w:t>
      </w:r>
      <w:r>
        <w:rPr>
          <w:rFonts w:cs="Times New Roman"/>
          <w:szCs w:val="24"/>
        </w:rPr>
        <w:t>: Mẫu số</w:t>
      </w:r>
    </w:p>
    <w:p w14:paraId="1884F839"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Serial</w:t>
      </w:r>
      <w:r>
        <w:rPr>
          <w:rFonts w:cs="Times New Roman"/>
          <w:szCs w:val="24"/>
        </w:rPr>
        <w:t>: Ký hiệu</w:t>
      </w:r>
    </w:p>
    <w:p w14:paraId="40335249" w14:textId="77777777" w:rsidR="00AC3E5D" w:rsidRPr="007A4FB0" w:rsidRDefault="00AC3E5D" w:rsidP="00AC3E5D">
      <w:pPr>
        <w:ind w:left="360" w:firstLine="720"/>
      </w:pPr>
    </w:p>
    <w:p w14:paraId="0BE8A179"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4E59AB62"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76876875"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43BF57F9"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1E9ED4E2" w14:textId="77777777" w:rsidR="00AC3E5D" w:rsidRPr="00660ABB" w:rsidRDefault="00AC3E5D" w:rsidP="001B79C4">
            <w:pPr>
              <w:pStyle w:val="ListParagraph"/>
            </w:pPr>
            <w:r>
              <w:t>Ghi chú</w:t>
            </w:r>
          </w:p>
        </w:tc>
      </w:tr>
      <w:tr w:rsidR="00AC3E5D" w:rsidRPr="00660ABB" w14:paraId="07FAC8E8" w14:textId="77777777" w:rsidTr="001B79C4">
        <w:tc>
          <w:tcPr>
            <w:tcW w:w="1710" w:type="dxa"/>
            <w:tcBorders>
              <w:top w:val="single" w:sz="4" w:space="0" w:color="2E74B5"/>
              <w:left w:val="single" w:sz="4" w:space="0" w:color="2E74B5"/>
              <w:right w:val="single" w:sz="4" w:space="0" w:color="2E74B5"/>
            </w:tcBorders>
            <w:shd w:val="clear" w:color="auto" w:fill="auto"/>
          </w:tcPr>
          <w:p w14:paraId="61109ACD"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50FA042"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5383F27F" w14:textId="77777777" w:rsidR="00AC3E5D" w:rsidRPr="009372AD" w:rsidRDefault="00AC3E5D" w:rsidP="001B79C4">
            <w:pPr>
              <w:pStyle w:val="ListParagraph"/>
              <w:ind w:left="0"/>
              <w:jc w:val="both"/>
              <w:rPr>
                <w:rFonts w:cs="Times New Roman"/>
              </w:rPr>
            </w:pPr>
          </w:p>
        </w:tc>
      </w:tr>
      <w:tr w:rsidR="00AC3E5D" w:rsidRPr="00660ABB" w14:paraId="68A3EDAB" w14:textId="77777777" w:rsidTr="001B79C4">
        <w:tc>
          <w:tcPr>
            <w:tcW w:w="1710" w:type="dxa"/>
            <w:tcBorders>
              <w:top w:val="single" w:sz="4" w:space="0" w:color="2E74B5"/>
              <w:left w:val="single" w:sz="4" w:space="0" w:color="2E74B5"/>
              <w:right w:val="single" w:sz="4" w:space="0" w:color="2E74B5"/>
            </w:tcBorders>
            <w:shd w:val="clear" w:color="auto" w:fill="auto"/>
          </w:tcPr>
          <w:p w14:paraId="3AFA2CCC"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A9550A6"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Không tồn tại hóa đơn cần thay thế</w:t>
            </w:r>
          </w:p>
        </w:tc>
        <w:tc>
          <w:tcPr>
            <w:tcW w:w="2515" w:type="dxa"/>
            <w:tcBorders>
              <w:top w:val="single" w:sz="4" w:space="0" w:color="2E74B5"/>
              <w:left w:val="single" w:sz="4" w:space="0" w:color="2E74B5"/>
              <w:bottom w:val="single" w:sz="4" w:space="0" w:color="2E74B5"/>
              <w:right w:val="single" w:sz="4" w:space="0" w:color="2E74B5"/>
            </w:tcBorders>
          </w:tcPr>
          <w:p w14:paraId="3D43AF2C" w14:textId="77777777" w:rsidR="00AC3E5D" w:rsidRPr="009372AD" w:rsidRDefault="00AC3E5D" w:rsidP="001B79C4">
            <w:pPr>
              <w:pStyle w:val="ListParagraph"/>
              <w:ind w:left="0"/>
              <w:jc w:val="both"/>
              <w:rPr>
                <w:rFonts w:cs="Times New Roman"/>
              </w:rPr>
            </w:pPr>
          </w:p>
        </w:tc>
      </w:tr>
      <w:tr w:rsidR="00AC3E5D" w:rsidRPr="00660ABB" w14:paraId="57E92EF0" w14:textId="77777777" w:rsidTr="001B79C4">
        <w:tc>
          <w:tcPr>
            <w:tcW w:w="1710" w:type="dxa"/>
            <w:tcBorders>
              <w:top w:val="single" w:sz="4" w:space="0" w:color="2E74B5"/>
              <w:left w:val="single" w:sz="4" w:space="0" w:color="2E74B5"/>
              <w:right w:val="single" w:sz="4" w:space="0" w:color="2E74B5"/>
            </w:tcBorders>
            <w:shd w:val="clear" w:color="auto" w:fill="auto"/>
          </w:tcPr>
          <w:p w14:paraId="73E1AC48"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39B4D54"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Dữ liệu xml đầu vào không đúng quy định</w:t>
            </w:r>
          </w:p>
        </w:tc>
        <w:tc>
          <w:tcPr>
            <w:tcW w:w="2515" w:type="dxa"/>
            <w:tcBorders>
              <w:top w:val="single" w:sz="4" w:space="0" w:color="2E74B5"/>
              <w:left w:val="single" w:sz="4" w:space="0" w:color="2E74B5"/>
              <w:bottom w:val="single" w:sz="4" w:space="0" w:color="2E74B5"/>
              <w:right w:val="single" w:sz="4" w:space="0" w:color="2E74B5"/>
            </w:tcBorders>
          </w:tcPr>
          <w:p w14:paraId="67F25D10" w14:textId="77777777" w:rsidR="00AC3E5D" w:rsidRPr="009372AD" w:rsidRDefault="00AC3E5D" w:rsidP="001B79C4">
            <w:pPr>
              <w:pStyle w:val="ListParagraph"/>
              <w:ind w:left="0"/>
              <w:jc w:val="both"/>
              <w:rPr>
                <w:rFonts w:cs="Times New Roman"/>
              </w:rPr>
            </w:pPr>
          </w:p>
        </w:tc>
      </w:tr>
      <w:tr w:rsidR="00AC3E5D" w:rsidRPr="00660ABB" w14:paraId="737D7597" w14:textId="77777777" w:rsidTr="001B79C4">
        <w:tc>
          <w:tcPr>
            <w:tcW w:w="1710" w:type="dxa"/>
            <w:tcBorders>
              <w:top w:val="single" w:sz="4" w:space="0" w:color="2E74B5"/>
              <w:left w:val="single" w:sz="4" w:space="0" w:color="2E74B5"/>
              <w:right w:val="single" w:sz="4" w:space="0" w:color="2E74B5"/>
            </w:tcBorders>
            <w:shd w:val="clear" w:color="auto" w:fill="auto"/>
          </w:tcPr>
          <w:p w14:paraId="27BA9E42" w14:textId="77777777" w:rsidR="00AC3E5D" w:rsidRPr="009372AD" w:rsidRDefault="00AC3E5D" w:rsidP="001B79C4">
            <w:pPr>
              <w:spacing w:after="0" w:line="240" w:lineRule="auto"/>
              <w:rPr>
                <w:rFonts w:eastAsia="Calibri" w:cs="Times New Roman"/>
                <w:szCs w:val="24"/>
              </w:rPr>
            </w:pPr>
            <w:r>
              <w:rPr>
                <w:rFonts w:eastAsia="Calibri"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D560120" w14:textId="77777777" w:rsidR="00AC3E5D" w:rsidRPr="009372AD" w:rsidRDefault="00AC3E5D" w:rsidP="001B79C4">
            <w:pPr>
              <w:spacing w:after="0" w:line="240" w:lineRule="auto"/>
              <w:rPr>
                <w:rFonts w:eastAsia="Calibri" w:cs="Times New Roman"/>
                <w:szCs w:val="24"/>
              </w:rPr>
            </w:pPr>
            <w:r w:rsidRPr="009575F7">
              <w:rPr>
                <w:rFonts w:eastAsia="Calibri" w:cs="Times New Roman"/>
                <w:szCs w:val="24"/>
              </w:rPr>
              <w:t>Có lỗi trong quá trình thay thế hóa đơn</w:t>
            </w:r>
          </w:p>
        </w:tc>
        <w:tc>
          <w:tcPr>
            <w:tcW w:w="2515" w:type="dxa"/>
            <w:tcBorders>
              <w:top w:val="single" w:sz="4" w:space="0" w:color="2E74B5"/>
              <w:left w:val="single" w:sz="4" w:space="0" w:color="2E74B5"/>
              <w:bottom w:val="single" w:sz="4" w:space="0" w:color="2E74B5"/>
              <w:right w:val="single" w:sz="4" w:space="0" w:color="2E74B5"/>
            </w:tcBorders>
          </w:tcPr>
          <w:p w14:paraId="2775F67A" w14:textId="77777777" w:rsidR="00AC3E5D" w:rsidRPr="009372AD" w:rsidRDefault="00AC3E5D" w:rsidP="001B79C4">
            <w:pPr>
              <w:pStyle w:val="ListParagraph"/>
              <w:ind w:left="0"/>
              <w:jc w:val="both"/>
              <w:rPr>
                <w:rFonts w:cs="Times New Roman"/>
              </w:rPr>
            </w:pPr>
          </w:p>
        </w:tc>
      </w:tr>
      <w:tr w:rsidR="00AC3E5D" w:rsidRPr="00660ABB" w14:paraId="21AA3A09" w14:textId="77777777" w:rsidTr="001B79C4">
        <w:tc>
          <w:tcPr>
            <w:tcW w:w="1710" w:type="dxa"/>
            <w:tcBorders>
              <w:top w:val="single" w:sz="4" w:space="0" w:color="2E74B5"/>
              <w:left w:val="single" w:sz="4" w:space="0" w:color="2E74B5"/>
              <w:right w:val="single" w:sz="4" w:space="0" w:color="2E74B5"/>
            </w:tcBorders>
            <w:shd w:val="clear" w:color="auto" w:fill="auto"/>
          </w:tcPr>
          <w:p w14:paraId="2F1528CD"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9CB1F8E"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Dải hóa đơn cũ đã hết</w:t>
            </w:r>
          </w:p>
        </w:tc>
        <w:tc>
          <w:tcPr>
            <w:tcW w:w="2515" w:type="dxa"/>
            <w:tcBorders>
              <w:top w:val="single" w:sz="4" w:space="0" w:color="2E74B5"/>
              <w:left w:val="single" w:sz="4" w:space="0" w:color="2E74B5"/>
              <w:bottom w:val="single" w:sz="4" w:space="0" w:color="2E74B5"/>
              <w:right w:val="single" w:sz="4" w:space="0" w:color="2E74B5"/>
            </w:tcBorders>
          </w:tcPr>
          <w:p w14:paraId="608677AE" w14:textId="77777777" w:rsidR="00AC3E5D" w:rsidRPr="009372AD" w:rsidRDefault="00AC3E5D" w:rsidP="001B79C4">
            <w:pPr>
              <w:pStyle w:val="ListParagraph"/>
              <w:ind w:left="0"/>
              <w:jc w:val="both"/>
              <w:rPr>
                <w:rFonts w:cs="Times New Roman"/>
              </w:rPr>
            </w:pPr>
          </w:p>
        </w:tc>
      </w:tr>
      <w:tr w:rsidR="00AC3E5D" w:rsidRPr="00660ABB" w14:paraId="094624E0"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A812D5C"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8B5DDD6"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User name không phù hợp, không tìm thấy company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240C5C85" w14:textId="77777777" w:rsidR="00AC3E5D" w:rsidRPr="009372AD" w:rsidRDefault="00AC3E5D" w:rsidP="001B79C4">
            <w:pPr>
              <w:jc w:val="both"/>
              <w:rPr>
                <w:rFonts w:cs="Times New Roman"/>
                <w:szCs w:val="24"/>
              </w:rPr>
            </w:pPr>
          </w:p>
        </w:tc>
      </w:tr>
      <w:tr w:rsidR="00AC3E5D" w:rsidRPr="00660ABB" w14:paraId="02755C15"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3014E95"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430A696"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Hóa đơn đã được thay thế rồi. Không thể thay thế nữa.</w:t>
            </w:r>
          </w:p>
        </w:tc>
        <w:tc>
          <w:tcPr>
            <w:tcW w:w="2515" w:type="dxa"/>
            <w:tcBorders>
              <w:top w:val="single" w:sz="4" w:space="0" w:color="2E74B5"/>
              <w:left w:val="single" w:sz="4" w:space="0" w:color="2E74B5"/>
              <w:bottom w:val="single" w:sz="4" w:space="0" w:color="2E74B5"/>
              <w:right w:val="single" w:sz="4" w:space="0" w:color="2E74B5"/>
            </w:tcBorders>
          </w:tcPr>
          <w:p w14:paraId="19739705" w14:textId="77777777" w:rsidR="00AC3E5D" w:rsidRPr="009372AD" w:rsidRDefault="00AC3E5D" w:rsidP="001B79C4">
            <w:pPr>
              <w:jc w:val="both"/>
              <w:rPr>
                <w:rFonts w:cs="Times New Roman"/>
                <w:szCs w:val="24"/>
              </w:rPr>
            </w:pPr>
          </w:p>
        </w:tc>
      </w:tr>
      <w:tr w:rsidR="00AC3E5D" w:rsidRPr="00660ABB" w14:paraId="535FAEBC"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B5A4D1F"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ERR:9</w:t>
            </w:r>
          </w:p>
          <w:p w14:paraId="024D80A6"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24D1760"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Trạng thái hóa đơn không được thay thế</w:t>
            </w:r>
          </w:p>
        </w:tc>
        <w:tc>
          <w:tcPr>
            <w:tcW w:w="2515" w:type="dxa"/>
            <w:tcBorders>
              <w:top w:val="single" w:sz="4" w:space="0" w:color="2E74B5"/>
              <w:left w:val="single" w:sz="4" w:space="0" w:color="2E74B5"/>
              <w:bottom w:val="single" w:sz="4" w:space="0" w:color="2E74B5"/>
              <w:right w:val="single" w:sz="4" w:space="0" w:color="2E74B5"/>
            </w:tcBorders>
          </w:tcPr>
          <w:p w14:paraId="1286AB20" w14:textId="77777777" w:rsidR="00AC3E5D" w:rsidRPr="009372AD" w:rsidRDefault="00AC3E5D" w:rsidP="001B79C4">
            <w:pPr>
              <w:jc w:val="both"/>
              <w:rPr>
                <w:rFonts w:cs="Times New Roman"/>
                <w:szCs w:val="24"/>
              </w:rPr>
            </w:pPr>
          </w:p>
        </w:tc>
      </w:tr>
      <w:tr w:rsidR="00AC3E5D" w:rsidRPr="00660ABB" w14:paraId="29BB9BFE"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8BF4069" w14:textId="77777777" w:rsidR="00AC3E5D" w:rsidRPr="009372AD" w:rsidRDefault="00AC3E5D" w:rsidP="001B79C4">
            <w:pPr>
              <w:autoSpaceDE w:val="0"/>
              <w:autoSpaceDN w:val="0"/>
              <w:adjustRightInd w:val="0"/>
              <w:spacing w:after="0" w:line="240" w:lineRule="auto"/>
              <w:rPr>
                <w:rFonts w:eastAsia="Calibri" w:cs="Times New Roman"/>
                <w:szCs w:val="24"/>
              </w:rPr>
            </w:pPr>
            <w:r w:rsidRPr="00897856">
              <w:rPr>
                <w:rFonts w:eastAsia="Calibri" w:cs="Times New Roman"/>
                <w:szCs w:val="24"/>
              </w:rPr>
              <w:t>ERR:13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C16B503"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trùng fkey</w:t>
            </w:r>
          </w:p>
        </w:tc>
        <w:tc>
          <w:tcPr>
            <w:tcW w:w="2515" w:type="dxa"/>
            <w:tcBorders>
              <w:top w:val="single" w:sz="4" w:space="0" w:color="2E74B5"/>
              <w:left w:val="single" w:sz="4" w:space="0" w:color="2E74B5"/>
              <w:bottom w:val="single" w:sz="4" w:space="0" w:color="2E74B5"/>
              <w:right w:val="single" w:sz="4" w:space="0" w:color="2E74B5"/>
            </w:tcBorders>
          </w:tcPr>
          <w:p w14:paraId="0E2B2F20" w14:textId="77777777" w:rsidR="00AC3E5D" w:rsidRPr="009372AD" w:rsidRDefault="00AC3E5D" w:rsidP="001B79C4">
            <w:pPr>
              <w:jc w:val="both"/>
              <w:rPr>
                <w:rFonts w:cs="Times New Roman"/>
                <w:szCs w:val="24"/>
              </w:rPr>
            </w:pPr>
            <w:r>
              <w:rPr>
                <w:rFonts w:cs="Times New Roman"/>
                <w:szCs w:val="24"/>
              </w:rPr>
              <w:t>Fkey của hóa đơn mới đã tồn tại trên hệ thống</w:t>
            </w:r>
          </w:p>
        </w:tc>
      </w:tr>
      <w:tr w:rsidR="00AC3E5D" w:rsidRPr="00660ABB" w14:paraId="556E18A1"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D5C300C"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ERR:14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4AC0EDA"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trong quá trình thực hiện cấp số hóa đơn</w:t>
            </w:r>
          </w:p>
        </w:tc>
        <w:tc>
          <w:tcPr>
            <w:tcW w:w="2515" w:type="dxa"/>
            <w:tcBorders>
              <w:top w:val="single" w:sz="4" w:space="0" w:color="2E74B5"/>
              <w:left w:val="single" w:sz="4" w:space="0" w:color="2E74B5"/>
              <w:bottom w:val="single" w:sz="4" w:space="0" w:color="2E74B5"/>
              <w:right w:val="single" w:sz="4" w:space="0" w:color="2E74B5"/>
            </w:tcBorders>
          </w:tcPr>
          <w:p w14:paraId="07C2C0E0" w14:textId="77777777" w:rsidR="00AC3E5D" w:rsidRPr="009372AD" w:rsidRDefault="00AC3E5D" w:rsidP="001B79C4">
            <w:pPr>
              <w:jc w:val="both"/>
              <w:rPr>
                <w:rFonts w:cs="Times New Roman"/>
                <w:szCs w:val="24"/>
              </w:rPr>
            </w:pPr>
          </w:p>
        </w:tc>
      </w:tr>
      <w:tr w:rsidR="00AC3E5D" w:rsidRPr="00660ABB" w14:paraId="713AF3F5"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BB3CEB9" w14:textId="77777777" w:rsidR="00AC3E5D" w:rsidRPr="009372AD" w:rsidRDefault="00AC3E5D" w:rsidP="001B79C4">
            <w:pPr>
              <w:autoSpaceDE w:val="0"/>
              <w:autoSpaceDN w:val="0"/>
              <w:adjustRightInd w:val="0"/>
              <w:spacing w:after="0" w:line="240" w:lineRule="auto"/>
              <w:rPr>
                <w:rFonts w:eastAsia="Calibri" w:cs="Times New Roman"/>
                <w:szCs w:val="24"/>
              </w:rPr>
            </w:pPr>
            <w:r w:rsidRPr="00170EAA">
              <w:rPr>
                <w:rFonts w:eastAsia="Calibri" w:cs="Times New Roman"/>
                <w:szCs w:val="24"/>
              </w:rPr>
              <w:t>ERR:15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C0E812C" w14:textId="77777777" w:rsidR="00AC3E5D" w:rsidRDefault="00AC3E5D" w:rsidP="001B79C4">
            <w:pPr>
              <w:pStyle w:val="ListParagraph"/>
              <w:spacing w:after="0" w:line="240" w:lineRule="auto"/>
              <w:ind w:left="0"/>
              <w:rPr>
                <w:rFonts w:eastAsia="Calibri" w:cs="Times New Roman"/>
              </w:rPr>
            </w:pPr>
            <w:r>
              <w:rPr>
                <w:rFonts w:eastAsia="Calibri" w:cs="Times New Roman"/>
              </w:rPr>
              <w:t xml:space="preserve">Lỗi khi thực hiện </w:t>
            </w:r>
            <w:r w:rsidRPr="00170EAA">
              <w:rPr>
                <w:rFonts w:eastAsia="Calibri" w:cs="Times New Roman"/>
              </w:rPr>
              <w:t>Deserialize</w:t>
            </w:r>
            <w:r>
              <w:rPr>
                <w:rFonts w:eastAsia="Calibri" w:cs="Times New Roman"/>
              </w:rPr>
              <w:t xml:space="preserve"> chuỗi hóa đơn đầu vào</w:t>
            </w:r>
          </w:p>
        </w:tc>
        <w:tc>
          <w:tcPr>
            <w:tcW w:w="2515" w:type="dxa"/>
            <w:tcBorders>
              <w:top w:val="single" w:sz="4" w:space="0" w:color="2E74B5"/>
              <w:left w:val="single" w:sz="4" w:space="0" w:color="2E74B5"/>
              <w:bottom w:val="single" w:sz="4" w:space="0" w:color="2E74B5"/>
              <w:right w:val="single" w:sz="4" w:space="0" w:color="2E74B5"/>
            </w:tcBorders>
          </w:tcPr>
          <w:p w14:paraId="137E5977" w14:textId="77777777" w:rsidR="00AC3E5D" w:rsidRPr="009372AD" w:rsidRDefault="00AC3E5D" w:rsidP="001B79C4">
            <w:pPr>
              <w:jc w:val="both"/>
              <w:rPr>
                <w:rFonts w:cs="Times New Roman"/>
                <w:szCs w:val="24"/>
              </w:rPr>
            </w:pPr>
          </w:p>
        </w:tc>
      </w:tr>
      <w:tr w:rsidR="00AC3E5D" w:rsidRPr="00660ABB" w14:paraId="01E87AE2"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DADF403"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w:t>
            </w:r>
            <w:r>
              <w:rPr>
                <w:rFonts w:eastAsia="Calibri" w:cs="Times New Roman"/>
                <w:szCs w:val="24"/>
              </w:rPr>
              <w:t>1</w:t>
            </w:r>
            <w:r w:rsidRPr="009372AD">
              <w:rPr>
                <w:rFonts w:eastAsia="Calibri" w:cs="Times New Roman"/>
                <w:szCs w:val="24"/>
              </w:rPr>
              <w:t>9</w:t>
            </w:r>
          </w:p>
          <w:p w14:paraId="15771A98"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543E44E" w14:textId="77777777" w:rsidR="00AC3E5D" w:rsidRDefault="00AC3E5D" w:rsidP="001B79C4">
            <w:pPr>
              <w:pStyle w:val="ListParagraph"/>
              <w:spacing w:after="0" w:line="240" w:lineRule="auto"/>
              <w:ind w:left="0"/>
              <w:rPr>
                <w:rFonts w:eastAsia="Calibri" w:cs="Times New Roman"/>
              </w:rPr>
            </w:pPr>
            <w:r>
              <w:rPr>
                <w:rFonts w:eastAsia="Calibri" w:cs="Times New Roman"/>
              </w:rPr>
              <w:t>Pattern truyền vào không giống với hóa đơn cần điều chỉnh</w:t>
            </w:r>
          </w:p>
        </w:tc>
        <w:tc>
          <w:tcPr>
            <w:tcW w:w="2515" w:type="dxa"/>
            <w:tcBorders>
              <w:top w:val="single" w:sz="4" w:space="0" w:color="2E74B5"/>
              <w:left w:val="single" w:sz="4" w:space="0" w:color="2E74B5"/>
              <w:bottom w:val="single" w:sz="4" w:space="0" w:color="2E74B5"/>
              <w:right w:val="single" w:sz="4" w:space="0" w:color="2E74B5"/>
            </w:tcBorders>
          </w:tcPr>
          <w:p w14:paraId="689A48D1" w14:textId="77777777" w:rsidR="00AC3E5D" w:rsidRPr="009372AD" w:rsidRDefault="00AC3E5D" w:rsidP="001B79C4">
            <w:pPr>
              <w:jc w:val="both"/>
              <w:rPr>
                <w:rFonts w:cs="Times New Roman"/>
                <w:szCs w:val="24"/>
              </w:rPr>
            </w:pPr>
          </w:p>
        </w:tc>
      </w:tr>
      <w:tr w:rsidR="00AC3E5D" w:rsidRPr="00660ABB" w14:paraId="5122DB0D"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EBED45E"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ERR:20</w:t>
            </w:r>
          </w:p>
          <w:p w14:paraId="09E5F0B2"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54F9F46"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6A9E2CA0" w14:textId="77777777" w:rsidR="00AC3E5D" w:rsidRPr="009372AD" w:rsidRDefault="00AC3E5D" w:rsidP="001B79C4">
            <w:pPr>
              <w:jc w:val="both"/>
              <w:rPr>
                <w:rFonts w:cs="Times New Roman"/>
                <w:szCs w:val="24"/>
              </w:rPr>
            </w:pPr>
          </w:p>
        </w:tc>
      </w:tr>
      <w:tr w:rsidR="00AC3E5D" w:rsidRPr="00660ABB" w14:paraId="56C8FAF6"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13A7543" w14:textId="77777777" w:rsidR="00AC3E5D" w:rsidRPr="00DD2715" w:rsidRDefault="00AC3E5D" w:rsidP="001B79C4">
            <w:pPr>
              <w:autoSpaceDE w:val="0"/>
              <w:autoSpaceDN w:val="0"/>
              <w:adjustRightInd w:val="0"/>
              <w:jc w:val="both"/>
              <w:rPr>
                <w:rFonts w:cs="Times New Roman"/>
                <w:szCs w:val="24"/>
              </w:rPr>
            </w:pPr>
            <w:r>
              <w:rPr>
                <w:rFonts w:cs="Times New Roman"/>
                <w:szCs w:val="24"/>
              </w:rPr>
              <w:lastRenderedPageBreak/>
              <w:t>ERR:29</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AB1689F" w14:textId="77777777" w:rsidR="00AC3E5D" w:rsidRDefault="00AC3E5D" w:rsidP="001B79C4">
            <w:pPr>
              <w:pStyle w:val="ListParagraph"/>
              <w:ind w:left="0"/>
              <w:jc w:val="both"/>
              <w:rPr>
                <w:rFonts w:cs="Times New Roman"/>
              </w:rPr>
            </w:pPr>
            <w:r>
              <w:rPr>
                <w:rFonts w:cs="Times New Roman"/>
              </w:rPr>
              <w:t>Lỗi chứng thư hết hạn</w:t>
            </w:r>
          </w:p>
        </w:tc>
        <w:tc>
          <w:tcPr>
            <w:tcW w:w="2515" w:type="dxa"/>
            <w:tcBorders>
              <w:top w:val="single" w:sz="4" w:space="0" w:color="2E74B5"/>
              <w:left w:val="single" w:sz="4" w:space="0" w:color="2E74B5"/>
              <w:bottom w:val="single" w:sz="4" w:space="0" w:color="2E74B5"/>
              <w:right w:val="single" w:sz="4" w:space="0" w:color="2E74B5"/>
            </w:tcBorders>
          </w:tcPr>
          <w:p w14:paraId="0307A170" w14:textId="77777777" w:rsidR="00AC3E5D" w:rsidRPr="009372AD" w:rsidRDefault="00AC3E5D" w:rsidP="001B79C4">
            <w:pPr>
              <w:jc w:val="both"/>
              <w:rPr>
                <w:rFonts w:cs="Times New Roman"/>
                <w:szCs w:val="24"/>
              </w:rPr>
            </w:pPr>
          </w:p>
        </w:tc>
      </w:tr>
      <w:tr w:rsidR="00AC3E5D" w:rsidRPr="00660ABB" w14:paraId="5E6CCD46"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7508ED3" w14:textId="77777777" w:rsidR="00AC3E5D" w:rsidRPr="00DD2715" w:rsidRDefault="00AC3E5D" w:rsidP="001B79C4">
            <w:pPr>
              <w:autoSpaceDE w:val="0"/>
              <w:autoSpaceDN w:val="0"/>
              <w:adjustRightInd w:val="0"/>
              <w:jc w:val="both"/>
              <w:rPr>
                <w:rFonts w:cs="Times New Roman"/>
                <w:szCs w:val="24"/>
              </w:rPr>
            </w:pPr>
            <w:r>
              <w:rPr>
                <w:rFonts w:cs="Times New Roman"/>
                <w:szCs w:val="24"/>
              </w:rPr>
              <w:t>ERR:30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884353A" w14:textId="77777777" w:rsidR="00AC3E5D" w:rsidRPr="00517DC0" w:rsidRDefault="00AC3E5D" w:rsidP="001B79C4">
            <w:pPr>
              <w:pStyle w:val="ListParagraph"/>
              <w:ind w:left="0"/>
              <w:jc w:val="both"/>
              <w:rPr>
                <w:rFonts w:cs="Times New Roman"/>
                <w:szCs w:val="24"/>
              </w:rPr>
            </w:pPr>
            <w:r w:rsidRPr="00517DC0">
              <w:rPr>
                <w:rFonts w:cs="Times New Roman"/>
                <w:szCs w:val="24"/>
              </w:rPr>
              <w:t>Danh sách hóa đơn tồn tại ngày hóa đơn nhỏ hơn ngày hóa đơn đã phát hành</w:t>
            </w:r>
          </w:p>
        </w:tc>
        <w:tc>
          <w:tcPr>
            <w:tcW w:w="2515" w:type="dxa"/>
            <w:tcBorders>
              <w:top w:val="single" w:sz="4" w:space="0" w:color="2E74B5"/>
              <w:left w:val="single" w:sz="4" w:space="0" w:color="2E74B5"/>
              <w:bottom w:val="single" w:sz="4" w:space="0" w:color="2E74B5"/>
              <w:right w:val="single" w:sz="4" w:space="0" w:color="2E74B5"/>
            </w:tcBorders>
          </w:tcPr>
          <w:p w14:paraId="32FAE696" w14:textId="77777777" w:rsidR="00AC3E5D" w:rsidRPr="009372AD" w:rsidRDefault="00AC3E5D" w:rsidP="001B79C4">
            <w:pPr>
              <w:jc w:val="both"/>
              <w:rPr>
                <w:rFonts w:cs="Times New Roman"/>
                <w:szCs w:val="24"/>
              </w:rPr>
            </w:pPr>
          </w:p>
        </w:tc>
      </w:tr>
      <w:tr w:rsidR="00AC3E5D" w:rsidRPr="00660ABB" w14:paraId="2CDCE268"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F0BECE5" w14:textId="77777777" w:rsidR="00AC3E5D" w:rsidRDefault="00AC3E5D" w:rsidP="001B79C4">
            <w:pPr>
              <w:autoSpaceDE w:val="0"/>
              <w:autoSpaceDN w:val="0"/>
              <w:adjustRightInd w:val="0"/>
              <w:jc w:val="both"/>
              <w:rPr>
                <w:rFonts w:cs="Times New Roman"/>
                <w:szCs w:val="24"/>
              </w:rPr>
            </w:pPr>
            <w:r>
              <w:rPr>
                <w:rFonts w:cs="Times New Roman"/>
                <w:szCs w:val="24"/>
              </w:rPr>
              <w:t>ERR:31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78BC756" w14:textId="77777777" w:rsidR="00AC3E5D" w:rsidRPr="00517DC0" w:rsidRDefault="00AC3E5D" w:rsidP="001B79C4">
            <w:pPr>
              <w:pStyle w:val="ListParagraph"/>
              <w:ind w:left="0"/>
              <w:jc w:val="both"/>
              <w:rPr>
                <w:rFonts w:cs="Times New Roman"/>
                <w:szCs w:val="24"/>
              </w:rPr>
            </w:pPr>
            <w:r>
              <w:rPr>
                <w:rFonts w:cs="Times New Roman"/>
                <w:szCs w:val="24"/>
              </w:rPr>
              <w:t>Số hóa đơn truyền vào không hợp lệ</w:t>
            </w:r>
          </w:p>
        </w:tc>
        <w:tc>
          <w:tcPr>
            <w:tcW w:w="2515" w:type="dxa"/>
            <w:tcBorders>
              <w:top w:val="single" w:sz="4" w:space="0" w:color="2E74B5"/>
              <w:left w:val="single" w:sz="4" w:space="0" w:color="2E74B5"/>
              <w:bottom w:val="single" w:sz="4" w:space="0" w:color="2E74B5"/>
              <w:right w:val="single" w:sz="4" w:space="0" w:color="2E74B5"/>
            </w:tcBorders>
          </w:tcPr>
          <w:p w14:paraId="286B0649" w14:textId="77777777" w:rsidR="00AC3E5D" w:rsidRPr="009372AD" w:rsidRDefault="00AC3E5D" w:rsidP="001B79C4">
            <w:pPr>
              <w:jc w:val="both"/>
              <w:rPr>
                <w:rFonts w:cs="Times New Roman"/>
                <w:szCs w:val="24"/>
              </w:rPr>
            </w:pPr>
          </w:p>
        </w:tc>
      </w:tr>
      <w:tr w:rsidR="0049513D" w:rsidRPr="00660ABB" w14:paraId="0C0D9E1B"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CE1DF99" w14:textId="2F58D821" w:rsidR="0049513D" w:rsidRDefault="0049513D" w:rsidP="001B79C4">
            <w:pPr>
              <w:autoSpaceDE w:val="0"/>
              <w:autoSpaceDN w:val="0"/>
              <w:adjustRightInd w:val="0"/>
              <w:jc w:val="both"/>
              <w:rPr>
                <w:rFonts w:cs="Times New Roman"/>
                <w:szCs w:val="24"/>
              </w:rPr>
            </w:pPr>
            <w:r w:rsidRPr="0049513D">
              <w:rPr>
                <w:rFonts w:cs="Times New Roman"/>
                <w:szCs w:val="24"/>
              </w:rPr>
              <w:t>ERR:60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04BC088" w14:textId="378A5218" w:rsidR="0049513D" w:rsidRDefault="0049513D" w:rsidP="001B79C4">
            <w:pPr>
              <w:pStyle w:val="ListParagraph"/>
              <w:ind w:left="0"/>
              <w:jc w:val="both"/>
              <w:rPr>
                <w:rFonts w:cs="Times New Roman"/>
                <w:szCs w:val="24"/>
              </w:rPr>
            </w:pPr>
            <w:r w:rsidRPr="0049513D">
              <w:rPr>
                <w:rFonts w:cs="Times New Roman"/>
                <w:szCs w:val="24"/>
              </w:rPr>
              <w:t>Chỉ được phép điều chỉnh hóa đơn cùng loại (Có mã / Không mã).</w:t>
            </w:r>
          </w:p>
        </w:tc>
        <w:tc>
          <w:tcPr>
            <w:tcW w:w="2515" w:type="dxa"/>
            <w:tcBorders>
              <w:top w:val="single" w:sz="4" w:space="0" w:color="2E74B5"/>
              <w:left w:val="single" w:sz="4" w:space="0" w:color="2E74B5"/>
              <w:bottom w:val="single" w:sz="4" w:space="0" w:color="2E74B5"/>
              <w:right w:val="single" w:sz="4" w:space="0" w:color="2E74B5"/>
            </w:tcBorders>
          </w:tcPr>
          <w:p w14:paraId="3525F3FA" w14:textId="77777777" w:rsidR="0049513D" w:rsidRPr="009372AD" w:rsidRDefault="0049513D" w:rsidP="001B79C4">
            <w:pPr>
              <w:jc w:val="both"/>
              <w:rPr>
                <w:rFonts w:cs="Times New Roman"/>
                <w:szCs w:val="24"/>
              </w:rPr>
            </w:pPr>
          </w:p>
        </w:tc>
      </w:tr>
      <w:tr w:rsidR="0049513D" w:rsidRPr="00660ABB" w14:paraId="1E3ACBAF"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B1A83DE" w14:textId="006F69CA" w:rsidR="0049513D" w:rsidRDefault="0049513D" w:rsidP="001B79C4">
            <w:pPr>
              <w:autoSpaceDE w:val="0"/>
              <w:autoSpaceDN w:val="0"/>
              <w:adjustRightInd w:val="0"/>
              <w:jc w:val="both"/>
              <w:rPr>
                <w:rFonts w:cs="Times New Roman"/>
                <w:szCs w:val="24"/>
              </w:rPr>
            </w:pPr>
            <w:r w:rsidRPr="0049513D">
              <w:rPr>
                <w:rFonts w:cs="Times New Roman"/>
                <w:szCs w:val="24"/>
              </w:rPr>
              <w:t>ERR:61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341BEA1" w14:textId="5EAC782E" w:rsidR="0049513D" w:rsidRDefault="0049513D" w:rsidP="001B79C4">
            <w:pPr>
              <w:pStyle w:val="ListParagraph"/>
              <w:ind w:left="0"/>
              <w:jc w:val="both"/>
              <w:rPr>
                <w:rFonts w:cs="Times New Roman"/>
                <w:szCs w:val="24"/>
              </w:rPr>
            </w:pPr>
            <w:r w:rsidRPr="0049513D">
              <w:rPr>
                <w:rFonts w:cs="Times New Roman"/>
                <w:szCs w:val="24"/>
              </w:rPr>
              <w:t>Chỉ được phép điều chỉnh hóa đơn cùng loại (HD GTGT / HD bán hàng...).</w:t>
            </w:r>
          </w:p>
        </w:tc>
        <w:tc>
          <w:tcPr>
            <w:tcW w:w="2515" w:type="dxa"/>
            <w:tcBorders>
              <w:top w:val="single" w:sz="4" w:space="0" w:color="2E74B5"/>
              <w:left w:val="single" w:sz="4" w:space="0" w:color="2E74B5"/>
              <w:bottom w:val="single" w:sz="4" w:space="0" w:color="2E74B5"/>
              <w:right w:val="single" w:sz="4" w:space="0" w:color="2E74B5"/>
            </w:tcBorders>
          </w:tcPr>
          <w:p w14:paraId="1C3AFE4F" w14:textId="77777777" w:rsidR="0049513D" w:rsidRPr="009372AD" w:rsidRDefault="0049513D" w:rsidP="001B79C4">
            <w:pPr>
              <w:jc w:val="both"/>
              <w:rPr>
                <w:rFonts w:cs="Times New Roman"/>
                <w:szCs w:val="24"/>
              </w:rPr>
            </w:pPr>
          </w:p>
        </w:tc>
      </w:tr>
      <w:tr w:rsidR="0049513D" w:rsidRPr="00660ABB" w14:paraId="2ED49CCA"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E87E44C" w14:textId="40BCEF21" w:rsidR="0049513D" w:rsidRDefault="0049513D" w:rsidP="001B79C4">
            <w:pPr>
              <w:autoSpaceDE w:val="0"/>
              <w:autoSpaceDN w:val="0"/>
              <w:adjustRightInd w:val="0"/>
              <w:jc w:val="both"/>
              <w:rPr>
                <w:rFonts w:cs="Times New Roman"/>
                <w:szCs w:val="24"/>
              </w:rPr>
            </w:pPr>
            <w:r w:rsidRPr="0049513D">
              <w:rPr>
                <w:rFonts w:cs="Times New Roman"/>
                <w:szCs w:val="24"/>
              </w:rPr>
              <w:t>ERR:62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E4E0C46" w14:textId="6BC969AD" w:rsidR="0049513D" w:rsidRDefault="0049513D" w:rsidP="001B79C4">
            <w:pPr>
              <w:pStyle w:val="ListParagraph"/>
              <w:ind w:left="0"/>
              <w:jc w:val="both"/>
              <w:rPr>
                <w:rFonts w:cs="Times New Roman"/>
                <w:szCs w:val="24"/>
              </w:rPr>
            </w:pPr>
            <w:r w:rsidRPr="0049513D">
              <w:rPr>
                <w:rFonts w:cs="Times New Roman"/>
                <w:szCs w:val="24"/>
              </w:rPr>
              <w:t>Không được dùng không mã đăng ký gửi bảng tổng hợp thay thế, điều chỉnh các hóa đơn không mã gửi thông tin chi tiết.</w:t>
            </w:r>
          </w:p>
        </w:tc>
        <w:tc>
          <w:tcPr>
            <w:tcW w:w="2515" w:type="dxa"/>
            <w:tcBorders>
              <w:top w:val="single" w:sz="4" w:space="0" w:color="2E74B5"/>
              <w:left w:val="single" w:sz="4" w:space="0" w:color="2E74B5"/>
              <w:bottom w:val="single" w:sz="4" w:space="0" w:color="2E74B5"/>
              <w:right w:val="single" w:sz="4" w:space="0" w:color="2E74B5"/>
            </w:tcBorders>
          </w:tcPr>
          <w:p w14:paraId="1339E360" w14:textId="77777777" w:rsidR="0049513D" w:rsidRPr="009372AD" w:rsidRDefault="0049513D" w:rsidP="001B79C4">
            <w:pPr>
              <w:jc w:val="both"/>
              <w:rPr>
                <w:rFonts w:cs="Times New Roman"/>
                <w:szCs w:val="24"/>
              </w:rPr>
            </w:pPr>
          </w:p>
        </w:tc>
      </w:tr>
      <w:tr w:rsidR="00AC3E5D" w:rsidRPr="00660ABB" w14:paraId="69CCC557"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30E678FD"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 pattern;serial;invNumber</w:t>
            </w:r>
          </w:p>
          <w:p w14:paraId="14BC4726"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(Ví dụ:</w:t>
            </w:r>
          </w:p>
          <w:p w14:paraId="160229FD"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OK:01GTKT3/001;AA/12E;0000002)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C1196B0"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OK </w:t>
            </w:r>
            <w:r w:rsidRPr="009372AD">
              <w:rPr>
                <w:rFonts w:eastAsia="Calibri" w:cs="Times New Roman"/>
                <w:szCs w:val="24"/>
              </w:rPr>
              <w:sym w:font="Wingdings" w:char="F0E0"/>
            </w:r>
            <w:r w:rsidRPr="009372AD">
              <w:rPr>
                <w:rFonts w:eastAsia="Calibri" w:cs="Times New Roman"/>
                <w:szCs w:val="24"/>
              </w:rPr>
              <w:t xml:space="preserve"> đã phát hành hóa đơn </w:t>
            </w:r>
            <w:r>
              <w:rPr>
                <w:rFonts w:eastAsia="Calibri" w:cs="Times New Roman"/>
                <w:szCs w:val="24"/>
              </w:rPr>
              <w:t>thay thế</w:t>
            </w:r>
          </w:p>
          <w:p w14:paraId="79CEDE96"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Patter</w:t>
            </w:r>
            <w:r w:rsidRPr="009372AD">
              <w:rPr>
                <w:rFonts w:eastAsia="Calibri" w:cs="Times New Roman"/>
                <w:szCs w:val="24"/>
              </w:rPr>
              <w:sym w:font="Wingdings" w:char="F0E0"/>
            </w:r>
            <w:r w:rsidRPr="009372AD">
              <w:rPr>
                <w:rFonts w:eastAsia="Calibri" w:cs="Times New Roman"/>
                <w:szCs w:val="24"/>
              </w:rPr>
              <w:t xml:space="preserve"> Mẫu số của hóa đơn </w:t>
            </w:r>
            <w:r>
              <w:rPr>
                <w:rFonts w:eastAsia="Calibri" w:cs="Times New Roman"/>
                <w:szCs w:val="24"/>
              </w:rPr>
              <w:t>thay thế</w:t>
            </w:r>
            <w:r w:rsidRPr="009372AD">
              <w:rPr>
                <w:rFonts w:eastAsia="Calibri" w:cs="Times New Roman"/>
                <w:szCs w:val="24"/>
              </w:rPr>
              <w:t xml:space="preserve"> </w:t>
            </w:r>
          </w:p>
          <w:p w14:paraId="103E1C0D"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Serial </w:t>
            </w:r>
            <w:r w:rsidRPr="009372AD">
              <w:rPr>
                <w:rFonts w:eastAsia="Calibri" w:cs="Times New Roman"/>
                <w:szCs w:val="24"/>
              </w:rPr>
              <w:sym w:font="Wingdings" w:char="F0E0"/>
            </w:r>
            <w:r w:rsidRPr="009372AD">
              <w:rPr>
                <w:rFonts w:eastAsia="Calibri" w:cs="Times New Roman"/>
                <w:szCs w:val="24"/>
              </w:rPr>
              <w:t xml:space="preserve"> serial của hóa đơn </w:t>
            </w:r>
            <w:r>
              <w:rPr>
                <w:rFonts w:eastAsia="Calibri" w:cs="Times New Roman"/>
                <w:szCs w:val="24"/>
              </w:rPr>
              <w:t>thay thế</w:t>
            </w:r>
            <w:r w:rsidRPr="009372AD">
              <w:rPr>
                <w:rFonts w:eastAsia="Calibri" w:cs="Times New Roman"/>
                <w:szCs w:val="24"/>
              </w:rPr>
              <w:t xml:space="preserve"> </w:t>
            </w:r>
          </w:p>
          <w:p w14:paraId="39C6E66E"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invNumber: số hóa đơn </w:t>
            </w:r>
            <w:r>
              <w:rPr>
                <w:rFonts w:eastAsia="Calibri" w:cs="Times New Roman"/>
                <w:szCs w:val="24"/>
              </w:rPr>
              <w:t>thay thế</w:t>
            </w:r>
            <w:r w:rsidRPr="009372AD">
              <w:rPr>
                <w:rFonts w:eastAsia="Calibri" w:cs="Times New Roman"/>
                <w:szCs w:val="24"/>
              </w:rPr>
              <w:t xml:space="preserve"> </w:t>
            </w:r>
          </w:p>
          <w:p w14:paraId="1E82DD49" w14:textId="77777777" w:rsidR="00AC3E5D" w:rsidRPr="009372AD" w:rsidRDefault="00AC3E5D" w:rsidP="001B79C4">
            <w:pPr>
              <w:pStyle w:val="ListParagraph"/>
              <w:spacing w:after="0" w:line="240" w:lineRule="auto"/>
              <w:rPr>
                <w:rFonts w:eastAsia="Calibri" w:cs="Times New Roman"/>
                <w:szCs w:val="24"/>
              </w:rPr>
            </w:pPr>
          </w:p>
        </w:tc>
        <w:tc>
          <w:tcPr>
            <w:tcW w:w="2515" w:type="dxa"/>
            <w:tcBorders>
              <w:top w:val="single" w:sz="4" w:space="0" w:color="2E74B5"/>
              <w:left w:val="single" w:sz="4" w:space="0" w:color="2E74B5"/>
              <w:bottom w:val="single" w:sz="4" w:space="0" w:color="2E74B5"/>
              <w:right w:val="single" w:sz="4" w:space="0" w:color="2E74B5"/>
            </w:tcBorders>
          </w:tcPr>
          <w:p w14:paraId="1D6FEC66" w14:textId="77777777" w:rsidR="00AC3E5D" w:rsidRPr="009372AD" w:rsidRDefault="00AC3E5D" w:rsidP="001B79C4">
            <w:pPr>
              <w:jc w:val="both"/>
              <w:rPr>
                <w:rFonts w:cs="Times New Roman"/>
                <w:szCs w:val="24"/>
              </w:rPr>
            </w:pPr>
          </w:p>
        </w:tc>
      </w:tr>
    </w:tbl>
    <w:p w14:paraId="6FBB94F6" w14:textId="77777777" w:rsidR="00AC3E5D" w:rsidRPr="003264D9" w:rsidRDefault="00AC3E5D" w:rsidP="00AC3E5D">
      <w:pPr>
        <w:spacing w:after="0" w:line="360" w:lineRule="auto"/>
        <w:jc w:val="both"/>
        <w:rPr>
          <w:rFonts w:eastAsia="Calibri" w:cs="Times New Roman"/>
          <w:b/>
          <w:szCs w:val="24"/>
          <w:u w:val="single"/>
        </w:rPr>
      </w:pPr>
    </w:p>
    <w:p w14:paraId="0A4E92F6" w14:textId="77777777" w:rsidR="00AC3E5D" w:rsidRPr="000A4319" w:rsidRDefault="00AC3E5D" w:rsidP="00AC3E5D">
      <w:pPr>
        <w:ind w:firstLine="720"/>
        <w:rPr>
          <w:b/>
          <w:u w:val="single"/>
        </w:rPr>
      </w:pPr>
      <w:r w:rsidRPr="000A4319">
        <w:rPr>
          <w:b/>
          <w:u w:val="single"/>
        </w:rPr>
        <w:t xml:space="preserve">Cấu trúc của </w:t>
      </w:r>
      <w:r>
        <w:rPr>
          <w:b/>
          <w:u w:val="single"/>
        </w:rPr>
        <w:t>xmlInv</w:t>
      </w:r>
      <w:r w:rsidRPr="000A4319">
        <w:rPr>
          <w:b/>
          <w:u w:val="single"/>
        </w:rPr>
        <w:t xml:space="preserve">Data </w:t>
      </w:r>
      <w:r>
        <w:rPr>
          <w:b/>
          <w:u w:val="single"/>
        </w:rPr>
        <w:t xml:space="preserve">trường hợp </w:t>
      </w:r>
      <w:r w:rsidRPr="00022930">
        <w:rPr>
          <w:b/>
          <w:color w:val="FF0000"/>
          <w:u w:val="single"/>
        </w:rPr>
        <w:t>không có</w:t>
      </w:r>
      <w:r>
        <w:rPr>
          <w:b/>
          <w:u w:val="single"/>
        </w:rPr>
        <w:t xml:space="preserve"> trường mở rộng </w:t>
      </w:r>
      <w:r w:rsidRPr="000A4319">
        <w:rPr>
          <w:b/>
          <w:u w:val="single"/>
        </w:rPr>
        <w:t xml:space="preserve">(các trường </w:t>
      </w:r>
      <w:r w:rsidRPr="000A4319">
        <w:rPr>
          <w:b/>
          <w:color w:val="FF0000"/>
          <w:u w:val="single"/>
        </w:rPr>
        <w:t>*</w:t>
      </w:r>
      <w:r w:rsidRPr="000A4319">
        <w:rPr>
          <w:b/>
          <w:u w:val="single"/>
        </w:rPr>
        <w:t xml:space="preserve"> là bắt buộc):</w:t>
      </w:r>
    </w:p>
    <w:p w14:paraId="0368A8EF"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color w:val="0000FF"/>
          <w:sz w:val="20"/>
          <w:szCs w:val="20"/>
        </w:rPr>
        <w:t>&lt;ReplaceInv&gt;</w:t>
      </w:r>
    </w:p>
    <w:p w14:paraId="612589D3"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&lt;key&gt;</w:t>
      </w:r>
      <w:r w:rsidRPr="00F66F77">
        <w:rPr>
          <w:rFonts w:ascii="Courier New" w:eastAsia="Times New Roman" w:hAnsi="Courier New" w:cs="Courier New"/>
          <w:b/>
          <w:bCs/>
          <w:color w:val="000000"/>
          <w:sz w:val="20"/>
          <w:szCs w:val="20"/>
        </w:rPr>
        <w:t>fkey hóa đơn*</w:t>
      </w:r>
      <w:r w:rsidRPr="00F66F77">
        <w:rPr>
          <w:rFonts w:ascii="Courier New" w:eastAsia="Times New Roman" w:hAnsi="Courier New" w:cs="Courier New"/>
          <w:color w:val="0000FF"/>
          <w:sz w:val="20"/>
          <w:szCs w:val="20"/>
        </w:rPr>
        <w:t>&lt;/key&gt;</w:t>
      </w:r>
    </w:p>
    <w:p w14:paraId="78255BE9"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    &lt;</w:t>
      </w:r>
      <w:r w:rsidRPr="001C5026">
        <w:rPr>
          <w:rFonts w:ascii="Courier New" w:eastAsia="Times New Roman" w:hAnsi="Courier New" w:cs="Courier New"/>
          <w:color w:val="0000FF"/>
          <w:sz w:val="20"/>
          <w:szCs w:val="20"/>
        </w:rPr>
        <w:t>InvoiceNo</w:t>
      </w:r>
      <w:r>
        <w:rPr>
          <w:rFonts w:ascii="Courier New" w:eastAsia="Times New Roman" w:hAnsi="Courier New" w:cs="Courier New"/>
          <w:b/>
          <w:bCs/>
          <w:color w:val="000000"/>
          <w:sz w:val="20"/>
          <w:szCs w:val="20"/>
        </w:rPr>
        <w:t>&gt;Số hóa đơn</w:t>
      </w:r>
      <w:r w:rsidRPr="001C5026">
        <w:rPr>
          <w:rFonts w:ascii="Courier New" w:eastAsia="Times New Roman" w:hAnsi="Courier New" w:cs="Courier New"/>
          <w:b/>
          <w:bCs/>
          <w:color w:val="000000"/>
          <w:sz w:val="20"/>
          <w:szCs w:val="20"/>
        </w:rPr>
        <w:t>&lt;/</w:t>
      </w:r>
      <w:r w:rsidRPr="001C5026">
        <w:rPr>
          <w:rFonts w:ascii="Courier New" w:eastAsia="Times New Roman" w:hAnsi="Courier New" w:cs="Courier New"/>
          <w:color w:val="0000FF"/>
          <w:sz w:val="20"/>
          <w:szCs w:val="20"/>
        </w:rPr>
        <w:t>InvoiceNo</w:t>
      </w:r>
      <w:r w:rsidRPr="001C5026">
        <w:rPr>
          <w:rFonts w:ascii="Courier New" w:eastAsia="Times New Roman" w:hAnsi="Courier New" w:cs="Courier New"/>
          <w:b/>
          <w:bCs/>
          <w:color w:val="000000"/>
          <w:sz w:val="20"/>
          <w:szCs w:val="20"/>
        </w:rPr>
        <w:t>&gt;</w:t>
      </w:r>
    </w:p>
    <w:p w14:paraId="4C43E7F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&lt;CusCode&gt;</w:t>
      </w:r>
      <w:r w:rsidRPr="00F66F77">
        <w:rPr>
          <w:rFonts w:ascii="Courier New" w:eastAsia="Times New Roman" w:hAnsi="Courier New" w:cs="Courier New"/>
          <w:b/>
          <w:bCs/>
          <w:color w:val="000000"/>
          <w:sz w:val="20"/>
          <w:szCs w:val="20"/>
        </w:rPr>
        <w:t>Mã khách hàng*</w:t>
      </w:r>
      <w:r w:rsidRPr="00F66F77">
        <w:rPr>
          <w:rFonts w:ascii="Courier New" w:eastAsia="Times New Roman" w:hAnsi="Courier New" w:cs="Courier New"/>
          <w:color w:val="0000FF"/>
          <w:sz w:val="20"/>
          <w:szCs w:val="20"/>
        </w:rPr>
        <w:t>&lt;/CusCode&gt;</w:t>
      </w:r>
    </w:p>
    <w:p w14:paraId="6425CA69"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&lt;CusName&gt;</w:t>
      </w:r>
      <w:r w:rsidRPr="00F66F77">
        <w:rPr>
          <w:rFonts w:ascii="Courier New" w:eastAsia="Times New Roman" w:hAnsi="Courier New" w:cs="Courier New"/>
          <w:b/>
          <w:bCs/>
          <w:color w:val="000000"/>
          <w:sz w:val="20"/>
          <w:szCs w:val="20"/>
        </w:rPr>
        <w:t>Tên khách hàng*</w:t>
      </w:r>
      <w:r w:rsidRPr="00F66F77">
        <w:rPr>
          <w:rFonts w:ascii="Courier New" w:eastAsia="Times New Roman" w:hAnsi="Courier New" w:cs="Courier New"/>
          <w:color w:val="0000FF"/>
          <w:sz w:val="20"/>
          <w:szCs w:val="20"/>
        </w:rPr>
        <w:t>&lt;/CusName&gt;</w:t>
      </w:r>
    </w:p>
    <w:p w14:paraId="18D3116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&lt;CusAddress&gt;</w:t>
      </w:r>
      <w:r w:rsidRPr="00F66F77">
        <w:rPr>
          <w:rFonts w:ascii="Courier New" w:eastAsia="Times New Roman" w:hAnsi="Courier New" w:cs="Courier New"/>
          <w:b/>
          <w:bCs/>
          <w:color w:val="000000"/>
          <w:sz w:val="20"/>
          <w:szCs w:val="20"/>
        </w:rPr>
        <w:t>Địa chỉ khách hàng*</w:t>
      </w:r>
      <w:r w:rsidRPr="00F66F77">
        <w:rPr>
          <w:rFonts w:ascii="Courier New" w:eastAsia="Times New Roman" w:hAnsi="Courier New" w:cs="Courier New"/>
          <w:color w:val="0000FF"/>
          <w:sz w:val="20"/>
          <w:szCs w:val="20"/>
        </w:rPr>
        <w:t>&lt;/CusAddress&gt;</w:t>
      </w:r>
    </w:p>
    <w:p w14:paraId="744EC46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&lt;CusPhone&gt;</w:t>
      </w:r>
      <w:r w:rsidRPr="00F66F77">
        <w:rPr>
          <w:rFonts w:ascii="Courier New" w:eastAsia="Times New Roman" w:hAnsi="Courier New" w:cs="Courier New"/>
          <w:b/>
          <w:bCs/>
          <w:color w:val="000000"/>
          <w:sz w:val="20"/>
          <w:szCs w:val="20"/>
        </w:rPr>
        <w:t>Điện thoại khách hàng</w:t>
      </w:r>
      <w:r w:rsidRPr="00F66F77">
        <w:rPr>
          <w:rFonts w:ascii="Courier New" w:eastAsia="Times New Roman" w:hAnsi="Courier New" w:cs="Courier New"/>
          <w:color w:val="0000FF"/>
          <w:sz w:val="20"/>
          <w:szCs w:val="20"/>
        </w:rPr>
        <w:t>&lt;/CusPhone&gt;</w:t>
      </w:r>
    </w:p>
    <w:p w14:paraId="0CD086AC"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&lt;CusTaxCode&gt;</w:t>
      </w:r>
      <w:r w:rsidRPr="00F66F77">
        <w:rPr>
          <w:rFonts w:ascii="Courier New" w:eastAsia="Times New Roman" w:hAnsi="Courier New" w:cs="Courier New"/>
          <w:b/>
          <w:bCs/>
          <w:color w:val="000000"/>
          <w:sz w:val="20"/>
          <w:szCs w:val="20"/>
        </w:rPr>
        <w:t>Mã số thuế KH (Bắt buộc với KH là Doanh nghiệp)</w:t>
      </w:r>
      <w:r w:rsidRPr="00F66F77">
        <w:rPr>
          <w:rFonts w:ascii="Courier New" w:eastAsia="Times New Roman" w:hAnsi="Courier New" w:cs="Courier New"/>
          <w:color w:val="0000FF"/>
          <w:sz w:val="20"/>
          <w:szCs w:val="20"/>
        </w:rPr>
        <w:t>&lt;/CusTaxCode&gt;</w:t>
      </w:r>
    </w:p>
    <w:p w14:paraId="36CB284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&lt;PaymentMethod&gt;</w:t>
      </w:r>
      <w:r w:rsidRPr="00F66F77">
        <w:rPr>
          <w:rFonts w:ascii="Courier New" w:eastAsia="Times New Roman" w:hAnsi="Courier New" w:cs="Courier New"/>
          <w:b/>
          <w:bCs/>
          <w:color w:val="000000"/>
          <w:sz w:val="20"/>
          <w:szCs w:val="20"/>
        </w:rPr>
        <w:t>Phương thức thanh toán</w:t>
      </w:r>
      <w:r w:rsidRPr="00F66F77">
        <w:rPr>
          <w:rFonts w:ascii="Courier New" w:eastAsia="Times New Roman" w:hAnsi="Courier New" w:cs="Courier New"/>
          <w:color w:val="0000FF"/>
          <w:sz w:val="20"/>
          <w:szCs w:val="20"/>
        </w:rPr>
        <w:t>&lt;/PaymentMethod&gt;</w:t>
      </w:r>
    </w:p>
    <w:p w14:paraId="2AD45986"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&lt;CusBankName&gt;</w:t>
      </w:r>
      <w:r w:rsidRPr="00F66F77">
        <w:rPr>
          <w:rFonts w:ascii="Courier New" w:eastAsia="Times New Roman" w:hAnsi="Courier New" w:cs="Courier New"/>
          <w:b/>
          <w:bCs/>
          <w:color w:val="000000"/>
          <w:sz w:val="20"/>
          <w:szCs w:val="20"/>
        </w:rPr>
        <w:t>Tên ngân hàng</w:t>
      </w:r>
      <w:r w:rsidRPr="00F66F77">
        <w:rPr>
          <w:rFonts w:ascii="Courier New" w:eastAsia="Times New Roman" w:hAnsi="Courier New" w:cs="Courier New"/>
          <w:color w:val="0000FF"/>
          <w:sz w:val="20"/>
          <w:szCs w:val="20"/>
        </w:rPr>
        <w:t>&lt;/CusBankName&gt;</w:t>
      </w:r>
    </w:p>
    <w:p w14:paraId="2F7B3296"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&lt;KindOfService&gt;</w:t>
      </w:r>
      <w:r w:rsidRPr="00F66F77">
        <w:rPr>
          <w:rFonts w:ascii="Courier New" w:eastAsia="Times New Roman" w:hAnsi="Courier New" w:cs="Courier New"/>
          <w:b/>
          <w:bCs/>
          <w:color w:val="000000"/>
          <w:sz w:val="20"/>
          <w:szCs w:val="20"/>
        </w:rPr>
        <w:t>Tháng hóa đơn</w:t>
      </w:r>
      <w:r w:rsidRPr="00F66F77">
        <w:rPr>
          <w:rFonts w:ascii="Courier New" w:eastAsia="Times New Roman" w:hAnsi="Courier New" w:cs="Courier New"/>
          <w:color w:val="0000FF"/>
          <w:sz w:val="20"/>
          <w:szCs w:val="20"/>
        </w:rPr>
        <w:t>&lt;/KindOfService&gt;</w:t>
      </w:r>
    </w:p>
    <w:p w14:paraId="2450743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&lt;CusBankNo&gt;</w:t>
      </w:r>
      <w:r w:rsidRPr="00F66F77">
        <w:rPr>
          <w:rFonts w:ascii="Courier New" w:eastAsia="Times New Roman" w:hAnsi="Courier New" w:cs="Courier New"/>
          <w:b/>
          <w:bCs/>
          <w:color w:val="000000"/>
          <w:sz w:val="20"/>
          <w:szCs w:val="20"/>
        </w:rPr>
        <w:t>Số tài khoản ngân hàng</w:t>
      </w:r>
      <w:r w:rsidRPr="00F66F77">
        <w:rPr>
          <w:rFonts w:ascii="Courier New" w:eastAsia="Times New Roman" w:hAnsi="Courier New" w:cs="Courier New"/>
          <w:color w:val="0000FF"/>
          <w:sz w:val="20"/>
          <w:szCs w:val="20"/>
        </w:rPr>
        <w:t>&lt;/CusBankNo&gt;</w:t>
      </w:r>
    </w:p>
    <w:p w14:paraId="3D87460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&lt;Products&gt;</w:t>
      </w:r>
    </w:p>
    <w:p w14:paraId="0995A76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&lt;Product&gt;</w:t>
      </w:r>
    </w:p>
    <w:p w14:paraId="4D42CFE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&lt;Code&gt;</w:t>
      </w:r>
      <w:r w:rsidRPr="00F66F77">
        <w:rPr>
          <w:rFonts w:ascii="Courier New" w:eastAsia="Times New Roman" w:hAnsi="Courier New" w:cs="Courier New"/>
          <w:b/>
          <w:bCs/>
          <w:color w:val="000000"/>
          <w:sz w:val="20"/>
          <w:szCs w:val="20"/>
        </w:rPr>
        <w:t>Mã sản phẩm*</w:t>
      </w:r>
      <w:r w:rsidRPr="00F66F77">
        <w:rPr>
          <w:rFonts w:ascii="Courier New" w:eastAsia="Times New Roman" w:hAnsi="Courier New" w:cs="Courier New"/>
          <w:color w:val="0000FF"/>
          <w:sz w:val="20"/>
          <w:szCs w:val="20"/>
        </w:rPr>
        <w:t>&lt;/Code&gt;</w:t>
      </w:r>
    </w:p>
    <w:p w14:paraId="172E124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&lt;ProdName&gt;</w:t>
      </w:r>
      <w:r w:rsidRPr="00F66F77">
        <w:rPr>
          <w:rFonts w:ascii="Courier New" w:eastAsia="Times New Roman" w:hAnsi="Courier New" w:cs="Courier New"/>
          <w:b/>
          <w:bCs/>
          <w:color w:val="000000"/>
          <w:sz w:val="20"/>
          <w:szCs w:val="20"/>
        </w:rPr>
        <w:t>Tên sản phẩm*</w:t>
      </w:r>
      <w:r w:rsidRPr="00F66F77">
        <w:rPr>
          <w:rFonts w:ascii="Courier New" w:eastAsia="Times New Roman" w:hAnsi="Courier New" w:cs="Courier New"/>
          <w:color w:val="0000FF"/>
          <w:sz w:val="20"/>
          <w:szCs w:val="20"/>
        </w:rPr>
        <w:t>&lt;/ProdName&gt;</w:t>
      </w:r>
    </w:p>
    <w:p w14:paraId="5D800D5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&lt;ProdUnit&gt;</w:t>
      </w:r>
      <w:r w:rsidRPr="00F66F77">
        <w:rPr>
          <w:rFonts w:ascii="Courier New" w:eastAsia="Times New Roman" w:hAnsi="Courier New" w:cs="Courier New"/>
          <w:b/>
          <w:bCs/>
          <w:color w:val="000000"/>
          <w:sz w:val="20"/>
          <w:szCs w:val="20"/>
        </w:rPr>
        <w:t>Đơn vị tính</w:t>
      </w:r>
      <w:r w:rsidRPr="00F66F77">
        <w:rPr>
          <w:rFonts w:ascii="Courier New" w:eastAsia="Times New Roman" w:hAnsi="Courier New" w:cs="Courier New"/>
          <w:color w:val="0000FF"/>
          <w:sz w:val="20"/>
          <w:szCs w:val="20"/>
        </w:rPr>
        <w:t>&lt;/ProdUnit&gt;</w:t>
      </w:r>
    </w:p>
    <w:p w14:paraId="148C19B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&lt;ProdQuantity&gt;</w:t>
      </w:r>
      <w:r w:rsidRPr="00F66F77">
        <w:rPr>
          <w:rFonts w:ascii="Courier New" w:eastAsia="Times New Roman" w:hAnsi="Courier New" w:cs="Courier New"/>
          <w:b/>
          <w:bCs/>
          <w:color w:val="000000"/>
          <w:sz w:val="20"/>
          <w:szCs w:val="20"/>
        </w:rPr>
        <w:t>Số lượng</w:t>
      </w:r>
      <w:r w:rsidRPr="00F66F77">
        <w:rPr>
          <w:rFonts w:ascii="Courier New" w:eastAsia="Times New Roman" w:hAnsi="Courier New" w:cs="Courier New"/>
          <w:color w:val="0000FF"/>
          <w:sz w:val="20"/>
          <w:szCs w:val="20"/>
        </w:rPr>
        <w:t>&lt;/ProdQuantity&gt;</w:t>
      </w:r>
    </w:p>
    <w:p w14:paraId="5DC294C2"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&lt;ProdPrice&gt;</w:t>
      </w:r>
      <w:r w:rsidRPr="00F66F77">
        <w:rPr>
          <w:rFonts w:ascii="Courier New" w:eastAsia="Times New Roman" w:hAnsi="Courier New" w:cs="Courier New"/>
          <w:b/>
          <w:bCs/>
          <w:color w:val="000000"/>
          <w:sz w:val="20"/>
          <w:szCs w:val="20"/>
        </w:rPr>
        <w:t>Đơn giá</w:t>
      </w:r>
      <w:r w:rsidRPr="00F66F77">
        <w:rPr>
          <w:rFonts w:ascii="Courier New" w:eastAsia="Times New Roman" w:hAnsi="Courier New" w:cs="Courier New"/>
          <w:color w:val="0000FF"/>
          <w:sz w:val="20"/>
          <w:szCs w:val="20"/>
        </w:rPr>
        <w:t>&lt;/ProdPrice&gt;</w:t>
      </w:r>
    </w:p>
    <w:p w14:paraId="0CD1C12E"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&lt;Amount&gt;</w:t>
      </w:r>
      <w:r w:rsidRPr="00F66F77">
        <w:rPr>
          <w:rFonts w:ascii="Courier New" w:eastAsia="Times New Roman" w:hAnsi="Courier New" w:cs="Courier New"/>
          <w:b/>
          <w:bCs/>
          <w:color w:val="000000"/>
          <w:sz w:val="20"/>
          <w:szCs w:val="20"/>
        </w:rPr>
        <w:t>Tổng tiền*</w:t>
      </w:r>
      <w:r w:rsidRPr="00F66F77">
        <w:rPr>
          <w:rFonts w:ascii="Courier New" w:eastAsia="Times New Roman" w:hAnsi="Courier New" w:cs="Courier New"/>
          <w:color w:val="0000FF"/>
          <w:sz w:val="20"/>
          <w:szCs w:val="20"/>
        </w:rPr>
        <w:t>&lt;/Amount&gt;</w:t>
      </w:r>
    </w:p>
    <w:p w14:paraId="65ECA7FF"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&lt;Remark&gt;</w:t>
      </w:r>
      <w:r w:rsidRPr="00F66F77">
        <w:rPr>
          <w:rFonts w:ascii="Courier New" w:eastAsia="Times New Roman" w:hAnsi="Courier New" w:cs="Courier New"/>
          <w:b/>
          <w:bCs/>
          <w:color w:val="000000"/>
          <w:sz w:val="20"/>
          <w:szCs w:val="20"/>
        </w:rPr>
        <w:t>Remark</w:t>
      </w:r>
      <w:r w:rsidRPr="00F66F77">
        <w:rPr>
          <w:rFonts w:ascii="Courier New" w:eastAsia="Times New Roman" w:hAnsi="Courier New" w:cs="Courier New"/>
          <w:color w:val="0000FF"/>
          <w:sz w:val="20"/>
          <w:szCs w:val="20"/>
        </w:rPr>
        <w:t>&lt;/Remark&gt;</w:t>
      </w:r>
    </w:p>
    <w:p w14:paraId="42F5DADF"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&lt;Total&gt;</w:t>
      </w:r>
      <w:r w:rsidRPr="00F66F77">
        <w:rPr>
          <w:rFonts w:ascii="Courier New" w:eastAsia="Times New Roman" w:hAnsi="Courier New" w:cs="Courier New"/>
          <w:b/>
          <w:bCs/>
          <w:color w:val="000000"/>
          <w:sz w:val="20"/>
          <w:szCs w:val="20"/>
        </w:rPr>
        <w:t>Tổng tiền trước thuế*</w:t>
      </w:r>
      <w:r w:rsidRPr="00F66F77">
        <w:rPr>
          <w:rFonts w:ascii="Courier New" w:eastAsia="Times New Roman" w:hAnsi="Courier New" w:cs="Courier New"/>
          <w:color w:val="0000FF"/>
          <w:sz w:val="20"/>
          <w:szCs w:val="20"/>
        </w:rPr>
        <w:t>&lt;/Total&gt;</w:t>
      </w:r>
    </w:p>
    <w:p w14:paraId="6CDA72CD"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lastRenderedPageBreak/>
        <w:t xml:space="preserve">            </w:t>
      </w:r>
      <w:r w:rsidRPr="00F66F77">
        <w:rPr>
          <w:rFonts w:ascii="Courier New" w:eastAsia="Times New Roman" w:hAnsi="Courier New" w:cs="Courier New"/>
          <w:color w:val="0000FF"/>
          <w:sz w:val="20"/>
          <w:szCs w:val="20"/>
        </w:rPr>
        <w:t>&lt;VATRate&gt;</w:t>
      </w:r>
      <w:r w:rsidRPr="00F66F77">
        <w:rPr>
          <w:rFonts w:ascii="Courier New" w:eastAsia="Times New Roman" w:hAnsi="Courier New" w:cs="Courier New"/>
          <w:b/>
          <w:bCs/>
          <w:color w:val="000000"/>
          <w:sz w:val="20"/>
          <w:szCs w:val="20"/>
        </w:rPr>
        <w:t>Thuế GTGT*</w:t>
      </w:r>
      <w:r w:rsidRPr="00F66F77">
        <w:rPr>
          <w:rFonts w:ascii="Courier New" w:eastAsia="Times New Roman" w:hAnsi="Courier New" w:cs="Courier New"/>
          <w:color w:val="0000FF"/>
          <w:sz w:val="20"/>
          <w:szCs w:val="20"/>
        </w:rPr>
        <w:t>&lt;/VATRate&gt;</w:t>
      </w:r>
    </w:p>
    <w:p w14:paraId="137321DB"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&lt;VATAmount&gt;</w:t>
      </w:r>
      <w:r w:rsidRPr="00F66F77">
        <w:rPr>
          <w:rFonts w:ascii="Courier New" w:eastAsia="Times New Roman" w:hAnsi="Courier New" w:cs="Courier New"/>
          <w:b/>
          <w:bCs/>
          <w:color w:val="000000"/>
          <w:sz w:val="20"/>
          <w:szCs w:val="20"/>
        </w:rPr>
        <w:t>Tổng tiền thuế*</w:t>
      </w:r>
      <w:r w:rsidRPr="00F66F77">
        <w:rPr>
          <w:rFonts w:ascii="Courier New" w:eastAsia="Times New Roman" w:hAnsi="Courier New" w:cs="Courier New"/>
          <w:color w:val="0000FF"/>
          <w:sz w:val="20"/>
          <w:szCs w:val="20"/>
        </w:rPr>
        <w:t>&lt;/VATAmount&gt;</w:t>
      </w:r>
    </w:p>
    <w:p w14:paraId="42E679F1"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&lt;Extra1&gt;</w:t>
      </w:r>
      <w:r w:rsidRPr="00F66F77">
        <w:rPr>
          <w:rFonts w:ascii="Courier New" w:eastAsia="Times New Roman" w:hAnsi="Courier New" w:cs="Courier New"/>
          <w:b/>
          <w:bCs/>
          <w:color w:val="000000"/>
          <w:sz w:val="20"/>
          <w:szCs w:val="20"/>
        </w:rPr>
        <w:t>Mở rộng 1</w:t>
      </w:r>
      <w:r w:rsidRPr="00F66F77">
        <w:rPr>
          <w:rFonts w:ascii="Courier New" w:eastAsia="Times New Roman" w:hAnsi="Courier New" w:cs="Courier New"/>
          <w:color w:val="0000FF"/>
          <w:sz w:val="20"/>
          <w:szCs w:val="20"/>
        </w:rPr>
        <w:t>&lt;/Extra1&gt;</w:t>
      </w:r>
    </w:p>
    <w:p w14:paraId="1EE0F2E9"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&lt;Extra2&gt;</w:t>
      </w:r>
      <w:r w:rsidRPr="00F66F77">
        <w:rPr>
          <w:rFonts w:ascii="Courier New" w:eastAsia="Times New Roman" w:hAnsi="Courier New" w:cs="Courier New"/>
          <w:b/>
          <w:bCs/>
          <w:color w:val="000000"/>
          <w:sz w:val="20"/>
          <w:szCs w:val="20"/>
        </w:rPr>
        <w:t>Mở rộng 2</w:t>
      </w:r>
      <w:r w:rsidRPr="00F66F77">
        <w:rPr>
          <w:rFonts w:ascii="Courier New" w:eastAsia="Times New Roman" w:hAnsi="Courier New" w:cs="Courier New"/>
          <w:color w:val="0000FF"/>
          <w:sz w:val="20"/>
          <w:szCs w:val="20"/>
        </w:rPr>
        <w:t>&lt;/Extra2&gt;</w:t>
      </w:r>
    </w:p>
    <w:p w14:paraId="36D39EC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&lt;Discount&gt;</w:t>
      </w:r>
      <w:r w:rsidRPr="00F66F77">
        <w:rPr>
          <w:rFonts w:ascii="Courier New" w:eastAsia="Times New Roman" w:hAnsi="Courier New" w:cs="Courier New"/>
          <w:b/>
          <w:bCs/>
          <w:color w:val="000000"/>
          <w:sz w:val="20"/>
          <w:szCs w:val="20"/>
        </w:rPr>
        <w:t>Chiết khấu</w:t>
      </w:r>
      <w:r w:rsidRPr="00F66F77">
        <w:rPr>
          <w:rFonts w:ascii="Courier New" w:eastAsia="Times New Roman" w:hAnsi="Courier New" w:cs="Courier New"/>
          <w:color w:val="0000FF"/>
          <w:sz w:val="20"/>
          <w:szCs w:val="20"/>
        </w:rPr>
        <w:t>&lt;/Discount&gt;</w:t>
      </w:r>
    </w:p>
    <w:p w14:paraId="6F7DF7E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&lt;DiscountAmount&gt;</w:t>
      </w:r>
      <w:r w:rsidRPr="00F66F77">
        <w:rPr>
          <w:rFonts w:ascii="Courier New" w:eastAsia="Times New Roman" w:hAnsi="Courier New" w:cs="Courier New"/>
          <w:b/>
          <w:bCs/>
          <w:color w:val="000000"/>
          <w:sz w:val="20"/>
          <w:szCs w:val="20"/>
        </w:rPr>
        <w:t>Tổng tiền chiết khấu</w:t>
      </w:r>
      <w:r w:rsidRPr="00F66F77">
        <w:rPr>
          <w:rFonts w:ascii="Courier New" w:eastAsia="Times New Roman" w:hAnsi="Courier New" w:cs="Courier New"/>
          <w:color w:val="0000FF"/>
          <w:sz w:val="20"/>
          <w:szCs w:val="20"/>
        </w:rPr>
        <w:t>&lt;/DiscountAmount&gt;</w:t>
      </w:r>
    </w:p>
    <w:p w14:paraId="4E9B3B32"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&lt;IsSum&gt;</w:t>
      </w:r>
      <w:r w:rsidRPr="00476627">
        <w:t xml:space="preserve"> </w:t>
      </w:r>
      <w:r>
        <w:rPr>
          <w:rFonts w:ascii="Courier New" w:eastAsia="Times New Roman" w:hAnsi="Courier New" w:cs="Courier New"/>
          <w:b/>
          <w:bCs/>
          <w:color w:val="000000"/>
          <w:sz w:val="20"/>
          <w:szCs w:val="20"/>
        </w:rPr>
        <w:t>Tính chất * (0-Hàng hóa, dịch vụ; 1-Khuyến mại; 2</w:t>
      </w:r>
      <w:r w:rsidRPr="004F7309">
        <w:rPr>
          <w:rFonts w:ascii="Courier New" w:eastAsia="Times New Roman" w:hAnsi="Courier New" w:cs="Courier New"/>
          <w:b/>
          <w:bCs/>
          <w:color w:val="000000"/>
          <w:sz w:val="20"/>
          <w:szCs w:val="20"/>
        </w:rPr>
        <w:t>-Chiết khấu thương mại (trong trường hợp muốn thể hiện thông tin chiết khấu theo dòng); 4-Ghi chú/diễn giải)</w:t>
      </w:r>
      <w:r w:rsidRPr="00F66F77">
        <w:rPr>
          <w:rFonts w:ascii="Courier New" w:eastAsia="Times New Roman" w:hAnsi="Courier New" w:cs="Courier New"/>
          <w:color w:val="0000FF"/>
          <w:sz w:val="20"/>
          <w:szCs w:val="20"/>
        </w:rPr>
        <w:t>&lt;/IsSum&gt;</w:t>
      </w:r>
    </w:p>
    <w:p w14:paraId="343AB984"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&lt;/Product&gt;</w:t>
      </w:r>
    </w:p>
    <w:p w14:paraId="4BEBDA5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&lt;/Products&gt;</w:t>
      </w:r>
    </w:p>
    <w:p w14:paraId="32231557"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&lt;Total&gt;</w:t>
      </w:r>
      <w:r w:rsidRPr="00F66F77">
        <w:rPr>
          <w:rFonts w:ascii="Courier New" w:eastAsia="Times New Roman" w:hAnsi="Courier New" w:cs="Courier New"/>
          <w:b/>
          <w:bCs/>
          <w:color w:val="000000"/>
          <w:sz w:val="20"/>
          <w:szCs w:val="20"/>
        </w:rPr>
        <w:t>Tổng tiền trước thuế*</w:t>
      </w:r>
      <w:r w:rsidRPr="00F66F77">
        <w:rPr>
          <w:rFonts w:ascii="Courier New" w:eastAsia="Times New Roman" w:hAnsi="Courier New" w:cs="Courier New"/>
          <w:color w:val="0000FF"/>
          <w:sz w:val="20"/>
          <w:szCs w:val="20"/>
        </w:rPr>
        <w:t>&lt;/Total&gt;</w:t>
      </w:r>
    </w:p>
    <w:p w14:paraId="06F6822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&lt;DiscountAmount&gt;</w:t>
      </w:r>
      <w:r w:rsidRPr="00F66F77">
        <w:rPr>
          <w:rFonts w:ascii="Courier New" w:eastAsia="Times New Roman" w:hAnsi="Courier New" w:cs="Courier New"/>
          <w:b/>
          <w:bCs/>
          <w:color w:val="000000"/>
          <w:sz w:val="20"/>
          <w:szCs w:val="20"/>
        </w:rPr>
        <w:t>Tiền giảm trừ</w:t>
      </w:r>
      <w:r w:rsidRPr="00F66F77">
        <w:rPr>
          <w:rFonts w:ascii="Courier New" w:eastAsia="Times New Roman" w:hAnsi="Courier New" w:cs="Courier New"/>
          <w:color w:val="0000FF"/>
          <w:sz w:val="20"/>
          <w:szCs w:val="20"/>
        </w:rPr>
        <w:t>&lt;/DiscountAmount&gt;</w:t>
      </w:r>
    </w:p>
    <w:p w14:paraId="39EABF1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&lt;VATRate&gt;</w:t>
      </w:r>
      <w:r w:rsidRPr="00F66F77">
        <w:rPr>
          <w:rFonts w:ascii="Courier New" w:eastAsia="Times New Roman" w:hAnsi="Courier New" w:cs="Courier New"/>
          <w:b/>
          <w:bCs/>
          <w:color w:val="000000"/>
          <w:sz w:val="20"/>
          <w:szCs w:val="20"/>
        </w:rPr>
        <w:t>Thuế GTGT*</w:t>
      </w:r>
      <w:r w:rsidRPr="00F66F77">
        <w:rPr>
          <w:rFonts w:ascii="Courier New" w:eastAsia="Times New Roman" w:hAnsi="Courier New" w:cs="Courier New"/>
          <w:color w:val="0000FF"/>
          <w:sz w:val="20"/>
          <w:szCs w:val="20"/>
        </w:rPr>
        <w:t>&lt;/VATRate&gt;</w:t>
      </w:r>
    </w:p>
    <w:p w14:paraId="7DB1E1C5"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&lt;VATAmount&gt;</w:t>
      </w:r>
      <w:r w:rsidRPr="00F66F77">
        <w:rPr>
          <w:rFonts w:ascii="Courier New" w:eastAsia="Times New Roman" w:hAnsi="Courier New" w:cs="Courier New"/>
          <w:b/>
          <w:bCs/>
          <w:color w:val="000000"/>
          <w:sz w:val="20"/>
          <w:szCs w:val="20"/>
        </w:rPr>
        <w:t>Tiền thuế GTGT*</w:t>
      </w:r>
      <w:r w:rsidRPr="00F66F77">
        <w:rPr>
          <w:rFonts w:ascii="Courier New" w:eastAsia="Times New Roman" w:hAnsi="Courier New" w:cs="Courier New"/>
          <w:color w:val="0000FF"/>
          <w:sz w:val="20"/>
          <w:szCs w:val="20"/>
        </w:rPr>
        <w:t>&lt;/VATAmount&gt;</w:t>
      </w:r>
    </w:p>
    <w:p w14:paraId="2C2F2B8B"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&lt;Amount&gt;</w:t>
      </w:r>
      <w:r w:rsidRPr="00F66F77">
        <w:rPr>
          <w:rFonts w:ascii="Courier New" w:eastAsia="Times New Roman" w:hAnsi="Courier New" w:cs="Courier New"/>
          <w:b/>
          <w:bCs/>
          <w:color w:val="000000"/>
          <w:sz w:val="20"/>
          <w:szCs w:val="20"/>
        </w:rPr>
        <w:t>Tổng tiền*</w:t>
      </w:r>
      <w:r w:rsidRPr="00F66F77">
        <w:rPr>
          <w:rFonts w:ascii="Courier New" w:eastAsia="Times New Roman" w:hAnsi="Courier New" w:cs="Courier New"/>
          <w:color w:val="0000FF"/>
          <w:sz w:val="20"/>
          <w:szCs w:val="20"/>
        </w:rPr>
        <w:t>&lt;/Amount&gt;</w:t>
      </w:r>
    </w:p>
    <w:p w14:paraId="28A6396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&lt;AmountInWords&gt;</w:t>
      </w:r>
      <w:r w:rsidRPr="00F66F77">
        <w:rPr>
          <w:rFonts w:ascii="Courier New" w:eastAsia="Times New Roman" w:hAnsi="Courier New" w:cs="Courier New"/>
          <w:b/>
          <w:bCs/>
          <w:color w:val="000000"/>
          <w:sz w:val="20"/>
          <w:szCs w:val="20"/>
        </w:rPr>
        <w:t>Số tiền viết bằng chữ*</w:t>
      </w:r>
      <w:r w:rsidRPr="00F66F77">
        <w:rPr>
          <w:rFonts w:ascii="Courier New" w:eastAsia="Times New Roman" w:hAnsi="Courier New" w:cs="Courier New"/>
          <w:color w:val="0000FF"/>
          <w:sz w:val="20"/>
          <w:szCs w:val="20"/>
        </w:rPr>
        <w:t>&lt;/AmountInWords&gt;</w:t>
      </w:r>
    </w:p>
    <w:p w14:paraId="0BF51051"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&lt;Extra&gt;</w:t>
      </w:r>
      <w:r w:rsidRPr="00F66F77">
        <w:rPr>
          <w:rFonts w:ascii="Courier New" w:eastAsia="Times New Roman" w:hAnsi="Courier New" w:cs="Courier New"/>
          <w:b/>
          <w:bCs/>
          <w:color w:val="000000"/>
          <w:sz w:val="20"/>
          <w:szCs w:val="20"/>
        </w:rPr>
        <w:t>Trường mở rộng</w:t>
      </w:r>
      <w:r w:rsidRPr="00F66F77">
        <w:rPr>
          <w:rFonts w:ascii="Courier New" w:eastAsia="Times New Roman" w:hAnsi="Courier New" w:cs="Courier New"/>
          <w:color w:val="0000FF"/>
          <w:sz w:val="20"/>
          <w:szCs w:val="20"/>
        </w:rPr>
        <w:t>&lt;/Extra&gt;</w:t>
      </w:r>
    </w:p>
    <w:p w14:paraId="537FBC7B"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&lt;ArisingDate&gt;</w:t>
      </w:r>
      <w:r w:rsidRPr="00F66F77">
        <w:rPr>
          <w:rFonts w:ascii="Courier New" w:eastAsia="Times New Roman" w:hAnsi="Courier New" w:cs="Courier New"/>
          <w:b/>
          <w:bCs/>
          <w:color w:val="000000"/>
          <w:sz w:val="20"/>
          <w:szCs w:val="20"/>
        </w:rPr>
        <w:t>Ngày dịch vụ</w:t>
      </w:r>
      <w:r w:rsidRPr="00F66F77">
        <w:rPr>
          <w:rFonts w:ascii="Courier New" w:eastAsia="Times New Roman" w:hAnsi="Courier New" w:cs="Courier New"/>
          <w:color w:val="0000FF"/>
          <w:sz w:val="20"/>
          <w:szCs w:val="20"/>
        </w:rPr>
        <w:t>&lt;/ArisingDate&gt;</w:t>
      </w:r>
    </w:p>
    <w:p w14:paraId="666E985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&lt;PaymentStatus&gt;</w:t>
      </w:r>
      <w:r w:rsidRPr="00F66F77">
        <w:rPr>
          <w:rFonts w:ascii="Courier New" w:eastAsia="Times New Roman" w:hAnsi="Courier New" w:cs="Courier New"/>
          <w:b/>
          <w:bCs/>
          <w:color w:val="000000"/>
          <w:sz w:val="20"/>
          <w:szCs w:val="20"/>
        </w:rPr>
        <w:t>Trạng thái thanh toán</w:t>
      </w:r>
      <w:r w:rsidRPr="00F66F77">
        <w:rPr>
          <w:rFonts w:ascii="Courier New" w:eastAsia="Times New Roman" w:hAnsi="Courier New" w:cs="Courier New"/>
          <w:color w:val="0000FF"/>
          <w:sz w:val="20"/>
          <w:szCs w:val="20"/>
        </w:rPr>
        <w:t>&lt;/PaymentStatus&gt;</w:t>
      </w:r>
    </w:p>
    <w:p w14:paraId="3BD743C2"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&lt;EmailDeliver&gt;</w:t>
      </w:r>
      <w:r w:rsidRPr="00F66F77">
        <w:rPr>
          <w:rFonts w:ascii="Courier New" w:eastAsia="Times New Roman" w:hAnsi="Courier New" w:cs="Courier New"/>
          <w:b/>
          <w:bCs/>
          <w:color w:val="000000"/>
          <w:sz w:val="20"/>
          <w:szCs w:val="20"/>
        </w:rPr>
        <w:t>EmailDeliver</w:t>
      </w:r>
      <w:r w:rsidRPr="00F66F77">
        <w:rPr>
          <w:rFonts w:ascii="Courier New" w:eastAsia="Times New Roman" w:hAnsi="Courier New" w:cs="Courier New"/>
          <w:color w:val="0000FF"/>
          <w:sz w:val="20"/>
          <w:szCs w:val="20"/>
        </w:rPr>
        <w:t>&lt;/EmailDeliver&gt;</w:t>
      </w:r>
    </w:p>
    <w:p w14:paraId="4C4F3082"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&lt;ComName&gt;</w:t>
      </w:r>
      <w:r w:rsidRPr="00F66F77">
        <w:rPr>
          <w:rFonts w:ascii="Courier New" w:eastAsia="Times New Roman" w:hAnsi="Courier New" w:cs="Courier New"/>
          <w:b/>
          <w:bCs/>
          <w:color w:val="000000"/>
          <w:sz w:val="20"/>
          <w:szCs w:val="20"/>
        </w:rPr>
        <w:t>Tên công ty</w:t>
      </w:r>
      <w:r w:rsidRPr="00F66F77">
        <w:rPr>
          <w:rFonts w:ascii="Courier New" w:eastAsia="Times New Roman" w:hAnsi="Courier New" w:cs="Courier New"/>
          <w:color w:val="0000FF"/>
          <w:sz w:val="20"/>
          <w:szCs w:val="20"/>
        </w:rPr>
        <w:t>&lt;/ComName&gt;</w:t>
      </w:r>
    </w:p>
    <w:p w14:paraId="1504CC9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&lt;ComAddress&gt;</w:t>
      </w:r>
      <w:r w:rsidRPr="00F66F77">
        <w:rPr>
          <w:rFonts w:ascii="Courier New" w:eastAsia="Times New Roman" w:hAnsi="Courier New" w:cs="Courier New"/>
          <w:b/>
          <w:bCs/>
          <w:color w:val="000000"/>
          <w:sz w:val="20"/>
          <w:szCs w:val="20"/>
        </w:rPr>
        <w:t>Địa chỉ công ty</w:t>
      </w:r>
      <w:r w:rsidRPr="00F66F77">
        <w:rPr>
          <w:rFonts w:ascii="Courier New" w:eastAsia="Times New Roman" w:hAnsi="Courier New" w:cs="Courier New"/>
          <w:color w:val="0000FF"/>
          <w:sz w:val="20"/>
          <w:szCs w:val="20"/>
        </w:rPr>
        <w:t>&lt;/ComAddress&gt;</w:t>
      </w:r>
    </w:p>
    <w:p w14:paraId="742861EA"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&lt;ComTaxCode&gt;</w:t>
      </w:r>
      <w:r w:rsidRPr="00F66F77">
        <w:rPr>
          <w:rFonts w:ascii="Courier New" w:eastAsia="Times New Roman" w:hAnsi="Courier New" w:cs="Courier New"/>
          <w:b/>
          <w:bCs/>
          <w:color w:val="000000"/>
          <w:sz w:val="20"/>
          <w:szCs w:val="20"/>
        </w:rPr>
        <w:t>Mã số thuế</w:t>
      </w:r>
      <w:r w:rsidRPr="00F66F77">
        <w:rPr>
          <w:rFonts w:ascii="Courier New" w:eastAsia="Times New Roman" w:hAnsi="Courier New" w:cs="Courier New"/>
          <w:color w:val="0000FF"/>
          <w:sz w:val="20"/>
          <w:szCs w:val="20"/>
        </w:rPr>
        <w:t>&lt;/ComTaxCode&gt;</w:t>
      </w:r>
    </w:p>
    <w:p w14:paraId="4C41314A"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&lt;ComFax&gt;</w:t>
      </w:r>
      <w:r w:rsidRPr="00F66F77">
        <w:rPr>
          <w:rFonts w:ascii="Courier New" w:eastAsia="Times New Roman" w:hAnsi="Courier New" w:cs="Courier New"/>
          <w:b/>
          <w:bCs/>
          <w:color w:val="000000"/>
          <w:sz w:val="20"/>
          <w:szCs w:val="20"/>
        </w:rPr>
        <w:t>Company Fax</w:t>
      </w:r>
      <w:r w:rsidRPr="00F66F77">
        <w:rPr>
          <w:rFonts w:ascii="Courier New" w:eastAsia="Times New Roman" w:hAnsi="Courier New" w:cs="Courier New"/>
          <w:color w:val="0000FF"/>
          <w:sz w:val="20"/>
          <w:szCs w:val="20"/>
        </w:rPr>
        <w:t>&lt;/ComFax&gt;</w:t>
      </w:r>
    </w:p>
    <w:p w14:paraId="7C0CB14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&lt;ResourceCode&gt;</w:t>
      </w:r>
      <w:r w:rsidRPr="00F66F77">
        <w:rPr>
          <w:rFonts w:ascii="Courier New" w:eastAsia="Times New Roman" w:hAnsi="Courier New" w:cs="Courier New"/>
          <w:b/>
          <w:bCs/>
          <w:color w:val="000000"/>
          <w:sz w:val="20"/>
          <w:szCs w:val="20"/>
        </w:rPr>
        <w:t>ResourceCode</w:t>
      </w:r>
      <w:r w:rsidRPr="00F66F77">
        <w:rPr>
          <w:rFonts w:ascii="Courier New" w:eastAsia="Times New Roman" w:hAnsi="Courier New" w:cs="Courier New"/>
          <w:color w:val="0000FF"/>
          <w:sz w:val="20"/>
          <w:szCs w:val="20"/>
        </w:rPr>
        <w:t>&lt;/ResourceCode&gt;</w:t>
      </w:r>
    </w:p>
    <w:p w14:paraId="0DFA095A"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&lt;GrossValue&gt;</w:t>
      </w:r>
      <w:r w:rsidRPr="00F66F77">
        <w:rPr>
          <w:rFonts w:ascii="Courier New" w:eastAsia="Times New Roman" w:hAnsi="Courier New" w:cs="Courier New"/>
          <w:b/>
          <w:bCs/>
          <w:color w:val="000000"/>
          <w:sz w:val="20"/>
          <w:szCs w:val="20"/>
        </w:rPr>
        <w:t>GrossValue</w:t>
      </w:r>
      <w:r w:rsidRPr="00F66F77">
        <w:rPr>
          <w:rFonts w:ascii="Courier New" w:eastAsia="Times New Roman" w:hAnsi="Courier New" w:cs="Courier New"/>
          <w:color w:val="0000FF"/>
          <w:sz w:val="20"/>
          <w:szCs w:val="20"/>
        </w:rPr>
        <w:t>&lt;/GrossValue&gt;</w:t>
      </w:r>
    </w:p>
    <w:p w14:paraId="4C456E47"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&lt;GrossValue0&gt;</w:t>
      </w:r>
      <w:r w:rsidRPr="00F66F77">
        <w:rPr>
          <w:rFonts w:ascii="Courier New" w:eastAsia="Times New Roman" w:hAnsi="Courier New" w:cs="Courier New"/>
          <w:b/>
          <w:bCs/>
          <w:color w:val="000000"/>
          <w:sz w:val="20"/>
          <w:szCs w:val="20"/>
        </w:rPr>
        <w:t>GrossValue0</w:t>
      </w:r>
      <w:r w:rsidRPr="00F66F77">
        <w:rPr>
          <w:rFonts w:ascii="Courier New" w:eastAsia="Times New Roman" w:hAnsi="Courier New" w:cs="Courier New"/>
          <w:color w:val="0000FF"/>
          <w:sz w:val="20"/>
          <w:szCs w:val="20"/>
        </w:rPr>
        <w:t>&lt;/GrossValue0&gt;</w:t>
      </w:r>
    </w:p>
    <w:p w14:paraId="1EA4768E"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&lt;VatAmount0&gt;</w:t>
      </w:r>
      <w:r w:rsidRPr="00F66F77">
        <w:rPr>
          <w:rFonts w:ascii="Courier New" w:eastAsia="Times New Roman" w:hAnsi="Courier New" w:cs="Courier New"/>
          <w:b/>
          <w:bCs/>
          <w:color w:val="000000"/>
          <w:sz w:val="20"/>
          <w:szCs w:val="20"/>
        </w:rPr>
        <w:t>VatAmount0</w:t>
      </w:r>
      <w:r w:rsidRPr="00F66F77">
        <w:rPr>
          <w:rFonts w:ascii="Courier New" w:eastAsia="Times New Roman" w:hAnsi="Courier New" w:cs="Courier New"/>
          <w:color w:val="0000FF"/>
          <w:sz w:val="20"/>
          <w:szCs w:val="20"/>
        </w:rPr>
        <w:t>&lt;/VatAmount0&gt;</w:t>
      </w:r>
    </w:p>
    <w:p w14:paraId="2664FA7B"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&lt;GrossValue5&gt;</w:t>
      </w:r>
      <w:r w:rsidRPr="00F66F77">
        <w:rPr>
          <w:rFonts w:ascii="Courier New" w:eastAsia="Times New Roman" w:hAnsi="Courier New" w:cs="Courier New"/>
          <w:b/>
          <w:bCs/>
          <w:color w:val="000000"/>
          <w:sz w:val="20"/>
          <w:szCs w:val="20"/>
        </w:rPr>
        <w:t>GrossValue5</w:t>
      </w:r>
      <w:r w:rsidRPr="00F66F77">
        <w:rPr>
          <w:rFonts w:ascii="Courier New" w:eastAsia="Times New Roman" w:hAnsi="Courier New" w:cs="Courier New"/>
          <w:color w:val="0000FF"/>
          <w:sz w:val="20"/>
          <w:szCs w:val="20"/>
        </w:rPr>
        <w:t>&lt;/GrossValue5&gt;</w:t>
      </w:r>
    </w:p>
    <w:p w14:paraId="0AEA12CF"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&lt;VatAmount5&gt;</w:t>
      </w:r>
      <w:r w:rsidRPr="00F66F77">
        <w:rPr>
          <w:rFonts w:ascii="Courier New" w:eastAsia="Times New Roman" w:hAnsi="Courier New" w:cs="Courier New"/>
          <w:b/>
          <w:bCs/>
          <w:color w:val="000000"/>
          <w:sz w:val="20"/>
          <w:szCs w:val="20"/>
        </w:rPr>
        <w:t>VatAmount5</w:t>
      </w:r>
      <w:r w:rsidRPr="00F66F77">
        <w:rPr>
          <w:rFonts w:ascii="Courier New" w:eastAsia="Times New Roman" w:hAnsi="Courier New" w:cs="Courier New"/>
          <w:color w:val="0000FF"/>
          <w:sz w:val="20"/>
          <w:szCs w:val="20"/>
        </w:rPr>
        <w:t>&lt;/VatAmount5&gt;</w:t>
      </w:r>
    </w:p>
    <w:p w14:paraId="50E045AC"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&lt;GrossValue10&gt;</w:t>
      </w:r>
      <w:r w:rsidRPr="00F66F77">
        <w:rPr>
          <w:rFonts w:ascii="Courier New" w:eastAsia="Times New Roman" w:hAnsi="Courier New" w:cs="Courier New"/>
          <w:b/>
          <w:bCs/>
          <w:color w:val="000000"/>
          <w:sz w:val="20"/>
          <w:szCs w:val="20"/>
        </w:rPr>
        <w:t>GrossValue10</w:t>
      </w:r>
      <w:r w:rsidRPr="00F66F77">
        <w:rPr>
          <w:rFonts w:ascii="Courier New" w:eastAsia="Times New Roman" w:hAnsi="Courier New" w:cs="Courier New"/>
          <w:color w:val="0000FF"/>
          <w:sz w:val="20"/>
          <w:szCs w:val="20"/>
        </w:rPr>
        <w:t>&lt;/GrossValue10&gt;</w:t>
      </w:r>
    </w:p>
    <w:p w14:paraId="46DDB359"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&lt;VatAmount10&gt;</w:t>
      </w:r>
      <w:r w:rsidRPr="00F66F77">
        <w:rPr>
          <w:rFonts w:ascii="Courier New" w:eastAsia="Times New Roman" w:hAnsi="Courier New" w:cs="Courier New"/>
          <w:b/>
          <w:bCs/>
          <w:color w:val="000000"/>
          <w:sz w:val="20"/>
          <w:szCs w:val="20"/>
        </w:rPr>
        <w:t>VatAmount10</w:t>
      </w:r>
      <w:r w:rsidRPr="00F66F77">
        <w:rPr>
          <w:rFonts w:ascii="Courier New" w:eastAsia="Times New Roman" w:hAnsi="Courier New" w:cs="Courier New"/>
          <w:color w:val="0000FF"/>
          <w:sz w:val="20"/>
          <w:szCs w:val="20"/>
        </w:rPr>
        <w:t>&lt;/VatAmount10&gt;</w:t>
      </w:r>
    </w:p>
    <w:p w14:paraId="42362B55"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&lt;Buyer&gt;</w:t>
      </w:r>
      <w:r w:rsidRPr="00F66F77">
        <w:rPr>
          <w:rFonts w:ascii="Courier New" w:eastAsia="Times New Roman" w:hAnsi="Courier New" w:cs="Courier New"/>
          <w:b/>
          <w:bCs/>
          <w:color w:val="000000"/>
          <w:sz w:val="20"/>
          <w:szCs w:val="20"/>
        </w:rPr>
        <w:t>Tên đơn vị mua hàng</w:t>
      </w:r>
      <w:r w:rsidRPr="00F66F77">
        <w:rPr>
          <w:rFonts w:ascii="Courier New" w:eastAsia="Times New Roman" w:hAnsi="Courier New" w:cs="Courier New"/>
          <w:color w:val="0000FF"/>
          <w:sz w:val="20"/>
          <w:szCs w:val="20"/>
        </w:rPr>
        <w:t>&lt;/Buyer&gt;</w:t>
      </w:r>
    </w:p>
    <w:p w14:paraId="33293917"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&lt;Name&gt;</w:t>
      </w:r>
      <w:r w:rsidRPr="00F66F77">
        <w:rPr>
          <w:rFonts w:ascii="Courier New" w:eastAsia="Times New Roman" w:hAnsi="Courier New" w:cs="Courier New"/>
          <w:b/>
          <w:bCs/>
          <w:color w:val="000000"/>
          <w:sz w:val="20"/>
          <w:szCs w:val="20"/>
        </w:rPr>
        <w:t>Tên hóa đơn</w:t>
      </w:r>
      <w:r w:rsidRPr="00F66F77">
        <w:rPr>
          <w:rFonts w:ascii="Courier New" w:eastAsia="Times New Roman" w:hAnsi="Courier New" w:cs="Courier New"/>
          <w:color w:val="0000FF"/>
          <w:sz w:val="20"/>
          <w:szCs w:val="20"/>
        </w:rPr>
        <w:t>&lt;/Name&gt;</w:t>
      </w:r>
    </w:p>
    <w:p w14:paraId="4F7FFFB2"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&lt;ComPhone&gt;</w:t>
      </w:r>
      <w:r w:rsidRPr="00F66F77">
        <w:rPr>
          <w:rFonts w:ascii="Courier New" w:eastAsia="Times New Roman" w:hAnsi="Courier New" w:cs="Courier New"/>
          <w:b/>
          <w:bCs/>
          <w:color w:val="000000"/>
          <w:sz w:val="20"/>
          <w:szCs w:val="20"/>
        </w:rPr>
        <w:t>Điện thoại công ty</w:t>
      </w:r>
      <w:r w:rsidRPr="00F66F77">
        <w:rPr>
          <w:rFonts w:ascii="Courier New" w:eastAsia="Times New Roman" w:hAnsi="Courier New" w:cs="Courier New"/>
          <w:color w:val="0000FF"/>
          <w:sz w:val="20"/>
          <w:szCs w:val="20"/>
        </w:rPr>
        <w:t>&lt;/ComPhone&gt;</w:t>
      </w:r>
    </w:p>
    <w:p w14:paraId="7C812F6B"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&lt;ComBankName&gt;</w:t>
      </w:r>
      <w:r w:rsidRPr="00F66F77">
        <w:rPr>
          <w:rFonts w:ascii="Courier New" w:eastAsia="Times New Roman" w:hAnsi="Courier New" w:cs="Courier New"/>
          <w:b/>
          <w:bCs/>
          <w:color w:val="000000"/>
          <w:sz w:val="20"/>
          <w:szCs w:val="20"/>
        </w:rPr>
        <w:t>Tên ngân hàng</w:t>
      </w:r>
      <w:r w:rsidRPr="00F66F77">
        <w:rPr>
          <w:rFonts w:ascii="Courier New" w:eastAsia="Times New Roman" w:hAnsi="Courier New" w:cs="Courier New"/>
          <w:color w:val="0000FF"/>
          <w:sz w:val="20"/>
          <w:szCs w:val="20"/>
        </w:rPr>
        <w:t>&lt;/ComBankName&gt;</w:t>
      </w:r>
    </w:p>
    <w:p w14:paraId="0305215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&lt;ComBankNo&gt;</w:t>
      </w:r>
      <w:r w:rsidRPr="00F66F77">
        <w:rPr>
          <w:rFonts w:ascii="Courier New" w:eastAsia="Times New Roman" w:hAnsi="Courier New" w:cs="Courier New"/>
          <w:b/>
          <w:bCs/>
          <w:color w:val="000000"/>
          <w:sz w:val="20"/>
          <w:szCs w:val="20"/>
        </w:rPr>
        <w:t>Số tài khoản ngân hàng</w:t>
      </w:r>
      <w:r w:rsidRPr="00F66F77">
        <w:rPr>
          <w:rFonts w:ascii="Courier New" w:eastAsia="Times New Roman" w:hAnsi="Courier New" w:cs="Courier New"/>
          <w:color w:val="0000FF"/>
          <w:sz w:val="20"/>
          <w:szCs w:val="20"/>
        </w:rPr>
        <w:t>&lt;/ComBankNo&gt;</w:t>
      </w:r>
    </w:p>
    <w:p w14:paraId="76DC0D9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&lt;CreateDate&gt;</w:t>
      </w:r>
      <w:r w:rsidRPr="00F66F77">
        <w:rPr>
          <w:rFonts w:ascii="Courier New" w:eastAsia="Times New Roman" w:hAnsi="Courier New" w:cs="Courier New"/>
          <w:b/>
          <w:bCs/>
          <w:color w:val="000000"/>
          <w:sz w:val="20"/>
          <w:szCs w:val="20"/>
        </w:rPr>
        <w:t>CreateDate</w:t>
      </w:r>
      <w:r w:rsidRPr="00F66F77">
        <w:rPr>
          <w:rFonts w:ascii="Courier New" w:eastAsia="Times New Roman" w:hAnsi="Courier New" w:cs="Courier New"/>
          <w:color w:val="0000FF"/>
          <w:sz w:val="20"/>
          <w:szCs w:val="20"/>
        </w:rPr>
        <w:t>&lt;/CreateDate&gt;</w:t>
      </w:r>
    </w:p>
    <w:p w14:paraId="73027302"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&lt;DiscountRate&gt;</w:t>
      </w:r>
      <w:r w:rsidRPr="00F66F77">
        <w:rPr>
          <w:rFonts w:ascii="Courier New" w:eastAsia="Times New Roman" w:hAnsi="Courier New" w:cs="Courier New"/>
          <w:b/>
          <w:bCs/>
          <w:color w:val="000000"/>
          <w:sz w:val="20"/>
          <w:szCs w:val="20"/>
        </w:rPr>
        <w:t>Chiết khấu</w:t>
      </w:r>
      <w:r w:rsidRPr="00F66F77">
        <w:rPr>
          <w:rFonts w:ascii="Courier New" w:eastAsia="Times New Roman" w:hAnsi="Courier New" w:cs="Courier New"/>
          <w:color w:val="0000FF"/>
          <w:sz w:val="20"/>
          <w:szCs w:val="20"/>
        </w:rPr>
        <w:t>&lt;/DiscountRate&gt;</w:t>
      </w:r>
    </w:p>
    <w:p w14:paraId="40030F22"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&lt;CusSignStatus&gt;&lt;/CusSignStatus&gt;</w:t>
      </w:r>
    </w:p>
    <w:p w14:paraId="50686B7C"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&lt;CreateBy&gt;</w:t>
      </w:r>
      <w:r w:rsidRPr="00F66F77">
        <w:rPr>
          <w:rFonts w:ascii="Courier New" w:eastAsia="Times New Roman" w:hAnsi="Courier New" w:cs="Courier New"/>
          <w:b/>
          <w:bCs/>
          <w:color w:val="000000"/>
          <w:sz w:val="20"/>
          <w:szCs w:val="20"/>
        </w:rPr>
        <w:t>CreateBy</w:t>
      </w:r>
      <w:r w:rsidRPr="00F66F77">
        <w:rPr>
          <w:rFonts w:ascii="Courier New" w:eastAsia="Times New Roman" w:hAnsi="Courier New" w:cs="Courier New"/>
          <w:color w:val="0000FF"/>
          <w:sz w:val="20"/>
          <w:szCs w:val="20"/>
        </w:rPr>
        <w:t>&lt;/CreateBy&gt;</w:t>
      </w:r>
    </w:p>
    <w:p w14:paraId="50F04F9C"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&lt;PublishBy&gt;</w:t>
      </w:r>
      <w:r w:rsidRPr="00F66F77">
        <w:rPr>
          <w:rFonts w:ascii="Courier New" w:eastAsia="Times New Roman" w:hAnsi="Courier New" w:cs="Courier New"/>
          <w:b/>
          <w:bCs/>
          <w:color w:val="000000"/>
          <w:sz w:val="20"/>
          <w:szCs w:val="20"/>
        </w:rPr>
        <w:t>PublishBy</w:t>
      </w:r>
      <w:r w:rsidRPr="00F66F77">
        <w:rPr>
          <w:rFonts w:ascii="Courier New" w:eastAsia="Times New Roman" w:hAnsi="Courier New" w:cs="Courier New"/>
          <w:color w:val="0000FF"/>
          <w:sz w:val="20"/>
          <w:szCs w:val="20"/>
        </w:rPr>
        <w:t>&lt;/PublishBy&gt;</w:t>
      </w:r>
    </w:p>
    <w:p w14:paraId="2E2AEC2A"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&lt;Note&gt;</w:t>
      </w:r>
      <w:r w:rsidRPr="00F66F77">
        <w:rPr>
          <w:rFonts w:ascii="Courier New" w:eastAsia="Times New Roman" w:hAnsi="Courier New" w:cs="Courier New"/>
          <w:b/>
          <w:bCs/>
          <w:color w:val="000000"/>
          <w:sz w:val="20"/>
          <w:szCs w:val="20"/>
        </w:rPr>
        <w:t>Note</w:t>
      </w:r>
      <w:r w:rsidRPr="00F66F77">
        <w:rPr>
          <w:rFonts w:ascii="Courier New" w:eastAsia="Times New Roman" w:hAnsi="Courier New" w:cs="Courier New"/>
          <w:color w:val="0000FF"/>
          <w:sz w:val="20"/>
          <w:szCs w:val="20"/>
        </w:rPr>
        <w:t>&lt;/Note&gt;</w:t>
      </w:r>
    </w:p>
    <w:p w14:paraId="3FB2CE97"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&lt;ProcessInvNote&gt;</w:t>
      </w:r>
      <w:r w:rsidRPr="00F66F77">
        <w:rPr>
          <w:rFonts w:ascii="Courier New" w:eastAsia="Times New Roman" w:hAnsi="Courier New" w:cs="Courier New"/>
          <w:b/>
          <w:bCs/>
          <w:color w:val="000000"/>
          <w:sz w:val="20"/>
          <w:szCs w:val="20"/>
        </w:rPr>
        <w:t>ProcessInvNote</w:t>
      </w:r>
      <w:r w:rsidRPr="00F66F77">
        <w:rPr>
          <w:rFonts w:ascii="Courier New" w:eastAsia="Times New Roman" w:hAnsi="Courier New" w:cs="Courier New"/>
          <w:color w:val="0000FF"/>
          <w:sz w:val="20"/>
          <w:szCs w:val="20"/>
        </w:rPr>
        <w:t>&lt;/ProcessInvNote&gt;</w:t>
      </w:r>
    </w:p>
    <w:p w14:paraId="49AC4DB2"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&lt;Fkey&gt;</w:t>
      </w:r>
      <w:r w:rsidRPr="00F66F77">
        <w:rPr>
          <w:rFonts w:ascii="Courier New" w:eastAsia="Times New Roman" w:hAnsi="Courier New" w:cs="Courier New"/>
          <w:b/>
          <w:bCs/>
          <w:color w:val="000000"/>
          <w:sz w:val="20"/>
          <w:szCs w:val="20"/>
        </w:rPr>
        <w:t>Fkey</w:t>
      </w:r>
      <w:r w:rsidRPr="00F66F77">
        <w:rPr>
          <w:rFonts w:ascii="Courier New" w:eastAsia="Times New Roman" w:hAnsi="Courier New" w:cs="Courier New"/>
          <w:color w:val="0000FF"/>
          <w:sz w:val="20"/>
          <w:szCs w:val="20"/>
        </w:rPr>
        <w:t>&lt;/Fkey&gt;</w:t>
      </w:r>
    </w:p>
    <w:p w14:paraId="722D9382"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&lt;GrossValue_NonTax&gt;&lt;/GrossValue_NonTax&gt;</w:t>
      </w:r>
    </w:p>
    <w:p w14:paraId="5980C701"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&lt;CurrencyUnit&gt;</w:t>
      </w:r>
      <w:r w:rsidRPr="00F66F77">
        <w:rPr>
          <w:rFonts w:ascii="Courier New" w:eastAsia="Times New Roman" w:hAnsi="Courier New" w:cs="Courier New"/>
          <w:b/>
          <w:bCs/>
          <w:color w:val="000000"/>
          <w:sz w:val="20"/>
          <w:szCs w:val="20"/>
        </w:rPr>
        <w:t>Đơn vị tiền tệ</w:t>
      </w:r>
      <w:r w:rsidRPr="00F66F77">
        <w:rPr>
          <w:rFonts w:ascii="Courier New" w:eastAsia="Times New Roman" w:hAnsi="Courier New" w:cs="Courier New"/>
          <w:color w:val="0000FF"/>
          <w:sz w:val="20"/>
          <w:szCs w:val="20"/>
        </w:rPr>
        <w:t>&lt;/CurrencyUnit&gt;</w:t>
      </w:r>
    </w:p>
    <w:p w14:paraId="3C5F570B"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&lt;ExchangeRate&gt;</w:t>
      </w:r>
      <w:r w:rsidRPr="00F66F77">
        <w:rPr>
          <w:rFonts w:ascii="Courier New" w:eastAsia="Times New Roman" w:hAnsi="Courier New" w:cs="Courier New"/>
          <w:b/>
          <w:bCs/>
          <w:color w:val="000000"/>
          <w:sz w:val="20"/>
          <w:szCs w:val="20"/>
        </w:rPr>
        <w:t>Tỷ giá</w:t>
      </w:r>
      <w:r w:rsidRPr="00F66F77">
        <w:rPr>
          <w:rFonts w:ascii="Courier New" w:eastAsia="Times New Roman" w:hAnsi="Courier New" w:cs="Courier New"/>
          <w:color w:val="0000FF"/>
          <w:sz w:val="20"/>
          <w:szCs w:val="20"/>
        </w:rPr>
        <w:t>&lt;/ExchangeRate&gt;</w:t>
      </w:r>
    </w:p>
    <w:p w14:paraId="309B0721"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&lt;ConvertedAmount&gt;</w:t>
      </w:r>
      <w:r w:rsidRPr="00F66F77">
        <w:rPr>
          <w:rFonts w:ascii="Courier New" w:eastAsia="Times New Roman" w:hAnsi="Courier New" w:cs="Courier New"/>
          <w:b/>
          <w:bCs/>
          <w:color w:val="000000"/>
          <w:sz w:val="20"/>
          <w:szCs w:val="20"/>
        </w:rPr>
        <w:t>Tổng tiền quy đổi</w:t>
      </w:r>
      <w:r w:rsidRPr="00F66F77">
        <w:rPr>
          <w:rFonts w:ascii="Courier New" w:eastAsia="Times New Roman" w:hAnsi="Courier New" w:cs="Courier New"/>
          <w:color w:val="0000FF"/>
          <w:sz w:val="20"/>
          <w:szCs w:val="20"/>
        </w:rPr>
        <w:t>&lt;/ConvertedAmount&gt;</w:t>
      </w:r>
    </w:p>
    <w:p w14:paraId="466D576D"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&lt;Extra1&gt;</w:t>
      </w:r>
      <w:r w:rsidRPr="00F66F77">
        <w:rPr>
          <w:rFonts w:ascii="Courier New" w:eastAsia="Times New Roman" w:hAnsi="Courier New" w:cs="Courier New"/>
          <w:b/>
          <w:bCs/>
          <w:color w:val="000000"/>
          <w:sz w:val="20"/>
          <w:szCs w:val="20"/>
        </w:rPr>
        <w:t>Extra1</w:t>
      </w:r>
      <w:r w:rsidRPr="00F66F77">
        <w:rPr>
          <w:rFonts w:ascii="Courier New" w:eastAsia="Times New Roman" w:hAnsi="Courier New" w:cs="Courier New"/>
          <w:color w:val="0000FF"/>
          <w:sz w:val="20"/>
          <w:szCs w:val="20"/>
        </w:rPr>
        <w:t>&lt;/Extra1&gt;</w:t>
      </w:r>
    </w:p>
    <w:p w14:paraId="6BBFD3A7"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&lt;Extra2&gt;</w:t>
      </w:r>
      <w:r w:rsidRPr="00F66F77">
        <w:rPr>
          <w:rFonts w:ascii="Courier New" w:eastAsia="Times New Roman" w:hAnsi="Courier New" w:cs="Courier New"/>
          <w:b/>
          <w:bCs/>
          <w:color w:val="000000"/>
          <w:sz w:val="20"/>
          <w:szCs w:val="20"/>
        </w:rPr>
        <w:t>Extra2</w:t>
      </w:r>
      <w:r w:rsidRPr="00F66F77">
        <w:rPr>
          <w:rFonts w:ascii="Courier New" w:eastAsia="Times New Roman" w:hAnsi="Courier New" w:cs="Courier New"/>
          <w:color w:val="0000FF"/>
          <w:sz w:val="20"/>
          <w:szCs w:val="20"/>
        </w:rPr>
        <w:t>&lt;/Extra2&gt;</w:t>
      </w:r>
    </w:p>
    <w:p w14:paraId="39278C74"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&lt;SMSDeliver&gt;</w:t>
      </w:r>
      <w:r w:rsidRPr="00F66F77">
        <w:rPr>
          <w:rFonts w:ascii="Courier New" w:eastAsia="Times New Roman" w:hAnsi="Courier New" w:cs="Courier New"/>
          <w:b/>
          <w:bCs/>
          <w:color w:val="000000"/>
          <w:sz w:val="20"/>
          <w:szCs w:val="20"/>
        </w:rPr>
        <w:t>SMSDeliver</w:t>
      </w:r>
      <w:r w:rsidRPr="00F66F77">
        <w:rPr>
          <w:rFonts w:ascii="Courier New" w:eastAsia="Times New Roman" w:hAnsi="Courier New" w:cs="Courier New"/>
          <w:color w:val="0000FF"/>
          <w:sz w:val="20"/>
          <w:szCs w:val="20"/>
        </w:rPr>
        <w:t>&lt;/SMSDeliver&gt;</w:t>
      </w:r>
    </w:p>
    <w:p w14:paraId="3D440F70"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LDDNBO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p>
    <w:p w14:paraId="77111898"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p>
    <w:p w14:paraId="65E98869"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HVTNXHANG</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p>
    <w:p w14:paraId="4B231476"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TNVCHUYEN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p>
    <w:p w14:paraId="1BD4D76C"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lastRenderedPageBreak/>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PTVCHUYEN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p>
    <w:p w14:paraId="4F591AEE"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p>
    <w:p w14:paraId="286B0E5B" w14:textId="77777777" w:rsidR="00AC3E5D" w:rsidRPr="006C5ECC"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HDKTNgay</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p>
    <w:p w14:paraId="2E127022" w14:textId="77777777" w:rsidR="00AC3E5D" w:rsidRPr="00AD69DD" w:rsidRDefault="00AC3E5D" w:rsidP="00AC3E5D">
      <w:pPr>
        <w:shd w:val="clear" w:color="auto" w:fill="FFFFFF"/>
        <w:spacing w:after="0" w:line="240" w:lineRule="auto"/>
        <w:rPr>
          <w:rFonts w:eastAsia="Times New Roman" w:cs="Times New Roman"/>
          <w:szCs w:val="24"/>
        </w:rPr>
      </w:pPr>
      <w:r w:rsidRPr="00F66F77">
        <w:rPr>
          <w:rFonts w:ascii="Courier New" w:eastAsia="Times New Roman" w:hAnsi="Courier New" w:cs="Courier New"/>
          <w:color w:val="0000FF"/>
          <w:sz w:val="20"/>
          <w:szCs w:val="20"/>
        </w:rPr>
        <w:t>&lt;/ReplaceInv&gt;</w:t>
      </w:r>
    </w:p>
    <w:p w14:paraId="14648F3D" w14:textId="77777777" w:rsidR="00AC3E5D" w:rsidRPr="000A4319" w:rsidRDefault="00AC3E5D" w:rsidP="00AC3E5D">
      <w:pPr>
        <w:ind w:firstLine="720"/>
        <w:rPr>
          <w:b/>
          <w:u w:val="single"/>
        </w:rPr>
      </w:pPr>
      <w:r w:rsidRPr="000A4319">
        <w:rPr>
          <w:b/>
          <w:u w:val="single"/>
        </w:rPr>
        <w:t>Cấu trúc củ</w:t>
      </w:r>
      <w:r>
        <w:rPr>
          <w:b/>
          <w:u w:val="single"/>
        </w:rPr>
        <w:t>a xmlInv</w:t>
      </w:r>
      <w:r w:rsidRPr="000A4319">
        <w:rPr>
          <w:b/>
          <w:u w:val="single"/>
        </w:rPr>
        <w:t xml:space="preserve">Data </w:t>
      </w:r>
      <w:r>
        <w:rPr>
          <w:b/>
          <w:u w:val="single"/>
        </w:rPr>
        <w:t xml:space="preserve">trường hợp </w:t>
      </w:r>
      <w:r>
        <w:rPr>
          <w:b/>
          <w:color w:val="FF0000"/>
          <w:u w:val="single"/>
        </w:rPr>
        <w:t>C</w:t>
      </w:r>
      <w:r w:rsidRPr="00022930">
        <w:rPr>
          <w:b/>
          <w:color w:val="FF0000"/>
          <w:u w:val="single"/>
        </w:rPr>
        <w:t>ó</w:t>
      </w:r>
      <w:r>
        <w:rPr>
          <w:b/>
          <w:u w:val="single"/>
        </w:rPr>
        <w:t xml:space="preserve"> trường mở rộng </w:t>
      </w:r>
      <w:r w:rsidRPr="000A4319">
        <w:rPr>
          <w:b/>
          <w:u w:val="single"/>
        </w:rPr>
        <w:t xml:space="preserve">(các trường </w:t>
      </w:r>
      <w:r w:rsidRPr="000A4319">
        <w:rPr>
          <w:b/>
          <w:color w:val="FF0000"/>
          <w:u w:val="single"/>
        </w:rPr>
        <w:t>*</w:t>
      </w:r>
      <w:r w:rsidRPr="000A4319">
        <w:rPr>
          <w:b/>
          <w:u w:val="single"/>
        </w:rPr>
        <w:t xml:space="preserve"> là bắt buộc):</w:t>
      </w:r>
    </w:p>
    <w:p w14:paraId="70D7C430"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color w:val="0000FF"/>
          <w:sz w:val="20"/>
          <w:szCs w:val="20"/>
        </w:rPr>
        <w:t>&lt;ReplaceInv&gt;</w:t>
      </w:r>
    </w:p>
    <w:p w14:paraId="208E6C03"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&lt;key&gt;</w:t>
      </w:r>
      <w:r w:rsidRPr="007332BA">
        <w:rPr>
          <w:rFonts w:ascii="Courier New" w:eastAsia="Times New Roman" w:hAnsi="Courier New" w:cs="Courier New"/>
          <w:b/>
          <w:bCs/>
          <w:color w:val="000000"/>
          <w:sz w:val="20"/>
          <w:szCs w:val="20"/>
        </w:rPr>
        <w:t>fkey hóa đơn*</w:t>
      </w:r>
      <w:r w:rsidRPr="007332BA">
        <w:rPr>
          <w:rFonts w:ascii="Courier New" w:eastAsia="Times New Roman" w:hAnsi="Courier New" w:cs="Courier New"/>
          <w:color w:val="0000FF"/>
          <w:sz w:val="20"/>
          <w:szCs w:val="20"/>
        </w:rPr>
        <w:t>&lt;/key&gt;</w:t>
      </w:r>
    </w:p>
    <w:p w14:paraId="12D26B43"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 xml:space="preserve">    &lt;</w:t>
      </w:r>
      <w:r w:rsidRPr="001C5026">
        <w:rPr>
          <w:rFonts w:ascii="Courier New" w:eastAsia="Times New Roman" w:hAnsi="Courier New" w:cs="Courier New"/>
          <w:color w:val="0000FF"/>
          <w:sz w:val="20"/>
          <w:szCs w:val="20"/>
        </w:rPr>
        <w:t>InvoiceNo</w:t>
      </w:r>
      <w:r>
        <w:rPr>
          <w:rFonts w:ascii="Courier New" w:eastAsia="Times New Roman" w:hAnsi="Courier New" w:cs="Courier New"/>
          <w:b/>
          <w:bCs/>
          <w:color w:val="000000"/>
          <w:sz w:val="20"/>
          <w:szCs w:val="20"/>
        </w:rPr>
        <w:t>&gt;Số hóa đơn</w:t>
      </w:r>
      <w:r w:rsidRPr="001C5026">
        <w:rPr>
          <w:rFonts w:ascii="Courier New" w:eastAsia="Times New Roman" w:hAnsi="Courier New" w:cs="Courier New"/>
          <w:b/>
          <w:bCs/>
          <w:color w:val="000000"/>
          <w:sz w:val="20"/>
          <w:szCs w:val="20"/>
        </w:rPr>
        <w:t>&lt;/</w:t>
      </w:r>
      <w:r w:rsidRPr="001C5026">
        <w:rPr>
          <w:rFonts w:ascii="Courier New" w:eastAsia="Times New Roman" w:hAnsi="Courier New" w:cs="Courier New"/>
          <w:color w:val="0000FF"/>
          <w:sz w:val="20"/>
          <w:szCs w:val="20"/>
        </w:rPr>
        <w:t>InvoiceNo</w:t>
      </w:r>
      <w:r w:rsidRPr="001C5026">
        <w:rPr>
          <w:rFonts w:ascii="Courier New" w:eastAsia="Times New Roman" w:hAnsi="Courier New" w:cs="Courier New"/>
          <w:b/>
          <w:bCs/>
          <w:color w:val="000000"/>
          <w:sz w:val="20"/>
          <w:szCs w:val="20"/>
        </w:rPr>
        <w:t>&gt;</w:t>
      </w:r>
    </w:p>
    <w:p w14:paraId="2D699759"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&lt;CusCode&gt;</w:t>
      </w:r>
      <w:r w:rsidRPr="007332BA">
        <w:rPr>
          <w:rFonts w:ascii="Courier New" w:eastAsia="Times New Roman" w:hAnsi="Courier New" w:cs="Courier New"/>
          <w:b/>
          <w:bCs/>
          <w:color w:val="000000"/>
          <w:sz w:val="20"/>
          <w:szCs w:val="20"/>
        </w:rPr>
        <w:t>Mã khách hàng*</w:t>
      </w:r>
      <w:r w:rsidRPr="007332BA">
        <w:rPr>
          <w:rFonts w:ascii="Courier New" w:eastAsia="Times New Roman" w:hAnsi="Courier New" w:cs="Courier New"/>
          <w:color w:val="0000FF"/>
          <w:sz w:val="20"/>
          <w:szCs w:val="20"/>
        </w:rPr>
        <w:t>&lt;/CusCode&gt;</w:t>
      </w:r>
    </w:p>
    <w:p w14:paraId="46DFF90A"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&lt;CusName&gt;</w:t>
      </w:r>
      <w:r w:rsidRPr="007332BA">
        <w:rPr>
          <w:rFonts w:ascii="Courier New" w:eastAsia="Times New Roman" w:hAnsi="Courier New" w:cs="Courier New"/>
          <w:b/>
          <w:bCs/>
          <w:color w:val="000000"/>
          <w:sz w:val="20"/>
          <w:szCs w:val="20"/>
        </w:rPr>
        <w:t>Tên khách hàng*</w:t>
      </w:r>
      <w:r w:rsidRPr="007332BA">
        <w:rPr>
          <w:rFonts w:ascii="Courier New" w:eastAsia="Times New Roman" w:hAnsi="Courier New" w:cs="Courier New"/>
          <w:color w:val="0000FF"/>
          <w:sz w:val="20"/>
          <w:szCs w:val="20"/>
        </w:rPr>
        <w:t>&lt;/CusName&gt;</w:t>
      </w:r>
    </w:p>
    <w:p w14:paraId="1961C7F5"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&lt;CusAddress&gt;</w:t>
      </w:r>
      <w:r w:rsidRPr="007332BA">
        <w:rPr>
          <w:rFonts w:ascii="Courier New" w:eastAsia="Times New Roman" w:hAnsi="Courier New" w:cs="Courier New"/>
          <w:b/>
          <w:bCs/>
          <w:color w:val="000000"/>
          <w:sz w:val="20"/>
          <w:szCs w:val="20"/>
        </w:rPr>
        <w:t>Địa chỉ khách hàng*</w:t>
      </w:r>
      <w:r w:rsidRPr="007332BA">
        <w:rPr>
          <w:rFonts w:ascii="Courier New" w:eastAsia="Times New Roman" w:hAnsi="Courier New" w:cs="Courier New"/>
          <w:color w:val="0000FF"/>
          <w:sz w:val="20"/>
          <w:szCs w:val="20"/>
        </w:rPr>
        <w:t>&lt;/CusAddress&gt;</w:t>
      </w:r>
    </w:p>
    <w:p w14:paraId="5740B4E1"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&lt;CusPhone&gt;</w:t>
      </w:r>
      <w:r w:rsidRPr="007332BA">
        <w:rPr>
          <w:rFonts w:ascii="Courier New" w:eastAsia="Times New Roman" w:hAnsi="Courier New" w:cs="Courier New"/>
          <w:b/>
          <w:bCs/>
          <w:color w:val="000000"/>
          <w:sz w:val="20"/>
          <w:szCs w:val="20"/>
        </w:rPr>
        <w:t>Điện thoại khách hàng</w:t>
      </w:r>
      <w:r w:rsidRPr="007332BA">
        <w:rPr>
          <w:rFonts w:ascii="Courier New" w:eastAsia="Times New Roman" w:hAnsi="Courier New" w:cs="Courier New"/>
          <w:color w:val="0000FF"/>
          <w:sz w:val="20"/>
          <w:szCs w:val="20"/>
        </w:rPr>
        <w:t>&lt;/CusPhone&gt;</w:t>
      </w:r>
    </w:p>
    <w:p w14:paraId="68680263"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&lt;CusTaxCode&gt;</w:t>
      </w:r>
      <w:r w:rsidRPr="007332BA">
        <w:rPr>
          <w:rFonts w:ascii="Courier New" w:eastAsia="Times New Roman" w:hAnsi="Courier New" w:cs="Courier New"/>
          <w:b/>
          <w:bCs/>
          <w:color w:val="000000"/>
          <w:sz w:val="20"/>
          <w:szCs w:val="20"/>
        </w:rPr>
        <w:t>Mã số thuế KH (Bắt buộc với KH là Doanh nghiệp)</w:t>
      </w:r>
      <w:r w:rsidRPr="007332BA">
        <w:rPr>
          <w:rFonts w:ascii="Courier New" w:eastAsia="Times New Roman" w:hAnsi="Courier New" w:cs="Courier New"/>
          <w:color w:val="0000FF"/>
          <w:sz w:val="20"/>
          <w:szCs w:val="20"/>
        </w:rPr>
        <w:t>&lt;/CusTaxCode&gt;</w:t>
      </w:r>
    </w:p>
    <w:p w14:paraId="79308A52"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&lt;PaymentMethod&gt;</w:t>
      </w:r>
      <w:r w:rsidRPr="007332BA">
        <w:rPr>
          <w:rFonts w:ascii="Courier New" w:eastAsia="Times New Roman" w:hAnsi="Courier New" w:cs="Courier New"/>
          <w:b/>
          <w:bCs/>
          <w:color w:val="000000"/>
          <w:sz w:val="20"/>
          <w:szCs w:val="20"/>
        </w:rPr>
        <w:t>Phương thức thanh toán</w:t>
      </w:r>
      <w:r w:rsidRPr="007332BA">
        <w:rPr>
          <w:rFonts w:ascii="Courier New" w:eastAsia="Times New Roman" w:hAnsi="Courier New" w:cs="Courier New"/>
          <w:color w:val="0000FF"/>
          <w:sz w:val="20"/>
          <w:szCs w:val="20"/>
        </w:rPr>
        <w:t>&lt;/PaymentMethod&gt;</w:t>
      </w:r>
    </w:p>
    <w:p w14:paraId="56375D61"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&lt;CusBankName&gt;</w:t>
      </w:r>
      <w:r w:rsidRPr="007332BA">
        <w:rPr>
          <w:rFonts w:ascii="Courier New" w:eastAsia="Times New Roman" w:hAnsi="Courier New" w:cs="Courier New"/>
          <w:b/>
          <w:bCs/>
          <w:color w:val="000000"/>
          <w:sz w:val="20"/>
          <w:szCs w:val="20"/>
        </w:rPr>
        <w:t>Tên ngân hàng</w:t>
      </w:r>
      <w:r w:rsidRPr="007332BA">
        <w:rPr>
          <w:rFonts w:ascii="Courier New" w:eastAsia="Times New Roman" w:hAnsi="Courier New" w:cs="Courier New"/>
          <w:color w:val="0000FF"/>
          <w:sz w:val="20"/>
          <w:szCs w:val="20"/>
        </w:rPr>
        <w:t>&lt;/CusBankName&gt;</w:t>
      </w:r>
    </w:p>
    <w:p w14:paraId="25063A2A"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&lt;KindOfService&gt;</w:t>
      </w:r>
      <w:r w:rsidRPr="007332BA">
        <w:rPr>
          <w:rFonts w:ascii="Courier New" w:eastAsia="Times New Roman" w:hAnsi="Courier New" w:cs="Courier New"/>
          <w:b/>
          <w:bCs/>
          <w:color w:val="000000"/>
          <w:sz w:val="20"/>
          <w:szCs w:val="20"/>
        </w:rPr>
        <w:t>Tháng hóa đơn</w:t>
      </w:r>
      <w:r w:rsidRPr="007332BA">
        <w:rPr>
          <w:rFonts w:ascii="Courier New" w:eastAsia="Times New Roman" w:hAnsi="Courier New" w:cs="Courier New"/>
          <w:color w:val="0000FF"/>
          <w:sz w:val="20"/>
          <w:szCs w:val="20"/>
        </w:rPr>
        <w:t>&lt;/KindOfService&gt;</w:t>
      </w:r>
    </w:p>
    <w:p w14:paraId="7AF2349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&lt;CusBankNo&gt;</w:t>
      </w:r>
      <w:r w:rsidRPr="007332BA">
        <w:rPr>
          <w:rFonts w:ascii="Courier New" w:eastAsia="Times New Roman" w:hAnsi="Courier New" w:cs="Courier New"/>
          <w:b/>
          <w:bCs/>
          <w:color w:val="000000"/>
          <w:sz w:val="20"/>
          <w:szCs w:val="20"/>
        </w:rPr>
        <w:t>Số tài khoản ngân hàng</w:t>
      </w:r>
      <w:r w:rsidRPr="007332BA">
        <w:rPr>
          <w:rFonts w:ascii="Courier New" w:eastAsia="Times New Roman" w:hAnsi="Courier New" w:cs="Courier New"/>
          <w:color w:val="0000FF"/>
          <w:sz w:val="20"/>
          <w:szCs w:val="20"/>
        </w:rPr>
        <w:t>&lt;/CusBankNo&gt;</w:t>
      </w:r>
    </w:p>
    <w:p w14:paraId="38D9B006"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&lt;Products&gt;</w:t>
      </w:r>
    </w:p>
    <w:p w14:paraId="12429E30"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&lt;Product&gt;</w:t>
      </w:r>
    </w:p>
    <w:p w14:paraId="20BB6045"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&lt;Code&gt;</w:t>
      </w:r>
      <w:r w:rsidRPr="007332BA">
        <w:rPr>
          <w:rFonts w:ascii="Courier New" w:eastAsia="Times New Roman" w:hAnsi="Courier New" w:cs="Courier New"/>
          <w:b/>
          <w:bCs/>
          <w:color w:val="000000"/>
          <w:sz w:val="20"/>
          <w:szCs w:val="20"/>
        </w:rPr>
        <w:t>Mã sản phẩm*</w:t>
      </w:r>
      <w:r w:rsidRPr="007332BA">
        <w:rPr>
          <w:rFonts w:ascii="Courier New" w:eastAsia="Times New Roman" w:hAnsi="Courier New" w:cs="Courier New"/>
          <w:color w:val="0000FF"/>
          <w:sz w:val="20"/>
          <w:szCs w:val="20"/>
        </w:rPr>
        <w:t>&lt;/Code&gt;</w:t>
      </w:r>
    </w:p>
    <w:p w14:paraId="4F68FFD2"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&lt;ProdName&gt;</w:t>
      </w:r>
      <w:r w:rsidRPr="007332BA">
        <w:rPr>
          <w:rFonts w:ascii="Courier New" w:eastAsia="Times New Roman" w:hAnsi="Courier New" w:cs="Courier New"/>
          <w:b/>
          <w:bCs/>
          <w:color w:val="000000"/>
          <w:sz w:val="20"/>
          <w:szCs w:val="20"/>
        </w:rPr>
        <w:t>Tên sản phẩm*</w:t>
      </w:r>
      <w:r w:rsidRPr="007332BA">
        <w:rPr>
          <w:rFonts w:ascii="Courier New" w:eastAsia="Times New Roman" w:hAnsi="Courier New" w:cs="Courier New"/>
          <w:color w:val="0000FF"/>
          <w:sz w:val="20"/>
          <w:szCs w:val="20"/>
        </w:rPr>
        <w:t>&lt;/ProdName&gt;</w:t>
      </w:r>
    </w:p>
    <w:p w14:paraId="0A2B0371"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&lt;ProdUnit&gt;</w:t>
      </w:r>
      <w:r w:rsidRPr="007332BA">
        <w:rPr>
          <w:rFonts w:ascii="Courier New" w:eastAsia="Times New Roman" w:hAnsi="Courier New" w:cs="Courier New"/>
          <w:b/>
          <w:bCs/>
          <w:color w:val="000000"/>
          <w:sz w:val="20"/>
          <w:szCs w:val="20"/>
        </w:rPr>
        <w:t>Đơn vị tính</w:t>
      </w:r>
      <w:r w:rsidRPr="007332BA">
        <w:rPr>
          <w:rFonts w:ascii="Courier New" w:eastAsia="Times New Roman" w:hAnsi="Courier New" w:cs="Courier New"/>
          <w:color w:val="0000FF"/>
          <w:sz w:val="20"/>
          <w:szCs w:val="20"/>
        </w:rPr>
        <w:t>&lt;/ProdUnit&gt;</w:t>
      </w:r>
    </w:p>
    <w:p w14:paraId="2F2FCBF6"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&lt;ProdQuantity&gt;</w:t>
      </w:r>
      <w:r w:rsidRPr="007332BA">
        <w:rPr>
          <w:rFonts w:ascii="Courier New" w:eastAsia="Times New Roman" w:hAnsi="Courier New" w:cs="Courier New"/>
          <w:b/>
          <w:bCs/>
          <w:color w:val="000000"/>
          <w:sz w:val="20"/>
          <w:szCs w:val="20"/>
        </w:rPr>
        <w:t>Số lượng</w:t>
      </w:r>
      <w:r w:rsidRPr="007332BA">
        <w:rPr>
          <w:rFonts w:ascii="Courier New" w:eastAsia="Times New Roman" w:hAnsi="Courier New" w:cs="Courier New"/>
          <w:color w:val="0000FF"/>
          <w:sz w:val="20"/>
          <w:szCs w:val="20"/>
        </w:rPr>
        <w:t>&lt;/ProdQuantity&gt;</w:t>
      </w:r>
    </w:p>
    <w:p w14:paraId="57B061E6"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&lt;ProdPrice&gt;</w:t>
      </w:r>
      <w:r w:rsidRPr="007332BA">
        <w:rPr>
          <w:rFonts w:ascii="Courier New" w:eastAsia="Times New Roman" w:hAnsi="Courier New" w:cs="Courier New"/>
          <w:b/>
          <w:bCs/>
          <w:color w:val="000000"/>
          <w:sz w:val="20"/>
          <w:szCs w:val="20"/>
        </w:rPr>
        <w:t>Đơn giá</w:t>
      </w:r>
      <w:r w:rsidRPr="007332BA">
        <w:rPr>
          <w:rFonts w:ascii="Courier New" w:eastAsia="Times New Roman" w:hAnsi="Courier New" w:cs="Courier New"/>
          <w:color w:val="0000FF"/>
          <w:sz w:val="20"/>
          <w:szCs w:val="20"/>
        </w:rPr>
        <w:t>&lt;/ProdPrice&gt;</w:t>
      </w:r>
    </w:p>
    <w:p w14:paraId="24A8A3FA"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&lt;Amount&gt;</w:t>
      </w:r>
      <w:r w:rsidRPr="007332BA">
        <w:rPr>
          <w:rFonts w:ascii="Courier New" w:eastAsia="Times New Roman" w:hAnsi="Courier New" w:cs="Courier New"/>
          <w:b/>
          <w:bCs/>
          <w:color w:val="000000"/>
          <w:sz w:val="20"/>
          <w:szCs w:val="20"/>
        </w:rPr>
        <w:t>Tổng tiền*</w:t>
      </w:r>
      <w:r w:rsidRPr="007332BA">
        <w:rPr>
          <w:rFonts w:ascii="Courier New" w:eastAsia="Times New Roman" w:hAnsi="Courier New" w:cs="Courier New"/>
          <w:color w:val="0000FF"/>
          <w:sz w:val="20"/>
          <w:szCs w:val="20"/>
        </w:rPr>
        <w:t>&lt;/Amount&gt;</w:t>
      </w:r>
    </w:p>
    <w:p w14:paraId="74A7651D"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&lt;Remark&gt;</w:t>
      </w:r>
      <w:r w:rsidRPr="007332BA">
        <w:rPr>
          <w:rFonts w:ascii="Courier New" w:eastAsia="Times New Roman" w:hAnsi="Courier New" w:cs="Courier New"/>
          <w:b/>
          <w:bCs/>
          <w:color w:val="000000"/>
          <w:sz w:val="20"/>
          <w:szCs w:val="20"/>
        </w:rPr>
        <w:t>Remark</w:t>
      </w:r>
      <w:r w:rsidRPr="007332BA">
        <w:rPr>
          <w:rFonts w:ascii="Courier New" w:eastAsia="Times New Roman" w:hAnsi="Courier New" w:cs="Courier New"/>
          <w:color w:val="0000FF"/>
          <w:sz w:val="20"/>
          <w:szCs w:val="20"/>
        </w:rPr>
        <w:t>&lt;/Remark&gt;</w:t>
      </w:r>
    </w:p>
    <w:p w14:paraId="54DF0BA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&lt;Total&gt;</w:t>
      </w:r>
      <w:r w:rsidRPr="007332BA">
        <w:rPr>
          <w:rFonts w:ascii="Courier New" w:eastAsia="Times New Roman" w:hAnsi="Courier New" w:cs="Courier New"/>
          <w:b/>
          <w:bCs/>
          <w:color w:val="000000"/>
          <w:sz w:val="20"/>
          <w:szCs w:val="20"/>
        </w:rPr>
        <w:t>Tổng tiền trước thuế*</w:t>
      </w:r>
      <w:r w:rsidRPr="007332BA">
        <w:rPr>
          <w:rFonts w:ascii="Courier New" w:eastAsia="Times New Roman" w:hAnsi="Courier New" w:cs="Courier New"/>
          <w:color w:val="0000FF"/>
          <w:sz w:val="20"/>
          <w:szCs w:val="20"/>
        </w:rPr>
        <w:t>&lt;/Total&gt;</w:t>
      </w:r>
    </w:p>
    <w:p w14:paraId="0BD0260C"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&lt;VATRate&gt;</w:t>
      </w:r>
      <w:r w:rsidRPr="007332BA">
        <w:rPr>
          <w:rFonts w:ascii="Courier New" w:eastAsia="Times New Roman" w:hAnsi="Courier New" w:cs="Courier New"/>
          <w:b/>
          <w:bCs/>
          <w:color w:val="000000"/>
          <w:sz w:val="20"/>
          <w:szCs w:val="20"/>
        </w:rPr>
        <w:t>Thuế GTGT*</w:t>
      </w:r>
      <w:r w:rsidRPr="007332BA">
        <w:rPr>
          <w:rFonts w:ascii="Courier New" w:eastAsia="Times New Roman" w:hAnsi="Courier New" w:cs="Courier New"/>
          <w:color w:val="0000FF"/>
          <w:sz w:val="20"/>
          <w:szCs w:val="20"/>
        </w:rPr>
        <w:t>&lt;/VATRate&gt;</w:t>
      </w:r>
    </w:p>
    <w:p w14:paraId="4B505C4C"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&lt;VATAmount&gt;</w:t>
      </w:r>
      <w:r w:rsidRPr="007332BA">
        <w:rPr>
          <w:rFonts w:ascii="Courier New" w:eastAsia="Times New Roman" w:hAnsi="Courier New" w:cs="Courier New"/>
          <w:b/>
          <w:bCs/>
          <w:color w:val="000000"/>
          <w:sz w:val="20"/>
          <w:szCs w:val="20"/>
        </w:rPr>
        <w:t>Tổng tiền thuế*</w:t>
      </w:r>
      <w:r w:rsidRPr="007332BA">
        <w:rPr>
          <w:rFonts w:ascii="Courier New" w:eastAsia="Times New Roman" w:hAnsi="Courier New" w:cs="Courier New"/>
          <w:color w:val="0000FF"/>
          <w:sz w:val="20"/>
          <w:szCs w:val="20"/>
        </w:rPr>
        <w:t>&lt;/VATAmount&gt;</w:t>
      </w:r>
    </w:p>
    <w:p w14:paraId="64F1A374"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&lt;Extra1&gt;</w:t>
      </w:r>
      <w:r w:rsidRPr="007332BA">
        <w:rPr>
          <w:rFonts w:ascii="Courier New" w:eastAsia="Times New Roman" w:hAnsi="Courier New" w:cs="Courier New"/>
          <w:b/>
          <w:bCs/>
          <w:color w:val="000000"/>
          <w:sz w:val="20"/>
          <w:szCs w:val="20"/>
        </w:rPr>
        <w:t>Mở rộng 1</w:t>
      </w:r>
      <w:r w:rsidRPr="007332BA">
        <w:rPr>
          <w:rFonts w:ascii="Courier New" w:eastAsia="Times New Roman" w:hAnsi="Courier New" w:cs="Courier New"/>
          <w:color w:val="0000FF"/>
          <w:sz w:val="20"/>
          <w:szCs w:val="20"/>
        </w:rPr>
        <w:t>&lt;/Extra1&gt;</w:t>
      </w:r>
    </w:p>
    <w:p w14:paraId="25187CCC"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&lt;Extra2&gt;</w:t>
      </w:r>
      <w:r w:rsidRPr="007332BA">
        <w:rPr>
          <w:rFonts w:ascii="Courier New" w:eastAsia="Times New Roman" w:hAnsi="Courier New" w:cs="Courier New"/>
          <w:b/>
          <w:bCs/>
          <w:color w:val="000000"/>
          <w:sz w:val="20"/>
          <w:szCs w:val="20"/>
        </w:rPr>
        <w:t>Mở rộng 2</w:t>
      </w:r>
      <w:r w:rsidRPr="007332BA">
        <w:rPr>
          <w:rFonts w:ascii="Courier New" w:eastAsia="Times New Roman" w:hAnsi="Courier New" w:cs="Courier New"/>
          <w:color w:val="0000FF"/>
          <w:sz w:val="20"/>
          <w:szCs w:val="20"/>
        </w:rPr>
        <w:t>&lt;/Extra2&gt;</w:t>
      </w:r>
    </w:p>
    <w:p w14:paraId="377867EA"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&lt;Discount&gt;</w:t>
      </w:r>
      <w:r w:rsidRPr="007332BA">
        <w:rPr>
          <w:rFonts w:ascii="Courier New" w:eastAsia="Times New Roman" w:hAnsi="Courier New" w:cs="Courier New"/>
          <w:b/>
          <w:bCs/>
          <w:color w:val="000000"/>
          <w:sz w:val="20"/>
          <w:szCs w:val="20"/>
        </w:rPr>
        <w:t>Chiết khấu</w:t>
      </w:r>
      <w:r w:rsidRPr="007332BA">
        <w:rPr>
          <w:rFonts w:ascii="Courier New" w:eastAsia="Times New Roman" w:hAnsi="Courier New" w:cs="Courier New"/>
          <w:color w:val="0000FF"/>
          <w:sz w:val="20"/>
          <w:szCs w:val="20"/>
        </w:rPr>
        <w:t>&lt;/Discount&gt;</w:t>
      </w:r>
    </w:p>
    <w:p w14:paraId="213752A1"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&lt;DiscountAmount&gt;</w:t>
      </w:r>
      <w:r w:rsidRPr="007332BA">
        <w:rPr>
          <w:rFonts w:ascii="Courier New" w:eastAsia="Times New Roman" w:hAnsi="Courier New" w:cs="Courier New"/>
          <w:b/>
          <w:bCs/>
          <w:color w:val="000000"/>
          <w:sz w:val="20"/>
          <w:szCs w:val="20"/>
        </w:rPr>
        <w:t>Tổng tiền chiết khấu</w:t>
      </w:r>
      <w:r w:rsidRPr="007332BA">
        <w:rPr>
          <w:rFonts w:ascii="Courier New" w:eastAsia="Times New Roman" w:hAnsi="Courier New" w:cs="Courier New"/>
          <w:color w:val="0000FF"/>
          <w:sz w:val="20"/>
          <w:szCs w:val="20"/>
        </w:rPr>
        <w:t>&lt;/DiscountAmount&gt;</w:t>
      </w:r>
    </w:p>
    <w:p w14:paraId="62699D10"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&lt;IsSum&gt;</w:t>
      </w:r>
      <w:r w:rsidRPr="00BC18C3">
        <w:rPr>
          <w:rFonts w:ascii="Courier New" w:eastAsia="Times New Roman" w:hAnsi="Courier New" w:cs="Courier New"/>
          <w:b/>
          <w:bCs/>
          <w:color w:val="000000"/>
          <w:sz w:val="20"/>
          <w:szCs w:val="20"/>
        </w:rPr>
        <w:t xml:space="preserve"> </w:t>
      </w:r>
      <w:r>
        <w:rPr>
          <w:rFonts w:ascii="Courier New" w:eastAsia="Times New Roman" w:hAnsi="Courier New" w:cs="Courier New"/>
          <w:b/>
          <w:bCs/>
          <w:color w:val="000000"/>
          <w:sz w:val="20"/>
          <w:szCs w:val="20"/>
        </w:rPr>
        <w:t>Tính chất * (0-Hàng hóa, dịch vụ; 1-Khuyến mại; 2</w:t>
      </w:r>
      <w:r w:rsidRPr="004F7309">
        <w:rPr>
          <w:rFonts w:ascii="Courier New" w:eastAsia="Times New Roman" w:hAnsi="Courier New" w:cs="Courier New"/>
          <w:b/>
          <w:bCs/>
          <w:color w:val="000000"/>
          <w:sz w:val="20"/>
          <w:szCs w:val="20"/>
        </w:rPr>
        <w:t>-Chiết khấu thương mại (trong trường hợp muốn thể hiện thông tin chiết khấu theo dòng); 4-Ghi chú/diễn giải)</w:t>
      </w:r>
      <w:r w:rsidRPr="007332BA">
        <w:rPr>
          <w:rFonts w:ascii="Courier New" w:eastAsia="Times New Roman" w:hAnsi="Courier New" w:cs="Courier New"/>
          <w:color w:val="0000FF"/>
          <w:sz w:val="20"/>
          <w:szCs w:val="20"/>
        </w:rPr>
        <w:t>&lt;/IsSum&gt;</w:t>
      </w:r>
    </w:p>
    <w:p w14:paraId="08BB5FF5"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&lt;/Product&gt;</w:t>
      </w:r>
    </w:p>
    <w:p w14:paraId="175CF81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&lt;/Products&gt;</w:t>
      </w:r>
    </w:p>
    <w:p w14:paraId="64A786FD"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&lt;Extras&gt;</w:t>
      </w:r>
    </w:p>
    <w:p w14:paraId="09F28DED"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&lt;Extra_item&gt;</w:t>
      </w:r>
    </w:p>
    <w:p w14:paraId="393B73CC"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&lt;Extra_Name&gt;</w:t>
      </w:r>
      <w:r w:rsidRPr="007332BA">
        <w:rPr>
          <w:rFonts w:ascii="Courier New" w:eastAsia="Times New Roman" w:hAnsi="Courier New" w:cs="Courier New"/>
          <w:b/>
          <w:bCs/>
          <w:color w:val="000000"/>
          <w:sz w:val="20"/>
          <w:szCs w:val="20"/>
        </w:rPr>
        <w:t>Extra_Name</w:t>
      </w:r>
      <w:r w:rsidRPr="007332BA">
        <w:rPr>
          <w:rFonts w:ascii="Courier New" w:eastAsia="Times New Roman" w:hAnsi="Courier New" w:cs="Courier New"/>
          <w:color w:val="0000FF"/>
          <w:sz w:val="20"/>
          <w:szCs w:val="20"/>
        </w:rPr>
        <w:t>&lt;/Extra_Name&gt;</w:t>
      </w:r>
    </w:p>
    <w:p w14:paraId="38D62384"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&lt;Extra_Value&gt;</w:t>
      </w:r>
      <w:r w:rsidRPr="007332BA">
        <w:rPr>
          <w:rFonts w:ascii="Courier New" w:eastAsia="Times New Roman" w:hAnsi="Courier New" w:cs="Courier New"/>
          <w:b/>
          <w:bCs/>
          <w:color w:val="000000"/>
          <w:sz w:val="20"/>
          <w:szCs w:val="20"/>
        </w:rPr>
        <w:t>Extra_Value</w:t>
      </w:r>
      <w:r w:rsidRPr="007332BA">
        <w:rPr>
          <w:rFonts w:ascii="Courier New" w:eastAsia="Times New Roman" w:hAnsi="Courier New" w:cs="Courier New"/>
          <w:color w:val="0000FF"/>
          <w:sz w:val="20"/>
          <w:szCs w:val="20"/>
        </w:rPr>
        <w:t>&lt;/Extra_Value&gt;</w:t>
      </w:r>
    </w:p>
    <w:p w14:paraId="0A1D4098"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&lt;/Extra_item&gt;</w:t>
      </w:r>
    </w:p>
    <w:p w14:paraId="1F43BF31"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&lt;/Extras&gt;</w:t>
      </w:r>
    </w:p>
    <w:p w14:paraId="050A8895"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&lt;Total&gt;</w:t>
      </w:r>
      <w:r w:rsidRPr="007332BA">
        <w:rPr>
          <w:rFonts w:ascii="Courier New" w:eastAsia="Times New Roman" w:hAnsi="Courier New" w:cs="Courier New"/>
          <w:b/>
          <w:bCs/>
          <w:color w:val="000000"/>
          <w:sz w:val="20"/>
          <w:szCs w:val="20"/>
        </w:rPr>
        <w:t>Tổng tiền trước thuế*</w:t>
      </w:r>
      <w:r w:rsidRPr="007332BA">
        <w:rPr>
          <w:rFonts w:ascii="Courier New" w:eastAsia="Times New Roman" w:hAnsi="Courier New" w:cs="Courier New"/>
          <w:color w:val="0000FF"/>
          <w:sz w:val="20"/>
          <w:szCs w:val="20"/>
        </w:rPr>
        <w:t>&lt;/Total&gt;</w:t>
      </w:r>
    </w:p>
    <w:p w14:paraId="00265E13"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&lt;DiscountAmount&gt;</w:t>
      </w:r>
      <w:r w:rsidRPr="007332BA">
        <w:rPr>
          <w:rFonts w:ascii="Courier New" w:eastAsia="Times New Roman" w:hAnsi="Courier New" w:cs="Courier New"/>
          <w:b/>
          <w:bCs/>
          <w:color w:val="000000"/>
          <w:sz w:val="20"/>
          <w:szCs w:val="20"/>
        </w:rPr>
        <w:t>Tiền giảm trừ</w:t>
      </w:r>
      <w:r w:rsidRPr="007332BA">
        <w:rPr>
          <w:rFonts w:ascii="Courier New" w:eastAsia="Times New Roman" w:hAnsi="Courier New" w:cs="Courier New"/>
          <w:color w:val="0000FF"/>
          <w:sz w:val="20"/>
          <w:szCs w:val="20"/>
        </w:rPr>
        <w:t>&lt;/DiscountAmount&gt;</w:t>
      </w:r>
    </w:p>
    <w:p w14:paraId="5AF3BD3E"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&lt;VATRate&gt;</w:t>
      </w:r>
      <w:r w:rsidRPr="007332BA">
        <w:rPr>
          <w:rFonts w:ascii="Courier New" w:eastAsia="Times New Roman" w:hAnsi="Courier New" w:cs="Courier New"/>
          <w:b/>
          <w:bCs/>
          <w:color w:val="000000"/>
          <w:sz w:val="20"/>
          <w:szCs w:val="20"/>
        </w:rPr>
        <w:t>Thuế GTGT*</w:t>
      </w:r>
      <w:r w:rsidRPr="007332BA">
        <w:rPr>
          <w:rFonts w:ascii="Courier New" w:eastAsia="Times New Roman" w:hAnsi="Courier New" w:cs="Courier New"/>
          <w:color w:val="0000FF"/>
          <w:sz w:val="20"/>
          <w:szCs w:val="20"/>
        </w:rPr>
        <w:t>&lt;/VATRate&gt;</w:t>
      </w:r>
    </w:p>
    <w:p w14:paraId="53AFD229"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&lt;VATAmount&gt;</w:t>
      </w:r>
      <w:r w:rsidRPr="007332BA">
        <w:rPr>
          <w:rFonts w:ascii="Courier New" w:eastAsia="Times New Roman" w:hAnsi="Courier New" w:cs="Courier New"/>
          <w:b/>
          <w:bCs/>
          <w:color w:val="000000"/>
          <w:sz w:val="20"/>
          <w:szCs w:val="20"/>
        </w:rPr>
        <w:t>Tiền thuế GTGT*</w:t>
      </w:r>
      <w:r w:rsidRPr="007332BA">
        <w:rPr>
          <w:rFonts w:ascii="Courier New" w:eastAsia="Times New Roman" w:hAnsi="Courier New" w:cs="Courier New"/>
          <w:color w:val="0000FF"/>
          <w:sz w:val="20"/>
          <w:szCs w:val="20"/>
        </w:rPr>
        <w:t>&lt;/VATAmount&gt;</w:t>
      </w:r>
    </w:p>
    <w:p w14:paraId="1B1E4092"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&lt;Amount&gt;</w:t>
      </w:r>
      <w:r w:rsidRPr="007332BA">
        <w:rPr>
          <w:rFonts w:ascii="Courier New" w:eastAsia="Times New Roman" w:hAnsi="Courier New" w:cs="Courier New"/>
          <w:b/>
          <w:bCs/>
          <w:color w:val="000000"/>
          <w:sz w:val="20"/>
          <w:szCs w:val="20"/>
        </w:rPr>
        <w:t>Tổng tiền*</w:t>
      </w:r>
      <w:r w:rsidRPr="007332BA">
        <w:rPr>
          <w:rFonts w:ascii="Courier New" w:eastAsia="Times New Roman" w:hAnsi="Courier New" w:cs="Courier New"/>
          <w:color w:val="0000FF"/>
          <w:sz w:val="20"/>
          <w:szCs w:val="20"/>
        </w:rPr>
        <w:t>&lt;/Amount&gt;</w:t>
      </w:r>
    </w:p>
    <w:p w14:paraId="729FD410"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&lt;AmountInWords&gt;</w:t>
      </w:r>
      <w:r w:rsidRPr="007332BA">
        <w:rPr>
          <w:rFonts w:ascii="Courier New" w:eastAsia="Times New Roman" w:hAnsi="Courier New" w:cs="Courier New"/>
          <w:b/>
          <w:bCs/>
          <w:color w:val="000000"/>
          <w:sz w:val="20"/>
          <w:szCs w:val="20"/>
        </w:rPr>
        <w:t>Số tiền viết bằng chữ*</w:t>
      </w:r>
      <w:r w:rsidRPr="007332BA">
        <w:rPr>
          <w:rFonts w:ascii="Courier New" w:eastAsia="Times New Roman" w:hAnsi="Courier New" w:cs="Courier New"/>
          <w:color w:val="0000FF"/>
          <w:sz w:val="20"/>
          <w:szCs w:val="20"/>
        </w:rPr>
        <w:t>&lt;/AmountInWords&gt;</w:t>
      </w:r>
    </w:p>
    <w:p w14:paraId="78975E66"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&lt;Extra&gt;</w:t>
      </w:r>
      <w:r w:rsidRPr="007332BA">
        <w:rPr>
          <w:rFonts w:ascii="Courier New" w:eastAsia="Times New Roman" w:hAnsi="Courier New" w:cs="Courier New"/>
          <w:b/>
          <w:bCs/>
          <w:color w:val="000000"/>
          <w:sz w:val="20"/>
          <w:szCs w:val="20"/>
        </w:rPr>
        <w:t>Trường mở rộng</w:t>
      </w:r>
      <w:r w:rsidRPr="007332BA">
        <w:rPr>
          <w:rFonts w:ascii="Courier New" w:eastAsia="Times New Roman" w:hAnsi="Courier New" w:cs="Courier New"/>
          <w:color w:val="0000FF"/>
          <w:sz w:val="20"/>
          <w:szCs w:val="20"/>
        </w:rPr>
        <w:t>&lt;/Extra&gt;</w:t>
      </w:r>
    </w:p>
    <w:p w14:paraId="620D612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&lt;ArisingDate&gt;</w:t>
      </w:r>
      <w:r w:rsidRPr="007332BA">
        <w:rPr>
          <w:rFonts w:ascii="Courier New" w:eastAsia="Times New Roman" w:hAnsi="Courier New" w:cs="Courier New"/>
          <w:b/>
          <w:bCs/>
          <w:color w:val="000000"/>
          <w:sz w:val="20"/>
          <w:szCs w:val="20"/>
        </w:rPr>
        <w:t>Ngày dịch vụ</w:t>
      </w:r>
      <w:r w:rsidRPr="007332BA">
        <w:rPr>
          <w:rFonts w:ascii="Courier New" w:eastAsia="Times New Roman" w:hAnsi="Courier New" w:cs="Courier New"/>
          <w:color w:val="0000FF"/>
          <w:sz w:val="20"/>
          <w:szCs w:val="20"/>
        </w:rPr>
        <w:t>&lt;/ArisingDate&gt;</w:t>
      </w:r>
    </w:p>
    <w:p w14:paraId="3655A10A"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&lt;PaymentStatus&gt;</w:t>
      </w:r>
      <w:r w:rsidRPr="007332BA">
        <w:rPr>
          <w:rFonts w:ascii="Courier New" w:eastAsia="Times New Roman" w:hAnsi="Courier New" w:cs="Courier New"/>
          <w:b/>
          <w:bCs/>
          <w:color w:val="000000"/>
          <w:sz w:val="20"/>
          <w:szCs w:val="20"/>
        </w:rPr>
        <w:t>Trạng thái thanh toán</w:t>
      </w:r>
      <w:r w:rsidRPr="007332BA">
        <w:rPr>
          <w:rFonts w:ascii="Courier New" w:eastAsia="Times New Roman" w:hAnsi="Courier New" w:cs="Courier New"/>
          <w:color w:val="0000FF"/>
          <w:sz w:val="20"/>
          <w:szCs w:val="20"/>
        </w:rPr>
        <w:t>&lt;/PaymentStatus&gt;</w:t>
      </w:r>
    </w:p>
    <w:p w14:paraId="0E0FBE20"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&lt;EmailDeliver&gt;</w:t>
      </w:r>
      <w:r w:rsidRPr="007332BA">
        <w:rPr>
          <w:rFonts w:ascii="Courier New" w:eastAsia="Times New Roman" w:hAnsi="Courier New" w:cs="Courier New"/>
          <w:b/>
          <w:bCs/>
          <w:color w:val="000000"/>
          <w:sz w:val="20"/>
          <w:szCs w:val="20"/>
        </w:rPr>
        <w:t>EmailDeliver</w:t>
      </w:r>
      <w:r w:rsidRPr="007332BA">
        <w:rPr>
          <w:rFonts w:ascii="Courier New" w:eastAsia="Times New Roman" w:hAnsi="Courier New" w:cs="Courier New"/>
          <w:color w:val="0000FF"/>
          <w:sz w:val="20"/>
          <w:szCs w:val="20"/>
        </w:rPr>
        <w:t>&lt;/EmailDeliver&gt;</w:t>
      </w:r>
    </w:p>
    <w:p w14:paraId="0CFD7BAA"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lastRenderedPageBreak/>
        <w:t xml:space="preserve">    </w:t>
      </w:r>
      <w:r w:rsidRPr="007332BA">
        <w:rPr>
          <w:rFonts w:ascii="Courier New" w:eastAsia="Times New Roman" w:hAnsi="Courier New" w:cs="Courier New"/>
          <w:color w:val="0000FF"/>
          <w:sz w:val="20"/>
          <w:szCs w:val="20"/>
        </w:rPr>
        <w:t>&lt;ComName&gt;</w:t>
      </w:r>
      <w:r w:rsidRPr="007332BA">
        <w:rPr>
          <w:rFonts w:ascii="Courier New" w:eastAsia="Times New Roman" w:hAnsi="Courier New" w:cs="Courier New"/>
          <w:b/>
          <w:bCs/>
          <w:color w:val="000000"/>
          <w:sz w:val="20"/>
          <w:szCs w:val="20"/>
        </w:rPr>
        <w:t>Tên công ty</w:t>
      </w:r>
      <w:r w:rsidRPr="007332BA">
        <w:rPr>
          <w:rFonts w:ascii="Courier New" w:eastAsia="Times New Roman" w:hAnsi="Courier New" w:cs="Courier New"/>
          <w:color w:val="0000FF"/>
          <w:sz w:val="20"/>
          <w:szCs w:val="20"/>
        </w:rPr>
        <w:t>&lt;/ComName&gt;</w:t>
      </w:r>
    </w:p>
    <w:p w14:paraId="737DD869"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&lt;ComAddress&gt;</w:t>
      </w:r>
      <w:r w:rsidRPr="007332BA">
        <w:rPr>
          <w:rFonts w:ascii="Courier New" w:eastAsia="Times New Roman" w:hAnsi="Courier New" w:cs="Courier New"/>
          <w:b/>
          <w:bCs/>
          <w:color w:val="000000"/>
          <w:sz w:val="20"/>
          <w:szCs w:val="20"/>
        </w:rPr>
        <w:t>Địa chỉ công ty</w:t>
      </w:r>
      <w:r w:rsidRPr="007332BA">
        <w:rPr>
          <w:rFonts w:ascii="Courier New" w:eastAsia="Times New Roman" w:hAnsi="Courier New" w:cs="Courier New"/>
          <w:color w:val="0000FF"/>
          <w:sz w:val="20"/>
          <w:szCs w:val="20"/>
        </w:rPr>
        <w:t>&lt;/ComAddress&gt;</w:t>
      </w:r>
    </w:p>
    <w:p w14:paraId="3DE42211"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&lt;ComTaxCode&gt;</w:t>
      </w:r>
      <w:r w:rsidRPr="007332BA">
        <w:rPr>
          <w:rFonts w:ascii="Courier New" w:eastAsia="Times New Roman" w:hAnsi="Courier New" w:cs="Courier New"/>
          <w:b/>
          <w:bCs/>
          <w:color w:val="000000"/>
          <w:sz w:val="20"/>
          <w:szCs w:val="20"/>
        </w:rPr>
        <w:t>Mã số thuế</w:t>
      </w:r>
      <w:r w:rsidRPr="007332BA">
        <w:rPr>
          <w:rFonts w:ascii="Courier New" w:eastAsia="Times New Roman" w:hAnsi="Courier New" w:cs="Courier New"/>
          <w:color w:val="0000FF"/>
          <w:sz w:val="20"/>
          <w:szCs w:val="20"/>
        </w:rPr>
        <w:t>&lt;/ComTaxCode&gt;</w:t>
      </w:r>
    </w:p>
    <w:p w14:paraId="73FBABA2"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&lt;ComFax&gt;</w:t>
      </w:r>
      <w:r w:rsidRPr="007332BA">
        <w:rPr>
          <w:rFonts w:ascii="Courier New" w:eastAsia="Times New Roman" w:hAnsi="Courier New" w:cs="Courier New"/>
          <w:b/>
          <w:bCs/>
          <w:color w:val="000000"/>
          <w:sz w:val="20"/>
          <w:szCs w:val="20"/>
        </w:rPr>
        <w:t>Company Fax</w:t>
      </w:r>
      <w:r w:rsidRPr="007332BA">
        <w:rPr>
          <w:rFonts w:ascii="Courier New" w:eastAsia="Times New Roman" w:hAnsi="Courier New" w:cs="Courier New"/>
          <w:color w:val="0000FF"/>
          <w:sz w:val="20"/>
          <w:szCs w:val="20"/>
        </w:rPr>
        <w:t>&lt;/ComFax&gt;</w:t>
      </w:r>
    </w:p>
    <w:p w14:paraId="18F44E4E"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&lt;ResourceCode&gt;</w:t>
      </w:r>
      <w:r w:rsidRPr="007332BA">
        <w:rPr>
          <w:rFonts w:ascii="Courier New" w:eastAsia="Times New Roman" w:hAnsi="Courier New" w:cs="Courier New"/>
          <w:b/>
          <w:bCs/>
          <w:color w:val="000000"/>
          <w:sz w:val="20"/>
          <w:szCs w:val="20"/>
        </w:rPr>
        <w:t>ResourceCode</w:t>
      </w:r>
      <w:r w:rsidRPr="007332BA">
        <w:rPr>
          <w:rFonts w:ascii="Courier New" w:eastAsia="Times New Roman" w:hAnsi="Courier New" w:cs="Courier New"/>
          <w:color w:val="0000FF"/>
          <w:sz w:val="20"/>
          <w:szCs w:val="20"/>
        </w:rPr>
        <w:t>&lt;/ResourceCode&gt;</w:t>
      </w:r>
    </w:p>
    <w:p w14:paraId="6F6CC1E7"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&lt;GrossValue&gt;</w:t>
      </w:r>
      <w:r w:rsidRPr="007332BA">
        <w:rPr>
          <w:rFonts w:ascii="Courier New" w:eastAsia="Times New Roman" w:hAnsi="Courier New" w:cs="Courier New"/>
          <w:b/>
          <w:bCs/>
          <w:color w:val="000000"/>
          <w:sz w:val="20"/>
          <w:szCs w:val="20"/>
        </w:rPr>
        <w:t>GrossValue</w:t>
      </w:r>
      <w:r w:rsidRPr="007332BA">
        <w:rPr>
          <w:rFonts w:ascii="Courier New" w:eastAsia="Times New Roman" w:hAnsi="Courier New" w:cs="Courier New"/>
          <w:color w:val="0000FF"/>
          <w:sz w:val="20"/>
          <w:szCs w:val="20"/>
        </w:rPr>
        <w:t>&lt;/GrossValue&gt;</w:t>
      </w:r>
    </w:p>
    <w:p w14:paraId="3A57A445"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&lt;GrossValue0&gt;</w:t>
      </w:r>
      <w:r w:rsidRPr="007332BA">
        <w:rPr>
          <w:rFonts w:ascii="Courier New" w:eastAsia="Times New Roman" w:hAnsi="Courier New" w:cs="Courier New"/>
          <w:b/>
          <w:bCs/>
          <w:color w:val="000000"/>
          <w:sz w:val="20"/>
          <w:szCs w:val="20"/>
        </w:rPr>
        <w:t>GrossValue0</w:t>
      </w:r>
      <w:r w:rsidRPr="007332BA">
        <w:rPr>
          <w:rFonts w:ascii="Courier New" w:eastAsia="Times New Roman" w:hAnsi="Courier New" w:cs="Courier New"/>
          <w:color w:val="0000FF"/>
          <w:sz w:val="20"/>
          <w:szCs w:val="20"/>
        </w:rPr>
        <w:t>&lt;/GrossValue0&gt;</w:t>
      </w:r>
    </w:p>
    <w:p w14:paraId="4F45AD87"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&lt;VatAmount0&gt;</w:t>
      </w:r>
      <w:r w:rsidRPr="007332BA">
        <w:rPr>
          <w:rFonts w:ascii="Courier New" w:eastAsia="Times New Roman" w:hAnsi="Courier New" w:cs="Courier New"/>
          <w:b/>
          <w:bCs/>
          <w:color w:val="000000"/>
          <w:sz w:val="20"/>
          <w:szCs w:val="20"/>
        </w:rPr>
        <w:t>VatAmount0</w:t>
      </w:r>
      <w:r w:rsidRPr="007332BA">
        <w:rPr>
          <w:rFonts w:ascii="Courier New" w:eastAsia="Times New Roman" w:hAnsi="Courier New" w:cs="Courier New"/>
          <w:color w:val="0000FF"/>
          <w:sz w:val="20"/>
          <w:szCs w:val="20"/>
        </w:rPr>
        <w:t>&lt;/VatAmount0&gt;</w:t>
      </w:r>
    </w:p>
    <w:p w14:paraId="3F1EF24E"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&lt;GrossValue5&gt;</w:t>
      </w:r>
      <w:r w:rsidRPr="007332BA">
        <w:rPr>
          <w:rFonts w:ascii="Courier New" w:eastAsia="Times New Roman" w:hAnsi="Courier New" w:cs="Courier New"/>
          <w:b/>
          <w:bCs/>
          <w:color w:val="000000"/>
          <w:sz w:val="20"/>
          <w:szCs w:val="20"/>
        </w:rPr>
        <w:t>GrossValue5</w:t>
      </w:r>
      <w:r w:rsidRPr="007332BA">
        <w:rPr>
          <w:rFonts w:ascii="Courier New" w:eastAsia="Times New Roman" w:hAnsi="Courier New" w:cs="Courier New"/>
          <w:color w:val="0000FF"/>
          <w:sz w:val="20"/>
          <w:szCs w:val="20"/>
        </w:rPr>
        <w:t>&lt;/GrossValue5&gt;</w:t>
      </w:r>
    </w:p>
    <w:p w14:paraId="21426125"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&lt;VatAmount5&gt;</w:t>
      </w:r>
      <w:r w:rsidRPr="007332BA">
        <w:rPr>
          <w:rFonts w:ascii="Courier New" w:eastAsia="Times New Roman" w:hAnsi="Courier New" w:cs="Courier New"/>
          <w:b/>
          <w:bCs/>
          <w:color w:val="000000"/>
          <w:sz w:val="20"/>
          <w:szCs w:val="20"/>
        </w:rPr>
        <w:t>VatAmount5</w:t>
      </w:r>
      <w:r w:rsidRPr="007332BA">
        <w:rPr>
          <w:rFonts w:ascii="Courier New" w:eastAsia="Times New Roman" w:hAnsi="Courier New" w:cs="Courier New"/>
          <w:color w:val="0000FF"/>
          <w:sz w:val="20"/>
          <w:szCs w:val="20"/>
        </w:rPr>
        <w:t>&lt;/VatAmount5&gt;</w:t>
      </w:r>
    </w:p>
    <w:p w14:paraId="0A9594D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&lt;GrossValue10&gt;</w:t>
      </w:r>
      <w:r w:rsidRPr="007332BA">
        <w:rPr>
          <w:rFonts w:ascii="Courier New" w:eastAsia="Times New Roman" w:hAnsi="Courier New" w:cs="Courier New"/>
          <w:b/>
          <w:bCs/>
          <w:color w:val="000000"/>
          <w:sz w:val="20"/>
          <w:szCs w:val="20"/>
        </w:rPr>
        <w:t>GrossValue10</w:t>
      </w:r>
      <w:r w:rsidRPr="007332BA">
        <w:rPr>
          <w:rFonts w:ascii="Courier New" w:eastAsia="Times New Roman" w:hAnsi="Courier New" w:cs="Courier New"/>
          <w:color w:val="0000FF"/>
          <w:sz w:val="20"/>
          <w:szCs w:val="20"/>
        </w:rPr>
        <w:t>&lt;/GrossValue10&gt;</w:t>
      </w:r>
    </w:p>
    <w:p w14:paraId="277CECF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&lt;VatAmount10&gt;</w:t>
      </w:r>
      <w:r w:rsidRPr="007332BA">
        <w:rPr>
          <w:rFonts w:ascii="Courier New" w:eastAsia="Times New Roman" w:hAnsi="Courier New" w:cs="Courier New"/>
          <w:b/>
          <w:bCs/>
          <w:color w:val="000000"/>
          <w:sz w:val="20"/>
          <w:szCs w:val="20"/>
        </w:rPr>
        <w:t>VatAmount10</w:t>
      </w:r>
      <w:r w:rsidRPr="007332BA">
        <w:rPr>
          <w:rFonts w:ascii="Courier New" w:eastAsia="Times New Roman" w:hAnsi="Courier New" w:cs="Courier New"/>
          <w:color w:val="0000FF"/>
          <w:sz w:val="20"/>
          <w:szCs w:val="20"/>
        </w:rPr>
        <w:t>&lt;/VatAmount10&gt;</w:t>
      </w:r>
    </w:p>
    <w:p w14:paraId="7E9C14F9"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&lt;Buyer&gt;</w:t>
      </w:r>
      <w:r w:rsidRPr="007332BA">
        <w:rPr>
          <w:rFonts w:ascii="Courier New" w:eastAsia="Times New Roman" w:hAnsi="Courier New" w:cs="Courier New"/>
          <w:b/>
          <w:bCs/>
          <w:color w:val="000000"/>
          <w:sz w:val="20"/>
          <w:szCs w:val="20"/>
        </w:rPr>
        <w:t>Tên đơn vị mua hàng</w:t>
      </w:r>
      <w:r w:rsidRPr="007332BA">
        <w:rPr>
          <w:rFonts w:ascii="Courier New" w:eastAsia="Times New Roman" w:hAnsi="Courier New" w:cs="Courier New"/>
          <w:color w:val="0000FF"/>
          <w:sz w:val="20"/>
          <w:szCs w:val="20"/>
        </w:rPr>
        <w:t>&lt;/Buyer&gt;</w:t>
      </w:r>
    </w:p>
    <w:p w14:paraId="44DD92B6"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&lt;Name&gt;</w:t>
      </w:r>
      <w:r w:rsidRPr="007332BA">
        <w:rPr>
          <w:rFonts w:ascii="Courier New" w:eastAsia="Times New Roman" w:hAnsi="Courier New" w:cs="Courier New"/>
          <w:b/>
          <w:bCs/>
          <w:color w:val="000000"/>
          <w:sz w:val="20"/>
          <w:szCs w:val="20"/>
        </w:rPr>
        <w:t>Tên hóa đơn</w:t>
      </w:r>
      <w:r w:rsidRPr="007332BA">
        <w:rPr>
          <w:rFonts w:ascii="Courier New" w:eastAsia="Times New Roman" w:hAnsi="Courier New" w:cs="Courier New"/>
          <w:color w:val="0000FF"/>
          <w:sz w:val="20"/>
          <w:szCs w:val="20"/>
        </w:rPr>
        <w:t>&lt;/Name&gt;</w:t>
      </w:r>
    </w:p>
    <w:p w14:paraId="03522C82"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&lt;ComPhone&gt;</w:t>
      </w:r>
      <w:r w:rsidRPr="007332BA">
        <w:rPr>
          <w:rFonts w:ascii="Courier New" w:eastAsia="Times New Roman" w:hAnsi="Courier New" w:cs="Courier New"/>
          <w:b/>
          <w:bCs/>
          <w:color w:val="000000"/>
          <w:sz w:val="20"/>
          <w:szCs w:val="20"/>
        </w:rPr>
        <w:t>Điện thoại công ty</w:t>
      </w:r>
      <w:r w:rsidRPr="007332BA">
        <w:rPr>
          <w:rFonts w:ascii="Courier New" w:eastAsia="Times New Roman" w:hAnsi="Courier New" w:cs="Courier New"/>
          <w:color w:val="0000FF"/>
          <w:sz w:val="20"/>
          <w:szCs w:val="20"/>
        </w:rPr>
        <w:t>&lt;/ComPhone&gt;</w:t>
      </w:r>
    </w:p>
    <w:p w14:paraId="02822948"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&lt;ComBankName&gt;</w:t>
      </w:r>
      <w:r w:rsidRPr="007332BA">
        <w:rPr>
          <w:rFonts w:ascii="Courier New" w:eastAsia="Times New Roman" w:hAnsi="Courier New" w:cs="Courier New"/>
          <w:b/>
          <w:bCs/>
          <w:color w:val="000000"/>
          <w:sz w:val="20"/>
          <w:szCs w:val="20"/>
        </w:rPr>
        <w:t>Tên ngân hàng</w:t>
      </w:r>
      <w:r w:rsidRPr="007332BA">
        <w:rPr>
          <w:rFonts w:ascii="Courier New" w:eastAsia="Times New Roman" w:hAnsi="Courier New" w:cs="Courier New"/>
          <w:color w:val="0000FF"/>
          <w:sz w:val="20"/>
          <w:szCs w:val="20"/>
        </w:rPr>
        <w:t>&lt;/ComBankName&gt;</w:t>
      </w:r>
    </w:p>
    <w:p w14:paraId="56766F85"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&lt;ComBankNo&gt;</w:t>
      </w:r>
      <w:r w:rsidRPr="007332BA">
        <w:rPr>
          <w:rFonts w:ascii="Courier New" w:eastAsia="Times New Roman" w:hAnsi="Courier New" w:cs="Courier New"/>
          <w:b/>
          <w:bCs/>
          <w:color w:val="000000"/>
          <w:sz w:val="20"/>
          <w:szCs w:val="20"/>
        </w:rPr>
        <w:t>Số tài khoản ngân hàng</w:t>
      </w:r>
      <w:r w:rsidRPr="007332BA">
        <w:rPr>
          <w:rFonts w:ascii="Courier New" w:eastAsia="Times New Roman" w:hAnsi="Courier New" w:cs="Courier New"/>
          <w:color w:val="0000FF"/>
          <w:sz w:val="20"/>
          <w:szCs w:val="20"/>
        </w:rPr>
        <w:t>&lt;/ComBankNo&gt;</w:t>
      </w:r>
    </w:p>
    <w:p w14:paraId="18A13348"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&lt;CreateDate&gt;</w:t>
      </w:r>
      <w:r w:rsidRPr="007332BA">
        <w:rPr>
          <w:rFonts w:ascii="Courier New" w:eastAsia="Times New Roman" w:hAnsi="Courier New" w:cs="Courier New"/>
          <w:b/>
          <w:bCs/>
          <w:color w:val="000000"/>
          <w:sz w:val="20"/>
          <w:szCs w:val="20"/>
        </w:rPr>
        <w:t>CreateDate</w:t>
      </w:r>
      <w:r w:rsidRPr="007332BA">
        <w:rPr>
          <w:rFonts w:ascii="Courier New" w:eastAsia="Times New Roman" w:hAnsi="Courier New" w:cs="Courier New"/>
          <w:color w:val="0000FF"/>
          <w:sz w:val="20"/>
          <w:szCs w:val="20"/>
        </w:rPr>
        <w:t>&lt;/CreateDate&gt;</w:t>
      </w:r>
    </w:p>
    <w:p w14:paraId="7B39078D"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&lt;DiscountRate&gt;</w:t>
      </w:r>
      <w:r w:rsidRPr="007332BA">
        <w:rPr>
          <w:rFonts w:ascii="Courier New" w:eastAsia="Times New Roman" w:hAnsi="Courier New" w:cs="Courier New"/>
          <w:b/>
          <w:bCs/>
          <w:color w:val="000000"/>
          <w:sz w:val="20"/>
          <w:szCs w:val="20"/>
        </w:rPr>
        <w:t>Chiết khấu</w:t>
      </w:r>
      <w:r w:rsidRPr="007332BA">
        <w:rPr>
          <w:rFonts w:ascii="Courier New" w:eastAsia="Times New Roman" w:hAnsi="Courier New" w:cs="Courier New"/>
          <w:color w:val="0000FF"/>
          <w:sz w:val="20"/>
          <w:szCs w:val="20"/>
        </w:rPr>
        <w:t>&lt;/DiscountRate&gt;</w:t>
      </w:r>
    </w:p>
    <w:p w14:paraId="55E3A77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&lt;CusSignStatus&gt;&lt;/CusSignStatus&gt;</w:t>
      </w:r>
    </w:p>
    <w:p w14:paraId="199CEBE2"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&lt;CreateBy&gt;</w:t>
      </w:r>
      <w:r w:rsidRPr="007332BA">
        <w:rPr>
          <w:rFonts w:ascii="Courier New" w:eastAsia="Times New Roman" w:hAnsi="Courier New" w:cs="Courier New"/>
          <w:b/>
          <w:bCs/>
          <w:color w:val="000000"/>
          <w:sz w:val="20"/>
          <w:szCs w:val="20"/>
        </w:rPr>
        <w:t>CreateBy</w:t>
      </w:r>
      <w:r w:rsidRPr="007332BA">
        <w:rPr>
          <w:rFonts w:ascii="Courier New" w:eastAsia="Times New Roman" w:hAnsi="Courier New" w:cs="Courier New"/>
          <w:color w:val="0000FF"/>
          <w:sz w:val="20"/>
          <w:szCs w:val="20"/>
        </w:rPr>
        <w:t>&lt;/CreateBy&gt;</w:t>
      </w:r>
    </w:p>
    <w:p w14:paraId="3411FA8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&lt;PublishBy&gt;</w:t>
      </w:r>
      <w:r w:rsidRPr="007332BA">
        <w:rPr>
          <w:rFonts w:ascii="Courier New" w:eastAsia="Times New Roman" w:hAnsi="Courier New" w:cs="Courier New"/>
          <w:b/>
          <w:bCs/>
          <w:color w:val="000000"/>
          <w:sz w:val="20"/>
          <w:szCs w:val="20"/>
        </w:rPr>
        <w:t>PublishBy</w:t>
      </w:r>
      <w:r w:rsidRPr="007332BA">
        <w:rPr>
          <w:rFonts w:ascii="Courier New" w:eastAsia="Times New Roman" w:hAnsi="Courier New" w:cs="Courier New"/>
          <w:color w:val="0000FF"/>
          <w:sz w:val="20"/>
          <w:szCs w:val="20"/>
        </w:rPr>
        <w:t>&lt;/PublishBy&gt;</w:t>
      </w:r>
    </w:p>
    <w:p w14:paraId="30C57E3D"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&lt;Note&gt;</w:t>
      </w:r>
      <w:r w:rsidRPr="007332BA">
        <w:rPr>
          <w:rFonts w:ascii="Courier New" w:eastAsia="Times New Roman" w:hAnsi="Courier New" w:cs="Courier New"/>
          <w:b/>
          <w:bCs/>
          <w:color w:val="000000"/>
          <w:sz w:val="20"/>
          <w:szCs w:val="20"/>
        </w:rPr>
        <w:t>Note</w:t>
      </w:r>
      <w:r w:rsidRPr="007332BA">
        <w:rPr>
          <w:rFonts w:ascii="Courier New" w:eastAsia="Times New Roman" w:hAnsi="Courier New" w:cs="Courier New"/>
          <w:color w:val="0000FF"/>
          <w:sz w:val="20"/>
          <w:szCs w:val="20"/>
        </w:rPr>
        <w:t>&lt;/Note&gt;</w:t>
      </w:r>
    </w:p>
    <w:p w14:paraId="2388B88A"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&lt;ProcessInvNote&gt;</w:t>
      </w:r>
      <w:r w:rsidRPr="007332BA">
        <w:rPr>
          <w:rFonts w:ascii="Courier New" w:eastAsia="Times New Roman" w:hAnsi="Courier New" w:cs="Courier New"/>
          <w:b/>
          <w:bCs/>
          <w:color w:val="000000"/>
          <w:sz w:val="20"/>
          <w:szCs w:val="20"/>
        </w:rPr>
        <w:t>ProcessInvNote</w:t>
      </w:r>
      <w:r w:rsidRPr="007332BA">
        <w:rPr>
          <w:rFonts w:ascii="Courier New" w:eastAsia="Times New Roman" w:hAnsi="Courier New" w:cs="Courier New"/>
          <w:color w:val="0000FF"/>
          <w:sz w:val="20"/>
          <w:szCs w:val="20"/>
        </w:rPr>
        <w:t>&lt;/ProcessInvNote&gt;</w:t>
      </w:r>
    </w:p>
    <w:p w14:paraId="4F1C3975"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&lt;Fkey&gt;</w:t>
      </w:r>
      <w:r w:rsidRPr="007332BA">
        <w:rPr>
          <w:rFonts w:ascii="Courier New" w:eastAsia="Times New Roman" w:hAnsi="Courier New" w:cs="Courier New"/>
          <w:b/>
          <w:bCs/>
          <w:color w:val="000000"/>
          <w:sz w:val="20"/>
          <w:szCs w:val="20"/>
        </w:rPr>
        <w:t>Fkey</w:t>
      </w:r>
      <w:r w:rsidRPr="007332BA">
        <w:rPr>
          <w:rFonts w:ascii="Courier New" w:eastAsia="Times New Roman" w:hAnsi="Courier New" w:cs="Courier New"/>
          <w:color w:val="0000FF"/>
          <w:sz w:val="20"/>
          <w:szCs w:val="20"/>
        </w:rPr>
        <w:t>&lt;/Fkey&gt;</w:t>
      </w:r>
    </w:p>
    <w:p w14:paraId="08D5279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&lt;GrossValue_NonTax&gt;&lt;/GrossValue_NonTax&gt;</w:t>
      </w:r>
    </w:p>
    <w:p w14:paraId="745D2093"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&lt;CurrencyUnit&gt;</w:t>
      </w:r>
      <w:r w:rsidRPr="007332BA">
        <w:rPr>
          <w:rFonts w:ascii="Courier New" w:eastAsia="Times New Roman" w:hAnsi="Courier New" w:cs="Courier New"/>
          <w:b/>
          <w:bCs/>
          <w:color w:val="000000"/>
          <w:sz w:val="20"/>
          <w:szCs w:val="20"/>
        </w:rPr>
        <w:t>Đơn vị tiền tệ</w:t>
      </w:r>
      <w:r w:rsidRPr="007332BA">
        <w:rPr>
          <w:rFonts w:ascii="Courier New" w:eastAsia="Times New Roman" w:hAnsi="Courier New" w:cs="Courier New"/>
          <w:color w:val="0000FF"/>
          <w:sz w:val="20"/>
          <w:szCs w:val="20"/>
        </w:rPr>
        <w:t>&lt;/CurrencyUnit&gt;</w:t>
      </w:r>
    </w:p>
    <w:p w14:paraId="33B79B3E"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&lt;ExchangeRate&gt;</w:t>
      </w:r>
      <w:r w:rsidRPr="007332BA">
        <w:rPr>
          <w:rFonts w:ascii="Courier New" w:eastAsia="Times New Roman" w:hAnsi="Courier New" w:cs="Courier New"/>
          <w:b/>
          <w:bCs/>
          <w:color w:val="000000"/>
          <w:sz w:val="20"/>
          <w:szCs w:val="20"/>
        </w:rPr>
        <w:t>Tỷ giá</w:t>
      </w:r>
      <w:r w:rsidRPr="007332BA">
        <w:rPr>
          <w:rFonts w:ascii="Courier New" w:eastAsia="Times New Roman" w:hAnsi="Courier New" w:cs="Courier New"/>
          <w:color w:val="0000FF"/>
          <w:sz w:val="20"/>
          <w:szCs w:val="20"/>
        </w:rPr>
        <w:t>&lt;/ExchangeRate&gt;</w:t>
      </w:r>
    </w:p>
    <w:p w14:paraId="25CB6C79"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&lt;ConvertedAmount&gt;</w:t>
      </w:r>
      <w:r w:rsidRPr="007332BA">
        <w:rPr>
          <w:rFonts w:ascii="Courier New" w:eastAsia="Times New Roman" w:hAnsi="Courier New" w:cs="Courier New"/>
          <w:b/>
          <w:bCs/>
          <w:color w:val="000000"/>
          <w:sz w:val="20"/>
          <w:szCs w:val="20"/>
        </w:rPr>
        <w:t>Tổng tiền quy đổi</w:t>
      </w:r>
      <w:r w:rsidRPr="007332BA">
        <w:rPr>
          <w:rFonts w:ascii="Courier New" w:eastAsia="Times New Roman" w:hAnsi="Courier New" w:cs="Courier New"/>
          <w:color w:val="0000FF"/>
          <w:sz w:val="20"/>
          <w:szCs w:val="20"/>
        </w:rPr>
        <w:t>&lt;/ConvertedAmount&gt;</w:t>
      </w:r>
    </w:p>
    <w:p w14:paraId="080D145C"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&lt;Extra1&gt;</w:t>
      </w:r>
      <w:r w:rsidRPr="007332BA">
        <w:rPr>
          <w:rFonts w:ascii="Courier New" w:eastAsia="Times New Roman" w:hAnsi="Courier New" w:cs="Courier New"/>
          <w:b/>
          <w:bCs/>
          <w:color w:val="000000"/>
          <w:sz w:val="20"/>
          <w:szCs w:val="20"/>
        </w:rPr>
        <w:t>Extra1</w:t>
      </w:r>
      <w:r w:rsidRPr="007332BA">
        <w:rPr>
          <w:rFonts w:ascii="Courier New" w:eastAsia="Times New Roman" w:hAnsi="Courier New" w:cs="Courier New"/>
          <w:color w:val="0000FF"/>
          <w:sz w:val="20"/>
          <w:szCs w:val="20"/>
        </w:rPr>
        <w:t>&lt;/Extra1&gt;</w:t>
      </w:r>
    </w:p>
    <w:p w14:paraId="78D2BBF3"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&lt;Extra2&gt;</w:t>
      </w:r>
      <w:r w:rsidRPr="007332BA">
        <w:rPr>
          <w:rFonts w:ascii="Courier New" w:eastAsia="Times New Roman" w:hAnsi="Courier New" w:cs="Courier New"/>
          <w:b/>
          <w:bCs/>
          <w:color w:val="000000"/>
          <w:sz w:val="20"/>
          <w:szCs w:val="20"/>
        </w:rPr>
        <w:t>Extra2</w:t>
      </w:r>
      <w:r w:rsidRPr="007332BA">
        <w:rPr>
          <w:rFonts w:ascii="Courier New" w:eastAsia="Times New Roman" w:hAnsi="Courier New" w:cs="Courier New"/>
          <w:color w:val="0000FF"/>
          <w:sz w:val="20"/>
          <w:szCs w:val="20"/>
        </w:rPr>
        <w:t>&lt;/Extra2&gt;</w:t>
      </w:r>
    </w:p>
    <w:p w14:paraId="478151C3"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&lt;SMSDeliver&gt;</w:t>
      </w:r>
      <w:r w:rsidRPr="007332BA">
        <w:rPr>
          <w:rFonts w:ascii="Courier New" w:eastAsia="Times New Roman" w:hAnsi="Courier New" w:cs="Courier New"/>
          <w:b/>
          <w:bCs/>
          <w:color w:val="000000"/>
          <w:sz w:val="20"/>
          <w:szCs w:val="20"/>
        </w:rPr>
        <w:t>SMSDeliver</w:t>
      </w:r>
      <w:r w:rsidRPr="007332BA">
        <w:rPr>
          <w:rFonts w:ascii="Courier New" w:eastAsia="Times New Roman" w:hAnsi="Courier New" w:cs="Courier New"/>
          <w:color w:val="0000FF"/>
          <w:sz w:val="20"/>
          <w:szCs w:val="20"/>
        </w:rPr>
        <w:t>&lt;/SMSDeliver&gt;</w:t>
      </w:r>
    </w:p>
    <w:p w14:paraId="472A82AD"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LDDNBO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p>
    <w:p w14:paraId="44E402B6"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p>
    <w:p w14:paraId="7A48CE1D"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HVTNXHANG</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p>
    <w:p w14:paraId="5618321C"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TNVCHUYEN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p>
    <w:p w14:paraId="79473482"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PTVCHUYEN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p>
    <w:p w14:paraId="3BB66559"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p>
    <w:p w14:paraId="5F5AE690" w14:textId="77777777" w:rsidR="00AC3E5D" w:rsidRPr="006C5ECC"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HDKTNgay</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p>
    <w:p w14:paraId="3D4C1D58" w14:textId="77777777" w:rsidR="00AC3E5D" w:rsidRPr="0028671F" w:rsidRDefault="00AC3E5D" w:rsidP="00AC3E5D">
      <w:pPr>
        <w:shd w:val="clear" w:color="auto" w:fill="FFFFFF"/>
        <w:spacing w:after="0" w:line="240" w:lineRule="auto"/>
        <w:rPr>
          <w:rFonts w:ascii="Courier New" w:eastAsia="Times New Roman" w:hAnsi="Courier New" w:cs="Courier New"/>
          <w:color w:val="0000FF"/>
          <w:sz w:val="20"/>
          <w:szCs w:val="20"/>
        </w:rPr>
      </w:pPr>
      <w:r w:rsidRPr="007332BA">
        <w:rPr>
          <w:rFonts w:ascii="Courier New" w:eastAsia="Times New Roman" w:hAnsi="Courier New" w:cs="Courier New"/>
          <w:color w:val="0000FF"/>
          <w:sz w:val="20"/>
          <w:szCs w:val="20"/>
        </w:rPr>
        <w:t>&lt;/ReplaceInv&gt;</w:t>
      </w:r>
    </w:p>
    <w:p w14:paraId="2C0E9C8D" w14:textId="77777777" w:rsidR="00AC3E5D" w:rsidRPr="007C7E60" w:rsidRDefault="00AC3E5D" w:rsidP="00AC3E5D">
      <w:pPr>
        <w:pStyle w:val="Heading3"/>
      </w:pPr>
      <w:r>
        <w:t>Html xem trước khi thay thế hóa đơn</w:t>
      </w:r>
    </w:p>
    <w:p w14:paraId="4798900F" w14:textId="77777777" w:rsidR="00AC3E5D" w:rsidRDefault="00AC3E5D" w:rsidP="00AC3E5D">
      <w:pPr>
        <w:rPr>
          <w:rFonts w:cs="Times New Roman"/>
          <w:szCs w:val="24"/>
        </w:rPr>
      </w:pPr>
      <w:r>
        <w:rPr>
          <w:rFonts w:cs="Times New Roman"/>
          <w:szCs w:val="24"/>
        </w:rPr>
        <w:t>URL</w:t>
      </w:r>
    </w:p>
    <w:p w14:paraId="42DB6A30" w14:textId="77777777" w:rsidR="00AC3E5D" w:rsidRPr="004A4DD9" w:rsidRDefault="00AC3E5D" w:rsidP="00AC3E5D">
      <w:pPr>
        <w:spacing w:after="0" w:line="240" w:lineRule="auto"/>
        <w:ind w:firstLine="720"/>
        <w:jc w:val="both"/>
        <w:rPr>
          <w:rFonts w:cs="Times New Roman"/>
          <w:szCs w:val="24"/>
        </w:rPr>
      </w:pPr>
      <w:r>
        <w:rPr>
          <w:rFonts w:eastAsia="Calibri" w:cs="Times New Roman"/>
          <w:szCs w:val="24"/>
        </w:rPr>
        <w:t>s</w:t>
      </w:r>
      <w:r w:rsidRPr="009372AD">
        <w:rPr>
          <w:rFonts w:eastAsia="Calibri" w:cs="Times New Roman"/>
          <w:szCs w:val="24"/>
        </w:rPr>
        <w:t xml:space="preserve">tring </w:t>
      </w:r>
      <w:r w:rsidRPr="0096022F">
        <w:rPr>
          <w:rFonts w:cs="Times New Roman"/>
          <w:b/>
          <w:szCs w:val="24"/>
        </w:rPr>
        <w:t>ReplaceInvoice</w:t>
      </w:r>
      <w:r>
        <w:rPr>
          <w:rFonts w:cs="Times New Roman"/>
          <w:b/>
          <w:szCs w:val="24"/>
        </w:rPr>
        <w:t>NoPublish</w:t>
      </w:r>
      <w:r w:rsidRPr="00D16E25">
        <w:rPr>
          <w:rFonts w:eastAsia="Calibri" w:cs="Times New Roman"/>
          <w:szCs w:val="24"/>
        </w:rPr>
        <w:t>(</w:t>
      </w:r>
      <w:r w:rsidRPr="00D16E25">
        <w:rPr>
          <w:rFonts w:cs="Times New Roman"/>
          <w:szCs w:val="24"/>
        </w:rPr>
        <w:t>string Account, string ACpass, string xmlInvData, string user</w:t>
      </w:r>
      <w:r>
        <w:rPr>
          <w:rFonts w:cs="Times New Roman"/>
          <w:szCs w:val="24"/>
        </w:rPr>
        <w:t>name, string pass, string fkey</w:t>
      </w:r>
      <w:r w:rsidRPr="00D16E25">
        <w:rPr>
          <w:rFonts w:cs="Times New Roman"/>
          <w:szCs w:val="24"/>
        </w:rPr>
        <w:t>, int? convert, string pattern = null, string serial = null</w:t>
      </w:r>
      <w:r w:rsidRPr="00D16E25">
        <w:rPr>
          <w:rFonts w:eastAsia="Calibri" w:cs="Times New Roman"/>
          <w:szCs w:val="24"/>
        </w:rPr>
        <w:t>)</w:t>
      </w:r>
      <w:r w:rsidRPr="009372AD">
        <w:rPr>
          <w:rFonts w:eastAsia="Calibri" w:cs="Times New Roman"/>
          <w:szCs w:val="24"/>
        </w:rPr>
        <w:t>.</w:t>
      </w:r>
    </w:p>
    <w:p w14:paraId="76858C00" w14:textId="77777777" w:rsidR="00AC3E5D" w:rsidRPr="00593BE8" w:rsidRDefault="00AC3E5D" w:rsidP="00A75803">
      <w:pPr>
        <w:pStyle w:val="N"/>
      </w:pPr>
      <w:r w:rsidRPr="00593BE8">
        <w:t>DESCRIPTION</w:t>
      </w:r>
    </w:p>
    <w:p w14:paraId="7C58D0A9" w14:textId="77777777" w:rsidR="00AC3E5D" w:rsidRDefault="00AC3E5D" w:rsidP="00A75803">
      <w:pPr>
        <w:pStyle w:val="N"/>
      </w:pPr>
      <w:r>
        <w:tab/>
        <w:t>Đây là web service thực hiện lấy dữ liệu html hóa đơn mới của thay thế hóa đơn trước khi ký số phát hành</w:t>
      </w:r>
    </w:p>
    <w:p w14:paraId="7649DC8D" w14:textId="77777777" w:rsidR="00AC3E5D" w:rsidRPr="00007702" w:rsidRDefault="00AC3E5D" w:rsidP="00A75803">
      <w:pPr>
        <w:pStyle w:val="N"/>
      </w:pPr>
      <w:r w:rsidRPr="00663B3E">
        <w:t>HTTP METHOD</w:t>
      </w:r>
    </w:p>
    <w:p w14:paraId="0A9F027D" w14:textId="77777777" w:rsidR="00AC3E5D" w:rsidRPr="00007702" w:rsidRDefault="00AC3E5D" w:rsidP="00A75803">
      <w:pPr>
        <w:pStyle w:val="N"/>
        <w:rPr>
          <w:b/>
        </w:rPr>
      </w:pPr>
      <w:r>
        <w:tab/>
      </w:r>
      <w:r w:rsidRPr="00610AFD">
        <w:t>POST</w:t>
      </w:r>
    </w:p>
    <w:p w14:paraId="112F333B" w14:textId="77777777" w:rsidR="00AC3E5D" w:rsidRPr="00610AFD" w:rsidRDefault="00AC3E5D" w:rsidP="00A75803">
      <w:pPr>
        <w:pStyle w:val="N"/>
      </w:pPr>
      <w:r w:rsidRPr="00610AFD">
        <w:t>REQUEST BODY</w:t>
      </w:r>
    </w:p>
    <w:p w14:paraId="5ACD0C4A"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lastRenderedPageBreak/>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075D5305"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Account/ACPass</w:t>
      </w:r>
      <w:r w:rsidRPr="004720D2">
        <w:rPr>
          <w:rFonts w:eastAsia="Calibri" w:cs="Times New Roman"/>
          <w:b/>
          <w:szCs w:val="24"/>
        </w:rPr>
        <w:t xml:space="preserve">:  </w:t>
      </w:r>
      <w:r w:rsidRPr="004720D2">
        <w:rPr>
          <w:rFonts w:eastAsia="Calibri" w:cs="Times New Roman"/>
          <w:szCs w:val="24"/>
        </w:rPr>
        <w:t>Tài khoản được cấp phát cho nhân viên gọi lệnh phát hành hóa đơn</w:t>
      </w:r>
    </w:p>
    <w:p w14:paraId="22469C05"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xmlInvData</w:t>
      </w:r>
      <w:r w:rsidRPr="009372AD">
        <w:rPr>
          <w:rFonts w:eastAsia="Calibri" w:cs="Times New Roman"/>
          <w:szCs w:val="24"/>
        </w:rPr>
        <w:t xml:space="preserve">: String XML dữ liệu hóa đơn cũ và hóa đơn </w:t>
      </w:r>
      <w:r>
        <w:rPr>
          <w:rFonts w:eastAsia="Calibri" w:cs="Times New Roman"/>
          <w:szCs w:val="24"/>
        </w:rPr>
        <w:t>thay thế</w:t>
      </w:r>
    </w:p>
    <w:p w14:paraId="09DC1DF2" w14:textId="77777777" w:rsidR="00AC3E5D" w:rsidRPr="00CF2FC3"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 xml:space="preserve">fkey: </w:t>
      </w:r>
      <w:r>
        <w:rPr>
          <w:rFonts w:eastAsia="Calibri" w:cs="Times New Roman"/>
          <w:szCs w:val="24"/>
        </w:rPr>
        <w:t>Chuỗi xác định hóa đơn cần thay thế</w:t>
      </w:r>
    </w:p>
    <w:p w14:paraId="5C75943F"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Convert</w:t>
      </w:r>
      <w:r>
        <w:rPr>
          <w:rFonts w:eastAsia="Calibri" w:cs="Times New Roman"/>
          <w:szCs w:val="24"/>
        </w:rPr>
        <w:t xml:space="preserve">: </w:t>
      </w:r>
      <w:r w:rsidRPr="009372AD">
        <w:rPr>
          <w:rFonts w:eastAsia="Calibri" w:cs="Times New Roman"/>
          <w:szCs w:val="24"/>
        </w:rPr>
        <w:t xml:space="preserve">Mặc định là 0, </w:t>
      </w:r>
      <w:r>
        <w:rPr>
          <w:rFonts w:eastAsia="Calibri" w:cs="Times New Roman"/>
          <w:szCs w:val="24"/>
        </w:rPr>
        <w:t>(</w:t>
      </w:r>
      <w:r w:rsidRPr="009372AD">
        <w:rPr>
          <w:rFonts w:eastAsia="Calibri" w:cs="Times New Roman"/>
          <w:szCs w:val="24"/>
        </w:rPr>
        <w:t>0 – Không cần convert từ TCVN3 sang Unicode. 1- Cần convert từ TCVN3 sang Unicode</w:t>
      </w:r>
      <w:r>
        <w:rPr>
          <w:rFonts w:eastAsia="Calibri" w:cs="Times New Roman"/>
          <w:szCs w:val="24"/>
        </w:rPr>
        <w:t>)</w:t>
      </w:r>
    </w:p>
    <w:p w14:paraId="25C50BBB"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Pattern</w:t>
      </w:r>
      <w:r>
        <w:rPr>
          <w:rFonts w:cs="Times New Roman"/>
          <w:szCs w:val="24"/>
        </w:rPr>
        <w:t>: Mẫu số</w:t>
      </w:r>
    </w:p>
    <w:p w14:paraId="135FCC6B"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Serial</w:t>
      </w:r>
      <w:r>
        <w:rPr>
          <w:rFonts w:cs="Times New Roman"/>
          <w:szCs w:val="24"/>
        </w:rPr>
        <w:t>: Ký hiệu</w:t>
      </w:r>
    </w:p>
    <w:p w14:paraId="5D31E349" w14:textId="77777777" w:rsidR="00AC3E5D" w:rsidRPr="007A4FB0" w:rsidRDefault="00AC3E5D" w:rsidP="00AC3E5D">
      <w:pPr>
        <w:ind w:left="360" w:firstLine="720"/>
      </w:pPr>
    </w:p>
    <w:p w14:paraId="5DE94D1F"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2F32C3D1"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5A4083CA"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780CBAF0"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1B6C923C" w14:textId="77777777" w:rsidR="00AC3E5D" w:rsidRPr="00660ABB" w:rsidRDefault="00AC3E5D" w:rsidP="001B79C4">
            <w:pPr>
              <w:pStyle w:val="ListParagraph"/>
            </w:pPr>
            <w:r>
              <w:t>Ghi chú</w:t>
            </w:r>
          </w:p>
        </w:tc>
      </w:tr>
      <w:tr w:rsidR="00AC3E5D" w:rsidRPr="00660ABB" w14:paraId="217844EA" w14:textId="77777777" w:rsidTr="001B79C4">
        <w:tc>
          <w:tcPr>
            <w:tcW w:w="1710" w:type="dxa"/>
            <w:tcBorders>
              <w:top w:val="single" w:sz="4" w:space="0" w:color="2E74B5"/>
              <w:left w:val="single" w:sz="4" w:space="0" w:color="2E74B5"/>
              <w:right w:val="single" w:sz="4" w:space="0" w:color="2E74B5"/>
            </w:tcBorders>
            <w:shd w:val="clear" w:color="auto" w:fill="auto"/>
          </w:tcPr>
          <w:p w14:paraId="498EEF5C"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B816C60"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7F274B14" w14:textId="77777777" w:rsidR="00AC3E5D" w:rsidRPr="009372AD" w:rsidRDefault="00AC3E5D" w:rsidP="001B79C4">
            <w:pPr>
              <w:pStyle w:val="ListParagraph"/>
              <w:ind w:left="0"/>
              <w:jc w:val="both"/>
              <w:rPr>
                <w:rFonts w:cs="Times New Roman"/>
              </w:rPr>
            </w:pPr>
          </w:p>
        </w:tc>
      </w:tr>
      <w:tr w:rsidR="00AC3E5D" w:rsidRPr="00660ABB" w14:paraId="5CF6409A" w14:textId="77777777" w:rsidTr="001B79C4">
        <w:tc>
          <w:tcPr>
            <w:tcW w:w="1710" w:type="dxa"/>
            <w:tcBorders>
              <w:top w:val="single" w:sz="4" w:space="0" w:color="2E74B5"/>
              <w:left w:val="single" w:sz="4" w:space="0" w:color="2E74B5"/>
              <w:right w:val="single" w:sz="4" w:space="0" w:color="2E74B5"/>
            </w:tcBorders>
            <w:shd w:val="clear" w:color="auto" w:fill="auto"/>
          </w:tcPr>
          <w:p w14:paraId="1DF88839"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28EA38F"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Không tồn tại hóa đơn cần thay thế</w:t>
            </w:r>
          </w:p>
        </w:tc>
        <w:tc>
          <w:tcPr>
            <w:tcW w:w="2515" w:type="dxa"/>
            <w:tcBorders>
              <w:top w:val="single" w:sz="4" w:space="0" w:color="2E74B5"/>
              <w:left w:val="single" w:sz="4" w:space="0" w:color="2E74B5"/>
              <w:bottom w:val="single" w:sz="4" w:space="0" w:color="2E74B5"/>
              <w:right w:val="single" w:sz="4" w:space="0" w:color="2E74B5"/>
            </w:tcBorders>
          </w:tcPr>
          <w:p w14:paraId="15258F47" w14:textId="77777777" w:rsidR="00AC3E5D" w:rsidRPr="009372AD" w:rsidRDefault="00AC3E5D" w:rsidP="001B79C4">
            <w:pPr>
              <w:pStyle w:val="ListParagraph"/>
              <w:ind w:left="0"/>
              <w:jc w:val="both"/>
              <w:rPr>
                <w:rFonts w:cs="Times New Roman"/>
              </w:rPr>
            </w:pPr>
          </w:p>
        </w:tc>
      </w:tr>
      <w:tr w:rsidR="00AC3E5D" w:rsidRPr="00660ABB" w14:paraId="295C2D6E" w14:textId="77777777" w:rsidTr="001B79C4">
        <w:tc>
          <w:tcPr>
            <w:tcW w:w="1710" w:type="dxa"/>
            <w:tcBorders>
              <w:top w:val="single" w:sz="4" w:space="0" w:color="2E74B5"/>
              <w:left w:val="single" w:sz="4" w:space="0" w:color="2E74B5"/>
              <w:right w:val="single" w:sz="4" w:space="0" w:color="2E74B5"/>
            </w:tcBorders>
            <w:shd w:val="clear" w:color="auto" w:fill="auto"/>
          </w:tcPr>
          <w:p w14:paraId="6E193B6B"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9097227"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Dữ liệu xml đầu vào không đúng quy định</w:t>
            </w:r>
          </w:p>
        </w:tc>
        <w:tc>
          <w:tcPr>
            <w:tcW w:w="2515" w:type="dxa"/>
            <w:tcBorders>
              <w:top w:val="single" w:sz="4" w:space="0" w:color="2E74B5"/>
              <w:left w:val="single" w:sz="4" w:space="0" w:color="2E74B5"/>
              <w:bottom w:val="single" w:sz="4" w:space="0" w:color="2E74B5"/>
              <w:right w:val="single" w:sz="4" w:space="0" w:color="2E74B5"/>
            </w:tcBorders>
          </w:tcPr>
          <w:p w14:paraId="5A6D2CCA" w14:textId="77777777" w:rsidR="00AC3E5D" w:rsidRPr="009372AD" w:rsidRDefault="00AC3E5D" w:rsidP="001B79C4">
            <w:pPr>
              <w:pStyle w:val="ListParagraph"/>
              <w:ind w:left="0"/>
              <w:jc w:val="both"/>
              <w:rPr>
                <w:rFonts w:cs="Times New Roman"/>
              </w:rPr>
            </w:pPr>
          </w:p>
        </w:tc>
      </w:tr>
      <w:tr w:rsidR="00AC3E5D" w:rsidRPr="00660ABB" w14:paraId="19C6E5E7" w14:textId="77777777" w:rsidTr="001B79C4">
        <w:tc>
          <w:tcPr>
            <w:tcW w:w="1710" w:type="dxa"/>
            <w:tcBorders>
              <w:top w:val="single" w:sz="4" w:space="0" w:color="2E74B5"/>
              <w:left w:val="single" w:sz="4" w:space="0" w:color="2E74B5"/>
              <w:right w:val="single" w:sz="4" w:space="0" w:color="2E74B5"/>
            </w:tcBorders>
            <w:shd w:val="clear" w:color="auto" w:fill="auto"/>
          </w:tcPr>
          <w:p w14:paraId="5047ABF4" w14:textId="77777777" w:rsidR="00AC3E5D" w:rsidRPr="009372AD" w:rsidRDefault="00AC3E5D" w:rsidP="001B79C4">
            <w:pPr>
              <w:spacing w:after="0" w:line="240" w:lineRule="auto"/>
              <w:rPr>
                <w:rFonts w:eastAsia="Calibri" w:cs="Times New Roman"/>
                <w:szCs w:val="24"/>
              </w:rPr>
            </w:pPr>
            <w:r>
              <w:rPr>
                <w:rFonts w:eastAsia="Calibri"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89C850F" w14:textId="77777777" w:rsidR="00AC3E5D" w:rsidRPr="009372AD" w:rsidRDefault="00AC3E5D" w:rsidP="001B79C4">
            <w:pPr>
              <w:spacing w:after="0" w:line="240" w:lineRule="auto"/>
              <w:rPr>
                <w:rFonts w:eastAsia="Calibri" w:cs="Times New Roman"/>
                <w:szCs w:val="24"/>
              </w:rPr>
            </w:pPr>
            <w:r w:rsidRPr="009575F7">
              <w:rPr>
                <w:rFonts w:eastAsia="Calibri" w:cs="Times New Roman"/>
                <w:szCs w:val="24"/>
              </w:rPr>
              <w:t xml:space="preserve">Có lỗi trong quá trình </w:t>
            </w:r>
            <w:r>
              <w:rPr>
                <w:rFonts w:eastAsia="Calibri" w:cs="Times New Roman"/>
                <w:szCs w:val="24"/>
              </w:rPr>
              <w:t>tạo mới</w:t>
            </w:r>
            <w:r w:rsidRPr="009575F7">
              <w:rPr>
                <w:rFonts w:eastAsia="Calibri" w:cs="Times New Roman"/>
                <w:szCs w:val="24"/>
              </w:rPr>
              <w:t xml:space="preserve"> hóa đơn</w:t>
            </w:r>
            <w:r>
              <w:rPr>
                <w:rFonts w:eastAsia="Calibri" w:cs="Times New Roman"/>
                <w:szCs w:val="24"/>
              </w:rPr>
              <w:t xml:space="preserve"> thay thế</w:t>
            </w:r>
          </w:p>
        </w:tc>
        <w:tc>
          <w:tcPr>
            <w:tcW w:w="2515" w:type="dxa"/>
            <w:tcBorders>
              <w:top w:val="single" w:sz="4" w:space="0" w:color="2E74B5"/>
              <w:left w:val="single" w:sz="4" w:space="0" w:color="2E74B5"/>
              <w:bottom w:val="single" w:sz="4" w:space="0" w:color="2E74B5"/>
              <w:right w:val="single" w:sz="4" w:space="0" w:color="2E74B5"/>
            </w:tcBorders>
          </w:tcPr>
          <w:p w14:paraId="57A96CFC" w14:textId="77777777" w:rsidR="00AC3E5D" w:rsidRPr="009372AD" w:rsidRDefault="00AC3E5D" w:rsidP="001B79C4">
            <w:pPr>
              <w:pStyle w:val="ListParagraph"/>
              <w:ind w:left="0"/>
              <w:jc w:val="both"/>
              <w:rPr>
                <w:rFonts w:cs="Times New Roman"/>
              </w:rPr>
            </w:pPr>
          </w:p>
        </w:tc>
      </w:tr>
      <w:tr w:rsidR="00AC3E5D" w:rsidRPr="00660ABB" w14:paraId="25EF1C39" w14:textId="77777777" w:rsidTr="001B79C4">
        <w:tc>
          <w:tcPr>
            <w:tcW w:w="1710" w:type="dxa"/>
            <w:tcBorders>
              <w:top w:val="single" w:sz="4" w:space="0" w:color="2E74B5"/>
              <w:left w:val="single" w:sz="4" w:space="0" w:color="2E74B5"/>
              <w:right w:val="single" w:sz="4" w:space="0" w:color="2E74B5"/>
            </w:tcBorders>
            <w:shd w:val="clear" w:color="auto" w:fill="auto"/>
          </w:tcPr>
          <w:p w14:paraId="7E6E8709"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13F6658"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Dải hóa đơn cũ đã hết</w:t>
            </w:r>
          </w:p>
        </w:tc>
        <w:tc>
          <w:tcPr>
            <w:tcW w:w="2515" w:type="dxa"/>
            <w:tcBorders>
              <w:top w:val="single" w:sz="4" w:space="0" w:color="2E74B5"/>
              <w:left w:val="single" w:sz="4" w:space="0" w:color="2E74B5"/>
              <w:bottom w:val="single" w:sz="4" w:space="0" w:color="2E74B5"/>
              <w:right w:val="single" w:sz="4" w:space="0" w:color="2E74B5"/>
            </w:tcBorders>
          </w:tcPr>
          <w:p w14:paraId="28462466" w14:textId="77777777" w:rsidR="00AC3E5D" w:rsidRPr="009372AD" w:rsidRDefault="00AC3E5D" w:rsidP="001B79C4">
            <w:pPr>
              <w:pStyle w:val="ListParagraph"/>
              <w:ind w:left="0"/>
              <w:jc w:val="both"/>
              <w:rPr>
                <w:rFonts w:cs="Times New Roman"/>
              </w:rPr>
            </w:pPr>
          </w:p>
        </w:tc>
      </w:tr>
      <w:tr w:rsidR="00AC3E5D" w:rsidRPr="00660ABB" w14:paraId="672AC34A"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11A6EE7"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E1D7699"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User name không phù hợp, không tìm thấy company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5B5BADE3" w14:textId="77777777" w:rsidR="00AC3E5D" w:rsidRPr="009372AD" w:rsidRDefault="00AC3E5D" w:rsidP="001B79C4">
            <w:pPr>
              <w:jc w:val="both"/>
              <w:rPr>
                <w:rFonts w:cs="Times New Roman"/>
                <w:szCs w:val="24"/>
              </w:rPr>
            </w:pPr>
          </w:p>
        </w:tc>
      </w:tr>
      <w:tr w:rsidR="00AC3E5D" w:rsidRPr="00660ABB" w14:paraId="0F3DD24A"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E92E850"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4E73DA0"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Hóa đơn đã được thay thế rồi. Không thể thay thế nữa.</w:t>
            </w:r>
          </w:p>
        </w:tc>
        <w:tc>
          <w:tcPr>
            <w:tcW w:w="2515" w:type="dxa"/>
            <w:tcBorders>
              <w:top w:val="single" w:sz="4" w:space="0" w:color="2E74B5"/>
              <w:left w:val="single" w:sz="4" w:space="0" w:color="2E74B5"/>
              <w:bottom w:val="single" w:sz="4" w:space="0" w:color="2E74B5"/>
              <w:right w:val="single" w:sz="4" w:space="0" w:color="2E74B5"/>
            </w:tcBorders>
          </w:tcPr>
          <w:p w14:paraId="0633E0A5" w14:textId="77777777" w:rsidR="00AC3E5D" w:rsidRPr="009372AD" w:rsidRDefault="00AC3E5D" w:rsidP="001B79C4">
            <w:pPr>
              <w:jc w:val="both"/>
              <w:rPr>
                <w:rFonts w:cs="Times New Roman"/>
                <w:szCs w:val="24"/>
              </w:rPr>
            </w:pPr>
          </w:p>
        </w:tc>
      </w:tr>
      <w:tr w:rsidR="00AC3E5D" w:rsidRPr="00660ABB" w14:paraId="081EB1FC"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1B92B23"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ERR:9</w:t>
            </w:r>
          </w:p>
          <w:p w14:paraId="47B8B7C7"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46F33DF"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Trạng thái hóa đơn không được thay thế</w:t>
            </w:r>
          </w:p>
        </w:tc>
        <w:tc>
          <w:tcPr>
            <w:tcW w:w="2515" w:type="dxa"/>
            <w:tcBorders>
              <w:top w:val="single" w:sz="4" w:space="0" w:color="2E74B5"/>
              <w:left w:val="single" w:sz="4" w:space="0" w:color="2E74B5"/>
              <w:bottom w:val="single" w:sz="4" w:space="0" w:color="2E74B5"/>
              <w:right w:val="single" w:sz="4" w:space="0" w:color="2E74B5"/>
            </w:tcBorders>
          </w:tcPr>
          <w:p w14:paraId="0925BF0B" w14:textId="77777777" w:rsidR="00AC3E5D" w:rsidRPr="009372AD" w:rsidRDefault="00AC3E5D" w:rsidP="001B79C4">
            <w:pPr>
              <w:jc w:val="both"/>
              <w:rPr>
                <w:rFonts w:cs="Times New Roman"/>
                <w:szCs w:val="24"/>
              </w:rPr>
            </w:pPr>
          </w:p>
        </w:tc>
      </w:tr>
      <w:tr w:rsidR="00AC3E5D" w:rsidRPr="00660ABB" w14:paraId="22EB14D3"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C9ED1BD" w14:textId="77777777" w:rsidR="00AC3E5D" w:rsidRPr="009372AD" w:rsidRDefault="00AC3E5D" w:rsidP="001B79C4">
            <w:pPr>
              <w:autoSpaceDE w:val="0"/>
              <w:autoSpaceDN w:val="0"/>
              <w:adjustRightInd w:val="0"/>
              <w:spacing w:after="0" w:line="240" w:lineRule="auto"/>
              <w:rPr>
                <w:rFonts w:eastAsia="Calibri" w:cs="Times New Roman"/>
                <w:szCs w:val="24"/>
              </w:rPr>
            </w:pPr>
            <w:r w:rsidRPr="00170EAA">
              <w:rPr>
                <w:rFonts w:eastAsia="Calibri" w:cs="Times New Roman"/>
                <w:szCs w:val="24"/>
              </w:rPr>
              <w:t>ERR:15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3E0F430" w14:textId="77777777" w:rsidR="00AC3E5D" w:rsidRDefault="00AC3E5D" w:rsidP="001B79C4">
            <w:pPr>
              <w:pStyle w:val="ListParagraph"/>
              <w:spacing w:after="0" w:line="240" w:lineRule="auto"/>
              <w:ind w:left="0"/>
              <w:rPr>
                <w:rFonts w:eastAsia="Calibri" w:cs="Times New Roman"/>
              </w:rPr>
            </w:pPr>
            <w:r>
              <w:rPr>
                <w:rFonts w:eastAsia="Calibri" w:cs="Times New Roman"/>
              </w:rPr>
              <w:t xml:space="preserve">Lỗi khi thực hiện </w:t>
            </w:r>
            <w:r w:rsidRPr="00170EAA">
              <w:rPr>
                <w:rFonts w:eastAsia="Calibri" w:cs="Times New Roman"/>
              </w:rPr>
              <w:t>Deserialize</w:t>
            </w:r>
            <w:r>
              <w:rPr>
                <w:rFonts w:eastAsia="Calibri" w:cs="Times New Roman"/>
              </w:rPr>
              <w:t xml:space="preserve"> chuỗi hóa đơn đầu vào</w:t>
            </w:r>
          </w:p>
        </w:tc>
        <w:tc>
          <w:tcPr>
            <w:tcW w:w="2515" w:type="dxa"/>
            <w:tcBorders>
              <w:top w:val="single" w:sz="4" w:space="0" w:color="2E74B5"/>
              <w:left w:val="single" w:sz="4" w:space="0" w:color="2E74B5"/>
              <w:bottom w:val="single" w:sz="4" w:space="0" w:color="2E74B5"/>
              <w:right w:val="single" w:sz="4" w:space="0" w:color="2E74B5"/>
            </w:tcBorders>
          </w:tcPr>
          <w:p w14:paraId="38049594" w14:textId="77777777" w:rsidR="00AC3E5D" w:rsidRPr="009372AD" w:rsidRDefault="00AC3E5D" w:rsidP="001B79C4">
            <w:pPr>
              <w:jc w:val="both"/>
              <w:rPr>
                <w:rFonts w:cs="Times New Roman"/>
                <w:szCs w:val="24"/>
              </w:rPr>
            </w:pPr>
          </w:p>
        </w:tc>
      </w:tr>
      <w:tr w:rsidR="00AC3E5D" w:rsidRPr="00660ABB" w14:paraId="2DC76134"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F8AB620"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w:t>
            </w:r>
            <w:r>
              <w:rPr>
                <w:rFonts w:eastAsia="Calibri" w:cs="Times New Roman"/>
                <w:szCs w:val="24"/>
              </w:rPr>
              <w:t>1</w:t>
            </w:r>
            <w:r w:rsidRPr="009372AD">
              <w:rPr>
                <w:rFonts w:eastAsia="Calibri" w:cs="Times New Roman"/>
                <w:szCs w:val="24"/>
              </w:rPr>
              <w:t>9</w:t>
            </w:r>
          </w:p>
          <w:p w14:paraId="7779AA6F"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18C691A" w14:textId="77777777" w:rsidR="00AC3E5D" w:rsidRDefault="00AC3E5D" w:rsidP="001B79C4">
            <w:pPr>
              <w:pStyle w:val="ListParagraph"/>
              <w:spacing w:after="0" w:line="240" w:lineRule="auto"/>
              <w:ind w:left="0"/>
              <w:rPr>
                <w:rFonts w:eastAsia="Calibri" w:cs="Times New Roman"/>
              </w:rPr>
            </w:pPr>
            <w:r>
              <w:rPr>
                <w:rFonts w:eastAsia="Calibri" w:cs="Times New Roman"/>
              </w:rPr>
              <w:t>Pattern truyền vào không giống với hóa đơn cần điều chỉnh</w:t>
            </w:r>
          </w:p>
        </w:tc>
        <w:tc>
          <w:tcPr>
            <w:tcW w:w="2515" w:type="dxa"/>
            <w:tcBorders>
              <w:top w:val="single" w:sz="4" w:space="0" w:color="2E74B5"/>
              <w:left w:val="single" w:sz="4" w:space="0" w:color="2E74B5"/>
              <w:bottom w:val="single" w:sz="4" w:space="0" w:color="2E74B5"/>
              <w:right w:val="single" w:sz="4" w:space="0" w:color="2E74B5"/>
            </w:tcBorders>
          </w:tcPr>
          <w:p w14:paraId="52A8B8D3" w14:textId="77777777" w:rsidR="00AC3E5D" w:rsidRPr="009372AD" w:rsidRDefault="00AC3E5D" w:rsidP="001B79C4">
            <w:pPr>
              <w:jc w:val="both"/>
              <w:rPr>
                <w:rFonts w:cs="Times New Roman"/>
                <w:szCs w:val="24"/>
              </w:rPr>
            </w:pPr>
          </w:p>
        </w:tc>
      </w:tr>
      <w:tr w:rsidR="00AC3E5D" w:rsidRPr="00660ABB" w14:paraId="62B6554A"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4E8C69B"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ERR:20</w:t>
            </w:r>
          </w:p>
          <w:p w14:paraId="0118036D"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1481B48"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164B52DB" w14:textId="77777777" w:rsidR="00AC3E5D" w:rsidRPr="009372AD" w:rsidRDefault="00AC3E5D" w:rsidP="001B79C4">
            <w:pPr>
              <w:jc w:val="both"/>
              <w:rPr>
                <w:rFonts w:cs="Times New Roman"/>
                <w:szCs w:val="24"/>
              </w:rPr>
            </w:pPr>
          </w:p>
        </w:tc>
      </w:tr>
      <w:tr w:rsidR="00D34ADC" w:rsidRPr="00660ABB" w14:paraId="6BAD562B"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1281F8F" w14:textId="6F542225" w:rsidR="00D34ADC" w:rsidRDefault="00D34ADC" w:rsidP="001B79C4">
            <w:pPr>
              <w:autoSpaceDE w:val="0"/>
              <w:autoSpaceDN w:val="0"/>
              <w:adjustRightInd w:val="0"/>
              <w:spacing w:after="0" w:line="240" w:lineRule="auto"/>
              <w:rPr>
                <w:rFonts w:eastAsia="Calibri" w:cs="Times New Roman"/>
                <w:szCs w:val="24"/>
              </w:rPr>
            </w:pPr>
            <w:r w:rsidRPr="00D34ADC">
              <w:rPr>
                <w:rFonts w:eastAsia="Calibri" w:cs="Times New Roman"/>
                <w:szCs w:val="24"/>
              </w:rPr>
              <w:t>ERR:60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B4F5D15" w14:textId="17F41095" w:rsidR="00D34ADC" w:rsidRPr="002A5863" w:rsidRDefault="00D34ADC" w:rsidP="001B79C4">
            <w:pPr>
              <w:pStyle w:val="ListParagraph"/>
              <w:spacing w:after="0" w:line="240" w:lineRule="auto"/>
              <w:ind w:left="0"/>
            </w:pPr>
            <w:r w:rsidRPr="00D34ADC">
              <w:t>Chỉ được phép điều chỉnh hóa đơn cùng loại (Có mã / Không mã).</w:t>
            </w:r>
          </w:p>
        </w:tc>
        <w:tc>
          <w:tcPr>
            <w:tcW w:w="2515" w:type="dxa"/>
            <w:tcBorders>
              <w:top w:val="single" w:sz="4" w:space="0" w:color="2E74B5"/>
              <w:left w:val="single" w:sz="4" w:space="0" w:color="2E74B5"/>
              <w:bottom w:val="single" w:sz="4" w:space="0" w:color="2E74B5"/>
              <w:right w:val="single" w:sz="4" w:space="0" w:color="2E74B5"/>
            </w:tcBorders>
          </w:tcPr>
          <w:p w14:paraId="3EB2C7F2" w14:textId="77777777" w:rsidR="00D34ADC" w:rsidRPr="009372AD" w:rsidRDefault="00D34ADC" w:rsidP="001B79C4">
            <w:pPr>
              <w:jc w:val="both"/>
              <w:rPr>
                <w:rFonts w:cs="Times New Roman"/>
                <w:szCs w:val="24"/>
              </w:rPr>
            </w:pPr>
          </w:p>
        </w:tc>
      </w:tr>
      <w:tr w:rsidR="00D34ADC" w:rsidRPr="00660ABB" w14:paraId="110A9780"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F6B8B68" w14:textId="68577770" w:rsidR="00D34ADC" w:rsidRDefault="00D34ADC" w:rsidP="001B79C4">
            <w:pPr>
              <w:autoSpaceDE w:val="0"/>
              <w:autoSpaceDN w:val="0"/>
              <w:adjustRightInd w:val="0"/>
              <w:spacing w:after="0" w:line="240" w:lineRule="auto"/>
              <w:rPr>
                <w:rFonts w:eastAsia="Calibri" w:cs="Times New Roman"/>
                <w:szCs w:val="24"/>
              </w:rPr>
            </w:pPr>
            <w:r w:rsidRPr="00D34ADC">
              <w:rPr>
                <w:rFonts w:eastAsia="Calibri" w:cs="Times New Roman"/>
                <w:szCs w:val="24"/>
              </w:rPr>
              <w:t>ERR:61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BCFF390" w14:textId="019CC81A" w:rsidR="00D34ADC" w:rsidRPr="002A5863" w:rsidRDefault="00D34ADC" w:rsidP="001B79C4">
            <w:pPr>
              <w:pStyle w:val="ListParagraph"/>
              <w:spacing w:after="0" w:line="240" w:lineRule="auto"/>
              <w:ind w:left="0"/>
            </w:pPr>
            <w:r w:rsidRPr="00D34ADC">
              <w:t>Chỉ được phép điều chỉnh hóa đơn cùng loại (HD GTGT / HD bán hàng...).</w:t>
            </w:r>
          </w:p>
        </w:tc>
        <w:tc>
          <w:tcPr>
            <w:tcW w:w="2515" w:type="dxa"/>
            <w:tcBorders>
              <w:top w:val="single" w:sz="4" w:space="0" w:color="2E74B5"/>
              <w:left w:val="single" w:sz="4" w:space="0" w:color="2E74B5"/>
              <w:bottom w:val="single" w:sz="4" w:space="0" w:color="2E74B5"/>
              <w:right w:val="single" w:sz="4" w:space="0" w:color="2E74B5"/>
            </w:tcBorders>
          </w:tcPr>
          <w:p w14:paraId="23BFD2E6" w14:textId="77777777" w:rsidR="00D34ADC" w:rsidRPr="009372AD" w:rsidRDefault="00D34ADC" w:rsidP="001B79C4">
            <w:pPr>
              <w:jc w:val="both"/>
              <w:rPr>
                <w:rFonts w:cs="Times New Roman"/>
                <w:szCs w:val="24"/>
              </w:rPr>
            </w:pPr>
          </w:p>
        </w:tc>
      </w:tr>
      <w:tr w:rsidR="00D34ADC" w:rsidRPr="00660ABB" w14:paraId="2613F7C4"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CF70FF8" w14:textId="07B101C6" w:rsidR="00D34ADC" w:rsidRDefault="00D34ADC" w:rsidP="001B79C4">
            <w:pPr>
              <w:autoSpaceDE w:val="0"/>
              <w:autoSpaceDN w:val="0"/>
              <w:adjustRightInd w:val="0"/>
              <w:spacing w:after="0" w:line="240" w:lineRule="auto"/>
              <w:rPr>
                <w:rFonts w:eastAsia="Calibri" w:cs="Times New Roman"/>
                <w:szCs w:val="24"/>
              </w:rPr>
            </w:pPr>
            <w:r w:rsidRPr="00D34ADC">
              <w:rPr>
                <w:rFonts w:eastAsia="Calibri" w:cs="Times New Roman"/>
                <w:szCs w:val="24"/>
              </w:rPr>
              <w:lastRenderedPageBreak/>
              <w:t>ERR:62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D2C665F" w14:textId="18478DC6" w:rsidR="00D34ADC" w:rsidRPr="002A5863" w:rsidRDefault="00D34ADC" w:rsidP="001B79C4">
            <w:pPr>
              <w:pStyle w:val="ListParagraph"/>
              <w:spacing w:after="0" w:line="240" w:lineRule="auto"/>
              <w:ind w:left="0"/>
            </w:pPr>
            <w:r w:rsidRPr="00D34ADC">
              <w:t>Không được dùng không mã đăng ký gửi bảng tổng hợp thay thế, điều chỉnh các hóa đơn không mã gửi thông tin chi tiết.</w:t>
            </w:r>
          </w:p>
        </w:tc>
        <w:tc>
          <w:tcPr>
            <w:tcW w:w="2515" w:type="dxa"/>
            <w:tcBorders>
              <w:top w:val="single" w:sz="4" w:space="0" w:color="2E74B5"/>
              <w:left w:val="single" w:sz="4" w:space="0" w:color="2E74B5"/>
              <w:bottom w:val="single" w:sz="4" w:space="0" w:color="2E74B5"/>
              <w:right w:val="single" w:sz="4" w:space="0" w:color="2E74B5"/>
            </w:tcBorders>
          </w:tcPr>
          <w:p w14:paraId="2B603D14" w14:textId="77777777" w:rsidR="00D34ADC" w:rsidRPr="009372AD" w:rsidRDefault="00D34ADC" w:rsidP="001B79C4">
            <w:pPr>
              <w:jc w:val="both"/>
              <w:rPr>
                <w:rFonts w:cs="Times New Roman"/>
                <w:szCs w:val="24"/>
              </w:rPr>
            </w:pPr>
          </w:p>
        </w:tc>
      </w:tr>
      <w:tr w:rsidR="00AC3E5D" w:rsidRPr="00660ABB" w14:paraId="7F0066EB"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07F2E325"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chuỗi_hml_trả_về</w:t>
            </w:r>
          </w:p>
          <w:p w14:paraId="0C00C9C7"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54987C6" w14:textId="77777777" w:rsidR="00AC3E5D" w:rsidRPr="004A4DD9" w:rsidRDefault="00AC3E5D" w:rsidP="001B79C4">
            <w:pPr>
              <w:jc w:val="both"/>
              <w:rPr>
                <w:rFonts w:cs="Times New Roman"/>
                <w:szCs w:val="24"/>
              </w:rPr>
            </w:pPr>
            <w:r w:rsidRPr="004A4DD9">
              <w:rPr>
                <w:rFonts w:cs="Times New Roman"/>
                <w:szCs w:val="24"/>
              </w:rPr>
              <w:t>Trả về chuỗi hml tương ứng với hóa đơn</w:t>
            </w:r>
            <w:r>
              <w:rPr>
                <w:rFonts w:cs="Times New Roman"/>
                <w:szCs w:val="24"/>
              </w:rPr>
              <w:t xml:space="preserve"> thay thế  nhưng chưa phát hành, ký số</w:t>
            </w:r>
          </w:p>
        </w:tc>
        <w:tc>
          <w:tcPr>
            <w:tcW w:w="2515" w:type="dxa"/>
            <w:tcBorders>
              <w:top w:val="single" w:sz="4" w:space="0" w:color="2E74B5"/>
              <w:left w:val="single" w:sz="4" w:space="0" w:color="2E74B5"/>
              <w:bottom w:val="single" w:sz="4" w:space="0" w:color="2E74B5"/>
              <w:right w:val="single" w:sz="4" w:space="0" w:color="2E74B5"/>
            </w:tcBorders>
          </w:tcPr>
          <w:p w14:paraId="40EA7E69" w14:textId="77777777" w:rsidR="00AC3E5D" w:rsidRPr="004A4DD9" w:rsidRDefault="00AC3E5D" w:rsidP="001B79C4">
            <w:pPr>
              <w:jc w:val="both"/>
              <w:rPr>
                <w:rFonts w:cs="Times New Roman"/>
                <w:szCs w:val="24"/>
              </w:rPr>
            </w:pPr>
            <w:r w:rsidRPr="004A4DD9">
              <w:rPr>
                <w:rFonts w:cs="Times New Roman"/>
                <w:szCs w:val="24"/>
              </w:rPr>
              <w:t>Trả về một hóa đơn dưới dạng html</w:t>
            </w:r>
          </w:p>
        </w:tc>
      </w:tr>
    </w:tbl>
    <w:p w14:paraId="4D795156" w14:textId="77777777" w:rsidR="00AC3E5D" w:rsidRPr="003264D9" w:rsidRDefault="00AC3E5D" w:rsidP="00AC3E5D">
      <w:pPr>
        <w:spacing w:after="0" w:line="360" w:lineRule="auto"/>
        <w:jc w:val="both"/>
        <w:rPr>
          <w:rFonts w:eastAsia="Calibri" w:cs="Times New Roman"/>
          <w:b/>
          <w:szCs w:val="24"/>
          <w:u w:val="single"/>
        </w:rPr>
      </w:pPr>
    </w:p>
    <w:p w14:paraId="423235C5" w14:textId="77777777" w:rsidR="00AC3E5D" w:rsidRPr="000A4319" w:rsidRDefault="00AC3E5D" w:rsidP="00AC3E5D">
      <w:pPr>
        <w:ind w:firstLine="720"/>
        <w:rPr>
          <w:b/>
          <w:u w:val="single"/>
        </w:rPr>
      </w:pPr>
      <w:r w:rsidRPr="000A4319">
        <w:rPr>
          <w:b/>
          <w:u w:val="single"/>
        </w:rPr>
        <w:t xml:space="preserve">Cấu trúc của </w:t>
      </w:r>
      <w:r>
        <w:rPr>
          <w:b/>
          <w:u w:val="single"/>
        </w:rPr>
        <w:t>xmlInv</w:t>
      </w:r>
      <w:r w:rsidRPr="000A4319">
        <w:rPr>
          <w:b/>
          <w:u w:val="single"/>
        </w:rPr>
        <w:t xml:space="preserve">Data </w:t>
      </w:r>
      <w:r>
        <w:rPr>
          <w:b/>
          <w:u w:val="single"/>
        </w:rPr>
        <w:t xml:space="preserve">trường hợp </w:t>
      </w:r>
      <w:r w:rsidRPr="00022930">
        <w:rPr>
          <w:b/>
          <w:color w:val="FF0000"/>
          <w:u w:val="single"/>
        </w:rPr>
        <w:t>không có</w:t>
      </w:r>
      <w:r>
        <w:rPr>
          <w:b/>
          <w:u w:val="single"/>
        </w:rPr>
        <w:t xml:space="preserve"> trường mở rộng </w:t>
      </w:r>
      <w:r w:rsidRPr="000A4319">
        <w:rPr>
          <w:b/>
          <w:u w:val="single"/>
        </w:rPr>
        <w:t xml:space="preserve">(các trường </w:t>
      </w:r>
      <w:r w:rsidRPr="000A4319">
        <w:rPr>
          <w:b/>
          <w:color w:val="FF0000"/>
          <w:u w:val="single"/>
        </w:rPr>
        <w:t>*</w:t>
      </w:r>
      <w:r w:rsidRPr="000A4319">
        <w:rPr>
          <w:b/>
          <w:u w:val="single"/>
        </w:rPr>
        <w:t xml:space="preserve"> là bắt buộc):</w:t>
      </w:r>
    </w:p>
    <w:p w14:paraId="1B45A521"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color w:val="0000FF"/>
          <w:sz w:val="20"/>
          <w:szCs w:val="20"/>
        </w:rPr>
        <w:t>&lt;ReplaceInv&gt;</w:t>
      </w:r>
    </w:p>
    <w:p w14:paraId="59DC9F4E"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&lt;key&gt;</w:t>
      </w:r>
      <w:r w:rsidRPr="00F66F77">
        <w:rPr>
          <w:rFonts w:ascii="Courier New" w:eastAsia="Times New Roman" w:hAnsi="Courier New" w:cs="Courier New"/>
          <w:b/>
          <w:bCs/>
          <w:color w:val="000000"/>
          <w:sz w:val="20"/>
          <w:szCs w:val="20"/>
        </w:rPr>
        <w:t>fkey hóa đơn*</w:t>
      </w:r>
      <w:r w:rsidRPr="00F66F77">
        <w:rPr>
          <w:rFonts w:ascii="Courier New" w:eastAsia="Times New Roman" w:hAnsi="Courier New" w:cs="Courier New"/>
          <w:color w:val="0000FF"/>
          <w:sz w:val="20"/>
          <w:szCs w:val="20"/>
        </w:rPr>
        <w:t>&lt;/key&gt;</w:t>
      </w:r>
    </w:p>
    <w:p w14:paraId="7FD855A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&lt;CusCode&gt;</w:t>
      </w:r>
      <w:r w:rsidRPr="00F66F77">
        <w:rPr>
          <w:rFonts w:ascii="Courier New" w:eastAsia="Times New Roman" w:hAnsi="Courier New" w:cs="Courier New"/>
          <w:b/>
          <w:bCs/>
          <w:color w:val="000000"/>
          <w:sz w:val="20"/>
          <w:szCs w:val="20"/>
        </w:rPr>
        <w:t>Mã khách hàng*</w:t>
      </w:r>
      <w:r w:rsidRPr="00F66F77">
        <w:rPr>
          <w:rFonts w:ascii="Courier New" w:eastAsia="Times New Roman" w:hAnsi="Courier New" w:cs="Courier New"/>
          <w:color w:val="0000FF"/>
          <w:sz w:val="20"/>
          <w:szCs w:val="20"/>
        </w:rPr>
        <w:t>&lt;/CusCode&gt;</w:t>
      </w:r>
    </w:p>
    <w:p w14:paraId="295A5A6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&lt;CusName&gt;</w:t>
      </w:r>
      <w:r w:rsidRPr="00F66F77">
        <w:rPr>
          <w:rFonts w:ascii="Courier New" w:eastAsia="Times New Roman" w:hAnsi="Courier New" w:cs="Courier New"/>
          <w:b/>
          <w:bCs/>
          <w:color w:val="000000"/>
          <w:sz w:val="20"/>
          <w:szCs w:val="20"/>
        </w:rPr>
        <w:t>Tên khách hàng*</w:t>
      </w:r>
      <w:r w:rsidRPr="00F66F77">
        <w:rPr>
          <w:rFonts w:ascii="Courier New" w:eastAsia="Times New Roman" w:hAnsi="Courier New" w:cs="Courier New"/>
          <w:color w:val="0000FF"/>
          <w:sz w:val="20"/>
          <w:szCs w:val="20"/>
        </w:rPr>
        <w:t>&lt;/CusName&gt;</w:t>
      </w:r>
    </w:p>
    <w:p w14:paraId="0A4B1BEE"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&lt;CusAddress&gt;</w:t>
      </w:r>
      <w:r w:rsidRPr="00F66F77">
        <w:rPr>
          <w:rFonts w:ascii="Courier New" w:eastAsia="Times New Roman" w:hAnsi="Courier New" w:cs="Courier New"/>
          <w:b/>
          <w:bCs/>
          <w:color w:val="000000"/>
          <w:sz w:val="20"/>
          <w:szCs w:val="20"/>
        </w:rPr>
        <w:t>Địa chỉ khách hàng*</w:t>
      </w:r>
      <w:r w:rsidRPr="00F66F77">
        <w:rPr>
          <w:rFonts w:ascii="Courier New" w:eastAsia="Times New Roman" w:hAnsi="Courier New" w:cs="Courier New"/>
          <w:color w:val="0000FF"/>
          <w:sz w:val="20"/>
          <w:szCs w:val="20"/>
        </w:rPr>
        <w:t>&lt;/CusAddress&gt;</w:t>
      </w:r>
    </w:p>
    <w:p w14:paraId="7E7B2C42"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&lt;CusPhone&gt;</w:t>
      </w:r>
      <w:r w:rsidRPr="00F66F77">
        <w:rPr>
          <w:rFonts w:ascii="Courier New" w:eastAsia="Times New Roman" w:hAnsi="Courier New" w:cs="Courier New"/>
          <w:b/>
          <w:bCs/>
          <w:color w:val="000000"/>
          <w:sz w:val="20"/>
          <w:szCs w:val="20"/>
        </w:rPr>
        <w:t>Điện thoại khách hàng</w:t>
      </w:r>
      <w:r w:rsidRPr="00F66F77">
        <w:rPr>
          <w:rFonts w:ascii="Courier New" w:eastAsia="Times New Roman" w:hAnsi="Courier New" w:cs="Courier New"/>
          <w:color w:val="0000FF"/>
          <w:sz w:val="20"/>
          <w:szCs w:val="20"/>
        </w:rPr>
        <w:t>&lt;/CusPhone&gt;</w:t>
      </w:r>
    </w:p>
    <w:p w14:paraId="565DE606"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&lt;CusTaxCode&gt;</w:t>
      </w:r>
      <w:r w:rsidRPr="00F66F77">
        <w:rPr>
          <w:rFonts w:ascii="Courier New" w:eastAsia="Times New Roman" w:hAnsi="Courier New" w:cs="Courier New"/>
          <w:b/>
          <w:bCs/>
          <w:color w:val="000000"/>
          <w:sz w:val="20"/>
          <w:szCs w:val="20"/>
        </w:rPr>
        <w:t>Mã số thuế KH (Bắt buộc với KH là Doanh nghiệp)</w:t>
      </w:r>
      <w:r w:rsidRPr="00F66F77">
        <w:rPr>
          <w:rFonts w:ascii="Courier New" w:eastAsia="Times New Roman" w:hAnsi="Courier New" w:cs="Courier New"/>
          <w:color w:val="0000FF"/>
          <w:sz w:val="20"/>
          <w:szCs w:val="20"/>
        </w:rPr>
        <w:t>&lt;/CusTaxCode&gt;</w:t>
      </w:r>
    </w:p>
    <w:p w14:paraId="6B4E4C5E"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&lt;PaymentMethod&gt;</w:t>
      </w:r>
      <w:r w:rsidRPr="00F66F77">
        <w:rPr>
          <w:rFonts w:ascii="Courier New" w:eastAsia="Times New Roman" w:hAnsi="Courier New" w:cs="Courier New"/>
          <w:b/>
          <w:bCs/>
          <w:color w:val="000000"/>
          <w:sz w:val="20"/>
          <w:szCs w:val="20"/>
        </w:rPr>
        <w:t>Phương thức thanh toán</w:t>
      </w:r>
      <w:r w:rsidRPr="00F66F77">
        <w:rPr>
          <w:rFonts w:ascii="Courier New" w:eastAsia="Times New Roman" w:hAnsi="Courier New" w:cs="Courier New"/>
          <w:color w:val="0000FF"/>
          <w:sz w:val="20"/>
          <w:szCs w:val="20"/>
        </w:rPr>
        <w:t>&lt;/PaymentMethod&gt;</w:t>
      </w:r>
    </w:p>
    <w:p w14:paraId="35D4AA56"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&lt;CusBankName&gt;</w:t>
      </w:r>
      <w:r w:rsidRPr="00F66F77">
        <w:rPr>
          <w:rFonts w:ascii="Courier New" w:eastAsia="Times New Roman" w:hAnsi="Courier New" w:cs="Courier New"/>
          <w:b/>
          <w:bCs/>
          <w:color w:val="000000"/>
          <w:sz w:val="20"/>
          <w:szCs w:val="20"/>
        </w:rPr>
        <w:t>Tên ngân hàng</w:t>
      </w:r>
      <w:r w:rsidRPr="00F66F77">
        <w:rPr>
          <w:rFonts w:ascii="Courier New" w:eastAsia="Times New Roman" w:hAnsi="Courier New" w:cs="Courier New"/>
          <w:color w:val="0000FF"/>
          <w:sz w:val="20"/>
          <w:szCs w:val="20"/>
        </w:rPr>
        <w:t>&lt;/CusBankName&gt;</w:t>
      </w:r>
    </w:p>
    <w:p w14:paraId="3A976635"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&lt;KindOfService&gt;</w:t>
      </w:r>
      <w:r w:rsidRPr="00F66F77">
        <w:rPr>
          <w:rFonts w:ascii="Courier New" w:eastAsia="Times New Roman" w:hAnsi="Courier New" w:cs="Courier New"/>
          <w:b/>
          <w:bCs/>
          <w:color w:val="000000"/>
          <w:sz w:val="20"/>
          <w:szCs w:val="20"/>
        </w:rPr>
        <w:t>Tháng hóa đơn</w:t>
      </w:r>
      <w:r w:rsidRPr="00F66F77">
        <w:rPr>
          <w:rFonts w:ascii="Courier New" w:eastAsia="Times New Roman" w:hAnsi="Courier New" w:cs="Courier New"/>
          <w:color w:val="0000FF"/>
          <w:sz w:val="20"/>
          <w:szCs w:val="20"/>
        </w:rPr>
        <w:t>&lt;/KindOfService&gt;</w:t>
      </w:r>
    </w:p>
    <w:p w14:paraId="5D38C53C"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&lt;CusBankNo&gt;</w:t>
      </w:r>
      <w:r w:rsidRPr="00F66F77">
        <w:rPr>
          <w:rFonts w:ascii="Courier New" w:eastAsia="Times New Roman" w:hAnsi="Courier New" w:cs="Courier New"/>
          <w:b/>
          <w:bCs/>
          <w:color w:val="000000"/>
          <w:sz w:val="20"/>
          <w:szCs w:val="20"/>
        </w:rPr>
        <w:t>Số tài khoản ngân hàng</w:t>
      </w:r>
      <w:r w:rsidRPr="00F66F77">
        <w:rPr>
          <w:rFonts w:ascii="Courier New" w:eastAsia="Times New Roman" w:hAnsi="Courier New" w:cs="Courier New"/>
          <w:color w:val="0000FF"/>
          <w:sz w:val="20"/>
          <w:szCs w:val="20"/>
        </w:rPr>
        <w:t>&lt;/CusBankNo&gt;</w:t>
      </w:r>
    </w:p>
    <w:p w14:paraId="65F381A9"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&lt;Products&gt;</w:t>
      </w:r>
    </w:p>
    <w:p w14:paraId="49C21BB1"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&lt;Product&gt;</w:t>
      </w:r>
    </w:p>
    <w:p w14:paraId="36AD3356"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&lt;Code&gt;</w:t>
      </w:r>
      <w:r w:rsidRPr="00F66F77">
        <w:rPr>
          <w:rFonts w:ascii="Courier New" w:eastAsia="Times New Roman" w:hAnsi="Courier New" w:cs="Courier New"/>
          <w:b/>
          <w:bCs/>
          <w:color w:val="000000"/>
          <w:sz w:val="20"/>
          <w:szCs w:val="20"/>
        </w:rPr>
        <w:t>Mã sản phẩm*</w:t>
      </w:r>
      <w:r w:rsidRPr="00F66F77">
        <w:rPr>
          <w:rFonts w:ascii="Courier New" w:eastAsia="Times New Roman" w:hAnsi="Courier New" w:cs="Courier New"/>
          <w:color w:val="0000FF"/>
          <w:sz w:val="20"/>
          <w:szCs w:val="20"/>
        </w:rPr>
        <w:t>&lt;/Code&gt;</w:t>
      </w:r>
    </w:p>
    <w:p w14:paraId="2D974282"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&lt;ProdName&gt;</w:t>
      </w:r>
      <w:r w:rsidRPr="00F66F77">
        <w:rPr>
          <w:rFonts w:ascii="Courier New" w:eastAsia="Times New Roman" w:hAnsi="Courier New" w:cs="Courier New"/>
          <w:b/>
          <w:bCs/>
          <w:color w:val="000000"/>
          <w:sz w:val="20"/>
          <w:szCs w:val="20"/>
        </w:rPr>
        <w:t>Tên sản phẩm*</w:t>
      </w:r>
      <w:r w:rsidRPr="00F66F77">
        <w:rPr>
          <w:rFonts w:ascii="Courier New" w:eastAsia="Times New Roman" w:hAnsi="Courier New" w:cs="Courier New"/>
          <w:color w:val="0000FF"/>
          <w:sz w:val="20"/>
          <w:szCs w:val="20"/>
        </w:rPr>
        <w:t>&lt;/ProdName&gt;</w:t>
      </w:r>
    </w:p>
    <w:p w14:paraId="1EDF4E05"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&lt;ProdUnit&gt;</w:t>
      </w:r>
      <w:r w:rsidRPr="00F66F77">
        <w:rPr>
          <w:rFonts w:ascii="Courier New" w:eastAsia="Times New Roman" w:hAnsi="Courier New" w:cs="Courier New"/>
          <w:b/>
          <w:bCs/>
          <w:color w:val="000000"/>
          <w:sz w:val="20"/>
          <w:szCs w:val="20"/>
        </w:rPr>
        <w:t>Đơn vị tính</w:t>
      </w:r>
      <w:r w:rsidRPr="00F66F77">
        <w:rPr>
          <w:rFonts w:ascii="Courier New" w:eastAsia="Times New Roman" w:hAnsi="Courier New" w:cs="Courier New"/>
          <w:color w:val="0000FF"/>
          <w:sz w:val="20"/>
          <w:szCs w:val="20"/>
        </w:rPr>
        <w:t>&lt;/ProdUnit&gt;</w:t>
      </w:r>
    </w:p>
    <w:p w14:paraId="77C0D2A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&lt;ProdQuantity&gt;</w:t>
      </w:r>
      <w:r w:rsidRPr="00F66F77">
        <w:rPr>
          <w:rFonts w:ascii="Courier New" w:eastAsia="Times New Roman" w:hAnsi="Courier New" w:cs="Courier New"/>
          <w:b/>
          <w:bCs/>
          <w:color w:val="000000"/>
          <w:sz w:val="20"/>
          <w:szCs w:val="20"/>
        </w:rPr>
        <w:t>Số lượng</w:t>
      </w:r>
      <w:r w:rsidRPr="00F66F77">
        <w:rPr>
          <w:rFonts w:ascii="Courier New" w:eastAsia="Times New Roman" w:hAnsi="Courier New" w:cs="Courier New"/>
          <w:color w:val="0000FF"/>
          <w:sz w:val="20"/>
          <w:szCs w:val="20"/>
        </w:rPr>
        <w:t>&lt;/ProdQuantity&gt;</w:t>
      </w:r>
    </w:p>
    <w:p w14:paraId="3B5E63C1"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&lt;ProdPrice&gt;</w:t>
      </w:r>
      <w:r w:rsidRPr="00F66F77">
        <w:rPr>
          <w:rFonts w:ascii="Courier New" w:eastAsia="Times New Roman" w:hAnsi="Courier New" w:cs="Courier New"/>
          <w:b/>
          <w:bCs/>
          <w:color w:val="000000"/>
          <w:sz w:val="20"/>
          <w:szCs w:val="20"/>
        </w:rPr>
        <w:t>Đơn giá</w:t>
      </w:r>
      <w:r w:rsidRPr="00F66F77">
        <w:rPr>
          <w:rFonts w:ascii="Courier New" w:eastAsia="Times New Roman" w:hAnsi="Courier New" w:cs="Courier New"/>
          <w:color w:val="0000FF"/>
          <w:sz w:val="20"/>
          <w:szCs w:val="20"/>
        </w:rPr>
        <w:t>&lt;/ProdPrice&gt;</w:t>
      </w:r>
    </w:p>
    <w:p w14:paraId="2F25AC2B"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&lt;Amount&gt;</w:t>
      </w:r>
      <w:r w:rsidRPr="00F66F77">
        <w:rPr>
          <w:rFonts w:ascii="Courier New" w:eastAsia="Times New Roman" w:hAnsi="Courier New" w:cs="Courier New"/>
          <w:b/>
          <w:bCs/>
          <w:color w:val="000000"/>
          <w:sz w:val="20"/>
          <w:szCs w:val="20"/>
        </w:rPr>
        <w:t>Tổng tiền*</w:t>
      </w:r>
      <w:r w:rsidRPr="00F66F77">
        <w:rPr>
          <w:rFonts w:ascii="Courier New" w:eastAsia="Times New Roman" w:hAnsi="Courier New" w:cs="Courier New"/>
          <w:color w:val="0000FF"/>
          <w:sz w:val="20"/>
          <w:szCs w:val="20"/>
        </w:rPr>
        <w:t>&lt;/Amount&gt;</w:t>
      </w:r>
    </w:p>
    <w:p w14:paraId="534ACB4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&lt;Remark&gt;</w:t>
      </w:r>
      <w:r w:rsidRPr="00F66F77">
        <w:rPr>
          <w:rFonts w:ascii="Courier New" w:eastAsia="Times New Roman" w:hAnsi="Courier New" w:cs="Courier New"/>
          <w:b/>
          <w:bCs/>
          <w:color w:val="000000"/>
          <w:sz w:val="20"/>
          <w:szCs w:val="20"/>
        </w:rPr>
        <w:t>Remark</w:t>
      </w:r>
      <w:r w:rsidRPr="00F66F77">
        <w:rPr>
          <w:rFonts w:ascii="Courier New" w:eastAsia="Times New Roman" w:hAnsi="Courier New" w:cs="Courier New"/>
          <w:color w:val="0000FF"/>
          <w:sz w:val="20"/>
          <w:szCs w:val="20"/>
        </w:rPr>
        <w:t>&lt;/Remark&gt;</w:t>
      </w:r>
    </w:p>
    <w:p w14:paraId="776564F1"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&lt;Total&gt;</w:t>
      </w:r>
      <w:r w:rsidRPr="00F66F77">
        <w:rPr>
          <w:rFonts w:ascii="Courier New" w:eastAsia="Times New Roman" w:hAnsi="Courier New" w:cs="Courier New"/>
          <w:b/>
          <w:bCs/>
          <w:color w:val="000000"/>
          <w:sz w:val="20"/>
          <w:szCs w:val="20"/>
        </w:rPr>
        <w:t>Tổng tiền trước thuế*</w:t>
      </w:r>
      <w:r w:rsidRPr="00F66F77">
        <w:rPr>
          <w:rFonts w:ascii="Courier New" w:eastAsia="Times New Roman" w:hAnsi="Courier New" w:cs="Courier New"/>
          <w:color w:val="0000FF"/>
          <w:sz w:val="20"/>
          <w:szCs w:val="20"/>
        </w:rPr>
        <w:t>&lt;/Total&gt;</w:t>
      </w:r>
    </w:p>
    <w:p w14:paraId="07DE5EF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&lt;VATRate&gt;</w:t>
      </w:r>
      <w:r w:rsidRPr="00F66F77">
        <w:rPr>
          <w:rFonts w:ascii="Courier New" w:eastAsia="Times New Roman" w:hAnsi="Courier New" w:cs="Courier New"/>
          <w:b/>
          <w:bCs/>
          <w:color w:val="000000"/>
          <w:sz w:val="20"/>
          <w:szCs w:val="20"/>
        </w:rPr>
        <w:t>Thuế GTGT*</w:t>
      </w:r>
      <w:r w:rsidRPr="00F66F77">
        <w:rPr>
          <w:rFonts w:ascii="Courier New" w:eastAsia="Times New Roman" w:hAnsi="Courier New" w:cs="Courier New"/>
          <w:color w:val="0000FF"/>
          <w:sz w:val="20"/>
          <w:szCs w:val="20"/>
        </w:rPr>
        <w:t>&lt;/VATRate&gt;</w:t>
      </w:r>
    </w:p>
    <w:p w14:paraId="78ED4B3E"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&lt;VATAmount&gt;</w:t>
      </w:r>
      <w:r w:rsidRPr="00F66F77">
        <w:rPr>
          <w:rFonts w:ascii="Courier New" w:eastAsia="Times New Roman" w:hAnsi="Courier New" w:cs="Courier New"/>
          <w:b/>
          <w:bCs/>
          <w:color w:val="000000"/>
          <w:sz w:val="20"/>
          <w:szCs w:val="20"/>
        </w:rPr>
        <w:t>Tổng tiền thuế*</w:t>
      </w:r>
      <w:r w:rsidRPr="00F66F77">
        <w:rPr>
          <w:rFonts w:ascii="Courier New" w:eastAsia="Times New Roman" w:hAnsi="Courier New" w:cs="Courier New"/>
          <w:color w:val="0000FF"/>
          <w:sz w:val="20"/>
          <w:szCs w:val="20"/>
        </w:rPr>
        <w:t>&lt;/VATAmount&gt;</w:t>
      </w:r>
    </w:p>
    <w:p w14:paraId="426C87DA"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&lt;Extra1&gt;</w:t>
      </w:r>
      <w:r w:rsidRPr="00F66F77">
        <w:rPr>
          <w:rFonts w:ascii="Courier New" w:eastAsia="Times New Roman" w:hAnsi="Courier New" w:cs="Courier New"/>
          <w:b/>
          <w:bCs/>
          <w:color w:val="000000"/>
          <w:sz w:val="20"/>
          <w:szCs w:val="20"/>
        </w:rPr>
        <w:t>Mở rộng 1</w:t>
      </w:r>
      <w:r w:rsidRPr="00F66F77">
        <w:rPr>
          <w:rFonts w:ascii="Courier New" w:eastAsia="Times New Roman" w:hAnsi="Courier New" w:cs="Courier New"/>
          <w:color w:val="0000FF"/>
          <w:sz w:val="20"/>
          <w:szCs w:val="20"/>
        </w:rPr>
        <w:t>&lt;/Extra1&gt;</w:t>
      </w:r>
    </w:p>
    <w:p w14:paraId="58A499A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&lt;Extra2&gt;</w:t>
      </w:r>
      <w:r w:rsidRPr="00F66F77">
        <w:rPr>
          <w:rFonts w:ascii="Courier New" w:eastAsia="Times New Roman" w:hAnsi="Courier New" w:cs="Courier New"/>
          <w:b/>
          <w:bCs/>
          <w:color w:val="000000"/>
          <w:sz w:val="20"/>
          <w:szCs w:val="20"/>
        </w:rPr>
        <w:t>Mở rộng 2</w:t>
      </w:r>
      <w:r w:rsidRPr="00F66F77">
        <w:rPr>
          <w:rFonts w:ascii="Courier New" w:eastAsia="Times New Roman" w:hAnsi="Courier New" w:cs="Courier New"/>
          <w:color w:val="0000FF"/>
          <w:sz w:val="20"/>
          <w:szCs w:val="20"/>
        </w:rPr>
        <w:t>&lt;/Extra2&gt;</w:t>
      </w:r>
    </w:p>
    <w:p w14:paraId="3DA66A6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&lt;Discount&gt;</w:t>
      </w:r>
      <w:r w:rsidRPr="00F66F77">
        <w:rPr>
          <w:rFonts w:ascii="Courier New" w:eastAsia="Times New Roman" w:hAnsi="Courier New" w:cs="Courier New"/>
          <w:b/>
          <w:bCs/>
          <w:color w:val="000000"/>
          <w:sz w:val="20"/>
          <w:szCs w:val="20"/>
        </w:rPr>
        <w:t>Chiết khấu</w:t>
      </w:r>
      <w:r w:rsidRPr="00F66F77">
        <w:rPr>
          <w:rFonts w:ascii="Courier New" w:eastAsia="Times New Roman" w:hAnsi="Courier New" w:cs="Courier New"/>
          <w:color w:val="0000FF"/>
          <w:sz w:val="20"/>
          <w:szCs w:val="20"/>
        </w:rPr>
        <w:t>&lt;/Discount&gt;</w:t>
      </w:r>
    </w:p>
    <w:p w14:paraId="344C3AF2"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&lt;DiscountAmount&gt;</w:t>
      </w:r>
      <w:r w:rsidRPr="00F66F77">
        <w:rPr>
          <w:rFonts w:ascii="Courier New" w:eastAsia="Times New Roman" w:hAnsi="Courier New" w:cs="Courier New"/>
          <w:b/>
          <w:bCs/>
          <w:color w:val="000000"/>
          <w:sz w:val="20"/>
          <w:szCs w:val="20"/>
        </w:rPr>
        <w:t>Tổng tiền chiết khấu</w:t>
      </w:r>
      <w:r w:rsidRPr="00F66F77">
        <w:rPr>
          <w:rFonts w:ascii="Courier New" w:eastAsia="Times New Roman" w:hAnsi="Courier New" w:cs="Courier New"/>
          <w:color w:val="0000FF"/>
          <w:sz w:val="20"/>
          <w:szCs w:val="20"/>
        </w:rPr>
        <w:t>&lt;/DiscountAmount&gt;</w:t>
      </w:r>
    </w:p>
    <w:p w14:paraId="6B7E2DBA"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&lt;IsSum&gt;</w:t>
      </w:r>
      <w:r w:rsidRPr="00476627">
        <w:t xml:space="preserve"> </w:t>
      </w:r>
      <w:r>
        <w:rPr>
          <w:rFonts w:ascii="Courier New" w:eastAsia="Times New Roman" w:hAnsi="Courier New" w:cs="Courier New"/>
          <w:b/>
          <w:bCs/>
          <w:color w:val="000000"/>
          <w:sz w:val="20"/>
          <w:szCs w:val="20"/>
        </w:rPr>
        <w:t>Tính chất * (0-Hàng hóa, dịch vụ; 1-Khuyến mại; 2</w:t>
      </w:r>
      <w:r w:rsidRPr="004F7309">
        <w:rPr>
          <w:rFonts w:ascii="Courier New" w:eastAsia="Times New Roman" w:hAnsi="Courier New" w:cs="Courier New"/>
          <w:b/>
          <w:bCs/>
          <w:color w:val="000000"/>
          <w:sz w:val="20"/>
          <w:szCs w:val="20"/>
        </w:rPr>
        <w:t>-Chiết khấu thương mại (trong trường hợp muốn thể hiện thông tin chiết khấu theo dòng); 4-Ghi chú/diễn giải)</w:t>
      </w:r>
      <w:r w:rsidRPr="00F66F77">
        <w:rPr>
          <w:rFonts w:ascii="Courier New" w:eastAsia="Times New Roman" w:hAnsi="Courier New" w:cs="Courier New"/>
          <w:color w:val="0000FF"/>
          <w:sz w:val="20"/>
          <w:szCs w:val="20"/>
        </w:rPr>
        <w:t>&lt;/IsSum&gt;</w:t>
      </w:r>
    </w:p>
    <w:p w14:paraId="62AD3446"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&lt;/Product&gt;</w:t>
      </w:r>
    </w:p>
    <w:p w14:paraId="29BB5D7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&lt;/Products&gt;</w:t>
      </w:r>
    </w:p>
    <w:p w14:paraId="13FC5CC5"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&lt;Total&gt;</w:t>
      </w:r>
      <w:r w:rsidRPr="00F66F77">
        <w:rPr>
          <w:rFonts w:ascii="Courier New" w:eastAsia="Times New Roman" w:hAnsi="Courier New" w:cs="Courier New"/>
          <w:b/>
          <w:bCs/>
          <w:color w:val="000000"/>
          <w:sz w:val="20"/>
          <w:szCs w:val="20"/>
        </w:rPr>
        <w:t>Tổng tiền trước thuế*</w:t>
      </w:r>
      <w:r w:rsidRPr="00F66F77">
        <w:rPr>
          <w:rFonts w:ascii="Courier New" w:eastAsia="Times New Roman" w:hAnsi="Courier New" w:cs="Courier New"/>
          <w:color w:val="0000FF"/>
          <w:sz w:val="20"/>
          <w:szCs w:val="20"/>
        </w:rPr>
        <w:t>&lt;/Total&gt;</w:t>
      </w:r>
    </w:p>
    <w:p w14:paraId="537FA531"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&lt;DiscountAmount&gt;</w:t>
      </w:r>
      <w:r w:rsidRPr="00F66F77">
        <w:rPr>
          <w:rFonts w:ascii="Courier New" w:eastAsia="Times New Roman" w:hAnsi="Courier New" w:cs="Courier New"/>
          <w:b/>
          <w:bCs/>
          <w:color w:val="000000"/>
          <w:sz w:val="20"/>
          <w:szCs w:val="20"/>
        </w:rPr>
        <w:t>Tiền giảm trừ</w:t>
      </w:r>
      <w:r w:rsidRPr="00F66F77">
        <w:rPr>
          <w:rFonts w:ascii="Courier New" w:eastAsia="Times New Roman" w:hAnsi="Courier New" w:cs="Courier New"/>
          <w:color w:val="0000FF"/>
          <w:sz w:val="20"/>
          <w:szCs w:val="20"/>
        </w:rPr>
        <w:t>&lt;/DiscountAmount&gt;</w:t>
      </w:r>
    </w:p>
    <w:p w14:paraId="62F1286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&lt;VATRate&gt;</w:t>
      </w:r>
      <w:r w:rsidRPr="00F66F77">
        <w:rPr>
          <w:rFonts w:ascii="Courier New" w:eastAsia="Times New Roman" w:hAnsi="Courier New" w:cs="Courier New"/>
          <w:b/>
          <w:bCs/>
          <w:color w:val="000000"/>
          <w:sz w:val="20"/>
          <w:szCs w:val="20"/>
        </w:rPr>
        <w:t>Thuế GTGT*</w:t>
      </w:r>
      <w:r w:rsidRPr="00F66F77">
        <w:rPr>
          <w:rFonts w:ascii="Courier New" w:eastAsia="Times New Roman" w:hAnsi="Courier New" w:cs="Courier New"/>
          <w:color w:val="0000FF"/>
          <w:sz w:val="20"/>
          <w:szCs w:val="20"/>
        </w:rPr>
        <w:t>&lt;/VATRate&gt;</w:t>
      </w:r>
    </w:p>
    <w:p w14:paraId="58A8154A"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&lt;VATAmount&gt;</w:t>
      </w:r>
      <w:r w:rsidRPr="00F66F77">
        <w:rPr>
          <w:rFonts w:ascii="Courier New" w:eastAsia="Times New Roman" w:hAnsi="Courier New" w:cs="Courier New"/>
          <w:b/>
          <w:bCs/>
          <w:color w:val="000000"/>
          <w:sz w:val="20"/>
          <w:szCs w:val="20"/>
        </w:rPr>
        <w:t>Tiền thuế GTGT*</w:t>
      </w:r>
      <w:r w:rsidRPr="00F66F77">
        <w:rPr>
          <w:rFonts w:ascii="Courier New" w:eastAsia="Times New Roman" w:hAnsi="Courier New" w:cs="Courier New"/>
          <w:color w:val="0000FF"/>
          <w:sz w:val="20"/>
          <w:szCs w:val="20"/>
        </w:rPr>
        <w:t>&lt;/VATAmount&gt;</w:t>
      </w:r>
    </w:p>
    <w:p w14:paraId="4345AD3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&lt;Amount&gt;</w:t>
      </w:r>
      <w:r w:rsidRPr="00F66F77">
        <w:rPr>
          <w:rFonts w:ascii="Courier New" w:eastAsia="Times New Roman" w:hAnsi="Courier New" w:cs="Courier New"/>
          <w:b/>
          <w:bCs/>
          <w:color w:val="000000"/>
          <w:sz w:val="20"/>
          <w:szCs w:val="20"/>
        </w:rPr>
        <w:t>Tổng tiền*</w:t>
      </w:r>
      <w:r w:rsidRPr="00F66F77">
        <w:rPr>
          <w:rFonts w:ascii="Courier New" w:eastAsia="Times New Roman" w:hAnsi="Courier New" w:cs="Courier New"/>
          <w:color w:val="0000FF"/>
          <w:sz w:val="20"/>
          <w:szCs w:val="20"/>
        </w:rPr>
        <w:t>&lt;/Amount&gt;</w:t>
      </w:r>
    </w:p>
    <w:p w14:paraId="6313286A"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&lt;AmountInWords&gt;</w:t>
      </w:r>
      <w:r w:rsidRPr="00F66F77">
        <w:rPr>
          <w:rFonts w:ascii="Courier New" w:eastAsia="Times New Roman" w:hAnsi="Courier New" w:cs="Courier New"/>
          <w:b/>
          <w:bCs/>
          <w:color w:val="000000"/>
          <w:sz w:val="20"/>
          <w:szCs w:val="20"/>
        </w:rPr>
        <w:t>Số tiền viết bằng chữ*</w:t>
      </w:r>
      <w:r w:rsidRPr="00F66F77">
        <w:rPr>
          <w:rFonts w:ascii="Courier New" w:eastAsia="Times New Roman" w:hAnsi="Courier New" w:cs="Courier New"/>
          <w:color w:val="0000FF"/>
          <w:sz w:val="20"/>
          <w:szCs w:val="20"/>
        </w:rPr>
        <w:t>&lt;/AmountInWords&gt;</w:t>
      </w:r>
    </w:p>
    <w:p w14:paraId="71025A0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&lt;Extra&gt;</w:t>
      </w:r>
      <w:r w:rsidRPr="00F66F77">
        <w:rPr>
          <w:rFonts w:ascii="Courier New" w:eastAsia="Times New Roman" w:hAnsi="Courier New" w:cs="Courier New"/>
          <w:b/>
          <w:bCs/>
          <w:color w:val="000000"/>
          <w:sz w:val="20"/>
          <w:szCs w:val="20"/>
        </w:rPr>
        <w:t>Trường mở rộng</w:t>
      </w:r>
      <w:r w:rsidRPr="00F66F77">
        <w:rPr>
          <w:rFonts w:ascii="Courier New" w:eastAsia="Times New Roman" w:hAnsi="Courier New" w:cs="Courier New"/>
          <w:color w:val="0000FF"/>
          <w:sz w:val="20"/>
          <w:szCs w:val="20"/>
        </w:rPr>
        <w:t>&lt;/Extra&gt;</w:t>
      </w:r>
    </w:p>
    <w:p w14:paraId="024396A2"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&lt;ArisingDate&gt;</w:t>
      </w:r>
      <w:r w:rsidRPr="00F66F77">
        <w:rPr>
          <w:rFonts w:ascii="Courier New" w:eastAsia="Times New Roman" w:hAnsi="Courier New" w:cs="Courier New"/>
          <w:b/>
          <w:bCs/>
          <w:color w:val="000000"/>
          <w:sz w:val="20"/>
          <w:szCs w:val="20"/>
        </w:rPr>
        <w:t>Ngày dịch vụ</w:t>
      </w:r>
      <w:r w:rsidRPr="00F66F77">
        <w:rPr>
          <w:rFonts w:ascii="Courier New" w:eastAsia="Times New Roman" w:hAnsi="Courier New" w:cs="Courier New"/>
          <w:color w:val="0000FF"/>
          <w:sz w:val="20"/>
          <w:szCs w:val="20"/>
        </w:rPr>
        <w:t>&lt;/ArisingDate&gt;</w:t>
      </w:r>
    </w:p>
    <w:p w14:paraId="75F6763A"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&lt;PaymentStatus&gt;</w:t>
      </w:r>
      <w:r w:rsidRPr="00F66F77">
        <w:rPr>
          <w:rFonts w:ascii="Courier New" w:eastAsia="Times New Roman" w:hAnsi="Courier New" w:cs="Courier New"/>
          <w:b/>
          <w:bCs/>
          <w:color w:val="000000"/>
          <w:sz w:val="20"/>
          <w:szCs w:val="20"/>
        </w:rPr>
        <w:t>Trạng thái thanh toán</w:t>
      </w:r>
      <w:r w:rsidRPr="00F66F77">
        <w:rPr>
          <w:rFonts w:ascii="Courier New" w:eastAsia="Times New Roman" w:hAnsi="Courier New" w:cs="Courier New"/>
          <w:color w:val="0000FF"/>
          <w:sz w:val="20"/>
          <w:szCs w:val="20"/>
        </w:rPr>
        <w:t>&lt;/PaymentStatus&gt;</w:t>
      </w:r>
    </w:p>
    <w:p w14:paraId="0B2283D1"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&lt;EmailDeliver&gt;</w:t>
      </w:r>
      <w:r w:rsidRPr="00F66F77">
        <w:rPr>
          <w:rFonts w:ascii="Courier New" w:eastAsia="Times New Roman" w:hAnsi="Courier New" w:cs="Courier New"/>
          <w:b/>
          <w:bCs/>
          <w:color w:val="000000"/>
          <w:sz w:val="20"/>
          <w:szCs w:val="20"/>
        </w:rPr>
        <w:t>EmailDeliver</w:t>
      </w:r>
      <w:r w:rsidRPr="00F66F77">
        <w:rPr>
          <w:rFonts w:ascii="Courier New" w:eastAsia="Times New Roman" w:hAnsi="Courier New" w:cs="Courier New"/>
          <w:color w:val="0000FF"/>
          <w:sz w:val="20"/>
          <w:szCs w:val="20"/>
        </w:rPr>
        <w:t>&lt;/EmailDeliver&gt;</w:t>
      </w:r>
    </w:p>
    <w:p w14:paraId="46278CF7"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lastRenderedPageBreak/>
        <w:t xml:space="preserve">    </w:t>
      </w:r>
      <w:r w:rsidRPr="00F66F77">
        <w:rPr>
          <w:rFonts w:ascii="Courier New" w:eastAsia="Times New Roman" w:hAnsi="Courier New" w:cs="Courier New"/>
          <w:color w:val="0000FF"/>
          <w:sz w:val="20"/>
          <w:szCs w:val="20"/>
        </w:rPr>
        <w:t>&lt;ComName&gt;</w:t>
      </w:r>
      <w:r w:rsidRPr="00F66F77">
        <w:rPr>
          <w:rFonts w:ascii="Courier New" w:eastAsia="Times New Roman" w:hAnsi="Courier New" w:cs="Courier New"/>
          <w:b/>
          <w:bCs/>
          <w:color w:val="000000"/>
          <w:sz w:val="20"/>
          <w:szCs w:val="20"/>
        </w:rPr>
        <w:t>Tên công ty</w:t>
      </w:r>
      <w:r w:rsidRPr="00F66F77">
        <w:rPr>
          <w:rFonts w:ascii="Courier New" w:eastAsia="Times New Roman" w:hAnsi="Courier New" w:cs="Courier New"/>
          <w:color w:val="0000FF"/>
          <w:sz w:val="20"/>
          <w:szCs w:val="20"/>
        </w:rPr>
        <w:t>&lt;/ComName&gt;</w:t>
      </w:r>
    </w:p>
    <w:p w14:paraId="7657C7BA"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&lt;ComAddress&gt;</w:t>
      </w:r>
      <w:r w:rsidRPr="00F66F77">
        <w:rPr>
          <w:rFonts w:ascii="Courier New" w:eastAsia="Times New Roman" w:hAnsi="Courier New" w:cs="Courier New"/>
          <w:b/>
          <w:bCs/>
          <w:color w:val="000000"/>
          <w:sz w:val="20"/>
          <w:szCs w:val="20"/>
        </w:rPr>
        <w:t>Địa chỉ công ty</w:t>
      </w:r>
      <w:r w:rsidRPr="00F66F77">
        <w:rPr>
          <w:rFonts w:ascii="Courier New" w:eastAsia="Times New Roman" w:hAnsi="Courier New" w:cs="Courier New"/>
          <w:color w:val="0000FF"/>
          <w:sz w:val="20"/>
          <w:szCs w:val="20"/>
        </w:rPr>
        <w:t>&lt;/ComAddress&gt;</w:t>
      </w:r>
    </w:p>
    <w:p w14:paraId="20962F45"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&lt;ComTaxCode&gt;</w:t>
      </w:r>
      <w:r w:rsidRPr="00F66F77">
        <w:rPr>
          <w:rFonts w:ascii="Courier New" w:eastAsia="Times New Roman" w:hAnsi="Courier New" w:cs="Courier New"/>
          <w:b/>
          <w:bCs/>
          <w:color w:val="000000"/>
          <w:sz w:val="20"/>
          <w:szCs w:val="20"/>
        </w:rPr>
        <w:t>Mã số thuế</w:t>
      </w:r>
      <w:r w:rsidRPr="00F66F77">
        <w:rPr>
          <w:rFonts w:ascii="Courier New" w:eastAsia="Times New Roman" w:hAnsi="Courier New" w:cs="Courier New"/>
          <w:color w:val="0000FF"/>
          <w:sz w:val="20"/>
          <w:szCs w:val="20"/>
        </w:rPr>
        <w:t>&lt;/ComTaxCode&gt;</w:t>
      </w:r>
    </w:p>
    <w:p w14:paraId="3CA037EB"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&lt;ComFax&gt;</w:t>
      </w:r>
      <w:r w:rsidRPr="00F66F77">
        <w:rPr>
          <w:rFonts w:ascii="Courier New" w:eastAsia="Times New Roman" w:hAnsi="Courier New" w:cs="Courier New"/>
          <w:b/>
          <w:bCs/>
          <w:color w:val="000000"/>
          <w:sz w:val="20"/>
          <w:szCs w:val="20"/>
        </w:rPr>
        <w:t>Company Fax</w:t>
      </w:r>
      <w:r w:rsidRPr="00F66F77">
        <w:rPr>
          <w:rFonts w:ascii="Courier New" w:eastAsia="Times New Roman" w:hAnsi="Courier New" w:cs="Courier New"/>
          <w:color w:val="0000FF"/>
          <w:sz w:val="20"/>
          <w:szCs w:val="20"/>
        </w:rPr>
        <w:t>&lt;/ComFax&gt;</w:t>
      </w:r>
    </w:p>
    <w:p w14:paraId="698E01A5"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&lt;ResourceCode&gt;</w:t>
      </w:r>
      <w:r w:rsidRPr="00F66F77">
        <w:rPr>
          <w:rFonts w:ascii="Courier New" w:eastAsia="Times New Roman" w:hAnsi="Courier New" w:cs="Courier New"/>
          <w:b/>
          <w:bCs/>
          <w:color w:val="000000"/>
          <w:sz w:val="20"/>
          <w:szCs w:val="20"/>
        </w:rPr>
        <w:t>ResourceCode</w:t>
      </w:r>
      <w:r w:rsidRPr="00F66F77">
        <w:rPr>
          <w:rFonts w:ascii="Courier New" w:eastAsia="Times New Roman" w:hAnsi="Courier New" w:cs="Courier New"/>
          <w:color w:val="0000FF"/>
          <w:sz w:val="20"/>
          <w:szCs w:val="20"/>
        </w:rPr>
        <w:t>&lt;/ResourceCode&gt;</w:t>
      </w:r>
    </w:p>
    <w:p w14:paraId="07E1F787"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&lt;GrossValue&gt;</w:t>
      </w:r>
      <w:r w:rsidRPr="00F66F77">
        <w:rPr>
          <w:rFonts w:ascii="Courier New" w:eastAsia="Times New Roman" w:hAnsi="Courier New" w:cs="Courier New"/>
          <w:b/>
          <w:bCs/>
          <w:color w:val="000000"/>
          <w:sz w:val="20"/>
          <w:szCs w:val="20"/>
        </w:rPr>
        <w:t>GrossValue</w:t>
      </w:r>
      <w:r w:rsidRPr="00F66F77">
        <w:rPr>
          <w:rFonts w:ascii="Courier New" w:eastAsia="Times New Roman" w:hAnsi="Courier New" w:cs="Courier New"/>
          <w:color w:val="0000FF"/>
          <w:sz w:val="20"/>
          <w:szCs w:val="20"/>
        </w:rPr>
        <w:t>&lt;/GrossValue&gt;</w:t>
      </w:r>
    </w:p>
    <w:p w14:paraId="02E1AEB1"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&lt;GrossValue0&gt;</w:t>
      </w:r>
      <w:r w:rsidRPr="00F66F77">
        <w:rPr>
          <w:rFonts w:ascii="Courier New" w:eastAsia="Times New Roman" w:hAnsi="Courier New" w:cs="Courier New"/>
          <w:b/>
          <w:bCs/>
          <w:color w:val="000000"/>
          <w:sz w:val="20"/>
          <w:szCs w:val="20"/>
        </w:rPr>
        <w:t>GrossValue0</w:t>
      </w:r>
      <w:r w:rsidRPr="00F66F77">
        <w:rPr>
          <w:rFonts w:ascii="Courier New" w:eastAsia="Times New Roman" w:hAnsi="Courier New" w:cs="Courier New"/>
          <w:color w:val="0000FF"/>
          <w:sz w:val="20"/>
          <w:szCs w:val="20"/>
        </w:rPr>
        <w:t>&lt;/GrossValue0&gt;</w:t>
      </w:r>
    </w:p>
    <w:p w14:paraId="26F77C11"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&lt;VatAmount0&gt;</w:t>
      </w:r>
      <w:r w:rsidRPr="00F66F77">
        <w:rPr>
          <w:rFonts w:ascii="Courier New" w:eastAsia="Times New Roman" w:hAnsi="Courier New" w:cs="Courier New"/>
          <w:b/>
          <w:bCs/>
          <w:color w:val="000000"/>
          <w:sz w:val="20"/>
          <w:szCs w:val="20"/>
        </w:rPr>
        <w:t>VatAmount0</w:t>
      </w:r>
      <w:r w:rsidRPr="00F66F77">
        <w:rPr>
          <w:rFonts w:ascii="Courier New" w:eastAsia="Times New Roman" w:hAnsi="Courier New" w:cs="Courier New"/>
          <w:color w:val="0000FF"/>
          <w:sz w:val="20"/>
          <w:szCs w:val="20"/>
        </w:rPr>
        <w:t>&lt;/VatAmount0&gt;</w:t>
      </w:r>
    </w:p>
    <w:p w14:paraId="7F5F61C1"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&lt;GrossValue5&gt;</w:t>
      </w:r>
      <w:r w:rsidRPr="00F66F77">
        <w:rPr>
          <w:rFonts w:ascii="Courier New" w:eastAsia="Times New Roman" w:hAnsi="Courier New" w:cs="Courier New"/>
          <w:b/>
          <w:bCs/>
          <w:color w:val="000000"/>
          <w:sz w:val="20"/>
          <w:szCs w:val="20"/>
        </w:rPr>
        <w:t>GrossValue5</w:t>
      </w:r>
      <w:r w:rsidRPr="00F66F77">
        <w:rPr>
          <w:rFonts w:ascii="Courier New" w:eastAsia="Times New Roman" w:hAnsi="Courier New" w:cs="Courier New"/>
          <w:color w:val="0000FF"/>
          <w:sz w:val="20"/>
          <w:szCs w:val="20"/>
        </w:rPr>
        <w:t>&lt;/GrossValue5&gt;</w:t>
      </w:r>
    </w:p>
    <w:p w14:paraId="09362832"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&lt;VatAmount5&gt;</w:t>
      </w:r>
      <w:r w:rsidRPr="00F66F77">
        <w:rPr>
          <w:rFonts w:ascii="Courier New" w:eastAsia="Times New Roman" w:hAnsi="Courier New" w:cs="Courier New"/>
          <w:b/>
          <w:bCs/>
          <w:color w:val="000000"/>
          <w:sz w:val="20"/>
          <w:szCs w:val="20"/>
        </w:rPr>
        <w:t>VatAmount5</w:t>
      </w:r>
      <w:r w:rsidRPr="00F66F77">
        <w:rPr>
          <w:rFonts w:ascii="Courier New" w:eastAsia="Times New Roman" w:hAnsi="Courier New" w:cs="Courier New"/>
          <w:color w:val="0000FF"/>
          <w:sz w:val="20"/>
          <w:szCs w:val="20"/>
        </w:rPr>
        <w:t>&lt;/VatAmount5&gt;</w:t>
      </w:r>
    </w:p>
    <w:p w14:paraId="7DB0BC09"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&lt;GrossValue10&gt;</w:t>
      </w:r>
      <w:r w:rsidRPr="00F66F77">
        <w:rPr>
          <w:rFonts w:ascii="Courier New" w:eastAsia="Times New Roman" w:hAnsi="Courier New" w:cs="Courier New"/>
          <w:b/>
          <w:bCs/>
          <w:color w:val="000000"/>
          <w:sz w:val="20"/>
          <w:szCs w:val="20"/>
        </w:rPr>
        <w:t>GrossValue10</w:t>
      </w:r>
      <w:r w:rsidRPr="00F66F77">
        <w:rPr>
          <w:rFonts w:ascii="Courier New" w:eastAsia="Times New Roman" w:hAnsi="Courier New" w:cs="Courier New"/>
          <w:color w:val="0000FF"/>
          <w:sz w:val="20"/>
          <w:szCs w:val="20"/>
        </w:rPr>
        <w:t>&lt;/GrossValue10&gt;</w:t>
      </w:r>
    </w:p>
    <w:p w14:paraId="002A961E"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&lt;VatAmount10&gt;</w:t>
      </w:r>
      <w:r w:rsidRPr="00F66F77">
        <w:rPr>
          <w:rFonts w:ascii="Courier New" w:eastAsia="Times New Roman" w:hAnsi="Courier New" w:cs="Courier New"/>
          <w:b/>
          <w:bCs/>
          <w:color w:val="000000"/>
          <w:sz w:val="20"/>
          <w:szCs w:val="20"/>
        </w:rPr>
        <w:t>VatAmount10</w:t>
      </w:r>
      <w:r w:rsidRPr="00F66F77">
        <w:rPr>
          <w:rFonts w:ascii="Courier New" w:eastAsia="Times New Roman" w:hAnsi="Courier New" w:cs="Courier New"/>
          <w:color w:val="0000FF"/>
          <w:sz w:val="20"/>
          <w:szCs w:val="20"/>
        </w:rPr>
        <w:t>&lt;/VatAmount10&gt;</w:t>
      </w:r>
    </w:p>
    <w:p w14:paraId="7CCD9F4A"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&lt;Buyer&gt;</w:t>
      </w:r>
      <w:r w:rsidRPr="00F66F77">
        <w:rPr>
          <w:rFonts w:ascii="Courier New" w:eastAsia="Times New Roman" w:hAnsi="Courier New" w:cs="Courier New"/>
          <w:b/>
          <w:bCs/>
          <w:color w:val="000000"/>
          <w:sz w:val="20"/>
          <w:szCs w:val="20"/>
        </w:rPr>
        <w:t>Tên đơn vị mua hàng</w:t>
      </w:r>
      <w:r w:rsidRPr="00F66F77">
        <w:rPr>
          <w:rFonts w:ascii="Courier New" w:eastAsia="Times New Roman" w:hAnsi="Courier New" w:cs="Courier New"/>
          <w:color w:val="0000FF"/>
          <w:sz w:val="20"/>
          <w:szCs w:val="20"/>
        </w:rPr>
        <w:t>&lt;/Buyer&gt;</w:t>
      </w:r>
    </w:p>
    <w:p w14:paraId="7764C20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&lt;Name&gt;</w:t>
      </w:r>
      <w:r w:rsidRPr="00F66F77">
        <w:rPr>
          <w:rFonts w:ascii="Courier New" w:eastAsia="Times New Roman" w:hAnsi="Courier New" w:cs="Courier New"/>
          <w:b/>
          <w:bCs/>
          <w:color w:val="000000"/>
          <w:sz w:val="20"/>
          <w:szCs w:val="20"/>
        </w:rPr>
        <w:t>Tên hóa đơn</w:t>
      </w:r>
      <w:r w:rsidRPr="00F66F77">
        <w:rPr>
          <w:rFonts w:ascii="Courier New" w:eastAsia="Times New Roman" w:hAnsi="Courier New" w:cs="Courier New"/>
          <w:color w:val="0000FF"/>
          <w:sz w:val="20"/>
          <w:szCs w:val="20"/>
        </w:rPr>
        <w:t>&lt;/Name&gt;</w:t>
      </w:r>
    </w:p>
    <w:p w14:paraId="6F74A79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&lt;ComPhone&gt;</w:t>
      </w:r>
      <w:r w:rsidRPr="00F66F77">
        <w:rPr>
          <w:rFonts w:ascii="Courier New" w:eastAsia="Times New Roman" w:hAnsi="Courier New" w:cs="Courier New"/>
          <w:b/>
          <w:bCs/>
          <w:color w:val="000000"/>
          <w:sz w:val="20"/>
          <w:szCs w:val="20"/>
        </w:rPr>
        <w:t>Điện thoại công ty</w:t>
      </w:r>
      <w:r w:rsidRPr="00F66F77">
        <w:rPr>
          <w:rFonts w:ascii="Courier New" w:eastAsia="Times New Roman" w:hAnsi="Courier New" w:cs="Courier New"/>
          <w:color w:val="0000FF"/>
          <w:sz w:val="20"/>
          <w:szCs w:val="20"/>
        </w:rPr>
        <w:t>&lt;/ComPhone&gt;</w:t>
      </w:r>
    </w:p>
    <w:p w14:paraId="694D267D"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&lt;ComBankName&gt;</w:t>
      </w:r>
      <w:r w:rsidRPr="00F66F77">
        <w:rPr>
          <w:rFonts w:ascii="Courier New" w:eastAsia="Times New Roman" w:hAnsi="Courier New" w:cs="Courier New"/>
          <w:b/>
          <w:bCs/>
          <w:color w:val="000000"/>
          <w:sz w:val="20"/>
          <w:szCs w:val="20"/>
        </w:rPr>
        <w:t>Tên ngân hàng</w:t>
      </w:r>
      <w:r w:rsidRPr="00F66F77">
        <w:rPr>
          <w:rFonts w:ascii="Courier New" w:eastAsia="Times New Roman" w:hAnsi="Courier New" w:cs="Courier New"/>
          <w:color w:val="0000FF"/>
          <w:sz w:val="20"/>
          <w:szCs w:val="20"/>
        </w:rPr>
        <w:t>&lt;/ComBankName&gt;</w:t>
      </w:r>
    </w:p>
    <w:p w14:paraId="4FCA67E5"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&lt;ComBankNo&gt;</w:t>
      </w:r>
      <w:r w:rsidRPr="00F66F77">
        <w:rPr>
          <w:rFonts w:ascii="Courier New" w:eastAsia="Times New Roman" w:hAnsi="Courier New" w:cs="Courier New"/>
          <w:b/>
          <w:bCs/>
          <w:color w:val="000000"/>
          <w:sz w:val="20"/>
          <w:szCs w:val="20"/>
        </w:rPr>
        <w:t>Số tài khoản ngân hàng</w:t>
      </w:r>
      <w:r w:rsidRPr="00F66F77">
        <w:rPr>
          <w:rFonts w:ascii="Courier New" w:eastAsia="Times New Roman" w:hAnsi="Courier New" w:cs="Courier New"/>
          <w:color w:val="0000FF"/>
          <w:sz w:val="20"/>
          <w:szCs w:val="20"/>
        </w:rPr>
        <w:t>&lt;/ComBankNo&gt;</w:t>
      </w:r>
    </w:p>
    <w:p w14:paraId="230097E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&lt;CreateDate&gt;</w:t>
      </w:r>
      <w:r w:rsidRPr="00F66F77">
        <w:rPr>
          <w:rFonts w:ascii="Courier New" w:eastAsia="Times New Roman" w:hAnsi="Courier New" w:cs="Courier New"/>
          <w:b/>
          <w:bCs/>
          <w:color w:val="000000"/>
          <w:sz w:val="20"/>
          <w:szCs w:val="20"/>
        </w:rPr>
        <w:t>CreateDate</w:t>
      </w:r>
      <w:r w:rsidRPr="00F66F77">
        <w:rPr>
          <w:rFonts w:ascii="Courier New" w:eastAsia="Times New Roman" w:hAnsi="Courier New" w:cs="Courier New"/>
          <w:color w:val="0000FF"/>
          <w:sz w:val="20"/>
          <w:szCs w:val="20"/>
        </w:rPr>
        <w:t>&lt;/CreateDate&gt;</w:t>
      </w:r>
    </w:p>
    <w:p w14:paraId="68D05F5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&lt;DiscountRate&gt;</w:t>
      </w:r>
      <w:r w:rsidRPr="00F66F77">
        <w:rPr>
          <w:rFonts w:ascii="Courier New" w:eastAsia="Times New Roman" w:hAnsi="Courier New" w:cs="Courier New"/>
          <w:b/>
          <w:bCs/>
          <w:color w:val="000000"/>
          <w:sz w:val="20"/>
          <w:szCs w:val="20"/>
        </w:rPr>
        <w:t>Chiết khấu</w:t>
      </w:r>
      <w:r w:rsidRPr="00F66F77">
        <w:rPr>
          <w:rFonts w:ascii="Courier New" w:eastAsia="Times New Roman" w:hAnsi="Courier New" w:cs="Courier New"/>
          <w:color w:val="0000FF"/>
          <w:sz w:val="20"/>
          <w:szCs w:val="20"/>
        </w:rPr>
        <w:t>&lt;/DiscountRate&gt;</w:t>
      </w:r>
    </w:p>
    <w:p w14:paraId="1CE6986D"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&lt;CusSignStatus&gt;&lt;/CusSignStatus&gt;</w:t>
      </w:r>
    </w:p>
    <w:p w14:paraId="55723ED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&lt;CreateBy&gt;</w:t>
      </w:r>
      <w:r w:rsidRPr="00F66F77">
        <w:rPr>
          <w:rFonts w:ascii="Courier New" w:eastAsia="Times New Roman" w:hAnsi="Courier New" w:cs="Courier New"/>
          <w:b/>
          <w:bCs/>
          <w:color w:val="000000"/>
          <w:sz w:val="20"/>
          <w:szCs w:val="20"/>
        </w:rPr>
        <w:t>CreateBy</w:t>
      </w:r>
      <w:r w:rsidRPr="00F66F77">
        <w:rPr>
          <w:rFonts w:ascii="Courier New" w:eastAsia="Times New Roman" w:hAnsi="Courier New" w:cs="Courier New"/>
          <w:color w:val="0000FF"/>
          <w:sz w:val="20"/>
          <w:szCs w:val="20"/>
        </w:rPr>
        <w:t>&lt;/CreateBy&gt;</w:t>
      </w:r>
    </w:p>
    <w:p w14:paraId="1AE10B75"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&lt;PublishBy&gt;</w:t>
      </w:r>
      <w:r w:rsidRPr="00F66F77">
        <w:rPr>
          <w:rFonts w:ascii="Courier New" w:eastAsia="Times New Roman" w:hAnsi="Courier New" w:cs="Courier New"/>
          <w:b/>
          <w:bCs/>
          <w:color w:val="000000"/>
          <w:sz w:val="20"/>
          <w:szCs w:val="20"/>
        </w:rPr>
        <w:t>PublishBy</w:t>
      </w:r>
      <w:r w:rsidRPr="00F66F77">
        <w:rPr>
          <w:rFonts w:ascii="Courier New" w:eastAsia="Times New Roman" w:hAnsi="Courier New" w:cs="Courier New"/>
          <w:color w:val="0000FF"/>
          <w:sz w:val="20"/>
          <w:szCs w:val="20"/>
        </w:rPr>
        <w:t>&lt;/PublishBy&gt;</w:t>
      </w:r>
    </w:p>
    <w:p w14:paraId="46814312"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&lt;Note&gt;</w:t>
      </w:r>
      <w:r w:rsidRPr="00F66F77">
        <w:rPr>
          <w:rFonts w:ascii="Courier New" w:eastAsia="Times New Roman" w:hAnsi="Courier New" w:cs="Courier New"/>
          <w:b/>
          <w:bCs/>
          <w:color w:val="000000"/>
          <w:sz w:val="20"/>
          <w:szCs w:val="20"/>
        </w:rPr>
        <w:t>Note</w:t>
      </w:r>
      <w:r w:rsidRPr="00F66F77">
        <w:rPr>
          <w:rFonts w:ascii="Courier New" w:eastAsia="Times New Roman" w:hAnsi="Courier New" w:cs="Courier New"/>
          <w:color w:val="0000FF"/>
          <w:sz w:val="20"/>
          <w:szCs w:val="20"/>
        </w:rPr>
        <w:t>&lt;/Note&gt;</w:t>
      </w:r>
    </w:p>
    <w:p w14:paraId="67F6F2E3"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&lt;ProcessInvNote&gt;</w:t>
      </w:r>
      <w:r w:rsidRPr="00F66F77">
        <w:rPr>
          <w:rFonts w:ascii="Courier New" w:eastAsia="Times New Roman" w:hAnsi="Courier New" w:cs="Courier New"/>
          <w:b/>
          <w:bCs/>
          <w:color w:val="000000"/>
          <w:sz w:val="20"/>
          <w:szCs w:val="20"/>
        </w:rPr>
        <w:t>ProcessInvNote</w:t>
      </w:r>
      <w:r w:rsidRPr="00F66F77">
        <w:rPr>
          <w:rFonts w:ascii="Courier New" w:eastAsia="Times New Roman" w:hAnsi="Courier New" w:cs="Courier New"/>
          <w:color w:val="0000FF"/>
          <w:sz w:val="20"/>
          <w:szCs w:val="20"/>
        </w:rPr>
        <w:t>&lt;/ProcessInvNote&gt;</w:t>
      </w:r>
    </w:p>
    <w:p w14:paraId="07D0D725"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&lt;Fkey&gt;</w:t>
      </w:r>
      <w:r w:rsidRPr="00F66F77">
        <w:rPr>
          <w:rFonts w:ascii="Courier New" w:eastAsia="Times New Roman" w:hAnsi="Courier New" w:cs="Courier New"/>
          <w:b/>
          <w:bCs/>
          <w:color w:val="000000"/>
          <w:sz w:val="20"/>
          <w:szCs w:val="20"/>
        </w:rPr>
        <w:t>Fkey</w:t>
      </w:r>
      <w:r w:rsidRPr="00F66F77">
        <w:rPr>
          <w:rFonts w:ascii="Courier New" w:eastAsia="Times New Roman" w:hAnsi="Courier New" w:cs="Courier New"/>
          <w:color w:val="0000FF"/>
          <w:sz w:val="20"/>
          <w:szCs w:val="20"/>
        </w:rPr>
        <w:t>&lt;/Fkey&gt;</w:t>
      </w:r>
    </w:p>
    <w:p w14:paraId="71DA5066"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&lt;GrossValue_NonTax&gt;&lt;/GrossValue_NonTax&gt;</w:t>
      </w:r>
    </w:p>
    <w:p w14:paraId="5F4B4E77"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&lt;CurrencyUnit&gt;</w:t>
      </w:r>
      <w:r w:rsidRPr="00F66F77">
        <w:rPr>
          <w:rFonts w:ascii="Courier New" w:eastAsia="Times New Roman" w:hAnsi="Courier New" w:cs="Courier New"/>
          <w:b/>
          <w:bCs/>
          <w:color w:val="000000"/>
          <w:sz w:val="20"/>
          <w:szCs w:val="20"/>
        </w:rPr>
        <w:t>Đơn vị tiền tệ</w:t>
      </w:r>
      <w:r w:rsidRPr="00F66F77">
        <w:rPr>
          <w:rFonts w:ascii="Courier New" w:eastAsia="Times New Roman" w:hAnsi="Courier New" w:cs="Courier New"/>
          <w:color w:val="0000FF"/>
          <w:sz w:val="20"/>
          <w:szCs w:val="20"/>
        </w:rPr>
        <w:t>&lt;/CurrencyUnit&gt;</w:t>
      </w:r>
    </w:p>
    <w:p w14:paraId="670E1D58"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&lt;ExchangeRate&gt;</w:t>
      </w:r>
      <w:r w:rsidRPr="00F66F77">
        <w:rPr>
          <w:rFonts w:ascii="Courier New" w:eastAsia="Times New Roman" w:hAnsi="Courier New" w:cs="Courier New"/>
          <w:b/>
          <w:bCs/>
          <w:color w:val="000000"/>
          <w:sz w:val="20"/>
          <w:szCs w:val="20"/>
        </w:rPr>
        <w:t>Tỷ giá</w:t>
      </w:r>
      <w:r w:rsidRPr="00F66F77">
        <w:rPr>
          <w:rFonts w:ascii="Courier New" w:eastAsia="Times New Roman" w:hAnsi="Courier New" w:cs="Courier New"/>
          <w:color w:val="0000FF"/>
          <w:sz w:val="20"/>
          <w:szCs w:val="20"/>
        </w:rPr>
        <w:t>&lt;/ExchangeRate&gt;</w:t>
      </w:r>
    </w:p>
    <w:p w14:paraId="2388AB50"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&lt;ConvertedAmount&gt;</w:t>
      </w:r>
      <w:r w:rsidRPr="00F66F77">
        <w:rPr>
          <w:rFonts w:ascii="Courier New" w:eastAsia="Times New Roman" w:hAnsi="Courier New" w:cs="Courier New"/>
          <w:b/>
          <w:bCs/>
          <w:color w:val="000000"/>
          <w:sz w:val="20"/>
          <w:szCs w:val="20"/>
        </w:rPr>
        <w:t>Tổng tiền quy đổi</w:t>
      </w:r>
      <w:r w:rsidRPr="00F66F77">
        <w:rPr>
          <w:rFonts w:ascii="Courier New" w:eastAsia="Times New Roman" w:hAnsi="Courier New" w:cs="Courier New"/>
          <w:color w:val="0000FF"/>
          <w:sz w:val="20"/>
          <w:szCs w:val="20"/>
        </w:rPr>
        <w:t>&lt;/ConvertedAmount&gt;</w:t>
      </w:r>
    </w:p>
    <w:p w14:paraId="4D20D695"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&lt;Extra1&gt;</w:t>
      </w:r>
      <w:r w:rsidRPr="00F66F77">
        <w:rPr>
          <w:rFonts w:ascii="Courier New" w:eastAsia="Times New Roman" w:hAnsi="Courier New" w:cs="Courier New"/>
          <w:b/>
          <w:bCs/>
          <w:color w:val="000000"/>
          <w:sz w:val="20"/>
          <w:szCs w:val="20"/>
        </w:rPr>
        <w:t>Extra1</w:t>
      </w:r>
      <w:r w:rsidRPr="00F66F77">
        <w:rPr>
          <w:rFonts w:ascii="Courier New" w:eastAsia="Times New Roman" w:hAnsi="Courier New" w:cs="Courier New"/>
          <w:color w:val="0000FF"/>
          <w:sz w:val="20"/>
          <w:szCs w:val="20"/>
        </w:rPr>
        <w:t>&lt;/Extra1&gt;</w:t>
      </w:r>
    </w:p>
    <w:p w14:paraId="7FD4E6A5"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&lt;Extra2&gt;</w:t>
      </w:r>
      <w:r w:rsidRPr="00F66F77">
        <w:rPr>
          <w:rFonts w:ascii="Courier New" w:eastAsia="Times New Roman" w:hAnsi="Courier New" w:cs="Courier New"/>
          <w:b/>
          <w:bCs/>
          <w:color w:val="000000"/>
          <w:sz w:val="20"/>
          <w:szCs w:val="20"/>
        </w:rPr>
        <w:t>Extra2</w:t>
      </w:r>
      <w:r w:rsidRPr="00F66F77">
        <w:rPr>
          <w:rFonts w:ascii="Courier New" w:eastAsia="Times New Roman" w:hAnsi="Courier New" w:cs="Courier New"/>
          <w:color w:val="0000FF"/>
          <w:sz w:val="20"/>
          <w:szCs w:val="20"/>
        </w:rPr>
        <w:t>&lt;/Extra2&gt;</w:t>
      </w:r>
    </w:p>
    <w:p w14:paraId="25A143F3"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F66F77">
        <w:rPr>
          <w:rFonts w:ascii="Courier New" w:eastAsia="Times New Roman" w:hAnsi="Courier New" w:cs="Courier New"/>
          <w:b/>
          <w:bCs/>
          <w:color w:val="000000"/>
          <w:sz w:val="20"/>
          <w:szCs w:val="20"/>
        </w:rPr>
        <w:t xml:space="preserve">    </w:t>
      </w:r>
      <w:r w:rsidRPr="00F66F77">
        <w:rPr>
          <w:rFonts w:ascii="Courier New" w:eastAsia="Times New Roman" w:hAnsi="Courier New" w:cs="Courier New"/>
          <w:color w:val="0000FF"/>
          <w:sz w:val="20"/>
          <w:szCs w:val="20"/>
        </w:rPr>
        <w:t>&lt;SMSDeliver&gt;</w:t>
      </w:r>
      <w:r w:rsidRPr="00F66F77">
        <w:rPr>
          <w:rFonts w:ascii="Courier New" w:eastAsia="Times New Roman" w:hAnsi="Courier New" w:cs="Courier New"/>
          <w:b/>
          <w:bCs/>
          <w:color w:val="000000"/>
          <w:sz w:val="20"/>
          <w:szCs w:val="20"/>
        </w:rPr>
        <w:t>SMSDeliver</w:t>
      </w:r>
      <w:r w:rsidRPr="00F66F77">
        <w:rPr>
          <w:rFonts w:ascii="Courier New" w:eastAsia="Times New Roman" w:hAnsi="Courier New" w:cs="Courier New"/>
          <w:color w:val="0000FF"/>
          <w:sz w:val="20"/>
          <w:szCs w:val="20"/>
        </w:rPr>
        <w:t>&lt;/SMSDeliver&gt;</w:t>
      </w:r>
    </w:p>
    <w:p w14:paraId="36B88C6E"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LDDNBO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p>
    <w:p w14:paraId="60F038EB"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p>
    <w:p w14:paraId="7AC46ADB"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HVTNXHANG</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p>
    <w:p w14:paraId="5C444B71"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TNVCHUYEN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p>
    <w:p w14:paraId="430F1FDE"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PTVCHUYEN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p>
    <w:p w14:paraId="36465E1E"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p>
    <w:p w14:paraId="44956FE7" w14:textId="77777777" w:rsidR="00AC3E5D" w:rsidRPr="009A3CD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HDKTNgay</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p>
    <w:p w14:paraId="33F2C3F1" w14:textId="77777777" w:rsidR="00AC3E5D" w:rsidRPr="00F66F77" w:rsidRDefault="00AC3E5D" w:rsidP="00AC3E5D">
      <w:pPr>
        <w:shd w:val="clear" w:color="auto" w:fill="FFFFFF"/>
        <w:spacing w:after="0" w:line="240" w:lineRule="auto"/>
        <w:rPr>
          <w:rFonts w:ascii="Courier New" w:eastAsia="Times New Roman" w:hAnsi="Courier New" w:cs="Courier New"/>
          <w:b/>
          <w:bCs/>
          <w:color w:val="000000"/>
          <w:sz w:val="20"/>
          <w:szCs w:val="20"/>
        </w:rPr>
      </w:pPr>
    </w:p>
    <w:p w14:paraId="0353B1EC" w14:textId="77777777" w:rsidR="00AC3E5D" w:rsidRPr="00AD69DD" w:rsidRDefault="00AC3E5D" w:rsidP="00AC3E5D">
      <w:pPr>
        <w:shd w:val="clear" w:color="auto" w:fill="FFFFFF"/>
        <w:spacing w:after="0" w:line="240" w:lineRule="auto"/>
        <w:rPr>
          <w:rFonts w:eastAsia="Times New Roman" w:cs="Times New Roman"/>
          <w:szCs w:val="24"/>
        </w:rPr>
      </w:pPr>
      <w:r w:rsidRPr="00F66F77">
        <w:rPr>
          <w:rFonts w:ascii="Courier New" w:eastAsia="Times New Roman" w:hAnsi="Courier New" w:cs="Courier New"/>
          <w:color w:val="0000FF"/>
          <w:sz w:val="20"/>
          <w:szCs w:val="20"/>
        </w:rPr>
        <w:t>&lt;/ReplaceInv&gt;</w:t>
      </w:r>
    </w:p>
    <w:p w14:paraId="3CDD5525" w14:textId="77777777" w:rsidR="00AC3E5D" w:rsidRPr="000A4319" w:rsidRDefault="00AC3E5D" w:rsidP="00AC3E5D">
      <w:pPr>
        <w:ind w:firstLine="720"/>
        <w:rPr>
          <w:b/>
          <w:u w:val="single"/>
        </w:rPr>
      </w:pPr>
      <w:r w:rsidRPr="000A4319">
        <w:rPr>
          <w:b/>
          <w:u w:val="single"/>
        </w:rPr>
        <w:t>Cấu trúc củ</w:t>
      </w:r>
      <w:r>
        <w:rPr>
          <w:b/>
          <w:u w:val="single"/>
        </w:rPr>
        <w:t>a xmlInv</w:t>
      </w:r>
      <w:r w:rsidRPr="000A4319">
        <w:rPr>
          <w:b/>
          <w:u w:val="single"/>
        </w:rPr>
        <w:t xml:space="preserve">Data </w:t>
      </w:r>
      <w:r>
        <w:rPr>
          <w:b/>
          <w:u w:val="single"/>
        </w:rPr>
        <w:t xml:space="preserve">trường hợp </w:t>
      </w:r>
      <w:r>
        <w:rPr>
          <w:b/>
          <w:color w:val="FF0000"/>
          <w:u w:val="single"/>
        </w:rPr>
        <w:t>C</w:t>
      </w:r>
      <w:r w:rsidRPr="00022930">
        <w:rPr>
          <w:b/>
          <w:color w:val="FF0000"/>
          <w:u w:val="single"/>
        </w:rPr>
        <w:t>ó</w:t>
      </w:r>
      <w:r>
        <w:rPr>
          <w:b/>
          <w:u w:val="single"/>
        </w:rPr>
        <w:t xml:space="preserve"> trường mở rộng </w:t>
      </w:r>
      <w:r w:rsidRPr="000A4319">
        <w:rPr>
          <w:b/>
          <w:u w:val="single"/>
        </w:rPr>
        <w:t xml:space="preserve">(các trường </w:t>
      </w:r>
      <w:r w:rsidRPr="000A4319">
        <w:rPr>
          <w:b/>
          <w:color w:val="FF0000"/>
          <w:u w:val="single"/>
        </w:rPr>
        <w:t>*</w:t>
      </w:r>
      <w:r w:rsidRPr="000A4319">
        <w:rPr>
          <w:b/>
          <w:u w:val="single"/>
        </w:rPr>
        <w:t xml:space="preserve"> là bắt buộc):</w:t>
      </w:r>
    </w:p>
    <w:p w14:paraId="12183EF1"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color w:val="0000FF"/>
          <w:sz w:val="20"/>
          <w:szCs w:val="20"/>
        </w:rPr>
        <w:t>&lt;ReplaceInv&gt;</w:t>
      </w:r>
    </w:p>
    <w:p w14:paraId="47336D81"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&lt;key&gt;</w:t>
      </w:r>
      <w:r w:rsidRPr="007332BA">
        <w:rPr>
          <w:rFonts w:ascii="Courier New" w:eastAsia="Times New Roman" w:hAnsi="Courier New" w:cs="Courier New"/>
          <w:b/>
          <w:bCs/>
          <w:color w:val="000000"/>
          <w:sz w:val="20"/>
          <w:szCs w:val="20"/>
        </w:rPr>
        <w:t>fkey hóa đơn*</w:t>
      </w:r>
      <w:r w:rsidRPr="007332BA">
        <w:rPr>
          <w:rFonts w:ascii="Courier New" w:eastAsia="Times New Roman" w:hAnsi="Courier New" w:cs="Courier New"/>
          <w:color w:val="0000FF"/>
          <w:sz w:val="20"/>
          <w:szCs w:val="20"/>
        </w:rPr>
        <w:t>&lt;/key&gt;</w:t>
      </w:r>
    </w:p>
    <w:p w14:paraId="1AFCD26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&lt;CusCode&gt;</w:t>
      </w:r>
      <w:r w:rsidRPr="007332BA">
        <w:rPr>
          <w:rFonts w:ascii="Courier New" w:eastAsia="Times New Roman" w:hAnsi="Courier New" w:cs="Courier New"/>
          <w:b/>
          <w:bCs/>
          <w:color w:val="000000"/>
          <w:sz w:val="20"/>
          <w:szCs w:val="20"/>
        </w:rPr>
        <w:t>Mã khách hàng*</w:t>
      </w:r>
      <w:r w:rsidRPr="007332BA">
        <w:rPr>
          <w:rFonts w:ascii="Courier New" w:eastAsia="Times New Roman" w:hAnsi="Courier New" w:cs="Courier New"/>
          <w:color w:val="0000FF"/>
          <w:sz w:val="20"/>
          <w:szCs w:val="20"/>
        </w:rPr>
        <w:t>&lt;/CusCode&gt;</w:t>
      </w:r>
    </w:p>
    <w:p w14:paraId="70212391"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&lt;CusName&gt;</w:t>
      </w:r>
      <w:r w:rsidRPr="007332BA">
        <w:rPr>
          <w:rFonts w:ascii="Courier New" w:eastAsia="Times New Roman" w:hAnsi="Courier New" w:cs="Courier New"/>
          <w:b/>
          <w:bCs/>
          <w:color w:val="000000"/>
          <w:sz w:val="20"/>
          <w:szCs w:val="20"/>
        </w:rPr>
        <w:t>Tên khách hàng*</w:t>
      </w:r>
      <w:r w:rsidRPr="007332BA">
        <w:rPr>
          <w:rFonts w:ascii="Courier New" w:eastAsia="Times New Roman" w:hAnsi="Courier New" w:cs="Courier New"/>
          <w:color w:val="0000FF"/>
          <w:sz w:val="20"/>
          <w:szCs w:val="20"/>
        </w:rPr>
        <w:t>&lt;/CusName&gt;</w:t>
      </w:r>
    </w:p>
    <w:p w14:paraId="425E6391"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&lt;CusAddress&gt;</w:t>
      </w:r>
      <w:r w:rsidRPr="007332BA">
        <w:rPr>
          <w:rFonts w:ascii="Courier New" w:eastAsia="Times New Roman" w:hAnsi="Courier New" w:cs="Courier New"/>
          <w:b/>
          <w:bCs/>
          <w:color w:val="000000"/>
          <w:sz w:val="20"/>
          <w:szCs w:val="20"/>
        </w:rPr>
        <w:t>Địa chỉ khách hàng*</w:t>
      </w:r>
      <w:r w:rsidRPr="007332BA">
        <w:rPr>
          <w:rFonts w:ascii="Courier New" w:eastAsia="Times New Roman" w:hAnsi="Courier New" w:cs="Courier New"/>
          <w:color w:val="0000FF"/>
          <w:sz w:val="20"/>
          <w:szCs w:val="20"/>
        </w:rPr>
        <w:t>&lt;/CusAddress&gt;</w:t>
      </w:r>
    </w:p>
    <w:p w14:paraId="3A1E8F1D"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&lt;CusPhone&gt;</w:t>
      </w:r>
      <w:r w:rsidRPr="007332BA">
        <w:rPr>
          <w:rFonts w:ascii="Courier New" w:eastAsia="Times New Roman" w:hAnsi="Courier New" w:cs="Courier New"/>
          <w:b/>
          <w:bCs/>
          <w:color w:val="000000"/>
          <w:sz w:val="20"/>
          <w:szCs w:val="20"/>
        </w:rPr>
        <w:t>Điện thoại khách hàng</w:t>
      </w:r>
      <w:r w:rsidRPr="007332BA">
        <w:rPr>
          <w:rFonts w:ascii="Courier New" w:eastAsia="Times New Roman" w:hAnsi="Courier New" w:cs="Courier New"/>
          <w:color w:val="0000FF"/>
          <w:sz w:val="20"/>
          <w:szCs w:val="20"/>
        </w:rPr>
        <w:t>&lt;/CusPhone&gt;</w:t>
      </w:r>
    </w:p>
    <w:p w14:paraId="4165126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&lt;CusTaxCode&gt;</w:t>
      </w:r>
      <w:r w:rsidRPr="007332BA">
        <w:rPr>
          <w:rFonts w:ascii="Courier New" w:eastAsia="Times New Roman" w:hAnsi="Courier New" w:cs="Courier New"/>
          <w:b/>
          <w:bCs/>
          <w:color w:val="000000"/>
          <w:sz w:val="20"/>
          <w:szCs w:val="20"/>
        </w:rPr>
        <w:t>Mã số thuế KH (Bắt buộc với KH là Doanh nghiệp)</w:t>
      </w:r>
      <w:r w:rsidRPr="007332BA">
        <w:rPr>
          <w:rFonts w:ascii="Courier New" w:eastAsia="Times New Roman" w:hAnsi="Courier New" w:cs="Courier New"/>
          <w:color w:val="0000FF"/>
          <w:sz w:val="20"/>
          <w:szCs w:val="20"/>
        </w:rPr>
        <w:t>&lt;/CusTaxCode&gt;</w:t>
      </w:r>
    </w:p>
    <w:p w14:paraId="5D806644"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&lt;PaymentMethod&gt;</w:t>
      </w:r>
      <w:r w:rsidRPr="007332BA">
        <w:rPr>
          <w:rFonts w:ascii="Courier New" w:eastAsia="Times New Roman" w:hAnsi="Courier New" w:cs="Courier New"/>
          <w:b/>
          <w:bCs/>
          <w:color w:val="000000"/>
          <w:sz w:val="20"/>
          <w:szCs w:val="20"/>
        </w:rPr>
        <w:t>Phương thức thanh toán</w:t>
      </w:r>
      <w:r w:rsidRPr="007332BA">
        <w:rPr>
          <w:rFonts w:ascii="Courier New" w:eastAsia="Times New Roman" w:hAnsi="Courier New" w:cs="Courier New"/>
          <w:color w:val="0000FF"/>
          <w:sz w:val="20"/>
          <w:szCs w:val="20"/>
        </w:rPr>
        <w:t>&lt;/PaymentMethod&gt;</w:t>
      </w:r>
    </w:p>
    <w:p w14:paraId="21E01EEA"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&lt;CusBankName&gt;</w:t>
      </w:r>
      <w:r w:rsidRPr="007332BA">
        <w:rPr>
          <w:rFonts w:ascii="Courier New" w:eastAsia="Times New Roman" w:hAnsi="Courier New" w:cs="Courier New"/>
          <w:b/>
          <w:bCs/>
          <w:color w:val="000000"/>
          <w:sz w:val="20"/>
          <w:szCs w:val="20"/>
        </w:rPr>
        <w:t>Tên ngân hàng</w:t>
      </w:r>
      <w:r w:rsidRPr="007332BA">
        <w:rPr>
          <w:rFonts w:ascii="Courier New" w:eastAsia="Times New Roman" w:hAnsi="Courier New" w:cs="Courier New"/>
          <w:color w:val="0000FF"/>
          <w:sz w:val="20"/>
          <w:szCs w:val="20"/>
        </w:rPr>
        <w:t>&lt;/CusBankName&gt;</w:t>
      </w:r>
    </w:p>
    <w:p w14:paraId="2E0EB32D"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&lt;KindOfService&gt;</w:t>
      </w:r>
      <w:r w:rsidRPr="007332BA">
        <w:rPr>
          <w:rFonts w:ascii="Courier New" w:eastAsia="Times New Roman" w:hAnsi="Courier New" w:cs="Courier New"/>
          <w:b/>
          <w:bCs/>
          <w:color w:val="000000"/>
          <w:sz w:val="20"/>
          <w:szCs w:val="20"/>
        </w:rPr>
        <w:t>Tháng hóa đơn</w:t>
      </w:r>
      <w:r w:rsidRPr="007332BA">
        <w:rPr>
          <w:rFonts w:ascii="Courier New" w:eastAsia="Times New Roman" w:hAnsi="Courier New" w:cs="Courier New"/>
          <w:color w:val="0000FF"/>
          <w:sz w:val="20"/>
          <w:szCs w:val="20"/>
        </w:rPr>
        <w:t>&lt;/KindOfService&gt;</w:t>
      </w:r>
    </w:p>
    <w:p w14:paraId="04FC99B9"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&lt;CusBankNo&gt;</w:t>
      </w:r>
      <w:r w:rsidRPr="007332BA">
        <w:rPr>
          <w:rFonts w:ascii="Courier New" w:eastAsia="Times New Roman" w:hAnsi="Courier New" w:cs="Courier New"/>
          <w:b/>
          <w:bCs/>
          <w:color w:val="000000"/>
          <w:sz w:val="20"/>
          <w:szCs w:val="20"/>
        </w:rPr>
        <w:t>Số tài khoản ngân hàng</w:t>
      </w:r>
      <w:r w:rsidRPr="007332BA">
        <w:rPr>
          <w:rFonts w:ascii="Courier New" w:eastAsia="Times New Roman" w:hAnsi="Courier New" w:cs="Courier New"/>
          <w:color w:val="0000FF"/>
          <w:sz w:val="20"/>
          <w:szCs w:val="20"/>
        </w:rPr>
        <w:t>&lt;/CusBankNo&gt;</w:t>
      </w:r>
    </w:p>
    <w:p w14:paraId="69A1EF8C"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&lt;Products&gt;</w:t>
      </w:r>
    </w:p>
    <w:p w14:paraId="046FC78C"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lastRenderedPageBreak/>
        <w:t xml:space="preserve">        </w:t>
      </w:r>
      <w:r w:rsidRPr="007332BA">
        <w:rPr>
          <w:rFonts w:ascii="Courier New" w:eastAsia="Times New Roman" w:hAnsi="Courier New" w:cs="Courier New"/>
          <w:color w:val="0000FF"/>
          <w:sz w:val="20"/>
          <w:szCs w:val="20"/>
        </w:rPr>
        <w:t>&lt;Product&gt;</w:t>
      </w:r>
    </w:p>
    <w:p w14:paraId="4F46F8BC"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&lt;Code&gt;</w:t>
      </w:r>
      <w:r w:rsidRPr="007332BA">
        <w:rPr>
          <w:rFonts w:ascii="Courier New" w:eastAsia="Times New Roman" w:hAnsi="Courier New" w:cs="Courier New"/>
          <w:b/>
          <w:bCs/>
          <w:color w:val="000000"/>
          <w:sz w:val="20"/>
          <w:szCs w:val="20"/>
        </w:rPr>
        <w:t>Mã sản phẩm*</w:t>
      </w:r>
      <w:r w:rsidRPr="007332BA">
        <w:rPr>
          <w:rFonts w:ascii="Courier New" w:eastAsia="Times New Roman" w:hAnsi="Courier New" w:cs="Courier New"/>
          <w:color w:val="0000FF"/>
          <w:sz w:val="20"/>
          <w:szCs w:val="20"/>
        </w:rPr>
        <w:t>&lt;/Code&gt;</w:t>
      </w:r>
    </w:p>
    <w:p w14:paraId="70C12AF2"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&lt;ProdName&gt;</w:t>
      </w:r>
      <w:r w:rsidRPr="007332BA">
        <w:rPr>
          <w:rFonts w:ascii="Courier New" w:eastAsia="Times New Roman" w:hAnsi="Courier New" w:cs="Courier New"/>
          <w:b/>
          <w:bCs/>
          <w:color w:val="000000"/>
          <w:sz w:val="20"/>
          <w:szCs w:val="20"/>
        </w:rPr>
        <w:t>Tên sản phẩm*</w:t>
      </w:r>
      <w:r w:rsidRPr="007332BA">
        <w:rPr>
          <w:rFonts w:ascii="Courier New" w:eastAsia="Times New Roman" w:hAnsi="Courier New" w:cs="Courier New"/>
          <w:color w:val="0000FF"/>
          <w:sz w:val="20"/>
          <w:szCs w:val="20"/>
        </w:rPr>
        <w:t>&lt;/ProdName&gt;</w:t>
      </w:r>
    </w:p>
    <w:p w14:paraId="3D998046"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&lt;ProdUnit&gt;</w:t>
      </w:r>
      <w:r w:rsidRPr="007332BA">
        <w:rPr>
          <w:rFonts w:ascii="Courier New" w:eastAsia="Times New Roman" w:hAnsi="Courier New" w:cs="Courier New"/>
          <w:b/>
          <w:bCs/>
          <w:color w:val="000000"/>
          <w:sz w:val="20"/>
          <w:szCs w:val="20"/>
        </w:rPr>
        <w:t>Đơn vị tính</w:t>
      </w:r>
      <w:r w:rsidRPr="007332BA">
        <w:rPr>
          <w:rFonts w:ascii="Courier New" w:eastAsia="Times New Roman" w:hAnsi="Courier New" w:cs="Courier New"/>
          <w:color w:val="0000FF"/>
          <w:sz w:val="20"/>
          <w:szCs w:val="20"/>
        </w:rPr>
        <w:t>&lt;/ProdUnit&gt;</w:t>
      </w:r>
    </w:p>
    <w:p w14:paraId="44DAC8BC"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&lt;ProdQuantity&gt;</w:t>
      </w:r>
      <w:r w:rsidRPr="007332BA">
        <w:rPr>
          <w:rFonts w:ascii="Courier New" w:eastAsia="Times New Roman" w:hAnsi="Courier New" w:cs="Courier New"/>
          <w:b/>
          <w:bCs/>
          <w:color w:val="000000"/>
          <w:sz w:val="20"/>
          <w:szCs w:val="20"/>
        </w:rPr>
        <w:t>Số lượng</w:t>
      </w:r>
      <w:r w:rsidRPr="007332BA">
        <w:rPr>
          <w:rFonts w:ascii="Courier New" w:eastAsia="Times New Roman" w:hAnsi="Courier New" w:cs="Courier New"/>
          <w:color w:val="0000FF"/>
          <w:sz w:val="20"/>
          <w:szCs w:val="20"/>
        </w:rPr>
        <w:t>&lt;/ProdQuantity&gt;</w:t>
      </w:r>
    </w:p>
    <w:p w14:paraId="18539CD5"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&lt;ProdPrice&gt;</w:t>
      </w:r>
      <w:r w:rsidRPr="007332BA">
        <w:rPr>
          <w:rFonts w:ascii="Courier New" w:eastAsia="Times New Roman" w:hAnsi="Courier New" w:cs="Courier New"/>
          <w:b/>
          <w:bCs/>
          <w:color w:val="000000"/>
          <w:sz w:val="20"/>
          <w:szCs w:val="20"/>
        </w:rPr>
        <w:t>Đơn giá</w:t>
      </w:r>
      <w:r w:rsidRPr="007332BA">
        <w:rPr>
          <w:rFonts w:ascii="Courier New" w:eastAsia="Times New Roman" w:hAnsi="Courier New" w:cs="Courier New"/>
          <w:color w:val="0000FF"/>
          <w:sz w:val="20"/>
          <w:szCs w:val="20"/>
        </w:rPr>
        <w:t>&lt;/ProdPrice&gt;</w:t>
      </w:r>
    </w:p>
    <w:p w14:paraId="5AB44442"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&lt;Amount&gt;</w:t>
      </w:r>
      <w:r w:rsidRPr="007332BA">
        <w:rPr>
          <w:rFonts w:ascii="Courier New" w:eastAsia="Times New Roman" w:hAnsi="Courier New" w:cs="Courier New"/>
          <w:b/>
          <w:bCs/>
          <w:color w:val="000000"/>
          <w:sz w:val="20"/>
          <w:szCs w:val="20"/>
        </w:rPr>
        <w:t>Tổng tiền*</w:t>
      </w:r>
      <w:r w:rsidRPr="007332BA">
        <w:rPr>
          <w:rFonts w:ascii="Courier New" w:eastAsia="Times New Roman" w:hAnsi="Courier New" w:cs="Courier New"/>
          <w:color w:val="0000FF"/>
          <w:sz w:val="20"/>
          <w:szCs w:val="20"/>
        </w:rPr>
        <w:t>&lt;/Amount&gt;</w:t>
      </w:r>
    </w:p>
    <w:p w14:paraId="50AB909C"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&lt;Remark&gt;</w:t>
      </w:r>
      <w:r w:rsidRPr="007332BA">
        <w:rPr>
          <w:rFonts w:ascii="Courier New" w:eastAsia="Times New Roman" w:hAnsi="Courier New" w:cs="Courier New"/>
          <w:b/>
          <w:bCs/>
          <w:color w:val="000000"/>
          <w:sz w:val="20"/>
          <w:szCs w:val="20"/>
        </w:rPr>
        <w:t>Remark</w:t>
      </w:r>
      <w:r w:rsidRPr="007332BA">
        <w:rPr>
          <w:rFonts w:ascii="Courier New" w:eastAsia="Times New Roman" w:hAnsi="Courier New" w:cs="Courier New"/>
          <w:color w:val="0000FF"/>
          <w:sz w:val="20"/>
          <w:szCs w:val="20"/>
        </w:rPr>
        <w:t>&lt;/Remark&gt;</w:t>
      </w:r>
    </w:p>
    <w:p w14:paraId="60D79B71"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&lt;Total&gt;</w:t>
      </w:r>
      <w:r w:rsidRPr="007332BA">
        <w:rPr>
          <w:rFonts w:ascii="Courier New" w:eastAsia="Times New Roman" w:hAnsi="Courier New" w:cs="Courier New"/>
          <w:b/>
          <w:bCs/>
          <w:color w:val="000000"/>
          <w:sz w:val="20"/>
          <w:szCs w:val="20"/>
        </w:rPr>
        <w:t>Tổng tiền trước thuế*</w:t>
      </w:r>
      <w:r w:rsidRPr="007332BA">
        <w:rPr>
          <w:rFonts w:ascii="Courier New" w:eastAsia="Times New Roman" w:hAnsi="Courier New" w:cs="Courier New"/>
          <w:color w:val="0000FF"/>
          <w:sz w:val="20"/>
          <w:szCs w:val="20"/>
        </w:rPr>
        <w:t>&lt;/Total&gt;</w:t>
      </w:r>
    </w:p>
    <w:p w14:paraId="4A733809"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&lt;VATRate&gt;</w:t>
      </w:r>
      <w:r w:rsidRPr="007332BA">
        <w:rPr>
          <w:rFonts w:ascii="Courier New" w:eastAsia="Times New Roman" w:hAnsi="Courier New" w:cs="Courier New"/>
          <w:b/>
          <w:bCs/>
          <w:color w:val="000000"/>
          <w:sz w:val="20"/>
          <w:szCs w:val="20"/>
        </w:rPr>
        <w:t>Thuế GTGT*</w:t>
      </w:r>
      <w:r w:rsidRPr="007332BA">
        <w:rPr>
          <w:rFonts w:ascii="Courier New" w:eastAsia="Times New Roman" w:hAnsi="Courier New" w:cs="Courier New"/>
          <w:color w:val="0000FF"/>
          <w:sz w:val="20"/>
          <w:szCs w:val="20"/>
        </w:rPr>
        <w:t>&lt;/VATRate&gt;</w:t>
      </w:r>
    </w:p>
    <w:p w14:paraId="41398005"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&lt;VATAmount&gt;</w:t>
      </w:r>
      <w:r w:rsidRPr="007332BA">
        <w:rPr>
          <w:rFonts w:ascii="Courier New" w:eastAsia="Times New Roman" w:hAnsi="Courier New" w:cs="Courier New"/>
          <w:b/>
          <w:bCs/>
          <w:color w:val="000000"/>
          <w:sz w:val="20"/>
          <w:szCs w:val="20"/>
        </w:rPr>
        <w:t>Tổng tiền thuế*</w:t>
      </w:r>
      <w:r w:rsidRPr="007332BA">
        <w:rPr>
          <w:rFonts w:ascii="Courier New" w:eastAsia="Times New Roman" w:hAnsi="Courier New" w:cs="Courier New"/>
          <w:color w:val="0000FF"/>
          <w:sz w:val="20"/>
          <w:szCs w:val="20"/>
        </w:rPr>
        <w:t>&lt;/VATAmount&gt;</w:t>
      </w:r>
    </w:p>
    <w:p w14:paraId="55F115FC"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&lt;Extra1&gt;</w:t>
      </w:r>
      <w:r w:rsidRPr="007332BA">
        <w:rPr>
          <w:rFonts w:ascii="Courier New" w:eastAsia="Times New Roman" w:hAnsi="Courier New" w:cs="Courier New"/>
          <w:b/>
          <w:bCs/>
          <w:color w:val="000000"/>
          <w:sz w:val="20"/>
          <w:szCs w:val="20"/>
        </w:rPr>
        <w:t>Mở rộng 1</w:t>
      </w:r>
      <w:r w:rsidRPr="007332BA">
        <w:rPr>
          <w:rFonts w:ascii="Courier New" w:eastAsia="Times New Roman" w:hAnsi="Courier New" w:cs="Courier New"/>
          <w:color w:val="0000FF"/>
          <w:sz w:val="20"/>
          <w:szCs w:val="20"/>
        </w:rPr>
        <w:t>&lt;/Extra1&gt;</w:t>
      </w:r>
    </w:p>
    <w:p w14:paraId="1CE53A0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&lt;Extra2&gt;</w:t>
      </w:r>
      <w:r w:rsidRPr="007332BA">
        <w:rPr>
          <w:rFonts w:ascii="Courier New" w:eastAsia="Times New Roman" w:hAnsi="Courier New" w:cs="Courier New"/>
          <w:b/>
          <w:bCs/>
          <w:color w:val="000000"/>
          <w:sz w:val="20"/>
          <w:szCs w:val="20"/>
        </w:rPr>
        <w:t>Mở rộng 2</w:t>
      </w:r>
      <w:r w:rsidRPr="007332BA">
        <w:rPr>
          <w:rFonts w:ascii="Courier New" w:eastAsia="Times New Roman" w:hAnsi="Courier New" w:cs="Courier New"/>
          <w:color w:val="0000FF"/>
          <w:sz w:val="20"/>
          <w:szCs w:val="20"/>
        </w:rPr>
        <w:t>&lt;/Extra2&gt;</w:t>
      </w:r>
    </w:p>
    <w:p w14:paraId="20F07524"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&lt;Discount&gt;</w:t>
      </w:r>
      <w:r w:rsidRPr="007332BA">
        <w:rPr>
          <w:rFonts w:ascii="Courier New" w:eastAsia="Times New Roman" w:hAnsi="Courier New" w:cs="Courier New"/>
          <w:b/>
          <w:bCs/>
          <w:color w:val="000000"/>
          <w:sz w:val="20"/>
          <w:szCs w:val="20"/>
        </w:rPr>
        <w:t>Chiết khấu</w:t>
      </w:r>
      <w:r w:rsidRPr="007332BA">
        <w:rPr>
          <w:rFonts w:ascii="Courier New" w:eastAsia="Times New Roman" w:hAnsi="Courier New" w:cs="Courier New"/>
          <w:color w:val="0000FF"/>
          <w:sz w:val="20"/>
          <w:szCs w:val="20"/>
        </w:rPr>
        <w:t>&lt;/Discount&gt;</w:t>
      </w:r>
    </w:p>
    <w:p w14:paraId="43CAA1F2"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&lt;DiscountAmount&gt;</w:t>
      </w:r>
      <w:r w:rsidRPr="007332BA">
        <w:rPr>
          <w:rFonts w:ascii="Courier New" w:eastAsia="Times New Roman" w:hAnsi="Courier New" w:cs="Courier New"/>
          <w:b/>
          <w:bCs/>
          <w:color w:val="000000"/>
          <w:sz w:val="20"/>
          <w:szCs w:val="20"/>
        </w:rPr>
        <w:t>Tổng tiền chiết khấu</w:t>
      </w:r>
      <w:r w:rsidRPr="007332BA">
        <w:rPr>
          <w:rFonts w:ascii="Courier New" w:eastAsia="Times New Roman" w:hAnsi="Courier New" w:cs="Courier New"/>
          <w:color w:val="0000FF"/>
          <w:sz w:val="20"/>
          <w:szCs w:val="20"/>
        </w:rPr>
        <w:t>&lt;/DiscountAmount&gt;</w:t>
      </w:r>
    </w:p>
    <w:p w14:paraId="4FB39FC6"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&lt;IsSum&gt;</w:t>
      </w:r>
      <w:r w:rsidRPr="00B02B3A">
        <w:rPr>
          <w:rFonts w:ascii="Courier New" w:eastAsia="Times New Roman" w:hAnsi="Courier New" w:cs="Courier New"/>
          <w:b/>
          <w:bCs/>
          <w:color w:val="000000"/>
          <w:sz w:val="20"/>
          <w:szCs w:val="20"/>
        </w:rPr>
        <w:t xml:space="preserve"> </w:t>
      </w:r>
      <w:r>
        <w:rPr>
          <w:rFonts w:ascii="Courier New" w:eastAsia="Times New Roman" w:hAnsi="Courier New" w:cs="Courier New"/>
          <w:b/>
          <w:bCs/>
          <w:color w:val="000000"/>
          <w:sz w:val="20"/>
          <w:szCs w:val="20"/>
        </w:rPr>
        <w:t>Tính chất * (0-Hàng hóa, dịch vụ; 1-Khuyến mại; 2</w:t>
      </w:r>
      <w:r w:rsidRPr="004F7309">
        <w:rPr>
          <w:rFonts w:ascii="Courier New" w:eastAsia="Times New Roman" w:hAnsi="Courier New" w:cs="Courier New"/>
          <w:b/>
          <w:bCs/>
          <w:color w:val="000000"/>
          <w:sz w:val="20"/>
          <w:szCs w:val="20"/>
        </w:rPr>
        <w:t>-Chiết khấu thương mại (trong trường hợp muốn thể hiện thông tin chiết khấu theo dòng); 4-Ghi chú/diễn giải)</w:t>
      </w:r>
      <w:r w:rsidRPr="007332BA">
        <w:rPr>
          <w:rFonts w:ascii="Courier New" w:eastAsia="Times New Roman" w:hAnsi="Courier New" w:cs="Courier New"/>
          <w:color w:val="0000FF"/>
          <w:sz w:val="20"/>
          <w:szCs w:val="20"/>
        </w:rPr>
        <w:t>&lt;/IsSum&gt;</w:t>
      </w:r>
    </w:p>
    <w:p w14:paraId="3905471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&lt;/Product&gt;</w:t>
      </w:r>
    </w:p>
    <w:p w14:paraId="1A864216"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&lt;/Products&gt;</w:t>
      </w:r>
    </w:p>
    <w:p w14:paraId="2BA206F5"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&lt;Extras&gt;</w:t>
      </w:r>
    </w:p>
    <w:p w14:paraId="01F1AAFE"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&lt;Extra_item&gt;</w:t>
      </w:r>
    </w:p>
    <w:p w14:paraId="2F39786A"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&lt;Extra_Name&gt;</w:t>
      </w:r>
      <w:r w:rsidRPr="007332BA">
        <w:rPr>
          <w:rFonts w:ascii="Courier New" w:eastAsia="Times New Roman" w:hAnsi="Courier New" w:cs="Courier New"/>
          <w:b/>
          <w:bCs/>
          <w:color w:val="000000"/>
          <w:sz w:val="20"/>
          <w:szCs w:val="20"/>
        </w:rPr>
        <w:t>Extra_Name</w:t>
      </w:r>
      <w:r w:rsidRPr="007332BA">
        <w:rPr>
          <w:rFonts w:ascii="Courier New" w:eastAsia="Times New Roman" w:hAnsi="Courier New" w:cs="Courier New"/>
          <w:color w:val="0000FF"/>
          <w:sz w:val="20"/>
          <w:szCs w:val="20"/>
        </w:rPr>
        <w:t>&lt;/Extra_Name&gt;</w:t>
      </w:r>
    </w:p>
    <w:p w14:paraId="4ACD3F72"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&lt;Extra_Value&gt;</w:t>
      </w:r>
      <w:r w:rsidRPr="007332BA">
        <w:rPr>
          <w:rFonts w:ascii="Courier New" w:eastAsia="Times New Roman" w:hAnsi="Courier New" w:cs="Courier New"/>
          <w:b/>
          <w:bCs/>
          <w:color w:val="000000"/>
          <w:sz w:val="20"/>
          <w:szCs w:val="20"/>
        </w:rPr>
        <w:t>Extra_Value</w:t>
      </w:r>
      <w:r w:rsidRPr="007332BA">
        <w:rPr>
          <w:rFonts w:ascii="Courier New" w:eastAsia="Times New Roman" w:hAnsi="Courier New" w:cs="Courier New"/>
          <w:color w:val="0000FF"/>
          <w:sz w:val="20"/>
          <w:szCs w:val="20"/>
        </w:rPr>
        <w:t>&lt;/Extra_Value&gt;</w:t>
      </w:r>
    </w:p>
    <w:p w14:paraId="3F07C717"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&lt;/Extra_item&gt;</w:t>
      </w:r>
    </w:p>
    <w:p w14:paraId="286D8C8E"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&lt;/Extras&gt;</w:t>
      </w:r>
    </w:p>
    <w:p w14:paraId="0DB5FD34"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&lt;Total&gt;</w:t>
      </w:r>
      <w:r w:rsidRPr="007332BA">
        <w:rPr>
          <w:rFonts w:ascii="Courier New" w:eastAsia="Times New Roman" w:hAnsi="Courier New" w:cs="Courier New"/>
          <w:b/>
          <w:bCs/>
          <w:color w:val="000000"/>
          <w:sz w:val="20"/>
          <w:szCs w:val="20"/>
        </w:rPr>
        <w:t>Tổng tiền trước thuế*</w:t>
      </w:r>
      <w:r w:rsidRPr="007332BA">
        <w:rPr>
          <w:rFonts w:ascii="Courier New" w:eastAsia="Times New Roman" w:hAnsi="Courier New" w:cs="Courier New"/>
          <w:color w:val="0000FF"/>
          <w:sz w:val="20"/>
          <w:szCs w:val="20"/>
        </w:rPr>
        <w:t>&lt;/Total&gt;</w:t>
      </w:r>
    </w:p>
    <w:p w14:paraId="19BF70A9"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&lt;DiscountAmount&gt;</w:t>
      </w:r>
      <w:r w:rsidRPr="007332BA">
        <w:rPr>
          <w:rFonts w:ascii="Courier New" w:eastAsia="Times New Roman" w:hAnsi="Courier New" w:cs="Courier New"/>
          <w:b/>
          <w:bCs/>
          <w:color w:val="000000"/>
          <w:sz w:val="20"/>
          <w:szCs w:val="20"/>
        </w:rPr>
        <w:t>Tiền giảm trừ</w:t>
      </w:r>
      <w:r w:rsidRPr="007332BA">
        <w:rPr>
          <w:rFonts w:ascii="Courier New" w:eastAsia="Times New Roman" w:hAnsi="Courier New" w:cs="Courier New"/>
          <w:color w:val="0000FF"/>
          <w:sz w:val="20"/>
          <w:szCs w:val="20"/>
        </w:rPr>
        <w:t>&lt;/DiscountAmount&gt;</w:t>
      </w:r>
    </w:p>
    <w:p w14:paraId="6051C2C8"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&lt;VATRate&gt;</w:t>
      </w:r>
      <w:r w:rsidRPr="007332BA">
        <w:rPr>
          <w:rFonts w:ascii="Courier New" w:eastAsia="Times New Roman" w:hAnsi="Courier New" w:cs="Courier New"/>
          <w:b/>
          <w:bCs/>
          <w:color w:val="000000"/>
          <w:sz w:val="20"/>
          <w:szCs w:val="20"/>
        </w:rPr>
        <w:t>Thuế GTGT*</w:t>
      </w:r>
      <w:r w:rsidRPr="007332BA">
        <w:rPr>
          <w:rFonts w:ascii="Courier New" w:eastAsia="Times New Roman" w:hAnsi="Courier New" w:cs="Courier New"/>
          <w:color w:val="0000FF"/>
          <w:sz w:val="20"/>
          <w:szCs w:val="20"/>
        </w:rPr>
        <w:t>&lt;/VATRate&gt;</w:t>
      </w:r>
    </w:p>
    <w:p w14:paraId="3BAA661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&lt;VATAmount&gt;</w:t>
      </w:r>
      <w:r w:rsidRPr="007332BA">
        <w:rPr>
          <w:rFonts w:ascii="Courier New" w:eastAsia="Times New Roman" w:hAnsi="Courier New" w:cs="Courier New"/>
          <w:b/>
          <w:bCs/>
          <w:color w:val="000000"/>
          <w:sz w:val="20"/>
          <w:szCs w:val="20"/>
        </w:rPr>
        <w:t>Tiền thuế GTGT*</w:t>
      </w:r>
      <w:r w:rsidRPr="007332BA">
        <w:rPr>
          <w:rFonts w:ascii="Courier New" w:eastAsia="Times New Roman" w:hAnsi="Courier New" w:cs="Courier New"/>
          <w:color w:val="0000FF"/>
          <w:sz w:val="20"/>
          <w:szCs w:val="20"/>
        </w:rPr>
        <w:t>&lt;/VATAmount&gt;</w:t>
      </w:r>
    </w:p>
    <w:p w14:paraId="131C8995"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&lt;Amount&gt;</w:t>
      </w:r>
      <w:r w:rsidRPr="007332BA">
        <w:rPr>
          <w:rFonts w:ascii="Courier New" w:eastAsia="Times New Roman" w:hAnsi="Courier New" w:cs="Courier New"/>
          <w:b/>
          <w:bCs/>
          <w:color w:val="000000"/>
          <w:sz w:val="20"/>
          <w:szCs w:val="20"/>
        </w:rPr>
        <w:t>Tổng tiền*</w:t>
      </w:r>
      <w:r w:rsidRPr="007332BA">
        <w:rPr>
          <w:rFonts w:ascii="Courier New" w:eastAsia="Times New Roman" w:hAnsi="Courier New" w:cs="Courier New"/>
          <w:color w:val="0000FF"/>
          <w:sz w:val="20"/>
          <w:szCs w:val="20"/>
        </w:rPr>
        <w:t>&lt;/Amount&gt;</w:t>
      </w:r>
    </w:p>
    <w:p w14:paraId="48D6D632"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&lt;AmountInWords&gt;</w:t>
      </w:r>
      <w:r w:rsidRPr="007332BA">
        <w:rPr>
          <w:rFonts w:ascii="Courier New" w:eastAsia="Times New Roman" w:hAnsi="Courier New" w:cs="Courier New"/>
          <w:b/>
          <w:bCs/>
          <w:color w:val="000000"/>
          <w:sz w:val="20"/>
          <w:szCs w:val="20"/>
        </w:rPr>
        <w:t>Số tiền viết bằng chữ*</w:t>
      </w:r>
      <w:r w:rsidRPr="007332BA">
        <w:rPr>
          <w:rFonts w:ascii="Courier New" w:eastAsia="Times New Roman" w:hAnsi="Courier New" w:cs="Courier New"/>
          <w:color w:val="0000FF"/>
          <w:sz w:val="20"/>
          <w:szCs w:val="20"/>
        </w:rPr>
        <w:t>&lt;/AmountInWords&gt;</w:t>
      </w:r>
    </w:p>
    <w:p w14:paraId="74E4176C"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&lt;Extra&gt;</w:t>
      </w:r>
      <w:r w:rsidRPr="007332BA">
        <w:rPr>
          <w:rFonts w:ascii="Courier New" w:eastAsia="Times New Roman" w:hAnsi="Courier New" w:cs="Courier New"/>
          <w:b/>
          <w:bCs/>
          <w:color w:val="000000"/>
          <w:sz w:val="20"/>
          <w:szCs w:val="20"/>
        </w:rPr>
        <w:t>Trường mở rộng</w:t>
      </w:r>
      <w:r w:rsidRPr="007332BA">
        <w:rPr>
          <w:rFonts w:ascii="Courier New" w:eastAsia="Times New Roman" w:hAnsi="Courier New" w:cs="Courier New"/>
          <w:color w:val="0000FF"/>
          <w:sz w:val="20"/>
          <w:szCs w:val="20"/>
        </w:rPr>
        <w:t>&lt;/Extra&gt;</w:t>
      </w:r>
    </w:p>
    <w:p w14:paraId="6D639393"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&lt;ArisingDate&gt;</w:t>
      </w:r>
      <w:r w:rsidRPr="007332BA">
        <w:rPr>
          <w:rFonts w:ascii="Courier New" w:eastAsia="Times New Roman" w:hAnsi="Courier New" w:cs="Courier New"/>
          <w:b/>
          <w:bCs/>
          <w:color w:val="000000"/>
          <w:sz w:val="20"/>
          <w:szCs w:val="20"/>
        </w:rPr>
        <w:t>Ngày dịch vụ</w:t>
      </w:r>
      <w:r w:rsidRPr="007332BA">
        <w:rPr>
          <w:rFonts w:ascii="Courier New" w:eastAsia="Times New Roman" w:hAnsi="Courier New" w:cs="Courier New"/>
          <w:color w:val="0000FF"/>
          <w:sz w:val="20"/>
          <w:szCs w:val="20"/>
        </w:rPr>
        <w:t>&lt;/ArisingDate&gt;</w:t>
      </w:r>
    </w:p>
    <w:p w14:paraId="20216CA9"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&lt;PaymentStatus&gt;</w:t>
      </w:r>
      <w:r w:rsidRPr="007332BA">
        <w:rPr>
          <w:rFonts w:ascii="Courier New" w:eastAsia="Times New Roman" w:hAnsi="Courier New" w:cs="Courier New"/>
          <w:b/>
          <w:bCs/>
          <w:color w:val="000000"/>
          <w:sz w:val="20"/>
          <w:szCs w:val="20"/>
        </w:rPr>
        <w:t>Trạng thái thanh toán</w:t>
      </w:r>
      <w:r w:rsidRPr="007332BA">
        <w:rPr>
          <w:rFonts w:ascii="Courier New" w:eastAsia="Times New Roman" w:hAnsi="Courier New" w:cs="Courier New"/>
          <w:color w:val="0000FF"/>
          <w:sz w:val="20"/>
          <w:szCs w:val="20"/>
        </w:rPr>
        <w:t>&lt;/PaymentStatus&gt;</w:t>
      </w:r>
    </w:p>
    <w:p w14:paraId="3D52456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&lt;EmailDeliver&gt;</w:t>
      </w:r>
      <w:r w:rsidRPr="007332BA">
        <w:rPr>
          <w:rFonts w:ascii="Courier New" w:eastAsia="Times New Roman" w:hAnsi="Courier New" w:cs="Courier New"/>
          <w:b/>
          <w:bCs/>
          <w:color w:val="000000"/>
          <w:sz w:val="20"/>
          <w:szCs w:val="20"/>
        </w:rPr>
        <w:t>EmailDeliver</w:t>
      </w:r>
      <w:r w:rsidRPr="007332BA">
        <w:rPr>
          <w:rFonts w:ascii="Courier New" w:eastAsia="Times New Roman" w:hAnsi="Courier New" w:cs="Courier New"/>
          <w:color w:val="0000FF"/>
          <w:sz w:val="20"/>
          <w:szCs w:val="20"/>
        </w:rPr>
        <w:t>&lt;/EmailDeliver&gt;</w:t>
      </w:r>
    </w:p>
    <w:p w14:paraId="183DF24A"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&lt;ComName&gt;</w:t>
      </w:r>
      <w:r w:rsidRPr="007332BA">
        <w:rPr>
          <w:rFonts w:ascii="Courier New" w:eastAsia="Times New Roman" w:hAnsi="Courier New" w:cs="Courier New"/>
          <w:b/>
          <w:bCs/>
          <w:color w:val="000000"/>
          <w:sz w:val="20"/>
          <w:szCs w:val="20"/>
        </w:rPr>
        <w:t>Tên công ty</w:t>
      </w:r>
      <w:r w:rsidRPr="007332BA">
        <w:rPr>
          <w:rFonts w:ascii="Courier New" w:eastAsia="Times New Roman" w:hAnsi="Courier New" w:cs="Courier New"/>
          <w:color w:val="0000FF"/>
          <w:sz w:val="20"/>
          <w:szCs w:val="20"/>
        </w:rPr>
        <w:t>&lt;/ComName&gt;</w:t>
      </w:r>
    </w:p>
    <w:p w14:paraId="1B84C140"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&lt;ComAddress&gt;</w:t>
      </w:r>
      <w:r w:rsidRPr="007332BA">
        <w:rPr>
          <w:rFonts w:ascii="Courier New" w:eastAsia="Times New Roman" w:hAnsi="Courier New" w:cs="Courier New"/>
          <w:b/>
          <w:bCs/>
          <w:color w:val="000000"/>
          <w:sz w:val="20"/>
          <w:szCs w:val="20"/>
        </w:rPr>
        <w:t>Địa chỉ công ty</w:t>
      </w:r>
      <w:r w:rsidRPr="007332BA">
        <w:rPr>
          <w:rFonts w:ascii="Courier New" w:eastAsia="Times New Roman" w:hAnsi="Courier New" w:cs="Courier New"/>
          <w:color w:val="0000FF"/>
          <w:sz w:val="20"/>
          <w:szCs w:val="20"/>
        </w:rPr>
        <w:t>&lt;/ComAddress&gt;</w:t>
      </w:r>
    </w:p>
    <w:p w14:paraId="4EF668D9"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&lt;ComTaxCode&gt;</w:t>
      </w:r>
      <w:r w:rsidRPr="007332BA">
        <w:rPr>
          <w:rFonts w:ascii="Courier New" w:eastAsia="Times New Roman" w:hAnsi="Courier New" w:cs="Courier New"/>
          <w:b/>
          <w:bCs/>
          <w:color w:val="000000"/>
          <w:sz w:val="20"/>
          <w:szCs w:val="20"/>
        </w:rPr>
        <w:t>Mã số thuế</w:t>
      </w:r>
      <w:r w:rsidRPr="007332BA">
        <w:rPr>
          <w:rFonts w:ascii="Courier New" w:eastAsia="Times New Roman" w:hAnsi="Courier New" w:cs="Courier New"/>
          <w:color w:val="0000FF"/>
          <w:sz w:val="20"/>
          <w:szCs w:val="20"/>
        </w:rPr>
        <w:t>&lt;/ComTaxCode&gt;</w:t>
      </w:r>
    </w:p>
    <w:p w14:paraId="5E213A4D"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&lt;ComFax&gt;</w:t>
      </w:r>
      <w:r w:rsidRPr="007332BA">
        <w:rPr>
          <w:rFonts w:ascii="Courier New" w:eastAsia="Times New Roman" w:hAnsi="Courier New" w:cs="Courier New"/>
          <w:b/>
          <w:bCs/>
          <w:color w:val="000000"/>
          <w:sz w:val="20"/>
          <w:szCs w:val="20"/>
        </w:rPr>
        <w:t>Company Fax</w:t>
      </w:r>
      <w:r w:rsidRPr="007332BA">
        <w:rPr>
          <w:rFonts w:ascii="Courier New" w:eastAsia="Times New Roman" w:hAnsi="Courier New" w:cs="Courier New"/>
          <w:color w:val="0000FF"/>
          <w:sz w:val="20"/>
          <w:szCs w:val="20"/>
        </w:rPr>
        <w:t>&lt;/ComFax&gt;</w:t>
      </w:r>
    </w:p>
    <w:p w14:paraId="3BC68446"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&lt;ResourceCode&gt;</w:t>
      </w:r>
      <w:r w:rsidRPr="007332BA">
        <w:rPr>
          <w:rFonts w:ascii="Courier New" w:eastAsia="Times New Roman" w:hAnsi="Courier New" w:cs="Courier New"/>
          <w:b/>
          <w:bCs/>
          <w:color w:val="000000"/>
          <w:sz w:val="20"/>
          <w:szCs w:val="20"/>
        </w:rPr>
        <w:t>ResourceCode</w:t>
      </w:r>
      <w:r w:rsidRPr="007332BA">
        <w:rPr>
          <w:rFonts w:ascii="Courier New" w:eastAsia="Times New Roman" w:hAnsi="Courier New" w:cs="Courier New"/>
          <w:color w:val="0000FF"/>
          <w:sz w:val="20"/>
          <w:szCs w:val="20"/>
        </w:rPr>
        <w:t>&lt;/ResourceCode&gt;</w:t>
      </w:r>
    </w:p>
    <w:p w14:paraId="49CD4546"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&lt;GrossValue&gt;</w:t>
      </w:r>
      <w:r w:rsidRPr="007332BA">
        <w:rPr>
          <w:rFonts w:ascii="Courier New" w:eastAsia="Times New Roman" w:hAnsi="Courier New" w:cs="Courier New"/>
          <w:b/>
          <w:bCs/>
          <w:color w:val="000000"/>
          <w:sz w:val="20"/>
          <w:szCs w:val="20"/>
        </w:rPr>
        <w:t>GrossValue</w:t>
      </w:r>
      <w:r w:rsidRPr="007332BA">
        <w:rPr>
          <w:rFonts w:ascii="Courier New" w:eastAsia="Times New Roman" w:hAnsi="Courier New" w:cs="Courier New"/>
          <w:color w:val="0000FF"/>
          <w:sz w:val="20"/>
          <w:szCs w:val="20"/>
        </w:rPr>
        <w:t>&lt;/GrossValue&gt;</w:t>
      </w:r>
    </w:p>
    <w:p w14:paraId="62E77215"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&lt;GrossValue0&gt;</w:t>
      </w:r>
      <w:r w:rsidRPr="007332BA">
        <w:rPr>
          <w:rFonts w:ascii="Courier New" w:eastAsia="Times New Roman" w:hAnsi="Courier New" w:cs="Courier New"/>
          <w:b/>
          <w:bCs/>
          <w:color w:val="000000"/>
          <w:sz w:val="20"/>
          <w:szCs w:val="20"/>
        </w:rPr>
        <w:t>GrossValue0</w:t>
      </w:r>
      <w:r w:rsidRPr="007332BA">
        <w:rPr>
          <w:rFonts w:ascii="Courier New" w:eastAsia="Times New Roman" w:hAnsi="Courier New" w:cs="Courier New"/>
          <w:color w:val="0000FF"/>
          <w:sz w:val="20"/>
          <w:szCs w:val="20"/>
        </w:rPr>
        <w:t>&lt;/GrossValue0&gt;</w:t>
      </w:r>
    </w:p>
    <w:p w14:paraId="64107FC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&lt;VatAmount0&gt;</w:t>
      </w:r>
      <w:r w:rsidRPr="007332BA">
        <w:rPr>
          <w:rFonts w:ascii="Courier New" w:eastAsia="Times New Roman" w:hAnsi="Courier New" w:cs="Courier New"/>
          <w:b/>
          <w:bCs/>
          <w:color w:val="000000"/>
          <w:sz w:val="20"/>
          <w:szCs w:val="20"/>
        </w:rPr>
        <w:t>VatAmount0</w:t>
      </w:r>
      <w:r w:rsidRPr="007332BA">
        <w:rPr>
          <w:rFonts w:ascii="Courier New" w:eastAsia="Times New Roman" w:hAnsi="Courier New" w:cs="Courier New"/>
          <w:color w:val="0000FF"/>
          <w:sz w:val="20"/>
          <w:szCs w:val="20"/>
        </w:rPr>
        <w:t>&lt;/VatAmount0&gt;</w:t>
      </w:r>
    </w:p>
    <w:p w14:paraId="68038BB9"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&lt;GrossValue5&gt;</w:t>
      </w:r>
      <w:r w:rsidRPr="007332BA">
        <w:rPr>
          <w:rFonts w:ascii="Courier New" w:eastAsia="Times New Roman" w:hAnsi="Courier New" w:cs="Courier New"/>
          <w:b/>
          <w:bCs/>
          <w:color w:val="000000"/>
          <w:sz w:val="20"/>
          <w:szCs w:val="20"/>
        </w:rPr>
        <w:t>GrossValue5</w:t>
      </w:r>
      <w:r w:rsidRPr="007332BA">
        <w:rPr>
          <w:rFonts w:ascii="Courier New" w:eastAsia="Times New Roman" w:hAnsi="Courier New" w:cs="Courier New"/>
          <w:color w:val="0000FF"/>
          <w:sz w:val="20"/>
          <w:szCs w:val="20"/>
        </w:rPr>
        <w:t>&lt;/GrossValue5&gt;</w:t>
      </w:r>
    </w:p>
    <w:p w14:paraId="6B143782"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&lt;VatAmount5&gt;</w:t>
      </w:r>
      <w:r w:rsidRPr="007332BA">
        <w:rPr>
          <w:rFonts w:ascii="Courier New" w:eastAsia="Times New Roman" w:hAnsi="Courier New" w:cs="Courier New"/>
          <w:b/>
          <w:bCs/>
          <w:color w:val="000000"/>
          <w:sz w:val="20"/>
          <w:szCs w:val="20"/>
        </w:rPr>
        <w:t>VatAmount5</w:t>
      </w:r>
      <w:r w:rsidRPr="007332BA">
        <w:rPr>
          <w:rFonts w:ascii="Courier New" w:eastAsia="Times New Roman" w:hAnsi="Courier New" w:cs="Courier New"/>
          <w:color w:val="0000FF"/>
          <w:sz w:val="20"/>
          <w:szCs w:val="20"/>
        </w:rPr>
        <w:t>&lt;/VatAmount5&gt;</w:t>
      </w:r>
    </w:p>
    <w:p w14:paraId="01A2675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&lt;GrossValue10&gt;</w:t>
      </w:r>
      <w:r w:rsidRPr="007332BA">
        <w:rPr>
          <w:rFonts w:ascii="Courier New" w:eastAsia="Times New Roman" w:hAnsi="Courier New" w:cs="Courier New"/>
          <w:b/>
          <w:bCs/>
          <w:color w:val="000000"/>
          <w:sz w:val="20"/>
          <w:szCs w:val="20"/>
        </w:rPr>
        <w:t>GrossValue10</w:t>
      </w:r>
      <w:r w:rsidRPr="007332BA">
        <w:rPr>
          <w:rFonts w:ascii="Courier New" w:eastAsia="Times New Roman" w:hAnsi="Courier New" w:cs="Courier New"/>
          <w:color w:val="0000FF"/>
          <w:sz w:val="20"/>
          <w:szCs w:val="20"/>
        </w:rPr>
        <w:t>&lt;/GrossValue10&gt;</w:t>
      </w:r>
    </w:p>
    <w:p w14:paraId="4E6465C7"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&lt;VatAmount10&gt;</w:t>
      </w:r>
      <w:r w:rsidRPr="007332BA">
        <w:rPr>
          <w:rFonts w:ascii="Courier New" w:eastAsia="Times New Roman" w:hAnsi="Courier New" w:cs="Courier New"/>
          <w:b/>
          <w:bCs/>
          <w:color w:val="000000"/>
          <w:sz w:val="20"/>
          <w:szCs w:val="20"/>
        </w:rPr>
        <w:t>VatAmount10</w:t>
      </w:r>
      <w:r w:rsidRPr="007332BA">
        <w:rPr>
          <w:rFonts w:ascii="Courier New" w:eastAsia="Times New Roman" w:hAnsi="Courier New" w:cs="Courier New"/>
          <w:color w:val="0000FF"/>
          <w:sz w:val="20"/>
          <w:szCs w:val="20"/>
        </w:rPr>
        <w:t>&lt;/VatAmount10&gt;</w:t>
      </w:r>
    </w:p>
    <w:p w14:paraId="7CA15AF5"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&lt;Buyer&gt;</w:t>
      </w:r>
      <w:r w:rsidRPr="007332BA">
        <w:rPr>
          <w:rFonts w:ascii="Courier New" w:eastAsia="Times New Roman" w:hAnsi="Courier New" w:cs="Courier New"/>
          <w:b/>
          <w:bCs/>
          <w:color w:val="000000"/>
          <w:sz w:val="20"/>
          <w:szCs w:val="20"/>
        </w:rPr>
        <w:t>Tên đơn vị mua hàng</w:t>
      </w:r>
      <w:r w:rsidRPr="007332BA">
        <w:rPr>
          <w:rFonts w:ascii="Courier New" w:eastAsia="Times New Roman" w:hAnsi="Courier New" w:cs="Courier New"/>
          <w:color w:val="0000FF"/>
          <w:sz w:val="20"/>
          <w:szCs w:val="20"/>
        </w:rPr>
        <w:t>&lt;/Buyer&gt;</w:t>
      </w:r>
    </w:p>
    <w:p w14:paraId="552B623D"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&lt;Name&gt;</w:t>
      </w:r>
      <w:r w:rsidRPr="007332BA">
        <w:rPr>
          <w:rFonts w:ascii="Courier New" w:eastAsia="Times New Roman" w:hAnsi="Courier New" w:cs="Courier New"/>
          <w:b/>
          <w:bCs/>
          <w:color w:val="000000"/>
          <w:sz w:val="20"/>
          <w:szCs w:val="20"/>
        </w:rPr>
        <w:t>Tên hóa đơn</w:t>
      </w:r>
      <w:r w:rsidRPr="007332BA">
        <w:rPr>
          <w:rFonts w:ascii="Courier New" w:eastAsia="Times New Roman" w:hAnsi="Courier New" w:cs="Courier New"/>
          <w:color w:val="0000FF"/>
          <w:sz w:val="20"/>
          <w:szCs w:val="20"/>
        </w:rPr>
        <w:t>&lt;/Name&gt;</w:t>
      </w:r>
    </w:p>
    <w:p w14:paraId="7C649419"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&lt;ComPhone&gt;</w:t>
      </w:r>
      <w:r w:rsidRPr="007332BA">
        <w:rPr>
          <w:rFonts w:ascii="Courier New" w:eastAsia="Times New Roman" w:hAnsi="Courier New" w:cs="Courier New"/>
          <w:b/>
          <w:bCs/>
          <w:color w:val="000000"/>
          <w:sz w:val="20"/>
          <w:szCs w:val="20"/>
        </w:rPr>
        <w:t>Điện thoại công ty</w:t>
      </w:r>
      <w:r w:rsidRPr="007332BA">
        <w:rPr>
          <w:rFonts w:ascii="Courier New" w:eastAsia="Times New Roman" w:hAnsi="Courier New" w:cs="Courier New"/>
          <w:color w:val="0000FF"/>
          <w:sz w:val="20"/>
          <w:szCs w:val="20"/>
        </w:rPr>
        <w:t>&lt;/ComPhone&gt;</w:t>
      </w:r>
    </w:p>
    <w:p w14:paraId="39929066"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&lt;ComBankName&gt;</w:t>
      </w:r>
      <w:r w:rsidRPr="007332BA">
        <w:rPr>
          <w:rFonts w:ascii="Courier New" w:eastAsia="Times New Roman" w:hAnsi="Courier New" w:cs="Courier New"/>
          <w:b/>
          <w:bCs/>
          <w:color w:val="000000"/>
          <w:sz w:val="20"/>
          <w:szCs w:val="20"/>
        </w:rPr>
        <w:t>Tên ngân hàng</w:t>
      </w:r>
      <w:r w:rsidRPr="007332BA">
        <w:rPr>
          <w:rFonts w:ascii="Courier New" w:eastAsia="Times New Roman" w:hAnsi="Courier New" w:cs="Courier New"/>
          <w:color w:val="0000FF"/>
          <w:sz w:val="20"/>
          <w:szCs w:val="20"/>
        </w:rPr>
        <w:t>&lt;/ComBankName&gt;</w:t>
      </w:r>
    </w:p>
    <w:p w14:paraId="46BA62B6"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&lt;ComBankNo&gt;</w:t>
      </w:r>
      <w:r w:rsidRPr="007332BA">
        <w:rPr>
          <w:rFonts w:ascii="Courier New" w:eastAsia="Times New Roman" w:hAnsi="Courier New" w:cs="Courier New"/>
          <w:b/>
          <w:bCs/>
          <w:color w:val="000000"/>
          <w:sz w:val="20"/>
          <w:szCs w:val="20"/>
        </w:rPr>
        <w:t>Số tài khoản ngân hàng</w:t>
      </w:r>
      <w:r w:rsidRPr="007332BA">
        <w:rPr>
          <w:rFonts w:ascii="Courier New" w:eastAsia="Times New Roman" w:hAnsi="Courier New" w:cs="Courier New"/>
          <w:color w:val="0000FF"/>
          <w:sz w:val="20"/>
          <w:szCs w:val="20"/>
        </w:rPr>
        <w:t>&lt;/ComBankNo&gt;</w:t>
      </w:r>
    </w:p>
    <w:p w14:paraId="7769A8C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&lt;CreateDate&gt;</w:t>
      </w:r>
      <w:r w:rsidRPr="007332BA">
        <w:rPr>
          <w:rFonts w:ascii="Courier New" w:eastAsia="Times New Roman" w:hAnsi="Courier New" w:cs="Courier New"/>
          <w:b/>
          <w:bCs/>
          <w:color w:val="000000"/>
          <w:sz w:val="20"/>
          <w:szCs w:val="20"/>
        </w:rPr>
        <w:t>CreateDate</w:t>
      </w:r>
      <w:r w:rsidRPr="007332BA">
        <w:rPr>
          <w:rFonts w:ascii="Courier New" w:eastAsia="Times New Roman" w:hAnsi="Courier New" w:cs="Courier New"/>
          <w:color w:val="0000FF"/>
          <w:sz w:val="20"/>
          <w:szCs w:val="20"/>
        </w:rPr>
        <w:t>&lt;/CreateDate&gt;</w:t>
      </w:r>
    </w:p>
    <w:p w14:paraId="2B7D7B4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&lt;DiscountRate&gt;</w:t>
      </w:r>
      <w:r w:rsidRPr="007332BA">
        <w:rPr>
          <w:rFonts w:ascii="Courier New" w:eastAsia="Times New Roman" w:hAnsi="Courier New" w:cs="Courier New"/>
          <w:b/>
          <w:bCs/>
          <w:color w:val="000000"/>
          <w:sz w:val="20"/>
          <w:szCs w:val="20"/>
        </w:rPr>
        <w:t>Chiết khấu</w:t>
      </w:r>
      <w:r w:rsidRPr="007332BA">
        <w:rPr>
          <w:rFonts w:ascii="Courier New" w:eastAsia="Times New Roman" w:hAnsi="Courier New" w:cs="Courier New"/>
          <w:color w:val="0000FF"/>
          <w:sz w:val="20"/>
          <w:szCs w:val="20"/>
        </w:rPr>
        <w:t>&lt;/DiscountRate&gt;</w:t>
      </w:r>
    </w:p>
    <w:p w14:paraId="07EFB65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&lt;CusSignStatus&gt;&lt;/CusSignStatus&gt;</w:t>
      </w:r>
    </w:p>
    <w:p w14:paraId="123366D3"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&lt;CreateBy&gt;</w:t>
      </w:r>
      <w:r w:rsidRPr="007332BA">
        <w:rPr>
          <w:rFonts w:ascii="Courier New" w:eastAsia="Times New Roman" w:hAnsi="Courier New" w:cs="Courier New"/>
          <w:b/>
          <w:bCs/>
          <w:color w:val="000000"/>
          <w:sz w:val="20"/>
          <w:szCs w:val="20"/>
        </w:rPr>
        <w:t>CreateBy</w:t>
      </w:r>
      <w:r w:rsidRPr="007332BA">
        <w:rPr>
          <w:rFonts w:ascii="Courier New" w:eastAsia="Times New Roman" w:hAnsi="Courier New" w:cs="Courier New"/>
          <w:color w:val="0000FF"/>
          <w:sz w:val="20"/>
          <w:szCs w:val="20"/>
        </w:rPr>
        <w:t>&lt;/CreateBy&gt;</w:t>
      </w:r>
    </w:p>
    <w:p w14:paraId="58FC751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lastRenderedPageBreak/>
        <w:t xml:space="preserve">    </w:t>
      </w:r>
      <w:r w:rsidRPr="007332BA">
        <w:rPr>
          <w:rFonts w:ascii="Courier New" w:eastAsia="Times New Roman" w:hAnsi="Courier New" w:cs="Courier New"/>
          <w:color w:val="0000FF"/>
          <w:sz w:val="20"/>
          <w:szCs w:val="20"/>
        </w:rPr>
        <w:t>&lt;PublishBy&gt;</w:t>
      </w:r>
      <w:r w:rsidRPr="007332BA">
        <w:rPr>
          <w:rFonts w:ascii="Courier New" w:eastAsia="Times New Roman" w:hAnsi="Courier New" w:cs="Courier New"/>
          <w:b/>
          <w:bCs/>
          <w:color w:val="000000"/>
          <w:sz w:val="20"/>
          <w:szCs w:val="20"/>
        </w:rPr>
        <w:t>PublishBy</w:t>
      </w:r>
      <w:r w:rsidRPr="007332BA">
        <w:rPr>
          <w:rFonts w:ascii="Courier New" w:eastAsia="Times New Roman" w:hAnsi="Courier New" w:cs="Courier New"/>
          <w:color w:val="0000FF"/>
          <w:sz w:val="20"/>
          <w:szCs w:val="20"/>
        </w:rPr>
        <w:t>&lt;/PublishBy&gt;</w:t>
      </w:r>
    </w:p>
    <w:p w14:paraId="68257F72"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&lt;Note&gt;</w:t>
      </w:r>
      <w:r w:rsidRPr="007332BA">
        <w:rPr>
          <w:rFonts w:ascii="Courier New" w:eastAsia="Times New Roman" w:hAnsi="Courier New" w:cs="Courier New"/>
          <w:b/>
          <w:bCs/>
          <w:color w:val="000000"/>
          <w:sz w:val="20"/>
          <w:szCs w:val="20"/>
        </w:rPr>
        <w:t>Note</w:t>
      </w:r>
      <w:r w:rsidRPr="007332BA">
        <w:rPr>
          <w:rFonts w:ascii="Courier New" w:eastAsia="Times New Roman" w:hAnsi="Courier New" w:cs="Courier New"/>
          <w:color w:val="0000FF"/>
          <w:sz w:val="20"/>
          <w:szCs w:val="20"/>
        </w:rPr>
        <w:t>&lt;/Note&gt;</w:t>
      </w:r>
    </w:p>
    <w:p w14:paraId="0197352C"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&lt;ProcessInvNote&gt;</w:t>
      </w:r>
      <w:r w:rsidRPr="007332BA">
        <w:rPr>
          <w:rFonts w:ascii="Courier New" w:eastAsia="Times New Roman" w:hAnsi="Courier New" w:cs="Courier New"/>
          <w:b/>
          <w:bCs/>
          <w:color w:val="000000"/>
          <w:sz w:val="20"/>
          <w:szCs w:val="20"/>
        </w:rPr>
        <w:t>ProcessInvNote</w:t>
      </w:r>
      <w:r w:rsidRPr="007332BA">
        <w:rPr>
          <w:rFonts w:ascii="Courier New" w:eastAsia="Times New Roman" w:hAnsi="Courier New" w:cs="Courier New"/>
          <w:color w:val="0000FF"/>
          <w:sz w:val="20"/>
          <w:szCs w:val="20"/>
        </w:rPr>
        <w:t>&lt;/ProcessInvNote&gt;</w:t>
      </w:r>
    </w:p>
    <w:p w14:paraId="20DF9D06"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&lt;Fkey&gt;</w:t>
      </w:r>
      <w:r w:rsidRPr="007332BA">
        <w:rPr>
          <w:rFonts w:ascii="Courier New" w:eastAsia="Times New Roman" w:hAnsi="Courier New" w:cs="Courier New"/>
          <w:b/>
          <w:bCs/>
          <w:color w:val="000000"/>
          <w:sz w:val="20"/>
          <w:szCs w:val="20"/>
        </w:rPr>
        <w:t>Fkey</w:t>
      </w:r>
      <w:r w:rsidRPr="007332BA">
        <w:rPr>
          <w:rFonts w:ascii="Courier New" w:eastAsia="Times New Roman" w:hAnsi="Courier New" w:cs="Courier New"/>
          <w:color w:val="0000FF"/>
          <w:sz w:val="20"/>
          <w:szCs w:val="20"/>
        </w:rPr>
        <w:t>&lt;/Fkey&gt;</w:t>
      </w:r>
    </w:p>
    <w:p w14:paraId="3D979FF6"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&lt;GrossValue_NonTax&gt;&lt;/GrossValue_NonTax&gt;</w:t>
      </w:r>
    </w:p>
    <w:p w14:paraId="7CE068DB"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&lt;CurrencyUnit&gt;</w:t>
      </w:r>
      <w:r w:rsidRPr="007332BA">
        <w:rPr>
          <w:rFonts w:ascii="Courier New" w:eastAsia="Times New Roman" w:hAnsi="Courier New" w:cs="Courier New"/>
          <w:b/>
          <w:bCs/>
          <w:color w:val="000000"/>
          <w:sz w:val="20"/>
          <w:szCs w:val="20"/>
        </w:rPr>
        <w:t>Đơn vị tiền tệ</w:t>
      </w:r>
      <w:r w:rsidRPr="007332BA">
        <w:rPr>
          <w:rFonts w:ascii="Courier New" w:eastAsia="Times New Roman" w:hAnsi="Courier New" w:cs="Courier New"/>
          <w:color w:val="0000FF"/>
          <w:sz w:val="20"/>
          <w:szCs w:val="20"/>
        </w:rPr>
        <w:t>&lt;/CurrencyUnit&gt;</w:t>
      </w:r>
    </w:p>
    <w:p w14:paraId="4823A2D4"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&lt;ExchangeRate&gt;</w:t>
      </w:r>
      <w:r w:rsidRPr="007332BA">
        <w:rPr>
          <w:rFonts w:ascii="Courier New" w:eastAsia="Times New Roman" w:hAnsi="Courier New" w:cs="Courier New"/>
          <w:b/>
          <w:bCs/>
          <w:color w:val="000000"/>
          <w:sz w:val="20"/>
          <w:szCs w:val="20"/>
        </w:rPr>
        <w:t>Tỷ giá</w:t>
      </w:r>
      <w:r w:rsidRPr="007332BA">
        <w:rPr>
          <w:rFonts w:ascii="Courier New" w:eastAsia="Times New Roman" w:hAnsi="Courier New" w:cs="Courier New"/>
          <w:color w:val="0000FF"/>
          <w:sz w:val="20"/>
          <w:szCs w:val="20"/>
        </w:rPr>
        <w:t>&lt;/ExchangeRate&gt;</w:t>
      </w:r>
    </w:p>
    <w:p w14:paraId="1A2A6FDE"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&lt;ConvertedAmount&gt;</w:t>
      </w:r>
      <w:r w:rsidRPr="007332BA">
        <w:rPr>
          <w:rFonts w:ascii="Courier New" w:eastAsia="Times New Roman" w:hAnsi="Courier New" w:cs="Courier New"/>
          <w:b/>
          <w:bCs/>
          <w:color w:val="000000"/>
          <w:sz w:val="20"/>
          <w:szCs w:val="20"/>
        </w:rPr>
        <w:t>Tổng tiền quy đổi</w:t>
      </w:r>
      <w:r w:rsidRPr="007332BA">
        <w:rPr>
          <w:rFonts w:ascii="Courier New" w:eastAsia="Times New Roman" w:hAnsi="Courier New" w:cs="Courier New"/>
          <w:color w:val="0000FF"/>
          <w:sz w:val="20"/>
          <w:szCs w:val="20"/>
        </w:rPr>
        <w:t>&lt;/ConvertedAmount&gt;</w:t>
      </w:r>
    </w:p>
    <w:p w14:paraId="69124ABF"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&lt;Extra1&gt;</w:t>
      </w:r>
      <w:r w:rsidRPr="007332BA">
        <w:rPr>
          <w:rFonts w:ascii="Courier New" w:eastAsia="Times New Roman" w:hAnsi="Courier New" w:cs="Courier New"/>
          <w:b/>
          <w:bCs/>
          <w:color w:val="000000"/>
          <w:sz w:val="20"/>
          <w:szCs w:val="20"/>
        </w:rPr>
        <w:t>Extra1</w:t>
      </w:r>
      <w:r w:rsidRPr="007332BA">
        <w:rPr>
          <w:rFonts w:ascii="Courier New" w:eastAsia="Times New Roman" w:hAnsi="Courier New" w:cs="Courier New"/>
          <w:color w:val="0000FF"/>
          <w:sz w:val="20"/>
          <w:szCs w:val="20"/>
        </w:rPr>
        <w:t>&lt;/Extra1&gt;</w:t>
      </w:r>
    </w:p>
    <w:p w14:paraId="7DCA7CF1" w14:textId="77777777" w:rsidR="00AC3E5D" w:rsidRPr="007332BA" w:rsidRDefault="00AC3E5D" w:rsidP="00AC3E5D">
      <w:pPr>
        <w:shd w:val="clear" w:color="auto" w:fill="FFFFFF"/>
        <w:spacing w:after="0" w:line="240" w:lineRule="auto"/>
        <w:rPr>
          <w:rFonts w:ascii="Courier New" w:eastAsia="Times New Roman" w:hAnsi="Courier New" w:cs="Courier New"/>
          <w:b/>
          <w:bCs/>
          <w:color w:val="000000"/>
          <w:sz w:val="20"/>
          <w:szCs w:val="20"/>
        </w:rPr>
      </w:pPr>
      <w:r w:rsidRPr="007332BA">
        <w:rPr>
          <w:rFonts w:ascii="Courier New" w:eastAsia="Times New Roman" w:hAnsi="Courier New" w:cs="Courier New"/>
          <w:b/>
          <w:bCs/>
          <w:color w:val="000000"/>
          <w:sz w:val="20"/>
          <w:szCs w:val="20"/>
        </w:rPr>
        <w:t xml:space="preserve">    </w:t>
      </w:r>
      <w:r w:rsidRPr="007332BA">
        <w:rPr>
          <w:rFonts w:ascii="Courier New" w:eastAsia="Times New Roman" w:hAnsi="Courier New" w:cs="Courier New"/>
          <w:color w:val="0000FF"/>
          <w:sz w:val="20"/>
          <w:szCs w:val="20"/>
        </w:rPr>
        <w:t>&lt;Extra2&gt;</w:t>
      </w:r>
      <w:r w:rsidRPr="007332BA">
        <w:rPr>
          <w:rFonts w:ascii="Courier New" w:eastAsia="Times New Roman" w:hAnsi="Courier New" w:cs="Courier New"/>
          <w:b/>
          <w:bCs/>
          <w:color w:val="000000"/>
          <w:sz w:val="20"/>
          <w:szCs w:val="20"/>
        </w:rPr>
        <w:t>Extra2</w:t>
      </w:r>
      <w:r w:rsidRPr="007332BA">
        <w:rPr>
          <w:rFonts w:ascii="Courier New" w:eastAsia="Times New Roman" w:hAnsi="Courier New" w:cs="Courier New"/>
          <w:color w:val="0000FF"/>
          <w:sz w:val="20"/>
          <w:szCs w:val="20"/>
        </w:rPr>
        <w:t>&lt;/Extra2&gt;</w:t>
      </w:r>
    </w:p>
    <w:p w14:paraId="5C28178B"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sidRPr="0028671F">
        <w:rPr>
          <w:rFonts w:ascii="Courier New" w:eastAsia="Times New Roman" w:hAnsi="Courier New" w:cs="Courier New"/>
          <w:color w:val="0000FF"/>
          <w:sz w:val="20"/>
          <w:szCs w:val="20"/>
        </w:rPr>
        <w:t xml:space="preserve">    </w:t>
      </w:r>
      <w:r w:rsidRPr="007332BA">
        <w:rPr>
          <w:rFonts w:ascii="Courier New" w:eastAsia="Times New Roman" w:hAnsi="Courier New" w:cs="Courier New"/>
          <w:color w:val="0000FF"/>
          <w:sz w:val="20"/>
          <w:szCs w:val="20"/>
        </w:rPr>
        <w:t>&lt;SM</w:t>
      </w:r>
      <w:r w:rsidRPr="0028671F">
        <w:rPr>
          <w:rFonts w:ascii="Courier New" w:eastAsia="Times New Roman" w:hAnsi="Courier New" w:cs="Courier New"/>
          <w:color w:val="0000FF"/>
          <w:sz w:val="20"/>
          <w:szCs w:val="20"/>
        </w:rPr>
        <w:t>SDeliver</w:t>
      </w:r>
      <w:r w:rsidRPr="007332BA">
        <w:rPr>
          <w:rFonts w:ascii="Courier New" w:eastAsia="Times New Roman" w:hAnsi="Courier New" w:cs="Courier New"/>
          <w:color w:val="0000FF"/>
          <w:sz w:val="20"/>
          <w:szCs w:val="20"/>
        </w:rPr>
        <w:t>&gt;</w:t>
      </w:r>
      <w:r w:rsidRPr="0028671F">
        <w:rPr>
          <w:rFonts w:ascii="Courier New" w:eastAsia="Times New Roman" w:hAnsi="Courier New" w:cs="Courier New"/>
          <w:color w:val="0000FF"/>
          <w:sz w:val="20"/>
          <w:szCs w:val="20"/>
        </w:rPr>
        <w:t>SMSDeliver</w:t>
      </w:r>
      <w:r w:rsidRPr="007332BA">
        <w:rPr>
          <w:rFonts w:ascii="Courier New" w:eastAsia="Times New Roman" w:hAnsi="Courier New" w:cs="Courier New"/>
          <w:color w:val="0000FF"/>
          <w:sz w:val="20"/>
          <w:szCs w:val="20"/>
        </w:rPr>
        <w:t>&lt;/SMSDeliver&gt;</w:t>
      </w:r>
    </w:p>
    <w:p w14:paraId="091C2237"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LDDNBO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LDDNBo</w:t>
      </w:r>
      <w:r w:rsidRPr="002F0F6E">
        <w:rPr>
          <w:rFonts w:ascii="Courier New" w:eastAsia="Times New Roman" w:hAnsi="Courier New" w:cs="Courier New"/>
          <w:color w:val="0000FF"/>
          <w:sz w:val="20"/>
          <w:szCs w:val="20"/>
        </w:rPr>
        <w:t>&gt;</w:t>
      </w:r>
    </w:p>
    <w:p w14:paraId="17594EFB"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HDSo</w:t>
      </w:r>
      <w:r w:rsidRPr="002F0F6E">
        <w:rPr>
          <w:rFonts w:ascii="Courier New" w:eastAsia="Times New Roman" w:hAnsi="Courier New" w:cs="Courier New"/>
          <w:color w:val="0000FF"/>
          <w:sz w:val="20"/>
          <w:szCs w:val="20"/>
        </w:rPr>
        <w:t>&gt;</w:t>
      </w:r>
    </w:p>
    <w:p w14:paraId="5837B319"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HVTNXHANG</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HVTNXHang</w:t>
      </w:r>
      <w:r w:rsidRPr="002F0F6E">
        <w:rPr>
          <w:rFonts w:ascii="Courier New" w:eastAsia="Times New Roman" w:hAnsi="Courier New" w:cs="Courier New"/>
          <w:color w:val="0000FF"/>
          <w:sz w:val="20"/>
          <w:szCs w:val="20"/>
        </w:rPr>
        <w:t>&gt;</w:t>
      </w:r>
    </w:p>
    <w:p w14:paraId="6BDE9D99"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TNVCHUYEN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TNVChuyen</w:t>
      </w:r>
      <w:r w:rsidRPr="002F0F6E">
        <w:rPr>
          <w:rFonts w:ascii="Courier New" w:eastAsia="Times New Roman" w:hAnsi="Courier New" w:cs="Courier New"/>
          <w:color w:val="0000FF"/>
          <w:sz w:val="20"/>
          <w:szCs w:val="20"/>
        </w:rPr>
        <w:t>&gt;</w:t>
      </w:r>
    </w:p>
    <w:p w14:paraId="5650D66A"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PTVCHUYEN</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PTVChuyen</w:t>
      </w:r>
      <w:r w:rsidRPr="002F0F6E">
        <w:rPr>
          <w:rFonts w:ascii="Courier New" w:eastAsia="Times New Roman" w:hAnsi="Courier New" w:cs="Courier New"/>
          <w:color w:val="0000FF"/>
          <w:sz w:val="20"/>
          <w:szCs w:val="20"/>
        </w:rPr>
        <w:t>&gt;</w:t>
      </w:r>
    </w:p>
    <w:p w14:paraId="763E86A2" w14:textId="77777777" w:rsidR="00AC3E5D"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HDKTSO</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HDKTSo</w:t>
      </w:r>
      <w:r w:rsidRPr="002F0F6E">
        <w:rPr>
          <w:rFonts w:ascii="Courier New" w:eastAsia="Times New Roman" w:hAnsi="Courier New" w:cs="Courier New"/>
          <w:color w:val="0000FF"/>
          <w:sz w:val="20"/>
          <w:szCs w:val="20"/>
        </w:rPr>
        <w:t>&gt;</w:t>
      </w:r>
    </w:p>
    <w:p w14:paraId="57BFE4CB" w14:textId="77777777" w:rsidR="00AC3E5D" w:rsidRPr="0028671F" w:rsidRDefault="00AC3E5D" w:rsidP="00AC3E5D">
      <w:pPr>
        <w:shd w:val="clear" w:color="auto" w:fill="FFFFFF"/>
        <w:spacing w:after="0" w:line="240" w:lineRule="auto"/>
        <w:rPr>
          <w:rFonts w:ascii="Courier New" w:eastAsia="Times New Roman" w:hAnsi="Courier New" w:cs="Courier New"/>
          <w:color w:val="0000FF"/>
          <w:sz w:val="20"/>
          <w:szCs w:val="20"/>
        </w:rPr>
      </w:pPr>
      <w:r>
        <w:rPr>
          <w:rFonts w:ascii="Courier New" w:eastAsia="Times New Roman" w:hAnsi="Courier New" w:cs="Courier New"/>
          <w:color w:val="0000FF"/>
          <w:sz w:val="20"/>
          <w:szCs w:val="20"/>
        </w:rPr>
        <w:t xml:space="preserve">    </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r w:rsidRPr="00EE20C6">
        <w:rPr>
          <w:rFonts w:ascii="Courier New" w:eastAsia="Times New Roman" w:hAnsi="Courier New" w:cs="Courier New"/>
          <w:b/>
          <w:bCs/>
          <w:color w:val="000000"/>
          <w:sz w:val="20"/>
          <w:szCs w:val="20"/>
        </w:rPr>
        <w:t>HDKTNgay</w:t>
      </w:r>
      <w:r w:rsidRPr="002F0F6E">
        <w:rPr>
          <w:rFonts w:ascii="Courier New" w:eastAsia="Times New Roman" w:hAnsi="Courier New" w:cs="Courier New"/>
          <w:color w:val="0000FF"/>
          <w:sz w:val="20"/>
          <w:szCs w:val="20"/>
        </w:rPr>
        <w:t>&lt;/</w:t>
      </w:r>
      <w:r w:rsidRPr="00EE20C6">
        <w:rPr>
          <w:rFonts w:ascii="Courier New" w:eastAsia="Times New Roman" w:hAnsi="Courier New" w:cs="Courier New"/>
          <w:color w:val="0000FF"/>
          <w:sz w:val="20"/>
          <w:szCs w:val="20"/>
        </w:rPr>
        <w:t>HDKTNgay</w:t>
      </w:r>
      <w:r w:rsidRPr="002F0F6E">
        <w:rPr>
          <w:rFonts w:ascii="Courier New" w:eastAsia="Times New Roman" w:hAnsi="Courier New" w:cs="Courier New"/>
          <w:color w:val="0000FF"/>
          <w:sz w:val="20"/>
          <w:szCs w:val="20"/>
        </w:rPr>
        <w:t>&gt;</w:t>
      </w:r>
    </w:p>
    <w:p w14:paraId="77B927F8" w14:textId="77777777" w:rsidR="00AC3E5D" w:rsidRPr="00D9142D" w:rsidRDefault="00AC3E5D" w:rsidP="00AC3E5D">
      <w:pPr>
        <w:shd w:val="clear" w:color="auto" w:fill="FFFFFF"/>
        <w:spacing w:after="0" w:line="240" w:lineRule="auto"/>
        <w:rPr>
          <w:rFonts w:ascii="Courier New" w:eastAsia="Times New Roman" w:hAnsi="Courier New" w:cs="Courier New"/>
          <w:color w:val="0000FF"/>
          <w:sz w:val="20"/>
          <w:szCs w:val="20"/>
        </w:rPr>
      </w:pPr>
      <w:r w:rsidRPr="007332BA">
        <w:rPr>
          <w:rFonts w:ascii="Courier New" w:eastAsia="Times New Roman" w:hAnsi="Courier New" w:cs="Courier New"/>
          <w:color w:val="0000FF"/>
          <w:sz w:val="20"/>
          <w:szCs w:val="20"/>
        </w:rPr>
        <w:t>&lt;/</w:t>
      </w:r>
      <w:r w:rsidRPr="0028671F">
        <w:rPr>
          <w:rFonts w:ascii="Courier New" w:eastAsia="Times New Roman" w:hAnsi="Courier New" w:cs="Courier New"/>
          <w:color w:val="0000FF"/>
          <w:sz w:val="20"/>
          <w:szCs w:val="20"/>
        </w:rPr>
        <w:t>ReplaceInv&gt;</w:t>
      </w:r>
    </w:p>
    <w:p w14:paraId="153F4856" w14:textId="77777777" w:rsidR="00AC3E5D" w:rsidRDefault="00AC3E5D" w:rsidP="00AC3E5D">
      <w:pPr>
        <w:pStyle w:val="Heading3"/>
      </w:pPr>
      <w:bookmarkStart w:id="62" w:name="_Toc90309052"/>
      <w:r>
        <w:t>Hủy hóa đơn theo fkey</w:t>
      </w:r>
      <w:bookmarkEnd w:id="62"/>
    </w:p>
    <w:p w14:paraId="37C6CCCE" w14:textId="77777777" w:rsidR="00AC3E5D" w:rsidRDefault="00AC3E5D" w:rsidP="00AC3E5D">
      <w:pPr>
        <w:rPr>
          <w:rFonts w:cs="Times New Roman"/>
          <w:szCs w:val="24"/>
        </w:rPr>
      </w:pPr>
      <w:r>
        <w:rPr>
          <w:rFonts w:cs="Times New Roman"/>
          <w:szCs w:val="24"/>
        </w:rPr>
        <w:t>URL</w:t>
      </w:r>
    </w:p>
    <w:p w14:paraId="60ABD233" w14:textId="77777777" w:rsidR="00AC3E5D" w:rsidRPr="004A4DD9" w:rsidRDefault="00AC3E5D" w:rsidP="00AC3E5D">
      <w:pPr>
        <w:spacing w:after="0" w:line="240" w:lineRule="auto"/>
        <w:ind w:firstLine="720"/>
        <w:jc w:val="both"/>
        <w:rPr>
          <w:rFonts w:cs="Times New Roman"/>
          <w:szCs w:val="24"/>
        </w:rPr>
      </w:pPr>
      <w:r>
        <w:rPr>
          <w:rFonts w:cs="Times New Roman"/>
          <w:szCs w:val="24"/>
        </w:rPr>
        <w:t>s</w:t>
      </w:r>
      <w:r w:rsidRPr="004A4DD9">
        <w:rPr>
          <w:rFonts w:cs="Times New Roman"/>
          <w:szCs w:val="24"/>
        </w:rPr>
        <w:t xml:space="preserve">tring </w:t>
      </w:r>
      <w:r w:rsidRPr="00B30554">
        <w:rPr>
          <w:rFonts w:cs="Times New Roman"/>
          <w:b/>
          <w:szCs w:val="24"/>
        </w:rPr>
        <w:t>cancelInv</w:t>
      </w:r>
      <w:r w:rsidRPr="00A276AB">
        <w:rPr>
          <w:rFonts w:cs="Times New Roman"/>
          <w:bCs/>
          <w:szCs w:val="24"/>
        </w:rPr>
        <w:t xml:space="preserve">(string Account, string ACpass, string Fkey, string </w:t>
      </w:r>
      <w:r w:rsidRPr="00A276AB">
        <w:rPr>
          <w:rFonts w:cs="Times New Roman"/>
          <w:color w:val="000000"/>
          <w:sz w:val="26"/>
          <w:szCs w:val="26"/>
          <w:shd w:val="clear" w:color="auto" w:fill="FFFFFF"/>
        </w:rPr>
        <w:t>userName</w:t>
      </w:r>
      <w:r w:rsidRPr="00A276AB">
        <w:rPr>
          <w:rFonts w:cs="Times New Roman"/>
          <w:bCs/>
          <w:szCs w:val="24"/>
        </w:rPr>
        <w:t xml:space="preserve">, string </w:t>
      </w:r>
      <w:r w:rsidRPr="00A276AB">
        <w:rPr>
          <w:rFonts w:cs="Times New Roman"/>
          <w:color w:val="000000"/>
          <w:sz w:val="26"/>
          <w:szCs w:val="26"/>
          <w:shd w:val="clear" w:color="auto" w:fill="FFFFFF"/>
        </w:rPr>
        <w:t>userPass</w:t>
      </w:r>
      <w:r w:rsidRPr="00A276AB">
        <w:rPr>
          <w:rFonts w:cs="Times New Roman"/>
          <w:bCs/>
          <w:szCs w:val="24"/>
        </w:rPr>
        <w:t>)</w:t>
      </w:r>
    </w:p>
    <w:p w14:paraId="3AABE6CA" w14:textId="77777777" w:rsidR="00AC3E5D" w:rsidRPr="00593BE8" w:rsidRDefault="00AC3E5D" w:rsidP="00A75803">
      <w:pPr>
        <w:pStyle w:val="N"/>
      </w:pPr>
      <w:r w:rsidRPr="00593BE8">
        <w:t>DESCRIPTION</w:t>
      </w:r>
    </w:p>
    <w:p w14:paraId="6FC19B50" w14:textId="77777777" w:rsidR="00AC3E5D" w:rsidRDefault="00AC3E5D" w:rsidP="00A75803">
      <w:pPr>
        <w:pStyle w:val="N"/>
      </w:pPr>
      <w:r>
        <w:tab/>
        <w:t>Đây là web service thực hiện hủy hóa đơn theo giá trị fkey truyền vào</w:t>
      </w:r>
    </w:p>
    <w:p w14:paraId="71703449" w14:textId="77777777" w:rsidR="00AC3E5D" w:rsidRPr="00007702" w:rsidRDefault="00AC3E5D" w:rsidP="00A75803">
      <w:pPr>
        <w:pStyle w:val="N"/>
      </w:pPr>
      <w:r w:rsidRPr="00663B3E">
        <w:t>HTTP METHOD</w:t>
      </w:r>
    </w:p>
    <w:p w14:paraId="7892C7D5" w14:textId="77777777" w:rsidR="00AC3E5D" w:rsidRPr="00007702" w:rsidRDefault="00AC3E5D" w:rsidP="00A75803">
      <w:pPr>
        <w:pStyle w:val="N"/>
        <w:rPr>
          <w:b/>
        </w:rPr>
      </w:pPr>
      <w:r>
        <w:tab/>
      </w:r>
      <w:r w:rsidRPr="00610AFD">
        <w:t>POST</w:t>
      </w:r>
    </w:p>
    <w:p w14:paraId="32092533" w14:textId="77777777" w:rsidR="00AC3E5D" w:rsidRPr="00610AFD" w:rsidRDefault="00AC3E5D" w:rsidP="00A75803">
      <w:pPr>
        <w:pStyle w:val="N"/>
      </w:pPr>
      <w:r w:rsidRPr="00610AFD">
        <w:t>REQUEST BODY</w:t>
      </w:r>
    </w:p>
    <w:p w14:paraId="23E4E1E2"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1EBA521A"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4720D2">
        <w:rPr>
          <w:rFonts w:eastAsia="Calibri" w:cs="Times New Roman"/>
          <w:b/>
          <w:szCs w:val="24"/>
        </w:rPr>
        <w:t xml:space="preserve">Account/ACPass :  </w:t>
      </w:r>
      <w:r w:rsidRPr="004720D2">
        <w:rPr>
          <w:rFonts w:eastAsia="Calibri" w:cs="Times New Roman"/>
          <w:szCs w:val="24"/>
        </w:rPr>
        <w:t>Tài khoản được cấp phát cho nhân viên gọi lệnh phát hành hóa đơn</w:t>
      </w:r>
    </w:p>
    <w:p w14:paraId="6CEC6F5B" w14:textId="77777777" w:rsidR="00AC3E5D" w:rsidRPr="00CF2FC3"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fkey:</w:t>
      </w:r>
      <w:r>
        <w:rPr>
          <w:rFonts w:eastAsia="Calibri" w:cs="Times New Roman"/>
          <w:szCs w:val="24"/>
        </w:rPr>
        <w:t>Chuỗi xác định hóa đơn cần hủy</w:t>
      </w:r>
    </w:p>
    <w:p w14:paraId="4578F3F0" w14:textId="77777777" w:rsidR="00AC3E5D" w:rsidRPr="007A4FB0" w:rsidRDefault="00AC3E5D" w:rsidP="00AC3E5D">
      <w:pPr>
        <w:ind w:left="360" w:firstLine="720"/>
      </w:pPr>
    </w:p>
    <w:p w14:paraId="4C331E05"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23590AEF"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60138BDE"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68E9AC9F"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67903BF5" w14:textId="77777777" w:rsidR="00AC3E5D" w:rsidRPr="00660ABB" w:rsidRDefault="00AC3E5D" w:rsidP="001B79C4">
            <w:pPr>
              <w:pStyle w:val="ListParagraph"/>
            </w:pPr>
            <w:r>
              <w:t>Ghi chú</w:t>
            </w:r>
          </w:p>
        </w:tc>
      </w:tr>
      <w:tr w:rsidR="00AC3E5D" w:rsidRPr="00660ABB" w14:paraId="46E998A7" w14:textId="77777777" w:rsidTr="001B79C4">
        <w:tc>
          <w:tcPr>
            <w:tcW w:w="1710" w:type="dxa"/>
            <w:tcBorders>
              <w:top w:val="single" w:sz="4" w:space="0" w:color="2E74B5"/>
              <w:left w:val="single" w:sz="4" w:space="0" w:color="2E74B5"/>
              <w:right w:val="single" w:sz="4" w:space="0" w:color="2E74B5"/>
            </w:tcBorders>
            <w:shd w:val="clear" w:color="auto" w:fill="auto"/>
          </w:tcPr>
          <w:p w14:paraId="2A054001"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6751D4A"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75F158D3" w14:textId="77777777" w:rsidR="00AC3E5D" w:rsidRPr="009372AD" w:rsidRDefault="00AC3E5D" w:rsidP="001B79C4">
            <w:pPr>
              <w:pStyle w:val="ListParagraph"/>
              <w:ind w:left="0"/>
              <w:jc w:val="both"/>
              <w:rPr>
                <w:rFonts w:cs="Times New Roman"/>
              </w:rPr>
            </w:pPr>
          </w:p>
        </w:tc>
      </w:tr>
      <w:tr w:rsidR="00AC3E5D" w:rsidRPr="00660ABB" w14:paraId="73FB158C" w14:textId="77777777" w:rsidTr="001B79C4">
        <w:tc>
          <w:tcPr>
            <w:tcW w:w="1710" w:type="dxa"/>
            <w:tcBorders>
              <w:top w:val="single" w:sz="4" w:space="0" w:color="2E74B5"/>
              <w:left w:val="single" w:sz="4" w:space="0" w:color="2E74B5"/>
              <w:right w:val="single" w:sz="4" w:space="0" w:color="2E74B5"/>
            </w:tcBorders>
            <w:shd w:val="clear" w:color="auto" w:fill="auto"/>
          </w:tcPr>
          <w:p w14:paraId="0A921E35" w14:textId="77777777" w:rsidR="00AC3E5D" w:rsidRPr="009372AD" w:rsidRDefault="00AC3E5D" w:rsidP="001B79C4">
            <w:pPr>
              <w:autoSpaceDE w:val="0"/>
              <w:autoSpaceDN w:val="0"/>
              <w:adjustRightInd w:val="0"/>
              <w:jc w:val="both"/>
              <w:rPr>
                <w:rFonts w:cs="Times New Roman"/>
                <w:szCs w:val="24"/>
              </w:rPr>
            </w:pPr>
            <w:r>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29D7B12" w14:textId="77777777" w:rsidR="00AC3E5D" w:rsidRDefault="00AC3E5D" w:rsidP="001B79C4">
            <w:pPr>
              <w:pStyle w:val="ListParagraph"/>
              <w:spacing w:after="0" w:line="240" w:lineRule="auto"/>
              <w:ind w:left="0"/>
              <w:rPr>
                <w:rFonts w:eastAsia="Calibri" w:cs="Times New Roman"/>
              </w:rPr>
            </w:pPr>
            <w:r>
              <w:rPr>
                <w:rFonts w:eastAsia="Calibri"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0E8734A3" w14:textId="77777777" w:rsidR="00AC3E5D" w:rsidRPr="009372AD" w:rsidRDefault="00AC3E5D" w:rsidP="001B79C4">
            <w:pPr>
              <w:pStyle w:val="ListParagraph"/>
              <w:ind w:left="0"/>
              <w:jc w:val="both"/>
              <w:rPr>
                <w:rFonts w:cs="Times New Roman"/>
              </w:rPr>
            </w:pPr>
          </w:p>
        </w:tc>
      </w:tr>
      <w:tr w:rsidR="00AC3E5D" w:rsidRPr="00660ABB" w14:paraId="176A251F" w14:textId="77777777" w:rsidTr="001B79C4">
        <w:tc>
          <w:tcPr>
            <w:tcW w:w="1710" w:type="dxa"/>
            <w:tcBorders>
              <w:top w:val="single" w:sz="4" w:space="0" w:color="2E74B5"/>
              <w:left w:val="single" w:sz="4" w:space="0" w:color="2E74B5"/>
              <w:right w:val="single" w:sz="4" w:space="0" w:color="2E74B5"/>
            </w:tcBorders>
            <w:shd w:val="clear" w:color="auto" w:fill="auto"/>
          </w:tcPr>
          <w:p w14:paraId="02768EE1"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lastRenderedPageBreak/>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953FA53" w14:textId="77777777" w:rsidR="00AC3E5D" w:rsidRPr="004A4DD9" w:rsidRDefault="00AC3E5D" w:rsidP="001B79C4">
            <w:pPr>
              <w:pStyle w:val="ListParagraph"/>
              <w:ind w:left="0"/>
              <w:jc w:val="both"/>
              <w:rPr>
                <w:rFonts w:cs="Times New Roman"/>
              </w:rPr>
            </w:pPr>
            <w:r>
              <w:rPr>
                <w:rFonts w:cs="Times New Roman"/>
              </w:rPr>
              <w:t>Lỗi không xác định</w:t>
            </w:r>
          </w:p>
        </w:tc>
        <w:tc>
          <w:tcPr>
            <w:tcW w:w="2515" w:type="dxa"/>
            <w:tcBorders>
              <w:top w:val="single" w:sz="4" w:space="0" w:color="2E74B5"/>
              <w:left w:val="single" w:sz="4" w:space="0" w:color="2E74B5"/>
              <w:bottom w:val="single" w:sz="4" w:space="0" w:color="2E74B5"/>
              <w:right w:val="single" w:sz="4" w:space="0" w:color="2E74B5"/>
            </w:tcBorders>
          </w:tcPr>
          <w:p w14:paraId="45B6F88D" w14:textId="77777777" w:rsidR="00AC3E5D" w:rsidRPr="009372AD" w:rsidRDefault="00AC3E5D" w:rsidP="001B79C4">
            <w:pPr>
              <w:pStyle w:val="ListParagraph"/>
              <w:ind w:left="0"/>
              <w:jc w:val="both"/>
              <w:rPr>
                <w:rFonts w:cs="Times New Roman"/>
              </w:rPr>
            </w:pPr>
          </w:p>
        </w:tc>
      </w:tr>
      <w:tr w:rsidR="00AC3E5D" w:rsidRPr="00660ABB" w14:paraId="13040EB1" w14:textId="77777777" w:rsidTr="001B79C4">
        <w:tc>
          <w:tcPr>
            <w:tcW w:w="1710" w:type="dxa"/>
            <w:tcBorders>
              <w:top w:val="single" w:sz="4" w:space="0" w:color="2E74B5"/>
              <w:left w:val="single" w:sz="4" w:space="0" w:color="2E74B5"/>
              <w:right w:val="single" w:sz="4" w:space="0" w:color="2E74B5"/>
            </w:tcBorders>
            <w:shd w:val="clear" w:color="auto" w:fill="auto"/>
          </w:tcPr>
          <w:p w14:paraId="5E1EDF51"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16A0416" w14:textId="77777777" w:rsidR="00AC3E5D" w:rsidRPr="004A4DD9" w:rsidRDefault="00AC3E5D" w:rsidP="001B79C4">
            <w:pPr>
              <w:pStyle w:val="ListParagraph"/>
              <w:ind w:left="0"/>
              <w:jc w:val="both"/>
              <w:rPr>
                <w:rFonts w:cs="Times New Roman"/>
              </w:rPr>
            </w:pPr>
            <w:r w:rsidRPr="004A4DD9">
              <w:rPr>
                <w:rFonts w:cs="Times New Roman"/>
              </w:rPr>
              <w:t xml:space="preserve">Không </w:t>
            </w:r>
            <w:r>
              <w:rPr>
                <w:rFonts w:cs="Times New Roman"/>
              </w:rPr>
              <w:t>tìm thấy thông tin công ty tương ứng, hoặc lỗi không xác định</w:t>
            </w:r>
          </w:p>
        </w:tc>
        <w:tc>
          <w:tcPr>
            <w:tcW w:w="2515" w:type="dxa"/>
            <w:tcBorders>
              <w:top w:val="single" w:sz="4" w:space="0" w:color="2E74B5"/>
              <w:left w:val="single" w:sz="4" w:space="0" w:color="2E74B5"/>
              <w:bottom w:val="single" w:sz="4" w:space="0" w:color="2E74B5"/>
              <w:right w:val="single" w:sz="4" w:space="0" w:color="2E74B5"/>
            </w:tcBorders>
          </w:tcPr>
          <w:p w14:paraId="3B2B9BC8" w14:textId="77777777" w:rsidR="00AC3E5D" w:rsidRPr="009372AD" w:rsidRDefault="00AC3E5D" w:rsidP="001B79C4">
            <w:pPr>
              <w:pStyle w:val="ListParagraph"/>
              <w:ind w:left="0"/>
              <w:jc w:val="both"/>
              <w:rPr>
                <w:rFonts w:cs="Times New Roman"/>
              </w:rPr>
            </w:pPr>
          </w:p>
        </w:tc>
      </w:tr>
      <w:tr w:rsidR="00AC3E5D" w:rsidRPr="00660ABB" w14:paraId="27DA96C4" w14:textId="77777777" w:rsidTr="001B79C4">
        <w:tc>
          <w:tcPr>
            <w:tcW w:w="1710" w:type="dxa"/>
            <w:tcBorders>
              <w:top w:val="single" w:sz="4" w:space="0" w:color="2E74B5"/>
              <w:left w:val="single" w:sz="4" w:space="0" w:color="2E74B5"/>
              <w:right w:val="single" w:sz="4" w:space="0" w:color="2E74B5"/>
            </w:tcBorders>
            <w:shd w:val="clear" w:color="auto" w:fill="auto"/>
          </w:tcPr>
          <w:p w14:paraId="1DB45746" w14:textId="77777777" w:rsidR="00AC3E5D" w:rsidRPr="009372AD" w:rsidRDefault="00AC3E5D" w:rsidP="001B79C4">
            <w:pPr>
              <w:autoSpaceDE w:val="0"/>
              <w:autoSpaceDN w:val="0"/>
              <w:adjustRightInd w:val="0"/>
              <w:spacing w:after="0" w:line="240" w:lineRule="auto"/>
              <w:rPr>
                <w:rFonts w:eastAsia="Calibri" w:cs="Times New Roman"/>
                <w:szCs w:val="24"/>
              </w:rPr>
            </w:pPr>
            <w:r w:rsidRPr="008641F2">
              <w:rPr>
                <w:rFonts w:eastAsia="Calibri"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A84CA09" w14:textId="77777777" w:rsidR="00AC3E5D" w:rsidRDefault="00AC3E5D" w:rsidP="001B79C4">
            <w:pPr>
              <w:pStyle w:val="ListParagraph"/>
              <w:spacing w:after="0" w:line="240" w:lineRule="auto"/>
              <w:ind w:left="0"/>
              <w:rPr>
                <w:rFonts w:eastAsia="Calibri" w:cs="Times New Roman"/>
              </w:rPr>
            </w:pPr>
            <w:r>
              <w:rPr>
                <w:rFonts w:eastAsia="Calibri" w:cs="Times New Roman"/>
              </w:rPr>
              <w:t>Hóa đơn đã bị điều chỉnh / hủy / hóa đơn mới tạo không thể hủy được</w:t>
            </w:r>
          </w:p>
        </w:tc>
        <w:tc>
          <w:tcPr>
            <w:tcW w:w="2515" w:type="dxa"/>
            <w:tcBorders>
              <w:top w:val="single" w:sz="4" w:space="0" w:color="2E74B5"/>
              <w:left w:val="single" w:sz="4" w:space="0" w:color="2E74B5"/>
              <w:bottom w:val="single" w:sz="4" w:space="0" w:color="2E74B5"/>
              <w:right w:val="single" w:sz="4" w:space="0" w:color="2E74B5"/>
            </w:tcBorders>
          </w:tcPr>
          <w:p w14:paraId="43477830" w14:textId="77777777" w:rsidR="00AC3E5D" w:rsidRPr="009372AD" w:rsidRDefault="00AC3E5D" w:rsidP="001B79C4">
            <w:pPr>
              <w:pStyle w:val="ListParagraph"/>
              <w:ind w:left="0"/>
              <w:jc w:val="both"/>
              <w:rPr>
                <w:rFonts w:cs="Times New Roman"/>
              </w:rPr>
            </w:pPr>
          </w:p>
        </w:tc>
      </w:tr>
      <w:tr w:rsidR="00AC3E5D" w:rsidRPr="00660ABB" w14:paraId="02F8AE0B"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7D6A211"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241F">
              <w:rPr>
                <w:rFonts w:eastAsia="Calibri" w:cs="Times New Roman"/>
                <w:szCs w:val="24"/>
              </w:rPr>
              <w:t>ERR:9</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01416E1" w14:textId="77777777" w:rsidR="00AC3E5D" w:rsidRDefault="00AC3E5D" w:rsidP="001B79C4">
            <w:pPr>
              <w:pStyle w:val="ListParagraph"/>
              <w:spacing w:after="0" w:line="240" w:lineRule="auto"/>
              <w:ind w:left="0"/>
              <w:rPr>
                <w:rFonts w:eastAsia="Calibri" w:cs="Times New Roman"/>
              </w:rPr>
            </w:pPr>
            <w:r>
              <w:rPr>
                <w:rFonts w:cs="Times New Roman"/>
              </w:rPr>
              <w:t>Hóa đơn đã thanh toán, không cho phép hủy</w:t>
            </w:r>
          </w:p>
        </w:tc>
        <w:tc>
          <w:tcPr>
            <w:tcW w:w="2515" w:type="dxa"/>
            <w:tcBorders>
              <w:top w:val="single" w:sz="4" w:space="0" w:color="2E74B5"/>
              <w:left w:val="single" w:sz="4" w:space="0" w:color="2E74B5"/>
              <w:bottom w:val="single" w:sz="4" w:space="0" w:color="2E74B5"/>
              <w:right w:val="single" w:sz="4" w:space="0" w:color="2E74B5"/>
            </w:tcBorders>
          </w:tcPr>
          <w:p w14:paraId="2DBE9220" w14:textId="77777777" w:rsidR="00AC3E5D" w:rsidRPr="009372AD" w:rsidRDefault="00AC3E5D" w:rsidP="001B79C4">
            <w:pPr>
              <w:jc w:val="both"/>
              <w:rPr>
                <w:rFonts w:cs="Times New Roman"/>
                <w:szCs w:val="24"/>
              </w:rPr>
            </w:pPr>
          </w:p>
        </w:tc>
      </w:tr>
      <w:tr w:rsidR="00AC3E5D" w:rsidRPr="00660ABB" w14:paraId="73D6EC22"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9399C5D"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2305063"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2288C414" w14:textId="77777777" w:rsidR="00AC3E5D" w:rsidRPr="009372AD" w:rsidRDefault="00AC3E5D" w:rsidP="001B79C4">
            <w:pPr>
              <w:jc w:val="both"/>
              <w:rPr>
                <w:rFonts w:cs="Times New Roman"/>
                <w:szCs w:val="24"/>
              </w:rPr>
            </w:pPr>
          </w:p>
        </w:tc>
      </w:tr>
      <w:tr w:rsidR="00AC3E5D" w:rsidRPr="00660ABB" w14:paraId="6A268829"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172DCF63"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OK:</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379C655" w14:textId="77777777" w:rsidR="00AC3E5D" w:rsidRPr="00A7528B" w:rsidRDefault="00AC3E5D" w:rsidP="001B79C4">
            <w:pPr>
              <w:spacing w:after="0" w:line="240" w:lineRule="auto"/>
              <w:rPr>
                <w:rFonts w:eastAsia="Calibri" w:cs="Times New Roman"/>
                <w:szCs w:val="24"/>
              </w:rPr>
            </w:pPr>
            <w:r>
              <w:rPr>
                <w:rFonts w:eastAsia="Calibri" w:cs="Times New Roman"/>
                <w:szCs w:val="24"/>
              </w:rPr>
              <w:t>Hủy hóa đơn thành công</w:t>
            </w:r>
          </w:p>
        </w:tc>
        <w:tc>
          <w:tcPr>
            <w:tcW w:w="2515" w:type="dxa"/>
            <w:tcBorders>
              <w:top w:val="single" w:sz="4" w:space="0" w:color="2E74B5"/>
              <w:left w:val="single" w:sz="4" w:space="0" w:color="2E74B5"/>
              <w:bottom w:val="single" w:sz="4" w:space="0" w:color="2E74B5"/>
              <w:right w:val="single" w:sz="4" w:space="0" w:color="2E74B5"/>
            </w:tcBorders>
          </w:tcPr>
          <w:p w14:paraId="01BA7BA8" w14:textId="77777777" w:rsidR="00AC3E5D" w:rsidRPr="009372AD" w:rsidRDefault="00AC3E5D" w:rsidP="001B79C4">
            <w:pPr>
              <w:jc w:val="both"/>
              <w:rPr>
                <w:rFonts w:cs="Times New Roman"/>
                <w:szCs w:val="24"/>
              </w:rPr>
            </w:pPr>
          </w:p>
        </w:tc>
      </w:tr>
    </w:tbl>
    <w:p w14:paraId="63428C93" w14:textId="77777777" w:rsidR="00AC3E5D" w:rsidRDefault="00AC3E5D" w:rsidP="00AC3E5D">
      <w:pPr>
        <w:rPr>
          <w:lang w:eastAsia="x-none"/>
        </w:rPr>
      </w:pPr>
    </w:p>
    <w:p w14:paraId="0B17C1AA" w14:textId="77777777" w:rsidR="00AC3E5D" w:rsidRDefault="00AC3E5D" w:rsidP="00AC3E5D">
      <w:pPr>
        <w:pStyle w:val="Heading3"/>
      </w:pPr>
      <w:bookmarkStart w:id="63" w:name="_Toc90309053"/>
      <w:r>
        <w:t>Hủy hóa đơn không check trạng thái thanh toán</w:t>
      </w:r>
      <w:bookmarkEnd w:id="63"/>
    </w:p>
    <w:p w14:paraId="296D5D91" w14:textId="77777777" w:rsidR="00AC3E5D" w:rsidRDefault="00AC3E5D" w:rsidP="00AC3E5D">
      <w:pPr>
        <w:rPr>
          <w:rFonts w:cs="Times New Roman"/>
          <w:szCs w:val="24"/>
        </w:rPr>
      </w:pPr>
      <w:r>
        <w:rPr>
          <w:rFonts w:cs="Times New Roman"/>
          <w:szCs w:val="24"/>
        </w:rPr>
        <w:t>URL</w:t>
      </w:r>
    </w:p>
    <w:p w14:paraId="63AB501A" w14:textId="77777777" w:rsidR="00AC3E5D" w:rsidRPr="004A4DD9" w:rsidRDefault="00AC3E5D" w:rsidP="00AC3E5D">
      <w:pPr>
        <w:spacing w:after="0" w:line="240" w:lineRule="auto"/>
        <w:ind w:firstLine="720"/>
        <w:jc w:val="both"/>
        <w:rPr>
          <w:rFonts w:cs="Times New Roman"/>
          <w:szCs w:val="24"/>
        </w:rPr>
      </w:pPr>
      <w:r>
        <w:rPr>
          <w:rFonts w:cs="Times New Roman"/>
          <w:szCs w:val="24"/>
        </w:rPr>
        <w:t>s</w:t>
      </w:r>
      <w:r w:rsidRPr="004A4DD9">
        <w:rPr>
          <w:rFonts w:cs="Times New Roman"/>
          <w:szCs w:val="24"/>
        </w:rPr>
        <w:t xml:space="preserve">tring </w:t>
      </w:r>
      <w:r w:rsidRPr="00435E04">
        <w:rPr>
          <w:rFonts w:cs="Times New Roman"/>
          <w:b/>
          <w:szCs w:val="24"/>
        </w:rPr>
        <w:t>cancelInvNoPay</w:t>
      </w:r>
      <w:r w:rsidRPr="00A276AB">
        <w:rPr>
          <w:rFonts w:cs="Times New Roman"/>
          <w:bCs/>
          <w:szCs w:val="24"/>
        </w:rPr>
        <w:t xml:space="preserve">(string Account, string ACpass, string Fkey, string </w:t>
      </w:r>
      <w:r w:rsidRPr="00A276AB">
        <w:rPr>
          <w:rFonts w:cs="Times New Roman"/>
          <w:color w:val="000000"/>
          <w:sz w:val="26"/>
          <w:szCs w:val="26"/>
          <w:shd w:val="clear" w:color="auto" w:fill="FFFFFF"/>
        </w:rPr>
        <w:t>userName</w:t>
      </w:r>
      <w:r w:rsidRPr="00A276AB">
        <w:rPr>
          <w:rFonts w:cs="Times New Roman"/>
          <w:bCs/>
          <w:szCs w:val="24"/>
        </w:rPr>
        <w:t xml:space="preserve">, string </w:t>
      </w:r>
      <w:r w:rsidRPr="00A276AB">
        <w:rPr>
          <w:rFonts w:cs="Times New Roman"/>
          <w:color w:val="000000"/>
          <w:sz w:val="26"/>
          <w:szCs w:val="26"/>
          <w:shd w:val="clear" w:color="auto" w:fill="FFFFFF"/>
        </w:rPr>
        <w:t>userPass</w:t>
      </w:r>
      <w:r w:rsidRPr="00A276AB">
        <w:rPr>
          <w:rFonts w:cs="Times New Roman"/>
          <w:bCs/>
          <w:szCs w:val="24"/>
        </w:rPr>
        <w:t>)</w:t>
      </w:r>
    </w:p>
    <w:p w14:paraId="3E2CD9C6" w14:textId="77777777" w:rsidR="00AC3E5D" w:rsidRPr="00593BE8" w:rsidRDefault="00AC3E5D" w:rsidP="00A75803">
      <w:pPr>
        <w:pStyle w:val="N"/>
      </w:pPr>
      <w:r w:rsidRPr="00593BE8">
        <w:t>DESCRIPTION</w:t>
      </w:r>
    </w:p>
    <w:p w14:paraId="59AB6316" w14:textId="77777777" w:rsidR="00AC3E5D" w:rsidRDefault="00AC3E5D" w:rsidP="00A75803">
      <w:pPr>
        <w:pStyle w:val="N"/>
      </w:pPr>
      <w:r>
        <w:tab/>
        <w:t>Đây là web service thực hiện hủy hóa đơn theo giá trị fkey truyền vào</w:t>
      </w:r>
    </w:p>
    <w:p w14:paraId="1F051AE3" w14:textId="77777777" w:rsidR="00AC3E5D" w:rsidRPr="00007702" w:rsidRDefault="00AC3E5D" w:rsidP="00A75803">
      <w:pPr>
        <w:pStyle w:val="N"/>
      </w:pPr>
      <w:r w:rsidRPr="00663B3E">
        <w:t>HTTP METHOD</w:t>
      </w:r>
    </w:p>
    <w:p w14:paraId="21E52C6A" w14:textId="77777777" w:rsidR="00AC3E5D" w:rsidRPr="00007702" w:rsidRDefault="00AC3E5D" w:rsidP="00A75803">
      <w:pPr>
        <w:pStyle w:val="N"/>
        <w:rPr>
          <w:b/>
        </w:rPr>
      </w:pPr>
      <w:r>
        <w:tab/>
      </w:r>
      <w:r w:rsidRPr="00610AFD">
        <w:t>POST</w:t>
      </w:r>
    </w:p>
    <w:p w14:paraId="6FE5AFF4" w14:textId="77777777" w:rsidR="00AC3E5D" w:rsidRPr="00610AFD" w:rsidRDefault="00AC3E5D" w:rsidP="00A75803">
      <w:pPr>
        <w:pStyle w:val="N"/>
      </w:pPr>
      <w:r w:rsidRPr="00610AFD">
        <w:t>REQUEST BODY</w:t>
      </w:r>
    </w:p>
    <w:p w14:paraId="599C0E7D"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52E4AC26"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4720D2">
        <w:rPr>
          <w:rFonts w:eastAsia="Calibri" w:cs="Times New Roman"/>
          <w:b/>
          <w:szCs w:val="24"/>
        </w:rPr>
        <w:t xml:space="preserve">Account/ACPass :  </w:t>
      </w:r>
      <w:r w:rsidRPr="004720D2">
        <w:rPr>
          <w:rFonts w:eastAsia="Calibri" w:cs="Times New Roman"/>
          <w:szCs w:val="24"/>
        </w:rPr>
        <w:t>Tài khoản được cấp phát cho nhân viên gọi lệnh phát hành hóa đơn</w:t>
      </w:r>
    </w:p>
    <w:p w14:paraId="29AD065F" w14:textId="77777777" w:rsidR="00AC3E5D" w:rsidRPr="00CF2FC3"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fkey:</w:t>
      </w:r>
      <w:r>
        <w:rPr>
          <w:rFonts w:eastAsia="Calibri" w:cs="Times New Roman"/>
          <w:szCs w:val="24"/>
        </w:rPr>
        <w:t>Chuỗi xác định hóa đơn cần hủy</w:t>
      </w:r>
    </w:p>
    <w:p w14:paraId="6DDA38CF" w14:textId="77777777" w:rsidR="00AC3E5D" w:rsidRPr="007A4FB0" w:rsidRDefault="00AC3E5D" w:rsidP="00AC3E5D">
      <w:pPr>
        <w:ind w:left="360" w:firstLine="720"/>
      </w:pPr>
    </w:p>
    <w:p w14:paraId="67C25648"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1C4714BC"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2574F661"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131CA223"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4C84C359" w14:textId="77777777" w:rsidR="00AC3E5D" w:rsidRPr="00660ABB" w:rsidRDefault="00AC3E5D" w:rsidP="001B79C4">
            <w:pPr>
              <w:pStyle w:val="ListParagraph"/>
            </w:pPr>
            <w:r>
              <w:t>Ghi chú</w:t>
            </w:r>
          </w:p>
        </w:tc>
      </w:tr>
      <w:tr w:rsidR="00AC3E5D" w:rsidRPr="00660ABB" w14:paraId="1571E327" w14:textId="77777777" w:rsidTr="001B79C4">
        <w:tc>
          <w:tcPr>
            <w:tcW w:w="1710" w:type="dxa"/>
            <w:tcBorders>
              <w:top w:val="single" w:sz="4" w:space="0" w:color="2E74B5"/>
              <w:left w:val="single" w:sz="4" w:space="0" w:color="2E74B5"/>
              <w:right w:val="single" w:sz="4" w:space="0" w:color="2E74B5"/>
            </w:tcBorders>
            <w:shd w:val="clear" w:color="auto" w:fill="auto"/>
          </w:tcPr>
          <w:p w14:paraId="6DF33D3F"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78188A2"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2F637450" w14:textId="77777777" w:rsidR="00AC3E5D" w:rsidRPr="009372AD" w:rsidRDefault="00AC3E5D" w:rsidP="001B79C4">
            <w:pPr>
              <w:pStyle w:val="ListParagraph"/>
              <w:ind w:left="0"/>
              <w:jc w:val="both"/>
              <w:rPr>
                <w:rFonts w:cs="Times New Roman"/>
              </w:rPr>
            </w:pPr>
          </w:p>
        </w:tc>
      </w:tr>
      <w:tr w:rsidR="00AC3E5D" w:rsidRPr="00660ABB" w14:paraId="418A6664" w14:textId="77777777" w:rsidTr="001B79C4">
        <w:tc>
          <w:tcPr>
            <w:tcW w:w="1710" w:type="dxa"/>
            <w:tcBorders>
              <w:top w:val="single" w:sz="4" w:space="0" w:color="2E74B5"/>
              <w:left w:val="single" w:sz="4" w:space="0" w:color="2E74B5"/>
              <w:right w:val="single" w:sz="4" w:space="0" w:color="2E74B5"/>
            </w:tcBorders>
            <w:shd w:val="clear" w:color="auto" w:fill="auto"/>
          </w:tcPr>
          <w:p w14:paraId="4D240A96" w14:textId="77777777" w:rsidR="00AC3E5D" w:rsidRPr="009372AD" w:rsidRDefault="00AC3E5D" w:rsidP="001B79C4">
            <w:pPr>
              <w:autoSpaceDE w:val="0"/>
              <w:autoSpaceDN w:val="0"/>
              <w:adjustRightInd w:val="0"/>
              <w:jc w:val="both"/>
              <w:rPr>
                <w:rFonts w:cs="Times New Roman"/>
                <w:szCs w:val="24"/>
              </w:rPr>
            </w:pPr>
            <w:r>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AB6F7E7" w14:textId="77777777" w:rsidR="00AC3E5D" w:rsidRDefault="00AC3E5D" w:rsidP="001B79C4">
            <w:pPr>
              <w:pStyle w:val="ListParagraph"/>
              <w:spacing w:after="0" w:line="240" w:lineRule="auto"/>
              <w:ind w:left="0"/>
              <w:rPr>
                <w:rFonts w:eastAsia="Calibri" w:cs="Times New Roman"/>
              </w:rPr>
            </w:pPr>
            <w:r>
              <w:rPr>
                <w:rFonts w:eastAsia="Calibri" w:cs="Times New Roman"/>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585149D5" w14:textId="77777777" w:rsidR="00AC3E5D" w:rsidRPr="009372AD" w:rsidRDefault="00AC3E5D" w:rsidP="001B79C4">
            <w:pPr>
              <w:pStyle w:val="ListParagraph"/>
              <w:ind w:left="0"/>
              <w:jc w:val="both"/>
              <w:rPr>
                <w:rFonts w:cs="Times New Roman"/>
              </w:rPr>
            </w:pPr>
          </w:p>
        </w:tc>
      </w:tr>
      <w:tr w:rsidR="00AC3E5D" w:rsidRPr="00660ABB" w14:paraId="2556A108" w14:textId="77777777" w:rsidTr="001B79C4">
        <w:tc>
          <w:tcPr>
            <w:tcW w:w="1710" w:type="dxa"/>
            <w:tcBorders>
              <w:top w:val="single" w:sz="4" w:space="0" w:color="2E74B5"/>
              <w:left w:val="single" w:sz="4" w:space="0" w:color="2E74B5"/>
              <w:right w:val="single" w:sz="4" w:space="0" w:color="2E74B5"/>
            </w:tcBorders>
            <w:shd w:val="clear" w:color="auto" w:fill="auto"/>
          </w:tcPr>
          <w:p w14:paraId="7586E763"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367B1BB" w14:textId="77777777" w:rsidR="00AC3E5D" w:rsidRPr="004A4DD9" w:rsidRDefault="00AC3E5D" w:rsidP="001B79C4">
            <w:pPr>
              <w:pStyle w:val="ListParagraph"/>
              <w:ind w:left="0"/>
              <w:jc w:val="both"/>
              <w:rPr>
                <w:rFonts w:cs="Times New Roman"/>
              </w:rPr>
            </w:pPr>
            <w:r>
              <w:rPr>
                <w:rFonts w:cs="Times New Roman"/>
              </w:rPr>
              <w:t>Lỗi không xác định</w:t>
            </w:r>
          </w:p>
        </w:tc>
        <w:tc>
          <w:tcPr>
            <w:tcW w:w="2515" w:type="dxa"/>
            <w:tcBorders>
              <w:top w:val="single" w:sz="4" w:space="0" w:color="2E74B5"/>
              <w:left w:val="single" w:sz="4" w:space="0" w:color="2E74B5"/>
              <w:bottom w:val="single" w:sz="4" w:space="0" w:color="2E74B5"/>
              <w:right w:val="single" w:sz="4" w:space="0" w:color="2E74B5"/>
            </w:tcBorders>
          </w:tcPr>
          <w:p w14:paraId="4C1A3B02" w14:textId="77777777" w:rsidR="00AC3E5D" w:rsidRPr="009372AD" w:rsidRDefault="00AC3E5D" w:rsidP="001B79C4">
            <w:pPr>
              <w:pStyle w:val="ListParagraph"/>
              <w:ind w:left="0"/>
              <w:jc w:val="both"/>
              <w:rPr>
                <w:rFonts w:cs="Times New Roman"/>
              </w:rPr>
            </w:pPr>
          </w:p>
        </w:tc>
      </w:tr>
      <w:tr w:rsidR="00AC3E5D" w:rsidRPr="00660ABB" w14:paraId="7AF27888" w14:textId="77777777" w:rsidTr="001B79C4">
        <w:tc>
          <w:tcPr>
            <w:tcW w:w="1710" w:type="dxa"/>
            <w:tcBorders>
              <w:top w:val="single" w:sz="4" w:space="0" w:color="2E74B5"/>
              <w:left w:val="single" w:sz="4" w:space="0" w:color="2E74B5"/>
              <w:right w:val="single" w:sz="4" w:space="0" w:color="2E74B5"/>
            </w:tcBorders>
            <w:shd w:val="clear" w:color="auto" w:fill="auto"/>
          </w:tcPr>
          <w:p w14:paraId="076C7991"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lastRenderedPageBreak/>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78051FE" w14:textId="77777777" w:rsidR="00AC3E5D" w:rsidRPr="004A4DD9" w:rsidRDefault="00AC3E5D" w:rsidP="001B79C4">
            <w:pPr>
              <w:pStyle w:val="ListParagraph"/>
              <w:ind w:left="0"/>
              <w:jc w:val="both"/>
              <w:rPr>
                <w:rFonts w:cs="Times New Roman"/>
              </w:rPr>
            </w:pPr>
            <w:r w:rsidRPr="004A4DD9">
              <w:rPr>
                <w:rFonts w:cs="Times New Roman"/>
              </w:rPr>
              <w:t xml:space="preserve">Không </w:t>
            </w:r>
            <w:r>
              <w:rPr>
                <w:rFonts w:cs="Times New Roman"/>
              </w:rPr>
              <w:t>tìm thấy thông tin công ty tương ứng, hoặc lỗi không xác định</w:t>
            </w:r>
          </w:p>
        </w:tc>
        <w:tc>
          <w:tcPr>
            <w:tcW w:w="2515" w:type="dxa"/>
            <w:tcBorders>
              <w:top w:val="single" w:sz="4" w:space="0" w:color="2E74B5"/>
              <w:left w:val="single" w:sz="4" w:space="0" w:color="2E74B5"/>
              <w:bottom w:val="single" w:sz="4" w:space="0" w:color="2E74B5"/>
              <w:right w:val="single" w:sz="4" w:space="0" w:color="2E74B5"/>
            </w:tcBorders>
          </w:tcPr>
          <w:p w14:paraId="40D65E75" w14:textId="77777777" w:rsidR="00AC3E5D" w:rsidRPr="009372AD" w:rsidRDefault="00AC3E5D" w:rsidP="001B79C4">
            <w:pPr>
              <w:pStyle w:val="ListParagraph"/>
              <w:ind w:left="0"/>
              <w:jc w:val="both"/>
              <w:rPr>
                <w:rFonts w:cs="Times New Roman"/>
              </w:rPr>
            </w:pPr>
          </w:p>
        </w:tc>
      </w:tr>
      <w:tr w:rsidR="00AC3E5D" w:rsidRPr="00660ABB" w14:paraId="03E5EDBA" w14:textId="77777777" w:rsidTr="001B79C4">
        <w:tc>
          <w:tcPr>
            <w:tcW w:w="1710" w:type="dxa"/>
            <w:tcBorders>
              <w:top w:val="single" w:sz="4" w:space="0" w:color="2E74B5"/>
              <w:left w:val="single" w:sz="4" w:space="0" w:color="2E74B5"/>
              <w:right w:val="single" w:sz="4" w:space="0" w:color="2E74B5"/>
            </w:tcBorders>
            <w:shd w:val="clear" w:color="auto" w:fill="auto"/>
          </w:tcPr>
          <w:p w14:paraId="4306E4EE" w14:textId="77777777" w:rsidR="00AC3E5D" w:rsidRPr="009372AD" w:rsidRDefault="00AC3E5D" w:rsidP="001B79C4">
            <w:pPr>
              <w:autoSpaceDE w:val="0"/>
              <w:autoSpaceDN w:val="0"/>
              <w:adjustRightInd w:val="0"/>
              <w:spacing w:after="0" w:line="240" w:lineRule="auto"/>
              <w:rPr>
                <w:rFonts w:eastAsia="Calibri" w:cs="Times New Roman"/>
                <w:szCs w:val="24"/>
              </w:rPr>
            </w:pPr>
            <w:r w:rsidRPr="008641F2">
              <w:rPr>
                <w:rFonts w:eastAsia="Calibri"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A894B1C" w14:textId="77777777" w:rsidR="00AC3E5D" w:rsidRDefault="00AC3E5D" w:rsidP="001B79C4">
            <w:pPr>
              <w:pStyle w:val="ListParagraph"/>
              <w:spacing w:after="0" w:line="240" w:lineRule="auto"/>
              <w:ind w:left="0"/>
              <w:rPr>
                <w:rFonts w:eastAsia="Calibri" w:cs="Times New Roman"/>
              </w:rPr>
            </w:pPr>
            <w:r>
              <w:rPr>
                <w:rFonts w:eastAsia="Calibri" w:cs="Times New Roman"/>
              </w:rPr>
              <w:t>Hóa đơn đã bị điều chỉnh / hủy / hóa đơn mới tạo không thể hủy được</w:t>
            </w:r>
          </w:p>
        </w:tc>
        <w:tc>
          <w:tcPr>
            <w:tcW w:w="2515" w:type="dxa"/>
            <w:tcBorders>
              <w:top w:val="single" w:sz="4" w:space="0" w:color="2E74B5"/>
              <w:left w:val="single" w:sz="4" w:space="0" w:color="2E74B5"/>
              <w:bottom w:val="single" w:sz="4" w:space="0" w:color="2E74B5"/>
              <w:right w:val="single" w:sz="4" w:space="0" w:color="2E74B5"/>
            </w:tcBorders>
          </w:tcPr>
          <w:p w14:paraId="00136A69" w14:textId="77777777" w:rsidR="00AC3E5D" w:rsidRPr="009372AD" w:rsidRDefault="00AC3E5D" w:rsidP="001B79C4">
            <w:pPr>
              <w:pStyle w:val="ListParagraph"/>
              <w:ind w:left="0"/>
              <w:jc w:val="both"/>
              <w:rPr>
                <w:rFonts w:cs="Times New Roman"/>
              </w:rPr>
            </w:pPr>
          </w:p>
        </w:tc>
      </w:tr>
      <w:tr w:rsidR="00AC3E5D" w:rsidRPr="00660ABB" w14:paraId="6799F5EC"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6DDB929"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315310F"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7F07C192" w14:textId="77777777" w:rsidR="00AC3E5D" w:rsidRPr="009372AD" w:rsidRDefault="00AC3E5D" w:rsidP="001B79C4">
            <w:pPr>
              <w:jc w:val="both"/>
              <w:rPr>
                <w:rFonts w:cs="Times New Roman"/>
                <w:szCs w:val="24"/>
              </w:rPr>
            </w:pPr>
          </w:p>
        </w:tc>
      </w:tr>
      <w:tr w:rsidR="00AC3E5D" w:rsidRPr="00660ABB" w14:paraId="015A6F70"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187C508E"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OK:</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42B07B0" w14:textId="77777777" w:rsidR="00AC3E5D" w:rsidRPr="00A7528B" w:rsidRDefault="00AC3E5D" w:rsidP="001B79C4">
            <w:pPr>
              <w:spacing w:after="0" w:line="240" w:lineRule="auto"/>
              <w:rPr>
                <w:rFonts w:eastAsia="Calibri" w:cs="Times New Roman"/>
                <w:szCs w:val="24"/>
              </w:rPr>
            </w:pPr>
            <w:r>
              <w:rPr>
                <w:rFonts w:eastAsia="Calibri" w:cs="Times New Roman"/>
                <w:szCs w:val="24"/>
              </w:rPr>
              <w:t>Hủy hóa đơn thành công</w:t>
            </w:r>
          </w:p>
        </w:tc>
        <w:tc>
          <w:tcPr>
            <w:tcW w:w="2515" w:type="dxa"/>
            <w:tcBorders>
              <w:top w:val="single" w:sz="4" w:space="0" w:color="2E74B5"/>
              <w:left w:val="single" w:sz="4" w:space="0" w:color="2E74B5"/>
              <w:bottom w:val="single" w:sz="4" w:space="0" w:color="2E74B5"/>
              <w:right w:val="single" w:sz="4" w:space="0" w:color="2E74B5"/>
            </w:tcBorders>
          </w:tcPr>
          <w:p w14:paraId="31D2DC4E" w14:textId="77777777" w:rsidR="00AC3E5D" w:rsidRPr="009372AD" w:rsidRDefault="00AC3E5D" w:rsidP="001B79C4">
            <w:pPr>
              <w:jc w:val="both"/>
              <w:rPr>
                <w:rFonts w:cs="Times New Roman"/>
                <w:szCs w:val="24"/>
              </w:rPr>
            </w:pPr>
          </w:p>
        </w:tc>
      </w:tr>
    </w:tbl>
    <w:p w14:paraId="0571B9AA" w14:textId="77777777" w:rsidR="00AC3E5D" w:rsidRDefault="00AC3E5D" w:rsidP="00AC3E5D">
      <w:pPr>
        <w:rPr>
          <w:lang w:eastAsia="x-none"/>
        </w:rPr>
      </w:pPr>
    </w:p>
    <w:p w14:paraId="76EC550B" w14:textId="77777777" w:rsidR="00AC3E5D" w:rsidRDefault="00AC3E5D" w:rsidP="00AC3E5D">
      <w:pPr>
        <w:pStyle w:val="Heading3"/>
      </w:pPr>
      <w:bookmarkStart w:id="64" w:name="_Toc90309054"/>
      <w:r>
        <w:t>Gạch nợ hóa đơn theo fkey</w:t>
      </w:r>
      <w:bookmarkEnd w:id="64"/>
    </w:p>
    <w:p w14:paraId="63878BBA" w14:textId="77777777" w:rsidR="00AC3E5D" w:rsidRDefault="00AC3E5D" w:rsidP="00AC3E5D">
      <w:pPr>
        <w:rPr>
          <w:rFonts w:cs="Times New Roman"/>
          <w:szCs w:val="24"/>
        </w:rPr>
      </w:pPr>
      <w:r>
        <w:rPr>
          <w:rFonts w:cs="Times New Roman"/>
          <w:szCs w:val="24"/>
        </w:rPr>
        <w:t>URL</w:t>
      </w:r>
    </w:p>
    <w:p w14:paraId="62083B68" w14:textId="77777777" w:rsidR="00AC3E5D" w:rsidRPr="004A4DD9" w:rsidRDefault="00AC3E5D" w:rsidP="00AC3E5D">
      <w:pPr>
        <w:spacing w:after="0" w:line="240" w:lineRule="auto"/>
        <w:ind w:firstLine="720"/>
        <w:jc w:val="both"/>
        <w:rPr>
          <w:rFonts w:cs="Times New Roman"/>
          <w:szCs w:val="24"/>
        </w:rPr>
      </w:pPr>
      <w:r>
        <w:rPr>
          <w:rFonts w:cs="Times New Roman"/>
          <w:szCs w:val="24"/>
        </w:rPr>
        <w:t>s</w:t>
      </w:r>
      <w:r w:rsidRPr="004A4DD9">
        <w:rPr>
          <w:rFonts w:cs="Times New Roman"/>
          <w:szCs w:val="24"/>
        </w:rPr>
        <w:t xml:space="preserve">tring </w:t>
      </w:r>
      <w:r w:rsidRPr="00703027">
        <w:rPr>
          <w:rFonts w:cs="Times New Roman"/>
          <w:b/>
          <w:szCs w:val="24"/>
        </w:rPr>
        <w:t>confirmPayment</w:t>
      </w:r>
      <w:r>
        <w:rPr>
          <w:rFonts w:cs="Times New Roman"/>
          <w:b/>
          <w:szCs w:val="24"/>
        </w:rPr>
        <w:t>Fkey</w:t>
      </w:r>
      <w:r w:rsidRPr="009372AD">
        <w:rPr>
          <w:rFonts w:cs="Times New Roman"/>
          <w:szCs w:val="24"/>
        </w:rPr>
        <w:t xml:space="preserve">(string </w:t>
      </w:r>
      <w:r>
        <w:rPr>
          <w:rFonts w:cs="Times New Roman"/>
          <w:szCs w:val="24"/>
        </w:rPr>
        <w:t>lstFkey</w:t>
      </w:r>
      <w:r w:rsidRPr="009372AD">
        <w:rPr>
          <w:rFonts w:cs="Times New Roman"/>
          <w:szCs w:val="24"/>
        </w:rPr>
        <w:t>, string userName, string userPass)</w:t>
      </w:r>
    </w:p>
    <w:p w14:paraId="70DBE0A4" w14:textId="77777777" w:rsidR="00AC3E5D" w:rsidRPr="00593BE8" w:rsidRDefault="00AC3E5D" w:rsidP="00A75803">
      <w:pPr>
        <w:pStyle w:val="N"/>
      </w:pPr>
      <w:r w:rsidRPr="00593BE8">
        <w:t>DESCRIPTION</w:t>
      </w:r>
    </w:p>
    <w:p w14:paraId="3E45E7F1" w14:textId="77777777" w:rsidR="00AC3E5D" w:rsidRDefault="00AC3E5D" w:rsidP="00A75803">
      <w:pPr>
        <w:pStyle w:val="N"/>
      </w:pPr>
      <w:r>
        <w:tab/>
        <w:t>Đây là web service thực hiện gạch nợ hóa đơn theo fkey truyền vào</w:t>
      </w:r>
    </w:p>
    <w:p w14:paraId="1ADFE5D7" w14:textId="77777777" w:rsidR="00AC3E5D" w:rsidRPr="00007702" w:rsidRDefault="00AC3E5D" w:rsidP="00A75803">
      <w:pPr>
        <w:pStyle w:val="N"/>
      </w:pPr>
      <w:r w:rsidRPr="00663B3E">
        <w:t>HTTP METHOD</w:t>
      </w:r>
    </w:p>
    <w:p w14:paraId="1A81220E" w14:textId="77777777" w:rsidR="00AC3E5D" w:rsidRPr="00007702" w:rsidRDefault="00AC3E5D" w:rsidP="00A75803">
      <w:pPr>
        <w:pStyle w:val="N"/>
        <w:rPr>
          <w:b/>
        </w:rPr>
      </w:pPr>
      <w:r>
        <w:tab/>
      </w:r>
      <w:r w:rsidRPr="00610AFD">
        <w:t>POST</w:t>
      </w:r>
    </w:p>
    <w:p w14:paraId="6704285C" w14:textId="77777777" w:rsidR="00AC3E5D" w:rsidRPr="00610AFD" w:rsidRDefault="00AC3E5D" w:rsidP="00A75803">
      <w:pPr>
        <w:pStyle w:val="N"/>
      </w:pPr>
      <w:r w:rsidRPr="00610AFD">
        <w:t>REQUEST BODY</w:t>
      </w:r>
    </w:p>
    <w:p w14:paraId="258D30E2" w14:textId="77777777" w:rsidR="00AC3E5D" w:rsidRPr="0043121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34991150" w14:textId="77777777" w:rsidR="00AC3E5D" w:rsidRPr="00431212" w:rsidRDefault="00AC3E5D" w:rsidP="00AC3E5D">
      <w:pPr>
        <w:pStyle w:val="ListParagraph"/>
        <w:numPr>
          <w:ilvl w:val="0"/>
          <w:numId w:val="2"/>
        </w:numPr>
        <w:spacing w:after="0" w:line="360" w:lineRule="auto"/>
        <w:ind w:left="1080"/>
        <w:jc w:val="both"/>
        <w:rPr>
          <w:rFonts w:eastAsia="Calibri" w:cs="Times New Roman"/>
          <w:b/>
          <w:szCs w:val="24"/>
          <w:u w:val="single"/>
        </w:rPr>
      </w:pPr>
      <w:r w:rsidRPr="00431212">
        <w:rPr>
          <w:rFonts w:cs="Times New Roman"/>
          <w:b/>
          <w:szCs w:val="24"/>
        </w:rPr>
        <w:t xml:space="preserve">lstFkey: </w:t>
      </w:r>
      <w:r w:rsidRPr="00431212">
        <w:rPr>
          <w:rFonts w:cs="Times New Roman"/>
          <w:szCs w:val="24"/>
        </w:rPr>
        <w:t>Chuỗi Fkey xác định hóa đơn cần lấy(các Fkey phân biệt nhau bằng “_”)</w:t>
      </w:r>
    </w:p>
    <w:p w14:paraId="6F3A0147" w14:textId="77777777" w:rsidR="00AC3E5D" w:rsidRPr="007A4FB0" w:rsidRDefault="00AC3E5D" w:rsidP="00AC3E5D">
      <w:pPr>
        <w:ind w:left="360" w:firstLine="720"/>
      </w:pPr>
      <w:r w:rsidRPr="009372AD">
        <w:rPr>
          <w:b/>
        </w:rPr>
        <w:t>VD:</w:t>
      </w:r>
      <w:r>
        <w:t>012013_022013_032013</w:t>
      </w:r>
    </w:p>
    <w:p w14:paraId="1F4FEB1E"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4860"/>
        <w:gridCol w:w="2695"/>
      </w:tblGrid>
      <w:tr w:rsidR="00AC3E5D" w:rsidRPr="00660ABB" w14:paraId="5C426069"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57FBAE25" w14:textId="77777777" w:rsidR="00AC3E5D" w:rsidRPr="00660ABB" w:rsidRDefault="00AC3E5D" w:rsidP="001B79C4">
            <w:pPr>
              <w:pStyle w:val="ListParagraph"/>
              <w:jc w:val="center"/>
            </w:pPr>
            <w:r>
              <w:t>Kết quả</w:t>
            </w:r>
          </w:p>
        </w:tc>
        <w:tc>
          <w:tcPr>
            <w:tcW w:w="4860" w:type="dxa"/>
            <w:tcBorders>
              <w:top w:val="single" w:sz="4" w:space="0" w:color="2E74B5"/>
              <w:left w:val="single" w:sz="4" w:space="0" w:color="2E74B5"/>
              <w:bottom w:val="single" w:sz="4" w:space="0" w:color="2E74B5"/>
              <w:right w:val="single" w:sz="4" w:space="0" w:color="2E74B5"/>
            </w:tcBorders>
            <w:shd w:val="clear" w:color="auto" w:fill="F2F2F2"/>
          </w:tcPr>
          <w:p w14:paraId="6D54AFE2" w14:textId="77777777" w:rsidR="00AC3E5D" w:rsidRPr="00660ABB" w:rsidRDefault="00AC3E5D" w:rsidP="001B79C4">
            <w:pPr>
              <w:pStyle w:val="ListParagraph"/>
            </w:pPr>
            <w:r w:rsidRPr="00660ABB">
              <w:t>Mô tả</w:t>
            </w:r>
          </w:p>
        </w:tc>
        <w:tc>
          <w:tcPr>
            <w:tcW w:w="2695" w:type="dxa"/>
            <w:tcBorders>
              <w:top w:val="single" w:sz="4" w:space="0" w:color="2E74B5"/>
              <w:left w:val="single" w:sz="4" w:space="0" w:color="2E74B5"/>
              <w:bottom w:val="single" w:sz="4" w:space="0" w:color="2E74B5"/>
              <w:right w:val="single" w:sz="4" w:space="0" w:color="2E74B5"/>
            </w:tcBorders>
            <w:shd w:val="clear" w:color="auto" w:fill="F2F2F2"/>
          </w:tcPr>
          <w:p w14:paraId="64EC6743" w14:textId="77777777" w:rsidR="00AC3E5D" w:rsidRPr="00660ABB" w:rsidRDefault="00AC3E5D" w:rsidP="001B79C4">
            <w:pPr>
              <w:pStyle w:val="ListParagraph"/>
            </w:pPr>
            <w:r>
              <w:t>Ghi chú</w:t>
            </w:r>
          </w:p>
        </w:tc>
      </w:tr>
      <w:tr w:rsidR="00AC3E5D" w:rsidRPr="00660ABB" w14:paraId="6196D3FE" w14:textId="77777777" w:rsidTr="001B79C4">
        <w:tc>
          <w:tcPr>
            <w:tcW w:w="1710" w:type="dxa"/>
            <w:tcBorders>
              <w:top w:val="single" w:sz="4" w:space="0" w:color="2E74B5"/>
              <w:left w:val="single" w:sz="4" w:space="0" w:color="2E74B5"/>
              <w:right w:val="single" w:sz="4" w:space="0" w:color="2E74B5"/>
            </w:tcBorders>
            <w:shd w:val="clear" w:color="auto" w:fill="auto"/>
          </w:tcPr>
          <w:p w14:paraId="79798BA2"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4860" w:type="dxa"/>
            <w:tcBorders>
              <w:top w:val="single" w:sz="4" w:space="0" w:color="2E74B5"/>
              <w:left w:val="single" w:sz="4" w:space="0" w:color="2E74B5"/>
              <w:bottom w:val="single" w:sz="4" w:space="0" w:color="2E74B5"/>
              <w:right w:val="single" w:sz="4" w:space="0" w:color="2E74B5"/>
            </w:tcBorders>
            <w:shd w:val="clear" w:color="auto" w:fill="auto"/>
          </w:tcPr>
          <w:p w14:paraId="46EED0D8"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695" w:type="dxa"/>
            <w:tcBorders>
              <w:top w:val="single" w:sz="4" w:space="0" w:color="2E74B5"/>
              <w:left w:val="single" w:sz="4" w:space="0" w:color="2E74B5"/>
              <w:bottom w:val="single" w:sz="4" w:space="0" w:color="2E74B5"/>
              <w:right w:val="single" w:sz="4" w:space="0" w:color="2E74B5"/>
            </w:tcBorders>
          </w:tcPr>
          <w:p w14:paraId="52CEC635" w14:textId="77777777" w:rsidR="00AC3E5D" w:rsidRPr="009372AD" w:rsidRDefault="00AC3E5D" w:rsidP="001B79C4">
            <w:pPr>
              <w:pStyle w:val="ListParagraph"/>
              <w:ind w:left="0"/>
              <w:jc w:val="both"/>
              <w:rPr>
                <w:rFonts w:cs="Times New Roman"/>
              </w:rPr>
            </w:pPr>
          </w:p>
        </w:tc>
      </w:tr>
      <w:tr w:rsidR="00AC3E5D" w:rsidRPr="00660ABB" w14:paraId="2B6818D6" w14:textId="77777777" w:rsidTr="001B79C4">
        <w:tc>
          <w:tcPr>
            <w:tcW w:w="1710" w:type="dxa"/>
            <w:tcBorders>
              <w:top w:val="single" w:sz="4" w:space="0" w:color="2E74B5"/>
              <w:left w:val="single" w:sz="4" w:space="0" w:color="2E74B5"/>
              <w:right w:val="single" w:sz="4" w:space="0" w:color="2E74B5"/>
            </w:tcBorders>
            <w:shd w:val="clear" w:color="auto" w:fill="auto"/>
          </w:tcPr>
          <w:p w14:paraId="724F90F6"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ERR:6</w:t>
            </w:r>
          </w:p>
        </w:tc>
        <w:tc>
          <w:tcPr>
            <w:tcW w:w="4860" w:type="dxa"/>
            <w:tcBorders>
              <w:top w:val="single" w:sz="4" w:space="0" w:color="2E74B5"/>
              <w:left w:val="single" w:sz="4" w:space="0" w:color="2E74B5"/>
              <w:bottom w:val="single" w:sz="4" w:space="0" w:color="2E74B5"/>
              <w:right w:val="single" w:sz="4" w:space="0" w:color="2E74B5"/>
            </w:tcBorders>
            <w:shd w:val="clear" w:color="auto" w:fill="auto"/>
          </w:tcPr>
          <w:p w14:paraId="71791777" w14:textId="77777777" w:rsidR="00AC3E5D" w:rsidRPr="009372AD" w:rsidRDefault="00AC3E5D" w:rsidP="001B79C4">
            <w:pPr>
              <w:pStyle w:val="ListParagraph"/>
              <w:ind w:left="0"/>
              <w:jc w:val="both"/>
              <w:rPr>
                <w:rFonts w:cs="Times New Roman"/>
              </w:rPr>
            </w:pPr>
            <w:r w:rsidRPr="009372AD">
              <w:rPr>
                <w:rFonts w:cs="Times New Roman"/>
              </w:rPr>
              <w:t>Không tìm thấy hóa đơn tương ứng chuỗi đưa vào</w:t>
            </w:r>
          </w:p>
        </w:tc>
        <w:tc>
          <w:tcPr>
            <w:tcW w:w="2695" w:type="dxa"/>
            <w:tcBorders>
              <w:top w:val="single" w:sz="4" w:space="0" w:color="2E74B5"/>
              <w:left w:val="single" w:sz="4" w:space="0" w:color="2E74B5"/>
              <w:bottom w:val="single" w:sz="4" w:space="0" w:color="2E74B5"/>
              <w:right w:val="single" w:sz="4" w:space="0" w:color="2E74B5"/>
            </w:tcBorders>
          </w:tcPr>
          <w:p w14:paraId="4D8611DD" w14:textId="77777777" w:rsidR="00AC3E5D" w:rsidRPr="009372AD" w:rsidRDefault="00AC3E5D" w:rsidP="001B79C4">
            <w:pPr>
              <w:pStyle w:val="ListParagraph"/>
              <w:ind w:left="0"/>
              <w:jc w:val="both"/>
              <w:rPr>
                <w:rFonts w:cs="Times New Roman"/>
              </w:rPr>
            </w:pPr>
          </w:p>
        </w:tc>
      </w:tr>
      <w:tr w:rsidR="00AC3E5D" w:rsidRPr="00660ABB" w14:paraId="777D8F30" w14:textId="77777777" w:rsidTr="001B79C4">
        <w:tc>
          <w:tcPr>
            <w:tcW w:w="1710" w:type="dxa"/>
            <w:tcBorders>
              <w:top w:val="single" w:sz="4" w:space="0" w:color="2E74B5"/>
              <w:left w:val="single" w:sz="4" w:space="0" w:color="2E74B5"/>
              <w:right w:val="single" w:sz="4" w:space="0" w:color="2E74B5"/>
            </w:tcBorders>
            <w:shd w:val="clear" w:color="auto" w:fill="auto"/>
          </w:tcPr>
          <w:p w14:paraId="538DA381"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ERR:7</w:t>
            </w:r>
          </w:p>
        </w:tc>
        <w:tc>
          <w:tcPr>
            <w:tcW w:w="4860" w:type="dxa"/>
            <w:tcBorders>
              <w:top w:val="single" w:sz="4" w:space="0" w:color="2E74B5"/>
              <w:left w:val="single" w:sz="4" w:space="0" w:color="2E74B5"/>
              <w:bottom w:val="single" w:sz="4" w:space="0" w:color="2E74B5"/>
              <w:right w:val="single" w:sz="4" w:space="0" w:color="2E74B5"/>
            </w:tcBorders>
            <w:shd w:val="clear" w:color="auto" w:fill="auto"/>
          </w:tcPr>
          <w:p w14:paraId="7BC67CED" w14:textId="77777777" w:rsidR="00AC3E5D" w:rsidRPr="009372AD" w:rsidRDefault="00AC3E5D" w:rsidP="001B79C4">
            <w:pPr>
              <w:pStyle w:val="ListParagraph"/>
              <w:ind w:left="0"/>
              <w:jc w:val="both"/>
              <w:rPr>
                <w:rFonts w:cs="Times New Roman"/>
              </w:rPr>
            </w:pPr>
            <w:r w:rsidRPr="009372AD">
              <w:rPr>
                <w:rFonts w:cs="Times New Roman"/>
              </w:rPr>
              <w:t xml:space="preserve">Không </w:t>
            </w:r>
            <w:r>
              <w:rPr>
                <w:rFonts w:cs="Times New Roman"/>
              </w:rPr>
              <w:t>thực hiện gạch nợ được hóa đơn</w:t>
            </w:r>
          </w:p>
        </w:tc>
        <w:tc>
          <w:tcPr>
            <w:tcW w:w="2695" w:type="dxa"/>
            <w:tcBorders>
              <w:top w:val="single" w:sz="4" w:space="0" w:color="2E74B5"/>
              <w:left w:val="single" w:sz="4" w:space="0" w:color="2E74B5"/>
              <w:bottom w:val="single" w:sz="4" w:space="0" w:color="2E74B5"/>
              <w:right w:val="single" w:sz="4" w:space="0" w:color="2E74B5"/>
            </w:tcBorders>
          </w:tcPr>
          <w:p w14:paraId="08B393FA" w14:textId="77777777" w:rsidR="00AC3E5D" w:rsidRDefault="00AC3E5D" w:rsidP="001B79C4">
            <w:pPr>
              <w:pStyle w:val="ListParagraph"/>
              <w:numPr>
                <w:ilvl w:val="0"/>
                <w:numId w:val="4"/>
              </w:numPr>
              <w:jc w:val="both"/>
              <w:rPr>
                <w:rFonts w:cs="Times New Roman"/>
              </w:rPr>
            </w:pPr>
            <w:r>
              <w:rPr>
                <w:rFonts w:cs="Times New Roman"/>
              </w:rPr>
              <w:t>Khôn tìm thấy thông tin công ty</w:t>
            </w:r>
          </w:p>
          <w:p w14:paraId="6C40854E" w14:textId="77777777" w:rsidR="00AC3E5D" w:rsidRDefault="00AC3E5D" w:rsidP="001B79C4">
            <w:pPr>
              <w:pStyle w:val="ListParagraph"/>
              <w:numPr>
                <w:ilvl w:val="0"/>
                <w:numId w:val="4"/>
              </w:numPr>
              <w:jc w:val="both"/>
              <w:rPr>
                <w:rFonts w:cs="Times New Roman"/>
              </w:rPr>
            </w:pPr>
            <w:r>
              <w:rPr>
                <w:rFonts w:cs="Times New Roman"/>
              </w:rPr>
              <w:t>Không thực hiện được các nghiệp vụ deliver</w:t>
            </w:r>
          </w:p>
          <w:p w14:paraId="0246F6FA" w14:textId="77777777" w:rsidR="00AC3E5D" w:rsidRPr="008741A7" w:rsidRDefault="00AC3E5D" w:rsidP="001B79C4">
            <w:pPr>
              <w:pStyle w:val="ListParagraph"/>
              <w:numPr>
                <w:ilvl w:val="0"/>
                <w:numId w:val="4"/>
              </w:numPr>
              <w:jc w:val="both"/>
              <w:rPr>
                <w:rFonts w:cs="Times New Roman"/>
              </w:rPr>
            </w:pPr>
            <w:r>
              <w:rPr>
                <w:rFonts w:cs="Times New Roman"/>
              </w:rPr>
              <w:t>Lỗi không xác định</w:t>
            </w:r>
          </w:p>
        </w:tc>
      </w:tr>
      <w:tr w:rsidR="00AC3E5D" w:rsidRPr="00660ABB" w14:paraId="0DABF505" w14:textId="77777777" w:rsidTr="001B79C4">
        <w:tc>
          <w:tcPr>
            <w:tcW w:w="1710" w:type="dxa"/>
            <w:tcBorders>
              <w:top w:val="single" w:sz="4" w:space="0" w:color="2E74B5"/>
              <w:left w:val="single" w:sz="4" w:space="0" w:color="2E74B5"/>
              <w:right w:val="single" w:sz="4" w:space="0" w:color="2E74B5"/>
            </w:tcBorders>
            <w:shd w:val="clear" w:color="auto" w:fill="auto"/>
          </w:tcPr>
          <w:p w14:paraId="26EB1163" w14:textId="77777777" w:rsidR="00AC3E5D" w:rsidRDefault="00AC3E5D" w:rsidP="001B79C4">
            <w:pPr>
              <w:autoSpaceDE w:val="0"/>
              <w:autoSpaceDN w:val="0"/>
              <w:adjustRightInd w:val="0"/>
              <w:jc w:val="both"/>
              <w:rPr>
                <w:rFonts w:cs="Times New Roman"/>
                <w:szCs w:val="24"/>
              </w:rPr>
            </w:pPr>
            <w:r>
              <w:rPr>
                <w:rFonts w:cs="Times New Roman"/>
                <w:szCs w:val="24"/>
              </w:rPr>
              <w:t>ERR:13</w:t>
            </w:r>
          </w:p>
        </w:tc>
        <w:tc>
          <w:tcPr>
            <w:tcW w:w="4860" w:type="dxa"/>
            <w:tcBorders>
              <w:top w:val="single" w:sz="4" w:space="0" w:color="2E74B5"/>
              <w:left w:val="single" w:sz="4" w:space="0" w:color="2E74B5"/>
              <w:bottom w:val="single" w:sz="4" w:space="0" w:color="2E74B5"/>
              <w:right w:val="single" w:sz="4" w:space="0" w:color="2E74B5"/>
            </w:tcBorders>
            <w:shd w:val="clear" w:color="auto" w:fill="auto"/>
          </w:tcPr>
          <w:p w14:paraId="2306D191" w14:textId="77777777" w:rsidR="00AC3E5D" w:rsidRDefault="00AC3E5D" w:rsidP="001B79C4">
            <w:pPr>
              <w:pStyle w:val="ListParagraph"/>
              <w:ind w:left="0"/>
              <w:jc w:val="both"/>
              <w:rPr>
                <w:rFonts w:cs="Times New Roman"/>
              </w:rPr>
            </w:pPr>
            <w:r>
              <w:rPr>
                <w:rFonts w:cs="Times New Roman"/>
              </w:rPr>
              <w:t>Hóa đơn đã thanh toán trước đó</w:t>
            </w:r>
          </w:p>
        </w:tc>
        <w:tc>
          <w:tcPr>
            <w:tcW w:w="2695" w:type="dxa"/>
            <w:tcBorders>
              <w:top w:val="single" w:sz="4" w:space="0" w:color="2E74B5"/>
              <w:left w:val="single" w:sz="4" w:space="0" w:color="2E74B5"/>
              <w:bottom w:val="single" w:sz="4" w:space="0" w:color="2E74B5"/>
              <w:right w:val="single" w:sz="4" w:space="0" w:color="2E74B5"/>
            </w:tcBorders>
          </w:tcPr>
          <w:p w14:paraId="57A26FE8" w14:textId="77777777" w:rsidR="00AC3E5D" w:rsidRPr="009372AD" w:rsidRDefault="00AC3E5D" w:rsidP="001B79C4">
            <w:pPr>
              <w:pStyle w:val="ListParagraph"/>
              <w:ind w:left="0"/>
              <w:jc w:val="both"/>
              <w:rPr>
                <w:rFonts w:cs="Times New Roman"/>
              </w:rPr>
            </w:pPr>
          </w:p>
        </w:tc>
      </w:tr>
      <w:tr w:rsidR="00AC3E5D" w:rsidRPr="00660ABB" w14:paraId="6BC36131"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8E37D36" w14:textId="77777777" w:rsidR="00AC3E5D" w:rsidRPr="009372AD" w:rsidRDefault="00AC3E5D" w:rsidP="001B79C4">
            <w:pPr>
              <w:autoSpaceDE w:val="0"/>
              <w:autoSpaceDN w:val="0"/>
              <w:adjustRightInd w:val="0"/>
              <w:jc w:val="both"/>
              <w:rPr>
                <w:rFonts w:cs="Times New Roman"/>
                <w:szCs w:val="24"/>
              </w:rPr>
            </w:pPr>
            <w:r>
              <w:rPr>
                <w:rFonts w:cs="Times New Roman"/>
                <w:szCs w:val="24"/>
              </w:rPr>
              <w:t>OK</w:t>
            </w:r>
          </w:p>
        </w:tc>
        <w:tc>
          <w:tcPr>
            <w:tcW w:w="4860" w:type="dxa"/>
            <w:tcBorders>
              <w:top w:val="single" w:sz="4" w:space="0" w:color="2E74B5"/>
              <w:left w:val="single" w:sz="4" w:space="0" w:color="2E74B5"/>
              <w:bottom w:val="single" w:sz="4" w:space="0" w:color="2E74B5"/>
              <w:right w:val="single" w:sz="4" w:space="0" w:color="2E74B5"/>
            </w:tcBorders>
            <w:shd w:val="clear" w:color="auto" w:fill="auto"/>
          </w:tcPr>
          <w:p w14:paraId="6A474387" w14:textId="77777777" w:rsidR="00AC3E5D" w:rsidRPr="009372AD" w:rsidRDefault="00AC3E5D" w:rsidP="001B79C4">
            <w:pPr>
              <w:jc w:val="both"/>
              <w:rPr>
                <w:rFonts w:cs="Times New Roman"/>
                <w:szCs w:val="24"/>
              </w:rPr>
            </w:pPr>
            <w:r>
              <w:rPr>
                <w:rFonts w:cs="Times New Roman"/>
                <w:szCs w:val="24"/>
              </w:rPr>
              <w:t>Hóa đơn gạch nợ thành công</w:t>
            </w:r>
          </w:p>
        </w:tc>
        <w:tc>
          <w:tcPr>
            <w:tcW w:w="2695" w:type="dxa"/>
            <w:tcBorders>
              <w:top w:val="single" w:sz="4" w:space="0" w:color="2E74B5"/>
              <w:left w:val="single" w:sz="4" w:space="0" w:color="2E74B5"/>
              <w:bottom w:val="single" w:sz="4" w:space="0" w:color="2E74B5"/>
              <w:right w:val="single" w:sz="4" w:space="0" w:color="2E74B5"/>
            </w:tcBorders>
          </w:tcPr>
          <w:p w14:paraId="4AF673C0" w14:textId="77777777" w:rsidR="00AC3E5D" w:rsidRPr="009372AD" w:rsidRDefault="00AC3E5D" w:rsidP="001B79C4">
            <w:pPr>
              <w:jc w:val="both"/>
              <w:rPr>
                <w:rFonts w:cs="Times New Roman"/>
                <w:szCs w:val="24"/>
              </w:rPr>
            </w:pPr>
          </w:p>
        </w:tc>
      </w:tr>
    </w:tbl>
    <w:p w14:paraId="417489D7" w14:textId="77777777" w:rsidR="00AC3E5D" w:rsidRDefault="00AC3E5D" w:rsidP="00AC3E5D">
      <w:pPr>
        <w:rPr>
          <w:lang w:eastAsia="x-none"/>
        </w:rPr>
      </w:pPr>
    </w:p>
    <w:p w14:paraId="2ED8CC75" w14:textId="77777777" w:rsidR="00AC3E5D" w:rsidRDefault="00AC3E5D" w:rsidP="00AC3E5D">
      <w:pPr>
        <w:pStyle w:val="Heading3"/>
      </w:pPr>
      <w:bookmarkStart w:id="65" w:name="_Toc90309055"/>
      <w:r>
        <w:lastRenderedPageBreak/>
        <w:t>Phân phối hóa đơn</w:t>
      </w:r>
      <w:bookmarkEnd w:id="65"/>
    </w:p>
    <w:p w14:paraId="4E2865B1" w14:textId="77777777" w:rsidR="00AC3E5D" w:rsidRDefault="00AC3E5D" w:rsidP="00AC3E5D">
      <w:pPr>
        <w:rPr>
          <w:rFonts w:cs="Times New Roman"/>
          <w:szCs w:val="24"/>
        </w:rPr>
      </w:pPr>
      <w:r>
        <w:rPr>
          <w:rFonts w:cs="Times New Roman"/>
          <w:szCs w:val="24"/>
        </w:rPr>
        <w:t>URL</w:t>
      </w:r>
    </w:p>
    <w:p w14:paraId="7ED2122F" w14:textId="77777777" w:rsidR="00AC3E5D" w:rsidRDefault="00AC3E5D" w:rsidP="00AC3E5D">
      <w:pPr>
        <w:spacing w:after="0" w:line="240" w:lineRule="auto"/>
        <w:ind w:firstLine="720"/>
        <w:jc w:val="both"/>
        <w:rPr>
          <w:rFonts w:cs="Times New Roman"/>
          <w:szCs w:val="24"/>
        </w:rPr>
      </w:pPr>
      <w:r>
        <w:rPr>
          <w:rFonts w:cs="Times New Roman"/>
          <w:szCs w:val="24"/>
        </w:rPr>
        <w:t>s</w:t>
      </w:r>
      <w:r w:rsidRPr="004A4DD9">
        <w:rPr>
          <w:rFonts w:cs="Times New Roman"/>
          <w:szCs w:val="24"/>
        </w:rPr>
        <w:t xml:space="preserve">tring </w:t>
      </w:r>
      <w:r w:rsidRPr="00900FA6">
        <w:rPr>
          <w:rFonts w:cs="Times New Roman"/>
          <w:b/>
          <w:szCs w:val="24"/>
        </w:rPr>
        <w:t>deliverInv</w:t>
      </w:r>
      <w:r w:rsidRPr="009372AD">
        <w:rPr>
          <w:rFonts w:cs="Times New Roman"/>
          <w:szCs w:val="24"/>
        </w:rPr>
        <w:t>(string lstInvToken, string userName, string userPass)</w:t>
      </w:r>
    </w:p>
    <w:p w14:paraId="5C10A1F0" w14:textId="77777777" w:rsidR="00AC3E5D" w:rsidRPr="004A4DD9" w:rsidRDefault="00AC3E5D" w:rsidP="00AC3E5D">
      <w:pPr>
        <w:spacing w:after="0" w:line="240" w:lineRule="auto"/>
        <w:ind w:firstLine="720"/>
        <w:jc w:val="both"/>
        <w:rPr>
          <w:rFonts w:cs="Times New Roman"/>
          <w:szCs w:val="24"/>
        </w:rPr>
      </w:pPr>
    </w:p>
    <w:p w14:paraId="0521609D" w14:textId="77777777" w:rsidR="00AC3E5D" w:rsidRPr="00593BE8" w:rsidRDefault="00AC3E5D" w:rsidP="00A75803">
      <w:pPr>
        <w:pStyle w:val="N"/>
      </w:pPr>
      <w:r w:rsidRPr="00593BE8">
        <w:t>DESCRIPTION</w:t>
      </w:r>
    </w:p>
    <w:p w14:paraId="6C841424" w14:textId="77777777" w:rsidR="00AC3E5D" w:rsidRDefault="00AC3E5D" w:rsidP="00A75803">
      <w:pPr>
        <w:pStyle w:val="N"/>
      </w:pPr>
      <w:r>
        <w:tab/>
        <w:t>Đây là web service thực hiện tạo bản ghi deliver cho việc phân phối hóa đơn</w:t>
      </w:r>
    </w:p>
    <w:p w14:paraId="22059042" w14:textId="77777777" w:rsidR="00AC3E5D" w:rsidRPr="00007702" w:rsidRDefault="00AC3E5D" w:rsidP="00A75803">
      <w:pPr>
        <w:pStyle w:val="N"/>
      </w:pPr>
      <w:r w:rsidRPr="00663B3E">
        <w:t>HTTP METHOD</w:t>
      </w:r>
    </w:p>
    <w:p w14:paraId="4A7BEC19" w14:textId="77777777" w:rsidR="00AC3E5D" w:rsidRPr="00007702" w:rsidRDefault="00AC3E5D" w:rsidP="00A75803">
      <w:pPr>
        <w:pStyle w:val="N"/>
        <w:rPr>
          <w:b/>
        </w:rPr>
      </w:pPr>
      <w:r>
        <w:tab/>
      </w:r>
      <w:r w:rsidRPr="00610AFD">
        <w:t>POST</w:t>
      </w:r>
    </w:p>
    <w:p w14:paraId="0F1D56CC" w14:textId="77777777" w:rsidR="00AC3E5D" w:rsidRPr="00610AFD" w:rsidRDefault="00AC3E5D" w:rsidP="00A75803">
      <w:pPr>
        <w:pStyle w:val="N"/>
      </w:pPr>
      <w:r w:rsidRPr="00610AFD">
        <w:t>REQUEST BODY</w:t>
      </w:r>
    </w:p>
    <w:p w14:paraId="7397902C" w14:textId="77777777" w:rsidR="00AC3E5D" w:rsidRPr="00FD29F3"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1882CD71" w14:textId="77777777" w:rsidR="00AC3E5D" w:rsidRPr="00FD29F3" w:rsidRDefault="00AC3E5D" w:rsidP="00AC3E5D">
      <w:pPr>
        <w:pStyle w:val="ListParagraph"/>
        <w:numPr>
          <w:ilvl w:val="0"/>
          <w:numId w:val="2"/>
        </w:numPr>
        <w:spacing w:after="0" w:line="360" w:lineRule="auto"/>
        <w:ind w:left="1080"/>
        <w:jc w:val="both"/>
        <w:rPr>
          <w:rFonts w:eastAsia="Calibri" w:cs="Times New Roman"/>
          <w:b/>
          <w:szCs w:val="24"/>
          <w:u w:val="single"/>
        </w:rPr>
      </w:pPr>
      <w:r w:rsidRPr="00FD29F3">
        <w:rPr>
          <w:rFonts w:cs="Times New Roman"/>
          <w:b/>
          <w:szCs w:val="24"/>
        </w:rPr>
        <w:t xml:space="preserve">lstInvToken: </w:t>
      </w:r>
      <w:r w:rsidRPr="00FD29F3">
        <w:rPr>
          <w:rFonts w:cs="Times New Roman"/>
          <w:szCs w:val="24"/>
        </w:rPr>
        <w:t>Chuỗi token xác định hóa đơn cần lấy(theo cấu trúc patternt;serial;sốhóađơn)</w:t>
      </w:r>
    </w:p>
    <w:p w14:paraId="6D10196D" w14:textId="77777777" w:rsidR="00AC3E5D" w:rsidRPr="009372AD" w:rsidRDefault="00AC3E5D" w:rsidP="00AC3E5D">
      <w:pPr>
        <w:ind w:left="360" w:firstLine="720"/>
      </w:pPr>
      <w:r w:rsidRPr="009372AD">
        <w:rPr>
          <w:b/>
        </w:rPr>
        <w:t>VD:</w:t>
      </w:r>
      <w:r w:rsidRPr="009372AD">
        <w:t xml:space="preserve"> 01GTKT2/001;AA/13E;10_01GTKT2/001;AA/13E;11</w:t>
      </w:r>
    </w:p>
    <w:p w14:paraId="1DAC5F57"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4860"/>
        <w:gridCol w:w="2695"/>
      </w:tblGrid>
      <w:tr w:rsidR="00AC3E5D" w:rsidRPr="00660ABB" w14:paraId="41ADA3C0"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78D24014" w14:textId="77777777" w:rsidR="00AC3E5D" w:rsidRPr="00660ABB" w:rsidRDefault="00AC3E5D" w:rsidP="001B79C4">
            <w:pPr>
              <w:pStyle w:val="ListParagraph"/>
              <w:jc w:val="center"/>
            </w:pPr>
            <w:r>
              <w:t>Kết quả</w:t>
            </w:r>
          </w:p>
        </w:tc>
        <w:tc>
          <w:tcPr>
            <w:tcW w:w="4860" w:type="dxa"/>
            <w:tcBorders>
              <w:top w:val="single" w:sz="4" w:space="0" w:color="2E74B5"/>
              <w:left w:val="single" w:sz="4" w:space="0" w:color="2E74B5"/>
              <w:bottom w:val="single" w:sz="4" w:space="0" w:color="2E74B5"/>
              <w:right w:val="single" w:sz="4" w:space="0" w:color="2E74B5"/>
            </w:tcBorders>
            <w:shd w:val="clear" w:color="auto" w:fill="F2F2F2"/>
          </w:tcPr>
          <w:p w14:paraId="34F1374D" w14:textId="77777777" w:rsidR="00AC3E5D" w:rsidRPr="00660ABB" w:rsidRDefault="00AC3E5D" w:rsidP="001B79C4">
            <w:pPr>
              <w:pStyle w:val="ListParagraph"/>
            </w:pPr>
            <w:r w:rsidRPr="00660ABB">
              <w:t>Mô tả</w:t>
            </w:r>
          </w:p>
        </w:tc>
        <w:tc>
          <w:tcPr>
            <w:tcW w:w="2695" w:type="dxa"/>
            <w:tcBorders>
              <w:top w:val="single" w:sz="4" w:space="0" w:color="2E74B5"/>
              <w:left w:val="single" w:sz="4" w:space="0" w:color="2E74B5"/>
              <w:bottom w:val="single" w:sz="4" w:space="0" w:color="2E74B5"/>
              <w:right w:val="single" w:sz="4" w:space="0" w:color="2E74B5"/>
            </w:tcBorders>
            <w:shd w:val="clear" w:color="auto" w:fill="F2F2F2"/>
          </w:tcPr>
          <w:p w14:paraId="24E35E84" w14:textId="77777777" w:rsidR="00AC3E5D" w:rsidRPr="00660ABB" w:rsidRDefault="00AC3E5D" w:rsidP="001B79C4">
            <w:pPr>
              <w:pStyle w:val="ListParagraph"/>
            </w:pPr>
            <w:r>
              <w:t>Ghi chú</w:t>
            </w:r>
          </w:p>
        </w:tc>
      </w:tr>
      <w:tr w:rsidR="00AC3E5D" w:rsidRPr="00660ABB" w14:paraId="1D426FF2" w14:textId="77777777" w:rsidTr="001B79C4">
        <w:tc>
          <w:tcPr>
            <w:tcW w:w="1710" w:type="dxa"/>
            <w:tcBorders>
              <w:top w:val="single" w:sz="4" w:space="0" w:color="2E74B5"/>
              <w:left w:val="single" w:sz="4" w:space="0" w:color="2E74B5"/>
              <w:right w:val="single" w:sz="4" w:space="0" w:color="2E74B5"/>
            </w:tcBorders>
            <w:shd w:val="clear" w:color="auto" w:fill="auto"/>
          </w:tcPr>
          <w:p w14:paraId="3D6FE6A0"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4860" w:type="dxa"/>
            <w:tcBorders>
              <w:top w:val="single" w:sz="4" w:space="0" w:color="2E74B5"/>
              <w:left w:val="single" w:sz="4" w:space="0" w:color="2E74B5"/>
              <w:bottom w:val="single" w:sz="4" w:space="0" w:color="2E74B5"/>
              <w:right w:val="single" w:sz="4" w:space="0" w:color="2E74B5"/>
            </w:tcBorders>
            <w:shd w:val="clear" w:color="auto" w:fill="auto"/>
          </w:tcPr>
          <w:p w14:paraId="08EF54DB"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695" w:type="dxa"/>
            <w:tcBorders>
              <w:top w:val="single" w:sz="4" w:space="0" w:color="2E74B5"/>
              <w:left w:val="single" w:sz="4" w:space="0" w:color="2E74B5"/>
              <w:bottom w:val="single" w:sz="4" w:space="0" w:color="2E74B5"/>
              <w:right w:val="single" w:sz="4" w:space="0" w:color="2E74B5"/>
            </w:tcBorders>
          </w:tcPr>
          <w:p w14:paraId="60970908" w14:textId="77777777" w:rsidR="00AC3E5D" w:rsidRPr="009372AD" w:rsidRDefault="00AC3E5D" w:rsidP="001B79C4">
            <w:pPr>
              <w:pStyle w:val="ListParagraph"/>
              <w:ind w:left="0"/>
              <w:jc w:val="both"/>
              <w:rPr>
                <w:rFonts w:cs="Times New Roman"/>
              </w:rPr>
            </w:pPr>
          </w:p>
        </w:tc>
      </w:tr>
      <w:tr w:rsidR="00AC3E5D" w:rsidRPr="00660ABB" w14:paraId="20EFEE57" w14:textId="77777777" w:rsidTr="001B79C4">
        <w:tc>
          <w:tcPr>
            <w:tcW w:w="1710" w:type="dxa"/>
            <w:tcBorders>
              <w:top w:val="single" w:sz="4" w:space="0" w:color="2E74B5"/>
              <w:left w:val="single" w:sz="4" w:space="0" w:color="2E74B5"/>
              <w:right w:val="single" w:sz="4" w:space="0" w:color="2E74B5"/>
            </w:tcBorders>
            <w:shd w:val="clear" w:color="auto" w:fill="auto"/>
          </w:tcPr>
          <w:p w14:paraId="18CD49F1"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ERR:2</w:t>
            </w:r>
          </w:p>
        </w:tc>
        <w:tc>
          <w:tcPr>
            <w:tcW w:w="4860" w:type="dxa"/>
            <w:tcBorders>
              <w:top w:val="single" w:sz="4" w:space="0" w:color="2E74B5"/>
              <w:left w:val="single" w:sz="4" w:space="0" w:color="2E74B5"/>
              <w:bottom w:val="single" w:sz="4" w:space="0" w:color="2E74B5"/>
              <w:right w:val="single" w:sz="4" w:space="0" w:color="2E74B5"/>
            </w:tcBorders>
            <w:shd w:val="clear" w:color="auto" w:fill="auto"/>
          </w:tcPr>
          <w:p w14:paraId="169A70C7" w14:textId="77777777" w:rsidR="00AC3E5D" w:rsidRPr="009372AD" w:rsidRDefault="00AC3E5D" w:rsidP="001B79C4">
            <w:pPr>
              <w:pStyle w:val="ListParagraph"/>
              <w:ind w:left="0"/>
              <w:jc w:val="both"/>
              <w:rPr>
                <w:rFonts w:cs="Times New Roman"/>
              </w:rPr>
            </w:pPr>
            <w:r w:rsidRPr="009372AD">
              <w:rPr>
                <w:rFonts w:cs="Times New Roman"/>
              </w:rPr>
              <w:t xml:space="preserve">Chuỗi token không </w:t>
            </w:r>
            <w:r>
              <w:rPr>
                <w:rFonts w:cs="Times New Roman"/>
              </w:rPr>
              <w:t>hợp lệ</w:t>
            </w:r>
          </w:p>
        </w:tc>
        <w:tc>
          <w:tcPr>
            <w:tcW w:w="2695" w:type="dxa"/>
            <w:tcBorders>
              <w:top w:val="single" w:sz="4" w:space="0" w:color="2E74B5"/>
              <w:left w:val="single" w:sz="4" w:space="0" w:color="2E74B5"/>
              <w:bottom w:val="single" w:sz="4" w:space="0" w:color="2E74B5"/>
              <w:right w:val="single" w:sz="4" w:space="0" w:color="2E74B5"/>
            </w:tcBorders>
          </w:tcPr>
          <w:p w14:paraId="3DE54E0C" w14:textId="77777777" w:rsidR="00AC3E5D" w:rsidRPr="009372AD" w:rsidRDefault="00AC3E5D" w:rsidP="001B79C4">
            <w:pPr>
              <w:pStyle w:val="ListParagraph"/>
              <w:ind w:left="0"/>
              <w:jc w:val="both"/>
              <w:rPr>
                <w:rFonts w:cs="Times New Roman"/>
              </w:rPr>
            </w:pPr>
          </w:p>
        </w:tc>
      </w:tr>
      <w:tr w:rsidR="00AC3E5D" w:rsidRPr="00660ABB" w14:paraId="305E1612" w14:textId="77777777" w:rsidTr="001B79C4">
        <w:tc>
          <w:tcPr>
            <w:tcW w:w="1710" w:type="dxa"/>
            <w:tcBorders>
              <w:top w:val="single" w:sz="4" w:space="0" w:color="2E74B5"/>
              <w:left w:val="single" w:sz="4" w:space="0" w:color="2E74B5"/>
              <w:right w:val="single" w:sz="4" w:space="0" w:color="2E74B5"/>
            </w:tcBorders>
            <w:shd w:val="clear" w:color="auto" w:fill="auto"/>
          </w:tcPr>
          <w:p w14:paraId="2F973A20"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ERR:6</w:t>
            </w:r>
          </w:p>
        </w:tc>
        <w:tc>
          <w:tcPr>
            <w:tcW w:w="4860" w:type="dxa"/>
            <w:tcBorders>
              <w:top w:val="single" w:sz="4" w:space="0" w:color="2E74B5"/>
              <w:left w:val="single" w:sz="4" w:space="0" w:color="2E74B5"/>
              <w:bottom w:val="single" w:sz="4" w:space="0" w:color="2E74B5"/>
              <w:right w:val="single" w:sz="4" w:space="0" w:color="2E74B5"/>
            </w:tcBorders>
            <w:shd w:val="clear" w:color="auto" w:fill="auto"/>
          </w:tcPr>
          <w:p w14:paraId="579DB225" w14:textId="77777777" w:rsidR="00AC3E5D" w:rsidRPr="009372AD" w:rsidRDefault="00AC3E5D" w:rsidP="001B79C4">
            <w:pPr>
              <w:pStyle w:val="ListParagraph"/>
              <w:ind w:left="0"/>
              <w:jc w:val="both"/>
              <w:rPr>
                <w:rFonts w:cs="Times New Roman"/>
              </w:rPr>
            </w:pPr>
            <w:r w:rsidRPr="009372AD">
              <w:rPr>
                <w:rFonts w:cs="Times New Roman"/>
              </w:rPr>
              <w:t>Không tìm thấy hóa đơn tương ứng chuỗi đưa vào</w:t>
            </w:r>
          </w:p>
        </w:tc>
        <w:tc>
          <w:tcPr>
            <w:tcW w:w="2695" w:type="dxa"/>
            <w:tcBorders>
              <w:top w:val="single" w:sz="4" w:space="0" w:color="2E74B5"/>
              <w:left w:val="single" w:sz="4" w:space="0" w:color="2E74B5"/>
              <w:bottom w:val="single" w:sz="4" w:space="0" w:color="2E74B5"/>
              <w:right w:val="single" w:sz="4" w:space="0" w:color="2E74B5"/>
            </w:tcBorders>
          </w:tcPr>
          <w:p w14:paraId="57C80B15" w14:textId="77777777" w:rsidR="00AC3E5D" w:rsidRPr="009372AD" w:rsidRDefault="00AC3E5D" w:rsidP="001B79C4">
            <w:pPr>
              <w:pStyle w:val="ListParagraph"/>
              <w:ind w:left="0"/>
              <w:jc w:val="both"/>
              <w:rPr>
                <w:rFonts w:cs="Times New Roman"/>
              </w:rPr>
            </w:pPr>
          </w:p>
        </w:tc>
      </w:tr>
      <w:tr w:rsidR="00AC3E5D" w:rsidRPr="00660ABB" w14:paraId="615C57E6" w14:textId="77777777" w:rsidTr="001B79C4">
        <w:tc>
          <w:tcPr>
            <w:tcW w:w="1710" w:type="dxa"/>
            <w:tcBorders>
              <w:top w:val="single" w:sz="4" w:space="0" w:color="2E74B5"/>
              <w:left w:val="single" w:sz="4" w:space="0" w:color="2E74B5"/>
              <w:right w:val="single" w:sz="4" w:space="0" w:color="2E74B5"/>
            </w:tcBorders>
            <w:shd w:val="clear" w:color="auto" w:fill="auto"/>
          </w:tcPr>
          <w:p w14:paraId="24818A88" w14:textId="77777777" w:rsidR="00AC3E5D" w:rsidRPr="009372AD" w:rsidRDefault="00AC3E5D" w:rsidP="001B79C4">
            <w:pPr>
              <w:autoSpaceDE w:val="0"/>
              <w:autoSpaceDN w:val="0"/>
              <w:adjustRightInd w:val="0"/>
              <w:jc w:val="both"/>
              <w:rPr>
                <w:rFonts w:cs="Times New Roman"/>
                <w:szCs w:val="24"/>
              </w:rPr>
            </w:pPr>
            <w:r>
              <w:rPr>
                <w:rFonts w:cs="Times New Roman"/>
                <w:szCs w:val="24"/>
              </w:rPr>
              <w:t>ERR:11</w:t>
            </w:r>
          </w:p>
        </w:tc>
        <w:tc>
          <w:tcPr>
            <w:tcW w:w="4860" w:type="dxa"/>
            <w:tcBorders>
              <w:top w:val="single" w:sz="4" w:space="0" w:color="2E74B5"/>
              <w:left w:val="single" w:sz="4" w:space="0" w:color="2E74B5"/>
              <w:bottom w:val="single" w:sz="4" w:space="0" w:color="2E74B5"/>
              <w:right w:val="single" w:sz="4" w:space="0" w:color="2E74B5"/>
            </w:tcBorders>
            <w:shd w:val="clear" w:color="auto" w:fill="auto"/>
          </w:tcPr>
          <w:p w14:paraId="18AC3CA7" w14:textId="77777777" w:rsidR="00AC3E5D" w:rsidRPr="00333BEA" w:rsidRDefault="00AC3E5D" w:rsidP="001B79C4">
            <w:pPr>
              <w:pStyle w:val="NoSpacing"/>
              <w:rPr>
                <w:rFonts w:ascii="Times New Roman" w:hAnsi="Times New Roman" w:cs="Times New Roman"/>
              </w:rPr>
            </w:pPr>
            <w:r w:rsidRPr="00333BEA">
              <w:rPr>
                <w:rFonts w:ascii="Times New Roman" w:hAnsi="Times New Roman" w:cs="Times New Roman"/>
              </w:rPr>
              <w:t>Chuỗi token đúng định dạng nhưng không tồn tại, hoặc là của hóa đơn đã bị hủy, bị thay thế</w:t>
            </w:r>
          </w:p>
        </w:tc>
        <w:tc>
          <w:tcPr>
            <w:tcW w:w="2695" w:type="dxa"/>
            <w:tcBorders>
              <w:top w:val="single" w:sz="4" w:space="0" w:color="2E74B5"/>
              <w:left w:val="single" w:sz="4" w:space="0" w:color="2E74B5"/>
              <w:bottom w:val="single" w:sz="4" w:space="0" w:color="2E74B5"/>
              <w:right w:val="single" w:sz="4" w:space="0" w:color="2E74B5"/>
            </w:tcBorders>
          </w:tcPr>
          <w:p w14:paraId="229FA3D1" w14:textId="77777777" w:rsidR="00AC3E5D" w:rsidRPr="005F3EF8" w:rsidRDefault="00AC3E5D" w:rsidP="001B79C4">
            <w:pPr>
              <w:jc w:val="both"/>
              <w:rPr>
                <w:rFonts w:cs="Times New Roman"/>
              </w:rPr>
            </w:pPr>
          </w:p>
        </w:tc>
      </w:tr>
      <w:tr w:rsidR="00AC3E5D" w:rsidRPr="00660ABB" w14:paraId="21E3D036" w14:textId="77777777" w:rsidTr="001B79C4">
        <w:tc>
          <w:tcPr>
            <w:tcW w:w="1710" w:type="dxa"/>
            <w:tcBorders>
              <w:top w:val="single" w:sz="4" w:space="0" w:color="2E74B5"/>
              <w:left w:val="single" w:sz="4" w:space="0" w:color="2E74B5"/>
              <w:right w:val="single" w:sz="4" w:space="0" w:color="2E74B5"/>
            </w:tcBorders>
            <w:shd w:val="clear" w:color="auto" w:fill="auto"/>
          </w:tcPr>
          <w:p w14:paraId="2EA4FDA1" w14:textId="77777777" w:rsidR="00AC3E5D" w:rsidRDefault="00AC3E5D" w:rsidP="001B79C4">
            <w:pPr>
              <w:autoSpaceDE w:val="0"/>
              <w:autoSpaceDN w:val="0"/>
              <w:adjustRightInd w:val="0"/>
              <w:jc w:val="both"/>
              <w:rPr>
                <w:rFonts w:cs="Times New Roman"/>
                <w:szCs w:val="24"/>
              </w:rPr>
            </w:pPr>
            <w:r>
              <w:rPr>
                <w:rFonts w:cs="Times New Roman"/>
                <w:szCs w:val="24"/>
              </w:rPr>
              <w:t>ERR:</w:t>
            </w:r>
          </w:p>
        </w:tc>
        <w:tc>
          <w:tcPr>
            <w:tcW w:w="4860" w:type="dxa"/>
            <w:tcBorders>
              <w:top w:val="single" w:sz="4" w:space="0" w:color="2E74B5"/>
              <w:left w:val="single" w:sz="4" w:space="0" w:color="2E74B5"/>
              <w:bottom w:val="single" w:sz="4" w:space="0" w:color="2E74B5"/>
              <w:right w:val="single" w:sz="4" w:space="0" w:color="2E74B5"/>
            </w:tcBorders>
            <w:shd w:val="clear" w:color="auto" w:fill="auto"/>
          </w:tcPr>
          <w:p w14:paraId="0AA2D29F" w14:textId="77777777" w:rsidR="00AC3E5D" w:rsidRPr="00333BEA" w:rsidRDefault="00AC3E5D" w:rsidP="001B79C4">
            <w:pPr>
              <w:pStyle w:val="NoSpacing"/>
              <w:rPr>
                <w:rFonts w:ascii="Times New Roman" w:hAnsi="Times New Roman" w:cs="Times New Roman"/>
              </w:rPr>
            </w:pPr>
            <w:r>
              <w:rPr>
                <w:rFonts w:ascii="Times New Roman" w:hAnsi="Times New Roman" w:cs="Times New Roman"/>
              </w:rPr>
              <w:t>Có lỗi không xác định</w:t>
            </w:r>
          </w:p>
        </w:tc>
        <w:tc>
          <w:tcPr>
            <w:tcW w:w="2695" w:type="dxa"/>
            <w:tcBorders>
              <w:top w:val="single" w:sz="4" w:space="0" w:color="2E74B5"/>
              <w:left w:val="single" w:sz="4" w:space="0" w:color="2E74B5"/>
              <w:bottom w:val="single" w:sz="4" w:space="0" w:color="2E74B5"/>
              <w:right w:val="single" w:sz="4" w:space="0" w:color="2E74B5"/>
            </w:tcBorders>
          </w:tcPr>
          <w:p w14:paraId="2376DC07" w14:textId="77777777" w:rsidR="00AC3E5D" w:rsidRPr="005F3EF8" w:rsidRDefault="00AC3E5D" w:rsidP="001B79C4">
            <w:pPr>
              <w:jc w:val="both"/>
              <w:rPr>
                <w:rFonts w:cs="Times New Roman"/>
              </w:rPr>
            </w:pPr>
          </w:p>
        </w:tc>
      </w:tr>
      <w:tr w:rsidR="00AC3E5D" w:rsidRPr="00660ABB" w14:paraId="62001901"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BB76F06" w14:textId="77777777" w:rsidR="00AC3E5D" w:rsidRPr="009372AD" w:rsidRDefault="00AC3E5D" w:rsidP="001B79C4">
            <w:pPr>
              <w:autoSpaceDE w:val="0"/>
              <w:autoSpaceDN w:val="0"/>
              <w:adjustRightInd w:val="0"/>
              <w:jc w:val="both"/>
              <w:rPr>
                <w:rFonts w:cs="Times New Roman"/>
                <w:szCs w:val="24"/>
              </w:rPr>
            </w:pPr>
            <w:r>
              <w:rPr>
                <w:rFonts w:cs="Times New Roman"/>
                <w:szCs w:val="24"/>
              </w:rPr>
              <w:t>OK</w:t>
            </w:r>
          </w:p>
        </w:tc>
        <w:tc>
          <w:tcPr>
            <w:tcW w:w="4860" w:type="dxa"/>
            <w:tcBorders>
              <w:top w:val="single" w:sz="4" w:space="0" w:color="2E74B5"/>
              <w:left w:val="single" w:sz="4" w:space="0" w:color="2E74B5"/>
              <w:bottom w:val="single" w:sz="4" w:space="0" w:color="2E74B5"/>
              <w:right w:val="single" w:sz="4" w:space="0" w:color="2E74B5"/>
            </w:tcBorders>
            <w:shd w:val="clear" w:color="auto" w:fill="auto"/>
          </w:tcPr>
          <w:p w14:paraId="072B16FE" w14:textId="77777777" w:rsidR="00AC3E5D" w:rsidRPr="009372AD" w:rsidRDefault="00AC3E5D" w:rsidP="001B79C4">
            <w:pPr>
              <w:jc w:val="both"/>
              <w:rPr>
                <w:rFonts w:cs="Times New Roman"/>
                <w:szCs w:val="24"/>
              </w:rPr>
            </w:pPr>
            <w:r>
              <w:rPr>
                <w:rFonts w:cs="Times New Roman"/>
                <w:szCs w:val="24"/>
              </w:rPr>
              <w:t>Hóa đơn gạch nợ thành công</w:t>
            </w:r>
          </w:p>
        </w:tc>
        <w:tc>
          <w:tcPr>
            <w:tcW w:w="2695" w:type="dxa"/>
            <w:tcBorders>
              <w:top w:val="single" w:sz="4" w:space="0" w:color="2E74B5"/>
              <w:left w:val="single" w:sz="4" w:space="0" w:color="2E74B5"/>
              <w:bottom w:val="single" w:sz="4" w:space="0" w:color="2E74B5"/>
              <w:right w:val="single" w:sz="4" w:space="0" w:color="2E74B5"/>
            </w:tcBorders>
          </w:tcPr>
          <w:p w14:paraId="1B1DD1A3" w14:textId="77777777" w:rsidR="00AC3E5D" w:rsidRPr="009372AD" w:rsidRDefault="00AC3E5D" w:rsidP="001B79C4">
            <w:pPr>
              <w:jc w:val="both"/>
              <w:rPr>
                <w:rFonts w:cs="Times New Roman"/>
                <w:szCs w:val="24"/>
              </w:rPr>
            </w:pPr>
          </w:p>
        </w:tc>
      </w:tr>
    </w:tbl>
    <w:p w14:paraId="38CC1D72" w14:textId="77777777" w:rsidR="00AC3E5D" w:rsidRDefault="00AC3E5D" w:rsidP="00AC3E5D">
      <w:pPr>
        <w:rPr>
          <w:lang w:eastAsia="x-none"/>
        </w:rPr>
      </w:pPr>
    </w:p>
    <w:p w14:paraId="09926F57" w14:textId="77777777" w:rsidR="00AC3E5D" w:rsidRDefault="00AC3E5D" w:rsidP="00AC3E5D">
      <w:pPr>
        <w:pStyle w:val="Heading3"/>
      </w:pPr>
      <w:bookmarkStart w:id="66" w:name="_Toc90309056"/>
      <w:r>
        <w:t>Đính kèm file bảng kê cho hóa đơn theo số hóa đơn</w:t>
      </w:r>
      <w:bookmarkEnd w:id="66"/>
    </w:p>
    <w:p w14:paraId="51C616AD" w14:textId="77777777" w:rsidR="00AC3E5D" w:rsidRDefault="00AC3E5D" w:rsidP="00AC3E5D">
      <w:pPr>
        <w:rPr>
          <w:rFonts w:cs="Times New Roman"/>
          <w:szCs w:val="24"/>
        </w:rPr>
      </w:pPr>
      <w:r>
        <w:rPr>
          <w:rFonts w:cs="Times New Roman"/>
          <w:szCs w:val="24"/>
        </w:rPr>
        <w:t>URL</w:t>
      </w:r>
    </w:p>
    <w:p w14:paraId="3760BBEC" w14:textId="77777777" w:rsidR="00AC3E5D" w:rsidRPr="00B0536A" w:rsidRDefault="00AC3E5D" w:rsidP="00AC3E5D">
      <w:pPr>
        <w:ind w:firstLine="720"/>
      </w:pPr>
      <w:r w:rsidRPr="00C814A1">
        <w:t>string</w:t>
      </w:r>
      <w:r>
        <w:t xml:space="preserve"> </w:t>
      </w:r>
      <w:r w:rsidRPr="00FD1E1C">
        <w:rPr>
          <w:rFonts w:cs="Times New Roman"/>
          <w:b/>
          <w:bCs/>
          <w:szCs w:val="24"/>
        </w:rPr>
        <w:t>ImportAttachmentByNo</w:t>
      </w:r>
      <w:r w:rsidRPr="004E7660">
        <w:rPr>
          <w:rFonts w:cs="Times New Roman"/>
          <w:b/>
          <w:bCs/>
          <w:szCs w:val="24"/>
        </w:rPr>
        <w:t xml:space="preserve"> </w:t>
      </w:r>
      <w:r w:rsidRPr="00A8392A">
        <w:t>(string Account, string ACpass, string username, string pass, byte[] bytes, string pattern, string serial, int no)</w:t>
      </w:r>
    </w:p>
    <w:p w14:paraId="151614BE" w14:textId="77777777" w:rsidR="00AC3E5D" w:rsidRPr="004A4DD9" w:rsidRDefault="00AC3E5D" w:rsidP="00AC3E5D">
      <w:pPr>
        <w:spacing w:after="0" w:line="240" w:lineRule="auto"/>
        <w:ind w:left="720"/>
        <w:jc w:val="both"/>
        <w:rPr>
          <w:rFonts w:cs="Times New Roman"/>
          <w:szCs w:val="24"/>
        </w:rPr>
      </w:pPr>
    </w:p>
    <w:p w14:paraId="0B2685DB" w14:textId="77777777" w:rsidR="00AC3E5D" w:rsidRPr="00593BE8" w:rsidRDefault="00AC3E5D" w:rsidP="00A75803">
      <w:pPr>
        <w:pStyle w:val="N"/>
      </w:pPr>
      <w:r w:rsidRPr="00593BE8">
        <w:t>DESCRIPTION</w:t>
      </w:r>
    </w:p>
    <w:p w14:paraId="5FE9EB50" w14:textId="77777777" w:rsidR="00AC3E5D" w:rsidRDefault="00AC3E5D" w:rsidP="00A75803">
      <w:pPr>
        <w:pStyle w:val="N"/>
      </w:pPr>
      <w:r>
        <w:tab/>
        <w:t>Đây là web service thực hiện đính kèm file bảng kê cho hóa đơn theo số hóa đơn.</w:t>
      </w:r>
    </w:p>
    <w:p w14:paraId="2BF54437" w14:textId="77777777" w:rsidR="00AC3E5D" w:rsidRPr="00007702" w:rsidRDefault="00AC3E5D" w:rsidP="00A75803">
      <w:pPr>
        <w:pStyle w:val="N"/>
      </w:pPr>
      <w:r w:rsidRPr="00663B3E">
        <w:lastRenderedPageBreak/>
        <w:t>HTTP METHOD</w:t>
      </w:r>
    </w:p>
    <w:p w14:paraId="7B46B7E3" w14:textId="77777777" w:rsidR="00AC3E5D" w:rsidRPr="00007702" w:rsidRDefault="00AC3E5D" w:rsidP="00A75803">
      <w:pPr>
        <w:pStyle w:val="N"/>
        <w:rPr>
          <w:b/>
        </w:rPr>
      </w:pPr>
      <w:r>
        <w:tab/>
      </w:r>
      <w:r w:rsidRPr="00610AFD">
        <w:t>POST</w:t>
      </w:r>
    </w:p>
    <w:p w14:paraId="63096B5C" w14:textId="77777777" w:rsidR="00AC3E5D" w:rsidRPr="00610AFD" w:rsidRDefault="00AC3E5D" w:rsidP="00A75803">
      <w:pPr>
        <w:pStyle w:val="N"/>
      </w:pPr>
      <w:r w:rsidRPr="00610AFD">
        <w:t>REQUEST BODY</w:t>
      </w:r>
    </w:p>
    <w:p w14:paraId="7B6897D6" w14:textId="77777777" w:rsidR="00AC3E5D" w:rsidRPr="009B09DE"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cs="Times New Roman"/>
          <w:b/>
          <w:szCs w:val="24"/>
        </w:rPr>
        <w:t>usern</w:t>
      </w:r>
      <w:r w:rsidRPr="005C559E">
        <w:rPr>
          <w:rFonts w:cs="Times New Roman"/>
          <w:b/>
          <w:szCs w:val="24"/>
        </w:rPr>
        <w:t>ame</w:t>
      </w:r>
      <w:r w:rsidRPr="009372AD">
        <w:rPr>
          <w:rFonts w:eastAsia="Calibri" w:cs="Times New Roman"/>
          <w:b/>
          <w:szCs w:val="24"/>
        </w:rPr>
        <w:t xml:space="preserve"> /</w:t>
      </w:r>
      <w:r w:rsidRPr="005C559E">
        <w:rPr>
          <w:rFonts w:cs="Times New Roman"/>
          <w:szCs w:val="24"/>
        </w:rPr>
        <w:t xml:space="preserve"> </w:t>
      </w:r>
      <w:r>
        <w:rPr>
          <w:rFonts w:cs="Times New Roman"/>
          <w:b/>
          <w:szCs w:val="24"/>
        </w:rPr>
        <w:t>p</w:t>
      </w:r>
      <w:r w:rsidRPr="005C559E">
        <w:rPr>
          <w:rFonts w:cs="Times New Roman"/>
          <w:b/>
          <w:szCs w:val="24"/>
        </w:rPr>
        <w:t>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7695F0C3" w14:textId="77777777" w:rsidR="00AC3E5D" w:rsidRPr="00FA61F0"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Account/ACPass</w:t>
      </w:r>
      <w:r w:rsidRPr="004720D2">
        <w:rPr>
          <w:rFonts w:eastAsia="Calibri" w:cs="Times New Roman"/>
          <w:b/>
          <w:szCs w:val="24"/>
        </w:rPr>
        <w:t xml:space="preserve">:  </w:t>
      </w:r>
      <w:r w:rsidRPr="004720D2">
        <w:rPr>
          <w:rFonts w:eastAsia="Calibri" w:cs="Times New Roman"/>
          <w:szCs w:val="24"/>
        </w:rPr>
        <w:t>Tài khoản được cấp phát cho nhân viên gọi lệnh phát hành hóa đơn</w:t>
      </w:r>
    </w:p>
    <w:p w14:paraId="71426B23"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cs="Times New Roman"/>
          <w:b/>
          <w:szCs w:val="24"/>
        </w:rPr>
        <w:t>p</w:t>
      </w:r>
      <w:r w:rsidRPr="006479A0">
        <w:rPr>
          <w:rFonts w:cs="Times New Roman"/>
          <w:b/>
          <w:szCs w:val="24"/>
        </w:rPr>
        <w:t>attern</w:t>
      </w:r>
      <w:r>
        <w:rPr>
          <w:rFonts w:cs="Times New Roman"/>
          <w:szCs w:val="24"/>
        </w:rPr>
        <w:t>: Mẫu số</w:t>
      </w:r>
    </w:p>
    <w:p w14:paraId="1C151920" w14:textId="77777777" w:rsidR="00AC3E5D" w:rsidRPr="009B09DE" w:rsidRDefault="00AC3E5D" w:rsidP="00AC3E5D">
      <w:pPr>
        <w:pStyle w:val="ListParagraph"/>
        <w:numPr>
          <w:ilvl w:val="0"/>
          <w:numId w:val="2"/>
        </w:numPr>
        <w:spacing w:after="0" w:line="360" w:lineRule="auto"/>
        <w:ind w:left="1080"/>
        <w:jc w:val="both"/>
        <w:rPr>
          <w:rFonts w:eastAsia="Calibri" w:cs="Times New Roman"/>
          <w:b/>
          <w:szCs w:val="24"/>
        </w:rPr>
      </w:pPr>
      <w:r>
        <w:rPr>
          <w:rFonts w:cs="Times New Roman"/>
          <w:b/>
          <w:szCs w:val="24"/>
        </w:rPr>
        <w:t>s</w:t>
      </w:r>
      <w:r w:rsidRPr="006479A0">
        <w:rPr>
          <w:rFonts w:cs="Times New Roman"/>
          <w:b/>
          <w:szCs w:val="24"/>
        </w:rPr>
        <w:t>erial</w:t>
      </w:r>
      <w:r>
        <w:rPr>
          <w:rFonts w:cs="Times New Roman"/>
          <w:szCs w:val="24"/>
        </w:rPr>
        <w:t>: Ký hiệu</w:t>
      </w:r>
    </w:p>
    <w:p w14:paraId="70719A64" w14:textId="77777777" w:rsidR="00AC3E5D" w:rsidRPr="009B09DE"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 xml:space="preserve">no: </w:t>
      </w:r>
      <w:r>
        <w:rPr>
          <w:rFonts w:eastAsia="Calibri" w:cs="Times New Roman"/>
          <w:szCs w:val="24"/>
        </w:rPr>
        <w:t>Số hóa đơn</w:t>
      </w:r>
    </w:p>
    <w:p w14:paraId="513CF041" w14:textId="77777777" w:rsidR="00AC3E5D" w:rsidRPr="00637BF9" w:rsidRDefault="00AC3E5D" w:rsidP="00AC3E5D">
      <w:pPr>
        <w:pStyle w:val="ListParagraph"/>
        <w:numPr>
          <w:ilvl w:val="0"/>
          <w:numId w:val="2"/>
        </w:numPr>
        <w:spacing w:after="0" w:line="360" w:lineRule="auto"/>
        <w:ind w:left="1080"/>
        <w:jc w:val="both"/>
        <w:rPr>
          <w:rFonts w:eastAsia="Calibri" w:cs="Times New Roman"/>
          <w:b/>
          <w:szCs w:val="24"/>
        </w:rPr>
      </w:pPr>
      <w:r w:rsidRPr="009B09DE">
        <w:rPr>
          <w:b/>
        </w:rPr>
        <w:t>bytes</w:t>
      </w:r>
      <w:r>
        <w:rPr>
          <w:b/>
        </w:rPr>
        <w:t>:</w:t>
      </w:r>
      <w:r>
        <w:t xml:space="preserve"> file dạng byte</w:t>
      </w:r>
    </w:p>
    <w:p w14:paraId="29D9C641" w14:textId="77777777" w:rsidR="00AC3E5D" w:rsidRDefault="00AC3E5D" w:rsidP="00AC3E5D">
      <w:pPr>
        <w:spacing w:after="0" w:line="360" w:lineRule="auto"/>
        <w:jc w:val="both"/>
        <w:rPr>
          <w:rFonts w:eastAsia="Calibri" w:cs="Times New Roman"/>
          <w:b/>
          <w:szCs w:val="24"/>
          <w:u w:val="single"/>
        </w:rPr>
      </w:pPr>
    </w:p>
    <w:p w14:paraId="229780E2"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08E69CF9"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29382CB4"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6B17BD9F"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08D25A80" w14:textId="77777777" w:rsidR="00AC3E5D" w:rsidRPr="00660ABB" w:rsidRDefault="00AC3E5D" w:rsidP="001B79C4">
            <w:pPr>
              <w:pStyle w:val="ListParagraph"/>
            </w:pPr>
            <w:r>
              <w:t>Ghi chú</w:t>
            </w:r>
          </w:p>
        </w:tc>
      </w:tr>
      <w:tr w:rsidR="00AC3E5D" w:rsidRPr="00660ABB" w14:paraId="31C1A814" w14:textId="77777777" w:rsidTr="001B79C4">
        <w:tc>
          <w:tcPr>
            <w:tcW w:w="1710" w:type="dxa"/>
            <w:tcBorders>
              <w:top w:val="single" w:sz="4" w:space="0" w:color="2E74B5"/>
              <w:left w:val="single" w:sz="4" w:space="0" w:color="2E74B5"/>
              <w:right w:val="single" w:sz="4" w:space="0" w:color="2E74B5"/>
            </w:tcBorders>
            <w:shd w:val="clear" w:color="auto" w:fill="auto"/>
          </w:tcPr>
          <w:p w14:paraId="12209FFA"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8A5F10C"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611D07D0" w14:textId="77777777" w:rsidR="00AC3E5D" w:rsidRPr="009372AD" w:rsidRDefault="00AC3E5D" w:rsidP="001B79C4">
            <w:pPr>
              <w:pStyle w:val="ListParagraph"/>
              <w:ind w:left="0"/>
              <w:jc w:val="both"/>
              <w:rPr>
                <w:rFonts w:cs="Times New Roman"/>
              </w:rPr>
            </w:pPr>
          </w:p>
        </w:tc>
      </w:tr>
      <w:tr w:rsidR="00AC3E5D" w:rsidRPr="00660ABB" w14:paraId="37615C43" w14:textId="77777777" w:rsidTr="001B79C4">
        <w:tc>
          <w:tcPr>
            <w:tcW w:w="1710" w:type="dxa"/>
            <w:tcBorders>
              <w:top w:val="single" w:sz="4" w:space="0" w:color="2E74B5"/>
              <w:left w:val="single" w:sz="4" w:space="0" w:color="2E74B5"/>
              <w:right w:val="single" w:sz="4" w:space="0" w:color="2E74B5"/>
            </w:tcBorders>
            <w:shd w:val="clear" w:color="auto" w:fill="auto"/>
          </w:tcPr>
          <w:p w14:paraId="6D59E838"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D2EAE32" w14:textId="77777777" w:rsidR="00AC3E5D" w:rsidRPr="009372AD" w:rsidRDefault="00AC3E5D" w:rsidP="001B79C4">
            <w:pPr>
              <w:pStyle w:val="ListParagraph"/>
              <w:ind w:left="0"/>
              <w:jc w:val="both"/>
              <w:rPr>
                <w:rFonts w:cs="Times New Roman"/>
              </w:rPr>
            </w:pPr>
            <w:r>
              <w:rPr>
                <w:rFonts w:cs="Times New Roman"/>
              </w:rPr>
              <w:t>Sai định dạng file</w:t>
            </w:r>
          </w:p>
        </w:tc>
        <w:tc>
          <w:tcPr>
            <w:tcW w:w="2515" w:type="dxa"/>
            <w:tcBorders>
              <w:top w:val="single" w:sz="4" w:space="0" w:color="2E74B5"/>
              <w:left w:val="single" w:sz="4" w:space="0" w:color="2E74B5"/>
              <w:bottom w:val="single" w:sz="4" w:space="0" w:color="2E74B5"/>
              <w:right w:val="single" w:sz="4" w:space="0" w:color="2E74B5"/>
            </w:tcBorders>
          </w:tcPr>
          <w:p w14:paraId="72DD85C2" w14:textId="77777777" w:rsidR="00AC3E5D" w:rsidRPr="009372AD" w:rsidRDefault="00AC3E5D" w:rsidP="001B79C4">
            <w:pPr>
              <w:pStyle w:val="ListParagraph"/>
              <w:ind w:left="0"/>
              <w:jc w:val="both"/>
              <w:rPr>
                <w:rFonts w:cs="Times New Roman"/>
              </w:rPr>
            </w:pPr>
          </w:p>
        </w:tc>
      </w:tr>
      <w:tr w:rsidR="00AC3E5D" w:rsidRPr="00660ABB" w14:paraId="127E683A" w14:textId="77777777" w:rsidTr="001B79C4">
        <w:trPr>
          <w:trHeight w:val="728"/>
        </w:trPr>
        <w:tc>
          <w:tcPr>
            <w:tcW w:w="1710" w:type="dxa"/>
            <w:tcBorders>
              <w:top w:val="single" w:sz="4" w:space="0" w:color="2E74B5"/>
              <w:left w:val="single" w:sz="4" w:space="0" w:color="2E74B5"/>
              <w:right w:val="single" w:sz="4" w:space="0" w:color="2E74B5"/>
            </w:tcBorders>
            <w:shd w:val="clear" w:color="auto" w:fill="auto"/>
          </w:tcPr>
          <w:p w14:paraId="2D1D48B0" w14:textId="77777777" w:rsidR="00AC3E5D" w:rsidRPr="009372AD" w:rsidRDefault="00AC3E5D" w:rsidP="001B79C4">
            <w:pPr>
              <w:autoSpaceDE w:val="0"/>
              <w:autoSpaceDN w:val="0"/>
              <w:adjustRightInd w:val="0"/>
              <w:jc w:val="both"/>
              <w:rPr>
                <w:rFonts w:cs="Times New Roman"/>
                <w:szCs w:val="24"/>
              </w:rPr>
            </w:pPr>
            <w:r>
              <w:rPr>
                <w:rFonts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77A5350" w14:textId="77777777" w:rsidR="00AC3E5D" w:rsidRPr="009372AD" w:rsidRDefault="00AC3E5D" w:rsidP="001B79C4">
            <w:pPr>
              <w:pStyle w:val="ListParagraph"/>
              <w:ind w:left="0"/>
              <w:jc w:val="both"/>
              <w:rPr>
                <w:rFonts w:cs="Times New Roman"/>
              </w:rPr>
            </w:pPr>
            <w:r>
              <w:rPr>
                <w:rFonts w:cs="Times New Roman"/>
              </w:rPr>
              <w:t>Không tìm thấy công ty</w:t>
            </w:r>
          </w:p>
        </w:tc>
        <w:tc>
          <w:tcPr>
            <w:tcW w:w="2515" w:type="dxa"/>
            <w:tcBorders>
              <w:top w:val="single" w:sz="4" w:space="0" w:color="2E74B5"/>
              <w:left w:val="single" w:sz="4" w:space="0" w:color="2E74B5"/>
              <w:bottom w:val="single" w:sz="4" w:space="0" w:color="2E74B5"/>
              <w:right w:val="single" w:sz="4" w:space="0" w:color="2E74B5"/>
            </w:tcBorders>
          </w:tcPr>
          <w:p w14:paraId="0ADB19EE" w14:textId="77777777" w:rsidR="00AC3E5D" w:rsidRPr="009372AD" w:rsidRDefault="00AC3E5D" w:rsidP="001B79C4">
            <w:pPr>
              <w:pStyle w:val="ListParagraph"/>
              <w:ind w:left="0"/>
              <w:jc w:val="both"/>
              <w:rPr>
                <w:rFonts w:cs="Times New Roman"/>
              </w:rPr>
            </w:pPr>
          </w:p>
        </w:tc>
      </w:tr>
      <w:tr w:rsidR="00AC3E5D" w:rsidRPr="00660ABB" w14:paraId="3BF666DF" w14:textId="77777777" w:rsidTr="001B79C4">
        <w:tc>
          <w:tcPr>
            <w:tcW w:w="1710" w:type="dxa"/>
            <w:tcBorders>
              <w:top w:val="single" w:sz="4" w:space="0" w:color="2E74B5"/>
              <w:left w:val="single" w:sz="4" w:space="0" w:color="2E74B5"/>
              <w:right w:val="single" w:sz="4" w:space="0" w:color="2E74B5"/>
            </w:tcBorders>
            <w:shd w:val="clear" w:color="auto" w:fill="auto"/>
          </w:tcPr>
          <w:p w14:paraId="1671255B" w14:textId="77777777" w:rsidR="00AC3E5D" w:rsidRPr="009372AD" w:rsidRDefault="00AC3E5D" w:rsidP="001B79C4">
            <w:pPr>
              <w:jc w:val="both"/>
              <w:rPr>
                <w:rFonts w:cs="Times New Roman"/>
                <w:szCs w:val="24"/>
              </w:rPr>
            </w:pPr>
            <w:r>
              <w:rPr>
                <w:rFonts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DB2D4F3" w14:textId="77777777" w:rsidR="00AC3E5D" w:rsidRPr="009372AD" w:rsidRDefault="00AC3E5D" w:rsidP="001B79C4">
            <w:pPr>
              <w:jc w:val="both"/>
              <w:rPr>
                <w:rFonts w:cs="Times New Roman"/>
                <w:szCs w:val="24"/>
              </w:rPr>
            </w:pPr>
            <w:r>
              <w:rPr>
                <w:rFonts w:cs="Times New Roman"/>
                <w:szCs w:val="24"/>
              </w:rPr>
              <w:t>Không tìm thấy hóa đơn</w:t>
            </w:r>
          </w:p>
        </w:tc>
        <w:tc>
          <w:tcPr>
            <w:tcW w:w="2515" w:type="dxa"/>
            <w:tcBorders>
              <w:top w:val="single" w:sz="4" w:space="0" w:color="2E74B5"/>
              <w:left w:val="single" w:sz="4" w:space="0" w:color="2E74B5"/>
              <w:bottom w:val="single" w:sz="4" w:space="0" w:color="2E74B5"/>
              <w:right w:val="single" w:sz="4" w:space="0" w:color="2E74B5"/>
            </w:tcBorders>
          </w:tcPr>
          <w:p w14:paraId="20A02D4B" w14:textId="77777777" w:rsidR="00AC3E5D" w:rsidRPr="009372AD" w:rsidRDefault="00AC3E5D" w:rsidP="001B79C4">
            <w:pPr>
              <w:jc w:val="both"/>
              <w:rPr>
                <w:rFonts w:cs="Times New Roman"/>
              </w:rPr>
            </w:pPr>
          </w:p>
        </w:tc>
      </w:tr>
      <w:tr w:rsidR="00AC3E5D" w:rsidRPr="00660ABB" w14:paraId="2A1CF017" w14:textId="77777777" w:rsidTr="001B79C4">
        <w:tc>
          <w:tcPr>
            <w:tcW w:w="1710" w:type="dxa"/>
            <w:tcBorders>
              <w:top w:val="single" w:sz="4" w:space="0" w:color="2E74B5"/>
              <w:left w:val="single" w:sz="4" w:space="0" w:color="2E74B5"/>
              <w:right w:val="single" w:sz="4" w:space="0" w:color="2E74B5"/>
            </w:tcBorders>
            <w:shd w:val="clear" w:color="auto" w:fill="auto"/>
          </w:tcPr>
          <w:p w14:paraId="76D53D91" w14:textId="77777777" w:rsidR="00AC3E5D" w:rsidRPr="009372AD" w:rsidRDefault="00AC3E5D" w:rsidP="001B79C4">
            <w:pPr>
              <w:jc w:val="both"/>
              <w:rPr>
                <w:rFonts w:cs="Times New Roman"/>
                <w:szCs w:val="24"/>
              </w:rPr>
            </w:pPr>
            <w:r>
              <w:rPr>
                <w:rFonts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DA7EB98" w14:textId="77777777" w:rsidR="00AC3E5D" w:rsidRPr="009372AD" w:rsidRDefault="00AC3E5D" w:rsidP="001B79C4">
            <w:pPr>
              <w:jc w:val="both"/>
              <w:rPr>
                <w:rFonts w:cs="Times New Roman"/>
                <w:szCs w:val="24"/>
              </w:rPr>
            </w:pPr>
            <w:r>
              <w:rPr>
                <w:rFonts w:cs="Times New Roman"/>
              </w:rPr>
              <w:t>File vượt quá 10MB</w:t>
            </w:r>
          </w:p>
        </w:tc>
        <w:tc>
          <w:tcPr>
            <w:tcW w:w="2515" w:type="dxa"/>
            <w:tcBorders>
              <w:top w:val="single" w:sz="4" w:space="0" w:color="2E74B5"/>
              <w:left w:val="single" w:sz="4" w:space="0" w:color="2E74B5"/>
              <w:bottom w:val="single" w:sz="4" w:space="0" w:color="2E74B5"/>
              <w:right w:val="single" w:sz="4" w:space="0" w:color="2E74B5"/>
            </w:tcBorders>
          </w:tcPr>
          <w:p w14:paraId="5E06133D" w14:textId="77777777" w:rsidR="00AC3E5D" w:rsidRPr="009372AD" w:rsidRDefault="00AC3E5D" w:rsidP="001B79C4">
            <w:pPr>
              <w:jc w:val="both"/>
              <w:rPr>
                <w:rFonts w:cs="Times New Roman"/>
              </w:rPr>
            </w:pPr>
          </w:p>
        </w:tc>
      </w:tr>
      <w:tr w:rsidR="00AC3E5D" w:rsidRPr="00660ABB" w14:paraId="170AC650" w14:textId="77777777" w:rsidTr="001B79C4">
        <w:tc>
          <w:tcPr>
            <w:tcW w:w="1710" w:type="dxa"/>
            <w:tcBorders>
              <w:top w:val="single" w:sz="4" w:space="0" w:color="2E74B5"/>
              <w:left w:val="single" w:sz="4" w:space="0" w:color="2E74B5"/>
              <w:right w:val="single" w:sz="4" w:space="0" w:color="2E74B5"/>
            </w:tcBorders>
            <w:shd w:val="clear" w:color="auto" w:fill="auto"/>
          </w:tcPr>
          <w:p w14:paraId="33336F88" w14:textId="77777777" w:rsidR="00AC3E5D" w:rsidRDefault="00AC3E5D" w:rsidP="001B79C4">
            <w:pPr>
              <w:jc w:val="both"/>
              <w:rPr>
                <w:rFonts w:cs="Times New Roman"/>
                <w:szCs w:val="24"/>
              </w:rPr>
            </w:pPr>
            <w:r>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74A91B1" w14:textId="77777777" w:rsidR="00AC3E5D" w:rsidRDefault="00AC3E5D" w:rsidP="001B79C4">
            <w:pPr>
              <w:jc w:val="both"/>
              <w:rPr>
                <w:rFonts w:cs="Times New Roman"/>
              </w:rPr>
            </w:pPr>
            <w:r>
              <w:rPr>
                <w:rFonts w:cs="Times New Roman"/>
              </w:rPr>
              <w:t>Lỗi tạo folder</w:t>
            </w:r>
          </w:p>
        </w:tc>
        <w:tc>
          <w:tcPr>
            <w:tcW w:w="2515" w:type="dxa"/>
            <w:tcBorders>
              <w:top w:val="single" w:sz="4" w:space="0" w:color="2E74B5"/>
              <w:left w:val="single" w:sz="4" w:space="0" w:color="2E74B5"/>
              <w:bottom w:val="single" w:sz="4" w:space="0" w:color="2E74B5"/>
              <w:right w:val="single" w:sz="4" w:space="0" w:color="2E74B5"/>
            </w:tcBorders>
          </w:tcPr>
          <w:p w14:paraId="62C4129C" w14:textId="77777777" w:rsidR="00AC3E5D" w:rsidRPr="009372AD" w:rsidRDefault="00AC3E5D" w:rsidP="001B79C4">
            <w:pPr>
              <w:jc w:val="both"/>
              <w:rPr>
                <w:rFonts w:cs="Times New Roman"/>
              </w:rPr>
            </w:pPr>
          </w:p>
        </w:tc>
      </w:tr>
      <w:tr w:rsidR="00AC3E5D" w:rsidRPr="00660ABB" w14:paraId="7E23A380"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366A429" w14:textId="77777777" w:rsidR="00AC3E5D" w:rsidRPr="009372AD" w:rsidRDefault="00AC3E5D" w:rsidP="001B79C4">
            <w:pPr>
              <w:jc w:val="both"/>
              <w:rPr>
                <w:rFonts w:cs="Times New Roman"/>
                <w:szCs w:val="24"/>
              </w:rPr>
            </w:pPr>
            <w:r>
              <w:rPr>
                <w:rFonts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3B47C1A" w14:textId="77777777" w:rsidR="00AC3E5D" w:rsidRPr="009372AD" w:rsidRDefault="00AC3E5D" w:rsidP="001B79C4">
            <w:pPr>
              <w:jc w:val="both"/>
              <w:rPr>
                <w:rFonts w:cs="Times New Roman"/>
                <w:szCs w:val="24"/>
              </w:rPr>
            </w:pPr>
            <w:r>
              <w:rPr>
                <w:rFonts w:cs="Times New Roman"/>
                <w:szCs w:val="24"/>
              </w:rPr>
              <w:t>Có lỗi xảy ra</w:t>
            </w:r>
          </w:p>
        </w:tc>
        <w:tc>
          <w:tcPr>
            <w:tcW w:w="2515" w:type="dxa"/>
            <w:tcBorders>
              <w:top w:val="single" w:sz="4" w:space="0" w:color="2E74B5"/>
              <w:left w:val="single" w:sz="4" w:space="0" w:color="2E74B5"/>
              <w:bottom w:val="single" w:sz="4" w:space="0" w:color="2E74B5"/>
              <w:right w:val="single" w:sz="4" w:space="0" w:color="2E74B5"/>
            </w:tcBorders>
          </w:tcPr>
          <w:p w14:paraId="1E09EF07" w14:textId="77777777" w:rsidR="00AC3E5D" w:rsidRPr="009372AD" w:rsidRDefault="00AC3E5D" w:rsidP="001B79C4">
            <w:pPr>
              <w:jc w:val="both"/>
              <w:rPr>
                <w:rFonts w:cs="Times New Roman"/>
              </w:rPr>
            </w:pPr>
          </w:p>
        </w:tc>
      </w:tr>
      <w:tr w:rsidR="00AC3E5D" w:rsidRPr="00660ABB" w14:paraId="556C41BD" w14:textId="77777777" w:rsidTr="001B79C4">
        <w:tc>
          <w:tcPr>
            <w:tcW w:w="1710" w:type="dxa"/>
            <w:tcBorders>
              <w:top w:val="single" w:sz="4" w:space="0" w:color="2E74B5"/>
              <w:left w:val="single" w:sz="4" w:space="0" w:color="2E74B5"/>
              <w:right w:val="single" w:sz="4" w:space="0" w:color="2E74B5"/>
            </w:tcBorders>
            <w:shd w:val="clear" w:color="auto" w:fill="auto"/>
          </w:tcPr>
          <w:p w14:paraId="38445C0A" w14:textId="77777777" w:rsidR="00AC3E5D" w:rsidRPr="009372AD" w:rsidRDefault="00AC3E5D" w:rsidP="001B79C4">
            <w:pPr>
              <w:autoSpaceDE w:val="0"/>
              <w:autoSpaceDN w:val="0"/>
              <w:adjustRightInd w:val="0"/>
              <w:jc w:val="both"/>
              <w:rPr>
                <w:rFonts w:cs="Times New Roman"/>
                <w:szCs w:val="24"/>
              </w:rPr>
            </w:pPr>
            <w:r>
              <w:rPr>
                <w:rFonts w:cs="Times New Roman"/>
                <w:szCs w:val="24"/>
              </w:rPr>
              <w:t>OK:MD5_file</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18BACE6" w14:textId="77777777" w:rsidR="00AC3E5D" w:rsidRPr="009372AD" w:rsidRDefault="00AC3E5D" w:rsidP="001B79C4">
            <w:pPr>
              <w:jc w:val="both"/>
              <w:rPr>
                <w:rFonts w:cs="Times New Roman"/>
                <w:szCs w:val="24"/>
              </w:rPr>
            </w:pPr>
            <w:r w:rsidRPr="009372AD">
              <w:rPr>
                <w:rFonts w:cs="Times New Roman"/>
                <w:szCs w:val="24"/>
              </w:rPr>
              <w:t xml:space="preserve">Trả về </w:t>
            </w:r>
            <w:r>
              <w:rPr>
                <w:rFonts w:cs="Times New Roman"/>
                <w:szCs w:val="24"/>
              </w:rPr>
              <w:t>OK: Chỗi MD5 của file</w:t>
            </w:r>
          </w:p>
        </w:tc>
        <w:tc>
          <w:tcPr>
            <w:tcW w:w="2515" w:type="dxa"/>
            <w:tcBorders>
              <w:top w:val="single" w:sz="4" w:space="0" w:color="2E74B5"/>
              <w:left w:val="single" w:sz="4" w:space="0" w:color="2E74B5"/>
              <w:bottom w:val="single" w:sz="4" w:space="0" w:color="2E74B5"/>
              <w:right w:val="single" w:sz="4" w:space="0" w:color="2E74B5"/>
            </w:tcBorders>
          </w:tcPr>
          <w:p w14:paraId="5674AF0C" w14:textId="77777777" w:rsidR="00AC3E5D" w:rsidRPr="009372AD" w:rsidRDefault="00AC3E5D" w:rsidP="001B79C4">
            <w:pPr>
              <w:jc w:val="both"/>
              <w:rPr>
                <w:rFonts w:cs="Times New Roman"/>
                <w:szCs w:val="24"/>
              </w:rPr>
            </w:pPr>
          </w:p>
        </w:tc>
      </w:tr>
    </w:tbl>
    <w:p w14:paraId="3522DC75" w14:textId="77777777" w:rsidR="00AC3E5D" w:rsidRDefault="00AC3E5D" w:rsidP="00AC3E5D">
      <w:pPr>
        <w:pStyle w:val="Heading3"/>
      </w:pPr>
      <w:r>
        <w:t>Dowload file bảng kê của hóa đơn theo Fkey</w:t>
      </w:r>
    </w:p>
    <w:p w14:paraId="15704475" w14:textId="77777777" w:rsidR="00AC3E5D" w:rsidRDefault="00AC3E5D" w:rsidP="00AC3E5D">
      <w:pPr>
        <w:rPr>
          <w:rFonts w:cs="Times New Roman"/>
          <w:szCs w:val="24"/>
        </w:rPr>
      </w:pPr>
      <w:r>
        <w:rPr>
          <w:rFonts w:cs="Times New Roman"/>
          <w:szCs w:val="24"/>
        </w:rPr>
        <w:t>URL</w:t>
      </w:r>
    </w:p>
    <w:p w14:paraId="0EFEE8B7" w14:textId="77777777" w:rsidR="00AC3E5D" w:rsidRPr="00814BD1" w:rsidRDefault="00AC3E5D" w:rsidP="00AC3E5D">
      <w:pPr>
        <w:ind w:firstLine="720"/>
        <w:rPr>
          <w:rFonts w:cs="Times New Roman"/>
          <w:szCs w:val="24"/>
        </w:rPr>
      </w:pPr>
      <w:r w:rsidRPr="00814BD1">
        <w:rPr>
          <w:rFonts w:cs="Times New Roman"/>
          <w:szCs w:val="24"/>
        </w:rPr>
        <w:t xml:space="preserve">string </w:t>
      </w:r>
      <w:r w:rsidRPr="00814BD1">
        <w:rPr>
          <w:rFonts w:cs="Times New Roman"/>
          <w:color w:val="000000"/>
          <w:szCs w:val="24"/>
        </w:rPr>
        <w:t>GetFile(</w:t>
      </w:r>
      <w:r w:rsidRPr="00814BD1">
        <w:rPr>
          <w:rFonts w:cs="Times New Roman"/>
          <w:color w:val="0000FF"/>
          <w:szCs w:val="24"/>
        </w:rPr>
        <w:t>string</w:t>
      </w:r>
      <w:r w:rsidRPr="00814BD1">
        <w:rPr>
          <w:rFonts w:cs="Times New Roman"/>
          <w:color w:val="000000"/>
          <w:szCs w:val="24"/>
        </w:rPr>
        <w:t xml:space="preserve"> userName, </w:t>
      </w:r>
      <w:r w:rsidRPr="00814BD1">
        <w:rPr>
          <w:rFonts w:cs="Times New Roman"/>
          <w:color w:val="0000FF"/>
          <w:szCs w:val="24"/>
        </w:rPr>
        <w:t>string</w:t>
      </w:r>
      <w:r w:rsidRPr="00814BD1">
        <w:rPr>
          <w:rFonts w:cs="Times New Roman"/>
          <w:color w:val="000000"/>
          <w:szCs w:val="24"/>
        </w:rPr>
        <w:t xml:space="preserve"> userPass, </w:t>
      </w:r>
      <w:r w:rsidRPr="00814BD1">
        <w:rPr>
          <w:rFonts w:cs="Times New Roman"/>
          <w:color w:val="0000FF"/>
          <w:szCs w:val="24"/>
        </w:rPr>
        <w:t>string</w:t>
      </w:r>
      <w:r w:rsidRPr="00814BD1">
        <w:rPr>
          <w:rFonts w:cs="Times New Roman"/>
          <w:color w:val="000000"/>
          <w:szCs w:val="24"/>
        </w:rPr>
        <w:t xml:space="preserve"> fkey, </w:t>
      </w:r>
      <w:r w:rsidRPr="00814BD1">
        <w:rPr>
          <w:rFonts w:cs="Times New Roman"/>
          <w:color w:val="0000FF"/>
          <w:szCs w:val="24"/>
        </w:rPr>
        <w:t>string</w:t>
      </w:r>
      <w:r w:rsidRPr="00814BD1">
        <w:rPr>
          <w:rFonts w:cs="Times New Roman"/>
          <w:color w:val="000000"/>
          <w:szCs w:val="24"/>
        </w:rPr>
        <w:t xml:space="preserve"> pattern)</w:t>
      </w:r>
    </w:p>
    <w:p w14:paraId="64326E66" w14:textId="77777777" w:rsidR="00AC3E5D" w:rsidRPr="004A4DD9" w:rsidRDefault="00AC3E5D" w:rsidP="00AC3E5D">
      <w:pPr>
        <w:spacing w:after="0" w:line="240" w:lineRule="auto"/>
        <w:ind w:left="720"/>
        <w:jc w:val="both"/>
        <w:rPr>
          <w:rFonts w:cs="Times New Roman"/>
          <w:szCs w:val="24"/>
        </w:rPr>
      </w:pPr>
    </w:p>
    <w:p w14:paraId="7DC2288D" w14:textId="77777777" w:rsidR="00AC3E5D" w:rsidRPr="00593BE8" w:rsidRDefault="00AC3E5D" w:rsidP="00A75803">
      <w:pPr>
        <w:pStyle w:val="N"/>
      </w:pPr>
      <w:r w:rsidRPr="00593BE8">
        <w:t>DESCRIPTION</w:t>
      </w:r>
    </w:p>
    <w:p w14:paraId="1C9A9FD6" w14:textId="77777777" w:rsidR="00AC3E5D" w:rsidRDefault="00AC3E5D" w:rsidP="00A75803">
      <w:pPr>
        <w:pStyle w:val="N"/>
      </w:pPr>
      <w:r>
        <w:tab/>
        <w:t>Đây là web service thực hiện tải file bảng kê của hóa đơn theo fkey.</w:t>
      </w:r>
    </w:p>
    <w:p w14:paraId="72F29CE5" w14:textId="77777777" w:rsidR="00AC3E5D" w:rsidRPr="00007702" w:rsidRDefault="00AC3E5D" w:rsidP="00A75803">
      <w:pPr>
        <w:pStyle w:val="N"/>
      </w:pPr>
      <w:r w:rsidRPr="00663B3E">
        <w:t>HTTP METHOD</w:t>
      </w:r>
    </w:p>
    <w:p w14:paraId="6079FA52" w14:textId="77777777" w:rsidR="00AC3E5D" w:rsidRPr="00007702" w:rsidRDefault="00AC3E5D" w:rsidP="00A75803">
      <w:pPr>
        <w:pStyle w:val="N"/>
        <w:rPr>
          <w:b/>
        </w:rPr>
      </w:pPr>
      <w:r>
        <w:tab/>
      </w:r>
      <w:r w:rsidRPr="00610AFD">
        <w:t>POST</w:t>
      </w:r>
    </w:p>
    <w:p w14:paraId="428502D1" w14:textId="77777777" w:rsidR="00AC3E5D" w:rsidRPr="00610AFD" w:rsidRDefault="00AC3E5D" w:rsidP="00A75803">
      <w:pPr>
        <w:pStyle w:val="N"/>
      </w:pPr>
      <w:r w:rsidRPr="00610AFD">
        <w:lastRenderedPageBreak/>
        <w:t>REQUEST BODY</w:t>
      </w:r>
    </w:p>
    <w:p w14:paraId="03C9DC67" w14:textId="77777777" w:rsidR="00AC3E5D" w:rsidRPr="009B09DE" w:rsidRDefault="00AC3E5D" w:rsidP="00AC3E5D">
      <w:pPr>
        <w:pStyle w:val="ListParagraph"/>
        <w:numPr>
          <w:ilvl w:val="0"/>
          <w:numId w:val="2"/>
        </w:numPr>
        <w:spacing w:after="0" w:line="360" w:lineRule="auto"/>
        <w:ind w:left="1080"/>
        <w:jc w:val="both"/>
        <w:rPr>
          <w:rFonts w:eastAsia="Calibri" w:cs="Times New Roman"/>
          <w:b/>
          <w:szCs w:val="24"/>
          <w:u w:val="single"/>
        </w:rPr>
      </w:pPr>
      <w:r w:rsidRPr="00A92A56">
        <w:rPr>
          <w:rFonts w:cs="Times New Roman"/>
          <w:b/>
          <w:color w:val="000000"/>
          <w:szCs w:val="24"/>
        </w:rPr>
        <w:t>userName</w:t>
      </w:r>
      <w:r w:rsidRPr="009372AD">
        <w:rPr>
          <w:rFonts w:eastAsia="Calibri" w:cs="Times New Roman"/>
          <w:b/>
          <w:szCs w:val="24"/>
        </w:rPr>
        <w:t>/</w:t>
      </w:r>
      <w:r w:rsidRPr="00A92A56">
        <w:rPr>
          <w:rFonts w:cs="Times New Roman"/>
          <w:b/>
          <w:color w:val="000000"/>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7219120A" w14:textId="77777777" w:rsidR="00AC3E5D" w:rsidRPr="00FA61F0" w:rsidRDefault="00AC3E5D" w:rsidP="00AC3E5D">
      <w:pPr>
        <w:pStyle w:val="ListParagraph"/>
        <w:numPr>
          <w:ilvl w:val="0"/>
          <w:numId w:val="2"/>
        </w:numPr>
        <w:spacing w:after="0" w:line="360" w:lineRule="auto"/>
        <w:ind w:left="1080"/>
        <w:jc w:val="both"/>
        <w:rPr>
          <w:rFonts w:eastAsia="Calibri" w:cs="Times New Roman"/>
          <w:b/>
          <w:szCs w:val="24"/>
          <w:u w:val="single"/>
        </w:rPr>
      </w:pPr>
      <w:r w:rsidRPr="00A92A56">
        <w:rPr>
          <w:rFonts w:cs="Times New Roman"/>
          <w:b/>
          <w:color w:val="000000"/>
          <w:szCs w:val="24"/>
        </w:rPr>
        <w:t>fkey</w:t>
      </w:r>
      <w:r w:rsidRPr="004720D2">
        <w:rPr>
          <w:rFonts w:eastAsia="Calibri" w:cs="Times New Roman"/>
          <w:b/>
          <w:szCs w:val="24"/>
        </w:rPr>
        <w:t xml:space="preserve">:  </w:t>
      </w:r>
      <w:r>
        <w:rPr>
          <w:rFonts w:eastAsia="Calibri" w:cs="Times New Roman"/>
          <w:szCs w:val="24"/>
        </w:rPr>
        <w:t>Fkey của hóa đơn</w:t>
      </w:r>
    </w:p>
    <w:p w14:paraId="46D5F36E"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cs="Times New Roman"/>
          <w:b/>
          <w:szCs w:val="24"/>
        </w:rPr>
        <w:t>p</w:t>
      </w:r>
      <w:r w:rsidRPr="006479A0">
        <w:rPr>
          <w:rFonts w:cs="Times New Roman"/>
          <w:b/>
          <w:szCs w:val="24"/>
        </w:rPr>
        <w:t>attern</w:t>
      </w:r>
      <w:r>
        <w:rPr>
          <w:rFonts w:cs="Times New Roman"/>
          <w:szCs w:val="24"/>
        </w:rPr>
        <w:t>: Mẫu số</w:t>
      </w:r>
    </w:p>
    <w:p w14:paraId="18E8AF16" w14:textId="77777777" w:rsidR="00AC3E5D" w:rsidRDefault="00AC3E5D" w:rsidP="00AC3E5D">
      <w:pPr>
        <w:spacing w:after="0" w:line="360" w:lineRule="auto"/>
        <w:jc w:val="both"/>
        <w:rPr>
          <w:rFonts w:eastAsia="Calibri" w:cs="Times New Roman"/>
          <w:b/>
          <w:szCs w:val="24"/>
          <w:u w:val="single"/>
        </w:rPr>
      </w:pPr>
    </w:p>
    <w:p w14:paraId="31919697"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61A96FF6"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394AF027"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0AEBE515"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16C01319" w14:textId="77777777" w:rsidR="00AC3E5D" w:rsidRPr="00660ABB" w:rsidRDefault="00AC3E5D" w:rsidP="001B79C4">
            <w:pPr>
              <w:pStyle w:val="ListParagraph"/>
            </w:pPr>
            <w:r>
              <w:t>Ghi chú</w:t>
            </w:r>
          </w:p>
        </w:tc>
      </w:tr>
      <w:tr w:rsidR="00AC3E5D" w:rsidRPr="00660ABB" w14:paraId="1DDA80DA" w14:textId="77777777" w:rsidTr="001B79C4">
        <w:tc>
          <w:tcPr>
            <w:tcW w:w="1710" w:type="dxa"/>
            <w:tcBorders>
              <w:top w:val="single" w:sz="4" w:space="0" w:color="2E74B5"/>
              <w:left w:val="single" w:sz="4" w:space="0" w:color="2E74B5"/>
              <w:right w:val="single" w:sz="4" w:space="0" w:color="2E74B5"/>
            </w:tcBorders>
            <w:shd w:val="clear" w:color="auto" w:fill="auto"/>
          </w:tcPr>
          <w:p w14:paraId="3C390DF4"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3D91E75"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6B726005" w14:textId="77777777" w:rsidR="00AC3E5D" w:rsidRPr="009372AD" w:rsidRDefault="00AC3E5D" w:rsidP="001B79C4">
            <w:pPr>
              <w:pStyle w:val="ListParagraph"/>
              <w:ind w:left="0"/>
              <w:jc w:val="both"/>
              <w:rPr>
                <w:rFonts w:cs="Times New Roman"/>
              </w:rPr>
            </w:pPr>
          </w:p>
        </w:tc>
      </w:tr>
      <w:tr w:rsidR="00AC3E5D" w:rsidRPr="00660ABB" w14:paraId="2F414C8F" w14:textId="77777777" w:rsidTr="001B79C4">
        <w:tc>
          <w:tcPr>
            <w:tcW w:w="1710" w:type="dxa"/>
            <w:tcBorders>
              <w:top w:val="single" w:sz="4" w:space="0" w:color="2E74B5"/>
              <w:left w:val="single" w:sz="4" w:space="0" w:color="2E74B5"/>
              <w:right w:val="single" w:sz="4" w:space="0" w:color="2E74B5"/>
            </w:tcBorders>
            <w:shd w:val="clear" w:color="auto" w:fill="auto"/>
          </w:tcPr>
          <w:p w14:paraId="628DE75C" w14:textId="77777777" w:rsidR="00AC3E5D" w:rsidRDefault="00AC3E5D" w:rsidP="001B79C4">
            <w:pPr>
              <w:jc w:val="both"/>
              <w:rPr>
                <w:rFonts w:cs="Times New Roman"/>
                <w:szCs w:val="24"/>
              </w:rPr>
            </w:pPr>
            <w:r>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8F1AF27" w14:textId="77777777" w:rsidR="00AC3E5D" w:rsidRDefault="00AC3E5D" w:rsidP="001B79C4">
            <w:pPr>
              <w:jc w:val="both"/>
              <w:rPr>
                <w:rFonts w:cs="Times New Roman"/>
              </w:rPr>
            </w:pPr>
            <w:r>
              <w:rPr>
                <w:rFonts w:cs="Times New Roman"/>
              </w:rPr>
              <w:t>Không tìm thấy hóa đơn với Fkey truyền vào</w:t>
            </w:r>
          </w:p>
        </w:tc>
        <w:tc>
          <w:tcPr>
            <w:tcW w:w="2515" w:type="dxa"/>
            <w:tcBorders>
              <w:top w:val="single" w:sz="4" w:space="0" w:color="2E74B5"/>
              <w:left w:val="single" w:sz="4" w:space="0" w:color="2E74B5"/>
              <w:bottom w:val="single" w:sz="4" w:space="0" w:color="2E74B5"/>
              <w:right w:val="single" w:sz="4" w:space="0" w:color="2E74B5"/>
            </w:tcBorders>
          </w:tcPr>
          <w:p w14:paraId="6AD9593C" w14:textId="77777777" w:rsidR="00AC3E5D" w:rsidRPr="009372AD" w:rsidRDefault="00AC3E5D" w:rsidP="001B79C4">
            <w:pPr>
              <w:jc w:val="both"/>
              <w:rPr>
                <w:rFonts w:cs="Times New Roman"/>
              </w:rPr>
            </w:pPr>
          </w:p>
        </w:tc>
      </w:tr>
      <w:tr w:rsidR="00AC3E5D" w:rsidRPr="00660ABB" w14:paraId="2652082B" w14:textId="77777777" w:rsidTr="001B79C4">
        <w:trPr>
          <w:trHeight w:val="728"/>
        </w:trPr>
        <w:tc>
          <w:tcPr>
            <w:tcW w:w="1710" w:type="dxa"/>
            <w:tcBorders>
              <w:top w:val="single" w:sz="4" w:space="0" w:color="2E74B5"/>
              <w:left w:val="single" w:sz="4" w:space="0" w:color="2E74B5"/>
              <w:right w:val="single" w:sz="4" w:space="0" w:color="2E74B5"/>
            </w:tcBorders>
            <w:shd w:val="clear" w:color="auto" w:fill="auto"/>
          </w:tcPr>
          <w:p w14:paraId="7722C3DE" w14:textId="77777777" w:rsidR="00AC3E5D" w:rsidRPr="009372AD" w:rsidRDefault="00AC3E5D" w:rsidP="001B79C4">
            <w:pPr>
              <w:autoSpaceDE w:val="0"/>
              <w:autoSpaceDN w:val="0"/>
              <w:adjustRightInd w:val="0"/>
              <w:jc w:val="both"/>
              <w:rPr>
                <w:rFonts w:cs="Times New Roman"/>
                <w:szCs w:val="24"/>
              </w:rPr>
            </w:pPr>
            <w:r>
              <w:rPr>
                <w:rFonts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BC10527" w14:textId="77777777" w:rsidR="00AC3E5D" w:rsidRPr="009372AD" w:rsidRDefault="00AC3E5D" w:rsidP="001B79C4">
            <w:pPr>
              <w:pStyle w:val="ListParagraph"/>
              <w:ind w:left="0"/>
              <w:jc w:val="both"/>
              <w:rPr>
                <w:rFonts w:cs="Times New Roman"/>
              </w:rPr>
            </w:pPr>
            <w:r>
              <w:rPr>
                <w:rFonts w:cs="Times New Roman"/>
              </w:rPr>
              <w:t>Không tìm thấy công ty</w:t>
            </w:r>
          </w:p>
        </w:tc>
        <w:tc>
          <w:tcPr>
            <w:tcW w:w="2515" w:type="dxa"/>
            <w:tcBorders>
              <w:top w:val="single" w:sz="4" w:space="0" w:color="2E74B5"/>
              <w:left w:val="single" w:sz="4" w:space="0" w:color="2E74B5"/>
              <w:bottom w:val="single" w:sz="4" w:space="0" w:color="2E74B5"/>
              <w:right w:val="single" w:sz="4" w:space="0" w:color="2E74B5"/>
            </w:tcBorders>
          </w:tcPr>
          <w:p w14:paraId="06EF530F" w14:textId="77777777" w:rsidR="00AC3E5D" w:rsidRPr="009372AD" w:rsidRDefault="00AC3E5D" w:rsidP="001B79C4">
            <w:pPr>
              <w:pStyle w:val="ListParagraph"/>
              <w:ind w:left="0"/>
              <w:jc w:val="both"/>
              <w:rPr>
                <w:rFonts w:cs="Times New Roman"/>
              </w:rPr>
            </w:pPr>
          </w:p>
        </w:tc>
      </w:tr>
      <w:tr w:rsidR="00AC3E5D" w:rsidRPr="00660ABB" w14:paraId="3B0271CF" w14:textId="77777777" w:rsidTr="001B79C4">
        <w:tc>
          <w:tcPr>
            <w:tcW w:w="1710" w:type="dxa"/>
            <w:tcBorders>
              <w:top w:val="single" w:sz="4" w:space="0" w:color="2E74B5"/>
              <w:left w:val="single" w:sz="4" w:space="0" w:color="2E74B5"/>
              <w:right w:val="single" w:sz="4" w:space="0" w:color="2E74B5"/>
            </w:tcBorders>
            <w:shd w:val="clear" w:color="auto" w:fill="auto"/>
          </w:tcPr>
          <w:p w14:paraId="3410296C" w14:textId="77777777" w:rsidR="00AC3E5D" w:rsidRPr="009372AD" w:rsidRDefault="00AC3E5D" w:rsidP="001B79C4">
            <w:pPr>
              <w:jc w:val="both"/>
              <w:rPr>
                <w:rFonts w:cs="Times New Roman"/>
                <w:szCs w:val="24"/>
              </w:rPr>
            </w:pPr>
            <w:r>
              <w:rPr>
                <w:rFonts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B11D8DE" w14:textId="77777777" w:rsidR="00AC3E5D" w:rsidRPr="009372AD" w:rsidRDefault="00AC3E5D" w:rsidP="001B79C4">
            <w:pPr>
              <w:jc w:val="both"/>
              <w:rPr>
                <w:rFonts w:cs="Times New Roman"/>
                <w:szCs w:val="24"/>
              </w:rPr>
            </w:pPr>
            <w:r>
              <w:rPr>
                <w:rFonts w:cs="Times New Roman"/>
                <w:szCs w:val="24"/>
              </w:rPr>
              <w:t>Hóa đơn không có file đính kèm</w:t>
            </w:r>
          </w:p>
        </w:tc>
        <w:tc>
          <w:tcPr>
            <w:tcW w:w="2515" w:type="dxa"/>
            <w:tcBorders>
              <w:top w:val="single" w:sz="4" w:space="0" w:color="2E74B5"/>
              <w:left w:val="single" w:sz="4" w:space="0" w:color="2E74B5"/>
              <w:bottom w:val="single" w:sz="4" w:space="0" w:color="2E74B5"/>
              <w:right w:val="single" w:sz="4" w:space="0" w:color="2E74B5"/>
            </w:tcBorders>
          </w:tcPr>
          <w:p w14:paraId="26B9A52D" w14:textId="77777777" w:rsidR="00AC3E5D" w:rsidRPr="009372AD" w:rsidRDefault="00AC3E5D" w:rsidP="001B79C4">
            <w:pPr>
              <w:jc w:val="both"/>
              <w:rPr>
                <w:rFonts w:cs="Times New Roman"/>
              </w:rPr>
            </w:pPr>
          </w:p>
        </w:tc>
      </w:tr>
      <w:tr w:rsidR="00AC3E5D" w:rsidRPr="00660ABB" w14:paraId="7C9223C1"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7D4F075" w14:textId="77777777" w:rsidR="00AC3E5D" w:rsidRPr="009372AD" w:rsidRDefault="00AC3E5D" w:rsidP="001B79C4">
            <w:pPr>
              <w:jc w:val="both"/>
              <w:rPr>
                <w:rFonts w:cs="Times New Roman"/>
                <w:szCs w:val="24"/>
              </w:rPr>
            </w:pPr>
            <w:r>
              <w:rPr>
                <w:rFonts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F19A5AC" w14:textId="77777777" w:rsidR="00AC3E5D" w:rsidRPr="009372AD" w:rsidRDefault="00AC3E5D" w:rsidP="001B79C4">
            <w:pPr>
              <w:jc w:val="both"/>
              <w:rPr>
                <w:rFonts w:cs="Times New Roman"/>
                <w:szCs w:val="24"/>
              </w:rPr>
            </w:pPr>
            <w:r>
              <w:rPr>
                <w:rFonts w:cs="Times New Roman"/>
                <w:szCs w:val="24"/>
              </w:rPr>
              <w:t>Có lỗi xảy ra khi thực hiện tải file</w:t>
            </w:r>
          </w:p>
        </w:tc>
        <w:tc>
          <w:tcPr>
            <w:tcW w:w="2515" w:type="dxa"/>
            <w:tcBorders>
              <w:top w:val="single" w:sz="4" w:space="0" w:color="2E74B5"/>
              <w:left w:val="single" w:sz="4" w:space="0" w:color="2E74B5"/>
              <w:bottom w:val="single" w:sz="4" w:space="0" w:color="2E74B5"/>
              <w:right w:val="single" w:sz="4" w:space="0" w:color="2E74B5"/>
            </w:tcBorders>
          </w:tcPr>
          <w:p w14:paraId="45F5AA46" w14:textId="77777777" w:rsidR="00AC3E5D" w:rsidRPr="009372AD" w:rsidRDefault="00AC3E5D" w:rsidP="001B79C4">
            <w:pPr>
              <w:jc w:val="both"/>
              <w:rPr>
                <w:rFonts w:cs="Times New Roman"/>
              </w:rPr>
            </w:pPr>
          </w:p>
        </w:tc>
      </w:tr>
      <w:tr w:rsidR="00AC3E5D" w:rsidRPr="00660ABB" w14:paraId="4B975432"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D72ABA3" w14:textId="77777777" w:rsidR="00AC3E5D" w:rsidRDefault="00AC3E5D" w:rsidP="001B79C4">
            <w:pPr>
              <w:spacing w:after="0" w:line="240" w:lineRule="auto"/>
              <w:jc w:val="both"/>
              <w:rPr>
                <w:rFonts w:cs="Times New Roman"/>
                <w:szCs w:val="24"/>
              </w:rPr>
            </w:pPr>
            <w:r>
              <w:rPr>
                <w:rFonts w:cs="Times New Roman"/>
                <w:szCs w:val="24"/>
              </w:rPr>
              <w:t>Chuỗi base64</w:t>
            </w:r>
          </w:p>
          <w:p w14:paraId="032F3DE5"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6663E14" w14:textId="77777777" w:rsidR="00AC3E5D" w:rsidRPr="004A4DD9" w:rsidRDefault="00AC3E5D" w:rsidP="001B79C4">
            <w:pPr>
              <w:jc w:val="both"/>
              <w:rPr>
                <w:rFonts w:cs="Times New Roman"/>
                <w:szCs w:val="24"/>
              </w:rPr>
            </w:pPr>
            <w:r>
              <w:rPr>
                <w:rFonts w:cs="Times New Roman"/>
                <w:szCs w:val="24"/>
              </w:rPr>
              <w:t>Trả về chuỗi base64 tương ứng với file.</w:t>
            </w:r>
          </w:p>
        </w:tc>
        <w:tc>
          <w:tcPr>
            <w:tcW w:w="2515" w:type="dxa"/>
            <w:tcBorders>
              <w:top w:val="single" w:sz="4" w:space="0" w:color="2E74B5"/>
              <w:left w:val="single" w:sz="4" w:space="0" w:color="2E74B5"/>
              <w:bottom w:val="single" w:sz="4" w:space="0" w:color="2E74B5"/>
              <w:right w:val="single" w:sz="4" w:space="0" w:color="2E74B5"/>
            </w:tcBorders>
          </w:tcPr>
          <w:p w14:paraId="5B684E79" w14:textId="77777777" w:rsidR="00AC3E5D" w:rsidRPr="004A4DD9" w:rsidRDefault="00AC3E5D" w:rsidP="001B79C4">
            <w:pPr>
              <w:jc w:val="both"/>
              <w:rPr>
                <w:rFonts w:cs="Times New Roman"/>
                <w:szCs w:val="24"/>
              </w:rPr>
            </w:pPr>
          </w:p>
        </w:tc>
      </w:tr>
    </w:tbl>
    <w:p w14:paraId="0785CCA6" w14:textId="77777777" w:rsidR="00AC3E5D" w:rsidRDefault="00AC3E5D" w:rsidP="00AC3E5D">
      <w:pPr>
        <w:rPr>
          <w:lang w:eastAsia="x-none"/>
        </w:rPr>
      </w:pPr>
    </w:p>
    <w:p w14:paraId="33089E8C" w14:textId="77777777" w:rsidR="00AC3E5D" w:rsidRDefault="00AC3E5D" w:rsidP="00AC3E5D">
      <w:pPr>
        <w:pStyle w:val="Heading3"/>
      </w:pPr>
      <w:bookmarkStart w:id="67" w:name="_Toc90309057"/>
      <w:r>
        <w:t>Điều chỉnh nhiều hóa đơn</w:t>
      </w:r>
      <w:bookmarkEnd w:id="67"/>
    </w:p>
    <w:p w14:paraId="6CB73B12" w14:textId="77777777" w:rsidR="00AC3E5D" w:rsidRDefault="00AC3E5D" w:rsidP="00AC3E5D">
      <w:pPr>
        <w:rPr>
          <w:rFonts w:cs="Times New Roman"/>
          <w:szCs w:val="24"/>
        </w:rPr>
      </w:pPr>
      <w:r>
        <w:rPr>
          <w:rFonts w:cs="Times New Roman"/>
          <w:szCs w:val="24"/>
        </w:rPr>
        <w:t>URL</w:t>
      </w:r>
    </w:p>
    <w:p w14:paraId="4C62160D" w14:textId="77777777" w:rsidR="00AC3E5D" w:rsidRPr="00B0536A" w:rsidRDefault="00AC3E5D" w:rsidP="00AC3E5D">
      <w:pPr>
        <w:ind w:firstLine="720"/>
      </w:pPr>
      <w:r w:rsidRPr="00C814A1">
        <w:t>string</w:t>
      </w:r>
      <w:r>
        <w:t xml:space="preserve"> </w:t>
      </w:r>
      <w:r w:rsidRPr="00AD10E6">
        <w:rPr>
          <w:rFonts w:cs="Times New Roman"/>
          <w:b/>
          <w:bCs/>
          <w:szCs w:val="24"/>
        </w:rPr>
        <w:t>AdjustInvoiceMulti</w:t>
      </w:r>
      <w:r w:rsidRPr="004E7660">
        <w:rPr>
          <w:rFonts w:cs="Times New Roman"/>
          <w:b/>
          <w:bCs/>
          <w:szCs w:val="24"/>
        </w:rPr>
        <w:t xml:space="preserve"> </w:t>
      </w:r>
      <w:r w:rsidRPr="0052602C">
        <w:t>(string Account, string ACpass, string xmlInvData, string username, string pass, string fkeys, string AttachFile, int? convert, string pattern = null, string serial = null)</w:t>
      </w:r>
      <w:r w:rsidRPr="00A8392A">
        <w:t xml:space="preserve"> </w:t>
      </w:r>
    </w:p>
    <w:p w14:paraId="69F4DBF1" w14:textId="77777777" w:rsidR="00AC3E5D" w:rsidRPr="004A4DD9" w:rsidRDefault="00AC3E5D" w:rsidP="00AC3E5D">
      <w:pPr>
        <w:spacing w:after="0" w:line="240" w:lineRule="auto"/>
        <w:ind w:left="720"/>
        <w:jc w:val="both"/>
        <w:rPr>
          <w:rFonts w:cs="Times New Roman"/>
          <w:szCs w:val="24"/>
        </w:rPr>
      </w:pPr>
    </w:p>
    <w:p w14:paraId="71A6A9FA" w14:textId="77777777" w:rsidR="00AC3E5D" w:rsidRPr="00593BE8" w:rsidRDefault="00AC3E5D" w:rsidP="00A75803">
      <w:pPr>
        <w:pStyle w:val="N"/>
      </w:pPr>
      <w:r w:rsidRPr="00593BE8">
        <w:t>DESCRIPTION</w:t>
      </w:r>
    </w:p>
    <w:p w14:paraId="21D3DE93" w14:textId="77777777" w:rsidR="00AC3E5D" w:rsidRDefault="00AC3E5D" w:rsidP="00A75803">
      <w:pPr>
        <w:pStyle w:val="N"/>
      </w:pPr>
      <w:r>
        <w:tab/>
        <w:t>Đây là web service thực hiện điều chỉnh nhiều hóa đơn cùng lúc.</w:t>
      </w:r>
    </w:p>
    <w:p w14:paraId="580E5F87" w14:textId="77777777" w:rsidR="00AC3E5D" w:rsidRPr="00007702" w:rsidRDefault="00AC3E5D" w:rsidP="00A75803">
      <w:pPr>
        <w:pStyle w:val="N"/>
      </w:pPr>
      <w:r w:rsidRPr="00663B3E">
        <w:t>HTTP METHOD</w:t>
      </w:r>
    </w:p>
    <w:p w14:paraId="3A73ABBD" w14:textId="77777777" w:rsidR="00AC3E5D" w:rsidRPr="00007702" w:rsidRDefault="00AC3E5D" w:rsidP="00A75803">
      <w:pPr>
        <w:pStyle w:val="N"/>
        <w:rPr>
          <w:b/>
        </w:rPr>
      </w:pPr>
      <w:r>
        <w:tab/>
      </w:r>
      <w:r w:rsidRPr="00610AFD">
        <w:t>POST</w:t>
      </w:r>
    </w:p>
    <w:p w14:paraId="02904882" w14:textId="77777777" w:rsidR="00AC3E5D" w:rsidRPr="00610AFD" w:rsidRDefault="00AC3E5D" w:rsidP="00A75803">
      <w:pPr>
        <w:pStyle w:val="N"/>
      </w:pPr>
      <w:r w:rsidRPr="00610AFD">
        <w:t>REQUEST BODY</w:t>
      </w:r>
    </w:p>
    <w:p w14:paraId="743A4458"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7A5CC8BF"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Account/ACPass</w:t>
      </w:r>
      <w:r w:rsidRPr="004720D2">
        <w:rPr>
          <w:rFonts w:eastAsia="Calibri" w:cs="Times New Roman"/>
          <w:b/>
          <w:szCs w:val="24"/>
        </w:rPr>
        <w:t xml:space="preserve">:  </w:t>
      </w:r>
      <w:r w:rsidRPr="004720D2">
        <w:rPr>
          <w:rFonts w:eastAsia="Calibri" w:cs="Times New Roman"/>
          <w:szCs w:val="24"/>
        </w:rPr>
        <w:t>Tài khoản được cấp phát cho nhân viên gọi lệnh phát hành hóa đơn</w:t>
      </w:r>
    </w:p>
    <w:p w14:paraId="548E43FE"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lastRenderedPageBreak/>
        <w:t>xmlInvData</w:t>
      </w:r>
      <w:r w:rsidRPr="009372AD">
        <w:rPr>
          <w:rFonts w:eastAsia="Calibri" w:cs="Times New Roman"/>
          <w:szCs w:val="24"/>
        </w:rPr>
        <w:t>: String XML dữ liệu hóa đơn điều chỉnh</w:t>
      </w:r>
    </w:p>
    <w:p w14:paraId="70D343CF" w14:textId="77777777" w:rsidR="00AC3E5D" w:rsidRPr="00CF2FC3"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 xml:space="preserve">fkeys: </w:t>
      </w:r>
      <w:r>
        <w:rPr>
          <w:rFonts w:eastAsia="Calibri" w:cs="Times New Roman"/>
          <w:szCs w:val="24"/>
        </w:rPr>
        <w:t>Danh sách chuỗi fkey xác định các hóa đơn cần điều chỉnh</w:t>
      </w:r>
    </w:p>
    <w:p w14:paraId="73DD428C"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Convert</w:t>
      </w:r>
      <w:r>
        <w:rPr>
          <w:rFonts w:eastAsia="Calibri" w:cs="Times New Roman"/>
          <w:szCs w:val="24"/>
        </w:rPr>
        <w:t xml:space="preserve">: </w:t>
      </w:r>
      <w:r w:rsidRPr="009372AD">
        <w:rPr>
          <w:rFonts w:eastAsia="Calibri" w:cs="Times New Roman"/>
          <w:szCs w:val="24"/>
        </w:rPr>
        <w:t xml:space="preserve">Mặc định là 0, </w:t>
      </w:r>
      <w:r>
        <w:rPr>
          <w:rFonts w:eastAsia="Calibri" w:cs="Times New Roman"/>
          <w:szCs w:val="24"/>
        </w:rPr>
        <w:t>(</w:t>
      </w:r>
      <w:r w:rsidRPr="009372AD">
        <w:rPr>
          <w:rFonts w:eastAsia="Calibri" w:cs="Times New Roman"/>
          <w:szCs w:val="24"/>
        </w:rPr>
        <w:t>0 – Không cần convert từ TCVN3 sang Unicode. 1- Cần convert từ TCVN3 sang Unicode</w:t>
      </w:r>
      <w:r>
        <w:rPr>
          <w:rFonts w:eastAsia="Calibri" w:cs="Times New Roman"/>
          <w:szCs w:val="24"/>
        </w:rPr>
        <w:t>)</w:t>
      </w:r>
    </w:p>
    <w:p w14:paraId="0A4EF9DC"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Pattern</w:t>
      </w:r>
      <w:r>
        <w:rPr>
          <w:rFonts w:cs="Times New Roman"/>
          <w:szCs w:val="24"/>
        </w:rPr>
        <w:t>: Mẫu số</w:t>
      </w:r>
    </w:p>
    <w:p w14:paraId="12D43049" w14:textId="77777777" w:rsidR="00AC3E5D" w:rsidRDefault="00AC3E5D" w:rsidP="00AC3E5D">
      <w:pPr>
        <w:pStyle w:val="ListParagraph"/>
        <w:numPr>
          <w:ilvl w:val="0"/>
          <w:numId w:val="2"/>
        </w:numPr>
        <w:spacing w:after="0" w:line="360" w:lineRule="auto"/>
        <w:ind w:left="1080"/>
        <w:jc w:val="both"/>
        <w:rPr>
          <w:rFonts w:eastAsia="Calibri" w:cs="Times New Roman"/>
          <w:b/>
          <w:szCs w:val="24"/>
          <w:u w:val="single"/>
        </w:rPr>
      </w:pPr>
      <w:r w:rsidRPr="006479A0">
        <w:rPr>
          <w:rFonts w:cs="Times New Roman"/>
          <w:b/>
          <w:szCs w:val="24"/>
        </w:rPr>
        <w:t>Serial</w:t>
      </w:r>
      <w:r>
        <w:rPr>
          <w:rFonts w:cs="Times New Roman"/>
          <w:szCs w:val="24"/>
        </w:rPr>
        <w:t xml:space="preserve">: Ký hiệu </w:t>
      </w:r>
    </w:p>
    <w:p w14:paraId="714D1F4F"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61D2AD7D"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36B6FBC8"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24E5F8A8"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25810612" w14:textId="77777777" w:rsidR="00AC3E5D" w:rsidRPr="00660ABB" w:rsidRDefault="00AC3E5D" w:rsidP="001B79C4">
            <w:pPr>
              <w:pStyle w:val="ListParagraph"/>
            </w:pPr>
            <w:r>
              <w:t>Ghi chú</w:t>
            </w:r>
          </w:p>
        </w:tc>
      </w:tr>
      <w:tr w:rsidR="00AC3E5D" w:rsidRPr="00660ABB" w14:paraId="66EACB6B" w14:textId="77777777" w:rsidTr="001B79C4">
        <w:tc>
          <w:tcPr>
            <w:tcW w:w="1710" w:type="dxa"/>
            <w:tcBorders>
              <w:top w:val="single" w:sz="4" w:space="0" w:color="2E74B5"/>
              <w:left w:val="single" w:sz="4" w:space="0" w:color="2E74B5"/>
              <w:right w:val="single" w:sz="4" w:space="0" w:color="2E74B5"/>
            </w:tcBorders>
            <w:shd w:val="clear" w:color="auto" w:fill="auto"/>
          </w:tcPr>
          <w:p w14:paraId="6A568327"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3F25AD8"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5393C49E" w14:textId="77777777" w:rsidR="00AC3E5D" w:rsidRPr="009372AD" w:rsidRDefault="00AC3E5D" w:rsidP="001B79C4">
            <w:pPr>
              <w:pStyle w:val="ListParagraph"/>
              <w:ind w:left="0"/>
              <w:jc w:val="both"/>
              <w:rPr>
                <w:rFonts w:cs="Times New Roman"/>
              </w:rPr>
            </w:pPr>
          </w:p>
        </w:tc>
      </w:tr>
      <w:tr w:rsidR="00AC3E5D" w:rsidRPr="00660ABB" w14:paraId="6D226E33" w14:textId="77777777" w:rsidTr="001B79C4">
        <w:tc>
          <w:tcPr>
            <w:tcW w:w="1710" w:type="dxa"/>
            <w:tcBorders>
              <w:top w:val="single" w:sz="4" w:space="0" w:color="2E74B5"/>
              <w:left w:val="single" w:sz="4" w:space="0" w:color="2E74B5"/>
              <w:right w:val="single" w:sz="4" w:space="0" w:color="2E74B5"/>
            </w:tcBorders>
            <w:shd w:val="clear" w:color="auto" w:fill="auto"/>
          </w:tcPr>
          <w:p w14:paraId="588AC8E5"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F49F126"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Hóa đơn cần điều chỉnh không tồn tại</w:t>
            </w:r>
          </w:p>
        </w:tc>
        <w:tc>
          <w:tcPr>
            <w:tcW w:w="2515" w:type="dxa"/>
            <w:tcBorders>
              <w:top w:val="single" w:sz="4" w:space="0" w:color="2E74B5"/>
              <w:left w:val="single" w:sz="4" w:space="0" w:color="2E74B5"/>
              <w:bottom w:val="single" w:sz="4" w:space="0" w:color="2E74B5"/>
              <w:right w:val="single" w:sz="4" w:space="0" w:color="2E74B5"/>
            </w:tcBorders>
          </w:tcPr>
          <w:p w14:paraId="32B53797" w14:textId="77777777" w:rsidR="00AC3E5D" w:rsidRPr="009372AD" w:rsidRDefault="00AC3E5D" w:rsidP="001B79C4">
            <w:pPr>
              <w:pStyle w:val="ListParagraph"/>
              <w:ind w:left="0"/>
              <w:jc w:val="both"/>
              <w:rPr>
                <w:rFonts w:cs="Times New Roman"/>
              </w:rPr>
            </w:pPr>
          </w:p>
        </w:tc>
      </w:tr>
      <w:tr w:rsidR="00AC3E5D" w:rsidRPr="00660ABB" w14:paraId="1BC9B5E7" w14:textId="77777777" w:rsidTr="001B79C4">
        <w:trPr>
          <w:trHeight w:val="728"/>
        </w:trPr>
        <w:tc>
          <w:tcPr>
            <w:tcW w:w="1710" w:type="dxa"/>
            <w:tcBorders>
              <w:top w:val="single" w:sz="4" w:space="0" w:color="2E74B5"/>
              <w:left w:val="single" w:sz="4" w:space="0" w:color="2E74B5"/>
              <w:right w:val="single" w:sz="4" w:space="0" w:color="2E74B5"/>
            </w:tcBorders>
            <w:shd w:val="clear" w:color="auto" w:fill="auto"/>
          </w:tcPr>
          <w:p w14:paraId="5CEA8C44"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D1402B7"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Dữ liệu xml đầu vào không đúng quy định</w:t>
            </w:r>
          </w:p>
        </w:tc>
        <w:tc>
          <w:tcPr>
            <w:tcW w:w="2515" w:type="dxa"/>
            <w:tcBorders>
              <w:top w:val="single" w:sz="4" w:space="0" w:color="2E74B5"/>
              <w:left w:val="single" w:sz="4" w:space="0" w:color="2E74B5"/>
              <w:bottom w:val="single" w:sz="4" w:space="0" w:color="2E74B5"/>
              <w:right w:val="single" w:sz="4" w:space="0" w:color="2E74B5"/>
            </w:tcBorders>
          </w:tcPr>
          <w:p w14:paraId="73B9038A" w14:textId="77777777" w:rsidR="00AC3E5D" w:rsidRPr="009372AD" w:rsidRDefault="00AC3E5D" w:rsidP="001B79C4">
            <w:pPr>
              <w:pStyle w:val="ListParagraph"/>
              <w:ind w:left="0"/>
              <w:jc w:val="both"/>
              <w:rPr>
                <w:rFonts w:cs="Times New Roman"/>
              </w:rPr>
            </w:pPr>
          </w:p>
        </w:tc>
      </w:tr>
      <w:tr w:rsidR="00AC3E5D" w:rsidRPr="00660ABB" w14:paraId="1213061A" w14:textId="77777777" w:rsidTr="001B79C4">
        <w:tc>
          <w:tcPr>
            <w:tcW w:w="1710" w:type="dxa"/>
            <w:tcBorders>
              <w:top w:val="single" w:sz="4" w:space="0" w:color="2E74B5"/>
              <w:left w:val="single" w:sz="4" w:space="0" w:color="2E74B5"/>
              <w:right w:val="single" w:sz="4" w:space="0" w:color="2E74B5"/>
            </w:tcBorders>
            <w:shd w:val="clear" w:color="auto" w:fill="auto"/>
          </w:tcPr>
          <w:p w14:paraId="245420A2" w14:textId="77777777" w:rsidR="00AC3E5D" w:rsidRPr="009372AD" w:rsidRDefault="00AC3E5D" w:rsidP="001B79C4">
            <w:pPr>
              <w:spacing w:after="0" w:line="240" w:lineRule="auto"/>
              <w:rPr>
                <w:rFonts w:eastAsia="Calibri" w:cs="Times New Roman"/>
                <w:szCs w:val="24"/>
              </w:rPr>
            </w:pPr>
            <w:r>
              <w:rPr>
                <w:rFonts w:eastAsia="Calibri"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A74A5CB"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phát hành được hóa đơn</w:t>
            </w:r>
          </w:p>
        </w:tc>
        <w:tc>
          <w:tcPr>
            <w:tcW w:w="2515" w:type="dxa"/>
            <w:tcBorders>
              <w:top w:val="single" w:sz="4" w:space="0" w:color="2E74B5"/>
              <w:left w:val="single" w:sz="4" w:space="0" w:color="2E74B5"/>
              <w:bottom w:val="single" w:sz="4" w:space="0" w:color="2E74B5"/>
              <w:right w:val="single" w:sz="4" w:space="0" w:color="2E74B5"/>
            </w:tcBorders>
          </w:tcPr>
          <w:p w14:paraId="78092666" w14:textId="77777777" w:rsidR="00AC3E5D" w:rsidRPr="009372AD" w:rsidRDefault="00AC3E5D" w:rsidP="001B79C4">
            <w:pPr>
              <w:pStyle w:val="ListParagraph"/>
              <w:ind w:left="0"/>
              <w:jc w:val="both"/>
              <w:rPr>
                <w:rFonts w:cs="Times New Roman"/>
              </w:rPr>
            </w:pPr>
          </w:p>
        </w:tc>
      </w:tr>
      <w:tr w:rsidR="00AC3E5D" w:rsidRPr="00660ABB" w14:paraId="6243923A" w14:textId="77777777" w:rsidTr="001B79C4">
        <w:tc>
          <w:tcPr>
            <w:tcW w:w="1710" w:type="dxa"/>
            <w:tcBorders>
              <w:top w:val="single" w:sz="4" w:space="0" w:color="2E74B5"/>
              <w:left w:val="single" w:sz="4" w:space="0" w:color="2E74B5"/>
              <w:right w:val="single" w:sz="4" w:space="0" w:color="2E74B5"/>
            </w:tcBorders>
            <w:shd w:val="clear" w:color="auto" w:fill="auto"/>
          </w:tcPr>
          <w:p w14:paraId="7EDDCE69"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E44907A"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Dải hóa đơn cũ đã hết</w:t>
            </w:r>
          </w:p>
        </w:tc>
        <w:tc>
          <w:tcPr>
            <w:tcW w:w="2515" w:type="dxa"/>
            <w:tcBorders>
              <w:top w:val="single" w:sz="4" w:space="0" w:color="2E74B5"/>
              <w:left w:val="single" w:sz="4" w:space="0" w:color="2E74B5"/>
              <w:bottom w:val="single" w:sz="4" w:space="0" w:color="2E74B5"/>
              <w:right w:val="single" w:sz="4" w:space="0" w:color="2E74B5"/>
            </w:tcBorders>
          </w:tcPr>
          <w:p w14:paraId="47675563" w14:textId="77777777" w:rsidR="00AC3E5D" w:rsidRPr="009372AD" w:rsidRDefault="00AC3E5D" w:rsidP="001B79C4">
            <w:pPr>
              <w:pStyle w:val="ListParagraph"/>
              <w:ind w:left="0"/>
              <w:jc w:val="both"/>
              <w:rPr>
                <w:rFonts w:cs="Times New Roman"/>
              </w:rPr>
            </w:pPr>
          </w:p>
        </w:tc>
      </w:tr>
      <w:tr w:rsidR="00AC3E5D" w:rsidRPr="00660ABB" w14:paraId="577064E3" w14:textId="77777777" w:rsidTr="001B79C4">
        <w:tc>
          <w:tcPr>
            <w:tcW w:w="1710" w:type="dxa"/>
            <w:tcBorders>
              <w:top w:val="single" w:sz="4" w:space="0" w:color="2E74B5"/>
              <w:left w:val="single" w:sz="4" w:space="0" w:color="2E74B5"/>
              <w:right w:val="single" w:sz="4" w:space="0" w:color="2E74B5"/>
            </w:tcBorders>
            <w:shd w:val="clear" w:color="auto" w:fill="auto"/>
          </w:tcPr>
          <w:p w14:paraId="554D9E0D"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DB5308B"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User name không phù hợp, không tìm thấy company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4B13F37A" w14:textId="77777777" w:rsidR="00AC3E5D" w:rsidRPr="009372AD" w:rsidRDefault="00AC3E5D" w:rsidP="001B79C4">
            <w:pPr>
              <w:jc w:val="both"/>
              <w:rPr>
                <w:rFonts w:cs="Times New Roman"/>
                <w:szCs w:val="24"/>
              </w:rPr>
            </w:pPr>
          </w:p>
        </w:tc>
      </w:tr>
      <w:tr w:rsidR="00AC3E5D" w:rsidRPr="00660ABB" w14:paraId="5539B423"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DDB42F1"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FA3CF4C"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Hóa đơn cần điều chỉnh đã bị thay thế. Không thể điều chỉnh được nữa.</w:t>
            </w:r>
          </w:p>
        </w:tc>
        <w:tc>
          <w:tcPr>
            <w:tcW w:w="2515" w:type="dxa"/>
            <w:tcBorders>
              <w:top w:val="single" w:sz="4" w:space="0" w:color="2E74B5"/>
              <w:left w:val="single" w:sz="4" w:space="0" w:color="2E74B5"/>
              <w:bottom w:val="single" w:sz="4" w:space="0" w:color="2E74B5"/>
              <w:right w:val="single" w:sz="4" w:space="0" w:color="2E74B5"/>
            </w:tcBorders>
          </w:tcPr>
          <w:p w14:paraId="3A5475D8" w14:textId="77777777" w:rsidR="00AC3E5D" w:rsidRPr="009372AD" w:rsidRDefault="00AC3E5D" w:rsidP="001B79C4">
            <w:pPr>
              <w:jc w:val="both"/>
              <w:rPr>
                <w:rFonts w:cs="Times New Roman"/>
                <w:szCs w:val="24"/>
              </w:rPr>
            </w:pPr>
          </w:p>
        </w:tc>
      </w:tr>
      <w:tr w:rsidR="00AC3E5D" w:rsidRPr="00660ABB" w14:paraId="27075E78" w14:textId="77777777" w:rsidTr="001B79C4">
        <w:tc>
          <w:tcPr>
            <w:tcW w:w="1710" w:type="dxa"/>
            <w:tcBorders>
              <w:top w:val="single" w:sz="4" w:space="0" w:color="2E74B5"/>
              <w:left w:val="single" w:sz="4" w:space="0" w:color="2E74B5"/>
              <w:right w:val="single" w:sz="4" w:space="0" w:color="2E74B5"/>
            </w:tcBorders>
            <w:shd w:val="clear" w:color="auto" w:fill="auto"/>
          </w:tcPr>
          <w:p w14:paraId="21C0864C"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ERR:9</w:t>
            </w:r>
          </w:p>
          <w:p w14:paraId="71ECD471"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59EF427"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Trạng thái hóa đơn không được điều chỉnh</w:t>
            </w:r>
          </w:p>
        </w:tc>
        <w:tc>
          <w:tcPr>
            <w:tcW w:w="2515" w:type="dxa"/>
            <w:tcBorders>
              <w:top w:val="single" w:sz="4" w:space="0" w:color="2E74B5"/>
              <w:left w:val="single" w:sz="4" w:space="0" w:color="2E74B5"/>
              <w:bottom w:val="single" w:sz="4" w:space="0" w:color="2E74B5"/>
              <w:right w:val="single" w:sz="4" w:space="0" w:color="2E74B5"/>
            </w:tcBorders>
          </w:tcPr>
          <w:p w14:paraId="5E0954CE" w14:textId="77777777" w:rsidR="00AC3E5D" w:rsidRPr="009372AD" w:rsidRDefault="00AC3E5D" w:rsidP="001B79C4">
            <w:pPr>
              <w:jc w:val="both"/>
              <w:rPr>
                <w:rFonts w:cs="Times New Roman"/>
                <w:szCs w:val="24"/>
              </w:rPr>
            </w:pPr>
          </w:p>
        </w:tc>
      </w:tr>
      <w:tr w:rsidR="00AC3E5D" w:rsidRPr="00660ABB" w14:paraId="3821DE5B" w14:textId="77777777" w:rsidTr="001B79C4">
        <w:tc>
          <w:tcPr>
            <w:tcW w:w="1710" w:type="dxa"/>
            <w:tcBorders>
              <w:top w:val="single" w:sz="4" w:space="0" w:color="2E74B5"/>
              <w:left w:val="single" w:sz="4" w:space="0" w:color="2E74B5"/>
              <w:right w:val="single" w:sz="4" w:space="0" w:color="2E74B5"/>
            </w:tcBorders>
            <w:shd w:val="clear" w:color="auto" w:fill="auto"/>
          </w:tcPr>
          <w:p w14:paraId="60BFF031" w14:textId="77777777" w:rsidR="00AC3E5D" w:rsidRPr="009372AD" w:rsidRDefault="00AC3E5D" w:rsidP="001B79C4">
            <w:pPr>
              <w:autoSpaceDE w:val="0"/>
              <w:autoSpaceDN w:val="0"/>
              <w:adjustRightInd w:val="0"/>
              <w:spacing w:after="0" w:line="240" w:lineRule="auto"/>
              <w:rPr>
                <w:rFonts w:eastAsia="Calibri" w:cs="Times New Roman"/>
                <w:szCs w:val="24"/>
              </w:rPr>
            </w:pPr>
            <w:r w:rsidRPr="00897856">
              <w:rPr>
                <w:rFonts w:eastAsia="Calibri" w:cs="Times New Roman"/>
                <w:szCs w:val="24"/>
              </w:rPr>
              <w:t>ERR:13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E6E7665"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trùng fkey</w:t>
            </w:r>
          </w:p>
        </w:tc>
        <w:tc>
          <w:tcPr>
            <w:tcW w:w="2515" w:type="dxa"/>
            <w:tcBorders>
              <w:top w:val="single" w:sz="4" w:space="0" w:color="2E74B5"/>
              <w:left w:val="single" w:sz="4" w:space="0" w:color="2E74B5"/>
              <w:bottom w:val="single" w:sz="4" w:space="0" w:color="2E74B5"/>
              <w:right w:val="single" w:sz="4" w:space="0" w:color="2E74B5"/>
            </w:tcBorders>
          </w:tcPr>
          <w:p w14:paraId="2EC0DE6E" w14:textId="77777777" w:rsidR="00AC3E5D" w:rsidRPr="009372AD" w:rsidRDefault="00AC3E5D" w:rsidP="001B79C4">
            <w:pPr>
              <w:jc w:val="both"/>
              <w:rPr>
                <w:rFonts w:cs="Times New Roman"/>
                <w:szCs w:val="24"/>
              </w:rPr>
            </w:pPr>
            <w:r>
              <w:rPr>
                <w:rFonts w:cs="Times New Roman"/>
                <w:szCs w:val="24"/>
              </w:rPr>
              <w:t>Fkey của hóa đơn mới đã tồn tại trên hệ thống</w:t>
            </w:r>
          </w:p>
        </w:tc>
      </w:tr>
      <w:tr w:rsidR="00AC3E5D" w:rsidRPr="00660ABB" w14:paraId="0B97BC0D" w14:textId="77777777" w:rsidTr="001B79C4">
        <w:tc>
          <w:tcPr>
            <w:tcW w:w="1710" w:type="dxa"/>
            <w:tcBorders>
              <w:top w:val="single" w:sz="4" w:space="0" w:color="2E74B5"/>
              <w:left w:val="single" w:sz="4" w:space="0" w:color="2E74B5"/>
              <w:right w:val="single" w:sz="4" w:space="0" w:color="2E74B5"/>
            </w:tcBorders>
            <w:shd w:val="clear" w:color="auto" w:fill="auto"/>
          </w:tcPr>
          <w:p w14:paraId="065C0BF9"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ERR:14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4440ACE"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trong quá trình thực hiện cấp số hóa đơn</w:t>
            </w:r>
          </w:p>
        </w:tc>
        <w:tc>
          <w:tcPr>
            <w:tcW w:w="2515" w:type="dxa"/>
            <w:tcBorders>
              <w:top w:val="single" w:sz="4" w:space="0" w:color="2E74B5"/>
              <w:left w:val="single" w:sz="4" w:space="0" w:color="2E74B5"/>
              <w:bottom w:val="single" w:sz="4" w:space="0" w:color="2E74B5"/>
              <w:right w:val="single" w:sz="4" w:space="0" w:color="2E74B5"/>
            </w:tcBorders>
          </w:tcPr>
          <w:p w14:paraId="115F2EEC" w14:textId="77777777" w:rsidR="00AC3E5D" w:rsidRPr="009372AD" w:rsidRDefault="00AC3E5D" w:rsidP="001B79C4">
            <w:pPr>
              <w:jc w:val="both"/>
              <w:rPr>
                <w:rFonts w:cs="Times New Roman"/>
                <w:szCs w:val="24"/>
              </w:rPr>
            </w:pPr>
          </w:p>
        </w:tc>
      </w:tr>
      <w:tr w:rsidR="00AC3E5D" w:rsidRPr="00660ABB" w14:paraId="5E8751E0" w14:textId="77777777" w:rsidTr="001B79C4">
        <w:tc>
          <w:tcPr>
            <w:tcW w:w="1710" w:type="dxa"/>
            <w:tcBorders>
              <w:top w:val="single" w:sz="4" w:space="0" w:color="2E74B5"/>
              <w:left w:val="single" w:sz="4" w:space="0" w:color="2E74B5"/>
              <w:right w:val="single" w:sz="4" w:space="0" w:color="2E74B5"/>
            </w:tcBorders>
            <w:shd w:val="clear" w:color="auto" w:fill="auto"/>
          </w:tcPr>
          <w:p w14:paraId="5715E78F" w14:textId="77777777" w:rsidR="00AC3E5D" w:rsidRPr="009372AD" w:rsidRDefault="00AC3E5D" w:rsidP="001B79C4">
            <w:pPr>
              <w:autoSpaceDE w:val="0"/>
              <w:autoSpaceDN w:val="0"/>
              <w:adjustRightInd w:val="0"/>
              <w:spacing w:after="0" w:line="240" w:lineRule="auto"/>
              <w:rPr>
                <w:rFonts w:eastAsia="Calibri" w:cs="Times New Roman"/>
                <w:szCs w:val="24"/>
              </w:rPr>
            </w:pPr>
            <w:r w:rsidRPr="00170EAA">
              <w:rPr>
                <w:rFonts w:eastAsia="Calibri" w:cs="Times New Roman"/>
                <w:szCs w:val="24"/>
              </w:rPr>
              <w:t>ERR:15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E61328F" w14:textId="77777777" w:rsidR="00AC3E5D" w:rsidRDefault="00AC3E5D" w:rsidP="001B79C4">
            <w:pPr>
              <w:pStyle w:val="ListParagraph"/>
              <w:spacing w:after="0" w:line="240" w:lineRule="auto"/>
              <w:ind w:left="0"/>
              <w:rPr>
                <w:rFonts w:eastAsia="Calibri" w:cs="Times New Roman"/>
              </w:rPr>
            </w:pPr>
            <w:r>
              <w:rPr>
                <w:rFonts w:eastAsia="Calibri" w:cs="Times New Roman"/>
              </w:rPr>
              <w:t xml:space="preserve">Lỗi khi thực hiện </w:t>
            </w:r>
            <w:r w:rsidRPr="00170EAA">
              <w:rPr>
                <w:rFonts w:eastAsia="Calibri" w:cs="Times New Roman"/>
              </w:rPr>
              <w:t>Deserialize</w:t>
            </w:r>
            <w:r>
              <w:rPr>
                <w:rFonts w:eastAsia="Calibri" w:cs="Times New Roman"/>
              </w:rPr>
              <w:t xml:space="preserve"> chuỗi hóa đơn đầu vào</w:t>
            </w:r>
          </w:p>
        </w:tc>
        <w:tc>
          <w:tcPr>
            <w:tcW w:w="2515" w:type="dxa"/>
            <w:tcBorders>
              <w:top w:val="single" w:sz="4" w:space="0" w:color="2E74B5"/>
              <w:left w:val="single" w:sz="4" w:space="0" w:color="2E74B5"/>
              <w:bottom w:val="single" w:sz="4" w:space="0" w:color="2E74B5"/>
              <w:right w:val="single" w:sz="4" w:space="0" w:color="2E74B5"/>
            </w:tcBorders>
          </w:tcPr>
          <w:p w14:paraId="71DDA171" w14:textId="77777777" w:rsidR="00AC3E5D" w:rsidRPr="009372AD" w:rsidRDefault="00AC3E5D" w:rsidP="001B79C4">
            <w:pPr>
              <w:jc w:val="both"/>
              <w:rPr>
                <w:rFonts w:cs="Times New Roman"/>
                <w:szCs w:val="24"/>
              </w:rPr>
            </w:pPr>
          </w:p>
        </w:tc>
      </w:tr>
      <w:tr w:rsidR="00AC3E5D" w:rsidRPr="00660ABB" w14:paraId="6370A15A" w14:textId="77777777" w:rsidTr="001B79C4">
        <w:tc>
          <w:tcPr>
            <w:tcW w:w="1710" w:type="dxa"/>
            <w:tcBorders>
              <w:top w:val="single" w:sz="4" w:space="0" w:color="2E74B5"/>
              <w:left w:val="single" w:sz="4" w:space="0" w:color="2E74B5"/>
              <w:right w:val="single" w:sz="4" w:space="0" w:color="2E74B5"/>
            </w:tcBorders>
            <w:shd w:val="clear" w:color="auto" w:fill="auto"/>
          </w:tcPr>
          <w:p w14:paraId="085CF8E3"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w:t>
            </w:r>
            <w:r>
              <w:rPr>
                <w:rFonts w:eastAsia="Calibri" w:cs="Times New Roman"/>
                <w:szCs w:val="24"/>
              </w:rPr>
              <w:t>1</w:t>
            </w:r>
            <w:r w:rsidRPr="009372AD">
              <w:rPr>
                <w:rFonts w:eastAsia="Calibri" w:cs="Times New Roman"/>
                <w:szCs w:val="24"/>
              </w:rPr>
              <w:t>9</w:t>
            </w:r>
          </w:p>
          <w:p w14:paraId="71C4CF43"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6504363" w14:textId="77777777" w:rsidR="00AC3E5D" w:rsidRDefault="00AC3E5D" w:rsidP="001B79C4">
            <w:pPr>
              <w:pStyle w:val="ListParagraph"/>
              <w:spacing w:after="0" w:line="240" w:lineRule="auto"/>
              <w:ind w:left="0"/>
              <w:rPr>
                <w:rFonts w:eastAsia="Calibri" w:cs="Times New Roman"/>
              </w:rPr>
            </w:pPr>
            <w:r>
              <w:rPr>
                <w:rFonts w:eastAsia="Calibri" w:cs="Times New Roman"/>
              </w:rPr>
              <w:t>Pattern truyền vào không giống với hóa đơn cần điều chỉnh</w:t>
            </w:r>
          </w:p>
        </w:tc>
        <w:tc>
          <w:tcPr>
            <w:tcW w:w="2515" w:type="dxa"/>
            <w:tcBorders>
              <w:top w:val="single" w:sz="4" w:space="0" w:color="2E74B5"/>
              <w:left w:val="single" w:sz="4" w:space="0" w:color="2E74B5"/>
              <w:bottom w:val="single" w:sz="4" w:space="0" w:color="2E74B5"/>
              <w:right w:val="single" w:sz="4" w:space="0" w:color="2E74B5"/>
            </w:tcBorders>
          </w:tcPr>
          <w:p w14:paraId="70360527" w14:textId="77777777" w:rsidR="00AC3E5D" w:rsidRPr="009372AD" w:rsidRDefault="00AC3E5D" w:rsidP="001B79C4">
            <w:pPr>
              <w:jc w:val="both"/>
              <w:rPr>
                <w:rFonts w:cs="Times New Roman"/>
                <w:szCs w:val="24"/>
              </w:rPr>
            </w:pPr>
          </w:p>
        </w:tc>
      </w:tr>
      <w:tr w:rsidR="00AC3E5D" w:rsidRPr="00660ABB" w14:paraId="006B62E6" w14:textId="77777777" w:rsidTr="001B79C4">
        <w:tc>
          <w:tcPr>
            <w:tcW w:w="1710" w:type="dxa"/>
            <w:tcBorders>
              <w:top w:val="single" w:sz="4" w:space="0" w:color="2E74B5"/>
              <w:left w:val="single" w:sz="4" w:space="0" w:color="2E74B5"/>
              <w:right w:val="single" w:sz="4" w:space="0" w:color="2E74B5"/>
            </w:tcBorders>
            <w:shd w:val="clear" w:color="auto" w:fill="auto"/>
          </w:tcPr>
          <w:p w14:paraId="72EAE105"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ERR:20</w:t>
            </w:r>
          </w:p>
          <w:p w14:paraId="37C7692A"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81A3CE8"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219F8984" w14:textId="77777777" w:rsidR="00AC3E5D" w:rsidRPr="009372AD" w:rsidRDefault="00AC3E5D" w:rsidP="001B79C4">
            <w:pPr>
              <w:jc w:val="both"/>
              <w:rPr>
                <w:rFonts w:cs="Times New Roman"/>
                <w:szCs w:val="24"/>
              </w:rPr>
            </w:pPr>
          </w:p>
        </w:tc>
      </w:tr>
      <w:tr w:rsidR="00AC3E5D" w:rsidRPr="00660ABB" w14:paraId="1E4C645B" w14:textId="77777777" w:rsidTr="001B79C4">
        <w:tc>
          <w:tcPr>
            <w:tcW w:w="1710" w:type="dxa"/>
            <w:tcBorders>
              <w:top w:val="single" w:sz="4" w:space="0" w:color="2E74B5"/>
              <w:left w:val="single" w:sz="4" w:space="0" w:color="2E74B5"/>
              <w:right w:val="single" w:sz="4" w:space="0" w:color="2E74B5"/>
            </w:tcBorders>
            <w:shd w:val="clear" w:color="auto" w:fill="auto"/>
          </w:tcPr>
          <w:p w14:paraId="32BDD225" w14:textId="77777777" w:rsidR="00AC3E5D" w:rsidRPr="00DD2715" w:rsidRDefault="00AC3E5D" w:rsidP="001B79C4">
            <w:pPr>
              <w:autoSpaceDE w:val="0"/>
              <w:autoSpaceDN w:val="0"/>
              <w:adjustRightInd w:val="0"/>
              <w:jc w:val="both"/>
              <w:rPr>
                <w:rFonts w:cs="Times New Roman"/>
                <w:szCs w:val="24"/>
              </w:rPr>
            </w:pPr>
            <w:r>
              <w:rPr>
                <w:rFonts w:cs="Times New Roman"/>
                <w:szCs w:val="24"/>
              </w:rPr>
              <w:t>ERR:29</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7339EF3" w14:textId="77777777" w:rsidR="00AC3E5D" w:rsidRDefault="00AC3E5D" w:rsidP="001B79C4">
            <w:pPr>
              <w:pStyle w:val="ListParagraph"/>
              <w:ind w:left="0"/>
              <w:jc w:val="both"/>
              <w:rPr>
                <w:rFonts w:cs="Times New Roman"/>
              </w:rPr>
            </w:pPr>
            <w:r>
              <w:rPr>
                <w:rFonts w:cs="Times New Roman"/>
              </w:rPr>
              <w:t>Lỗi chứng thư hết hạn</w:t>
            </w:r>
          </w:p>
        </w:tc>
        <w:tc>
          <w:tcPr>
            <w:tcW w:w="2515" w:type="dxa"/>
            <w:tcBorders>
              <w:top w:val="single" w:sz="4" w:space="0" w:color="2E74B5"/>
              <w:left w:val="single" w:sz="4" w:space="0" w:color="2E74B5"/>
              <w:bottom w:val="single" w:sz="4" w:space="0" w:color="2E74B5"/>
              <w:right w:val="single" w:sz="4" w:space="0" w:color="2E74B5"/>
            </w:tcBorders>
          </w:tcPr>
          <w:p w14:paraId="52659686" w14:textId="77777777" w:rsidR="00AC3E5D" w:rsidRPr="009372AD" w:rsidRDefault="00AC3E5D" w:rsidP="001B79C4">
            <w:pPr>
              <w:jc w:val="both"/>
              <w:rPr>
                <w:rFonts w:cs="Times New Roman"/>
                <w:szCs w:val="24"/>
              </w:rPr>
            </w:pPr>
          </w:p>
        </w:tc>
      </w:tr>
      <w:tr w:rsidR="00AC3E5D" w:rsidRPr="00660ABB" w14:paraId="1506B710" w14:textId="77777777" w:rsidTr="001B79C4">
        <w:tc>
          <w:tcPr>
            <w:tcW w:w="1710" w:type="dxa"/>
            <w:tcBorders>
              <w:top w:val="single" w:sz="4" w:space="0" w:color="2E74B5"/>
              <w:left w:val="single" w:sz="4" w:space="0" w:color="2E74B5"/>
              <w:right w:val="single" w:sz="4" w:space="0" w:color="2E74B5"/>
            </w:tcBorders>
            <w:shd w:val="clear" w:color="auto" w:fill="auto"/>
          </w:tcPr>
          <w:p w14:paraId="73B2AA15" w14:textId="77777777" w:rsidR="00AC3E5D" w:rsidRPr="00DD2715" w:rsidRDefault="00AC3E5D" w:rsidP="001B79C4">
            <w:pPr>
              <w:autoSpaceDE w:val="0"/>
              <w:autoSpaceDN w:val="0"/>
              <w:adjustRightInd w:val="0"/>
              <w:jc w:val="both"/>
              <w:rPr>
                <w:rFonts w:cs="Times New Roman"/>
                <w:szCs w:val="24"/>
              </w:rPr>
            </w:pPr>
            <w:r>
              <w:rPr>
                <w:rFonts w:cs="Times New Roman"/>
                <w:szCs w:val="24"/>
              </w:rPr>
              <w:t>ERR:30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833DC38" w14:textId="77777777" w:rsidR="00AC3E5D" w:rsidRPr="00517DC0" w:rsidRDefault="00AC3E5D" w:rsidP="001B79C4">
            <w:pPr>
              <w:pStyle w:val="ListParagraph"/>
              <w:ind w:left="0"/>
              <w:jc w:val="both"/>
              <w:rPr>
                <w:rFonts w:cs="Times New Roman"/>
                <w:szCs w:val="24"/>
              </w:rPr>
            </w:pPr>
            <w:r w:rsidRPr="00517DC0">
              <w:rPr>
                <w:rFonts w:cs="Times New Roman"/>
                <w:szCs w:val="24"/>
              </w:rPr>
              <w:t>Danh sách hóa đơn tồn tại ngày hóa đơn nhỏ hơn ngày hóa đơn đã phát hành</w:t>
            </w:r>
          </w:p>
        </w:tc>
        <w:tc>
          <w:tcPr>
            <w:tcW w:w="2515" w:type="dxa"/>
            <w:tcBorders>
              <w:top w:val="single" w:sz="4" w:space="0" w:color="2E74B5"/>
              <w:left w:val="single" w:sz="4" w:space="0" w:color="2E74B5"/>
              <w:bottom w:val="single" w:sz="4" w:space="0" w:color="2E74B5"/>
              <w:right w:val="single" w:sz="4" w:space="0" w:color="2E74B5"/>
            </w:tcBorders>
          </w:tcPr>
          <w:p w14:paraId="68941C18" w14:textId="77777777" w:rsidR="00AC3E5D" w:rsidRPr="009372AD" w:rsidRDefault="00AC3E5D" w:rsidP="001B79C4">
            <w:pPr>
              <w:jc w:val="both"/>
              <w:rPr>
                <w:rFonts w:cs="Times New Roman"/>
                <w:szCs w:val="24"/>
              </w:rPr>
            </w:pPr>
          </w:p>
        </w:tc>
      </w:tr>
      <w:tr w:rsidR="00AC3E5D" w:rsidRPr="00660ABB" w14:paraId="3BFB98DE" w14:textId="77777777" w:rsidTr="001B79C4">
        <w:tc>
          <w:tcPr>
            <w:tcW w:w="1710" w:type="dxa"/>
            <w:tcBorders>
              <w:top w:val="single" w:sz="4" w:space="0" w:color="2E74B5"/>
              <w:left w:val="single" w:sz="4" w:space="0" w:color="2E74B5"/>
              <w:right w:val="single" w:sz="4" w:space="0" w:color="2E74B5"/>
            </w:tcBorders>
            <w:shd w:val="clear" w:color="auto" w:fill="auto"/>
          </w:tcPr>
          <w:p w14:paraId="3DA99B55"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lastRenderedPageBreak/>
              <w:t>OK: pattern;serial;invNumber</w:t>
            </w:r>
          </w:p>
          <w:p w14:paraId="2EB8E066"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(Ví dụ:</w:t>
            </w:r>
          </w:p>
          <w:p w14:paraId="05857EB4"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OK:01GTKT3/001;AA/12E;0000002)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D5A641A"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OK </w:t>
            </w:r>
            <w:r w:rsidRPr="009372AD">
              <w:rPr>
                <w:rFonts w:eastAsia="Calibri" w:cs="Times New Roman"/>
                <w:szCs w:val="24"/>
              </w:rPr>
              <w:sym w:font="Wingdings" w:char="F0E0"/>
            </w:r>
            <w:r w:rsidRPr="009372AD">
              <w:rPr>
                <w:rFonts w:eastAsia="Calibri" w:cs="Times New Roman"/>
                <w:szCs w:val="24"/>
              </w:rPr>
              <w:t xml:space="preserve"> đã phát hành hóa đơn thành công</w:t>
            </w:r>
          </w:p>
          <w:p w14:paraId="3FBF39CC"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Patter</w:t>
            </w:r>
            <w:r w:rsidRPr="009372AD">
              <w:rPr>
                <w:rFonts w:eastAsia="Calibri" w:cs="Times New Roman"/>
                <w:szCs w:val="24"/>
              </w:rPr>
              <w:sym w:font="Wingdings" w:char="F0E0"/>
            </w:r>
            <w:r w:rsidRPr="009372AD">
              <w:rPr>
                <w:rFonts w:eastAsia="Calibri" w:cs="Times New Roman"/>
                <w:szCs w:val="24"/>
              </w:rPr>
              <w:t xml:space="preserve"> Mẫu số của hóa đơn điều chỉnh </w:t>
            </w:r>
          </w:p>
          <w:p w14:paraId="261926CB"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Serial </w:t>
            </w:r>
            <w:r w:rsidRPr="009372AD">
              <w:rPr>
                <w:rFonts w:eastAsia="Calibri" w:cs="Times New Roman"/>
                <w:szCs w:val="24"/>
              </w:rPr>
              <w:sym w:font="Wingdings" w:char="F0E0"/>
            </w:r>
            <w:r w:rsidRPr="009372AD">
              <w:rPr>
                <w:rFonts w:eastAsia="Calibri" w:cs="Times New Roman"/>
                <w:szCs w:val="24"/>
              </w:rPr>
              <w:t xml:space="preserve"> serial của hóa đơn điều chỉnh </w:t>
            </w:r>
          </w:p>
          <w:p w14:paraId="2DF211DD"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invNumber: số hóa đơn điều chỉnh </w:t>
            </w:r>
          </w:p>
          <w:p w14:paraId="3AA41624" w14:textId="77777777" w:rsidR="00AC3E5D" w:rsidRPr="009372AD" w:rsidRDefault="00AC3E5D" w:rsidP="001B79C4">
            <w:pPr>
              <w:pStyle w:val="ListParagraph"/>
              <w:spacing w:after="0" w:line="240" w:lineRule="auto"/>
              <w:rPr>
                <w:rFonts w:eastAsia="Calibri" w:cs="Times New Roman"/>
                <w:szCs w:val="24"/>
              </w:rPr>
            </w:pPr>
          </w:p>
        </w:tc>
        <w:tc>
          <w:tcPr>
            <w:tcW w:w="2515" w:type="dxa"/>
            <w:tcBorders>
              <w:top w:val="single" w:sz="4" w:space="0" w:color="2E74B5"/>
              <w:left w:val="single" w:sz="4" w:space="0" w:color="2E74B5"/>
              <w:bottom w:val="single" w:sz="4" w:space="0" w:color="2E74B5"/>
              <w:right w:val="single" w:sz="4" w:space="0" w:color="2E74B5"/>
            </w:tcBorders>
          </w:tcPr>
          <w:p w14:paraId="43F22829" w14:textId="77777777" w:rsidR="00AC3E5D" w:rsidRPr="009372AD" w:rsidRDefault="00AC3E5D" w:rsidP="001B79C4">
            <w:pPr>
              <w:jc w:val="both"/>
              <w:rPr>
                <w:rFonts w:cs="Times New Roman"/>
                <w:szCs w:val="24"/>
              </w:rPr>
            </w:pPr>
          </w:p>
        </w:tc>
      </w:tr>
    </w:tbl>
    <w:p w14:paraId="3E244CAC" w14:textId="77777777" w:rsidR="00AC3E5D" w:rsidRPr="007C1EEB" w:rsidRDefault="00AC3E5D" w:rsidP="00AC3E5D">
      <w:pPr>
        <w:pStyle w:val="Heading1"/>
      </w:pPr>
      <w:bookmarkStart w:id="68" w:name="_Toc90309058"/>
      <w:r w:rsidRPr="007C1EEB">
        <w:lastRenderedPageBreak/>
        <w:t>Danh sách các hàm tích hợp</w:t>
      </w:r>
      <w:r>
        <w:t xml:space="preserve"> thông tư 78</w:t>
      </w:r>
      <w:bookmarkEnd w:id="68"/>
    </w:p>
    <w:p w14:paraId="119E3C07" w14:textId="77777777" w:rsidR="00AC3E5D" w:rsidRDefault="00AC3E5D" w:rsidP="00AC3E5D">
      <w:pPr>
        <w:pStyle w:val="Heading2"/>
        <w:rPr>
          <w:lang w:val="en-US" w:eastAsia="en-US"/>
        </w:rPr>
      </w:pPr>
      <w:bookmarkStart w:id="69" w:name="_Toc90309059"/>
      <w:r w:rsidRPr="007C1EEB">
        <w:rPr>
          <w:lang w:val="en-US" w:eastAsia="en-US"/>
        </w:rPr>
        <w:t xml:space="preserve">Nhóm các hàm webservice </w:t>
      </w:r>
      <w:r>
        <w:rPr>
          <w:lang w:val="en-US" w:eastAsia="en-US"/>
        </w:rPr>
        <w:t xml:space="preserve">tạo lập và </w:t>
      </w:r>
      <w:r w:rsidRPr="007C1EEB">
        <w:rPr>
          <w:lang w:val="en-US" w:eastAsia="en-US"/>
        </w:rPr>
        <w:t>phát hành hóa đơn (PublishService)</w:t>
      </w:r>
      <w:bookmarkEnd w:id="69"/>
    </w:p>
    <w:p w14:paraId="7E718E57" w14:textId="77777777" w:rsidR="00AC3E5D" w:rsidRPr="00D6356C" w:rsidRDefault="00AC3E5D" w:rsidP="00AC3E5D">
      <w:pPr>
        <w:pStyle w:val="NormalIndent"/>
        <w:ind w:left="0"/>
        <w:rPr>
          <w:b/>
        </w:rPr>
      </w:pPr>
      <w:r w:rsidRPr="00D6356C">
        <w:rPr>
          <w:b/>
        </w:rPr>
        <w:t>Mô tả: các đầu hàm web service nằm trong PublishService.asmx</w:t>
      </w:r>
      <w:r>
        <w:rPr>
          <w:b/>
        </w:rPr>
        <w:t>, thực hiện các nghiệp vụ liên quan đến tạo lập, phát hành và xử lý hóa đơn</w:t>
      </w:r>
    </w:p>
    <w:p w14:paraId="656E897A" w14:textId="77777777" w:rsidR="00AC3E5D" w:rsidRDefault="00AC3E5D" w:rsidP="00AC3E5D">
      <w:pPr>
        <w:pStyle w:val="Heading3"/>
      </w:pPr>
      <w:bookmarkStart w:id="70" w:name="_Toc90309060"/>
      <w:r>
        <w:t>Phát hành hóa đơn</w:t>
      </w:r>
      <w:bookmarkEnd w:id="70"/>
    </w:p>
    <w:p w14:paraId="5C9D007C" w14:textId="77777777" w:rsidR="00AC3E5D" w:rsidRPr="00593BE8" w:rsidRDefault="00AC3E5D" w:rsidP="00A75803">
      <w:pPr>
        <w:pStyle w:val="N"/>
      </w:pPr>
      <w:r w:rsidRPr="00593BE8">
        <w:t>URL</w:t>
      </w:r>
    </w:p>
    <w:p w14:paraId="0E2875DC" w14:textId="77777777" w:rsidR="00AC3E5D" w:rsidRPr="00885F8A" w:rsidRDefault="00AC3E5D" w:rsidP="00A75803">
      <w:pPr>
        <w:pStyle w:val="N"/>
      </w:pPr>
      <w:r>
        <w:tab/>
      </w:r>
      <w:r w:rsidRPr="00007702">
        <w:t xml:space="preserve"> </w:t>
      </w:r>
      <w:r w:rsidRPr="00885F8A">
        <w:t xml:space="preserve">String </w:t>
      </w:r>
      <w:r w:rsidRPr="00885F8A">
        <w:rPr>
          <w:b/>
        </w:rPr>
        <w:t>ImportAndPublishInv</w:t>
      </w:r>
      <w:r w:rsidRPr="00885F8A">
        <w:t>(</w:t>
      </w:r>
      <w:r w:rsidRPr="00CD4230">
        <w:t>string Account, string ACpass, string xmlInvData, string username, string password, string pattern = "", string serial = "", int convert = 0</w:t>
      </w:r>
      <w:r w:rsidRPr="00885F8A">
        <w:t>).</w:t>
      </w:r>
    </w:p>
    <w:p w14:paraId="413E201C" w14:textId="77777777" w:rsidR="00AC3E5D" w:rsidRPr="00593BE8" w:rsidRDefault="00AC3E5D" w:rsidP="00A75803">
      <w:pPr>
        <w:pStyle w:val="N"/>
      </w:pPr>
      <w:r w:rsidRPr="00593BE8">
        <w:t>DESCRIPTION</w:t>
      </w:r>
    </w:p>
    <w:p w14:paraId="0762ABF1" w14:textId="77777777" w:rsidR="00AC3E5D" w:rsidRPr="007C1EEB" w:rsidRDefault="00AC3E5D" w:rsidP="00A75803">
      <w:pPr>
        <w:pStyle w:val="N"/>
      </w:pPr>
      <w:r>
        <w:tab/>
        <w:t>Đây là web service cho phép phát hành hóa đơn với dữ liệu XML của khách hàng, tối đa cho 5000 hóa đơn.</w:t>
      </w:r>
    </w:p>
    <w:p w14:paraId="6F6AE0E3" w14:textId="77777777" w:rsidR="00AC3E5D" w:rsidRPr="00007702" w:rsidRDefault="00AC3E5D" w:rsidP="00A75803">
      <w:pPr>
        <w:pStyle w:val="N"/>
      </w:pPr>
      <w:r w:rsidRPr="00663B3E">
        <w:t>HTTP METHOD</w:t>
      </w:r>
    </w:p>
    <w:p w14:paraId="72426856" w14:textId="77777777" w:rsidR="00AC3E5D" w:rsidRPr="00007702" w:rsidRDefault="00AC3E5D" w:rsidP="00A75803">
      <w:pPr>
        <w:pStyle w:val="N"/>
        <w:rPr>
          <w:b/>
        </w:rPr>
      </w:pPr>
      <w:r w:rsidRPr="00610AFD">
        <w:tab/>
      </w:r>
      <w:r w:rsidRPr="00610AFD">
        <w:tab/>
        <w:t>POST</w:t>
      </w:r>
    </w:p>
    <w:p w14:paraId="78A99F74" w14:textId="77777777" w:rsidR="00AC3E5D" w:rsidRPr="00610AFD" w:rsidRDefault="00AC3E5D" w:rsidP="00A75803">
      <w:pPr>
        <w:pStyle w:val="N"/>
      </w:pPr>
      <w:r w:rsidRPr="00610AFD">
        <w:t>REQUEST BODY</w:t>
      </w:r>
    </w:p>
    <w:p w14:paraId="1E571ADB"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sidRPr="009372AD">
        <w:rPr>
          <w:rFonts w:eastAsia="Calibri" w:cs="Times New Roman"/>
          <w:b/>
          <w:szCs w:val="24"/>
        </w:rPr>
        <w:t xml:space="preserve">Account/ACPass :  </w:t>
      </w:r>
      <w:r w:rsidRPr="009372AD">
        <w:rPr>
          <w:rFonts w:eastAsia="Calibri" w:cs="Times New Roman"/>
          <w:szCs w:val="24"/>
        </w:rPr>
        <w:t>Tài khoản được cấp phát cho nhân viên gọi lệnh phát hành hóa đơn</w:t>
      </w:r>
    </w:p>
    <w:p w14:paraId="0EAE04D3"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 tài khoản có quyền ServiceRole trong hệ thống)</w:t>
      </w:r>
      <w:r w:rsidRPr="009372AD">
        <w:rPr>
          <w:rFonts w:eastAsia="Calibri" w:cs="Times New Roman"/>
          <w:szCs w:val="24"/>
        </w:rPr>
        <w:t>.</w:t>
      </w:r>
    </w:p>
    <w:p w14:paraId="44FBCE25" w14:textId="77777777" w:rsidR="00AC3E5D" w:rsidRPr="0085200C"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xmlInvData</w:t>
      </w:r>
      <w:r w:rsidRPr="009372AD">
        <w:rPr>
          <w:rFonts w:eastAsia="Calibri" w:cs="Times New Roman"/>
          <w:szCs w:val="24"/>
        </w:rPr>
        <w:t xml:space="preserve">: </w:t>
      </w:r>
      <w:r>
        <w:rPr>
          <w:rFonts w:eastAsia="Calibri" w:cs="Times New Roman"/>
          <w:szCs w:val="24"/>
        </w:rPr>
        <w:t>Chuỗi</w:t>
      </w:r>
      <w:r w:rsidRPr="009372AD">
        <w:rPr>
          <w:rFonts w:eastAsia="Calibri" w:cs="Times New Roman"/>
          <w:szCs w:val="24"/>
        </w:rPr>
        <w:t xml:space="preserve"> XML dữ liệu hóa đơn</w:t>
      </w:r>
      <w:r>
        <w:rPr>
          <w:rFonts w:eastAsia="Calibri" w:cs="Times New Roman"/>
          <w:szCs w:val="24"/>
        </w:rPr>
        <w:t xml:space="preserve"> ( theo cấu trúc mô tả)</w:t>
      </w:r>
    </w:p>
    <w:p w14:paraId="0B2043D3" w14:textId="77777777" w:rsidR="00AC3E5D" w:rsidRPr="00F8431D"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pattern</w:t>
      </w:r>
      <w:r w:rsidRPr="00F8431D">
        <w:rPr>
          <w:rFonts w:eastAsia="Calibri" w:cs="Times New Roman"/>
          <w:b/>
          <w:szCs w:val="24"/>
        </w:rPr>
        <w:t>:</w:t>
      </w:r>
      <w:r>
        <w:rPr>
          <w:rFonts w:eastAsia="Calibri" w:cs="Times New Roman"/>
          <w:b/>
          <w:szCs w:val="24"/>
        </w:rPr>
        <w:t xml:space="preserve"> </w:t>
      </w:r>
      <w:r>
        <w:rPr>
          <w:rFonts w:eastAsia="Calibri" w:cs="Times New Roman"/>
          <w:szCs w:val="24"/>
        </w:rPr>
        <w:t>Mẫu số hóa đơn</w:t>
      </w:r>
    </w:p>
    <w:p w14:paraId="6FD6BC15" w14:textId="77777777" w:rsidR="00AC3E5D" w:rsidRPr="0085200C"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serial</w:t>
      </w:r>
      <w:r w:rsidRPr="00F8431D">
        <w:rPr>
          <w:rFonts w:eastAsia="Calibri" w:cs="Times New Roman"/>
          <w:b/>
          <w:szCs w:val="24"/>
        </w:rPr>
        <w:t>:</w:t>
      </w:r>
      <w:r w:rsidRPr="00F8431D">
        <w:rPr>
          <w:rFonts w:eastAsia="Calibri" w:cs="Times New Roman"/>
          <w:szCs w:val="24"/>
        </w:rPr>
        <w:t xml:space="preserve"> </w:t>
      </w:r>
      <w:r>
        <w:rPr>
          <w:rFonts w:eastAsia="Calibri" w:cs="Times New Roman"/>
          <w:szCs w:val="24"/>
        </w:rPr>
        <w:t>Ký hiệu hóa đơn</w:t>
      </w:r>
    </w:p>
    <w:p w14:paraId="1BFA67F1"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 xml:space="preserve">convert: </w:t>
      </w:r>
      <w:r w:rsidRPr="009372AD">
        <w:rPr>
          <w:rFonts w:eastAsia="Calibri" w:cs="Times New Roman"/>
          <w:szCs w:val="24"/>
        </w:rPr>
        <w:t>Mặc đị</w:t>
      </w:r>
      <w:r>
        <w:rPr>
          <w:rFonts w:eastAsia="Calibri" w:cs="Times New Roman"/>
          <w:szCs w:val="24"/>
        </w:rPr>
        <w:t>nh là 0 (</w:t>
      </w:r>
      <w:r w:rsidRPr="009372AD">
        <w:rPr>
          <w:rFonts w:eastAsia="Calibri" w:cs="Times New Roman"/>
          <w:szCs w:val="24"/>
        </w:rPr>
        <w:t>0 – Không cần convert từ</w:t>
      </w:r>
      <w:r>
        <w:rPr>
          <w:rFonts w:eastAsia="Calibri" w:cs="Times New Roman"/>
          <w:szCs w:val="24"/>
        </w:rPr>
        <w:t xml:space="preserve"> TCVN3 sang Unicode / </w:t>
      </w:r>
      <w:r w:rsidRPr="009372AD">
        <w:rPr>
          <w:rFonts w:eastAsia="Calibri" w:cs="Times New Roman"/>
          <w:szCs w:val="24"/>
        </w:rPr>
        <w:t>1- Cần convert từ</w:t>
      </w:r>
      <w:r>
        <w:rPr>
          <w:rFonts w:eastAsia="Calibri" w:cs="Times New Roman"/>
          <w:szCs w:val="24"/>
        </w:rPr>
        <w:t xml:space="preserve"> TCVN3 sang Unicode)</w:t>
      </w:r>
    </w:p>
    <w:p w14:paraId="70725B32" w14:textId="77777777" w:rsidR="00AC3E5D" w:rsidRDefault="00AC3E5D" w:rsidP="00A75803">
      <w:pPr>
        <w:pStyle w:val="N"/>
      </w:pPr>
      <w:r w:rsidRPr="00CA654D">
        <w:t>RETURNS</w:t>
      </w:r>
    </w:p>
    <w:p w14:paraId="6E21746A" w14:textId="77777777" w:rsidR="00AC3E5D" w:rsidRPr="00CA654D" w:rsidRDefault="00AC3E5D" w:rsidP="00A75803">
      <w:pPr>
        <w:pStyle w:val="N"/>
      </w:pPr>
      <w:r>
        <w:tab/>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4771"/>
        <w:gridCol w:w="1371"/>
      </w:tblGrid>
      <w:tr w:rsidR="00AC3E5D" w:rsidRPr="00660ABB" w14:paraId="0A006F04"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F2F2F2"/>
          </w:tcPr>
          <w:p w14:paraId="147BEC0A" w14:textId="77777777" w:rsidR="00AC3E5D" w:rsidRPr="00660ABB" w:rsidRDefault="00AC3E5D" w:rsidP="001B79C4">
            <w:pPr>
              <w:pStyle w:val="ListParagraph"/>
            </w:pPr>
            <w:r>
              <w:t>Kết quả</w:t>
            </w:r>
          </w:p>
        </w:tc>
        <w:tc>
          <w:tcPr>
            <w:tcW w:w="5272" w:type="dxa"/>
            <w:tcBorders>
              <w:top w:val="single" w:sz="4" w:space="0" w:color="2E74B5"/>
              <w:left w:val="single" w:sz="4" w:space="0" w:color="2E74B5"/>
              <w:bottom w:val="single" w:sz="4" w:space="0" w:color="2E74B5"/>
              <w:right w:val="single" w:sz="4" w:space="0" w:color="2E74B5"/>
            </w:tcBorders>
            <w:shd w:val="clear" w:color="auto" w:fill="F2F2F2"/>
          </w:tcPr>
          <w:p w14:paraId="711AF3E7" w14:textId="77777777" w:rsidR="00AC3E5D" w:rsidRPr="00660ABB" w:rsidRDefault="00AC3E5D" w:rsidP="001B79C4">
            <w:pPr>
              <w:pStyle w:val="ListParagraph"/>
            </w:pPr>
            <w:r w:rsidRPr="00660ABB">
              <w:t>Mô tả</w:t>
            </w:r>
          </w:p>
        </w:tc>
        <w:tc>
          <w:tcPr>
            <w:tcW w:w="1383" w:type="dxa"/>
            <w:tcBorders>
              <w:top w:val="single" w:sz="4" w:space="0" w:color="2E74B5"/>
              <w:left w:val="single" w:sz="4" w:space="0" w:color="2E74B5"/>
              <w:bottom w:val="single" w:sz="4" w:space="0" w:color="2E74B5"/>
              <w:right w:val="single" w:sz="4" w:space="0" w:color="2E74B5"/>
            </w:tcBorders>
            <w:shd w:val="clear" w:color="auto" w:fill="F2F2F2"/>
          </w:tcPr>
          <w:p w14:paraId="320BCE91" w14:textId="77777777" w:rsidR="00AC3E5D" w:rsidRPr="00660ABB" w:rsidRDefault="00AC3E5D" w:rsidP="001B79C4">
            <w:pPr>
              <w:pStyle w:val="ListParagraph"/>
            </w:pPr>
            <w:r>
              <w:t>Ghi chú</w:t>
            </w:r>
          </w:p>
        </w:tc>
      </w:tr>
      <w:tr w:rsidR="00AC3E5D" w:rsidRPr="00660ABB" w14:paraId="75B8DA9A" w14:textId="77777777" w:rsidTr="001B79C4">
        <w:tc>
          <w:tcPr>
            <w:tcW w:w="2610" w:type="dxa"/>
            <w:tcBorders>
              <w:top w:val="single" w:sz="4" w:space="0" w:color="2E74B5"/>
              <w:left w:val="single" w:sz="4" w:space="0" w:color="2E74B5"/>
              <w:right w:val="single" w:sz="4" w:space="0" w:color="2E74B5"/>
            </w:tcBorders>
            <w:shd w:val="clear" w:color="auto" w:fill="auto"/>
          </w:tcPr>
          <w:p w14:paraId="4DAF93DD"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63C873F4"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quyền thêm khách hàng</w:t>
            </w:r>
          </w:p>
        </w:tc>
        <w:tc>
          <w:tcPr>
            <w:tcW w:w="1383" w:type="dxa"/>
            <w:tcBorders>
              <w:top w:val="single" w:sz="4" w:space="0" w:color="2E74B5"/>
              <w:left w:val="single" w:sz="4" w:space="0" w:color="2E74B5"/>
              <w:bottom w:val="single" w:sz="4" w:space="0" w:color="2E74B5"/>
              <w:right w:val="single" w:sz="4" w:space="0" w:color="2E74B5"/>
            </w:tcBorders>
          </w:tcPr>
          <w:p w14:paraId="1C153C59" w14:textId="77777777" w:rsidR="00AC3E5D" w:rsidRPr="009372AD" w:rsidRDefault="00AC3E5D" w:rsidP="001B79C4">
            <w:pPr>
              <w:pStyle w:val="ListParagraph"/>
              <w:ind w:left="0"/>
              <w:jc w:val="both"/>
              <w:rPr>
                <w:rFonts w:cs="Times New Roman"/>
              </w:rPr>
            </w:pPr>
          </w:p>
        </w:tc>
      </w:tr>
      <w:tr w:rsidR="00AC3E5D" w:rsidRPr="00660ABB" w14:paraId="2863D118"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4FA72F98" w14:textId="77777777" w:rsidR="00AC3E5D" w:rsidRPr="009372AD" w:rsidRDefault="00AC3E5D" w:rsidP="001B79C4">
            <w:pPr>
              <w:jc w:val="both"/>
              <w:rPr>
                <w:rFonts w:cs="Times New Roman"/>
                <w:szCs w:val="24"/>
              </w:rPr>
            </w:pPr>
            <w:r w:rsidRPr="009372AD">
              <w:rPr>
                <w:rFonts w:cs="Times New Roman"/>
                <w:szCs w:val="24"/>
              </w:rPr>
              <w:lastRenderedPageBreak/>
              <w:t>ERR:3</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5BD9B88D" w14:textId="77777777" w:rsidR="00AC3E5D" w:rsidRPr="009372AD" w:rsidRDefault="00AC3E5D" w:rsidP="001B79C4">
            <w:pPr>
              <w:jc w:val="both"/>
              <w:rPr>
                <w:rFonts w:cs="Times New Roman"/>
                <w:szCs w:val="24"/>
              </w:rPr>
            </w:pPr>
            <w:r w:rsidRPr="009372AD">
              <w:rPr>
                <w:rFonts w:cs="Times New Roman"/>
                <w:szCs w:val="24"/>
              </w:rPr>
              <w:t>Dữ liệu xml đầu vào không đúng quy định</w:t>
            </w:r>
          </w:p>
        </w:tc>
        <w:tc>
          <w:tcPr>
            <w:tcW w:w="1383" w:type="dxa"/>
            <w:tcBorders>
              <w:top w:val="single" w:sz="4" w:space="0" w:color="2E74B5"/>
              <w:left w:val="single" w:sz="4" w:space="0" w:color="2E74B5"/>
              <w:bottom w:val="single" w:sz="4" w:space="0" w:color="2E74B5"/>
              <w:right w:val="single" w:sz="4" w:space="0" w:color="2E74B5"/>
            </w:tcBorders>
          </w:tcPr>
          <w:p w14:paraId="4A89ED5C" w14:textId="77777777" w:rsidR="00AC3E5D" w:rsidRPr="009372AD" w:rsidRDefault="00AC3E5D" w:rsidP="001B79C4">
            <w:pPr>
              <w:jc w:val="both"/>
              <w:rPr>
                <w:rFonts w:cs="Times New Roman"/>
                <w:szCs w:val="24"/>
              </w:rPr>
            </w:pPr>
            <w:r>
              <w:rPr>
                <w:rFonts w:cs="Times New Roman"/>
                <w:szCs w:val="24"/>
              </w:rPr>
              <w:t>Hệ thống sẽ trả về lỗi nếu 1 hóa đơn trong chuỗi XML đầu vào không hợp lệ, cả lô hóa đơn sẽ không được phát hành.</w:t>
            </w:r>
          </w:p>
        </w:tc>
      </w:tr>
      <w:tr w:rsidR="00AC3E5D" w:rsidRPr="00660ABB" w14:paraId="5F09D6FA"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18594410"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ERR:7</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3394D216" w14:textId="77777777" w:rsidR="00AC3E5D" w:rsidRPr="00997040" w:rsidRDefault="00AC3E5D" w:rsidP="001B79C4">
            <w:pPr>
              <w:pStyle w:val="ListParagraph"/>
              <w:ind w:left="0"/>
              <w:jc w:val="both"/>
              <w:rPr>
                <w:rFonts w:cs="Times New Roman"/>
              </w:rPr>
            </w:pPr>
            <w:r>
              <w:rPr>
                <w:rFonts w:cs="Times New Roman"/>
              </w:rPr>
              <w:t xml:space="preserve">Thông tin về </w:t>
            </w:r>
            <w:r w:rsidRPr="009372AD">
              <w:rPr>
                <w:rFonts w:eastAsia="Calibri" w:cs="Times New Roman"/>
                <w:b/>
                <w:szCs w:val="24"/>
              </w:rPr>
              <w:t>Username/pass</w:t>
            </w:r>
            <w:r>
              <w:rPr>
                <w:rFonts w:eastAsia="Calibri" w:cs="Times New Roman"/>
                <w:b/>
                <w:szCs w:val="24"/>
              </w:rPr>
              <w:t xml:space="preserve"> </w:t>
            </w:r>
            <w:r>
              <w:rPr>
                <w:rFonts w:eastAsia="Calibri" w:cs="Times New Roman"/>
                <w:szCs w:val="24"/>
              </w:rPr>
              <w:t>không hợp lệ</w:t>
            </w:r>
          </w:p>
        </w:tc>
        <w:tc>
          <w:tcPr>
            <w:tcW w:w="1383" w:type="dxa"/>
            <w:tcBorders>
              <w:top w:val="single" w:sz="4" w:space="0" w:color="2E74B5"/>
              <w:left w:val="single" w:sz="4" w:space="0" w:color="2E74B5"/>
              <w:bottom w:val="single" w:sz="4" w:space="0" w:color="2E74B5"/>
              <w:right w:val="single" w:sz="4" w:space="0" w:color="2E74B5"/>
            </w:tcBorders>
          </w:tcPr>
          <w:p w14:paraId="6F4C5946" w14:textId="77777777" w:rsidR="00AC3E5D" w:rsidRPr="00660ABB" w:rsidRDefault="00AC3E5D" w:rsidP="001B79C4">
            <w:pPr>
              <w:pStyle w:val="ListParagraph"/>
            </w:pPr>
          </w:p>
        </w:tc>
      </w:tr>
      <w:tr w:rsidR="00AC3E5D" w:rsidRPr="00660ABB" w14:paraId="4A0B03ED"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17891B1A"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ERR:20</w:t>
            </w:r>
          </w:p>
          <w:p w14:paraId="01E1659A" w14:textId="77777777" w:rsidR="00AC3E5D" w:rsidRPr="009372AD" w:rsidRDefault="00AC3E5D" w:rsidP="001B79C4">
            <w:pPr>
              <w:autoSpaceDE w:val="0"/>
              <w:autoSpaceDN w:val="0"/>
              <w:adjustRightInd w:val="0"/>
              <w:jc w:val="both"/>
              <w:rPr>
                <w:rFonts w:cs="Times New Roman"/>
                <w:szCs w:val="24"/>
              </w:rPr>
            </w:pP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3F037E6A" w14:textId="77777777" w:rsidR="00AC3E5D" w:rsidRPr="009372AD" w:rsidRDefault="00AC3E5D" w:rsidP="001B79C4">
            <w:pPr>
              <w:pStyle w:val="ListParagraph"/>
              <w:ind w:left="0"/>
              <w:jc w:val="both"/>
              <w:rPr>
                <w:rFonts w:cs="Times New Roman"/>
              </w:rPr>
            </w:pPr>
            <w:r>
              <w:rPr>
                <w:rFonts w:cs="Times New Roman"/>
              </w:rPr>
              <w:t>Pattern và S</w:t>
            </w:r>
            <w:r w:rsidRPr="009372AD">
              <w:rPr>
                <w:rFonts w:cs="Times New Roman"/>
              </w:rPr>
              <w:t>erial không phù hợp, hoặc không tồn tại hóa đơn đã đăng kí có sử dụ</w:t>
            </w:r>
            <w:r>
              <w:rPr>
                <w:rFonts w:cs="Times New Roman"/>
              </w:rPr>
              <w:t>ng Pattern và S</w:t>
            </w:r>
            <w:r w:rsidRPr="009372AD">
              <w:rPr>
                <w:rFonts w:cs="Times New Roman"/>
              </w:rPr>
              <w:t>erial truyền vào</w:t>
            </w:r>
            <w:r>
              <w:rPr>
                <w:rFonts w:cs="Times New Roman"/>
              </w:rPr>
              <w:t>.</w:t>
            </w:r>
          </w:p>
        </w:tc>
        <w:tc>
          <w:tcPr>
            <w:tcW w:w="1383" w:type="dxa"/>
            <w:tcBorders>
              <w:top w:val="single" w:sz="4" w:space="0" w:color="2E74B5"/>
              <w:left w:val="single" w:sz="4" w:space="0" w:color="2E74B5"/>
              <w:bottom w:val="single" w:sz="4" w:space="0" w:color="2E74B5"/>
              <w:right w:val="single" w:sz="4" w:space="0" w:color="2E74B5"/>
            </w:tcBorders>
          </w:tcPr>
          <w:p w14:paraId="04158E91" w14:textId="77777777" w:rsidR="00AC3E5D" w:rsidRPr="00660ABB" w:rsidRDefault="00AC3E5D" w:rsidP="001B79C4">
            <w:pPr>
              <w:pStyle w:val="ListParagraph"/>
            </w:pPr>
          </w:p>
        </w:tc>
      </w:tr>
      <w:tr w:rsidR="00AC3E5D" w:rsidRPr="00660ABB" w14:paraId="60EAA864"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23A27E3B"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ERR:5</w:t>
            </w:r>
          </w:p>
          <w:p w14:paraId="2BD15CD3" w14:textId="77777777" w:rsidR="00AC3E5D" w:rsidRPr="009372AD" w:rsidRDefault="00AC3E5D" w:rsidP="001B79C4">
            <w:pPr>
              <w:autoSpaceDE w:val="0"/>
              <w:autoSpaceDN w:val="0"/>
              <w:adjustRightInd w:val="0"/>
              <w:jc w:val="both"/>
              <w:rPr>
                <w:rFonts w:cs="Times New Roman"/>
                <w:szCs w:val="24"/>
              </w:rPr>
            </w:pP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19E2D7C2" w14:textId="77777777" w:rsidR="00AC3E5D" w:rsidRPr="009372AD" w:rsidRDefault="00AC3E5D" w:rsidP="001B79C4">
            <w:pPr>
              <w:pStyle w:val="ListParagraph"/>
              <w:ind w:left="0"/>
              <w:jc w:val="both"/>
              <w:rPr>
                <w:rFonts w:cs="Times New Roman"/>
              </w:rPr>
            </w:pPr>
            <w:r w:rsidRPr="009372AD">
              <w:rPr>
                <w:rFonts w:cs="Times New Roman"/>
              </w:rPr>
              <w:t>Không phát hành được hóa đơn</w:t>
            </w:r>
          </w:p>
        </w:tc>
        <w:tc>
          <w:tcPr>
            <w:tcW w:w="1383" w:type="dxa"/>
            <w:tcBorders>
              <w:top w:val="single" w:sz="4" w:space="0" w:color="2E74B5"/>
              <w:left w:val="single" w:sz="4" w:space="0" w:color="2E74B5"/>
              <w:bottom w:val="single" w:sz="4" w:space="0" w:color="2E74B5"/>
              <w:right w:val="single" w:sz="4" w:space="0" w:color="2E74B5"/>
            </w:tcBorders>
          </w:tcPr>
          <w:p w14:paraId="2E7BDD6F" w14:textId="77777777" w:rsidR="00AC3E5D" w:rsidRPr="009372AD" w:rsidRDefault="00AC3E5D" w:rsidP="001B79C4">
            <w:pPr>
              <w:pStyle w:val="ListParagraph"/>
              <w:ind w:left="0"/>
              <w:jc w:val="both"/>
              <w:rPr>
                <w:rFonts w:cs="Times New Roman"/>
              </w:rPr>
            </w:pPr>
            <w:r>
              <w:rPr>
                <w:rFonts w:cs="Times New Roman"/>
              </w:rPr>
              <w:t>Lỗi không xác định, kiểm tra exception trả về (</w:t>
            </w:r>
            <w:r w:rsidRPr="009372AD">
              <w:rPr>
                <w:rFonts w:cs="Times New Roman"/>
              </w:rPr>
              <w:t>DB roll back</w:t>
            </w:r>
            <w:r>
              <w:rPr>
                <w:rFonts w:cs="Times New Roman"/>
              </w:rPr>
              <w:t>)</w:t>
            </w:r>
          </w:p>
        </w:tc>
      </w:tr>
      <w:tr w:rsidR="00AC3E5D" w:rsidRPr="00660ABB" w14:paraId="6E501E4A"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254ADF98" w14:textId="77777777" w:rsidR="00AC3E5D" w:rsidRPr="009372AD" w:rsidRDefault="00AC3E5D" w:rsidP="001B79C4">
            <w:pPr>
              <w:autoSpaceDE w:val="0"/>
              <w:autoSpaceDN w:val="0"/>
              <w:adjustRightInd w:val="0"/>
              <w:jc w:val="both"/>
              <w:rPr>
                <w:rFonts w:cs="Times New Roman"/>
                <w:szCs w:val="24"/>
              </w:rPr>
            </w:pPr>
            <w:r>
              <w:rPr>
                <w:rFonts w:cs="Times New Roman"/>
                <w:szCs w:val="24"/>
              </w:rPr>
              <w:t>ERR:10</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447086D6" w14:textId="77777777" w:rsidR="00AC3E5D" w:rsidRPr="009372AD" w:rsidRDefault="00AC3E5D" w:rsidP="001B79C4">
            <w:pPr>
              <w:pStyle w:val="ListParagraph"/>
              <w:ind w:left="0"/>
              <w:jc w:val="both"/>
              <w:rPr>
                <w:rFonts w:cs="Times New Roman"/>
              </w:rPr>
            </w:pPr>
            <w:r>
              <w:rPr>
                <w:rFonts w:cs="Times New Roman"/>
              </w:rPr>
              <w:t>Lô có số hóa đơn vượt quá số lượng cho phép</w:t>
            </w:r>
          </w:p>
        </w:tc>
        <w:tc>
          <w:tcPr>
            <w:tcW w:w="1383" w:type="dxa"/>
            <w:tcBorders>
              <w:top w:val="single" w:sz="4" w:space="0" w:color="2E74B5"/>
              <w:left w:val="single" w:sz="4" w:space="0" w:color="2E74B5"/>
              <w:bottom w:val="single" w:sz="4" w:space="0" w:color="2E74B5"/>
              <w:right w:val="single" w:sz="4" w:space="0" w:color="2E74B5"/>
            </w:tcBorders>
          </w:tcPr>
          <w:p w14:paraId="2BF1978F" w14:textId="77777777" w:rsidR="00AC3E5D" w:rsidRDefault="00AC3E5D" w:rsidP="001B79C4">
            <w:pPr>
              <w:pStyle w:val="ListParagraph"/>
              <w:ind w:left="0"/>
              <w:jc w:val="both"/>
              <w:rPr>
                <w:rFonts w:cs="Times New Roman"/>
              </w:rPr>
            </w:pPr>
          </w:p>
        </w:tc>
      </w:tr>
      <w:tr w:rsidR="00AC3E5D" w:rsidRPr="00660ABB" w14:paraId="6ADA5540"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12A6F8D1" w14:textId="77777777" w:rsidR="00AC3E5D" w:rsidRDefault="00AC3E5D" w:rsidP="001B79C4">
            <w:pPr>
              <w:autoSpaceDE w:val="0"/>
              <w:autoSpaceDN w:val="0"/>
              <w:adjustRightInd w:val="0"/>
              <w:jc w:val="both"/>
              <w:rPr>
                <w:rFonts w:cs="Times New Roman"/>
                <w:szCs w:val="24"/>
              </w:rPr>
            </w:pPr>
            <w:r w:rsidRPr="005C2875">
              <w:rPr>
                <w:rFonts w:cs="Times New Roman"/>
                <w:szCs w:val="24"/>
              </w:rPr>
              <w:t>ERR:6</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2AA42E30" w14:textId="77777777" w:rsidR="00AC3E5D" w:rsidRDefault="00AC3E5D" w:rsidP="001B79C4">
            <w:pPr>
              <w:pStyle w:val="ListParagraph"/>
              <w:ind w:left="0"/>
              <w:jc w:val="both"/>
              <w:rPr>
                <w:rFonts w:cs="Times New Roman"/>
              </w:rPr>
            </w:pPr>
            <w:r>
              <w:rPr>
                <w:rFonts w:cs="Times New Roman"/>
              </w:rPr>
              <w:t>Dải hóa đơn không đủ số hóa đơn cho lô phát hành</w:t>
            </w:r>
          </w:p>
        </w:tc>
        <w:tc>
          <w:tcPr>
            <w:tcW w:w="1383" w:type="dxa"/>
            <w:tcBorders>
              <w:top w:val="single" w:sz="4" w:space="0" w:color="2E74B5"/>
              <w:left w:val="single" w:sz="4" w:space="0" w:color="2E74B5"/>
              <w:bottom w:val="single" w:sz="4" w:space="0" w:color="2E74B5"/>
              <w:right w:val="single" w:sz="4" w:space="0" w:color="2E74B5"/>
            </w:tcBorders>
          </w:tcPr>
          <w:p w14:paraId="778CAD1E" w14:textId="77777777" w:rsidR="00AC3E5D" w:rsidRDefault="00AC3E5D" w:rsidP="001B79C4">
            <w:pPr>
              <w:pStyle w:val="ListParagraph"/>
              <w:ind w:left="0"/>
              <w:jc w:val="both"/>
              <w:rPr>
                <w:rFonts w:cs="Times New Roman"/>
              </w:rPr>
            </w:pPr>
          </w:p>
        </w:tc>
      </w:tr>
      <w:tr w:rsidR="00AC3E5D" w:rsidRPr="00660ABB" w14:paraId="2BFB73FF"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5505741B" w14:textId="77777777" w:rsidR="00AC3E5D" w:rsidRPr="005C2875" w:rsidRDefault="00AC3E5D" w:rsidP="001B79C4">
            <w:pPr>
              <w:autoSpaceDE w:val="0"/>
              <w:autoSpaceDN w:val="0"/>
              <w:adjustRightInd w:val="0"/>
              <w:jc w:val="both"/>
              <w:rPr>
                <w:rFonts w:cs="Times New Roman"/>
                <w:szCs w:val="24"/>
              </w:rPr>
            </w:pPr>
            <w:r w:rsidRPr="0075262D">
              <w:rPr>
                <w:rFonts w:cs="Times New Roman"/>
                <w:szCs w:val="24"/>
              </w:rPr>
              <w:t>ERR:13</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4D441363" w14:textId="77777777" w:rsidR="00AC3E5D" w:rsidRDefault="00AC3E5D" w:rsidP="001B79C4">
            <w:pPr>
              <w:pStyle w:val="ListParagraph"/>
              <w:ind w:left="0"/>
              <w:jc w:val="both"/>
              <w:rPr>
                <w:rFonts w:cs="Times New Roman"/>
              </w:rPr>
            </w:pPr>
            <w:r>
              <w:rPr>
                <w:rFonts w:cs="Times New Roman"/>
              </w:rPr>
              <w:t>Lỗi trùng fkey</w:t>
            </w:r>
          </w:p>
        </w:tc>
        <w:tc>
          <w:tcPr>
            <w:tcW w:w="1383" w:type="dxa"/>
            <w:tcBorders>
              <w:top w:val="single" w:sz="4" w:space="0" w:color="2E74B5"/>
              <w:left w:val="single" w:sz="4" w:space="0" w:color="2E74B5"/>
              <w:bottom w:val="single" w:sz="4" w:space="0" w:color="2E74B5"/>
              <w:right w:val="single" w:sz="4" w:space="0" w:color="2E74B5"/>
            </w:tcBorders>
          </w:tcPr>
          <w:p w14:paraId="47A8A62A" w14:textId="77777777" w:rsidR="00AC3E5D" w:rsidRDefault="00AC3E5D" w:rsidP="001B79C4">
            <w:pPr>
              <w:pStyle w:val="ListParagraph"/>
              <w:ind w:left="0"/>
              <w:jc w:val="both"/>
              <w:rPr>
                <w:rFonts w:cs="Times New Roman"/>
              </w:rPr>
            </w:pPr>
            <w:r>
              <w:rPr>
                <w:rFonts w:cs="Times New Roman"/>
              </w:rPr>
              <w:t>1 hoặc nhiều hóa đơn trong lô hóa đơn có Fkey trùng với Fkey của hóa đơn đã phát hành</w:t>
            </w:r>
          </w:p>
        </w:tc>
      </w:tr>
      <w:tr w:rsidR="00AC3E5D" w:rsidRPr="00660ABB" w14:paraId="4B166D89"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689DD633" w14:textId="77777777" w:rsidR="00AC3E5D" w:rsidRPr="0075262D" w:rsidRDefault="00AC3E5D" w:rsidP="001B79C4">
            <w:pPr>
              <w:autoSpaceDE w:val="0"/>
              <w:autoSpaceDN w:val="0"/>
              <w:adjustRightInd w:val="0"/>
              <w:jc w:val="both"/>
              <w:rPr>
                <w:rFonts w:cs="Times New Roman"/>
                <w:szCs w:val="24"/>
              </w:rPr>
            </w:pPr>
            <w:r w:rsidRPr="00DD2715">
              <w:rPr>
                <w:rFonts w:cs="Times New Roman"/>
                <w:szCs w:val="24"/>
              </w:rPr>
              <w:t>ERR:21</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0A2F5732" w14:textId="77777777" w:rsidR="00AC3E5D" w:rsidRDefault="00AC3E5D" w:rsidP="001B79C4">
            <w:pPr>
              <w:pStyle w:val="ListParagraph"/>
              <w:ind w:left="0"/>
              <w:jc w:val="both"/>
              <w:rPr>
                <w:rFonts w:cs="Times New Roman"/>
              </w:rPr>
            </w:pPr>
            <w:r>
              <w:rPr>
                <w:rFonts w:cs="Times New Roman"/>
              </w:rPr>
              <w:t>Lỗi trùng số hóa đơn</w:t>
            </w:r>
          </w:p>
        </w:tc>
        <w:tc>
          <w:tcPr>
            <w:tcW w:w="1383" w:type="dxa"/>
            <w:tcBorders>
              <w:top w:val="single" w:sz="4" w:space="0" w:color="2E74B5"/>
              <w:left w:val="single" w:sz="4" w:space="0" w:color="2E74B5"/>
              <w:bottom w:val="single" w:sz="4" w:space="0" w:color="2E74B5"/>
              <w:right w:val="single" w:sz="4" w:space="0" w:color="2E74B5"/>
            </w:tcBorders>
          </w:tcPr>
          <w:p w14:paraId="5530C585" w14:textId="77777777" w:rsidR="00AC3E5D" w:rsidRDefault="00AC3E5D" w:rsidP="001B79C4">
            <w:pPr>
              <w:pStyle w:val="ListParagraph"/>
              <w:ind w:left="0"/>
              <w:jc w:val="both"/>
              <w:rPr>
                <w:rFonts w:cs="Times New Roman"/>
              </w:rPr>
            </w:pPr>
          </w:p>
        </w:tc>
      </w:tr>
      <w:tr w:rsidR="00AC3E5D" w:rsidRPr="00660ABB" w14:paraId="6F5704B8"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36750207" w14:textId="77777777" w:rsidR="00AC3E5D" w:rsidRPr="00DD2715" w:rsidRDefault="00AC3E5D" w:rsidP="001B79C4">
            <w:pPr>
              <w:autoSpaceDE w:val="0"/>
              <w:autoSpaceDN w:val="0"/>
              <w:adjustRightInd w:val="0"/>
              <w:jc w:val="both"/>
              <w:rPr>
                <w:rFonts w:cs="Times New Roman"/>
                <w:szCs w:val="24"/>
              </w:rPr>
            </w:pPr>
            <w:r>
              <w:rPr>
                <w:rFonts w:cs="Times New Roman"/>
                <w:szCs w:val="24"/>
              </w:rPr>
              <w:t>ERR:29</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41DB978A" w14:textId="77777777" w:rsidR="00AC3E5D" w:rsidRDefault="00AC3E5D" w:rsidP="001B79C4">
            <w:pPr>
              <w:pStyle w:val="ListParagraph"/>
              <w:ind w:left="0"/>
              <w:jc w:val="both"/>
              <w:rPr>
                <w:rFonts w:cs="Times New Roman"/>
              </w:rPr>
            </w:pPr>
            <w:r>
              <w:rPr>
                <w:rFonts w:cs="Times New Roman"/>
              </w:rPr>
              <w:t>Lỗi chứng thư hết hạn</w:t>
            </w:r>
          </w:p>
        </w:tc>
        <w:tc>
          <w:tcPr>
            <w:tcW w:w="1383" w:type="dxa"/>
            <w:tcBorders>
              <w:top w:val="single" w:sz="4" w:space="0" w:color="2E74B5"/>
              <w:left w:val="single" w:sz="4" w:space="0" w:color="2E74B5"/>
              <w:bottom w:val="single" w:sz="4" w:space="0" w:color="2E74B5"/>
              <w:right w:val="single" w:sz="4" w:space="0" w:color="2E74B5"/>
            </w:tcBorders>
          </w:tcPr>
          <w:p w14:paraId="20517089" w14:textId="77777777" w:rsidR="00AC3E5D" w:rsidRDefault="00AC3E5D" w:rsidP="001B79C4">
            <w:pPr>
              <w:pStyle w:val="ListParagraph"/>
              <w:ind w:left="0"/>
              <w:jc w:val="both"/>
              <w:rPr>
                <w:rFonts w:cs="Times New Roman"/>
              </w:rPr>
            </w:pPr>
          </w:p>
        </w:tc>
      </w:tr>
      <w:tr w:rsidR="00AC3E5D" w:rsidRPr="00660ABB" w14:paraId="187E733F"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785CF596" w14:textId="77777777" w:rsidR="00AC3E5D" w:rsidRPr="00DD2715" w:rsidRDefault="00AC3E5D" w:rsidP="001B79C4">
            <w:pPr>
              <w:autoSpaceDE w:val="0"/>
              <w:autoSpaceDN w:val="0"/>
              <w:adjustRightInd w:val="0"/>
              <w:jc w:val="both"/>
              <w:rPr>
                <w:rFonts w:cs="Times New Roman"/>
                <w:szCs w:val="24"/>
              </w:rPr>
            </w:pPr>
            <w:r>
              <w:rPr>
                <w:rFonts w:cs="Times New Roman"/>
                <w:szCs w:val="24"/>
              </w:rPr>
              <w:lastRenderedPageBreak/>
              <w:t>ERR:30</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21466751" w14:textId="77777777" w:rsidR="00AC3E5D" w:rsidRPr="00517DC0" w:rsidRDefault="00AC3E5D" w:rsidP="001B79C4">
            <w:pPr>
              <w:pStyle w:val="ListParagraph"/>
              <w:ind w:left="0"/>
              <w:jc w:val="both"/>
              <w:rPr>
                <w:rFonts w:cs="Times New Roman"/>
                <w:szCs w:val="24"/>
              </w:rPr>
            </w:pPr>
            <w:r w:rsidRPr="00517DC0">
              <w:rPr>
                <w:rFonts w:cs="Times New Roman"/>
                <w:szCs w:val="24"/>
              </w:rPr>
              <w:t>Danh sách hóa đơn tồn tại ngày hóa đơn nhỏ hơn ngày hóa đơn đã phát hành</w:t>
            </w:r>
          </w:p>
        </w:tc>
        <w:tc>
          <w:tcPr>
            <w:tcW w:w="1383" w:type="dxa"/>
            <w:tcBorders>
              <w:top w:val="single" w:sz="4" w:space="0" w:color="2E74B5"/>
              <w:left w:val="single" w:sz="4" w:space="0" w:color="2E74B5"/>
              <w:bottom w:val="single" w:sz="4" w:space="0" w:color="2E74B5"/>
              <w:right w:val="single" w:sz="4" w:space="0" w:color="2E74B5"/>
            </w:tcBorders>
          </w:tcPr>
          <w:p w14:paraId="24F65097" w14:textId="77777777" w:rsidR="00AC3E5D" w:rsidRDefault="00AC3E5D" w:rsidP="001B79C4">
            <w:pPr>
              <w:pStyle w:val="ListParagraph"/>
              <w:ind w:left="0"/>
              <w:jc w:val="both"/>
              <w:rPr>
                <w:rFonts w:cs="Times New Roman"/>
              </w:rPr>
            </w:pPr>
          </w:p>
        </w:tc>
      </w:tr>
      <w:tr w:rsidR="00AC3E5D" w:rsidRPr="00660ABB" w14:paraId="360B9348" w14:textId="77777777" w:rsidTr="001B79C4">
        <w:tc>
          <w:tcPr>
            <w:tcW w:w="2610" w:type="dxa"/>
            <w:tcBorders>
              <w:top w:val="single" w:sz="4" w:space="0" w:color="2E74B5"/>
              <w:left w:val="single" w:sz="4" w:space="0" w:color="2E74B5"/>
              <w:bottom w:val="single" w:sz="4" w:space="0" w:color="2E74B5"/>
              <w:right w:val="single" w:sz="4" w:space="0" w:color="2E74B5"/>
            </w:tcBorders>
            <w:shd w:val="clear" w:color="auto" w:fill="auto"/>
          </w:tcPr>
          <w:p w14:paraId="4617E8D1" w14:textId="77777777" w:rsidR="00AC3E5D" w:rsidRDefault="00AC3E5D" w:rsidP="001B79C4">
            <w:pPr>
              <w:autoSpaceDE w:val="0"/>
              <w:autoSpaceDN w:val="0"/>
              <w:adjustRightInd w:val="0"/>
              <w:jc w:val="both"/>
              <w:rPr>
                <w:rFonts w:cs="Times New Roman"/>
                <w:szCs w:val="24"/>
              </w:rPr>
            </w:pPr>
            <w:r>
              <w:rPr>
                <w:rFonts w:cs="Times New Roman"/>
                <w:szCs w:val="24"/>
              </w:rPr>
              <w:t>OK:</w:t>
            </w:r>
            <w:r w:rsidRPr="009372AD">
              <w:rPr>
                <w:rFonts w:cs="Times New Roman"/>
                <w:szCs w:val="24"/>
              </w:rPr>
              <w:t>pattern;serial1-</w:t>
            </w:r>
            <w:r>
              <w:rPr>
                <w:rFonts w:cs="Times New Roman"/>
                <w:szCs w:val="24"/>
              </w:rPr>
              <w:t>key1_</w:t>
            </w:r>
            <w:r w:rsidRPr="009372AD">
              <w:rPr>
                <w:rFonts w:cs="Times New Roman"/>
                <w:szCs w:val="24"/>
              </w:rPr>
              <w:t>num1,</w:t>
            </w:r>
            <w:r>
              <w:rPr>
                <w:rFonts w:cs="Times New Roman"/>
                <w:szCs w:val="24"/>
              </w:rPr>
              <w:t>key2_</w:t>
            </w:r>
            <w:r w:rsidRPr="009372AD">
              <w:rPr>
                <w:rFonts w:cs="Times New Roman"/>
                <w:szCs w:val="24"/>
              </w:rPr>
              <w:t>num12,</w:t>
            </w:r>
            <w:r>
              <w:rPr>
                <w:rFonts w:cs="Times New Roman"/>
                <w:szCs w:val="24"/>
              </w:rPr>
              <w:t xml:space="preserve"> …)</w:t>
            </w:r>
          </w:p>
          <w:p w14:paraId="1E4B64DB" w14:textId="77777777" w:rsidR="00AC3E5D" w:rsidRPr="005765F2" w:rsidRDefault="00AC3E5D" w:rsidP="001B79C4">
            <w:pPr>
              <w:autoSpaceDE w:val="0"/>
              <w:autoSpaceDN w:val="0"/>
              <w:adjustRightInd w:val="0"/>
              <w:jc w:val="both"/>
              <w:rPr>
                <w:rFonts w:cs="Times New Roman"/>
                <w:b/>
                <w:szCs w:val="24"/>
              </w:rPr>
            </w:pPr>
            <w:r w:rsidRPr="005765F2">
              <w:rPr>
                <w:rFonts w:cs="Times New Roman"/>
                <w:b/>
                <w:szCs w:val="24"/>
              </w:rPr>
              <w:t>(Ví dụ:</w:t>
            </w:r>
          </w:p>
          <w:p w14:paraId="4D68F19C" w14:textId="77777777" w:rsidR="00AC3E5D" w:rsidRDefault="00AC3E5D" w:rsidP="001B79C4">
            <w:pPr>
              <w:autoSpaceDE w:val="0"/>
              <w:autoSpaceDN w:val="0"/>
              <w:adjustRightInd w:val="0"/>
              <w:jc w:val="both"/>
              <w:rPr>
                <w:rFonts w:cs="Times New Roman"/>
                <w:b/>
                <w:szCs w:val="24"/>
              </w:rPr>
            </w:pPr>
            <w:r w:rsidRPr="005765F2">
              <w:rPr>
                <w:rFonts w:cs="Times New Roman"/>
                <w:b/>
                <w:szCs w:val="24"/>
              </w:rPr>
              <w:t>OK:01GTKT3/001;AA/12E-key1_1,key2_2,</w:t>
            </w:r>
          </w:p>
          <w:p w14:paraId="4E09D586" w14:textId="77777777" w:rsidR="00AC3E5D" w:rsidRDefault="00AC3E5D" w:rsidP="001B79C4">
            <w:pPr>
              <w:autoSpaceDE w:val="0"/>
              <w:autoSpaceDN w:val="0"/>
              <w:adjustRightInd w:val="0"/>
              <w:jc w:val="both"/>
              <w:rPr>
                <w:rFonts w:cs="Times New Roman"/>
                <w:szCs w:val="24"/>
              </w:rPr>
            </w:pPr>
            <w:r w:rsidRPr="005765F2">
              <w:rPr>
                <w:rFonts w:cs="Times New Roman"/>
                <w:b/>
                <w:szCs w:val="24"/>
              </w:rPr>
              <w:t>key3_3,key4_4,key5_5)</w:t>
            </w:r>
          </w:p>
        </w:tc>
        <w:tc>
          <w:tcPr>
            <w:tcW w:w="5272" w:type="dxa"/>
            <w:tcBorders>
              <w:top w:val="single" w:sz="4" w:space="0" w:color="2E74B5"/>
              <w:left w:val="single" w:sz="4" w:space="0" w:color="2E74B5"/>
              <w:bottom w:val="single" w:sz="4" w:space="0" w:color="2E74B5"/>
              <w:right w:val="single" w:sz="4" w:space="0" w:color="2E74B5"/>
            </w:tcBorders>
            <w:shd w:val="clear" w:color="auto" w:fill="auto"/>
          </w:tcPr>
          <w:p w14:paraId="6A514613" w14:textId="77777777" w:rsidR="00AC3E5D" w:rsidRPr="005765F2" w:rsidRDefault="00AC3E5D" w:rsidP="001B79C4">
            <w:pPr>
              <w:spacing w:after="0" w:line="240" w:lineRule="auto"/>
              <w:jc w:val="both"/>
              <w:rPr>
                <w:rFonts w:cs="Times New Roman"/>
                <w:szCs w:val="24"/>
              </w:rPr>
            </w:pPr>
            <w:r w:rsidRPr="005765F2">
              <w:rPr>
                <w:rFonts w:cs="Times New Roman"/>
                <w:szCs w:val="24"/>
              </w:rPr>
              <w:t xml:space="preserve">OK </w:t>
            </w:r>
            <w:r w:rsidRPr="009372AD">
              <w:sym w:font="Wingdings" w:char="F0E0"/>
            </w:r>
            <w:r w:rsidRPr="005765F2">
              <w:rPr>
                <w:rFonts w:cs="Times New Roman"/>
                <w:szCs w:val="24"/>
              </w:rPr>
              <w:t xml:space="preserve"> đã phát hành hóa đơn thành công</w:t>
            </w:r>
          </w:p>
          <w:p w14:paraId="4AFA4348" w14:textId="77777777" w:rsidR="00AC3E5D" w:rsidRPr="005765F2" w:rsidRDefault="00AC3E5D" w:rsidP="001B79C4">
            <w:pPr>
              <w:spacing w:after="0" w:line="240" w:lineRule="auto"/>
              <w:jc w:val="both"/>
              <w:rPr>
                <w:rFonts w:cs="Times New Roman"/>
                <w:szCs w:val="24"/>
              </w:rPr>
            </w:pPr>
            <w:r w:rsidRPr="005765F2">
              <w:rPr>
                <w:rFonts w:cs="Times New Roman"/>
                <w:szCs w:val="24"/>
              </w:rPr>
              <w:t xml:space="preserve">Pattern </w:t>
            </w:r>
            <w:r w:rsidRPr="009372AD">
              <w:sym w:font="Wingdings" w:char="F0E0"/>
            </w:r>
            <w:r w:rsidRPr="005765F2">
              <w:rPr>
                <w:rFonts w:cs="Times New Roman"/>
                <w:szCs w:val="24"/>
              </w:rPr>
              <w:t xml:space="preserve"> Mẫu số của các hóa đơn đã phát hành</w:t>
            </w:r>
          </w:p>
          <w:p w14:paraId="7DF40F13" w14:textId="77777777" w:rsidR="00AC3E5D" w:rsidRPr="005765F2" w:rsidRDefault="00AC3E5D" w:rsidP="001B79C4">
            <w:pPr>
              <w:spacing w:after="0" w:line="240" w:lineRule="auto"/>
              <w:jc w:val="both"/>
              <w:rPr>
                <w:rFonts w:cs="Times New Roman"/>
                <w:szCs w:val="24"/>
              </w:rPr>
            </w:pPr>
            <w:r w:rsidRPr="005765F2">
              <w:rPr>
                <w:rFonts w:cs="Times New Roman"/>
                <w:szCs w:val="24"/>
              </w:rPr>
              <w:t xml:space="preserve">Serial1 </w:t>
            </w:r>
            <w:r w:rsidRPr="009372AD">
              <w:sym w:font="Wingdings" w:char="F0E0"/>
            </w:r>
            <w:r w:rsidRPr="005765F2">
              <w:rPr>
                <w:rFonts w:cs="Times New Roman"/>
                <w:szCs w:val="24"/>
              </w:rPr>
              <w:t xml:space="preserve"> serial của dãy các hóa đơn phát hành </w:t>
            </w:r>
          </w:p>
          <w:p w14:paraId="16F337A7" w14:textId="77777777" w:rsidR="00AC3E5D" w:rsidRPr="005765F2" w:rsidRDefault="00AC3E5D" w:rsidP="001B79C4">
            <w:pPr>
              <w:spacing w:after="0" w:line="240" w:lineRule="auto"/>
              <w:jc w:val="both"/>
              <w:rPr>
                <w:rFonts w:cs="Times New Roman"/>
                <w:szCs w:val="24"/>
              </w:rPr>
            </w:pPr>
            <w:r w:rsidRPr="005765F2">
              <w:rPr>
                <w:rFonts w:cs="Times New Roman"/>
                <w:szCs w:val="24"/>
              </w:rPr>
              <w:t>num1, num2… là các số hóa đơn</w:t>
            </w:r>
          </w:p>
          <w:p w14:paraId="0BAABCF1" w14:textId="77777777" w:rsidR="00AC3E5D" w:rsidRPr="00517DC0" w:rsidRDefault="00AC3E5D" w:rsidP="001B79C4">
            <w:pPr>
              <w:pStyle w:val="ListParagraph"/>
              <w:ind w:left="0"/>
              <w:jc w:val="both"/>
              <w:rPr>
                <w:rFonts w:cs="Times New Roman"/>
                <w:szCs w:val="24"/>
              </w:rPr>
            </w:pPr>
            <w:r>
              <w:rPr>
                <w:rFonts w:cs="Times New Roman"/>
                <w:szCs w:val="24"/>
              </w:rPr>
              <w:t>key1,key2… là khóa để nhận biết hóa đơn phát hành cho khách hàng nào(lấy từ đầu vào)</w:t>
            </w:r>
          </w:p>
        </w:tc>
        <w:tc>
          <w:tcPr>
            <w:tcW w:w="1383" w:type="dxa"/>
            <w:tcBorders>
              <w:top w:val="single" w:sz="4" w:space="0" w:color="2E74B5"/>
              <w:left w:val="single" w:sz="4" w:space="0" w:color="2E74B5"/>
              <w:bottom w:val="single" w:sz="4" w:space="0" w:color="2E74B5"/>
              <w:right w:val="single" w:sz="4" w:space="0" w:color="2E74B5"/>
            </w:tcBorders>
          </w:tcPr>
          <w:p w14:paraId="301F10AA" w14:textId="77777777" w:rsidR="00AC3E5D" w:rsidRPr="005765F2" w:rsidRDefault="00AC3E5D" w:rsidP="001B79C4">
            <w:pPr>
              <w:spacing w:after="0" w:line="240" w:lineRule="auto"/>
              <w:jc w:val="both"/>
              <w:rPr>
                <w:rFonts w:cs="Times New Roman"/>
                <w:szCs w:val="24"/>
              </w:rPr>
            </w:pPr>
            <w:r w:rsidRPr="005765F2">
              <w:rPr>
                <w:rFonts w:cs="Times New Roman"/>
                <w:szCs w:val="24"/>
              </w:rPr>
              <w:t>Các hóa đơn có serial khác nhau phân cách bởi dấu “;”</w:t>
            </w:r>
          </w:p>
          <w:p w14:paraId="32CF1C8E" w14:textId="77777777" w:rsidR="00AC3E5D" w:rsidRPr="005765F2" w:rsidRDefault="00AC3E5D" w:rsidP="001B79C4">
            <w:pPr>
              <w:spacing w:after="0" w:line="240" w:lineRule="auto"/>
              <w:jc w:val="both"/>
              <w:rPr>
                <w:rFonts w:cs="Times New Roman"/>
                <w:szCs w:val="24"/>
              </w:rPr>
            </w:pPr>
            <w:r w:rsidRPr="005765F2">
              <w:rPr>
                <w:rFonts w:cs="Times New Roman"/>
                <w:szCs w:val="24"/>
              </w:rPr>
              <w:t>Các số hóa đơn phân cách bởi “,”</w:t>
            </w:r>
          </w:p>
          <w:p w14:paraId="4E874269" w14:textId="77777777" w:rsidR="00AC3E5D" w:rsidRDefault="00AC3E5D" w:rsidP="001B79C4">
            <w:pPr>
              <w:pStyle w:val="ListParagraph"/>
              <w:ind w:left="0"/>
              <w:jc w:val="both"/>
              <w:rPr>
                <w:rFonts w:cs="Times New Roman"/>
              </w:rPr>
            </w:pPr>
          </w:p>
        </w:tc>
      </w:tr>
    </w:tbl>
    <w:p w14:paraId="751E0287" w14:textId="77777777" w:rsidR="00AC3E5D" w:rsidRDefault="00AC3E5D" w:rsidP="00AC3E5D">
      <w:pPr>
        <w:rPr>
          <w:lang w:eastAsia="x-none"/>
        </w:rPr>
      </w:pPr>
    </w:p>
    <w:p w14:paraId="1B53D8ED" w14:textId="77777777" w:rsidR="00AC3E5D" w:rsidRDefault="00AC3E5D" w:rsidP="00AC3E5D">
      <w:pPr>
        <w:rPr>
          <w:lang w:eastAsia="x-none"/>
        </w:rPr>
      </w:pPr>
      <w:r w:rsidRPr="00FE7CBB">
        <w:rPr>
          <w:b/>
          <w:u w:val="single"/>
          <w:lang w:eastAsia="x-none"/>
        </w:rPr>
        <w:t>Định dạng chuỗi xml đầu vào</w:t>
      </w:r>
      <w:r>
        <w:rPr>
          <w:b/>
          <w:u w:val="single"/>
          <w:lang w:eastAsia="x-none"/>
        </w:rPr>
        <w:t xml:space="preserve"> </w:t>
      </w:r>
      <w:r w:rsidRPr="00FE7CBB">
        <w:rPr>
          <w:b/>
          <w:u w:val="single"/>
        </w:rPr>
        <w:t xml:space="preserve">(các trường </w:t>
      </w:r>
      <w:r w:rsidRPr="00FE7CBB">
        <w:rPr>
          <w:b/>
          <w:color w:val="FF0000"/>
          <w:u w:val="single"/>
        </w:rPr>
        <w:t>*</w:t>
      </w:r>
      <w:r w:rsidRPr="00FE7CBB">
        <w:rPr>
          <w:b/>
          <w:u w:val="single"/>
        </w:rPr>
        <w:t xml:space="preserve"> là bắt buộc):</w:t>
      </w:r>
    </w:p>
    <w:p w14:paraId="7AB5B48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DSHDon</w:t>
      </w:r>
      <w:r>
        <w:rPr>
          <w:rFonts w:ascii="Consolas" w:hAnsi="Consolas" w:cs="Consolas"/>
          <w:color w:val="0000FF"/>
          <w:sz w:val="19"/>
          <w:szCs w:val="19"/>
        </w:rPr>
        <w:t>&gt;</w:t>
      </w:r>
    </w:p>
    <w:p w14:paraId="27DB238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HDon</w:t>
      </w:r>
      <w:r>
        <w:rPr>
          <w:rFonts w:ascii="Consolas" w:hAnsi="Consolas" w:cs="Consolas"/>
          <w:color w:val="0000FF"/>
          <w:sz w:val="19"/>
          <w:szCs w:val="19"/>
        </w:rPr>
        <w:t>&gt;</w:t>
      </w:r>
    </w:p>
    <w:p w14:paraId="1CEF3B1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color w:val="000000"/>
          <w:sz w:val="19"/>
          <w:szCs w:val="19"/>
        </w:rPr>
        <w:t>Fkey cua hoa don</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20BA2ED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DLHDon</w:t>
      </w:r>
      <w:r>
        <w:rPr>
          <w:rFonts w:ascii="Consolas" w:hAnsi="Consolas" w:cs="Consolas"/>
          <w:color w:val="0000FF"/>
          <w:sz w:val="19"/>
          <w:szCs w:val="19"/>
        </w:rPr>
        <w:t>&gt;</w:t>
      </w:r>
    </w:p>
    <w:p w14:paraId="21A4511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37C6B3E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SHDon</w:t>
      </w:r>
      <w:r>
        <w:rPr>
          <w:rFonts w:ascii="Consolas" w:hAnsi="Consolas" w:cs="Consolas"/>
          <w:color w:val="0000FF"/>
          <w:sz w:val="19"/>
          <w:szCs w:val="19"/>
        </w:rPr>
        <w:t>&gt;</w:t>
      </w:r>
      <w:r>
        <w:rPr>
          <w:rFonts w:ascii="Consolas" w:hAnsi="Consolas" w:cs="Consolas"/>
          <w:color w:val="000000"/>
          <w:sz w:val="19"/>
          <w:szCs w:val="19"/>
        </w:rPr>
        <w:t>Số hóa đơn</w:t>
      </w:r>
      <w:r>
        <w:rPr>
          <w:rFonts w:ascii="Consolas" w:hAnsi="Consolas" w:cs="Consolas"/>
          <w:color w:val="0000FF"/>
          <w:sz w:val="19"/>
          <w:szCs w:val="19"/>
        </w:rPr>
        <w:t>&lt;/</w:t>
      </w:r>
      <w:r>
        <w:rPr>
          <w:rFonts w:ascii="Consolas" w:hAnsi="Consolas" w:cs="Consolas"/>
          <w:color w:val="A31515"/>
          <w:sz w:val="19"/>
          <w:szCs w:val="19"/>
        </w:rPr>
        <w:t>SHDon</w:t>
      </w:r>
      <w:r>
        <w:rPr>
          <w:rFonts w:ascii="Consolas" w:hAnsi="Consolas" w:cs="Consolas"/>
          <w:color w:val="0000FF"/>
          <w:sz w:val="19"/>
          <w:szCs w:val="19"/>
        </w:rPr>
        <w:t>&gt;</w:t>
      </w:r>
    </w:p>
    <w:p w14:paraId="5CF127C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MHSo</w:t>
      </w:r>
      <w:r>
        <w:rPr>
          <w:rFonts w:ascii="Consolas" w:hAnsi="Consolas" w:cs="Consolas"/>
          <w:color w:val="0000FF"/>
          <w:sz w:val="19"/>
          <w:szCs w:val="19"/>
        </w:rPr>
        <w:t>&gt;</w:t>
      </w:r>
      <w:r>
        <w:rPr>
          <w:rFonts w:ascii="Consolas" w:hAnsi="Consolas" w:cs="Consolas"/>
          <w:color w:val="000000"/>
          <w:sz w:val="19"/>
          <w:szCs w:val="19"/>
        </w:rPr>
        <w:t>Mã hồ sơ</w:t>
      </w:r>
      <w:r>
        <w:rPr>
          <w:rFonts w:ascii="Consolas" w:hAnsi="Consolas" w:cs="Consolas"/>
          <w:color w:val="0000FF"/>
          <w:sz w:val="19"/>
          <w:szCs w:val="19"/>
        </w:rPr>
        <w:t>&lt;/</w:t>
      </w:r>
      <w:r>
        <w:rPr>
          <w:rFonts w:ascii="Consolas" w:hAnsi="Consolas" w:cs="Consolas"/>
          <w:color w:val="A31515"/>
          <w:sz w:val="19"/>
          <w:szCs w:val="19"/>
        </w:rPr>
        <w:t>MHSo</w:t>
      </w:r>
      <w:r>
        <w:rPr>
          <w:rFonts w:ascii="Consolas" w:hAnsi="Consolas" w:cs="Consolas"/>
          <w:color w:val="0000FF"/>
          <w:sz w:val="19"/>
          <w:szCs w:val="19"/>
        </w:rPr>
        <w:t>&gt;</w:t>
      </w:r>
    </w:p>
    <w:p w14:paraId="2A90866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SBKe</w:t>
      </w:r>
      <w:r>
        <w:rPr>
          <w:rFonts w:ascii="Consolas" w:hAnsi="Consolas" w:cs="Consolas"/>
          <w:color w:val="0000FF"/>
          <w:sz w:val="19"/>
          <w:szCs w:val="19"/>
        </w:rPr>
        <w:t>&gt;</w:t>
      </w:r>
      <w:r>
        <w:rPr>
          <w:rFonts w:ascii="Consolas" w:hAnsi="Consolas" w:cs="Consolas"/>
          <w:color w:val="000000"/>
          <w:sz w:val="19"/>
          <w:szCs w:val="19"/>
        </w:rPr>
        <w:t>Số bảng kê (Số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SBKe</w:t>
      </w:r>
      <w:r>
        <w:rPr>
          <w:rFonts w:ascii="Consolas" w:hAnsi="Consolas" w:cs="Consolas"/>
          <w:color w:val="0000FF"/>
          <w:sz w:val="19"/>
          <w:szCs w:val="19"/>
        </w:rPr>
        <w:t>&gt;</w:t>
      </w:r>
    </w:p>
    <w:p w14:paraId="0580768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NBKe</w:t>
      </w:r>
      <w:r>
        <w:rPr>
          <w:rFonts w:ascii="Consolas" w:hAnsi="Consolas" w:cs="Consolas"/>
          <w:color w:val="0000FF"/>
          <w:sz w:val="19"/>
          <w:szCs w:val="19"/>
        </w:rPr>
        <w:t>&gt;</w:t>
      </w:r>
      <w:r>
        <w:rPr>
          <w:rFonts w:ascii="Consolas" w:hAnsi="Consolas" w:cs="Consolas"/>
          <w:color w:val="000000"/>
          <w:sz w:val="19"/>
          <w:szCs w:val="19"/>
        </w:rPr>
        <w:t>Ngày bảng kê (Ngày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NBKe</w:t>
      </w:r>
      <w:r>
        <w:rPr>
          <w:rFonts w:ascii="Consolas" w:hAnsi="Consolas" w:cs="Consolas"/>
          <w:color w:val="0000FF"/>
          <w:sz w:val="19"/>
          <w:szCs w:val="19"/>
        </w:rPr>
        <w:t>&gt;</w:t>
      </w:r>
    </w:p>
    <w:p w14:paraId="2C500ED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DVTTe</w:t>
      </w:r>
      <w:r>
        <w:rPr>
          <w:rFonts w:ascii="Consolas" w:hAnsi="Consolas" w:cs="Consolas"/>
          <w:color w:val="0000FF"/>
          <w:sz w:val="19"/>
          <w:szCs w:val="19"/>
        </w:rPr>
        <w:t>&gt;</w:t>
      </w:r>
      <w:r>
        <w:rPr>
          <w:rFonts w:ascii="Consolas" w:hAnsi="Consolas" w:cs="Consolas"/>
          <w:color w:val="000000"/>
          <w:sz w:val="19"/>
          <w:szCs w:val="19"/>
        </w:rPr>
        <w:t>Đơn vị tiền tệ *</w:t>
      </w:r>
      <w:r>
        <w:rPr>
          <w:rFonts w:ascii="Consolas" w:hAnsi="Consolas" w:cs="Consolas"/>
          <w:color w:val="0000FF"/>
          <w:sz w:val="19"/>
          <w:szCs w:val="19"/>
        </w:rPr>
        <w:t>&lt;/</w:t>
      </w:r>
      <w:r>
        <w:rPr>
          <w:rFonts w:ascii="Consolas" w:hAnsi="Consolas" w:cs="Consolas"/>
          <w:color w:val="A31515"/>
          <w:sz w:val="19"/>
          <w:szCs w:val="19"/>
        </w:rPr>
        <w:t>DVTTe</w:t>
      </w:r>
      <w:r>
        <w:rPr>
          <w:rFonts w:ascii="Consolas" w:hAnsi="Consolas" w:cs="Consolas"/>
          <w:color w:val="0000FF"/>
          <w:sz w:val="19"/>
          <w:szCs w:val="19"/>
        </w:rPr>
        <w:t>&gt;</w:t>
      </w:r>
    </w:p>
    <w:p w14:paraId="1655C98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TGia</w:t>
      </w:r>
      <w:r>
        <w:rPr>
          <w:rFonts w:ascii="Consolas" w:hAnsi="Consolas" w:cs="Consolas"/>
          <w:color w:val="0000FF"/>
          <w:sz w:val="19"/>
          <w:szCs w:val="19"/>
        </w:rPr>
        <w:t>&gt;</w:t>
      </w:r>
      <w:r>
        <w:rPr>
          <w:rFonts w:ascii="Consolas" w:hAnsi="Consolas" w:cs="Consolas"/>
          <w:color w:val="000000"/>
          <w:sz w:val="19"/>
          <w:szCs w:val="19"/>
        </w:rPr>
        <w:t>Tỷ giá (Bắt buộc (Trừ trường hợp Đơn vị tiền tệ là VND))</w:t>
      </w:r>
      <w:r>
        <w:rPr>
          <w:rFonts w:ascii="Consolas" w:hAnsi="Consolas" w:cs="Consolas"/>
          <w:color w:val="0000FF"/>
          <w:sz w:val="19"/>
          <w:szCs w:val="19"/>
        </w:rPr>
        <w:t>&lt;/</w:t>
      </w:r>
      <w:r>
        <w:rPr>
          <w:rFonts w:ascii="Consolas" w:hAnsi="Consolas" w:cs="Consolas"/>
          <w:color w:val="A31515"/>
          <w:sz w:val="19"/>
          <w:szCs w:val="19"/>
        </w:rPr>
        <w:t>TGia</w:t>
      </w:r>
      <w:r>
        <w:rPr>
          <w:rFonts w:ascii="Consolas" w:hAnsi="Consolas" w:cs="Consolas"/>
          <w:color w:val="0000FF"/>
          <w:sz w:val="19"/>
          <w:szCs w:val="19"/>
        </w:rPr>
        <w:t>&gt;</w:t>
      </w:r>
    </w:p>
    <w:p w14:paraId="7421638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HTTToan</w:t>
      </w:r>
      <w:r>
        <w:rPr>
          <w:rFonts w:ascii="Consolas" w:hAnsi="Consolas" w:cs="Consolas"/>
          <w:color w:val="0000FF"/>
          <w:sz w:val="19"/>
          <w:szCs w:val="19"/>
        </w:rPr>
        <w:t>&gt;</w:t>
      </w:r>
      <w:r>
        <w:rPr>
          <w:rFonts w:ascii="Consolas" w:hAnsi="Consolas" w:cs="Consolas"/>
          <w:color w:val="000000"/>
          <w:sz w:val="19"/>
          <w:szCs w:val="19"/>
        </w:rPr>
        <w:t xml:space="preserve">Hình thức thanh toán </w:t>
      </w:r>
      <w:r>
        <w:rPr>
          <w:rFonts w:ascii="Consolas" w:hAnsi="Consolas" w:cs="Consolas"/>
          <w:color w:val="0000FF"/>
          <w:sz w:val="19"/>
          <w:szCs w:val="19"/>
        </w:rPr>
        <w:t>&lt;/</w:t>
      </w:r>
      <w:r>
        <w:rPr>
          <w:rFonts w:ascii="Consolas" w:hAnsi="Consolas" w:cs="Consolas"/>
          <w:color w:val="A31515"/>
          <w:sz w:val="19"/>
          <w:szCs w:val="19"/>
        </w:rPr>
        <w:t>HTTToan</w:t>
      </w:r>
      <w:r>
        <w:rPr>
          <w:rFonts w:ascii="Consolas" w:hAnsi="Consolas" w:cs="Consolas"/>
          <w:color w:val="0000FF"/>
          <w:sz w:val="19"/>
          <w:szCs w:val="19"/>
        </w:rPr>
        <w:t>&gt;</w:t>
      </w:r>
    </w:p>
    <w:p w14:paraId="3FF465A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1DEC53E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NDHDon</w:t>
      </w:r>
      <w:r>
        <w:rPr>
          <w:rFonts w:ascii="Consolas" w:hAnsi="Consolas" w:cs="Consolas"/>
          <w:color w:val="0000FF"/>
          <w:sz w:val="19"/>
          <w:szCs w:val="19"/>
        </w:rPr>
        <w:t>&gt;</w:t>
      </w:r>
    </w:p>
    <w:p w14:paraId="0E5C243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NBan</w:t>
      </w:r>
      <w:r>
        <w:rPr>
          <w:rFonts w:ascii="Consolas" w:hAnsi="Consolas" w:cs="Consolas"/>
          <w:color w:val="0000FF"/>
          <w:sz w:val="19"/>
          <w:szCs w:val="19"/>
        </w:rPr>
        <w:t>&gt;</w:t>
      </w:r>
    </w:p>
    <w:p w14:paraId="7FE5C3D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2C961C77" w14:textId="77777777" w:rsidR="00AC3E5D" w:rsidRDefault="00AC3E5D" w:rsidP="00AC3E5D">
      <w:pPr>
        <w:autoSpaceDE w:val="0"/>
        <w:autoSpaceDN w:val="0"/>
        <w:adjustRightInd w:val="0"/>
        <w:spacing w:after="0" w:line="240" w:lineRule="auto"/>
        <w:ind w:left="18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Mã số thuế *</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15CEDEAB" w14:textId="77777777" w:rsidR="00AC3E5D" w:rsidRDefault="00AC3E5D" w:rsidP="00AC3E5D">
      <w:pPr>
        <w:autoSpaceDE w:val="0"/>
        <w:autoSpaceDN w:val="0"/>
        <w:adjustRightInd w:val="0"/>
        <w:spacing w:after="0" w:line="240" w:lineRule="auto"/>
        <w:ind w:left="1620" w:firstLine="54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3C410D01" w14:textId="77777777" w:rsidR="00AC3E5D" w:rsidRDefault="00AC3E5D" w:rsidP="00AC3E5D">
      <w:pPr>
        <w:tabs>
          <w:tab w:val="left" w:pos="19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269CB2C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64829CA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01C1C81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0226882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Fax</w:t>
      </w:r>
      <w:r>
        <w:rPr>
          <w:rFonts w:ascii="Consolas" w:hAnsi="Consolas" w:cs="Consolas"/>
          <w:color w:val="0000FF"/>
          <w:sz w:val="19"/>
          <w:szCs w:val="19"/>
        </w:rPr>
        <w:t>&gt;</w:t>
      </w:r>
      <w:r>
        <w:rPr>
          <w:rFonts w:ascii="Consolas" w:hAnsi="Consolas" w:cs="Consolas"/>
          <w:color w:val="000000"/>
          <w:sz w:val="19"/>
          <w:szCs w:val="19"/>
        </w:rPr>
        <w:t>Fax</w:t>
      </w:r>
      <w:r>
        <w:rPr>
          <w:rFonts w:ascii="Consolas" w:hAnsi="Consolas" w:cs="Consolas"/>
          <w:color w:val="0000FF"/>
          <w:sz w:val="19"/>
          <w:szCs w:val="19"/>
        </w:rPr>
        <w:t>&lt;/</w:t>
      </w:r>
      <w:r>
        <w:rPr>
          <w:rFonts w:ascii="Consolas" w:hAnsi="Consolas" w:cs="Consolas"/>
          <w:color w:val="A31515"/>
          <w:sz w:val="19"/>
          <w:szCs w:val="19"/>
        </w:rPr>
        <w:t>Fax</w:t>
      </w:r>
      <w:r>
        <w:rPr>
          <w:rFonts w:ascii="Consolas" w:hAnsi="Consolas" w:cs="Consolas"/>
          <w:color w:val="0000FF"/>
          <w:sz w:val="19"/>
          <w:szCs w:val="19"/>
        </w:rPr>
        <w:t>&gt;</w:t>
      </w:r>
    </w:p>
    <w:p w14:paraId="1B43146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LDDNBo</w:t>
      </w:r>
      <w:r>
        <w:rPr>
          <w:rFonts w:ascii="Consolas" w:hAnsi="Consolas" w:cs="Consolas"/>
          <w:color w:val="0000FF"/>
          <w:sz w:val="19"/>
          <w:szCs w:val="19"/>
        </w:rPr>
        <w:t>&gt;</w:t>
      </w:r>
      <w:r>
        <w:rPr>
          <w:rFonts w:ascii="Consolas" w:hAnsi="Consolas" w:cs="Consolas"/>
          <w:color w:val="000000"/>
          <w:sz w:val="19"/>
          <w:szCs w:val="19"/>
        </w:rPr>
        <w:t>Lệnh điều động nội bộ (Bắt buộc đối với phiếu xuất kho vận chuyển nội bộ)</w:t>
      </w:r>
      <w:r>
        <w:rPr>
          <w:rFonts w:ascii="Consolas" w:hAnsi="Consolas" w:cs="Consolas"/>
          <w:color w:val="0000FF"/>
          <w:sz w:val="19"/>
          <w:szCs w:val="19"/>
        </w:rPr>
        <w:t>&lt;/</w:t>
      </w:r>
      <w:r>
        <w:rPr>
          <w:rFonts w:ascii="Consolas" w:hAnsi="Consolas" w:cs="Consolas"/>
          <w:color w:val="A31515"/>
          <w:sz w:val="19"/>
          <w:szCs w:val="19"/>
        </w:rPr>
        <w:t>LDDNBo</w:t>
      </w:r>
      <w:r>
        <w:rPr>
          <w:rFonts w:ascii="Consolas" w:hAnsi="Consolas" w:cs="Consolas"/>
          <w:color w:val="0000FF"/>
          <w:sz w:val="19"/>
          <w:szCs w:val="19"/>
        </w:rPr>
        <w:t>&gt;</w:t>
      </w:r>
    </w:p>
    <w:p w14:paraId="7773373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HDSo</w:t>
      </w:r>
      <w:r>
        <w:rPr>
          <w:rFonts w:ascii="Consolas" w:hAnsi="Consolas" w:cs="Consolas"/>
          <w:color w:val="0000FF"/>
          <w:sz w:val="19"/>
          <w:szCs w:val="19"/>
        </w:rPr>
        <w:t>&gt;</w:t>
      </w:r>
      <w:r>
        <w:rPr>
          <w:rFonts w:ascii="Consolas" w:hAnsi="Consolas" w:cs="Consolas"/>
          <w:color w:val="000000"/>
          <w:sz w:val="19"/>
          <w:szCs w:val="19"/>
        </w:rPr>
        <w:t>Hợp đồng số (Hợp đồng vận chuyển) (phiếu xuất kho vận chuyển nội bộ)</w:t>
      </w:r>
      <w:r>
        <w:rPr>
          <w:rFonts w:ascii="Consolas" w:hAnsi="Consolas" w:cs="Consolas"/>
          <w:color w:val="0000FF"/>
          <w:sz w:val="19"/>
          <w:szCs w:val="19"/>
        </w:rPr>
        <w:t>&lt;/</w:t>
      </w:r>
      <w:r>
        <w:rPr>
          <w:rFonts w:ascii="Consolas" w:hAnsi="Consolas" w:cs="Consolas"/>
          <w:color w:val="A31515"/>
          <w:sz w:val="19"/>
          <w:szCs w:val="19"/>
        </w:rPr>
        <w:t>HDSo</w:t>
      </w:r>
      <w:r>
        <w:rPr>
          <w:rFonts w:ascii="Consolas" w:hAnsi="Consolas" w:cs="Consolas"/>
          <w:color w:val="0000FF"/>
          <w:sz w:val="19"/>
          <w:szCs w:val="19"/>
        </w:rPr>
        <w:t>&gt;</w:t>
      </w:r>
    </w:p>
    <w:p w14:paraId="1A191B5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HVTNXHang</w:t>
      </w:r>
      <w:r>
        <w:rPr>
          <w:rFonts w:ascii="Consolas" w:hAnsi="Consolas" w:cs="Consolas"/>
          <w:color w:val="0000FF"/>
          <w:sz w:val="19"/>
          <w:szCs w:val="19"/>
        </w:rPr>
        <w:t>&gt;</w:t>
      </w:r>
      <w:r>
        <w:rPr>
          <w:rFonts w:ascii="Consolas" w:hAnsi="Consolas" w:cs="Consolas"/>
          <w:color w:val="000000"/>
          <w:sz w:val="19"/>
          <w:szCs w:val="19"/>
        </w:rPr>
        <w:t>Họ và tên người xuất hàng (phiếu xuất kho vận chuyển nội bộ)</w:t>
      </w:r>
      <w:r>
        <w:rPr>
          <w:rFonts w:ascii="Consolas" w:hAnsi="Consolas" w:cs="Consolas"/>
          <w:color w:val="0000FF"/>
          <w:sz w:val="19"/>
          <w:szCs w:val="19"/>
        </w:rPr>
        <w:t>&lt;/</w:t>
      </w:r>
      <w:r>
        <w:rPr>
          <w:rFonts w:ascii="Consolas" w:hAnsi="Consolas" w:cs="Consolas"/>
          <w:color w:val="A31515"/>
          <w:sz w:val="19"/>
          <w:szCs w:val="19"/>
        </w:rPr>
        <w:t>HVTNXHang</w:t>
      </w:r>
      <w:r>
        <w:rPr>
          <w:rFonts w:ascii="Consolas" w:hAnsi="Consolas" w:cs="Consolas"/>
          <w:color w:val="0000FF"/>
          <w:sz w:val="19"/>
          <w:szCs w:val="19"/>
        </w:rPr>
        <w:t>&gt;</w:t>
      </w:r>
    </w:p>
    <w:p w14:paraId="503A5F2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TNVChuyen</w:t>
      </w:r>
      <w:r>
        <w:rPr>
          <w:rFonts w:ascii="Consolas" w:hAnsi="Consolas" w:cs="Consolas"/>
          <w:color w:val="0000FF"/>
          <w:sz w:val="19"/>
          <w:szCs w:val="19"/>
        </w:rPr>
        <w:t>&gt;</w:t>
      </w:r>
      <w:r>
        <w:rPr>
          <w:rFonts w:ascii="Consolas" w:hAnsi="Consolas" w:cs="Consolas"/>
          <w:color w:val="000000"/>
          <w:sz w:val="19"/>
          <w:szCs w:val="19"/>
        </w:rPr>
        <w:t>Tên người vận chuyển (phiếu xuất kho)</w:t>
      </w:r>
      <w:r>
        <w:rPr>
          <w:rFonts w:ascii="Consolas" w:hAnsi="Consolas" w:cs="Consolas"/>
          <w:color w:val="0000FF"/>
          <w:sz w:val="19"/>
          <w:szCs w:val="19"/>
        </w:rPr>
        <w:t>&lt;/</w:t>
      </w:r>
      <w:r>
        <w:rPr>
          <w:rFonts w:ascii="Consolas" w:hAnsi="Consolas" w:cs="Consolas"/>
          <w:color w:val="A31515"/>
          <w:sz w:val="19"/>
          <w:szCs w:val="19"/>
        </w:rPr>
        <w:t>TNVChuyen</w:t>
      </w:r>
      <w:r>
        <w:rPr>
          <w:rFonts w:ascii="Consolas" w:hAnsi="Consolas" w:cs="Consolas"/>
          <w:color w:val="0000FF"/>
          <w:sz w:val="19"/>
          <w:szCs w:val="19"/>
        </w:rPr>
        <w:t>&gt;</w:t>
      </w:r>
    </w:p>
    <w:p w14:paraId="6A6020E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PTVChuyen</w:t>
      </w:r>
      <w:r>
        <w:rPr>
          <w:rFonts w:ascii="Consolas" w:hAnsi="Consolas" w:cs="Consolas"/>
          <w:color w:val="0000FF"/>
          <w:sz w:val="19"/>
          <w:szCs w:val="19"/>
        </w:rPr>
        <w:t>&gt;</w:t>
      </w:r>
      <w:r>
        <w:rPr>
          <w:rFonts w:ascii="Consolas" w:hAnsi="Consolas" w:cs="Consolas"/>
          <w:color w:val="000000"/>
          <w:sz w:val="19"/>
          <w:szCs w:val="19"/>
        </w:rPr>
        <w:t>Phương tiện vận chuyển (Bắt buộc đối với phiếu xuất kho)</w:t>
      </w:r>
      <w:r>
        <w:rPr>
          <w:rFonts w:ascii="Consolas" w:hAnsi="Consolas" w:cs="Consolas"/>
          <w:color w:val="0000FF"/>
          <w:sz w:val="19"/>
          <w:szCs w:val="19"/>
        </w:rPr>
        <w:t>&lt;/</w:t>
      </w:r>
      <w:r>
        <w:rPr>
          <w:rFonts w:ascii="Consolas" w:hAnsi="Consolas" w:cs="Consolas"/>
          <w:color w:val="A31515"/>
          <w:sz w:val="19"/>
          <w:szCs w:val="19"/>
        </w:rPr>
        <w:t>PTVChuyen</w:t>
      </w:r>
      <w:r>
        <w:rPr>
          <w:rFonts w:ascii="Consolas" w:hAnsi="Consolas" w:cs="Consolas"/>
          <w:color w:val="0000FF"/>
          <w:sz w:val="19"/>
          <w:szCs w:val="19"/>
        </w:rPr>
        <w:t>&gt;</w:t>
      </w:r>
    </w:p>
    <w:p w14:paraId="04DADBF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HDKTSo</w:t>
      </w:r>
      <w:r>
        <w:rPr>
          <w:rFonts w:ascii="Consolas" w:hAnsi="Consolas" w:cs="Consolas"/>
          <w:color w:val="0000FF"/>
          <w:sz w:val="19"/>
          <w:szCs w:val="19"/>
        </w:rPr>
        <w:t>&gt;</w:t>
      </w:r>
      <w:r>
        <w:rPr>
          <w:rFonts w:ascii="Consolas" w:hAnsi="Consolas" w:cs="Consolas"/>
          <w:color w:val="000000"/>
          <w:sz w:val="19"/>
          <w:szCs w:val="19"/>
        </w:rPr>
        <w:t>Hợp đồng kinh tế số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HDKTSo</w:t>
      </w:r>
      <w:r>
        <w:rPr>
          <w:rFonts w:ascii="Consolas" w:hAnsi="Consolas" w:cs="Consolas"/>
          <w:color w:val="0000FF"/>
          <w:sz w:val="19"/>
          <w:szCs w:val="19"/>
        </w:rPr>
        <w:t>&gt;</w:t>
      </w:r>
    </w:p>
    <w:p w14:paraId="5B35665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HDKTNgay</w:t>
      </w:r>
      <w:r>
        <w:rPr>
          <w:rFonts w:ascii="Consolas" w:hAnsi="Consolas" w:cs="Consolas"/>
          <w:color w:val="0000FF"/>
          <w:sz w:val="19"/>
          <w:szCs w:val="19"/>
        </w:rPr>
        <w:t>&gt;</w:t>
      </w:r>
      <w:r>
        <w:rPr>
          <w:rFonts w:ascii="Consolas" w:hAnsi="Consolas" w:cs="Consolas"/>
          <w:color w:val="000000"/>
          <w:sz w:val="19"/>
          <w:szCs w:val="19"/>
        </w:rPr>
        <w:t>Hợp đồng kinh tế ngày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HDKTNgay</w:t>
      </w:r>
      <w:r>
        <w:rPr>
          <w:rFonts w:ascii="Consolas" w:hAnsi="Consolas" w:cs="Consolas"/>
          <w:color w:val="0000FF"/>
          <w:sz w:val="19"/>
          <w:szCs w:val="19"/>
        </w:rPr>
        <w:t>&gt;</w:t>
      </w:r>
    </w:p>
    <w:p w14:paraId="2AA4597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NBan</w:t>
      </w:r>
      <w:r>
        <w:rPr>
          <w:rFonts w:ascii="Consolas" w:hAnsi="Consolas" w:cs="Consolas"/>
          <w:color w:val="0000FF"/>
          <w:sz w:val="19"/>
          <w:szCs w:val="19"/>
        </w:rPr>
        <w:t>&gt;</w:t>
      </w:r>
    </w:p>
    <w:p w14:paraId="7E08409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NMua</w:t>
      </w:r>
      <w:r>
        <w:rPr>
          <w:rFonts w:ascii="Consolas" w:hAnsi="Consolas" w:cs="Consolas"/>
          <w:color w:val="0000FF"/>
          <w:sz w:val="19"/>
          <w:szCs w:val="19"/>
        </w:rPr>
        <w:t>&gt;</w:t>
      </w:r>
    </w:p>
    <w:p w14:paraId="1DA269A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7ABADC5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Mã số thuế (Bắt buộc nếu có)</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6DA3DEC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42A75F9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MKHang</w:t>
      </w:r>
      <w:r>
        <w:rPr>
          <w:rFonts w:ascii="Consolas" w:hAnsi="Consolas" w:cs="Consolas"/>
          <w:color w:val="0000FF"/>
          <w:sz w:val="19"/>
          <w:szCs w:val="19"/>
        </w:rPr>
        <w:t>&gt;</w:t>
      </w:r>
      <w:r>
        <w:rPr>
          <w:rFonts w:ascii="Consolas" w:hAnsi="Consolas" w:cs="Consolas"/>
          <w:color w:val="000000"/>
          <w:sz w:val="19"/>
          <w:szCs w:val="19"/>
        </w:rPr>
        <w:t>Mã khách hàng</w:t>
      </w:r>
      <w:r>
        <w:rPr>
          <w:rFonts w:ascii="Consolas" w:hAnsi="Consolas" w:cs="Consolas"/>
          <w:color w:val="0000FF"/>
          <w:sz w:val="19"/>
          <w:szCs w:val="19"/>
        </w:rPr>
        <w:t>&lt;/</w:t>
      </w:r>
      <w:r>
        <w:rPr>
          <w:rFonts w:ascii="Consolas" w:hAnsi="Consolas" w:cs="Consolas"/>
          <w:color w:val="A31515"/>
          <w:sz w:val="19"/>
          <w:szCs w:val="19"/>
        </w:rPr>
        <w:t>MKHang</w:t>
      </w:r>
      <w:r>
        <w:rPr>
          <w:rFonts w:ascii="Consolas" w:hAnsi="Consolas" w:cs="Consolas"/>
          <w:color w:val="0000FF"/>
          <w:sz w:val="19"/>
          <w:szCs w:val="19"/>
        </w:rPr>
        <w:t>&gt;</w:t>
      </w:r>
    </w:p>
    <w:p w14:paraId="2A0A630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6B86724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1FDA694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HVTNMHang</w:t>
      </w:r>
      <w:r>
        <w:rPr>
          <w:rFonts w:ascii="Consolas" w:hAnsi="Consolas" w:cs="Consolas"/>
          <w:color w:val="0000FF"/>
          <w:sz w:val="19"/>
          <w:szCs w:val="19"/>
        </w:rPr>
        <w:t>&gt;</w:t>
      </w:r>
      <w:r>
        <w:rPr>
          <w:rFonts w:ascii="Consolas" w:hAnsi="Consolas" w:cs="Consolas"/>
          <w:color w:val="000000"/>
          <w:sz w:val="19"/>
          <w:szCs w:val="19"/>
        </w:rPr>
        <w:t>Họ và tên người mua hàng</w:t>
      </w:r>
      <w:r>
        <w:rPr>
          <w:rFonts w:ascii="Consolas" w:hAnsi="Consolas" w:cs="Consolas"/>
          <w:color w:val="0000FF"/>
          <w:sz w:val="19"/>
          <w:szCs w:val="19"/>
        </w:rPr>
        <w:t>&lt;/</w:t>
      </w:r>
      <w:r>
        <w:rPr>
          <w:rFonts w:ascii="Consolas" w:hAnsi="Consolas" w:cs="Consolas"/>
          <w:color w:val="A31515"/>
          <w:sz w:val="19"/>
          <w:szCs w:val="19"/>
        </w:rPr>
        <w:t>HVTNMHang</w:t>
      </w:r>
      <w:r>
        <w:rPr>
          <w:rFonts w:ascii="Consolas" w:hAnsi="Consolas" w:cs="Consolas"/>
          <w:color w:val="0000FF"/>
          <w:sz w:val="19"/>
          <w:szCs w:val="19"/>
        </w:rPr>
        <w:t>&gt;</w:t>
      </w:r>
    </w:p>
    <w:p w14:paraId="19069DA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2DDA814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329E85C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HVTNNHang</w:t>
      </w:r>
      <w:r>
        <w:rPr>
          <w:rFonts w:ascii="Consolas" w:hAnsi="Consolas" w:cs="Consolas"/>
          <w:color w:val="0000FF"/>
          <w:sz w:val="19"/>
          <w:szCs w:val="19"/>
        </w:rPr>
        <w:t>&gt;</w:t>
      </w:r>
      <w:r>
        <w:rPr>
          <w:rFonts w:ascii="Consolas" w:hAnsi="Consolas" w:cs="Consolas"/>
          <w:color w:val="000000"/>
          <w:sz w:val="19"/>
          <w:szCs w:val="19"/>
        </w:rPr>
        <w:t>Họ và tên người nhận hàng (phiếu xuất kho)</w:t>
      </w:r>
      <w:r>
        <w:rPr>
          <w:rFonts w:ascii="Consolas" w:hAnsi="Consolas" w:cs="Consolas"/>
          <w:color w:val="0000FF"/>
          <w:sz w:val="19"/>
          <w:szCs w:val="19"/>
        </w:rPr>
        <w:t>&lt;/</w:t>
      </w:r>
      <w:r>
        <w:rPr>
          <w:rFonts w:ascii="Consolas" w:hAnsi="Consolas" w:cs="Consolas"/>
          <w:color w:val="A31515"/>
          <w:sz w:val="19"/>
          <w:szCs w:val="19"/>
        </w:rPr>
        <w:t>HVTNNHang</w:t>
      </w:r>
      <w:r>
        <w:rPr>
          <w:rFonts w:ascii="Consolas" w:hAnsi="Consolas" w:cs="Consolas"/>
          <w:color w:val="0000FF"/>
          <w:sz w:val="19"/>
          <w:szCs w:val="19"/>
        </w:rPr>
        <w:t>&gt;</w:t>
      </w:r>
    </w:p>
    <w:p w14:paraId="067F800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NMua</w:t>
      </w:r>
      <w:r>
        <w:rPr>
          <w:rFonts w:ascii="Consolas" w:hAnsi="Consolas" w:cs="Consolas"/>
          <w:color w:val="0000FF"/>
          <w:sz w:val="19"/>
          <w:szCs w:val="19"/>
        </w:rPr>
        <w:t>&gt;</w:t>
      </w:r>
    </w:p>
    <w:p w14:paraId="645F911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DSHHDVu</w:t>
      </w:r>
      <w:r>
        <w:rPr>
          <w:rFonts w:ascii="Consolas" w:hAnsi="Consolas" w:cs="Consolas"/>
          <w:color w:val="0000FF"/>
          <w:sz w:val="19"/>
          <w:szCs w:val="19"/>
        </w:rPr>
        <w:t>&gt;</w:t>
      </w:r>
    </w:p>
    <w:p w14:paraId="414E058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69380F7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TChat</w:t>
      </w:r>
      <w:r>
        <w:rPr>
          <w:rFonts w:ascii="Consolas" w:hAnsi="Consolas" w:cs="Consolas"/>
          <w:color w:val="0000FF"/>
          <w:sz w:val="19"/>
          <w:szCs w:val="19"/>
        </w:rPr>
        <w:t>&gt;</w:t>
      </w:r>
      <w:r>
        <w:rPr>
          <w:rFonts w:ascii="Consolas" w:hAnsi="Consolas" w:cs="Consolas"/>
          <w:color w:val="000000"/>
          <w:sz w:val="19"/>
          <w:szCs w:val="19"/>
        </w:rPr>
        <w:t>Tính chất * (1-Hàng hóa, dịch vụ; 2-Khuyến mại; 3-Chiết khấu thương mại (trong trường hợp muốn thể hiện thông tin chiết khấu theo dòng); 4-Ghi chú/diễn giải)</w:t>
      </w:r>
      <w:r>
        <w:rPr>
          <w:rFonts w:ascii="Consolas" w:hAnsi="Consolas" w:cs="Consolas"/>
          <w:color w:val="0000FF"/>
          <w:sz w:val="19"/>
          <w:szCs w:val="19"/>
        </w:rPr>
        <w:t>&lt;/</w:t>
      </w:r>
      <w:r>
        <w:rPr>
          <w:rFonts w:ascii="Consolas" w:hAnsi="Consolas" w:cs="Consolas"/>
          <w:color w:val="A31515"/>
          <w:sz w:val="19"/>
          <w:szCs w:val="19"/>
        </w:rPr>
        <w:t>TChat</w:t>
      </w:r>
      <w:r>
        <w:rPr>
          <w:rFonts w:ascii="Consolas" w:hAnsi="Consolas" w:cs="Consolas"/>
          <w:color w:val="0000FF"/>
          <w:sz w:val="19"/>
          <w:szCs w:val="19"/>
        </w:rPr>
        <w:t>&gt;</w:t>
      </w:r>
    </w:p>
    <w:p w14:paraId="26B75F1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STT</w:t>
      </w:r>
      <w:r>
        <w:rPr>
          <w:rFonts w:ascii="Consolas" w:hAnsi="Consolas" w:cs="Consolas"/>
          <w:color w:val="0000FF"/>
          <w:sz w:val="19"/>
          <w:szCs w:val="19"/>
        </w:rPr>
        <w:t>&gt;</w:t>
      </w:r>
      <w:r>
        <w:rPr>
          <w:rFonts w:ascii="Consolas" w:hAnsi="Consolas" w:cs="Consolas"/>
          <w:color w:val="000000"/>
          <w:sz w:val="19"/>
          <w:szCs w:val="19"/>
        </w:rPr>
        <w:t>Số thứ tự</w:t>
      </w:r>
      <w:r>
        <w:rPr>
          <w:rFonts w:ascii="Consolas" w:hAnsi="Consolas" w:cs="Consolas"/>
          <w:color w:val="0000FF"/>
          <w:sz w:val="19"/>
          <w:szCs w:val="19"/>
        </w:rPr>
        <w:t>&lt;/</w:t>
      </w:r>
      <w:r>
        <w:rPr>
          <w:rFonts w:ascii="Consolas" w:hAnsi="Consolas" w:cs="Consolas"/>
          <w:color w:val="A31515"/>
          <w:sz w:val="19"/>
          <w:szCs w:val="19"/>
        </w:rPr>
        <w:t>STT</w:t>
      </w:r>
      <w:r>
        <w:rPr>
          <w:rFonts w:ascii="Consolas" w:hAnsi="Consolas" w:cs="Consolas"/>
          <w:color w:val="0000FF"/>
          <w:sz w:val="19"/>
          <w:szCs w:val="19"/>
        </w:rPr>
        <w:t>&gt;</w:t>
      </w:r>
    </w:p>
    <w:p w14:paraId="63C7DB0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MHHDVu</w:t>
      </w:r>
      <w:r>
        <w:rPr>
          <w:rFonts w:ascii="Consolas" w:hAnsi="Consolas" w:cs="Consolas"/>
          <w:color w:val="0000FF"/>
          <w:sz w:val="19"/>
          <w:szCs w:val="19"/>
        </w:rPr>
        <w:t>&gt;</w:t>
      </w:r>
      <w:r>
        <w:rPr>
          <w:rFonts w:ascii="Consolas" w:hAnsi="Consolas" w:cs="Consolas"/>
          <w:color w:val="000000"/>
          <w:sz w:val="19"/>
          <w:szCs w:val="19"/>
        </w:rPr>
        <w:t>Mã hàng hóa, dịch vụ (Bắt buộc nếu có)</w:t>
      </w:r>
      <w:r>
        <w:rPr>
          <w:rFonts w:ascii="Consolas" w:hAnsi="Consolas" w:cs="Consolas"/>
          <w:color w:val="0000FF"/>
          <w:sz w:val="19"/>
          <w:szCs w:val="19"/>
        </w:rPr>
        <w:t>&lt;/</w:t>
      </w:r>
      <w:r>
        <w:rPr>
          <w:rFonts w:ascii="Consolas" w:hAnsi="Consolas" w:cs="Consolas"/>
          <w:color w:val="A31515"/>
          <w:sz w:val="19"/>
          <w:szCs w:val="19"/>
        </w:rPr>
        <w:t>MHHDVu</w:t>
      </w:r>
      <w:r>
        <w:rPr>
          <w:rFonts w:ascii="Consolas" w:hAnsi="Consolas" w:cs="Consolas"/>
          <w:color w:val="0000FF"/>
          <w:sz w:val="19"/>
          <w:szCs w:val="19"/>
        </w:rPr>
        <w:t>&gt;</w:t>
      </w:r>
    </w:p>
    <w:p w14:paraId="052AAE6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THHDVu</w:t>
      </w:r>
      <w:r>
        <w:rPr>
          <w:rFonts w:ascii="Consolas" w:hAnsi="Consolas" w:cs="Consolas"/>
          <w:color w:val="0000FF"/>
          <w:sz w:val="19"/>
          <w:szCs w:val="19"/>
        </w:rPr>
        <w:t>&gt;</w:t>
      </w:r>
      <w:r>
        <w:rPr>
          <w:rFonts w:ascii="Consolas" w:hAnsi="Consolas" w:cs="Consolas"/>
          <w:color w:val="000000"/>
          <w:sz w:val="19"/>
          <w:szCs w:val="19"/>
        </w:rPr>
        <w:t>Tên hàng hóa, dịch vụ *</w:t>
      </w:r>
      <w:r>
        <w:rPr>
          <w:rFonts w:ascii="Consolas" w:hAnsi="Consolas" w:cs="Consolas"/>
          <w:color w:val="0000FF"/>
          <w:sz w:val="19"/>
          <w:szCs w:val="19"/>
        </w:rPr>
        <w:t>&lt;/</w:t>
      </w:r>
      <w:r>
        <w:rPr>
          <w:rFonts w:ascii="Consolas" w:hAnsi="Consolas" w:cs="Consolas"/>
          <w:color w:val="A31515"/>
          <w:sz w:val="19"/>
          <w:szCs w:val="19"/>
        </w:rPr>
        <w:t>THHDVu</w:t>
      </w:r>
      <w:r>
        <w:rPr>
          <w:rFonts w:ascii="Consolas" w:hAnsi="Consolas" w:cs="Consolas"/>
          <w:color w:val="0000FF"/>
          <w:sz w:val="19"/>
          <w:szCs w:val="19"/>
        </w:rPr>
        <w:t>&gt;</w:t>
      </w:r>
    </w:p>
    <w:p w14:paraId="51717FD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DVTinh</w:t>
      </w:r>
      <w:r>
        <w:rPr>
          <w:rFonts w:ascii="Consolas" w:hAnsi="Consolas" w:cs="Consolas"/>
          <w:color w:val="0000FF"/>
          <w:sz w:val="19"/>
          <w:szCs w:val="19"/>
        </w:rPr>
        <w:t>&gt;</w:t>
      </w:r>
      <w:r>
        <w:rPr>
          <w:rFonts w:ascii="Consolas" w:hAnsi="Consolas" w:cs="Consolas"/>
          <w:color w:val="000000"/>
          <w:sz w:val="19"/>
          <w:szCs w:val="19"/>
        </w:rPr>
        <w:t>Đơn vị tính (Bắt buộc nếu có)</w:t>
      </w:r>
      <w:r>
        <w:rPr>
          <w:rFonts w:ascii="Consolas" w:hAnsi="Consolas" w:cs="Consolas"/>
          <w:color w:val="0000FF"/>
          <w:sz w:val="19"/>
          <w:szCs w:val="19"/>
        </w:rPr>
        <w:t>&lt;/</w:t>
      </w:r>
      <w:r>
        <w:rPr>
          <w:rFonts w:ascii="Consolas" w:hAnsi="Consolas" w:cs="Consolas"/>
          <w:color w:val="A31515"/>
          <w:sz w:val="19"/>
          <w:szCs w:val="19"/>
        </w:rPr>
        <w:t>DVTinh</w:t>
      </w:r>
      <w:r>
        <w:rPr>
          <w:rFonts w:ascii="Consolas" w:hAnsi="Consolas" w:cs="Consolas"/>
          <w:color w:val="0000FF"/>
          <w:sz w:val="19"/>
          <w:szCs w:val="19"/>
        </w:rPr>
        <w:t>&gt;</w:t>
      </w:r>
    </w:p>
    <w:p w14:paraId="0A42D79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SLuong</w:t>
      </w:r>
      <w:r>
        <w:rPr>
          <w:rFonts w:ascii="Consolas" w:hAnsi="Consolas" w:cs="Consolas"/>
          <w:color w:val="0000FF"/>
          <w:sz w:val="19"/>
          <w:szCs w:val="19"/>
        </w:rPr>
        <w:t>&gt;</w:t>
      </w:r>
      <w:r>
        <w:rPr>
          <w:rFonts w:ascii="Consolas" w:hAnsi="Consolas" w:cs="Consolas"/>
          <w:color w:val="000000"/>
          <w:sz w:val="19"/>
          <w:szCs w:val="19"/>
        </w:rPr>
        <w:t>Số lượng (Bắt buộc nếu có)</w:t>
      </w:r>
      <w:r>
        <w:rPr>
          <w:rFonts w:ascii="Consolas" w:hAnsi="Consolas" w:cs="Consolas"/>
          <w:color w:val="0000FF"/>
          <w:sz w:val="19"/>
          <w:szCs w:val="19"/>
        </w:rPr>
        <w:t>&lt;/</w:t>
      </w:r>
      <w:r>
        <w:rPr>
          <w:rFonts w:ascii="Consolas" w:hAnsi="Consolas" w:cs="Consolas"/>
          <w:color w:val="A31515"/>
          <w:sz w:val="19"/>
          <w:szCs w:val="19"/>
        </w:rPr>
        <w:t>SLuong</w:t>
      </w:r>
      <w:r>
        <w:rPr>
          <w:rFonts w:ascii="Consolas" w:hAnsi="Consolas" w:cs="Consolas"/>
          <w:color w:val="0000FF"/>
          <w:sz w:val="19"/>
          <w:szCs w:val="19"/>
        </w:rPr>
        <w:t>&gt;</w:t>
      </w:r>
    </w:p>
    <w:p w14:paraId="415680D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DGia</w:t>
      </w:r>
      <w:r>
        <w:rPr>
          <w:rFonts w:ascii="Consolas" w:hAnsi="Consolas" w:cs="Consolas"/>
          <w:color w:val="0000FF"/>
          <w:sz w:val="19"/>
          <w:szCs w:val="19"/>
        </w:rPr>
        <w:t>&gt;</w:t>
      </w:r>
      <w:r>
        <w:rPr>
          <w:rFonts w:ascii="Consolas" w:hAnsi="Consolas" w:cs="Consolas"/>
          <w:color w:val="000000"/>
          <w:sz w:val="19"/>
          <w:szCs w:val="19"/>
        </w:rPr>
        <w:t>Đơn giá (Bắt buộc nếu có)</w:t>
      </w:r>
      <w:r>
        <w:rPr>
          <w:rFonts w:ascii="Consolas" w:hAnsi="Consolas" w:cs="Consolas"/>
          <w:color w:val="0000FF"/>
          <w:sz w:val="19"/>
          <w:szCs w:val="19"/>
        </w:rPr>
        <w:t>&lt;/</w:t>
      </w:r>
      <w:r>
        <w:rPr>
          <w:rFonts w:ascii="Consolas" w:hAnsi="Consolas" w:cs="Consolas"/>
          <w:color w:val="A31515"/>
          <w:sz w:val="19"/>
          <w:szCs w:val="19"/>
        </w:rPr>
        <w:t>DGia</w:t>
      </w:r>
      <w:r>
        <w:rPr>
          <w:rFonts w:ascii="Consolas" w:hAnsi="Consolas" w:cs="Consolas"/>
          <w:color w:val="0000FF"/>
          <w:sz w:val="19"/>
          <w:szCs w:val="19"/>
        </w:rPr>
        <w:t>&gt;</w:t>
      </w:r>
    </w:p>
    <w:p w14:paraId="2E98C98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TLCKhau</w:t>
      </w:r>
      <w:r>
        <w:rPr>
          <w:rFonts w:ascii="Consolas" w:hAnsi="Consolas" w:cs="Consolas"/>
          <w:color w:val="0000FF"/>
          <w:sz w:val="19"/>
          <w:szCs w:val="19"/>
        </w:rPr>
        <w:t>&gt;</w:t>
      </w:r>
      <w:r>
        <w:rPr>
          <w:rFonts w:ascii="Consolas" w:hAnsi="Consolas" w:cs="Consolas"/>
          <w:color w:val="000000"/>
          <w:sz w:val="19"/>
          <w:szCs w:val="19"/>
        </w:rPr>
        <w:t>Tỷ lệ % chiết khấu</w:t>
      </w:r>
      <w:r>
        <w:rPr>
          <w:rFonts w:ascii="Consolas" w:hAnsi="Consolas" w:cs="Consolas"/>
          <w:color w:val="0000FF"/>
          <w:sz w:val="19"/>
          <w:szCs w:val="19"/>
        </w:rPr>
        <w:t>&lt;/</w:t>
      </w:r>
      <w:r>
        <w:rPr>
          <w:rFonts w:ascii="Consolas" w:hAnsi="Consolas" w:cs="Consolas"/>
          <w:color w:val="A31515"/>
          <w:sz w:val="19"/>
          <w:szCs w:val="19"/>
        </w:rPr>
        <w:t>TLCKhau</w:t>
      </w:r>
      <w:r>
        <w:rPr>
          <w:rFonts w:ascii="Consolas" w:hAnsi="Consolas" w:cs="Consolas"/>
          <w:color w:val="0000FF"/>
          <w:sz w:val="19"/>
          <w:szCs w:val="19"/>
        </w:rPr>
        <w:t>&gt;</w:t>
      </w:r>
    </w:p>
    <w:p w14:paraId="36777C8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STCKhau</w:t>
      </w:r>
      <w:r>
        <w:rPr>
          <w:rFonts w:ascii="Consolas" w:hAnsi="Consolas" w:cs="Consolas"/>
          <w:color w:val="0000FF"/>
          <w:sz w:val="19"/>
          <w:szCs w:val="19"/>
        </w:rPr>
        <w:t>&gt;</w:t>
      </w:r>
      <w:r>
        <w:rPr>
          <w:rFonts w:ascii="Consolas" w:hAnsi="Consolas" w:cs="Consolas"/>
          <w:color w:val="000000"/>
          <w:sz w:val="19"/>
          <w:szCs w:val="19"/>
        </w:rPr>
        <w:t xml:space="preserve">Số tiền chiết khấu </w:t>
      </w:r>
      <w:r>
        <w:rPr>
          <w:rFonts w:ascii="Consolas" w:hAnsi="Consolas" w:cs="Consolas"/>
          <w:color w:val="0000FF"/>
          <w:sz w:val="19"/>
          <w:szCs w:val="19"/>
        </w:rPr>
        <w:t>&lt;/</w:t>
      </w:r>
      <w:r>
        <w:rPr>
          <w:rFonts w:ascii="Consolas" w:hAnsi="Consolas" w:cs="Consolas"/>
          <w:color w:val="A31515"/>
          <w:sz w:val="19"/>
          <w:szCs w:val="19"/>
        </w:rPr>
        <w:t>STCKhau</w:t>
      </w:r>
      <w:r>
        <w:rPr>
          <w:rFonts w:ascii="Consolas" w:hAnsi="Consolas" w:cs="Consolas"/>
          <w:color w:val="0000FF"/>
          <w:sz w:val="19"/>
          <w:szCs w:val="19"/>
        </w:rPr>
        <w:t>&gt;</w:t>
      </w:r>
    </w:p>
    <w:p w14:paraId="20F1545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 - Bắt buộc trừ trường hợp TChat = 4</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653E16ED" w14:textId="77777777" w:rsidR="00AC3E5D"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1A026335" w14:textId="77777777" w:rsidR="00AC3E5D" w:rsidRPr="00B62304"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r w:rsidRPr="00B62304">
        <w:rPr>
          <w:rFonts w:ascii="Consolas" w:hAnsi="Consolas" w:cs="Consolas"/>
          <w:sz w:val="19"/>
          <w:szCs w:val="19"/>
        </w:rPr>
        <w:t>Tiền thuế</w:t>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p>
    <w:p w14:paraId="68A4AB5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sidRPr="00B62304">
        <w:rPr>
          <w:rFonts w:ascii="Consolas" w:hAnsi="Consolas" w:cs="Consolas"/>
          <w:color w:val="0000FF"/>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r w:rsidRPr="00B62304">
        <w:rPr>
          <w:rFonts w:ascii="Consolas" w:hAnsi="Consolas" w:cs="Consolas"/>
          <w:sz w:val="19"/>
          <w:szCs w:val="19"/>
        </w:rPr>
        <w:t>Tiền sau thuế</w:t>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p>
    <w:p w14:paraId="104D0BB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76C6EAF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4830886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TTruong</w:t>
      </w:r>
      <w:r>
        <w:rPr>
          <w:rFonts w:ascii="Consolas" w:hAnsi="Consolas" w:cs="Consolas"/>
          <w:color w:val="0000FF"/>
          <w:sz w:val="19"/>
          <w:szCs w:val="19"/>
        </w:rPr>
        <w:t>&gt;</w:t>
      </w:r>
      <w:r>
        <w:rPr>
          <w:rFonts w:ascii="Consolas" w:hAnsi="Consolas" w:cs="Consolas"/>
          <w:color w:val="000000"/>
          <w:sz w:val="19"/>
          <w:szCs w:val="19"/>
        </w:rPr>
        <w:t>Tên trường</w:t>
      </w:r>
      <w:r>
        <w:rPr>
          <w:rFonts w:ascii="Consolas" w:hAnsi="Consolas" w:cs="Consolas"/>
          <w:color w:val="0000FF"/>
          <w:sz w:val="19"/>
          <w:szCs w:val="19"/>
        </w:rPr>
        <w:t>&lt;/</w:t>
      </w:r>
      <w:r>
        <w:rPr>
          <w:rFonts w:ascii="Consolas" w:hAnsi="Consolas" w:cs="Consolas"/>
          <w:color w:val="A31515"/>
          <w:sz w:val="19"/>
          <w:szCs w:val="19"/>
        </w:rPr>
        <w:t>TTruong</w:t>
      </w:r>
      <w:r>
        <w:rPr>
          <w:rFonts w:ascii="Consolas" w:hAnsi="Consolas" w:cs="Consolas"/>
          <w:color w:val="0000FF"/>
          <w:sz w:val="19"/>
          <w:szCs w:val="19"/>
        </w:rPr>
        <w:t>&gt;</w:t>
      </w:r>
    </w:p>
    <w:p w14:paraId="08EEAC1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KDLieu</w:t>
      </w:r>
      <w:r>
        <w:rPr>
          <w:rFonts w:ascii="Consolas" w:hAnsi="Consolas" w:cs="Consolas"/>
          <w:color w:val="0000FF"/>
          <w:sz w:val="19"/>
          <w:szCs w:val="19"/>
        </w:rPr>
        <w:t>&gt;</w:t>
      </w:r>
      <w:r>
        <w:rPr>
          <w:rFonts w:ascii="Consolas" w:hAnsi="Consolas" w:cs="Consolas"/>
          <w:color w:val="000000"/>
          <w:sz w:val="19"/>
          <w:szCs w:val="19"/>
        </w:rPr>
        <w:t>Kiểu dữ liệu</w:t>
      </w:r>
      <w:r>
        <w:rPr>
          <w:rFonts w:ascii="Consolas" w:hAnsi="Consolas" w:cs="Consolas"/>
          <w:color w:val="0000FF"/>
          <w:sz w:val="19"/>
          <w:szCs w:val="19"/>
        </w:rPr>
        <w:t>&lt;/</w:t>
      </w:r>
      <w:r>
        <w:rPr>
          <w:rFonts w:ascii="Consolas" w:hAnsi="Consolas" w:cs="Consolas"/>
          <w:color w:val="A31515"/>
          <w:sz w:val="19"/>
          <w:szCs w:val="19"/>
        </w:rPr>
        <w:t>KDLieu</w:t>
      </w:r>
      <w:r>
        <w:rPr>
          <w:rFonts w:ascii="Consolas" w:hAnsi="Consolas" w:cs="Consolas"/>
          <w:color w:val="0000FF"/>
          <w:sz w:val="19"/>
          <w:szCs w:val="19"/>
        </w:rPr>
        <w:t>&gt;</w:t>
      </w:r>
    </w:p>
    <w:p w14:paraId="474DD1A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DLieu</w:t>
      </w:r>
      <w:r>
        <w:rPr>
          <w:rFonts w:ascii="Consolas" w:hAnsi="Consolas" w:cs="Consolas"/>
          <w:color w:val="0000FF"/>
          <w:sz w:val="19"/>
          <w:szCs w:val="19"/>
        </w:rPr>
        <w:t>&gt;</w:t>
      </w:r>
      <w:r>
        <w:rPr>
          <w:rFonts w:ascii="Consolas" w:hAnsi="Consolas" w:cs="Consolas"/>
          <w:color w:val="000000"/>
          <w:sz w:val="19"/>
          <w:szCs w:val="19"/>
        </w:rPr>
        <w:t>Dữ liệu</w:t>
      </w:r>
      <w:r>
        <w:rPr>
          <w:rFonts w:ascii="Consolas" w:hAnsi="Consolas" w:cs="Consolas"/>
          <w:color w:val="0000FF"/>
          <w:sz w:val="19"/>
          <w:szCs w:val="19"/>
        </w:rPr>
        <w:t>&lt;/</w:t>
      </w:r>
      <w:r>
        <w:rPr>
          <w:rFonts w:ascii="Consolas" w:hAnsi="Consolas" w:cs="Consolas"/>
          <w:color w:val="A31515"/>
          <w:sz w:val="19"/>
          <w:szCs w:val="19"/>
        </w:rPr>
        <w:t>DLieu</w:t>
      </w:r>
      <w:r>
        <w:rPr>
          <w:rFonts w:ascii="Consolas" w:hAnsi="Consolas" w:cs="Consolas"/>
          <w:color w:val="0000FF"/>
          <w:sz w:val="19"/>
          <w:szCs w:val="19"/>
        </w:rPr>
        <w:t>&gt;</w:t>
      </w:r>
    </w:p>
    <w:p w14:paraId="0F714DA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08BC28C1" w14:textId="77777777" w:rsidR="00AC3E5D"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357432F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
    <w:p w14:paraId="45D489D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05B9FCD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DSHHDVu</w:t>
      </w:r>
      <w:r>
        <w:rPr>
          <w:rFonts w:ascii="Consolas" w:hAnsi="Consolas" w:cs="Consolas"/>
          <w:color w:val="0000FF"/>
          <w:sz w:val="19"/>
          <w:szCs w:val="19"/>
        </w:rPr>
        <w:t>&gt;</w:t>
      </w:r>
    </w:p>
    <w:p w14:paraId="4B24985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TToan</w:t>
      </w:r>
      <w:r>
        <w:rPr>
          <w:rFonts w:ascii="Consolas" w:hAnsi="Consolas" w:cs="Consolas"/>
          <w:color w:val="0000FF"/>
          <w:sz w:val="19"/>
          <w:szCs w:val="19"/>
        </w:rPr>
        <w:t>&gt;</w:t>
      </w:r>
    </w:p>
    <w:p w14:paraId="55F6421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&gt;&lt;!--</w:t>
      </w:r>
      <w:r>
        <w:rPr>
          <w:rFonts w:ascii="Consolas" w:hAnsi="Consolas" w:cs="Consolas"/>
          <w:color w:val="008000"/>
          <w:sz w:val="19"/>
          <w:szCs w:val="19"/>
        </w:rPr>
        <w:t>sử dụng hóa đơn GTGT</w:t>
      </w:r>
      <w:r>
        <w:rPr>
          <w:rFonts w:ascii="Consolas" w:hAnsi="Consolas" w:cs="Consolas"/>
          <w:color w:val="0000FF"/>
          <w:sz w:val="19"/>
          <w:szCs w:val="19"/>
        </w:rPr>
        <w:t>--&gt;</w:t>
      </w:r>
    </w:p>
    <w:p w14:paraId="6351399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3E1AAD7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207DB21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112683A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TThue</w:t>
      </w:r>
      <w:r>
        <w:rPr>
          <w:rFonts w:ascii="Consolas" w:hAnsi="Consolas" w:cs="Consolas"/>
          <w:color w:val="0000FF"/>
          <w:sz w:val="19"/>
          <w:szCs w:val="19"/>
        </w:rPr>
        <w:t>&gt;</w:t>
      </w:r>
      <w:r>
        <w:rPr>
          <w:rFonts w:ascii="Consolas" w:hAnsi="Consolas" w:cs="Consolas"/>
          <w:color w:val="000000"/>
          <w:sz w:val="19"/>
          <w:szCs w:val="19"/>
        </w:rPr>
        <w:t>Tiền thuế (Tiền thuế GTGT)</w:t>
      </w:r>
      <w:r>
        <w:rPr>
          <w:rFonts w:ascii="Consolas" w:hAnsi="Consolas" w:cs="Consolas"/>
          <w:color w:val="0000FF"/>
          <w:sz w:val="19"/>
          <w:szCs w:val="19"/>
        </w:rPr>
        <w:t>&lt;/</w:t>
      </w:r>
      <w:r>
        <w:rPr>
          <w:rFonts w:ascii="Consolas" w:hAnsi="Consolas" w:cs="Consolas"/>
          <w:color w:val="A31515"/>
          <w:sz w:val="19"/>
          <w:szCs w:val="19"/>
        </w:rPr>
        <w:t>TThue</w:t>
      </w:r>
      <w:r>
        <w:rPr>
          <w:rFonts w:ascii="Consolas" w:hAnsi="Consolas" w:cs="Consolas"/>
          <w:color w:val="0000FF"/>
          <w:sz w:val="19"/>
          <w:szCs w:val="19"/>
        </w:rPr>
        <w:t>&gt;</w:t>
      </w:r>
    </w:p>
    <w:p w14:paraId="0D95B9A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4400B5B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w:t>
      </w:r>
    </w:p>
    <w:p w14:paraId="6A47996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TgTCThue</w:t>
      </w:r>
      <w:r>
        <w:rPr>
          <w:rFonts w:ascii="Consolas" w:hAnsi="Consolas" w:cs="Consolas"/>
          <w:color w:val="0000FF"/>
          <w:sz w:val="19"/>
          <w:szCs w:val="19"/>
        </w:rPr>
        <w:t>&gt;</w:t>
      </w:r>
      <w:r>
        <w:rPr>
          <w:rFonts w:ascii="Consolas" w:hAnsi="Consolas" w:cs="Consolas"/>
          <w:color w:val="000000"/>
          <w:sz w:val="19"/>
          <w:szCs w:val="19"/>
        </w:rPr>
        <w:t>Tổng tiền chưa thuế (Tổng cộng thành tiền chưa có thuế GTGT) (Bắt buộc với hóa đơn GTGT)</w:t>
      </w:r>
      <w:r>
        <w:rPr>
          <w:rFonts w:ascii="Consolas" w:hAnsi="Consolas" w:cs="Consolas"/>
          <w:color w:val="0000FF"/>
          <w:sz w:val="19"/>
          <w:szCs w:val="19"/>
        </w:rPr>
        <w:t>&lt;/</w:t>
      </w:r>
      <w:r>
        <w:rPr>
          <w:rFonts w:ascii="Consolas" w:hAnsi="Consolas" w:cs="Consolas"/>
          <w:color w:val="A31515"/>
          <w:sz w:val="19"/>
          <w:szCs w:val="19"/>
        </w:rPr>
        <w:t>TgTCThue</w:t>
      </w:r>
      <w:r>
        <w:rPr>
          <w:rFonts w:ascii="Consolas" w:hAnsi="Consolas" w:cs="Consolas"/>
          <w:color w:val="0000FF"/>
          <w:sz w:val="19"/>
          <w:szCs w:val="19"/>
        </w:rPr>
        <w:t>&gt;</w:t>
      </w:r>
    </w:p>
    <w:p w14:paraId="57D4C42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TgTThue</w:t>
      </w:r>
      <w:r>
        <w:rPr>
          <w:rFonts w:ascii="Consolas" w:hAnsi="Consolas" w:cs="Consolas"/>
          <w:color w:val="0000FF"/>
          <w:sz w:val="19"/>
          <w:szCs w:val="19"/>
        </w:rPr>
        <w:t>&gt;</w:t>
      </w:r>
      <w:r>
        <w:rPr>
          <w:rFonts w:ascii="Consolas" w:hAnsi="Consolas" w:cs="Consolas"/>
          <w:color w:val="000000"/>
          <w:sz w:val="19"/>
          <w:szCs w:val="19"/>
        </w:rPr>
        <w:t>Tổng tiền thuế (Tổng cộng tiền thuế GTGT) (Bắt buộc với hóa đơn GTGT)</w:t>
      </w:r>
      <w:r>
        <w:rPr>
          <w:rFonts w:ascii="Consolas" w:hAnsi="Consolas" w:cs="Consolas"/>
          <w:color w:val="0000FF"/>
          <w:sz w:val="19"/>
          <w:szCs w:val="19"/>
        </w:rPr>
        <w:t>&lt;/</w:t>
      </w:r>
      <w:r>
        <w:rPr>
          <w:rFonts w:ascii="Consolas" w:hAnsi="Consolas" w:cs="Consolas"/>
          <w:color w:val="A31515"/>
          <w:sz w:val="19"/>
          <w:szCs w:val="19"/>
        </w:rPr>
        <w:t>TgTThue</w:t>
      </w:r>
      <w:r>
        <w:rPr>
          <w:rFonts w:ascii="Consolas" w:hAnsi="Consolas" w:cs="Consolas"/>
          <w:color w:val="0000FF"/>
          <w:sz w:val="19"/>
          <w:szCs w:val="19"/>
        </w:rPr>
        <w:t>&gt;</w:t>
      </w:r>
    </w:p>
    <w:p w14:paraId="187708A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TTCKTMai</w:t>
      </w:r>
      <w:r>
        <w:rPr>
          <w:rFonts w:ascii="Consolas" w:hAnsi="Consolas" w:cs="Consolas"/>
          <w:color w:val="0000FF"/>
          <w:sz w:val="19"/>
          <w:szCs w:val="19"/>
        </w:rPr>
        <w:t>&gt;</w:t>
      </w:r>
      <w:r>
        <w:rPr>
          <w:rFonts w:ascii="Consolas" w:hAnsi="Consolas" w:cs="Consolas"/>
          <w:color w:val="000000"/>
          <w:sz w:val="19"/>
          <w:szCs w:val="19"/>
        </w:rPr>
        <w:t>Tổng tiền chiết khấu thương mại</w:t>
      </w:r>
      <w:r>
        <w:rPr>
          <w:rFonts w:ascii="Consolas" w:hAnsi="Consolas" w:cs="Consolas"/>
          <w:color w:val="0000FF"/>
          <w:sz w:val="19"/>
          <w:szCs w:val="19"/>
        </w:rPr>
        <w:t>&lt;/</w:t>
      </w:r>
      <w:r>
        <w:rPr>
          <w:rFonts w:ascii="Consolas" w:hAnsi="Consolas" w:cs="Consolas"/>
          <w:color w:val="A31515"/>
          <w:sz w:val="19"/>
          <w:szCs w:val="19"/>
        </w:rPr>
        <w:t>TTCKTMai</w:t>
      </w:r>
      <w:r>
        <w:rPr>
          <w:rFonts w:ascii="Consolas" w:hAnsi="Consolas" w:cs="Consolas"/>
          <w:color w:val="0000FF"/>
          <w:sz w:val="19"/>
          <w:szCs w:val="19"/>
        </w:rPr>
        <w:t>&gt;</w:t>
      </w:r>
    </w:p>
    <w:p w14:paraId="2993D6B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TgTTTBSo</w:t>
      </w:r>
      <w:r>
        <w:rPr>
          <w:rFonts w:ascii="Consolas" w:hAnsi="Consolas" w:cs="Consolas"/>
          <w:color w:val="0000FF"/>
          <w:sz w:val="19"/>
          <w:szCs w:val="19"/>
        </w:rPr>
        <w:t>&gt;</w:t>
      </w:r>
      <w:r>
        <w:rPr>
          <w:rFonts w:ascii="Consolas" w:hAnsi="Consolas" w:cs="Consolas"/>
          <w:color w:val="000000"/>
          <w:sz w:val="19"/>
          <w:szCs w:val="19"/>
        </w:rPr>
        <w:t>Tổng tiền thanh toán bằng số *</w:t>
      </w:r>
      <w:r>
        <w:rPr>
          <w:rFonts w:ascii="Consolas" w:hAnsi="Consolas" w:cs="Consolas"/>
          <w:color w:val="0000FF"/>
          <w:sz w:val="19"/>
          <w:szCs w:val="19"/>
        </w:rPr>
        <w:t>&lt;/</w:t>
      </w:r>
      <w:r>
        <w:rPr>
          <w:rFonts w:ascii="Consolas" w:hAnsi="Consolas" w:cs="Consolas"/>
          <w:color w:val="A31515"/>
          <w:sz w:val="19"/>
          <w:szCs w:val="19"/>
        </w:rPr>
        <w:t>TgTTTBSo</w:t>
      </w:r>
      <w:r>
        <w:rPr>
          <w:rFonts w:ascii="Consolas" w:hAnsi="Consolas" w:cs="Consolas"/>
          <w:color w:val="0000FF"/>
          <w:sz w:val="19"/>
          <w:szCs w:val="19"/>
        </w:rPr>
        <w:t>&gt;</w:t>
      </w:r>
    </w:p>
    <w:p w14:paraId="27A21C5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TgTTTBChu</w:t>
      </w:r>
      <w:r>
        <w:rPr>
          <w:rFonts w:ascii="Consolas" w:hAnsi="Consolas" w:cs="Consolas"/>
          <w:color w:val="0000FF"/>
          <w:sz w:val="19"/>
          <w:szCs w:val="19"/>
        </w:rPr>
        <w:t>&gt;</w:t>
      </w:r>
      <w:r>
        <w:rPr>
          <w:rFonts w:ascii="Consolas" w:hAnsi="Consolas" w:cs="Consolas"/>
          <w:color w:val="000000"/>
          <w:sz w:val="19"/>
          <w:szCs w:val="19"/>
        </w:rPr>
        <w:t>Tổng tiền thanh toán bằng chữ *</w:t>
      </w:r>
      <w:r>
        <w:rPr>
          <w:rFonts w:ascii="Consolas" w:hAnsi="Consolas" w:cs="Consolas"/>
          <w:color w:val="0000FF"/>
          <w:sz w:val="19"/>
          <w:szCs w:val="19"/>
        </w:rPr>
        <w:t>&lt;/</w:t>
      </w:r>
      <w:r>
        <w:rPr>
          <w:rFonts w:ascii="Consolas" w:hAnsi="Consolas" w:cs="Consolas"/>
          <w:color w:val="A31515"/>
          <w:sz w:val="19"/>
          <w:szCs w:val="19"/>
        </w:rPr>
        <w:t>TgTTTBChu</w:t>
      </w:r>
      <w:r>
        <w:rPr>
          <w:rFonts w:ascii="Consolas" w:hAnsi="Consolas" w:cs="Consolas"/>
          <w:color w:val="0000FF"/>
          <w:sz w:val="19"/>
          <w:szCs w:val="19"/>
        </w:rPr>
        <w:t>&gt;</w:t>
      </w:r>
    </w:p>
    <w:p w14:paraId="11258C2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TToan</w:t>
      </w:r>
      <w:r>
        <w:rPr>
          <w:rFonts w:ascii="Consolas" w:hAnsi="Consolas" w:cs="Consolas"/>
          <w:color w:val="0000FF"/>
          <w:sz w:val="19"/>
          <w:szCs w:val="19"/>
        </w:rPr>
        <w:t>&gt;</w:t>
      </w:r>
    </w:p>
    <w:p w14:paraId="687F3CA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NDHDon</w:t>
      </w:r>
      <w:r>
        <w:rPr>
          <w:rFonts w:ascii="Consolas" w:hAnsi="Consolas" w:cs="Consolas"/>
          <w:color w:val="0000FF"/>
          <w:sz w:val="19"/>
          <w:szCs w:val="19"/>
        </w:rPr>
        <w:t>&gt;</w:t>
      </w:r>
    </w:p>
    <w:p w14:paraId="744726F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DLHDon</w:t>
      </w:r>
      <w:r>
        <w:rPr>
          <w:rFonts w:ascii="Consolas" w:hAnsi="Consolas" w:cs="Consolas"/>
          <w:color w:val="0000FF"/>
          <w:sz w:val="19"/>
          <w:szCs w:val="19"/>
        </w:rPr>
        <w:t>&gt;</w:t>
      </w:r>
    </w:p>
    <w:p w14:paraId="68ADB59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HDon</w:t>
      </w:r>
      <w:r>
        <w:rPr>
          <w:rFonts w:ascii="Consolas" w:hAnsi="Consolas" w:cs="Consolas"/>
          <w:color w:val="0000FF"/>
          <w:sz w:val="19"/>
          <w:szCs w:val="19"/>
        </w:rPr>
        <w:t>&gt;</w:t>
      </w:r>
    </w:p>
    <w:p w14:paraId="6B1BDA49" w14:textId="77777777" w:rsidR="00AC3E5D" w:rsidRPr="00B555CD" w:rsidRDefault="00AC3E5D" w:rsidP="00AC3E5D">
      <w:pPr>
        <w:rPr>
          <w:lang w:eastAsia="x-none"/>
        </w:rPr>
      </w:pPr>
      <w:r>
        <w:rPr>
          <w:rFonts w:ascii="Consolas" w:hAnsi="Consolas" w:cs="Consolas"/>
          <w:color w:val="0000FF"/>
          <w:sz w:val="19"/>
          <w:szCs w:val="19"/>
        </w:rPr>
        <w:t>&lt;/</w:t>
      </w:r>
      <w:r>
        <w:rPr>
          <w:rFonts w:ascii="Consolas" w:hAnsi="Consolas" w:cs="Consolas"/>
          <w:color w:val="A31515"/>
          <w:sz w:val="19"/>
          <w:szCs w:val="19"/>
        </w:rPr>
        <w:t>DSHDon</w:t>
      </w:r>
      <w:r>
        <w:rPr>
          <w:rFonts w:ascii="Consolas" w:hAnsi="Consolas" w:cs="Consolas"/>
          <w:color w:val="0000FF"/>
          <w:sz w:val="19"/>
          <w:szCs w:val="19"/>
        </w:rPr>
        <w:t>&gt;</w:t>
      </w:r>
    </w:p>
    <w:p w14:paraId="26921576" w14:textId="77777777" w:rsidR="00AC3E5D" w:rsidRDefault="00AC3E5D" w:rsidP="00AC3E5D">
      <w:pPr>
        <w:pStyle w:val="Heading3"/>
      </w:pPr>
      <w:bookmarkStart w:id="71" w:name="_Toc90309061"/>
      <w:r>
        <w:t>Phát hành hóa đơn theo số hóa đơn truyền vào</w:t>
      </w:r>
      <w:bookmarkEnd w:id="71"/>
    </w:p>
    <w:p w14:paraId="4D4E1BEB" w14:textId="77777777" w:rsidR="00AC3E5D" w:rsidRPr="00593BE8" w:rsidRDefault="00AC3E5D" w:rsidP="00A75803">
      <w:pPr>
        <w:pStyle w:val="N"/>
      </w:pPr>
      <w:r w:rsidRPr="00593BE8">
        <w:t>URL</w:t>
      </w:r>
    </w:p>
    <w:p w14:paraId="4891EE39" w14:textId="77777777" w:rsidR="00AC3E5D" w:rsidRPr="00885F8A" w:rsidRDefault="00AC3E5D" w:rsidP="00A75803">
      <w:pPr>
        <w:pStyle w:val="N"/>
      </w:pPr>
      <w:r>
        <w:tab/>
      </w:r>
      <w:r w:rsidRPr="00007702">
        <w:t xml:space="preserve"> </w:t>
      </w:r>
      <w:r w:rsidRPr="00885F8A">
        <w:t xml:space="preserve">String </w:t>
      </w:r>
      <w:r w:rsidRPr="00EC02CA">
        <w:rPr>
          <w:b/>
          <w:color w:val="000000"/>
        </w:rPr>
        <w:t>ImportAndPublishAssignedNo</w:t>
      </w:r>
      <w:r w:rsidRPr="00885F8A">
        <w:t>(string Account, string ACpass, string xmlInvData, string username, string password, int convert).</w:t>
      </w:r>
    </w:p>
    <w:p w14:paraId="216CD11B" w14:textId="77777777" w:rsidR="00AC3E5D" w:rsidRPr="00593BE8" w:rsidRDefault="00AC3E5D" w:rsidP="00A75803">
      <w:pPr>
        <w:pStyle w:val="N"/>
      </w:pPr>
      <w:r w:rsidRPr="00593BE8">
        <w:t>DESCRIPTION</w:t>
      </w:r>
    </w:p>
    <w:p w14:paraId="669ECED3" w14:textId="77777777" w:rsidR="00AC3E5D" w:rsidRPr="007C1EEB" w:rsidRDefault="00AC3E5D" w:rsidP="00A75803">
      <w:pPr>
        <w:pStyle w:val="N"/>
      </w:pPr>
      <w:r>
        <w:tab/>
        <w:t>Đây là web service cho phép phát hành hóa đơn với dữ liệu XML của khách hàng cho phép truyền số hóa đơn khi phát hành, tối đa cho 5000 hóa đơn.</w:t>
      </w:r>
    </w:p>
    <w:p w14:paraId="75716292" w14:textId="77777777" w:rsidR="00AC3E5D" w:rsidRPr="00007702" w:rsidRDefault="00AC3E5D" w:rsidP="00A75803">
      <w:pPr>
        <w:pStyle w:val="N"/>
      </w:pPr>
      <w:r w:rsidRPr="00663B3E">
        <w:t>HTTP METHOD</w:t>
      </w:r>
    </w:p>
    <w:p w14:paraId="19DF66CA" w14:textId="77777777" w:rsidR="00AC3E5D" w:rsidRPr="00007702" w:rsidRDefault="00AC3E5D" w:rsidP="00A75803">
      <w:pPr>
        <w:pStyle w:val="N"/>
        <w:rPr>
          <w:b/>
        </w:rPr>
      </w:pPr>
      <w:r w:rsidRPr="00610AFD">
        <w:tab/>
      </w:r>
      <w:r w:rsidRPr="00610AFD">
        <w:tab/>
        <w:t>POST</w:t>
      </w:r>
    </w:p>
    <w:p w14:paraId="2A770EA7" w14:textId="77777777" w:rsidR="00AC3E5D" w:rsidRPr="00610AFD" w:rsidRDefault="00AC3E5D" w:rsidP="00A75803">
      <w:pPr>
        <w:pStyle w:val="N"/>
      </w:pPr>
      <w:r w:rsidRPr="00610AFD">
        <w:t>REQUEST BODY</w:t>
      </w:r>
    </w:p>
    <w:p w14:paraId="3479EA25"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sidRPr="009372AD">
        <w:rPr>
          <w:rFonts w:eastAsia="Calibri" w:cs="Times New Roman"/>
          <w:b/>
          <w:szCs w:val="24"/>
        </w:rPr>
        <w:t xml:space="preserve">Account/ACPass :  </w:t>
      </w:r>
      <w:r w:rsidRPr="009372AD">
        <w:rPr>
          <w:rFonts w:eastAsia="Calibri" w:cs="Times New Roman"/>
          <w:szCs w:val="24"/>
        </w:rPr>
        <w:t>Tài khoản được cấp phát cho nhân viên gọi lệnh phát hành hóa đơn</w:t>
      </w:r>
    </w:p>
    <w:p w14:paraId="4418603D"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 tài khoản có quyền ServiceRole trong hệ thống)</w:t>
      </w:r>
      <w:r w:rsidRPr="009372AD">
        <w:rPr>
          <w:rFonts w:eastAsia="Calibri" w:cs="Times New Roman"/>
          <w:szCs w:val="24"/>
        </w:rPr>
        <w:t>.</w:t>
      </w:r>
    </w:p>
    <w:p w14:paraId="7630D2FB"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xmlInvData</w:t>
      </w:r>
      <w:r w:rsidRPr="009372AD">
        <w:rPr>
          <w:rFonts w:eastAsia="Calibri" w:cs="Times New Roman"/>
          <w:szCs w:val="24"/>
        </w:rPr>
        <w:t xml:space="preserve">: </w:t>
      </w:r>
      <w:r>
        <w:rPr>
          <w:rFonts w:eastAsia="Calibri" w:cs="Times New Roman"/>
          <w:szCs w:val="24"/>
        </w:rPr>
        <w:t>Chuỗi</w:t>
      </w:r>
      <w:r w:rsidRPr="009372AD">
        <w:rPr>
          <w:rFonts w:eastAsia="Calibri" w:cs="Times New Roman"/>
          <w:szCs w:val="24"/>
        </w:rPr>
        <w:t xml:space="preserve"> XML dữ liệu hóa đơn</w:t>
      </w:r>
      <w:r>
        <w:rPr>
          <w:rFonts w:eastAsia="Calibri" w:cs="Times New Roman"/>
          <w:szCs w:val="24"/>
        </w:rPr>
        <w:t xml:space="preserve"> ( theo cấu trúc mô tả)</w:t>
      </w:r>
    </w:p>
    <w:p w14:paraId="4A1AEAAF"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 xml:space="preserve">convert: </w:t>
      </w:r>
      <w:r w:rsidRPr="009372AD">
        <w:rPr>
          <w:rFonts w:eastAsia="Calibri" w:cs="Times New Roman"/>
          <w:szCs w:val="24"/>
        </w:rPr>
        <w:t>Mặc đị</w:t>
      </w:r>
      <w:r>
        <w:rPr>
          <w:rFonts w:eastAsia="Calibri" w:cs="Times New Roman"/>
          <w:szCs w:val="24"/>
        </w:rPr>
        <w:t>nh là 0 (</w:t>
      </w:r>
      <w:r w:rsidRPr="009372AD">
        <w:rPr>
          <w:rFonts w:eastAsia="Calibri" w:cs="Times New Roman"/>
          <w:szCs w:val="24"/>
        </w:rPr>
        <w:t>0 – Không cần convert từ</w:t>
      </w:r>
      <w:r>
        <w:rPr>
          <w:rFonts w:eastAsia="Calibri" w:cs="Times New Roman"/>
          <w:szCs w:val="24"/>
        </w:rPr>
        <w:t xml:space="preserve"> TCVN3 sang Unicode / </w:t>
      </w:r>
      <w:r w:rsidRPr="009372AD">
        <w:rPr>
          <w:rFonts w:eastAsia="Calibri" w:cs="Times New Roman"/>
          <w:szCs w:val="24"/>
        </w:rPr>
        <w:t>1- Cần convert từ</w:t>
      </w:r>
      <w:r>
        <w:rPr>
          <w:rFonts w:eastAsia="Calibri" w:cs="Times New Roman"/>
          <w:szCs w:val="24"/>
        </w:rPr>
        <w:t xml:space="preserve"> TCVN3 sang Unicode)</w:t>
      </w:r>
    </w:p>
    <w:p w14:paraId="05AA0D06" w14:textId="77777777" w:rsidR="00AC3E5D" w:rsidRDefault="00AC3E5D" w:rsidP="00A75803">
      <w:pPr>
        <w:pStyle w:val="N"/>
      </w:pPr>
      <w:r w:rsidRPr="00CA654D">
        <w:t>RETURNS</w:t>
      </w:r>
    </w:p>
    <w:p w14:paraId="67C263A9" w14:textId="77777777" w:rsidR="00AC3E5D" w:rsidRPr="00CA654D" w:rsidRDefault="00AC3E5D" w:rsidP="00A75803">
      <w:pPr>
        <w:pStyle w:val="N"/>
      </w:pPr>
      <w:r>
        <w:tab/>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4771"/>
        <w:gridCol w:w="1371"/>
      </w:tblGrid>
      <w:tr w:rsidR="00AC3E5D" w:rsidRPr="00660ABB" w14:paraId="4EDA5A9E"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F2F2F2"/>
          </w:tcPr>
          <w:p w14:paraId="27764B59" w14:textId="77777777" w:rsidR="00AC3E5D" w:rsidRPr="00660ABB" w:rsidRDefault="00AC3E5D" w:rsidP="001B79C4">
            <w:pPr>
              <w:pStyle w:val="ListParagraph"/>
            </w:pPr>
            <w:r>
              <w:t>Kết quả</w:t>
            </w:r>
          </w:p>
        </w:tc>
        <w:tc>
          <w:tcPr>
            <w:tcW w:w="4771" w:type="dxa"/>
            <w:tcBorders>
              <w:top w:val="single" w:sz="4" w:space="0" w:color="2E74B5"/>
              <w:left w:val="single" w:sz="4" w:space="0" w:color="2E74B5"/>
              <w:bottom w:val="single" w:sz="4" w:space="0" w:color="2E74B5"/>
              <w:right w:val="single" w:sz="4" w:space="0" w:color="2E74B5"/>
            </w:tcBorders>
            <w:shd w:val="clear" w:color="auto" w:fill="F2F2F2"/>
          </w:tcPr>
          <w:p w14:paraId="00355FF7" w14:textId="77777777" w:rsidR="00AC3E5D" w:rsidRPr="00660ABB" w:rsidRDefault="00AC3E5D" w:rsidP="001B79C4">
            <w:pPr>
              <w:pStyle w:val="ListParagraph"/>
            </w:pPr>
            <w:r w:rsidRPr="00660ABB">
              <w:t>Mô tả</w:t>
            </w:r>
          </w:p>
        </w:tc>
        <w:tc>
          <w:tcPr>
            <w:tcW w:w="1371" w:type="dxa"/>
            <w:tcBorders>
              <w:top w:val="single" w:sz="4" w:space="0" w:color="2E74B5"/>
              <w:left w:val="single" w:sz="4" w:space="0" w:color="2E74B5"/>
              <w:bottom w:val="single" w:sz="4" w:space="0" w:color="2E74B5"/>
              <w:right w:val="single" w:sz="4" w:space="0" w:color="2E74B5"/>
            </w:tcBorders>
            <w:shd w:val="clear" w:color="auto" w:fill="F2F2F2"/>
          </w:tcPr>
          <w:p w14:paraId="1AAF36E9" w14:textId="77777777" w:rsidR="00AC3E5D" w:rsidRPr="00660ABB" w:rsidRDefault="00AC3E5D" w:rsidP="001B79C4">
            <w:pPr>
              <w:pStyle w:val="ListParagraph"/>
            </w:pPr>
            <w:r>
              <w:t>Ghi chú</w:t>
            </w:r>
          </w:p>
        </w:tc>
      </w:tr>
      <w:tr w:rsidR="00AC3E5D" w:rsidRPr="00660ABB" w14:paraId="47C0F18A" w14:textId="77777777" w:rsidTr="001B79C4">
        <w:tc>
          <w:tcPr>
            <w:tcW w:w="3123" w:type="dxa"/>
            <w:tcBorders>
              <w:top w:val="single" w:sz="4" w:space="0" w:color="2E74B5"/>
              <w:left w:val="single" w:sz="4" w:space="0" w:color="2E74B5"/>
              <w:right w:val="single" w:sz="4" w:space="0" w:color="2E74B5"/>
            </w:tcBorders>
            <w:shd w:val="clear" w:color="auto" w:fill="auto"/>
          </w:tcPr>
          <w:p w14:paraId="29D33CAB"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27CB2CF0"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quyền thêm khách hàng</w:t>
            </w:r>
          </w:p>
        </w:tc>
        <w:tc>
          <w:tcPr>
            <w:tcW w:w="1371" w:type="dxa"/>
            <w:tcBorders>
              <w:top w:val="single" w:sz="4" w:space="0" w:color="2E74B5"/>
              <w:left w:val="single" w:sz="4" w:space="0" w:color="2E74B5"/>
              <w:bottom w:val="single" w:sz="4" w:space="0" w:color="2E74B5"/>
              <w:right w:val="single" w:sz="4" w:space="0" w:color="2E74B5"/>
            </w:tcBorders>
          </w:tcPr>
          <w:p w14:paraId="3887AB3C" w14:textId="77777777" w:rsidR="00AC3E5D" w:rsidRPr="009372AD" w:rsidRDefault="00AC3E5D" w:rsidP="001B79C4">
            <w:pPr>
              <w:pStyle w:val="ListParagraph"/>
              <w:ind w:left="0"/>
              <w:jc w:val="both"/>
              <w:rPr>
                <w:rFonts w:cs="Times New Roman"/>
              </w:rPr>
            </w:pPr>
          </w:p>
        </w:tc>
      </w:tr>
      <w:tr w:rsidR="00AC3E5D" w:rsidRPr="00660ABB" w14:paraId="034009AF"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4FFF25AE" w14:textId="77777777" w:rsidR="00AC3E5D" w:rsidRPr="009372AD" w:rsidRDefault="00AC3E5D" w:rsidP="001B79C4">
            <w:pPr>
              <w:jc w:val="both"/>
              <w:rPr>
                <w:rFonts w:cs="Times New Roman"/>
                <w:szCs w:val="24"/>
              </w:rPr>
            </w:pPr>
            <w:r w:rsidRPr="009372AD">
              <w:rPr>
                <w:rFonts w:cs="Times New Roman"/>
                <w:szCs w:val="24"/>
              </w:rPr>
              <w:t>ERR:3</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0A55694B" w14:textId="77777777" w:rsidR="00AC3E5D" w:rsidRPr="009372AD" w:rsidRDefault="00AC3E5D" w:rsidP="001B79C4">
            <w:pPr>
              <w:jc w:val="both"/>
              <w:rPr>
                <w:rFonts w:cs="Times New Roman"/>
                <w:szCs w:val="24"/>
              </w:rPr>
            </w:pPr>
            <w:r w:rsidRPr="009372AD">
              <w:rPr>
                <w:rFonts w:cs="Times New Roman"/>
                <w:szCs w:val="24"/>
              </w:rPr>
              <w:t>Dữ liệu xml đầu vào không đúng quy định</w:t>
            </w:r>
          </w:p>
        </w:tc>
        <w:tc>
          <w:tcPr>
            <w:tcW w:w="1371" w:type="dxa"/>
            <w:tcBorders>
              <w:top w:val="single" w:sz="4" w:space="0" w:color="2E74B5"/>
              <w:left w:val="single" w:sz="4" w:space="0" w:color="2E74B5"/>
              <w:bottom w:val="single" w:sz="4" w:space="0" w:color="2E74B5"/>
              <w:right w:val="single" w:sz="4" w:space="0" w:color="2E74B5"/>
            </w:tcBorders>
          </w:tcPr>
          <w:p w14:paraId="09B51700" w14:textId="77777777" w:rsidR="00AC3E5D" w:rsidRPr="009372AD" w:rsidRDefault="00AC3E5D" w:rsidP="001B79C4">
            <w:pPr>
              <w:jc w:val="both"/>
              <w:rPr>
                <w:rFonts w:cs="Times New Roman"/>
                <w:szCs w:val="24"/>
              </w:rPr>
            </w:pPr>
            <w:r>
              <w:rPr>
                <w:rFonts w:cs="Times New Roman"/>
                <w:szCs w:val="24"/>
              </w:rPr>
              <w:t xml:space="preserve">Hệ thống sẽ trả về lỗi nếu 1 hóa đơn trong chuỗi XML đầu vào </w:t>
            </w:r>
            <w:r>
              <w:rPr>
                <w:rFonts w:cs="Times New Roman"/>
                <w:szCs w:val="24"/>
              </w:rPr>
              <w:lastRenderedPageBreak/>
              <w:t>không hợp lệ, cả lô hóa đơn sẽ không được phát hành.</w:t>
            </w:r>
          </w:p>
        </w:tc>
      </w:tr>
      <w:tr w:rsidR="00AC3E5D" w:rsidRPr="00660ABB" w14:paraId="64EFD6FB"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4AC03845"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lastRenderedPageBreak/>
              <w:t>ERR:7</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4B3B83AA" w14:textId="77777777" w:rsidR="00AC3E5D" w:rsidRPr="00997040" w:rsidRDefault="00AC3E5D" w:rsidP="001B79C4">
            <w:pPr>
              <w:pStyle w:val="ListParagraph"/>
              <w:ind w:left="0"/>
              <w:jc w:val="both"/>
              <w:rPr>
                <w:rFonts w:cs="Times New Roman"/>
              </w:rPr>
            </w:pPr>
            <w:r>
              <w:rPr>
                <w:rFonts w:cs="Times New Roman"/>
              </w:rPr>
              <w:t xml:space="preserve">Thông tin về </w:t>
            </w:r>
            <w:r w:rsidRPr="009372AD">
              <w:rPr>
                <w:rFonts w:eastAsia="Calibri" w:cs="Times New Roman"/>
                <w:b/>
                <w:szCs w:val="24"/>
              </w:rPr>
              <w:t>Username/pass</w:t>
            </w:r>
            <w:r>
              <w:rPr>
                <w:rFonts w:eastAsia="Calibri" w:cs="Times New Roman"/>
                <w:b/>
                <w:szCs w:val="24"/>
              </w:rPr>
              <w:t xml:space="preserve"> </w:t>
            </w:r>
            <w:r>
              <w:rPr>
                <w:rFonts w:eastAsia="Calibri" w:cs="Times New Roman"/>
                <w:szCs w:val="24"/>
              </w:rPr>
              <w:t>không hợp lệ</w:t>
            </w:r>
          </w:p>
        </w:tc>
        <w:tc>
          <w:tcPr>
            <w:tcW w:w="1371" w:type="dxa"/>
            <w:tcBorders>
              <w:top w:val="single" w:sz="4" w:space="0" w:color="2E74B5"/>
              <w:left w:val="single" w:sz="4" w:space="0" w:color="2E74B5"/>
              <w:bottom w:val="single" w:sz="4" w:space="0" w:color="2E74B5"/>
              <w:right w:val="single" w:sz="4" w:space="0" w:color="2E74B5"/>
            </w:tcBorders>
          </w:tcPr>
          <w:p w14:paraId="4536DE02" w14:textId="77777777" w:rsidR="00AC3E5D" w:rsidRPr="00660ABB" w:rsidRDefault="00AC3E5D" w:rsidP="001B79C4">
            <w:pPr>
              <w:pStyle w:val="ListParagraph"/>
            </w:pPr>
          </w:p>
        </w:tc>
      </w:tr>
      <w:tr w:rsidR="00AC3E5D" w:rsidRPr="00660ABB" w14:paraId="14AE071D"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6017365F"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ERR:20</w:t>
            </w:r>
          </w:p>
          <w:p w14:paraId="758DB685" w14:textId="77777777" w:rsidR="00AC3E5D" w:rsidRPr="009372AD" w:rsidRDefault="00AC3E5D" w:rsidP="001B79C4">
            <w:pPr>
              <w:autoSpaceDE w:val="0"/>
              <w:autoSpaceDN w:val="0"/>
              <w:adjustRightInd w:val="0"/>
              <w:jc w:val="both"/>
              <w:rPr>
                <w:rFonts w:cs="Times New Roman"/>
                <w:szCs w:val="24"/>
              </w:rPr>
            </w:pP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58A00E9E" w14:textId="77777777" w:rsidR="00AC3E5D" w:rsidRPr="009372AD" w:rsidRDefault="00AC3E5D" w:rsidP="001B79C4">
            <w:pPr>
              <w:pStyle w:val="ListParagraph"/>
              <w:ind w:left="0"/>
              <w:jc w:val="both"/>
              <w:rPr>
                <w:rFonts w:cs="Times New Roman"/>
              </w:rPr>
            </w:pPr>
            <w:r>
              <w:rPr>
                <w:rFonts w:cs="Times New Roman"/>
              </w:rPr>
              <w:t>Pattern và S</w:t>
            </w:r>
            <w:r w:rsidRPr="009372AD">
              <w:rPr>
                <w:rFonts w:cs="Times New Roman"/>
              </w:rPr>
              <w:t>erial không phù hợp, hoặc không tồn tại hóa đơn đã đăng kí có sử dụ</w:t>
            </w:r>
            <w:r>
              <w:rPr>
                <w:rFonts w:cs="Times New Roman"/>
              </w:rPr>
              <w:t>ng Pattern và S</w:t>
            </w:r>
            <w:r w:rsidRPr="009372AD">
              <w:rPr>
                <w:rFonts w:cs="Times New Roman"/>
              </w:rPr>
              <w:t>erial truyền vào</w:t>
            </w:r>
            <w:r>
              <w:rPr>
                <w:rFonts w:cs="Times New Roman"/>
              </w:rPr>
              <w:t>.</w:t>
            </w:r>
          </w:p>
        </w:tc>
        <w:tc>
          <w:tcPr>
            <w:tcW w:w="1371" w:type="dxa"/>
            <w:tcBorders>
              <w:top w:val="single" w:sz="4" w:space="0" w:color="2E74B5"/>
              <w:left w:val="single" w:sz="4" w:space="0" w:color="2E74B5"/>
              <w:bottom w:val="single" w:sz="4" w:space="0" w:color="2E74B5"/>
              <w:right w:val="single" w:sz="4" w:space="0" w:color="2E74B5"/>
            </w:tcBorders>
          </w:tcPr>
          <w:p w14:paraId="0F5D9872" w14:textId="77777777" w:rsidR="00AC3E5D" w:rsidRPr="00660ABB" w:rsidRDefault="00AC3E5D" w:rsidP="001B79C4">
            <w:pPr>
              <w:pStyle w:val="ListParagraph"/>
            </w:pPr>
          </w:p>
        </w:tc>
      </w:tr>
      <w:tr w:rsidR="00AC3E5D" w:rsidRPr="00660ABB" w14:paraId="4339E951"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735391C3"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ERR:5</w:t>
            </w:r>
          </w:p>
          <w:p w14:paraId="680BE8D0" w14:textId="77777777" w:rsidR="00AC3E5D" w:rsidRPr="009372AD" w:rsidRDefault="00AC3E5D" w:rsidP="001B79C4">
            <w:pPr>
              <w:autoSpaceDE w:val="0"/>
              <w:autoSpaceDN w:val="0"/>
              <w:adjustRightInd w:val="0"/>
              <w:jc w:val="both"/>
              <w:rPr>
                <w:rFonts w:cs="Times New Roman"/>
                <w:szCs w:val="24"/>
              </w:rPr>
            </w:pP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2BEF60E2" w14:textId="77777777" w:rsidR="00AC3E5D" w:rsidRPr="009372AD" w:rsidRDefault="00AC3E5D" w:rsidP="001B79C4">
            <w:pPr>
              <w:pStyle w:val="ListParagraph"/>
              <w:ind w:left="0"/>
              <w:jc w:val="both"/>
              <w:rPr>
                <w:rFonts w:cs="Times New Roman"/>
              </w:rPr>
            </w:pPr>
            <w:r w:rsidRPr="009372AD">
              <w:rPr>
                <w:rFonts w:cs="Times New Roman"/>
              </w:rPr>
              <w:t>Không phát hành được hóa đơn</w:t>
            </w:r>
          </w:p>
        </w:tc>
        <w:tc>
          <w:tcPr>
            <w:tcW w:w="1371" w:type="dxa"/>
            <w:tcBorders>
              <w:top w:val="single" w:sz="4" w:space="0" w:color="2E74B5"/>
              <w:left w:val="single" w:sz="4" w:space="0" w:color="2E74B5"/>
              <w:bottom w:val="single" w:sz="4" w:space="0" w:color="2E74B5"/>
              <w:right w:val="single" w:sz="4" w:space="0" w:color="2E74B5"/>
            </w:tcBorders>
          </w:tcPr>
          <w:p w14:paraId="19649878" w14:textId="77777777" w:rsidR="00AC3E5D" w:rsidRPr="009372AD" w:rsidRDefault="00AC3E5D" w:rsidP="001B79C4">
            <w:pPr>
              <w:pStyle w:val="ListParagraph"/>
              <w:ind w:left="0"/>
              <w:jc w:val="both"/>
              <w:rPr>
                <w:rFonts w:cs="Times New Roman"/>
              </w:rPr>
            </w:pPr>
            <w:r>
              <w:rPr>
                <w:rFonts w:cs="Times New Roman"/>
              </w:rPr>
              <w:t>Lỗi không xác định, kiểm tra exception trả về (</w:t>
            </w:r>
            <w:r w:rsidRPr="009372AD">
              <w:rPr>
                <w:rFonts w:cs="Times New Roman"/>
              </w:rPr>
              <w:t>DB roll back</w:t>
            </w:r>
            <w:r>
              <w:rPr>
                <w:rFonts w:cs="Times New Roman"/>
              </w:rPr>
              <w:t>)</w:t>
            </w:r>
          </w:p>
        </w:tc>
      </w:tr>
      <w:tr w:rsidR="00AC3E5D" w:rsidRPr="00660ABB" w14:paraId="30AB6F77"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1FB8AB55" w14:textId="77777777" w:rsidR="00AC3E5D" w:rsidRPr="009372AD" w:rsidRDefault="00AC3E5D" w:rsidP="001B79C4">
            <w:pPr>
              <w:autoSpaceDE w:val="0"/>
              <w:autoSpaceDN w:val="0"/>
              <w:adjustRightInd w:val="0"/>
              <w:jc w:val="both"/>
              <w:rPr>
                <w:rFonts w:cs="Times New Roman"/>
                <w:szCs w:val="24"/>
              </w:rPr>
            </w:pPr>
            <w:r>
              <w:rPr>
                <w:rFonts w:cs="Times New Roman"/>
                <w:szCs w:val="24"/>
              </w:rPr>
              <w:t>ERR:10</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0A91ACBB" w14:textId="77777777" w:rsidR="00AC3E5D" w:rsidRPr="009372AD" w:rsidRDefault="00AC3E5D" w:rsidP="001B79C4">
            <w:pPr>
              <w:pStyle w:val="ListParagraph"/>
              <w:ind w:left="0"/>
              <w:jc w:val="both"/>
              <w:rPr>
                <w:rFonts w:cs="Times New Roman"/>
              </w:rPr>
            </w:pPr>
            <w:r>
              <w:rPr>
                <w:rFonts w:cs="Times New Roman"/>
              </w:rPr>
              <w:t>Lô có số hóa đơn vượt quá số lượng cho phép</w:t>
            </w:r>
          </w:p>
        </w:tc>
        <w:tc>
          <w:tcPr>
            <w:tcW w:w="1371" w:type="dxa"/>
            <w:tcBorders>
              <w:top w:val="single" w:sz="4" w:space="0" w:color="2E74B5"/>
              <w:left w:val="single" w:sz="4" w:space="0" w:color="2E74B5"/>
              <w:bottom w:val="single" w:sz="4" w:space="0" w:color="2E74B5"/>
              <w:right w:val="single" w:sz="4" w:space="0" w:color="2E74B5"/>
            </w:tcBorders>
          </w:tcPr>
          <w:p w14:paraId="119C350A" w14:textId="77777777" w:rsidR="00AC3E5D" w:rsidRDefault="00AC3E5D" w:rsidP="001B79C4">
            <w:pPr>
              <w:pStyle w:val="ListParagraph"/>
              <w:ind w:left="0"/>
              <w:jc w:val="both"/>
              <w:rPr>
                <w:rFonts w:cs="Times New Roman"/>
              </w:rPr>
            </w:pPr>
          </w:p>
        </w:tc>
      </w:tr>
      <w:tr w:rsidR="00AC3E5D" w:rsidRPr="00660ABB" w14:paraId="6E9134AD"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3BDFEFDD" w14:textId="77777777" w:rsidR="00AC3E5D" w:rsidRDefault="00AC3E5D" w:rsidP="001B79C4">
            <w:pPr>
              <w:autoSpaceDE w:val="0"/>
              <w:autoSpaceDN w:val="0"/>
              <w:adjustRightInd w:val="0"/>
              <w:jc w:val="both"/>
              <w:rPr>
                <w:rFonts w:cs="Times New Roman"/>
                <w:szCs w:val="24"/>
              </w:rPr>
            </w:pPr>
            <w:r w:rsidRPr="005C2875">
              <w:rPr>
                <w:rFonts w:cs="Times New Roman"/>
                <w:szCs w:val="24"/>
              </w:rPr>
              <w:t>ERR:6</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1901BDA4" w14:textId="77777777" w:rsidR="00AC3E5D" w:rsidRDefault="00AC3E5D" w:rsidP="001B79C4">
            <w:pPr>
              <w:pStyle w:val="ListParagraph"/>
              <w:ind w:left="0"/>
              <w:jc w:val="both"/>
              <w:rPr>
                <w:rFonts w:cs="Times New Roman"/>
              </w:rPr>
            </w:pPr>
            <w:r>
              <w:rPr>
                <w:rFonts w:cs="Times New Roman"/>
              </w:rPr>
              <w:t>Dải hóa đơn không đủ số hóa đơn cho lô phát hành</w:t>
            </w:r>
          </w:p>
        </w:tc>
        <w:tc>
          <w:tcPr>
            <w:tcW w:w="1371" w:type="dxa"/>
            <w:tcBorders>
              <w:top w:val="single" w:sz="4" w:space="0" w:color="2E74B5"/>
              <w:left w:val="single" w:sz="4" w:space="0" w:color="2E74B5"/>
              <w:bottom w:val="single" w:sz="4" w:space="0" w:color="2E74B5"/>
              <w:right w:val="single" w:sz="4" w:space="0" w:color="2E74B5"/>
            </w:tcBorders>
          </w:tcPr>
          <w:p w14:paraId="72D4F393" w14:textId="77777777" w:rsidR="00AC3E5D" w:rsidRDefault="00AC3E5D" w:rsidP="001B79C4">
            <w:pPr>
              <w:pStyle w:val="ListParagraph"/>
              <w:ind w:left="0"/>
              <w:jc w:val="both"/>
              <w:rPr>
                <w:rFonts w:cs="Times New Roman"/>
              </w:rPr>
            </w:pPr>
          </w:p>
        </w:tc>
      </w:tr>
      <w:tr w:rsidR="00AC3E5D" w:rsidRPr="00660ABB" w14:paraId="00A57CAA"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539ECECD" w14:textId="77777777" w:rsidR="00AC3E5D" w:rsidRPr="005C2875" w:rsidRDefault="00AC3E5D" w:rsidP="001B79C4">
            <w:pPr>
              <w:autoSpaceDE w:val="0"/>
              <w:autoSpaceDN w:val="0"/>
              <w:adjustRightInd w:val="0"/>
              <w:jc w:val="both"/>
              <w:rPr>
                <w:rFonts w:cs="Times New Roman"/>
                <w:szCs w:val="24"/>
              </w:rPr>
            </w:pPr>
            <w:r w:rsidRPr="0075262D">
              <w:rPr>
                <w:rFonts w:cs="Times New Roman"/>
                <w:szCs w:val="24"/>
              </w:rPr>
              <w:t>ERR:13</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0E70755A" w14:textId="77777777" w:rsidR="00AC3E5D" w:rsidRDefault="00AC3E5D" w:rsidP="001B79C4">
            <w:pPr>
              <w:pStyle w:val="ListParagraph"/>
              <w:ind w:left="0"/>
              <w:jc w:val="both"/>
              <w:rPr>
                <w:rFonts w:cs="Times New Roman"/>
              </w:rPr>
            </w:pPr>
            <w:r>
              <w:rPr>
                <w:rFonts w:cs="Times New Roman"/>
              </w:rPr>
              <w:t>Lỗi trùng fkey</w:t>
            </w:r>
          </w:p>
        </w:tc>
        <w:tc>
          <w:tcPr>
            <w:tcW w:w="1371" w:type="dxa"/>
            <w:tcBorders>
              <w:top w:val="single" w:sz="4" w:space="0" w:color="2E74B5"/>
              <w:left w:val="single" w:sz="4" w:space="0" w:color="2E74B5"/>
              <w:bottom w:val="single" w:sz="4" w:space="0" w:color="2E74B5"/>
              <w:right w:val="single" w:sz="4" w:space="0" w:color="2E74B5"/>
            </w:tcBorders>
          </w:tcPr>
          <w:p w14:paraId="0B52C03C" w14:textId="77777777" w:rsidR="00AC3E5D" w:rsidRDefault="00AC3E5D" w:rsidP="001B79C4">
            <w:pPr>
              <w:pStyle w:val="ListParagraph"/>
              <w:ind w:left="0"/>
              <w:jc w:val="both"/>
              <w:rPr>
                <w:rFonts w:cs="Times New Roman"/>
              </w:rPr>
            </w:pPr>
            <w:r>
              <w:rPr>
                <w:rFonts w:cs="Times New Roman"/>
              </w:rPr>
              <w:t>1 hoặc nhiều hóa đơn trong lô hóa đơn có Fkey trùng với Fkey của hóa đơn đã phát hành</w:t>
            </w:r>
          </w:p>
        </w:tc>
      </w:tr>
      <w:tr w:rsidR="00AC3E5D" w:rsidRPr="00660ABB" w14:paraId="04F09F27"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67AC4871" w14:textId="77777777" w:rsidR="00AC3E5D" w:rsidRPr="0075262D" w:rsidRDefault="00AC3E5D" w:rsidP="001B79C4">
            <w:pPr>
              <w:autoSpaceDE w:val="0"/>
              <w:autoSpaceDN w:val="0"/>
              <w:adjustRightInd w:val="0"/>
              <w:jc w:val="both"/>
              <w:rPr>
                <w:rFonts w:cs="Times New Roman"/>
                <w:szCs w:val="24"/>
              </w:rPr>
            </w:pPr>
            <w:r w:rsidRPr="00DD2715">
              <w:rPr>
                <w:rFonts w:cs="Times New Roman"/>
                <w:szCs w:val="24"/>
              </w:rPr>
              <w:t>ERR:21</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57640A37" w14:textId="77777777" w:rsidR="00AC3E5D" w:rsidRDefault="00AC3E5D" w:rsidP="001B79C4">
            <w:pPr>
              <w:pStyle w:val="ListParagraph"/>
              <w:ind w:left="0"/>
              <w:jc w:val="both"/>
              <w:rPr>
                <w:rFonts w:cs="Times New Roman"/>
              </w:rPr>
            </w:pPr>
            <w:r>
              <w:rPr>
                <w:rFonts w:cs="Times New Roman"/>
              </w:rPr>
              <w:t>Lỗi trùng số hóa đơn</w:t>
            </w:r>
          </w:p>
        </w:tc>
        <w:tc>
          <w:tcPr>
            <w:tcW w:w="1371" w:type="dxa"/>
            <w:tcBorders>
              <w:top w:val="single" w:sz="4" w:space="0" w:color="2E74B5"/>
              <w:left w:val="single" w:sz="4" w:space="0" w:color="2E74B5"/>
              <w:bottom w:val="single" w:sz="4" w:space="0" w:color="2E74B5"/>
              <w:right w:val="single" w:sz="4" w:space="0" w:color="2E74B5"/>
            </w:tcBorders>
          </w:tcPr>
          <w:p w14:paraId="33E8CC41" w14:textId="77777777" w:rsidR="00AC3E5D" w:rsidRDefault="00AC3E5D" w:rsidP="001B79C4">
            <w:pPr>
              <w:pStyle w:val="ListParagraph"/>
              <w:ind w:left="0"/>
              <w:jc w:val="both"/>
              <w:rPr>
                <w:rFonts w:cs="Times New Roman"/>
              </w:rPr>
            </w:pPr>
          </w:p>
        </w:tc>
      </w:tr>
      <w:tr w:rsidR="00AC3E5D" w:rsidRPr="00660ABB" w14:paraId="05467F68"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1E163DDD" w14:textId="77777777" w:rsidR="00AC3E5D" w:rsidRPr="00DD2715" w:rsidRDefault="00AC3E5D" w:rsidP="001B79C4">
            <w:pPr>
              <w:autoSpaceDE w:val="0"/>
              <w:autoSpaceDN w:val="0"/>
              <w:adjustRightInd w:val="0"/>
              <w:jc w:val="both"/>
              <w:rPr>
                <w:rFonts w:cs="Times New Roman"/>
                <w:szCs w:val="24"/>
              </w:rPr>
            </w:pPr>
            <w:r>
              <w:rPr>
                <w:rFonts w:cs="Times New Roman"/>
                <w:szCs w:val="24"/>
              </w:rPr>
              <w:t>ERR:29</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564FFE95" w14:textId="77777777" w:rsidR="00AC3E5D" w:rsidRDefault="00AC3E5D" w:rsidP="001B79C4">
            <w:pPr>
              <w:pStyle w:val="ListParagraph"/>
              <w:ind w:left="0"/>
              <w:jc w:val="both"/>
              <w:rPr>
                <w:rFonts w:cs="Times New Roman"/>
              </w:rPr>
            </w:pPr>
            <w:r>
              <w:rPr>
                <w:rFonts w:cs="Times New Roman"/>
              </w:rPr>
              <w:t>Lỗi chứng thư hết hạn</w:t>
            </w:r>
          </w:p>
        </w:tc>
        <w:tc>
          <w:tcPr>
            <w:tcW w:w="1371" w:type="dxa"/>
            <w:tcBorders>
              <w:top w:val="single" w:sz="4" w:space="0" w:color="2E74B5"/>
              <w:left w:val="single" w:sz="4" w:space="0" w:color="2E74B5"/>
              <w:bottom w:val="single" w:sz="4" w:space="0" w:color="2E74B5"/>
              <w:right w:val="single" w:sz="4" w:space="0" w:color="2E74B5"/>
            </w:tcBorders>
          </w:tcPr>
          <w:p w14:paraId="55E675EA" w14:textId="77777777" w:rsidR="00AC3E5D" w:rsidRDefault="00AC3E5D" w:rsidP="001B79C4">
            <w:pPr>
              <w:pStyle w:val="ListParagraph"/>
              <w:ind w:left="0"/>
              <w:jc w:val="both"/>
              <w:rPr>
                <w:rFonts w:cs="Times New Roman"/>
              </w:rPr>
            </w:pPr>
          </w:p>
        </w:tc>
      </w:tr>
      <w:tr w:rsidR="00AC3E5D" w:rsidRPr="00660ABB" w14:paraId="45D7FCE8"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7C9273BF" w14:textId="77777777" w:rsidR="00AC3E5D" w:rsidRPr="00DD2715" w:rsidRDefault="00AC3E5D" w:rsidP="001B79C4">
            <w:pPr>
              <w:autoSpaceDE w:val="0"/>
              <w:autoSpaceDN w:val="0"/>
              <w:adjustRightInd w:val="0"/>
              <w:jc w:val="both"/>
              <w:rPr>
                <w:rFonts w:cs="Times New Roman"/>
                <w:szCs w:val="24"/>
              </w:rPr>
            </w:pPr>
            <w:r>
              <w:rPr>
                <w:rFonts w:cs="Times New Roman"/>
                <w:szCs w:val="24"/>
              </w:rPr>
              <w:t>ERR:30</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196F64B8" w14:textId="77777777" w:rsidR="00AC3E5D" w:rsidRPr="00517DC0" w:rsidRDefault="00AC3E5D" w:rsidP="001B79C4">
            <w:pPr>
              <w:pStyle w:val="ListParagraph"/>
              <w:ind w:left="0"/>
              <w:jc w:val="both"/>
              <w:rPr>
                <w:rFonts w:cs="Times New Roman"/>
                <w:szCs w:val="24"/>
              </w:rPr>
            </w:pPr>
            <w:r w:rsidRPr="00517DC0">
              <w:rPr>
                <w:rFonts w:cs="Times New Roman"/>
                <w:szCs w:val="24"/>
              </w:rPr>
              <w:t>Danh sách hóa đơn tồn tại ngày hóa đơn nhỏ hơn ngày hóa đơn đã phát hành</w:t>
            </w:r>
          </w:p>
        </w:tc>
        <w:tc>
          <w:tcPr>
            <w:tcW w:w="1371" w:type="dxa"/>
            <w:tcBorders>
              <w:top w:val="single" w:sz="4" w:space="0" w:color="2E74B5"/>
              <w:left w:val="single" w:sz="4" w:space="0" w:color="2E74B5"/>
              <w:bottom w:val="single" w:sz="4" w:space="0" w:color="2E74B5"/>
              <w:right w:val="single" w:sz="4" w:space="0" w:color="2E74B5"/>
            </w:tcBorders>
          </w:tcPr>
          <w:p w14:paraId="6177A3E9" w14:textId="77777777" w:rsidR="00AC3E5D" w:rsidRDefault="00AC3E5D" w:rsidP="001B79C4">
            <w:pPr>
              <w:pStyle w:val="ListParagraph"/>
              <w:ind w:left="0"/>
              <w:jc w:val="both"/>
              <w:rPr>
                <w:rFonts w:cs="Times New Roman"/>
              </w:rPr>
            </w:pPr>
          </w:p>
        </w:tc>
      </w:tr>
      <w:tr w:rsidR="00AC3E5D" w:rsidRPr="00660ABB" w14:paraId="57477EF1"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0A0E3344" w14:textId="77777777" w:rsidR="00AC3E5D" w:rsidRPr="00DD2715" w:rsidRDefault="00AC3E5D" w:rsidP="001B79C4">
            <w:pPr>
              <w:autoSpaceDE w:val="0"/>
              <w:autoSpaceDN w:val="0"/>
              <w:adjustRightInd w:val="0"/>
              <w:jc w:val="both"/>
              <w:rPr>
                <w:rFonts w:cs="Times New Roman"/>
                <w:szCs w:val="24"/>
              </w:rPr>
            </w:pPr>
            <w:r>
              <w:rPr>
                <w:rFonts w:cs="Times New Roman"/>
                <w:szCs w:val="24"/>
              </w:rPr>
              <w:t>ERR:31</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5DD16928" w14:textId="77777777" w:rsidR="00AC3E5D" w:rsidRPr="005765F2" w:rsidRDefault="00AC3E5D" w:rsidP="001B79C4">
            <w:pPr>
              <w:spacing w:after="0" w:line="240" w:lineRule="auto"/>
              <w:jc w:val="both"/>
              <w:rPr>
                <w:rFonts w:cs="Times New Roman"/>
                <w:szCs w:val="24"/>
              </w:rPr>
            </w:pPr>
            <w:r>
              <w:rPr>
                <w:rFonts w:cs="Times New Roman"/>
                <w:szCs w:val="24"/>
              </w:rPr>
              <w:t>Số hóa đơn truyền vào không hợp lệ</w:t>
            </w:r>
          </w:p>
        </w:tc>
        <w:tc>
          <w:tcPr>
            <w:tcW w:w="1371" w:type="dxa"/>
            <w:tcBorders>
              <w:top w:val="single" w:sz="4" w:space="0" w:color="2E74B5"/>
              <w:left w:val="single" w:sz="4" w:space="0" w:color="2E74B5"/>
              <w:bottom w:val="single" w:sz="4" w:space="0" w:color="2E74B5"/>
              <w:right w:val="single" w:sz="4" w:space="0" w:color="2E74B5"/>
            </w:tcBorders>
          </w:tcPr>
          <w:p w14:paraId="45BBF8E0" w14:textId="77777777" w:rsidR="00AC3E5D" w:rsidRPr="005765F2" w:rsidRDefault="00AC3E5D" w:rsidP="001B79C4">
            <w:pPr>
              <w:spacing w:after="0" w:line="240" w:lineRule="auto"/>
              <w:jc w:val="both"/>
              <w:rPr>
                <w:rFonts w:cs="Times New Roman"/>
                <w:szCs w:val="24"/>
              </w:rPr>
            </w:pPr>
          </w:p>
        </w:tc>
      </w:tr>
      <w:tr w:rsidR="00AC3E5D" w:rsidRPr="00660ABB" w14:paraId="453BE8AB" w14:textId="77777777" w:rsidTr="001B79C4">
        <w:tc>
          <w:tcPr>
            <w:tcW w:w="3123" w:type="dxa"/>
            <w:tcBorders>
              <w:top w:val="single" w:sz="4" w:space="0" w:color="2E74B5"/>
              <w:left w:val="single" w:sz="4" w:space="0" w:color="2E74B5"/>
              <w:bottom w:val="single" w:sz="4" w:space="0" w:color="2E74B5"/>
              <w:right w:val="single" w:sz="4" w:space="0" w:color="2E74B5"/>
            </w:tcBorders>
            <w:shd w:val="clear" w:color="auto" w:fill="auto"/>
          </w:tcPr>
          <w:p w14:paraId="6CDDCE05" w14:textId="77777777" w:rsidR="00AC3E5D" w:rsidRDefault="00AC3E5D" w:rsidP="001B79C4">
            <w:pPr>
              <w:autoSpaceDE w:val="0"/>
              <w:autoSpaceDN w:val="0"/>
              <w:adjustRightInd w:val="0"/>
              <w:jc w:val="both"/>
              <w:rPr>
                <w:rFonts w:cs="Times New Roman"/>
                <w:szCs w:val="24"/>
              </w:rPr>
            </w:pPr>
            <w:r>
              <w:rPr>
                <w:rFonts w:cs="Times New Roman"/>
                <w:szCs w:val="24"/>
              </w:rPr>
              <w:t>OK:</w:t>
            </w:r>
            <w:r w:rsidRPr="009372AD">
              <w:rPr>
                <w:rFonts w:cs="Times New Roman"/>
                <w:szCs w:val="24"/>
              </w:rPr>
              <w:t>pattern;serial1-</w:t>
            </w:r>
            <w:r>
              <w:rPr>
                <w:rFonts w:cs="Times New Roman"/>
                <w:szCs w:val="24"/>
              </w:rPr>
              <w:t>key1_</w:t>
            </w:r>
            <w:r w:rsidRPr="009372AD">
              <w:rPr>
                <w:rFonts w:cs="Times New Roman"/>
                <w:szCs w:val="24"/>
              </w:rPr>
              <w:t>num1,</w:t>
            </w:r>
            <w:r>
              <w:rPr>
                <w:rFonts w:cs="Times New Roman"/>
                <w:szCs w:val="24"/>
              </w:rPr>
              <w:t>key2_</w:t>
            </w:r>
            <w:r w:rsidRPr="009372AD">
              <w:rPr>
                <w:rFonts w:cs="Times New Roman"/>
                <w:szCs w:val="24"/>
              </w:rPr>
              <w:t>num12,</w:t>
            </w:r>
            <w:r>
              <w:rPr>
                <w:rFonts w:cs="Times New Roman"/>
                <w:szCs w:val="24"/>
              </w:rPr>
              <w:t xml:space="preserve"> …)</w:t>
            </w:r>
          </w:p>
          <w:p w14:paraId="14359A4B" w14:textId="77777777" w:rsidR="00AC3E5D" w:rsidRPr="005765F2" w:rsidRDefault="00AC3E5D" w:rsidP="001B79C4">
            <w:pPr>
              <w:autoSpaceDE w:val="0"/>
              <w:autoSpaceDN w:val="0"/>
              <w:adjustRightInd w:val="0"/>
              <w:jc w:val="both"/>
              <w:rPr>
                <w:rFonts w:cs="Times New Roman"/>
                <w:b/>
                <w:szCs w:val="24"/>
              </w:rPr>
            </w:pPr>
            <w:r w:rsidRPr="005765F2">
              <w:rPr>
                <w:rFonts w:cs="Times New Roman"/>
                <w:b/>
                <w:szCs w:val="24"/>
              </w:rPr>
              <w:t>(Ví dụ:</w:t>
            </w:r>
          </w:p>
          <w:p w14:paraId="676CE81D" w14:textId="77777777" w:rsidR="00AC3E5D" w:rsidRDefault="00AC3E5D" w:rsidP="001B79C4">
            <w:pPr>
              <w:autoSpaceDE w:val="0"/>
              <w:autoSpaceDN w:val="0"/>
              <w:adjustRightInd w:val="0"/>
              <w:jc w:val="both"/>
              <w:rPr>
                <w:rFonts w:cs="Times New Roman"/>
                <w:b/>
                <w:szCs w:val="24"/>
              </w:rPr>
            </w:pPr>
            <w:r w:rsidRPr="005765F2">
              <w:rPr>
                <w:rFonts w:cs="Times New Roman"/>
                <w:b/>
                <w:szCs w:val="24"/>
              </w:rPr>
              <w:lastRenderedPageBreak/>
              <w:t>OK:01GTKT3/001;AA/12E-key1_1,key2_2,</w:t>
            </w:r>
          </w:p>
          <w:p w14:paraId="58119B91" w14:textId="77777777" w:rsidR="00AC3E5D" w:rsidRDefault="00AC3E5D" w:rsidP="001B79C4">
            <w:pPr>
              <w:autoSpaceDE w:val="0"/>
              <w:autoSpaceDN w:val="0"/>
              <w:adjustRightInd w:val="0"/>
              <w:jc w:val="both"/>
              <w:rPr>
                <w:rFonts w:cs="Times New Roman"/>
                <w:szCs w:val="24"/>
              </w:rPr>
            </w:pPr>
            <w:r w:rsidRPr="005765F2">
              <w:rPr>
                <w:rFonts w:cs="Times New Roman"/>
                <w:b/>
                <w:szCs w:val="24"/>
              </w:rPr>
              <w:t>key3_3,key4_4,key5_5)</w:t>
            </w:r>
          </w:p>
        </w:tc>
        <w:tc>
          <w:tcPr>
            <w:tcW w:w="4771" w:type="dxa"/>
            <w:tcBorders>
              <w:top w:val="single" w:sz="4" w:space="0" w:color="2E74B5"/>
              <w:left w:val="single" w:sz="4" w:space="0" w:color="2E74B5"/>
              <w:bottom w:val="single" w:sz="4" w:space="0" w:color="2E74B5"/>
              <w:right w:val="single" w:sz="4" w:space="0" w:color="2E74B5"/>
            </w:tcBorders>
            <w:shd w:val="clear" w:color="auto" w:fill="auto"/>
          </w:tcPr>
          <w:p w14:paraId="3689ED42" w14:textId="77777777" w:rsidR="00AC3E5D" w:rsidRPr="005765F2" w:rsidRDefault="00AC3E5D" w:rsidP="001B79C4">
            <w:pPr>
              <w:spacing w:after="0" w:line="240" w:lineRule="auto"/>
              <w:jc w:val="both"/>
              <w:rPr>
                <w:rFonts w:cs="Times New Roman"/>
                <w:szCs w:val="24"/>
              </w:rPr>
            </w:pPr>
            <w:r w:rsidRPr="005765F2">
              <w:rPr>
                <w:rFonts w:cs="Times New Roman"/>
                <w:szCs w:val="24"/>
              </w:rPr>
              <w:lastRenderedPageBreak/>
              <w:t xml:space="preserve">OK </w:t>
            </w:r>
            <w:r w:rsidRPr="009372AD">
              <w:sym w:font="Wingdings" w:char="F0E0"/>
            </w:r>
            <w:r w:rsidRPr="005765F2">
              <w:rPr>
                <w:rFonts w:cs="Times New Roman"/>
                <w:szCs w:val="24"/>
              </w:rPr>
              <w:t xml:space="preserve"> đã phát hành hóa đơn thành công</w:t>
            </w:r>
          </w:p>
          <w:p w14:paraId="645FBFD0" w14:textId="77777777" w:rsidR="00AC3E5D" w:rsidRPr="005765F2" w:rsidRDefault="00AC3E5D" w:rsidP="001B79C4">
            <w:pPr>
              <w:spacing w:after="0" w:line="240" w:lineRule="auto"/>
              <w:jc w:val="both"/>
              <w:rPr>
                <w:rFonts w:cs="Times New Roman"/>
                <w:szCs w:val="24"/>
              </w:rPr>
            </w:pPr>
            <w:r w:rsidRPr="005765F2">
              <w:rPr>
                <w:rFonts w:cs="Times New Roman"/>
                <w:szCs w:val="24"/>
              </w:rPr>
              <w:t xml:space="preserve">Pattern </w:t>
            </w:r>
            <w:r w:rsidRPr="009372AD">
              <w:sym w:font="Wingdings" w:char="F0E0"/>
            </w:r>
            <w:r w:rsidRPr="005765F2">
              <w:rPr>
                <w:rFonts w:cs="Times New Roman"/>
                <w:szCs w:val="24"/>
              </w:rPr>
              <w:t xml:space="preserve"> Mẫu số của các hóa đơn đã phát hành</w:t>
            </w:r>
          </w:p>
          <w:p w14:paraId="484E694D" w14:textId="77777777" w:rsidR="00AC3E5D" w:rsidRPr="005765F2" w:rsidRDefault="00AC3E5D" w:rsidP="001B79C4">
            <w:pPr>
              <w:spacing w:after="0" w:line="240" w:lineRule="auto"/>
              <w:jc w:val="both"/>
              <w:rPr>
                <w:rFonts w:cs="Times New Roman"/>
                <w:szCs w:val="24"/>
              </w:rPr>
            </w:pPr>
            <w:r w:rsidRPr="005765F2">
              <w:rPr>
                <w:rFonts w:cs="Times New Roman"/>
                <w:szCs w:val="24"/>
              </w:rPr>
              <w:t xml:space="preserve">Serial1 </w:t>
            </w:r>
            <w:r w:rsidRPr="009372AD">
              <w:sym w:font="Wingdings" w:char="F0E0"/>
            </w:r>
            <w:r w:rsidRPr="005765F2">
              <w:rPr>
                <w:rFonts w:cs="Times New Roman"/>
                <w:szCs w:val="24"/>
              </w:rPr>
              <w:t xml:space="preserve"> serial của dãy các hóa đơn phát hành </w:t>
            </w:r>
          </w:p>
          <w:p w14:paraId="032A878B" w14:textId="77777777" w:rsidR="00AC3E5D" w:rsidRPr="005765F2" w:rsidRDefault="00AC3E5D" w:rsidP="001B79C4">
            <w:pPr>
              <w:spacing w:after="0" w:line="240" w:lineRule="auto"/>
              <w:jc w:val="both"/>
              <w:rPr>
                <w:rFonts w:cs="Times New Roman"/>
                <w:szCs w:val="24"/>
              </w:rPr>
            </w:pPr>
            <w:r w:rsidRPr="005765F2">
              <w:rPr>
                <w:rFonts w:cs="Times New Roman"/>
                <w:szCs w:val="24"/>
              </w:rPr>
              <w:t>num1, num2… là các số hóa đơn</w:t>
            </w:r>
          </w:p>
          <w:p w14:paraId="119E8770" w14:textId="77777777" w:rsidR="00AC3E5D" w:rsidRPr="00517DC0" w:rsidRDefault="00AC3E5D" w:rsidP="001B79C4">
            <w:pPr>
              <w:pStyle w:val="ListParagraph"/>
              <w:ind w:left="0"/>
              <w:jc w:val="both"/>
              <w:rPr>
                <w:rFonts w:cs="Times New Roman"/>
                <w:szCs w:val="24"/>
              </w:rPr>
            </w:pPr>
            <w:r>
              <w:rPr>
                <w:rFonts w:cs="Times New Roman"/>
                <w:szCs w:val="24"/>
              </w:rPr>
              <w:lastRenderedPageBreak/>
              <w:t>key1,key2… là khóa để nhận biết hóa đơn phát hành cho khách hàng nào(lấy từ đầu vào)</w:t>
            </w:r>
          </w:p>
        </w:tc>
        <w:tc>
          <w:tcPr>
            <w:tcW w:w="1371" w:type="dxa"/>
            <w:tcBorders>
              <w:top w:val="single" w:sz="4" w:space="0" w:color="2E74B5"/>
              <w:left w:val="single" w:sz="4" w:space="0" w:color="2E74B5"/>
              <w:bottom w:val="single" w:sz="4" w:space="0" w:color="2E74B5"/>
              <w:right w:val="single" w:sz="4" w:space="0" w:color="2E74B5"/>
            </w:tcBorders>
          </w:tcPr>
          <w:p w14:paraId="09BE800D" w14:textId="77777777" w:rsidR="00AC3E5D" w:rsidRPr="005765F2" w:rsidRDefault="00AC3E5D" w:rsidP="001B79C4">
            <w:pPr>
              <w:spacing w:after="0" w:line="240" w:lineRule="auto"/>
              <w:jc w:val="both"/>
              <w:rPr>
                <w:rFonts w:cs="Times New Roman"/>
                <w:szCs w:val="24"/>
              </w:rPr>
            </w:pPr>
            <w:r w:rsidRPr="005765F2">
              <w:rPr>
                <w:rFonts w:cs="Times New Roman"/>
                <w:szCs w:val="24"/>
              </w:rPr>
              <w:lastRenderedPageBreak/>
              <w:t xml:space="preserve">Các hóa đơn có serial khác nhau phân </w:t>
            </w:r>
            <w:r w:rsidRPr="005765F2">
              <w:rPr>
                <w:rFonts w:cs="Times New Roman"/>
                <w:szCs w:val="24"/>
              </w:rPr>
              <w:lastRenderedPageBreak/>
              <w:t>cách bởi dấu “;”</w:t>
            </w:r>
          </w:p>
          <w:p w14:paraId="6C432B37" w14:textId="77777777" w:rsidR="00AC3E5D" w:rsidRPr="005765F2" w:rsidRDefault="00AC3E5D" w:rsidP="001B79C4">
            <w:pPr>
              <w:spacing w:after="0" w:line="240" w:lineRule="auto"/>
              <w:jc w:val="both"/>
              <w:rPr>
                <w:rFonts w:cs="Times New Roman"/>
                <w:szCs w:val="24"/>
              </w:rPr>
            </w:pPr>
            <w:r w:rsidRPr="005765F2">
              <w:rPr>
                <w:rFonts w:cs="Times New Roman"/>
                <w:szCs w:val="24"/>
              </w:rPr>
              <w:t>Các số hóa đơn phân cách bởi “,”</w:t>
            </w:r>
          </w:p>
          <w:p w14:paraId="67DDDB88" w14:textId="77777777" w:rsidR="00AC3E5D" w:rsidRDefault="00AC3E5D" w:rsidP="001B79C4">
            <w:pPr>
              <w:pStyle w:val="ListParagraph"/>
              <w:ind w:left="0"/>
              <w:jc w:val="both"/>
              <w:rPr>
                <w:rFonts w:cs="Times New Roman"/>
              </w:rPr>
            </w:pPr>
          </w:p>
        </w:tc>
      </w:tr>
    </w:tbl>
    <w:p w14:paraId="2659B00E" w14:textId="77777777" w:rsidR="00AC3E5D" w:rsidRDefault="00AC3E5D" w:rsidP="00AC3E5D">
      <w:pPr>
        <w:rPr>
          <w:lang w:eastAsia="x-none"/>
        </w:rPr>
      </w:pPr>
    </w:p>
    <w:p w14:paraId="59C3CAF2" w14:textId="77777777" w:rsidR="00AC3E5D" w:rsidRDefault="00AC3E5D" w:rsidP="00AC3E5D">
      <w:pPr>
        <w:rPr>
          <w:lang w:eastAsia="x-none"/>
        </w:rPr>
      </w:pPr>
      <w:r w:rsidRPr="00FE7CBB">
        <w:rPr>
          <w:b/>
          <w:u w:val="single"/>
          <w:lang w:eastAsia="x-none"/>
        </w:rPr>
        <w:t>Định dạng chuỗi xml đầu vào</w:t>
      </w:r>
      <w:r>
        <w:rPr>
          <w:b/>
          <w:u w:val="single"/>
          <w:lang w:eastAsia="x-none"/>
        </w:rPr>
        <w:t xml:space="preserve"> </w:t>
      </w:r>
      <w:r w:rsidRPr="00FE7CBB">
        <w:rPr>
          <w:b/>
          <w:u w:val="single"/>
        </w:rPr>
        <w:t xml:space="preserve">(các trường </w:t>
      </w:r>
      <w:r w:rsidRPr="00FE7CBB">
        <w:rPr>
          <w:b/>
          <w:color w:val="FF0000"/>
          <w:u w:val="single"/>
        </w:rPr>
        <w:t>*</w:t>
      </w:r>
      <w:r w:rsidRPr="00FE7CBB">
        <w:rPr>
          <w:b/>
          <w:u w:val="single"/>
        </w:rPr>
        <w:t xml:space="preserve"> là bắt buộc):</w:t>
      </w:r>
    </w:p>
    <w:p w14:paraId="474D992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DSHDon</w:t>
      </w:r>
      <w:r>
        <w:rPr>
          <w:rFonts w:ascii="Consolas" w:hAnsi="Consolas" w:cs="Consolas"/>
          <w:color w:val="0000FF"/>
          <w:sz w:val="19"/>
          <w:szCs w:val="19"/>
        </w:rPr>
        <w:t>&gt;</w:t>
      </w:r>
    </w:p>
    <w:p w14:paraId="06F954F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HDon</w:t>
      </w:r>
      <w:r>
        <w:rPr>
          <w:rFonts w:ascii="Consolas" w:hAnsi="Consolas" w:cs="Consolas"/>
          <w:color w:val="0000FF"/>
          <w:sz w:val="19"/>
          <w:szCs w:val="19"/>
        </w:rPr>
        <w:t>&gt;</w:t>
      </w:r>
    </w:p>
    <w:p w14:paraId="263C915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color w:val="000000"/>
          <w:sz w:val="19"/>
          <w:szCs w:val="19"/>
        </w:rPr>
        <w:t>Fkey cua hoa don</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7CA0B71B" w14:textId="77777777" w:rsidR="00AC3E5D"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t>&lt;</w:t>
      </w:r>
      <w:r>
        <w:rPr>
          <w:rFonts w:ascii="Consolas" w:hAnsi="Consolas" w:cs="Consolas"/>
          <w:color w:val="A31515"/>
          <w:sz w:val="19"/>
          <w:szCs w:val="19"/>
        </w:rPr>
        <w:t>DLHDon</w:t>
      </w:r>
      <w:r>
        <w:rPr>
          <w:rFonts w:ascii="Consolas" w:hAnsi="Consolas" w:cs="Consolas"/>
          <w:color w:val="0000FF"/>
          <w:sz w:val="19"/>
          <w:szCs w:val="19"/>
        </w:rPr>
        <w:t>&gt;</w:t>
      </w:r>
    </w:p>
    <w:p w14:paraId="3C9D745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w:t>
      </w:r>
      <w:r w:rsidRPr="00A93D8E">
        <w:rPr>
          <w:rFonts w:ascii="Consolas" w:hAnsi="Consolas" w:cs="Consolas"/>
          <w:color w:val="0000FF"/>
          <w:sz w:val="19"/>
          <w:szCs w:val="19"/>
        </w:rPr>
        <w:t>&lt;</w:t>
      </w:r>
      <w:r w:rsidRPr="00A93D8E">
        <w:rPr>
          <w:rFonts w:ascii="Consolas" w:hAnsi="Consolas" w:cs="Consolas"/>
          <w:color w:val="C00000"/>
          <w:sz w:val="19"/>
          <w:szCs w:val="19"/>
        </w:rPr>
        <w:t>InvoiceNo</w:t>
      </w:r>
      <w:r>
        <w:rPr>
          <w:rFonts w:ascii="Consolas" w:hAnsi="Consolas" w:cs="Consolas"/>
          <w:color w:val="0000FF"/>
          <w:sz w:val="19"/>
          <w:szCs w:val="19"/>
        </w:rPr>
        <w:t>&gt;</w:t>
      </w:r>
      <w:r w:rsidRPr="00A93D8E">
        <w:rPr>
          <w:rFonts w:ascii="Consolas" w:hAnsi="Consolas" w:cs="Consolas"/>
          <w:color w:val="000000" w:themeColor="text1"/>
          <w:sz w:val="19"/>
          <w:szCs w:val="19"/>
        </w:rPr>
        <w:t>Số hóa đơn truyền vào *&lt;/</w:t>
      </w:r>
      <w:r w:rsidRPr="00A93D8E">
        <w:rPr>
          <w:rFonts w:ascii="Consolas" w:hAnsi="Consolas" w:cs="Consolas"/>
          <w:color w:val="C00000"/>
          <w:sz w:val="19"/>
          <w:szCs w:val="19"/>
        </w:rPr>
        <w:t>InvoiceNo</w:t>
      </w:r>
      <w:r w:rsidRPr="00A93D8E">
        <w:rPr>
          <w:rFonts w:ascii="Consolas" w:hAnsi="Consolas" w:cs="Consolas"/>
          <w:color w:val="0000FF"/>
          <w:sz w:val="19"/>
          <w:szCs w:val="19"/>
        </w:rPr>
        <w:t>&gt;</w:t>
      </w:r>
    </w:p>
    <w:p w14:paraId="7F85901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41F6863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SHDon</w:t>
      </w:r>
      <w:r>
        <w:rPr>
          <w:rFonts w:ascii="Consolas" w:hAnsi="Consolas" w:cs="Consolas"/>
          <w:color w:val="0000FF"/>
          <w:sz w:val="19"/>
          <w:szCs w:val="19"/>
        </w:rPr>
        <w:t>&gt;</w:t>
      </w:r>
      <w:r>
        <w:rPr>
          <w:rFonts w:ascii="Consolas" w:hAnsi="Consolas" w:cs="Consolas"/>
          <w:color w:val="000000"/>
          <w:sz w:val="19"/>
          <w:szCs w:val="19"/>
        </w:rPr>
        <w:t>Số hóa đơn</w:t>
      </w:r>
      <w:r>
        <w:rPr>
          <w:rFonts w:ascii="Consolas" w:hAnsi="Consolas" w:cs="Consolas"/>
          <w:color w:val="0000FF"/>
          <w:sz w:val="19"/>
          <w:szCs w:val="19"/>
        </w:rPr>
        <w:t>&lt;/</w:t>
      </w:r>
      <w:r>
        <w:rPr>
          <w:rFonts w:ascii="Consolas" w:hAnsi="Consolas" w:cs="Consolas"/>
          <w:color w:val="A31515"/>
          <w:sz w:val="19"/>
          <w:szCs w:val="19"/>
        </w:rPr>
        <w:t>SHDon</w:t>
      </w:r>
      <w:r>
        <w:rPr>
          <w:rFonts w:ascii="Consolas" w:hAnsi="Consolas" w:cs="Consolas"/>
          <w:color w:val="0000FF"/>
          <w:sz w:val="19"/>
          <w:szCs w:val="19"/>
        </w:rPr>
        <w:t>&gt;</w:t>
      </w:r>
    </w:p>
    <w:p w14:paraId="2987081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MHSo</w:t>
      </w:r>
      <w:r>
        <w:rPr>
          <w:rFonts w:ascii="Consolas" w:hAnsi="Consolas" w:cs="Consolas"/>
          <w:color w:val="0000FF"/>
          <w:sz w:val="19"/>
          <w:szCs w:val="19"/>
        </w:rPr>
        <w:t>&gt;</w:t>
      </w:r>
      <w:r>
        <w:rPr>
          <w:rFonts w:ascii="Consolas" w:hAnsi="Consolas" w:cs="Consolas"/>
          <w:color w:val="000000"/>
          <w:sz w:val="19"/>
          <w:szCs w:val="19"/>
        </w:rPr>
        <w:t>Mã hồ sơ</w:t>
      </w:r>
      <w:r>
        <w:rPr>
          <w:rFonts w:ascii="Consolas" w:hAnsi="Consolas" w:cs="Consolas"/>
          <w:color w:val="0000FF"/>
          <w:sz w:val="19"/>
          <w:szCs w:val="19"/>
        </w:rPr>
        <w:t>&lt;/</w:t>
      </w:r>
      <w:r>
        <w:rPr>
          <w:rFonts w:ascii="Consolas" w:hAnsi="Consolas" w:cs="Consolas"/>
          <w:color w:val="A31515"/>
          <w:sz w:val="19"/>
          <w:szCs w:val="19"/>
        </w:rPr>
        <w:t>MHSo</w:t>
      </w:r>
      <w:r>
        <w:rPr>
          <w:rFonts w:ascii="Consolas" w:hAnsi="Consolas" w:cs="Consolas"/>
          <w:color w:val="0000FF"/>
          <w:sz w:val="19"/>
          <w:szCs w:val="19"/>
        </w:rPr>
        <w:t>&gt;</w:t>
      </w:r>
    </w:p>
    <w:p w14:paraId="3C4EA26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SBKe</w:t>
      </w:r>
      <w:r>
        <w:rPr>
          <w:rFonts w:ascii="Consolas" w:hAnsi="Consolas" w:cs="Consolas"/>
          <w:color w:val="0000FF"/>
          <w:sz w:val="19"/>
          <w:szCs w:val="19"/>
        </w:rPr>
        <w:t>&gt;</w:t>
      </w:r>
      <w:r>
        <w:rPr>
          <w:rFonts w:ascii="Consolas" w:hAnsi="Consolas" w:cs="Consolas"/>
          <w:color w:val="000000"/>
          <w:sz w:val="19"/>
          <w:szCs w:val="19"/>
        </w:rPr>
        <w:t>Số bảng kê (Số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SBKe</w:t>
      </w:r>
      <w:r>
        <w:rPr>
          <w:rFonts w:ascii="Consolas" w:hAnsi="Consolas" w:cs="Consolas"/>
          <w:color w:val="0000FF"/>
          <w:sz w:val="19"/>
          <w:szCs w:val="19"/>
        </w:rPr>
        <w:t>&gt;</w:t>
      </w:r>
    </w:p>
    <w:p w14:paraId="2FB9959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NBKe</w:t>
      </w:r>
      <w:r>
        <w:rPr>
          <w:rFonts w:ascii="Consolas" w:hAnsi="Consolas" w:cs="Consolas"/>
          <w:color w:val="0000FF"/>
          <w:sz w:val="19"/>
          <w:szCs w:val="19"/>
        </w:rPr>
        <w:t>&gt;</w:t>
      </w:r>
      <w:r>
        <w:rPr>
          <w:rFonts w:ascii="Consolas" w:hAnsi="Consolas" w:cs="Consolas"/>
          <w:color w:val="000000"/>
          <w:sz w:val="19"/>
          <w:szCs w:val="19"/>
        </w:rPr>
        <w:t>Ngày bảng kê (Ngày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NBKe</w:t>
      </w:r>
      <w:r>
        <w:rPr>
          <w:rFonts w:ascii="Consolas" w:hAnsi="Consolas" w:cs="Consolas"/>
          <w:color w:val="0000FF"/>
          <w:sz w:val="19"/>
          <w:szCs w:val="19"/>
        </w:rPr>
        <w:t>&gt;</w:t>
      </w:r>
    </w:p>
    <w:p w14:paraId="7DACE74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DVTTe</w:t>
      </w:r>
      <w:r>
        <w:rPr>
          <w:rFonts w:ascii="Consolas" w:hAnsi="Consolas" w:cs="Consolas"/>
          <w:color w:val="0000FF"/>
          <w:sz w:val="19"/>
          <w:szCs w:val="19"/>
        </w:rPr>
        <w:t>&gt;</w:t>
      </w:r>
      <w:r>
        <w:rPr>
          <w:rFonts w:ascii="Consolas" w:hAnsi="Consolas" w:cs="Consolas"/>
          <w:color w:val="000000"/>
          <w:sz w:val="19"/>
          <w:szCs w:val="19"/>
        </w:rPr>
        <w:t>Đơn vị tiền tệ *</w:t>
      </w:r>
      <w:r>
        <w:rPr>
          <w:rFonts w:ascii="Consolas" w:hAnsi="Consolas" w:cs="Consolas"/>
          <w:color w:val="0000FF"/>
          <w:sz w:val="19"/>
          <w:szCs w:val="19"/>
        </w:rPr>
        <w:t>&lt;/</w:t>
      </w:r>
      <w:r>
        <w:rPr>
          <w:rFonts w:ascii="Consolas" w:hAnsi="Consolas" w:cs="Consolas"/>
          <w:color w:val="A31515"/>
          <w:sz w:val="19"/>
          <w:szCs w:val="19"/>
        </w:rPr>
        <w:t>DVTTe</w:t>
      </w:r>
      <w:r>
        <w:rPr>
          <w:rFonts w:ascii="Consolas" w:hAnsi="Consolas" w:cs="Consolas"/>
          <w:color w:val="0000FF"/>
          <w:sz w:val="19"/>
          <w:szCs w:val="19"/>
        </w:rPr>
        <w:t>&gt;</w:t>
      </w:r>
    </w:p>
    <w:p w14:paraId="6D322AD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TGia</w:t>
      </w:r>
      <w:r>
        <w:rPr>
          <w:rFonts w:ascii="Consolas" w:hAnsi="Consolas" w:cs="Consolas"/>
          <w:color w:val="0000FF"/>
          <w:sz w:val="19"/>
          <w:szCs w:val="19"/>
        </w:rPr>
        <w:t>&gt;</w:t>
      </w:r>
      <w:r>
        <w:rPr>
          <w:rFonts w:ascii="Consolas" w:hAnsi="Consolas" w:cs="Consolas"/>
          <w:color w:val="000000"/>
          <w:sz w:val="19"/>
          <w:szCs w:val="19"/>
        </w:rPr>
        <w:t>Tỷ giá (Bắt buộc (Trừ trường hợp Đơn vị tiền tệ là VND))</w:t>
      </w:r>
      <w:r>
        <w:rPr>
          <w:rFonts w:ascii="Consolas" w:hAnsi="Consolas" w:cs="Consolas"/>
          <w:color w:val="0000FF"/>
          <w:sz w:val="19"/>
          <w:szCs w:val="19"/>
        </w:rPr>
        <w:t>&lt;/</w:t>
      </w:r>
      <w:r>
        <w:rPr>
          <w:rFonts w:ascii="Consolas" w:hAnsi="Consolas" w:cs="Consolas"/>
          <w:color w:val="A31515"/>
          <w:sz w:val="19"/>
          <w:szCs w:val="19"/>
        </w:rPr>
        <w:t>TGia</w:t>
      </w:r>
      <w:r>
        <w:rPr>
          <w:rFonts w:ascii="Consolas" w:hAnsi="Consolas" w:cs="Consolas"/>
          <w:color w:val="0000FF"/>
          <w:sz w:val="19"/>
          <w:szCs w:val="19"/>
        </w:rPr>
        <w:t>&gt;</w:t>
      </w:r>
    </w:p>
    <w:p w14:paraId="38A2916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HTTToan</w:t>
      </w:r>
      <w:r>
        <w:rPr>
          <w:rFonts w:ascii="Consolas" w:hAnsi="Consolas" w:cs="Consolas"/>
          <w:color w:val="0000FF"/>
          <w:sz w:val="19"/>
          <w:szCs w:val="19"/>
        </w:rPr>
        <w:t>&gt;</w:t>
      </w:r>
      <w:r>
        <w:rPr>
          <w:rFonts w:ascii="Consolas" w:hAnsi="Consolas" w:cs="Consolas"/>
          <w:color w:val="000000"/>
          <w:sz w:val="19"/>
          <w:szCs w:val="19"/>
        </w:rPr>
        <w:t xml:space="preserve">Hình thức thanh toán </w:t>
      </w:r>
      <w:r>
        <w:rPr>
          <w:rFonts w:ascii="Consolas" w:hAnsi="Consolas" w:cs="Consolas"/>
          <w:color w:val="0000FF"/>
          <w:sz w:val="19"/>
          <w:szCs w:val="19"/>
        </w:rPr>
        <w:t>&lt;/</w:t>
      </w:r>
      <w:r>
        <w:rPr>
          <w:rFonts w:ascii="Consolas" w:hAnsi="Consolas" w:cs="Consolas"/>
          <w:color w:val="A31515"/>
          <w:sz w:val="19"/>
          <w:szCs w:val="19"/>
        </w:rPr>
        <w:t>HTTToan</w:t>
      </w:r>
      <w:r>
        <w:rPr>
          <w:rFonts w:ascii="Consolas" w:hAnsi="Consolas" w:cs="Consolas"/>
          <w:color w:val="0000FF"/>
          <w:sz w:val="19"/>
          <w:szCs w:val="19"/>
        </w:rPr>
        <w:t>&gt;</w:t>
      </w:r>
    </w:p>
    <w:p w14:paraId="4FB0529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3A5E2E1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NDHDon</w:t>
      </w:r>
      <w:r>
        <w:rPr>
          <w:rFonts w:ascii="Consolas" w:hAnsi="Consolas" w:cs="Consolas"/>
          <w:color w:val="0000FF"/>
          <w:sz w:val="19"/>
          <w:szCs w:val="19"/>
        </w:rPr>
        <w:t>&gt;</w:t>
      </w:r>
    </w:p>
    <w:p w14:paraId="4A1B3F7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NBan</w:t>
      </w:r>
      <w:r>
        <w:rPr>
          <w:rFonts w:ascii="Consolas" w:hAnsi="Consolas" w:cs="Consolas"/>
          <w:color w:val="0000FF"/>
          <w:sz w:val="19"/>
          <w:szCs w:val="19"/>
        </w:rPr>
        <w:t>&gt;</w:t>
      </w:r>
    </w:p>
    <w:p w14:paraId="125F600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6FF48AB1" w14:textId="77777777" w:rsidR="00AC3E5D" w:rsidRDefault="00AC3E5D" w:rsidP="00AC3E5D">
      <w:pPr>
        <w:autoSpaceDE w:val="0"/>
        <w:autoSpaceDN w:val="0"/>
        <w:adjustRightInd w:val="0"/>
        <w:spacing w:after="0" w:line="240" w:lineRule="auto"/>
        <w:ind w:left="18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Mã số thuế *</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13799C71" w14:textId="77777777" w:rsidR="00AC3E5D" w:rsidRDefault="00AC3E5D" w:rsidP="00AC3E5D">
      <w:pPr>
        <w:autoSpaceDE w:val="0"/>
        <w:autoSpaceDN w:val="0"/>
        <w:adjustRightInd w:val="0"/>
        <w:spacing w:after="0" w:line="240" w:lineRule="auto"/>
        <w:ind w:left="1620" w:firstLine="54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3B736382" w14:textId="77777777" w:rsidR="00AC3E5D" w:rsidRDefault="00AC3E5D" w:rsidP="00AC3E5D">
      <w:pPr>
        <w:tabs>
          <w:tab w:val="left" w:pos="19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54BD3E8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7B13B14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3D83F50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0A5B4B3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Fax</w:t>
      </w:r>
      <w:r>
        <w:rPr>
          <w:rFonts w:ascii="Consolas" w:hAnsi="Consolas" w:cs="Consolas"/>
          <w:color w:val="0000FF"/>
          <w:sz w:val="19"/>
          <w:szCs w:val="19"/>
        </w:rPr>
        <w:t>&gt;</w:t>
      </w:r>
      <w:r>
        <w:rPr>
          <w:rFonts w:ascii="Consolas" w:hAnsi="Consolas" w:cs="Consolas"/>
          <w:color w:val="000000"/>
          <w:sz w:val="19"/>
          <w:szCs w:val="19"/>
        </w:rPr>
        <w:t>Fax</w:t>
      </w:r>
      <w:r>
        <w:rPr>
          <w:rFonts w:ascii="Consolas" w:hAnsi="Consolas" w:cs="Consolas"/>
          <w:color w:val="0000FF"/>
          <w:sz w:val="19"/>
          <w:szCs w:val="19"/>
        </w:rPr>
        <w:t>&lt;/</w:t>
      </w:r>
      <w:r>
        <w:rPr>
          <w:rFonts w:ascii="Consolas" w:hAnsi="Consolas" w:cs="Consolas"/>
          <w:color w:val="A31515"/>
          <w:sz w:val="19"/>
          <w:szCs w:val="19"/>
        </w:rPr>
        <w:t>Fax</w:t>
      </w:r>
      <w:r>
        <w:rPr>
          <w:rFonts w:ascii="Consolas" w:hAnsi="Consolas" w:cs="Consolas"/>
          <w:color w:val="0000FF"/>
          <w:sz w:val="19"/>
          <w:szCs w:val="19"/>
        </w:rPr>
        <w:t>&gt;</w:t>
      </w:r>
    </w:p>
    <w:p w14:paraId="6B61F9C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LDDNBo</w:t>
      </w:r>
      <w:r>
        <w:rPr>
          <w:rFonts w:ascii="Consolas" w:hAnsi="Consolas" w:cs="Consolas"/>
          <w:color w:val="0000FF"/>
          <w:sz w:val="19"/>
          <w:szCs w:val="19"/>
        </w:rPr>
        <w:t>&gt;</w:t>
      </w:r>
      <w:r>
        <w:rPr>
          <w:rFonts w:ascii="Consolas" w:hAnsi="Consolas" w:cs="Consolas"/>
          <w:color w:val="000000"/>
          <w:sz w:val="19"/>
          <w:szCs w:val="19"/>
        </w:rPr>
        <w:t>Lệnh điều động nội bộ (Bắt buộc đối với phiếu xuất kho vận chuyển nội bộ)</w:t>
      </w:r>
      <w:r>
        <w:rPr>
          <w:rFonts w:ascii="Consolas" w:hAnsi="Consolas" w:cs="Consolas"/>
          <w:color w:val="0000FF"/>
          <w:sz w:val="19"/>
          <w:szCs w:val="19"/>
        </w:rPr>
        <w:t>&lt;/</w:t>
      </w:r>
      <w:r>
        <w:rPr>
          <w:rFonts w:ascii="Consolas" w:hAnsi="Consolas" w:cs="Consolas"/>
          <w:color w:val="A31515"/>
          <w:sz w:val="19"/>
          <w:szCs w:val="19"/>
        </w:rPr>
        <w:t>LDDNBo</w:t>
      </w:r>
      <w:r>
        <w:rPr>
          <w:rFonts w:ascii="Consolas" w:hAnsi="Consolas" w:cs="Consolas"/>
          <w:color w:val="0000FF"/>
          <w:sz w:val="19"/>
          <w:szCs w:val="19"/>
        </w:rPr>
        <w:t>&gt;</w:t>
      </w:r>
    </w:p>
    <w:p w14:paraId="28B88EA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HDSo</w:t>
      </w:r>
      <w:r>
        <w:rPr>
          <w:rFonts w:ascii="Consolas" w:hAnsi="Consolas" w:cs="Consolas"/>
          <w:color w:val="0000FF"/>
          <w:sz w:val="19"/>
          <w:szCs w:val="19"/>
        </w:rPr>
        <w:t>&gt;</w:t>
      </w:r>
      <w:r>
        <w:rPr>
          <w:rFonts w:ascii="Consolas" w:hAnsi="Consolas" w:cs="Consolas"/>
          <w:color w:val="000000"/>
          <w:sz w:val="19"/>
          <w:szCs w:val="19"/>
        </w:rPr>
        <w:t>Hợp đồng số (Hợp đồng vận chuyển) (phiếu xuất kho vận chuyển nội bộ)</w:t>
      </w:r>
      <w:r>
        <w:rPr>
          <w:rFonts w:ascii="Consolas" w:hAnsi="Consolas" w:cs="Consolas"/>
          <w:color w:val="0000FF"/>
          <w:sz w:val="19"/>
          <w:szCs w:val="19"/>
        </w:rPr>
        <w:t>&lt;/</w:t>
      </w:r>
      <w:r>
        <w:rPr>
          <w:rFonts w:ascii="Consolas" w:hAnsi="Consolas" w:cs="Consolas"/>
          <w:color w:val="A31515"/>
          <w:sz w:val="19"/>
          <w:szCs w:val="19"/>
        </w:rPr>
        <w:t>HDSo</w:t>
      </w:r>
      <w:r>
        <w:rPr>
          <w:rFonts w:ascii="Consolas" w:hAnsi="Consolas" w:cs="Consolas"/>
          <w:color w:val="0000FF"/>
          <w:sz w:val="19"/>
          <w:szCs w:val="19"/>
        </w:rPr>
        <w:t>&gt;</w:t>
      </w:r>
    </w:p>
    <w:p w14:paraId="4B466A0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HVTNXHang</w:t>
      </w:r>
      <w:r>
        <w:rPr>
          <w:rFonts w:ascii="Consolas" w:hAnsi="Consolas" w:cs="Consolas"/>
          <w:color w:val="0000FF"/>
          <w:sz w:val="19"/>
          <w:szCs w:val="19"/>
        </w:rPr>
        <w:t>&gt;</w:t>
      </w:r>
      <w:r>
        <w:rPr>
          <w:rFonts w:ascii="Consolas" w:hAnsi="Consolas" w:cs="Consolas"/>
          <w:color w:val="000000"/>
          <w:sz w:val="19"/>
          <w:szCs w:val="19"/>
        </w:rPr>
        <w:t>Họ và tên người xuất hàng (phiếu xuất kho vận chuyển nội bộ)</w:t>
      </w:r>
      <w:r>
        <w:rPr>
          <w:rFonts w:ascii="Consolas" w:hAnsi="Consolas" w:cs="Consolas"/>
          <w:color w:val="0000FF"/>
          <w:sz w:val="19"/>
          <w:szCs w:val="19"/>
        </w:rPr>
        <w:t>&lt;/</w:t>
      </w:r>
      <w:r>
        <w:rPr>
          <w:rFonts w:ascii="Consolas" w:hAnsi="Consolas" w:cs="Consolas"/>
          <w:color w:val="A31515"/>
          <w:sz w:val="19"/>
          <w:szCs w:val="19"/>
        </w:rPr>
        <w:t>HVTNXHang</w:t>
      </w:r>
      <w:r>
        <w:rPr>
          <w:rFonts w:ascii="Consolas" w:hAnsi="Consolas" w:cs="Consolas"/>
          <w:color w:val="0000FF"/>
          <w:sz w:val="19"/>
          <w:szCs w:val="19"/>
        </w:rPr>
        <w:t>&gt;</w:t>
      </w:r>
    </w:p>
    <w:p w14:paraId="675E469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TNVChuyen</w:t>
      </w:r>
      <w:r>
        <w:rPr>
          <w:rFonts w:ascii="Consolas" w:hAnsi="Consolas" w:cs="Consolas"/>
          <w:color w:val="0000FF"/>
          <w:sz w:val="19"/>
          <w:szCs w:val="19"/>
        </w:rPr>
        <w:t>&gt;</w:t>
      </w:r>
      <w:r>
        <w:rPr>
          <w:rFonts w:ascii="Consolas" w:hAnsi="Consolas" w:cs="Consolas"/>
          <w:color w:val="000000"/>
          <w:sz w:val="19"/>
          <w:szCs w:val="19"/>
        </w:rPr>
        <w:t>Tên người vận chuyển (phiếu xuất kho)</w:t>
      </w:r>
      <w:r>
        <w:rPr>
          <w:rFonts w:ascii="Consolas" w:hAnsi="Consolas" w:cs="Consolas"/>
          <w:color w:val="0000FF"/>
          <w:sz w:val="19"/>
          <w:szCs w:val="19"/>
        </w:rPr>
        <w:t>&lt;/</w:t>
      </w:r>
      <w:r>
        <w:rPr>
          <w:rFonts w:ascii="Consolas" w:hAnsi="Consolas" w:cs="Consolas"/>
          <w:color w:val="A31515"/>
          <w:sz w:val="19"/>
          <w:szCs w:val="19"/>
        </w:rPr>
        <w:t>TNVChuyen</w:t>
      </w:r>
      <w:r>
        <w:rPr>
          <w:rFonts w:ascii="Consolas" w:hAnsi="Consolas" w:cs="Consolas"/>
          <w:color w:val="0000FF"/>
          <w:sz w:val="19"/>
          <w:szCs w:val="19"/>
        </w:rPr>
        <w:t>&gt;</w:t>
      </w:r>
    </w:p>
    <w:p w14:paraId="26C6E39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PTVChuyen</w:t>
      </w:r>
      <w:r>
        <w:rPr>
          <w:rFonts w:ascii="Consolas" w:hAnsi="Consolas" w:cs="Consolas"/>
          <w:color w:val="0000FF"/>
          <w:sz w:val="19"/>
          <w:szCs w:val="19"/>
        </w:rPr>
        <w:t>&gt;</w:t>
      </w:r>
      <w:r>
        <w:rPr>
          <w:rFonts w:ascii="Consolas" w:hAnsi="Consolas" w:cs="Consolas"/>
          <w:color w:val="000000"/>
          <w:sz w:val="19"/>
          <w:szCs w:val="19"/>
        </w:rPr>
        <w:t>Phương tiện vận chuyển (Bắt buộc đối với phiếu xuất kho)</w:t>
      </w:r>
      <w:r>
        <w:rPr>
          <w:rFonts w:ascii="Consolas" w:hAnsi="Consolas" w:cs="Consolas"/>
          <w:color w:val="0000FF"/>
          <w:sz w:val="19"/>
          <w:szCs w:val="19"/>
        </w:rPr>
        <w:t>&lt;/</w:t>
      </w:r>
      <w:r>
        <w:rPr>
          <w:rFonts w:ascii="Consolas" w:hAnsi="Consolas" w:cs="Consolas"/>
          <w:color w:val="A31515"/>
          <w:sz w:val="19"/>
          <w:szCs w:val="19"/>
        </w:rPr>
        <w:t>PTVChuyen</w:t>
      </w:r>
      <w:r>
        <w:rPr>
          <w:rFonts w:ascii="Consolas" w:hAnsi="Consolas" w:cs="Consolas"/>
          <w:color w:val="0000FF"/>
          <w:sz w:val="19"/>
          <w:szCs w:val="19"/>
        </w:rPr>
        <w:t>&gt;</w:t>
      </w:r>
    </w:p>
    <w:p w14:paraId="37164F2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HDKTSo</w:t>
      </w:r>
      <w:r>
        <w:rPr>
          <w:rFonts w:ascii="Consolas" w:hAnsi="Consolas" w:cs="Consolas"/>
          <w:color w:val="0000FF"/>
          <w:sz w:val="19"/>
          <w:szCs w:val="19"/>
        </w:rPr>
        <w:t>&gt;</w:t>
      </w:r>
      <w:r>
        <w:rPr>
          <w:rFonts w:ascii="Consolas" w:hAnsi="Consolas" w:cs="Consolas"/>
          <w:color w:val="000000"/>
          <w:sz w:val="19"/>
          <w:szCs w:val="19"/>
        </w:rPr>
        <w:t>Hợp đồng kinh tế số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HDKTSo</w:t>
      </w:r>
      <w:r>
        <w:rPr>
          <w:rFonts w:ascii="Consolas" w:hAnsi="Consolas" w:cs="Consolas"/>
          <w:color w:val="0000FF"/>
          <w:sz w:val="19"/>
          <w:szCs w:val="19"/>
        </w:rPr>
        <w:t>&gt;</w:t>
      </w:r>
    </w:p>
    <w:p w14:paraId="6DE68A1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HDKTNgay</w:t>
      </w:r>
      <w:r>
        <w:rPr>
          <w:rFonts w:ascii="Consolas" w:hAnsi="Consolas" w:cs="Consolas"/>
          <w:color w:val="0000FF"/>
          <w:sz w:val="19"/>
          <w:szCs w:val="19"/>
        </w:rPr>
        <w:t>&gt;</w:t>
      </w:r>
      <w:r>
        <w:rPr>
          <w:rFonts w:ascii="Consolas" w:hAnsi="Consolas" w:cs="Consolas"/>
          <w:color w:val="000000"/>
          <w:sz w:val="19"/>
          <w:szCs w:val="19"/>
        </w:rPr>
        <w:t>Hợp đồng kinh tế ngày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HDKTNgay</w:t>
      </w:r>
      <w:r>
        <w:rPr>
          <w:rFonts w:ascii="Consolas" w:hAnsi="Consolas" w:cs="Consolas"/>
          <w:color w:val="0000FF"/>
          <w:sz w:val="19"/>
          <w:szCs w:val="19"/>
        </w:rPr>
        <w:t>&gt;</w:t>
      </w:r>
    </w:p>
    <w:p w14:paraId="404B894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NBan</w:t>
      </w:r>
      <w:r>
        <w:rPr>
          <w:rFonts w:ascii="Consolas" w:hAnsi="Consolas" w:cs="Consolas"/>
          <w:color w:val="0000FF"/>
          <w:sz w:val="19"/>
          <w:szCs w:val="19"/>
        </w:rPr>
        <w:t>&gt;</w:t>
      </w:r>
    </w:p>
    <w:p w14:paraId="2CDEB0E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NMua</w:t>
      </w:r>
      <w:r>
        <w:rPr>
          <w:rFonts w:ascii="Consolas" w:hAnsi="Consolas" w:cs="Consolas"/>
          <w:color w:val="0000FF"/>
          <w:sz w:val="19"/>
          <w:szCs w:val="19"/>
        </w:rPr>
        <w:t>&gt;</w:t>
      </w:r>
    </w:p>
    <w:p w14:paraId="7636542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1D47572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Mã số thuế (Bắt buộc nếu có)</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54E6434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20B121F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MKHang</w:t>
      </w:r>
      <w:r>
        <w:rPr>
          <w:rFonts w:ascii="Consolas" w:hAnsi="Consolas" w:cs="Consolas"/>
          <w:color w:val="0000FF"/>
          <w:sz w:val="19"/>
          <w:szCs w:val="19"/>
        </w:rPr>
        <w:t>&gt;</w:t>
      </w:r>
      <w:r>
        <w:rPr>
          <w:rFonts w:ascii="Consolas" w:hAnsi="Consolas" w:cs="Consolas"/>
          <w:color w:val="000000"/>
          <w:sz w:val="19"/>
          <w:szCs w:val="19"/>
        </w:rPr>
        <w:t>Mã khách hàng</w:t>
      </w:r>
      <w:r>
        <w:rPr>
          <w:rFonts w:ascii="Consolas" w:hAnsi="Consolas" w:cs="Consolas"/>
          <w:color w:val="0000FF"/>
          <w:sz w:val="19"/>
          <w:szCs w:val="19"/>
        </w:rPr>
        <w:t>&lt;/</w:t>
      </w:r>
      <w:r>
        <w:rPr>
          <w:rFonts w:ascii="Consolas" w:hAnsi="Consolas" w:cs="Consolas"/>
          <w:color w:val="A31515"/>
          <w:sz w:val="19"/>
          <w:szCs w:val="19"/>
        </w:rPr>
        <w:t>MKHang</w:t>
      </w:r>
      <w:r>
        <w:rPr>
          <w:rFonts w:ascii="Consolas" w:hAnsi="Consolas" w:cs="Consolas"/>
          <w:color w:val="0000FF"/>
          <w:sz w:val="19"/>
          <w:szCs w:val="19"/>
        </w:rPr>
        <w:t>&gt;</w:t>
      </w:r>
    </w:p>
    <w:p w14:paraId="4671BD2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14725DA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027EC8E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HVTNMHang</w:t>
      </w:r>
      <w:r>
        <w:rPr>
          <w:rFonts w:ascii="Consolas" w:hAnsi="Consolas" w:cs="Consolas"/>
          <w:color w:val="0000FF"/>
          <w:sz w:val="19"/>
          <w:szCs w:val="19"/>
        </w:rPr>
        <w:t>&gt;</w:t>
      </w:r>
      <w:r>
        <w:rPr>
          <w:rFonts w:ascii="Consolas" w:hAnsi="Consolas" w:cs="Consolas"/>
          <w:color w:val="000000"/>
          <w:sz w:val="19"/>
          <w:szCs w:val="19"/>
        </w:rPr>
        <w:t>Họ và tên người mua hàng</w:t>
      </w:r>
      <w:r>
        <w:rPr>
          <w:rFonts w:ascii="Consolas" w:hAnsi="Consolas" w:cs="Consolas"/>
          <w:color w:val="0000FF"/>
          <w:sz w:val="19"/>
          <w:szCs w:val="19"/>
        </w:rPr>
        <w:t>&lt;/</w:t>
      </w:r>
      <w:r>
        <w:rPr>
          <w:rFonts w:ascii="Consolas" w:hAnsi="Consolas" w:cs="Consolas"/>
          <w:color w:val="A31515"/>
          <w:sz w:val="19"/>
          <w:szCs w:val="19"/>
        </w:rPr>
        <w:t>HVTNMHang</w:t>
      </w:r>
      <w:r>
        <w:rPr>
          <w:rFonts w:ascii="Consolas" w:hAnsi="Consolas" w:cs="Consolas"/>
          <w:color w:val="0000FF"/>
          <w:sz w:val="19"/>
          <w:szCs w:val="19"/>
        </w:rPr>
        <w:t>&gt;</w:t>
      </w:r>
    </w:p>
    <w:p w14:paraId="54ECF59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219789B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4D8BF23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HVTNNHang</w:t>
      </w:r>
      <w:r>
        <w:rPr>
          <w:rFonts w:ascii="Consolas" w:hAnsi="Consolas" w:cs="Consolas"/>
          <w:color w:val="0000FF"/>
          <w:sz w:val="19"/>
          <w:szCs w:val="19"/>
        </w:rPr>
        <w:t>&gt;</w:t>
      </w:r>
      <w:r>
        <w:rPr>
          <w:rFonts w:ascii="Consolas" w:hAnsi="Consolas" w:cs="Consolas"/>
          <w:color w:val="000000"/>
          <w:sz w:val="19"/>
          <w:szCs w:val="19"/>
        </w:rPr>
        <w:t>Họ và tên người nhận hàng (phiếu xuất kho)</w:t>
      </w:r>
      <w:r>
        <w:rPr>
          <w:rFonts w:ascii="Consolas" w:hAnsi="Consolas" w:cs="Consolas"/>
          <w:color w:val="0000FF"/>
          <w:sz w:val="19"/>
          <w:szCs w:val="19"/>
        </w:rPr>
        <w:t>&lt;/</w:t>
      </w:r>
      <w:r>
        <w:rPr>
          <w:rFonts w:ascii="Consolas" w:hAnsi="Consolas" w:cs="Consolas"/>
          <w:color w:val="A31515"/>
          <w:sz w:val="19"/>
          <w:szCs w:val="19"/>
        </w:rPr>
        <w:t>HVTNNHang</w:t>
      </w:r>
      <w:r>
        <w:rPr>
          <w:rFonts w:ascii="Consolas" w:hAnsi="Consolas" w:cs="Consolas"/>
          <w:color w:val="0000FF"/>
          <w:sz w:val="19"/>
          <w:szCs w:val="19"/>
        </w:rPr>
        <w:t>&gt;</w:t>
      </w:r>
    </w:p>
    <w:p w14:paraId="0CD94BE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NMua</w:t>
      </w:r>
      <w:r>
        <w:rPr>
          <w:rFonts w:ascii="Consolas" w:hAnsi="Consolas" w:cs="Consolas"/>
          <w:color w:val="0000FF"/>
          <w:sz w:val="19"/>
          <w:szCs w:val="19"/>
        </w:rPr>
        <w:t>&gt;</w:t>
      </w:r>
    </w:p>
    <w:p w14:paraId="0740CD4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DSHHDVu</w:t>
      </w:r>
      <w:r>
        <w:rPr>
          <w:rFonts w:ascii="Consolas" w:hAnsi="Consolas" w:cs="Consolas"/>
          <w:color w:val="0000FF"/>
          <w:sz w:val="19"/>
          <w:szCs w:val="19"/>
        </w:rPr>
        <w:t>&gt;</w:t>
      </w:r>
    </w:p>
    <w:p w14:paraId="5C10152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700761E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TChat</w:t>
      </w:r>
      <w:r>
        <w:rPr>
          <w:rFonts w:ascii="Consolas" w:hAnsi="Consolas" w:cs="Consolas"/>
          <w:color w:val="0000FF"/>
          <w:sz w:val="19"/>
          <w:szCs w:val="19"/>
        </w:rPr>
        <w:t>&gt;</w:t>
      </w:r>
      <w:r>
        <w:rPr>
          <w:rFonts w:ascii="Consolas" w:hAnsi="Consolas" w:cs="Consolas"/>
          <w:color w:val="000000"/>
          <w:sz w:val="19"/>
          <w:szCs w:val="19"/>
        </w:rPr>
        <w:t>Tính chất * (1-Hàng hóa, dịch vụ; 2-Khuyến mại; 3-Chiết khấu thương mại (trong trường hợp muốn thể hiện thông tin chiết khấu theo dòng); 4-Ghi chú/diễn giải)</w:t>
      </w:r>
      <w:r>
        <w:rPr>
          <w:rFonts w:ascii="Consolas" w:hAnsi="Consolas" w:cs="Consolas"/>
          <w:color w:val="0000FF"/>
          <w:sz w:val="19"/>
          <w:szCs w:val="19"/>
        </w:rPr>
        <w:t>&lt;/</w:t>
      </w:r>
      <w:r>
        <w:rPr>
          <w:rFonts w:ascii="Consolas" w:hAnsi="Consolas" w:cs="Consolas"/>
          <w:color w:val="A31515"/>
          <w:sz w:val="19"/>
          <w:szCs w:val="19"/>
        </w:rPr>
        <w:t>TChat</w:t>
      </w:r>
      <w:r>
        <w:rPr>
          <w:rFonts w:ascii="Consolas" w:hAnsi="Consolas" w:cs="Consolas"/>
          <w:color w:val="0000FF"/>
          <w:sz w:val="19"/>
          <w:szCs w:val="19"/>
        </w:rPr>
        <w:t>&gt;</w:t>
      </w:r>
    </w:p>
    <w:p w14:paraId="6643259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STT</w:t>
      </w:r>
      <w:r>
        <w:rPr>
          <w:rFonts w:ascii="Consolas" w:hAnsi="Consolas" w:cs="Consolas"/>
          <w:color w:val="0000FF"/>
          <w:sz w:val="19"/>
          <w:szCs w:val="19"/>
        </w:rPr>
        <w:t>&gt;</w:t>
      </w:r>
      <w:r>
        <w:rPr>
          <w:rFonts w:ascii="Consolas" w:hAnsi="Consolas" w:cs="Consolas"/>
          <w:color w:val="000000"/>
          <w:sz w:val="19"/>
          <w:szCs w:val="19"/>
        </w:rPr>
        <w:t>Số thứ tự</w:t>
      </w:r>
      <w:r>
        <w:rPr>
          <w:rFonts w:ascii="Consolas" w:hAnsi="Consolas" w:cs="Consolas"/>
          <w:color w:val="0000FF"/>
          <w:sz w:val="19"/>
          <w:szCs w:val="19"/>
        </w:rPr>
        <w:t>&lt;/</w:t>
      </w:r>
      <w:r>
        <w:rPr>
          <w:rFonts w:ascii="Consolas" w:hAnsi="Consolas" w:cs="Consolas"/>
          <w:color w:val="A31515"/>
          <w:sz w:val="19"/>
          <w:szCs w:val="19"/>
        </w:rPr>
        <w:t>STT</w:t>
      </w:r>
      <w:r>
        <w:rPr>
          <w:rFonts w:ascii="Consolas" w:hAnsi="Consolas" w:cs="Consolas"/>
          <w:color w:val="0000FF"/>
          <w:sz w:val="19"/>
          <w:szCs w:val="19"/>
        </w:rPr>
        <w:t>&gt;</w:t>
      </w:r>
    </w:p>
    <w:p w14:paraId="39051F4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MHHDVu</w:t>
      </w:r>
      <w:r>
        <w:rPr>
          <w:rFonts w:ascii="Consolas" w:hAnsi="Consolas" w:cs="Consolas"/>
          <w:color w:val="0000FF"/>
          <w:sz w:val="19"/>
          <w:szCs w:val="19"/>
        </w:rPr>
        <w:t>&gt;</w:t>
      </w:r>
      <w:r>
        <w:rPr>
          <w:rFonts w:ascii="Consolas" w:hAnsi="Consolas" w:cs="Consolas"/>
          <w:color w:val="000000"/>
          <w:sz w:val="19"/>
          <w:szCs w:val="19"/>
        </w:rPr>
        <w:t>Mã hàng hóa, dịch vụ (Bắt buộc nếu có)</w:t>
      </w:r>
      <w:r>
        <w:rPr>
          <w:rFonts w:ascii="Consolas" w:hAnsi="Consolas" w:cs="Consolas"/>
          <w:color w:val="0000FF"/>
          <w:sz w:val="19"/>
          <w:szCs w:val="19"/>
        </w:rPr>
        <w:t>&lt;/</w:t>
      </w:r>
      <w:r>
        <w:rPr>
          <w:rFonts w:ascii="Consolas" w:hAnsi="Consolas" w:cs="Consolas"/>
          <w:color w:val="A31515"/>
          <w:sz w:val="19"/>
          <w:szCs w:val="19"/>
        </w:rPr>
        <w:t>MHHDVu</w:t>
      </w:r>
      <w:r>
        <w:rPr>
          <w:rFonts w:ascii="Consolas" w:hAnsi="Consolas" w:cs="Consolas"/>
          <w:color w:val="0000FF"/>
          <w:sz w:val="19"/>
          <w:szCs w:val="19"/>
        </w:rPr>
        <w:t>&gt;</w:t>
      </w:r>
    </w:p>
    <w:p w14:paraId="148E3E2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THHDVu</w:t>
      </w:r>
      <w:r>
        <w:rPr>
          <w:rFonts w:ascii="Consolas" w:hAnsi="Consolas" w:cs="Consolas"/>
          <w:color w:val="0000FF"/>
          <w:sz w:val="19"/>
          <w:szCs w:val="19"/>
        </w:rPr>
        <w:t>&gt;</w:t>
      </w:r>
      <w:r>
        <w:rPr>
          <w:rFonts w:ascii="Consolas" w:hAnsi="Consolas" w:cs="Consolas"/>
          <w:color w:val="000000"/>
          <w:sz w:val="19"/>
          <w:szCs w:val="19"/>
        </w:rPr>
        <w:t>Tên hàng hóa, dịch vụ *</w:t>
      </w:r>
      <w:r>
        <w:rPr>
          <w:rFonts w:ascii="Consolas" w:hAnsi="Consolas" w:cs="Consolas"/>
          <w:color w:val="0000FF"/>
          <w:sz w:val="19"/>
          <w:szCs w:val="19"/>
        </w:rPr>
        <w:t>&lt;/</w:t>
      </w:r>
      <w:r>
        <w:rPr>
          <w:rFonts w:ascii="Consolas" w:hAnsi="Consolas" w:cs="Consolas"/>
          <w:color w:val="A31515"/>
          <w:sz w:val="19"/>
          <w:szCs w:val="19"/>
        </w:rPr>
        <w:t>THHDVu</w:t>
      </w:r>
      <w:r>
        <w:rPr>
          <w:rFonts w:ascii="Consolas" w:hAnsi="Consolas" w:cs="Consolas"/>
          <w:color w:val="0000FF"/>
          <w:sz w:val="19"/>
          <w:szCs w:val="19"/>
        </w:rPr>
        <w:t>&gt;</w:t>
      </w:r>
    </w:p>
    <w:p w14:paraId="2FF29FE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DVTinh</w:t>
      </w:r>
      <w:r>
        <w:rPr>
          <w:rFonts w:ascii="Consolas" w:hAnsi="Consolas" w:cs="Consolas"/>
          <w:color w:val="0000FF"/>
          <w:sz w:val="19"/>
          <w:szCs w:val="19"/>
        </w:rPr>
        <w:t>&gt;</w:t>
      </w:r>
      <w:r>
        <w:rPr>
          <w:rFonts w:ascii="Consolas" w:hAnsi="Consolas" w:cs="Consolas"/>
          <w:color w:val="000000"/>
          <w:sz w:val="19"/>
          <w:szCs w:val="19"/>
        </w:rPr>
        <w:t>Đơn vị tính (Bắt buộc nếu có)</w:t>
      </w:r>
      <w:r>
        <w:rPr>
          <w:rFonts w:ascii="Consolas" w:hAnsi="Consolas" w:cs="Consolas"/>
          <w:color w:val="0000FF"/>
          <w:sz w:val="19"/>
          <w:szCs w:val="19"/>
        </w:rPr>
        <w:t>&lt;/</w:t>
      </w:r>
      <w:r>
        <w:rPr>
          <w:rFonts w:ascii="Consolas" w:hAnsi="Consolas" w:cs="Consolas"/>
          <w:color w:val="A31515"/>
          <w:sz w:val="19"/>
          <w:szCs w:val="19"/>
        </w:rPr>
        <w:t>DVTinh</w:t>
      </w:r>
      <w:r>
        <w:rPr>
          <w:rFonts w:ascii="Consolas" w:hAnsi="Consolas" w:cs="Consolas"/>
          <w:color w:val="0000FF"/>
          <w:sz w:val="19"/>
          <w:szCs w:val="19"/>
        </w:rPr>
        <w:t>&gt;</w:t>
      </w:r>
    </w:p>
    <w:p w14:paraId="09ED3CE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SLuong</w:t>
      </w:r>
      <w:r>
        <w:rPr>
          <w:rFonts w:ascii="Consolas" w:hAnsi="Consolas" w:cs="Consolas"/>
          <w:color w:val="0000FF"/>
          <w:sz w:val="19"/>
          <w:szCs w:val="19"/>
        </w:rPr>
        <w:t>&gt;</w:t>
      </w:r>
      <w:r>
        <w:rPr>
          <w:rFonts w:ascii="Consolas" w:hAnsi="Consolas" w:cs="Consolas"/>
          <w:color w:val="000000"/>
          <w:sz w:val="19"/>
          <w:szCs w:val="19"/>
        </w:rPr>
        <w:t>Số lượng (Bắt buộc nếu có)</w:t>
      </w:r>
      <w:r>
        <w:rPr>
          <w:rFonts w:ascii="Consolas" w:hAnsi="Consolas" w:cs="Consolas"/>
          <w:color w:val="0000FF"/>
          <w:sz w:val="19"/>
          <w:szCs w:val="19"/>
        </w:rPr>
        <w:t>&lt;/</w:t>
      </w:r>
      <w:r>
        <w:rPr>
          <w:rFonts w:ascii="Consolas" w:hAnsi="Consolas" w:cs="Consolas"/>
          <w:color w:val="A31515"/>
          <w:sz w:val="19"/>
          <w:szCs w:val="19"/>
        </w:rPr>
        <w:t>SLuong</w:t>
      </w:r>
      <w:r>
        <w:rPr>
          <w:rFonts w:ascii="Consolas" w:hAnsi="Consolas" w:cs="Consolas"/>
          <w:color w:val="0000FF"/>
          <w:sz w:val="19"/>
          <w:szCs w:val="19"/>
        </w:rPr>
        <w:t>&gt;</w:t>
      </w:r>
    </w:p>
    <w:p w14:paraId="6D47526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DGia</w:t>
      </w:r>
      <w:r>
        <w:rPr>
          <w:rFonts w:ascii="Consolas" w:hAnsi="Consolas" w:cs="Consolas"/>
          <w:color w:val="0000FF"/>
          <w:sz w:val="19"/>
          <w:szCs w:val="19"/>
        </w:rPr>
        <w:t>&gt;</w:t>
      </w:r>
      <w:r>
        <w:rPr>
          <w:rFonts w:ascii="Consolas" w:hAnsi="Consolas" w:cs="Consolas"/>
          <w:color w:val="000000"/>
          <w:sz w:val="19"/>
          <w:szCs w:val="19"/>
        </w:rPr>
        <w:t>Đơn giá (Bắt buộc nếu có)</w:t>
      </w:r>
      <w:r>
        <w:rPr>
          <w:rFonts w:ascii="Consolas" w:hAnsi="Consolas" w:cs="Consolas"/>
          <w:color w:val="0000FF"/>
          <w:sz w:val="19"/>
          <w:szCs w:val="19"/>
        </w:rPr>
        <w:t>&lt;/</w:t>
      </w:r>
      <w:r>
        <w:rPr>
          <w:rFonts w:ascii="Consolas" w:hAnsi="Consolas" w:cs="Consolas"/>
          <w:color w:val="A31515"/>
          <w:sz w:val="19"/>
          <w:szCs w:val="19"/>
        </w:rPr>
        <w:t>DGia</w:t>
      </w:r>
      <w:r>
        <w:rPr>
          <w:rFonts w:ascii="Consolas" w:hAnsi="Consolas" w:cs="Consolas"/>
          <w:color w:val="0000FF"/>
          <w:sz w:val="19"/>
          <w:szCs w:val="19"/>
        </w:rPr>
        <w:t>&gt;</w:t>
      </w:r>
    </w:p>
    <w:p w14:paraId="6430E80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TLCKhau</w:t>
      </w:r>
      <w:r>
        <w:rPr>
          <w:rFonts w:ascii="Consolas" w:hAnsi="Consolas" w:cs="Consolas"/>
          <w:color w:val="0000FF"/>
          <w:sz w:val="19"/>
          <w:szCs w:val="19"/>
        </w:rPr>
        <w:t>&gt;</w:t>
      </w:r>
      <w:r>
        <w:rPr>
          <w:rFonts w:ascii="Consolas" w:hAnsi="Consolas" w:cs="Consolas"/>
          <w:color w:val="000000"/>
          <w:sz w:val="19"/>
          <w:szCs w:val="19"/>
        </w:rPr>
        <w:t>Tỷ lệ % chiết khấu</w:t>
      </w:r>
      <w:r>
        <w:rPr>
          <w:rFonts w:ascii="Consolas" w:hAnsi="Consolas" w:cs="Consolas"/>
          <w:color w:val="0000FF"/>
          <w:sz w:val="19"/>
          <w:szCs w:val="19"/>
        </w:rPr>
        <w:t>&lt;/</w:t>
      </w:r>
      <w:r>
        <w:rPr>
          <w:rFonts w:ascii="Consolas" w:hAnsi="Consolas" w:cs="Consolas"/>
          <w:color w:val="A31515"/>
          <w:sz w:val="19"/>
          <w:szCs w:val="19"/>
        </w:rPr>
        <w:t>TLCKhau</w:t>
      </w:r>
      <w:r>
        <w:rPr>
          <w:rFonts w:ascii="Consolas" w:hAnsi="Consolas" w:cs="Consolas"/>
          <w:color w:val="0000FF"/>
          <w:sz w:val="19"/>
          <w:szCs w:val="19"/>
        </w:rPr>
        <w:t>&gt;</w:t>
      </w:r>
    </w:p>
    <w:p w14:paraId="4342076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STCKhau</w:t>
      </w:r>
      <w:r>
        <w:rPr>
          <w:rFonts w:ascii="Consolas" w:hAnsi="Consolas" w:cs="Consolas"/>
          <w:color w:val="0000FF"/>
          <w:sz w:val="19"/>
          <w:szCs w:val="19"/>
        </w:rPr>
        <w:t>&gt;</w:t>
      </w:r>
      <w:r>
        <w:rPr>
          <w:rFonts w:ascii="Consolas" w:hAnsi="Consolas" w:cs="Consolas"/>
          <w:color w:val="000000"/>
          <w:sz w:val="19"/>
          <w:szCs w:val="19"/>
        </w:rPr>
        <w:t xml:space="preserve">Số tiền chiết khấu </w:t>
      </w:r>
      <w:r>
        <w:rPr>
          <w:rFonts w:ascii="Consolas" w:hAnsi="Consolas" w:cs="Consolas"/>
          <w:color w:val="0000FF"/>
          <w:sz w:val="19"/>
          <w:szCs w:val="19"/>
        </w:rPr>
        <w:t>&lt;/</w:t>
      </w:r>
      <w:r>
        <w:rPr>
          <w:rFonts w:ascii="Consolas" w:hAnsi="Consolas" w:cs="Consolas"/>
          <w:color w:val="A31515"/>
          <w:sz w:val="19"/>
          <w:szCs w:val="19"/>
        </w:rPr>
        <w:t>STCKhau</w:t>
      </w:r>
      <w:r>
        <w:rPr>
          <w:rFonts w:ascii="Consolas" w:hAnsi="Consolas" w:cs="Consolas"/>
          <w:color w:val="0000FF"/>
          <w:sz w:val="19"/>
          <w:szCs w:val="19"/>
        </w:rPr>
        <w:t>&gt;</w:t>
      </w:r>
    </w:p>
    <w:p w14:paraId="57237A8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 - Bắt buộc trừ trường hợp TChat = 4</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07203AAE" w14:textId="77777777" w:rsidR="00AC3E5D"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7A77CA13" w14:textId="77777777" w:rsidR="00AC3E5D" w:rsidRPr="00B62304"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r w:rsidRPr="00B62304">
        <w:rPr>
          <w:rFonts w:ascii="Consolas" w:hAnsi="Consolas" w:cs="Consolas"/>
          <w:sz w:val="19"/>
          <w:szCs w:val="19"/>
        </w:rPr>
        <w:t>Tiền thuế</w:t>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p>
    <w:p w14:paraId="609022D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sidRPr="00B62304">
        <w:rPr>
          <w:rFonts w:ascii="Consolas" w:hAnsi="Consolas" w:cs="Consolas"/>
          <w:color w:val="0000FF"/>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r w:rsidRPr="00B62304">
        <w:rPr>
          <w:rFonts w:ascii="Consolas" w:hAnsi="Consolas" w:cs="Consolas"/>
          <w:sz w:val="19"/>
          <w:szCs w:val="19"/>
        </w:rPr>
        <w:t>Tiền sau thuế</w:t>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p>
    <w:p w14:paraId="1494F67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31BFBF5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241D635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TTruong</w:t>
      </w:r>
      <w:r>
        <w:rPr>
          <w:rFonts w:ascii="Consolas" w:hAnsi="Consolas" w:cs="Consolas"/>
          <w:color w:val="0000FF"/>
          <w:sz w:val="19"/>
          <w:szCs w:val="19"/>
        </w:rPr>
        <w:t>&gt;</w:t>
      </w:r>
      <w:r>
        <w:rPr>
          <w:rFonts w:ascii="Consolas" w:hAnsi="Consolas" w:cs="Consolas"/>
          <w:color w:val="000000"/>
          <w:sz w:val="19"/>
          <w:szCs w:val="19"/>
        </w:rPr>
        <w:t>Tên trường</w:t>
      </w:r>
      <w:r>
        <w:rPr>
          <w:rFonts w:ascii="Consolas" w:hAnsi="Consolas" w:cs="Consolas"/>
          <w:color w:val="0000FF"/>
          <w:sz w:val="19"/>
          <w:szCs w:val="19"/>
        </w:rPr>
        <w:t>&lt;/</w:t>
      </w:r>
      <w:r>
        <w:rPr>
          <w:rFonts w:ascii="Consolas" w:hAnsi="Consolas" w:cs="Consolas"/>
          <w:color w:val="A31515"/>
          <w:sz w:val="19"/>
          <w:szCs w:val="19"/>
        </w:rPr>
        <w:t>TTruong</w:t>
      </w:r>
      <w:r>
        <w:rPr>
          <w:rFonts w:ascii="Consolas" w:hAnsi="Consolas" w:cs="Consolas"/>
          <w:color w:val="0000FF"/>
          <w:sz w:val="19"/>
          <w:szCs w:val="19"/>
        </w:rPr>
        <w:t>&gt;</w:t>
      </w:r>
    </w:p>
    <w:p w14:paraId="1678296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KDLieu</w:t>
      </w:r>
      <w:r>
        <w:rPr>
          <w:rFonts w:ascii="Consolas" w:hAnsi="Consolas" w:cs="Consolas"/>
          <w:color w:val="0000FF"/>
          <w:sz w:val="19"/>
          <w:szCs w:val="19"/>
        </w:rPr>
        <w:t>&gt;</w:t>
      </w:r>
      <w:r>
        <w:rPr>
          <w:rFonts w:ascii="Consolas" w:hAnsi="Consolas" w:cs="Consolas"/>
          <w:color w:val="000000"/>
          <w:sz w:val="19"/>
          <w:szCs w:val="19"/>
        </w:rPr>
        <w:t>Kiểu dữ liệu</w:t>
      </w:r>
      <w:r>
        <w:rPr>
          <w:rFonts w:ascii="Consolas" w:hAnsi="Consolas" w:cs="Consolas"/>
          <w:color w:val="0000FF"/>
          <w:sz w:val="19"/>
          <w:szCs w:val="19"/>
        </w:rPr>
        <w:t>&lt;/</w:t>
      </w:r>
      <w:r>
        <w:rPr>
          <w:rFonts w:ascii="Consolas" w:hAnsi="Consolas" w:cs="Consolas"/>
          <w:color w:val="A31515"/>
          <w:sz w:val="19"/>
          <w:szCs w:val="19"/>
        </w:rPr>
        <w:t>KDLieu</w:t>
      </w:r>
      <w:r>
        <w:rPr>
          <w:rFonts w:ascii="Consolas" w:hAnsi="Consolas" w:cs="Consolas"/>
          <w:color w:val="0000FF"/>
          <w:sz w:val="19"/>
          <w:szCs w:val="19"/>
        </w:rPr>
        <w:t>&gt;</w:t>
      </w:r>
    </w:p>
    <w:p w14:paraId="1AD8AAA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DLieu</w:t>
      </w:r>
      <w:r>
        <w:rPr>
          <w:rFonts w:ascii="Consolas" w:hAnsi="Consolas" w:cs="Consolas"/>
          <w:color w:val="0000FF"/>
          <w:sz w:val="19"/>
          <w:szCs w:val="19"/>
        </w:rPr>
        <w:t>&gt;</w:t>
      </w:r>
      <w:r>
        <w:rPr>
          <w:rFonts w:ascii="Consolas" w:hAnsi="Consolas" w:cs="Consolas"/>
          <w:color w:val="000000"/>
          <w:sz w:val="19"/>
          <w:szCs w:val="19"/>
        </w:rPr>
        <w:t>Dữ liệu</w:t>
      </w:r>
      <w:r>
        <w:rPr>
          <w:rFonts w:ascii="Consolas" w:hAnsi="Consolas" w:cs="Consolas"/>
          <w:color w:val="0000FF"/>
          <w:sz w:val="19"/>
          <w:szCs w:val="19"/>
        </w:rPr>
        <w:t>&lt;/</w:t>
      </w:r>
      <w:r>
        <w:rPr>
          <w:rFonts w:ascii="Consolas" w:hAnsi="Consolas" w:cs="Consolas"/>
          <w:color w:val="A31515"/>
          <w:sz w:val="19"/>
          <w:szCs w:val="19"/>
        </w:rPr>
        <w:t>DLieu</w:t>
      </w:r>
      <w:r>
        <w:rPr>
          <w:rFonts w:ascii="Consolas" w:hAnsi="Consolas" w:cs="Consolas"/>
          <w:color w:val="0000FF"/>
          <w:sz w:val="19"/>
          <w:szCs w:val="19"/>
        </w:rPr>
        <w:t>&gt;</w:t>
      </w:r>
    </w:p>
    <w:p w14:paraId="0518CEC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23C040B1" w14:textId="77777777" w:rsidR="00AC3E5D"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217E8ED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
    <w:p w14:paraId="0F3A54A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4BCD506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DSHHDVu</w:t>
      </w:r>
      <w:r>
        <w:rPr>
          <w:rFonts w:ascii="Consolas" w:hAnsi="Consolas" w:cs="Consolas"/>
          <w:color w:val="0000FF"/>
          <w:sz w:val="19"/>
          <w:szCs w:val="19"/>
        </w:rPr>
        <w:t>&gt;</w:t>
      </w:r>
    </w:p>
    <w:p w14:paraId="1E921D7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TToan</w:t>
      </w:r>
      <w:r>
        <w:rPr>
          <w:rFonts w:ascii="Consolas" w:hAnsi="Consolas" w:cs="Consolas"/>
          <w:color w:val="0000FF"/>
          <w:sz w:val="19"/>
          <w:szCs w:val="19"/>
        </w:rPr>
        <w:t>&gt;</w:t>
      </w:r>
    </w:p>
    <w:p w14:paraId="668131D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&gt;&lt;!--</w:t>
      </w:r>
      <w:r>
        <w:rPr>
          <w:rFonts w:ascii="Consolas" w:hAnsi="Consolas" w:cs="Consolas"/>
          <w:color w:val="008000"/>
          <w:sz w:val="19"/>
          <w:szCs w:val="19"/>
        </w:rPr>
        <w:t>sử dụng hóa đơn GTGT</w:t>
      </w:r>
      <w:r>
        <w:rPr>
          <w:rFonts w:ascii="Consolas" w:hAnsi="Consolas" w:cs="Consolas"/>
          <w:color w:val="0000FF"/>
          <w:sz w:val="19"/>
          <w:szCs w:val="19"/>
        </w:rPr>
        <w:t>--&gt;</w:t>
      </w:r>
    </w:p>
    <w:p w14:paraId="056246F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2648881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4799631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627C7FC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TThue</w:t>
      </w:r>
      <w:r>
        <w:rPr>
          <w:rFonts w:ascii="Consolas" w:hAnsi="Consolas" w:cs="Consolas"/>
          <w:color w:val="0000FF"/>
          <w:sz w:val="19"/>
          <w:szCs w:val="19"/>
        </w:rPr>
        <w:t>&gt;</w:t>
      </w:r>
      <w:r>
        <w:rPr>
          <w:rFonts w:ascii="Consolas" w:hAnsi="Consolas" w:cs="Consolas"/>
          <w:color w:val="000000"/>
          <w:sz w:val="19"/>
          <w:szCs w:val="19"/>
        </w:rPr>
        <w:t>Tiền thuế (Tiền thuế GTGT)</w:t>
      </w:r>
      <w:r>
        <w:rPr>
          <w:rFonts w:ascii="Consolas" w:hAnsi="Consolas" w:cs="Consolas"/>
          <w:color w:val="0000FF"/>
          <w:sz w:val="19"/>
          <w:szCs w:val="19"/>
        </w:rPr>
        <w:t>&lt;/</w:t>
      </w:r>
      <w:r>
        <w:rPr>
          <w:rFonts w:ascii="Consolas" w:hAnsi="Consolas" w:cs="Consolas"/>
          <w:color w:val="A31515"/>
          <w:sz w:val="19"/>
          <w:szCs w:val="19"/>
        </w:rPr>
        <w:t>TThue</w:t>
      </w:r>
      <w:r>
        <w:rPr>
          <w:rFonts w:ascii="Consolas" w:hAnsi="Consolas" w:cs="Consolas"/>
          <w:color w:val="0000FF"/>
          <w:sz w:val="19"/>
          <w:szCs w:val="19"/>
        </w:rPr>
        <w:t>&gt;</w:t>
      </w:r>
    </w:p>
    <w:p w14:paraId="5D3E646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3D9FD52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w:t>
      </w:r>
    </w:p>
    <w:p w14:paraId="37C2444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TgTCThue</w:t>
      </w:r>
      <w:r>
        <w:rPr>
          <w:rFonts w:ascii="Consolas" w:hAnsi="Consolas" w:cs="Consolas"/>
          <w:color w:val="0000FF"/>
          <w:sz w:val="19"/>
          <w:szCs w:val="19"/>
        </w:rPr>
        <w:t>&gt;</w:t>
      </w:r>
      <w:r>
        <w:rPr>
          <w:rFonts w:ascii="Consolas" w:hAnsi="Consolas" w:cs="Consolas"/>
          <w:color w:val="000000"/>
          <w:sz w:val="19"/>
          <w:szCs w:val="19"/>
        </w:rPr>
        <w:t>Tổng tiền chưa thuế (Tổng cộng thành tiền chưa có thuế GTGT) (Bắt buộc với hóa đơn GTGT)</w:t>
      </w:r>
      <w:r>
        <w:rPr>
          <w:rFonts w:ascii="Consolas" w:hAnsi="Consolas" w:cs="Consolas"/>
          <w:color w:val="0000FF"/>
          <w:sz w:val="19"/>
          <w:szCs w:val="19"/>
        </w:rPr>
        <w:t>&lt;/</w:t>
      </w:r>
      <w:r>
        <w:rPr>
          <w:rFonts w:ascii="Consolas" w:hAnsi="Consolas" w:cs="Consolas"/>
          <w:color w:val="A31515"/>
          <w:sz w:val="19"/>
          <w:szCs w:val="19"/>
        </w:rPr>
        <w:t>TgTCThue</w:t>
      </w:r>
      <w:r>
        <w:rPr>
          <w:rFonts w:ascii="Consolas" w:hAnsi="Consolas" w:cs="Consolas"/>
          <w:color w:val="0000FF"/>
          <w:sz w:val="19"/>
          <w:szCs w:val="19"/>
        </w:rPr>
        <w:t>&gt;</w:t>
      </w:r>
    </w:p>
    <w:p w14:paraId="32C1B68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TgTThue</w:t>
      </w:r>
      <w:r>
        <w:rPr>
          <w:rFonts w:ascii="Consolas" w:hAnsi="Consolas" w:cs="Consolas"/>
          <w:color w:val="0000FF"/>
          <w:sz w:val="19"/>
          <w:szCs w:val="19"/>
        </w:rPr>
        <w:t>&gt;</w:t>
      </w:r>
      <w:r>
        <w:rPr>
          <w:rFonts w:ascii="Consolas" w:hAnsi="Consolas" w:cs="Consolas"/>
          <w:color w:val="000000"/>
          <w:sz w:val="19"/>
          <w:szCs w:val="19"/>
        </w:rPr>
        <w:t>Tổng tiền thuế (Tổng cộng tiền thuế GTGT) (Bắt buộc với hóa đơn GTGT)</w:t>
      </w:r>
      <w:r>
        <w:rPr>
          <w:rFonts w:ascii="Consolas" w:hAnsi="Consolas" w:cs="Consolas"/>
          <w:color w:val="0000FF"/>
          <w:sz w:val="19"/>
          <w:szCs w:val="19"/>
        </w:rPr>
        <w:t>&lt;/</w:t>
      </w:r>
      <w:r>
        <w:rPr>
          <w:rFonts w:ascii="Consolas" w:hAnsi="Consolas" w:cs="Consolas"/>
          <w:color w:val="A31515"/>
          <w:sz w:val="19"/>
          <w:szCs w:val="19"/>
        </w:rPr>
        <w:t>TgTThue</w:t>
      </w:r>
      <w:r>
        <w:rPr>
          <w:rFonts w:ascii="Consolas" w:hAnsi="Consolas" w:cs="Consolas"/>
          <w:color w:val="0000FF"/>
          <w:sz w:val="19"/>
          <w:szCs w:val="19"/>
        </w:rPr>
        <w:t>&gt;</w:t>
      </w:r>
    </w:p>
    <w:p w14:paraId="4C841A0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TTCKTMai</w:t>
      </w:r>
      <w:r>
        <w:rPr>
          <w:rFonts w:ascii="Consolas" w:hAnsi="Consolas" w:cs="Consolas"/>
          <w:color w:val="0000FF"/>
          <w:sz w:val="19"/>
          <w:szCs w:val="19"/>
        </w:rPr>
        <w:t>&gt;</w:t>
      </w:r>
      <w:r>
        <w:rPr>
          <w:rFonts w:ascii="Consolas" w:hAnsi="Consolas" w:cs="Consolas"/>
          <w:color w:val="000000"/>
          <w:sz w:val="19"/>
          <w:szCs w:val="19"/>
        </w:rPr>
        <w:t>Tổng tiền chiết khấu thương mại</w:t>
      </w:r>
      <w:r>
        <w:rPr>
          <w:rFonts w:ascii="Consolas" w:hAnsi="Consolas" w:cs="Consolas"/>
          <w:color w:val="0000FF"/>
          <w:sz w:val="19"/>
          <w:szCs w:val="19"/>
        </w:rPr>
        <w:t>&lt;/</w:t>
      </w:r>
      <w:r>
        <w:rPr>
          <w:rFonts w:ascii="Consolas" w:hAnsi="Consolas" w:cs="Consolas"/>
          <w:color w:val="A31515"/>
          <w:sz w:val="19"/>
          <w:szCs w:val="19"/>
        </w:rPr>
        <w:t>TTCKTMai</w:t>
      </w:r>
      <w:r>
        <w:rPr>
          <w:rFonts w:ascii="Consolas" w:hAnsi="Consolas" w:cs="Consolas"/>
          <w:color w:val="0000FF"/>
          <w:sz w:val="19"/>
          <w:szCs w:val="19"/>
        </w:rPr>
        <w:t>&gt;</w:t>
      </w:r>
    </w:p>
    <w:p w14:paraId="02E684B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TgTTTBSo</w:t>
      </w:r>
      <w:r>
        <w:rPr>
          <w:rFonts w:ascii="Consolas" w:hAnsi="Consolas" w:cs="Consolas"/>
          <w:color w:val="0000FF"/>
          <w:sz w:val="19"/>
          <w:szCs w:val="19"/>
        </w:rPr>
        <w:t>&gt;</w:t>
      </w:r>
      <w:r>
        <w:rPr>
          <w:rFonts w:ascii="Consolas" w:hAnsi="Consolas" w:cs="Consolas"/>
          <w:color w:val="000000"/>
          <w:sz w:val="19"/>
          <w:szCs w:val="19"/>
        </w:rPr>
        <w:t>Tổng tiền thanh toán bằng số *</w:t>
      </w:r>
      <w:r>
        <w:rPr>
          <w:rFonts w:ascii="Consolas" w:hAnsi="Consolas" w:cs="Consolas"/>
          <w:color w:val="0000FF"/>
          <w:sz w:val="19"/>
          <w:szCs w:val="19"/>
        </w:rPr>
        <w:t>&lt;/</w:t>
      </w:r>
      <w:r>
        <w:rPr>
          <w:rFonts w:ascii="Consolas" w:hAnsi="Consolas" w:cs="Consolas"/>
          <w:color w:val="A31515"/>
          <w:sz w:val="19"/>
          <w:szCs w:val="19"/>
        </w:rPr>
        <w:t>TgTTTBSo</w:t>
      </w:r>
      <w:r>
        <w:rPr>
          <w:rFonts w:ascii="Consolas" w:hAnsi="Consolas" w:cs="Consolas"/>
          <w:color w:val="0000FF"/>
          <w:sz w:val="19"/>
          <w:szCs w:val="19"/>
        </w:rPr>
        <w:t>&gt;</w:t>
      </w:r>
    </w:p>
    <w:p w14:paraId="607E069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TgTTTBChu</w:t>
      </w:r>
      <w:r>
        <w:rPr>
          <w:rFonts w:ascii="Consolas" w:hAnsi="Consolas" w:cs="Consolas"/>
          <w:color w:val="0000FF"/>
          <w:sz w:val="19"/>
          <w:szCs w:val="19"/>
        </w:rPr>
        <w:t>&gt;</w:t>
      </w:r>
      <w:r>
        <w:rPr>
          <w:rFonts w:ascii="Consolas" w:hAnsi="Consolas" w:cs="Consolas"/>
          <w:color w:val="000000"/>
          <w:sz w:val="19"/>
          <w:szCs w:val="19"/>
        </w:rPr>
        <w:t>Tổng tiền thanh toán bằng chữ *</w:t>
      </w:r>
      <w:r>
        <w:rPr>
          <w:rFonts w:ascii="Consolas" w:hAnsi="Consolas" w:cs="Consolas"/>
          <w:color w:val="0000FF"/>
          <w:sz w:val="19"/>
          <w:szCs w:val="19"/>
        </w:rPr>
        <w:t>&lt;/</w:t>
      </w:r>
      <w:r>
        <w:rPr>
          <w:rFonts w:ascii="Consolas" w:hAnsi="Consolas" w:cs="Consolas"/>
          <w:color w:val="A31515"/>
          <w:sz w:val="19"/>
          <w:szCs w:val="19"/>
        </w:rPr>
        <w:t>TgTTTBChu</w:t>
      </w:r>
      <w:r>
        <w:rPr>
          <w:rFonts w:ascii="Consolas" w:hAnsi="Consolas" w:cs="Consolas"/>
          <w:color w:val="0000FF"/>
          <w:sz w:val="19"/>
          <w:szCs w:val="19"/>
        </w:rPr>
        <w:t>&gt;</w:t>
      </w:r>
    </w:p>
    <w:p w14:paraId="5DD0C6B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TToan</w:t>
      </w:r>
      <w:r>
        <w:rPr>
          <w:rFonts w:ascii="Consolas" w:hAnsi="Consolas" w:cs="Consolas"/>
          <w:color w:val="0000FF"/>
          <w:sz w:val="19"/>
          <w:szCs w:val="19"/>
        </w:rPr>
        <w:t>&gt;</w:t>
      </w:r>
    </w:p>
    <w:p w14:paraId="2D638FB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NDHDon</w:t>
      </w:r>
      <w:r>
        <w:rPr>
          <w:rFonts w:ascii="Consolas" w:hAnsi="Consolas" w:cs="Consolas"/>
          <w:color w:val="0000FF"/>
          <w:sz w:val="19"/>
          <w:szCs w:val="19"/>
        </w:rPr>
        <w:t>&gt;</w:t>
      </w:r>
    </w:p>
    <w:p w14:paraId="5F8CBB9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DLHDon</w:t>
      </w:r>
      <w:r>
        <w:rPr>
          <w:rFonts w:ascii="Consolas" w:hAnsi="Consolas" w:cs="Consolas"/>
          <w:color w:val="0000FF"/>
          <w:sz w:val="19"/>
          <w:szCs w:val="19"/>
        </w:rPr>
        <w:t>&gt;</w:t>
      </w:r>
    </w:p>
    <w:p w14:paraId="3505697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HDon</w:t>
      </w:r>
      <w:r>
        <w:rPr>
          <w:rFonts w:ascii="Consolas" w:hAnsi="Consolas" w:cs="Consolas"/>
          <w:color w:val="0000FF"/>
          <w:sz w:val="19"/>
          <w:szCs w:val="19"/>
        </w:rPr>
        <w:t>&gt;</w:t>
      </w:r>
    </w:p>
    <w:p w14:paraId="2BAC03BA" w14:textId="77777777" w:rsidR="00AC3E5D" w:rsidRPr="008F5E9A" w:rsidRDefault="00AC3E5D" w:rsidP="00AC3E5D">
      <w:pPr>
        <w:rPr>
          <w:lang w:eastAsia="x-none"/>
        </w:rPr>
      </w:pPr>
      <w:r>
        <w:rPr>
          <w:rFonts w:ascii="Consolas" w:hAnsi="Consolas" w:cs="Consolas"/>
          <w:color w:val="0000FF"/>
          <w:sz w:val="19"/>
          <w:szCs w:val="19"/>
        </w:rPr>
        <w:t>&lt;/</w:t>
      </w:r>
      <w:r>
        <w:rPr>
          <w:rFonts w:ascii="Consolas" w:hAnsi="Consolas" w:cs="Consolas"/>
          <w:color w:val="A31515"/>
          <w:sz w:val="19"/>
          <w:szCs w:val="19"/>
        </w:rPr>
        <w:t>DSHDon</w:t>
      </w:r>
      <w:r>
        <w:rPr>
          <w:rFonts w:ascii="Consolas" w:hAnsi="Consolas" w:cs="Consolas"/>
          <w:color w:val="0000FF"/>
          <w:sz w:val="19"/>
          <w:szCs w:val="19"/>
        </w:rPr>
        <w:t>&gt;</w:t>
      </w:r>
    </w:p>
    <w:p w14:paraId="0117B5F7" w14:textId="77777777" w:rsidR="00AC3E5D" w:rsidRDefault="00AC3E5D" w:rsidP="00AC3E5D">
      <w:pPr>
        <w:pStyle w:val="Heading3"/>
      </w:pPr>
      <w:bookmarkStart w:id="72" w:name="_Toc90309062"/>
      <w:r>
        <w:lastRenderedPageBreak/>
        <w:t>Thêm mới hóa đơn</w:t>
      </w:r>
      <w:bookmarkEnd w:id="72"/>
      <w:r>
        <w:t xml:space="preserve"> </w:t>
      </w:r>
    </w:p>
    <w:p w14:paraId="05AC6B79" w14:textId="77777777" w:rsidR="00AC3E5D" w:rsidRPr="00593BE8" w:rsidRDefault="00AC3E5D" w:rsidP="00A75803">
      <w:pPr>
        <w:pStyle w:val="N"/>
      </w:pPr>
      <w:r w:rsidRPr="00593BE8">
        <w:t>URL</w:t>
      </w:r>
    </w:p>
    <w:p w14:paraId="42A3B0EA" w14:textId="77777777" w:rsidR="00AC3E5D" w:rsidRDefault="00AC3E5D" w:rsidP="00A75803">
      <w:pPr>
        <w:pStyle w:val="N"/>
        <w:rPr>
          <w:rFonts w:eastAsia="Calibri"/>
        </w:rPr>
      </w:pPr>
      <w:r>
        <w:tab/>
      </w:r>
      <w:r w:rsidRPr="00007702">
        <w:t xml:space="preserve"> </w:t>
      </w:r>
      <w:r w:rsidRPr="00450994">
        <w:t xml:space="preserve">string </w:t>
      </w:r>
      <w:r w:rsidRPr="00685899">
        <w:t xml:space="preserve">string </w:t>
      </w:r>
      <w:r w:rsidRPr="00685899">
        <w:rPr>
          <w:b/>
        </w:rPr>
        <w:t>ImportInv</w:t>
      </w:r>
      <w:r w:rsidRPr="00685899">
        <w:t>(string xmlInvData, string username, string password, int convert = 0)</w:t>
      </w:r>
    </w:p>
    <w:p w14:paraId="1CC6C993" w14:textId="77777777" w:rsidR="00AC3E5D" w:rsidRDefault="00AC3E5D" w:rsidP="00A75803">
      <w:pPr>
        <w:pStyle w:val="N"/>
        <w:rPr>
          <w:rFonts w:eastAsia="Calibri"/>
        </w:rPr>
      </w:pPr>
    </w:p>
    <w:p w14:paraId="112FC859" w14:textId="77777777" w:rsidR="00AC3E5D" w:rsidRPr="00593BE8" w:rsidRDefault="00AC3E5D" w:rsidP="00A75803">
      <w:pPr>
        <w:pStyle w:val="N"/>
      </w:pPr>
      <w:r w:rsidRPr="00593BE8">
        <w:t>DESCRIPTION</w:t>
      </w:r>
    </w:p>
    <w:p w14:paraId="7125BDCB" w14:textId="77777777" w:rsidR="00AC3E5D" w:rsidRDefault="00AC3E5D" w:rsidP="00A75803">
      <w:pPr>
        <w:pStyle w:val="N"/>
      </w:pPr>
      <w:r>
        <w:tab/>
        <w:t>Đây là web service cho phép tạo mới hóa đơn từ chuỗi xml đầu vào theo chuẩn mô tả</w:t>
      </w:r>
    </w:p>
    <w:p w14:paraId="4FEF0F2E" w14:textId="77777777" w:rsidR="00AC3E5D" w:rsidRPr="00007702" w:rsidRDefault="00AC3E5D" w:rsidP="00A75803">
      <w:pPr>
        <w:pStyle w:val="N"/>
      </w:pPr>
      <w:r w:rsidRPr="00663B3E">
        <w:t>HTTP METHOD</w:t>
      </w:r>
    </w:p>
    <w:p w14:paraId="21262A0F" w14:textId="77777777" w:rsidR="00AC3E5D" w:rsidRPr="00007702" w:rsidRDefault="00AC3E5D" w:rsidP="00A75803">
      <w:pPr>
        <w:pStyle w:val="N"/>
        <w:rPr>
          <w:b/>
        </w:rPr>
      </w:pPr>
      <w:r>
        <w:tab/>
      </w:r>
      <w:r w:rsidRPr="00610AFD">
        <w:t>POST</w:t>
      </w:r>
    </w:p>
    <w:p w14:paraId="50284CD4" w14:textId="77777777" w:rsidR="00AC3E5D" w:rsidRPr="00160586" w:rsidRDefault="00AC3E5D" w:rsidP="00A75803">
      <w:pPr>
        <w:pStyle w:val="N"/>
      </w:pPr>
      <w:r w:rsidRPr="00610AFD">
        <w:t>REQUEST BODY</w:t>
      </w:r>
    </w:p>
    <w:p w14:paraId="35183084" w14:textId="77777777" w:rsidR="00AC3E5D" w:rsidRPr="00160586"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7C0A0713" w14:textId="77777777" w:rsidR="00AC3E5D" w:rsidRPr="00160586" w:rsidRDefault="00AC3E5D" w:rsidP="00AC3E5D">
      <w:pPr>
        <w:pStyle w:val="ListParagraph"/>
        <w:numPr>
          <w:ilvl w:val="0"/>
          <w:numId w:val="2"/>
        </w:numPr>
        <w:spacing w:after="0" w:line="360" w:lineRule="auto"/>
        <w:ind w:left="1080"/>
        <w:jc w:val="both"/>
        <w:rPr>
          <w:rFonts w:eastAsia="Calibri" w:cs="Times New Roman"/>
          <w:b/>
          <w:szCs w:val="24"/>
          <w:u w:val="single"/>
        </w:rPr>
      </w:pPr>
      <w:r w:rsidRPr="00160586">
        <w:rPr>
          <w:rFonts w:cs="Times New Roman"/>
          <w:b/>
          <w:szCs w:val="24"/>
        </w:rPr>
        <w:t xml:space="preserve">xmlInvData: </w:t>
      </w:r>
      <w:r>
        <w:rPr>
          <w:rFonts w:cs="Times New Roman"/>
          <w:szCs w:val="24"/>
        </w:rPr>
        <w:t xml:space="preserve">Chuỗi </w:t>
      </w:r>
      <w:r w:rsidRPr="00160586">
        <w:rPr>
          <w:rFonts w:cs="Times New Roman"/>
          <w:szCs w:val="24"/>
        </w:rPr>
        <w:t>xml</w:t>
      </w:r>
      <w:r>
        <w:rPr>
          <w:rFonts w:cs="Times New Roman"/>
          <w:szCs w:val="24"/>
        </w:rPr>
        <w:t xml:space="preserve"> chứa thông tin hóa đơn</w:t>
      </w:r>
    </w:p>
    <w:p w14:paraId="27BE5CEA" w14:textId="77777777" w:rsidR="00AC3E5D" w:rsidRPr="00F951E6" w:rsidRDefault="00AC3E5D" w:rsidP="00AC3E5D">
      <w:pPr>
        <w:spacing w:after="0" w:line="360" w:lineRule="auto"/>
        <w:jc w:val="both"/>
        <w:rPr>
          <w:rFonts w:eastAsia="Calibri" w:cs="Times New Roman"/>
          <w:b/>
          <w:szCs w:val="24"/>
          <w:u w:val="single"/>
        </w:rPr>
      </w:pPr>
    </w:p>
    <w:p w14:paraId="4CFF3DF8" w14:textId="77777777" w:rsidR="00AC3E5D" w:rsidRDefault="00AC3E5D" w:rsidP="00AC3E5D">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3FC71639"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76F93F70"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53039E8D"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4CE67298" w14:textId="77777777" w:rsidR="00AC3E5D" w:rsidRPr="00660ABB" w:rsidRDefault="00AC3E5D" w:rsidP="001B79C4">
            <w:pPr>
              <w:pStyle w:val="ListParagraph"/>
            </w:pPr>
            <w:r>
              <w:t>Ghi chú</w:t>
            </w:r>
          </w:p>
        </w:tc>
      </w:tr>
      <w:tr w:rsidR="00AC3E5D" w:rsidRPr="00660ABB" w14:paraId="7444B8EC" w14:textId="77777777" w:rsidTr="001B79C4">
        <w:tc>
          <w:tcPr>
            <w:tcW w:w="1710" w:type="dxa"/>
            <w:tcBorders>
              <w:top w:val="single" w:sz="4" w:space="0" w:color="2E74B5"/>
              <w:left w:val="single" w:sz="4" w:space="0" w:color="2E74B5"/>
              <w:right w:val="single" w:sz="4" w:space="0" w:color="2E74B5"/>
            </w:tcBorders>
            <w:shd w:val="clear" w:color="auto" w:fill="auto"/>
          </w:tcPr>
          <w:p w14:paraId="53AC5CDA"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672F05D"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p>
        </w:tc>
        <w:tc>
          <w:tcPr>
            <w:tcW w:w="2515" w:type="dxa"/>
            <w:tcBorders>
              <w:top w:val="single" w:sz="4" w:space="0" w:color="2E74B5"/>
              <w:left w:val="single" w:sz="4" w:space="0" w:color="2E74B5"/>
              <w:bottom w:val="single" w:sz="4" w:space="0" w:color="2E74B5"/>
              <w:right w:val="single" w:sz="4" w:space="0" w:color="2E74B5"/>
            </w:tcBorders>
          </w:tcPr>
          <w:p w14:paraId="527BD91B" w14:textId="77777777" w:rsidR="00AC3E5D" w:rsidRPr="009372AD" w:rsidRDefault="00AC3E5D" w:rsidP="001B79C4">
            <w:pPr>
              <w:pStyle w:val="ListParagraph"/>
              <w:ind w:left="0"/>
              <w:jc w:val="both"/>
              <w:rPr>
                <w:rFonts w:cs="Times New Roman"/>
              </w:rPr>
            </w:pPr>
          </w:p>
        </w:tc>
      </w:tr>
      <w:tr w:rsidR="00AC3E5D" w:rsidRPr="00660ABB" w14:paraId="411C8AC6"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B7726F4" w14:textId="77777777" w:rsidR="00AC3E5D" w:rsidRPr="009372AD" w:rsidRDefault="00AC3E5D" w:rsidP="001B79C4">
            <w:pPr>
              <w:autoSpaceDE w:val="0"/>
              <w:autoSpaceDN w:val="0"/>
              <w:adjustRightInd w:val="0"/>
              <w:jc w:val="both"/>
              <w:rPr>
                <w:rFonts w:cs="Times New Roman"/>
                <w:szCs w:val="24"/>
              </w:rPr>
            </w:pPr>
            <w:r>
              <w:rPr>
                <w:rFonts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51E23CC" w14:textId="77777777" w:rsidR="00AC3E5D" w:rsidRPr="009372AD" w:rsidRDefault="00AC3E5D" w:rsidP="001B79C4">
            <w:pPr>
              <w:pStyle w:val="ListParagraph"/>
              <w:ind w:left="0"/>
              <w:jc w:val="both"/>
              <w:rPr>
                <w:rFonts w:cs="Times New Roman"/>
              </w:rPr>
            </w:pPr>
            <w:r>
              <w:rPr>
                <w:rFonts w:cs="Times New Roman"/>
              </w:rPr>
              <w:t>Định dạng xml của hóa đơn sai cấu trúc</w:t>
            </w:r>
          </w:p>
        </w:tc>
        <w:tc>
          <w:tcPr>
            <w:tcW w:w="2515" w:type="dxa"/>
            <w:tcBorders>
              <w:top w:val="single" w:sz="4" w:space="0" w:color="2E74B5"/>
              <w:left w:val="single" w:sz="4" w:space="0" w:color="2E74B5"/>
              <w:bottom w:val="single" w:sz="4" w:space="0" w:color="2E74B5"/>
              <w:right w:val="single" w:sz="4" w:space="0" w:color="2E74B5"/>
            </w:tcBorders>
          </w:tcPr>
          <w:p w14:paraId="20503C0D" w14:textId="77777777" w:rsidR="00AC3E5D" w:rsidRPr="009372AD" w:rsidRDefault="00AC3E5D" w:rsidP="001B79C4">
            <w:pPr>
              <w:pStyle w:val="ListParagraph"/>
              <w:ind w:left="0"/>
              <w:jc w:val="both"/>
              <w:rPr>
                <w:rFonts w:cs="Times New Roman"/>
              </w:rPr>
            </w:pPr>
          </w:p>
        </w:tc>
      </w:tr>
      <w:tr w:rsidR="00AC3E5D" w:rsidRPr="00660ABB" w14:paraId="6076E04F"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F04B5C7" w14:textId="77777777" w:rsidR="00AC3E5D" w:rsidRPr="009372AD" w:rsidRDefault="00AC3E5D" w:rsidP="001B79C4">
            <w:pPr>
              <w:autoSpaceDE w:val="0"/>
              <w:autoSpaceDN w:val="0"/>
              <w:adjustRightInd w:val="0"/>
              <w:jc w:val="both"/>
              <w:rPr>
                <w:rFonts w:cs="Times New Roman"/>
                <w:szCs w:val="24"/>
              </w:rPr>
            </w:pPr>
            <w:r>
              <w:rPr>
                <w:rFonts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2BE8A0D" w14:textId="77777777" w:rsidR="00AC3E5D" w:rsidRPr="009372AD" w:rsidRDefault="00AC3E5D" w:rsidP="001B79C4">
            <w:pPr>
              <w:pStyle w:val="ListParagraph"/>
              <w:ind w:left="0"/>
              <w:jc w:val="both"/>
              <w:rPr>
                <w:rFonts w:cs="Times New Roman"/>
              </w:rPr>
            </w:pPr>
            <w:r>
              <w:rPr>
                <w:rFonts w:cs="Times New Roman"/>
              </w:rPr>
              <w:t>Không tìm thấy công ty</w:t>
            </w:r>
          </w:p>
        </w:tc>
        <w:tc>
          <w:tcPr>
            <w:tcW w:w="2515" w:type="dxa"/>
            <w:tcBorders>
              <w:top w:val="single" w:sz="4" w:space="0" w:color="2E74B5"/>
              <w:left w:val="single" w:sz="4" w:space="0" w:color="2E74B5"/>
              <w:bottom w:val="single" w:sz="4" w:space="0" w:color="2E74B5"/>
              <w:right w:val="single" w:sz="4" w:space="0" w:color="2E74B5"/>
            </w:tcBorders>
          </w:tcPr>
          <w:p w14:paraId="12C3112E" w14:textId="77777777" w:rsidR="00AC3E5D" w:rsidRPr="009372AD" w:rsidRDefault="00AC3E5D" w:rsidP="001B79C4">
            <w:pPr>
              <w:pStyle w:val="ListParagraph"/>
              <w:ind w:left="0"/>
              <w:jc w:val="both"/>
              <w:rPr>
                <w:rFonts w:cs="Times New Roman"/>
              </w:rPr>
            </w:pPr>
            <w:r>
              <w:rPr>
                <w:rFonts w:cs="Times New Roman"/>
              </w:rPr>
              <w:t>Mặc định 5000 hoặc theo cấu hình từng app</w:t>
            </w:r>
          </w:p>
        </w:tc>
      </w:tr>
      <w:tr w:rsidR="00AC3E5D" w:rsidRPr="00660ABB" w14:paraId="48122676"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B88254B" w14:textId="77777777" w:rsidR="00AC3E5D" w:rsidRPr="009372AD" w:rsidRDefault="00AC3E5D" w:rsidP="001B79C4">
            <w:pPr>
              <w:autoSpaceDE w:val="0"/>
              <w:autoSpaceDN w:val="0"/>
              <w:adjustRightInd w:val="0"/>
              <w:jc w:val="both"/>
              <w:rPr>
                <w:rFonts w:cs="Times New Roman"/>
                <w:szCs w:val="24"/>
              </w:rPr>
            </w:pPr>
            <w:r>
              <w:rPr>
                <w:rFonts w:cs="Times New Roman"/>
                <w:szCs w:val="24"/>
              </w:rPr>
              <w:t>ERR:20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10B8BFB" w14:textId="77777777" w:rsidR="00AC3E5D" w:rsidRPr="009372AD" w:rsidRDefault="00AC3E5D" w:rsidP="001B79C4">
            <w:pPr>
              <w:pStyle w:val="ListParagraph"/>
              <w:ind w:left="0"/>
              <w:jc w:val="both"/>
              <w:rPr>
                <w:rFonts w:cs="Times New Roman"/>
              </w:rPr>
            </w:pPr>
            <w:r>
              <w:rPr>
                <w:rFonts w:cs="Times New Roman"/>
              </w:rPr>
              <w:t>Pattern và serial không hợp lệ</w:t>
            </w:r>
          </w:p>
        </w:tc>
        <w:tc>
          <w:tcPr>
            <w:tcW w:w="2515" w:type="dxa"/>
            <w:tcBorders>
              <w:top w:val="single" w:sz="4" w:space="0" w:color="2E74B5"/>
              <w:left w:val="single" w:sz="4" w:space="0" w:color="2E74B5"/>
              <w:bottom w:val="single" w:sz="4" w:space="0" w:color="2E74B5"/>
              <w:right w:val="single" w:sz="4" w:space="0" w:color="2E74B5"/>
            </w:tcBorders>
          </w:tcPr>
          <w:p w14:paraId="7305FEF0" w14:textId="77777777" w:rsidR="00AC3E5D" w:rsidRPr="009372AD" w:rsidRDefault="00AC3E5D" w:rsidP="001B79C4">
            <w:pPr>
              <w:pStyle w:val="ListParagraph"/>
              <w:ind w:left="0"/>
              <w:jc w:val="both"/>
              <w:rPr>
                <w:rFonts w:cs="Times New Roman"/>
              </w:rPr>
            </w:pPr>
          </w:p>
        </w:tc>
      </w:tr>
      <w:tr w:rsidR="00AC3E5D" w:rsidRPr="00660ABB" w14:paraId="23768AA1"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B5A5EA5" w14:textId="77777777" w:rsidR="00AC3E5D" w:rsidRPr="009372AD" w:rsidRDefault="00AC3E5D" w:rsidP="001B79C4">
            <w:pPr>
              <w:autoSpaceDE w:val="0"/>
              <w:autoSpaceDN w:val="0"/>
              <w:adjustRightInd w:val="0"/>
              <w:jc w:val="both"/>
              <w:rPr>
                <w:rFonts w:cs="Times New Roman"/>
                <w:szCs w:val="24"/>
              </w:rPr>
            </w:pPr>
            <w:r>
              <w:rPr>
                <w:rFonts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4EDE1B7" w14:textId="77777777" w:rsidR="00AC3E5D" w:rsidRPr="009372AD" w:rsidRDefault="00AC3E5D" w:rsidP="001B79C4">
            <w:pPr>
              <w:pStyle w:val="ListParagraph"/>
              <w:ind w:left="0"/>
              <w:jc w:val="both"/>
              <w:rPr>
                <w:rFonts w:cs="Times New Roman"/>
              </w:rPr>
            </w:pPr>
            <w:r>
              <w:rPr>
                <w:rFonts w:cs="Times New Roman"/>
              </w:rPr>
              <w:t>Không còn dư số hóa đơn để phát hành</w:t>
            </w:r>
          </w:p>
        </w:tc>
        <w:tc>
          <w:tcPr>
            <w:tcW w:w="2515" w:type="dxa"/>
            <w:tcBorders>
              <w:top w:val="single" w:sz="4" w:space="0" w:color="2E74B5"/>
              <w:left w:val="single" w:sz="4" w:space="0" w:color="2E74B5"/>
              <w:bottom w:val="single" w:sz="4" w:space="0" w:color="2E74B5"/>
              <w:right w:val="single" w:sz="4" w:space="0" w:color="2E74B5"/>
            </w:tcBorders>
          </w:tcPr>
          <w:p w14:paraId="44F91A66" w14:textId="77777777" w:rsidR="00AC3E5D" w:rsidRPr="009372AD" w:rsidRDefault="00AC3E5D" w:rsidP="001B79C4">
            <w:pPr>
              <w:pStyle w:val="ListParagraph"/>
              <w:ind w:left="0"/>
              <w:jc w:val="both"/>
              <w:rPr>
                <w:rFonts w:cs="Times New Roman"/>
              </w:rPr>
            </w:pPr>
          </w:p>
        </w:tc>
      </w:tr>
      <w:tr w:rsidR="00AC3E5D" w:rsidRPr="00660ABB" w14:paraId="4518BF1A"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5B11895" w14:textId="77777777" w:rsidR="00AC3E5D" w:rsidRDefault="00AC3E5D" w:rsidP="001B79C4">
            <w:pPr>
              <w:autoSpaceDE w:val="0"/>
              <w:autoSpaceDN w:val="0"/>
              <w:adjustRightInd w:val="0"/>
              <w:jc w:val="both"/>
              <w:rPr>
                <w:rFonts w:cs="Times New Roman"/>
                <w:szCs w:val="24"/>
              </w:rPr>
            </w:pPr>
            <w:r>
              <w:rPr>
                <w:rFonts w:cs="Times New Roman"/>
                <w:szCs w:val="24"/>
              </w:rPr>
              <w:t>ERR:10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608DAA7" w14:textId="77777777" w:rsidR="00AC3E5D" w:rsidRDefault="00AC3E5D" w:rsidP="001B79C4">
            <w:pPr>
              <w:pStyle w:val="ListParagraph"/>
              <w:ind w:left="0"/>
              <w:jc w:val="both"/>
              <w:rPr>
                <w:rFonts w:cs="Times New Roman"/>
              </w:rPr>
            </w:pPr>
            <w:r>
              <w:rPr>
                <w:rFonts w:cs="Times New Roman"/>
              </w:rPr>
              <w:t>Vượt quá số lượng hóa đơn tạo cho phép (không được vượt quá 5000HĐ)</w:t>
            </w:r>
          </w:p>
        </w:tc>
        <w:tc>
          <w:tcPr>
            <w:tcW w:w="2515" w:type="dxa"/>
            <w:tcBorders>
              <w:top w:val="single" w:sz="4" w:space="0" w:color="2E74B5"/>
              <w:left w:val="single" w:sz="4" w:space="0" w:color="2E74B5"/>
              <w:bottom w:val="single" w:sz="4" w:space="0" w:color="2E74B5"/>
              <w:right w:val="single" w:sz="4" w:space="0" w:color="2E74B5"/>
            </w:tcBorders>
          </w:tcPr>
          <w:p w14:paraId="5CB9204B" w14:textId="77777777" w:rsidR="00AC3E5D" w:rsidRPr="009372AD" w:rsidRDefault="00AC3E5D" w:rsidP="001B79C4">
            <w:pPr>
              <w:jc w:val="both"/>
              <w:rPr>
                <w:rFonts w:cs="Times New Roman"/>
                <w:szCs w:val="24"/>
              </w:rPr>
            </w:pPr>
          </w:p>
        </w:tc>
      </w:tr>
      <w:tr w:rsidR="00AC3E5D" w:rsidRPr="00660ABB" w14:paraId="3E25A637"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1682AD3" w14:textId="77777777" w:rsidR="00AC3E5D" w:rsidRDefault="00AC3E5D" w:rsidP="001B79C4">
            <w:pPr>
              <w:autoSpaceDE w:val="0"/>
              <w:autoSpaceDN w:val="0"/>
              <w:adjustRightInd w:val="0"/>
              <w:jc w:val="both"/>
              <w:rPr>
                <w:rFonts w:cs="Times New Roman"/>
                <w:szCs w:val="24"/>
              </w:rPr>
            </w:pPr>
            <w:r>
              <w:rPr>
                <w:rFonts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43FCD72" w14:textId="77777777" w:rsidR="00AC3E5D" w:rsidRDefault="00AC3E5D" w:rsidP="001B79C4">
            <w:pPr>
              <w:pStyle w:val="ListParagraph"/>
              <w:ind w:left="0"/>
              <w:jc w:val="both"/>
              <w:rPr>
                <w:rFonts w:cs="Times New Roman"/>
              </w:rPr>
            </w:pPr>
            <w:r>
              <w:rPr>
                <w:rFonts w:cs="Times New Roman"/>
              </w:rPr>
              <w:t>Lỗi hệ thống</w:t>
            </w:r>
          </w:p>
        </w:tc>
        <w:tc>
          <w:tcPr>
            <w:tcW w:w="2515" w:type="dxa"/>
            <w:tcBorders>
              <w:top w:val="single" w:sz="4" w:space="0" w:color="2E74B5"/>
              <w:left w:val="single" w:sz="4" w:space="0" w:color="2E74B5"/>
              <w:bottom w:val="single" w:sz="4" w:space="0" w:color="2E74B5"/>
              <w:right w:val="single" w:sz="4" w:space="0" w:color="2E74B5"/>
            </w:tcBorders>
          </w:tcPr>
          <w:p w14:paraId="4EB984BA" w14:textId="77777777" w:rsidR="00AC3E5D" w:rsidRDefault="00AC3E5D" w:rsidP="001B79C4">
            <w:pPr>
              <w:jc w:val="both"/>
              <w:rPr>
                <w:rFonts w:cs="Times New Roman"/>
                <w:szCs w:val="24"/>
              </w:rPr>
            </w:pPr>
          </w:p>
        </w:tc>
      </w:tr>
      <w:tr w:rsidR="00AC3E5D" w:rsidRPr="00660ABB" w14:paraId="432B5CFF"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566733B" w14:textId="77777777" w:rsidR="00AC3E5D" w:rsidRPr="009372AD" w:rsidRDefault="00AC3E5D" w:rsidP="001B79C4">
            <w:pPr>
              <w:autoSpaceDE w:val="0"/>
              <w:autoSpaceDN w:val="0"/>
              <w:adjustRightInd w:val="0"/>
              <w:jc w:val="both"/>
              <w:rPr>
                <w:rFonts w:cs="Times New Roman"/>
                <w:szCs w:val="24"/>
              </w:rPr>
            </w:pPr>
            <w:r w:rsidRPr="007B2292">
              <w:rPr>
                <w:rFonts w:cs="Times New Roman"/>
                <w:szCs w:val="24"/>
              </w:rPr>
              <w:t xml:space="preserve">"OK:" + pattern + ";" + </w:t>
            </w:r>
            <w:r>
              <w:rPr>
                <w:rFonts w:cs="Times New Roman"/>
                <w:szCs w:val="24"/>
              </w:rPr>
              <w:t>serial + "-" + invKeyList</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65F83D1" w14:textId="77777777" w:rsidR="00AC3E5D" w:rsidRPr="009372AD" w:rsidRDefault="00AC3E5D" w:rsidP="001B79C4">
            <w:pPr>
              <w:jc w:val="both"/>
              <w:rPr>
                <w:rFonts w:cs="Times New Roman"/>
                <w:szCs w:val="24"/>
              </w:rPr>
            </w:pPr>
            <w:r>
              <w:rPr>
                <w:rFonts w:cs="Times New Roman"/>
                <w:szCs w:val="24"/>
              </w:rPr>
              <w:t>Tạo hóa đơn thành công</w:t>
            </w:r>
          </w:p>
        </w:tc>
        <w:tc>
          <w:tcPr>
            <w:tcW w:w="2515" w:type="dxa"/>
            <w:tcBorders>
              <w:top w:val="single" w:sz="4" w:space="0" w:color="2E74B5"/>
              <w:left w:val="single" w:sz="4" w:space="0" w:color="2E74B5"/>
              <w:bottom w:val="single" w:sz="4" w:space="0" w:color="2E74B5"/>
              <w:right w:val="single" w:sz="4" w:space="0" w:color="2E74B5"/>
            </w:tcBorders>
          </w:tcPr>
          <w:p w14:paraId="19509330" w14:textId="77777777" w:rsidR="00AC3E5D" w:rsidRDefault="00AC3E5D" w:rsidP="001B79C4">
            <w:pPr>
              <w:jc w:val="both"/>
              <w:rPr>
                <w:rFonts w:cs="Times New Roman"/>
                <w:szCs w:val="24"/>
              </w:rPr>
            </w:pPr>
            <w:r>
              <w:rPr>
                <w:rFonts w:cs="Times New Roman"/>
                <w:szCs w:val="24"/>
              </w:rPr>
              <w:t>Trả về message OK kèm theo Pattern, Serial và danh sách fkey hóa đơn tạo mới thành công</w:t>
            </w:r>
          </w:p>
        </w:tc>
      </w:tr>
    </w:tbl>
    <w:p w14:paraId="719B8431" w14:textId="77777777" w:rsidR="00AC3E5D" w:rsidRDefault="00AC3E5D" w:rsidP="00AC3E5D">
      <w:pPr>
        <w:rPr>
          <w:lang w:eastAsia="x-none"/>
        </w:rPr>
      </w:pPr>
    </w:p>
    <w:p w14:paraId="762B38AB" w14:textId="77777777" w:rsidR="00AC3E5D" w:rsidRPr="00FE7CBB" w:rsidRDefault="00AC3E5D" w:rsidP="00AC3E5D">
      <w:pPr>
        <w:rPr>
          <w:b/>
          <w:u w:val="single"/>
          <w:lang w:eastAsia="x-none"/>
        </w:rPr>
      </w:pPr>
      <w:r w:rsidRPr="00FE7CBB">
        <w:rPr>
          <w:b/>
          <w:u w:val="single"/>
          <w:lang w:eastAsia="x-none"/>
        </w:rPr>
        <w:lastRenderedPageBreak/>
        <w:t>Định dạng chuỗi xml đầu vào</w:t>
      </w:r>
      <w:r>
        <w:rPr>
          <w:b/>
          <w:u w:val="single"/>
          <w:lang w:eastAsia="x-none"/>
        </w:rPr>
        <w:t xml:space="preserve"> </w:t>
      </w:r>
      <w:r w:rsidRPr="00FE7CBB">
        <w:rPr>
          <w:b/>
          <w:u w:val="single"/>
        </w:rPr>
        <w:t xml:space="preserve">(các trường </w:t>
      </w:r>
      <w:r w:rsidRPr="00FE7CBB">
        <w:rPr>
          <w:b/>
          <w:color w:val="FF0000"/>
          <w:u w:val="single"/>
        </w:rPr>
        <w:t>*</w:t>
      </w:r>
      <w:r w:rsidRPr="00FE7CBB">
        <w:rPr>
          <w:b/>
          <w:u w:val="single"/>
        </w:rPr>
        <w:t xml:space="preserve"> là bắt buộc):</w:t>
      </w:r>
    </w:p>
    <w:p w14:paraId="7329F57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DSHDon</w:t>
      </w:r>
      <w:r>
        <w:rPr>
          <w:rFonts w:ascii="Consolas" w:hAnsi="Consolas" w:cs="Consolas"/>
          <w:color w:val="0000FF"/>
          <w:sz w:val="19"/>
          <w:szCs w:val="19"/>
        </w:rPr>
        <w:t>&gt;</w:t>
      </w:r>
    </w:p>
    <w:p w14:paraId="2BBB1ED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HDon</w:t>
      </w:r>
      <w:r>
        <w:rPr>
          <w:rFonts w:ascii="Consolas" w:hAnsi="Consolas" w:cs="Consolas"/>
          <w:color w:val="0000FF"/>
          <w:sz w:val="19"/>
          <w:szCs w:val="19"/>
        </w:rPr>
        <w:t>&gt;</w:t>
      </w:r>
    </w:p>
    <w:p w14:paraId="4499F52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color w:val="000000"/>
          <w:sz w:val="19"/>
          <w:szCs w:val="19"/>
        </w:rPr>
        <w:t>Fkey cua hoa don</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615E4F4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DLHDon</w:t>
      </w:r>
      <w:r>
        <w:rPr>
          <w:rFonts w:ascii="Consolas" w:hAnsi="Consolas" w:cs="Consolas"/>
          <w:color w:val="0000FF"/>
          <w:sz w:val="19"/>
          <w:szCs w:val="19"/>
        </w:rPr>
        <w:t>&gt;</w:t>
      </w:r>
    </w:p>
    <w:p w14:paraId="7A14318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73BD06F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SHDon</w:t>
      </w:r>
      <w:r>
        <w:rPr>
          <w:rFonts w:ascii="Consolas" w:hAnsi="Consolas" w:cs="Consolas"/>
          <w:color w:val="0000FF"/>
          <w:sz w:val="19"/>
          <w:szCs w:val="19"/>
        </w:rPr>
        <w:t>&gt;</w:t>
      </w:r>
      <w:r>
        <w:rPr>
          <w:rFonts w:ascii="Consolas" w:hAnsi="Consolas" w:cs="Consolas"/>
          <w:color w:val="000000"/>
          <w:sz w:val="19"/>
          <w:szCs w:val="19"/>
        </w:rPr>
        <w:t>Số hóa đơn</w:t>
      </w:r>
      <w:r>
        <w:rPr>
          <w:rFonts w:ascii="Consolas" w:hAnsi="Consolas" w:cs="Consolas"/>
          <w:color w:val="0000FF"/>
          <w:sz w:val="19"/>
          <w:szCs w:val="19"/>
        </w:rPr>
        <w:t>&lt;/</w:t>
      </w:r>
      <w:r>
        <w:rPr>
          <w:rFonts w:ascii="Consolas" w:hAnsi="Consolas" w:cs="Consolas"/>
          <w:color w:val="A31515"/>
          <w:sz w:val="19"/>
          <w:szCs w:val="19"/>
        </w:rPr>
        <w:t>SHDon</w:t>
      </w:r>
      <w:r>
        <w:rPr>
          <w:rFonts w:ascii="Consolas" w:hAnsi="Consolas" w:cs="Consolas"/>
          <w:color w:val="0000FF"/>
          <w:sz w:val="19"/>
          <w:szCs w:val="19"/>
        </w:rPr>
        <w:t>&gt;</w:t>
      </w:r>
    </w:p>
    <w:p w14:paraId="35C14CE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MHSo</w:t>
      </w:r>
      <w:r>
        <w:rPr>
          <w:rFonts w:ascii="Consolas" w:hAnsi="Consolas" w:cs="Consolas"/>
          <w:color w:val="0000FF"/>
          <w:sz w:val="19"/>
          <w:szCs w:val="19"/>
        </w:rPr>
        <w:t>&gt;</w:t>
      </w:r>
      <w:r>
        <w:rPr>
          <w:rFonts w:ascii="Consolas" w:hAnsi="Consolas" w:cs="Consolas"/>
          <w:color w:val="000000"/>
          <w:sz w:val="19"/>
          <w:szCs w:val="19"/>
        </w:rPr>
        <w:t>Mã hồ sơ</w:t>
      </w:r>
      <w:r>
        <w:rPr>
          <w:rFonts w:ascii="Consolas" w:hAnsi="Consolas" w:cs="Consolas"/>
          <w:color w:val="0000FF"/>
          <w:sz w:val="19"/>
          <w:szCs w:val="19"/>
        </w:rPr>
        <w:t>&lt;/</w:t>
      </w:r>
      <w:r>
        <w:rPr>
          <w:rFonts w:ascii="Consolas" w:hAnsi="Consolas" w:cs="Consolas"/>
          <w:color w:val="A31515"/>
          <w:sz w:val="19"/>
          <w:szCs w:val="19"/>
        </w:rPr>
        <w:t>MHSo</w:t>
      </w:r>
      <w:r>
        <w:rPr>
          <w:rFonts w:ascii="Consolas" w:hAnsi="Consolas" w:cs="Consolas"/>
          <w:color w:val="0000FF"/>
          <w:sz w:val="19"/>
          <w:szCs w:val="19"/>
        </w:rPr>
        <w:t>&gt;</w:t>
      </w:r>
    </w:p>
    <w:p w14:paraId="53B0410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SBKe</w:t>
      </w:r>
      <w:r>
        <w:rPr>
          <w:rFonts w:ascii="Consolas" w:hAnsi="Consolas" w:cs="Consolas"/>
          <w:color w:val="0000FF"/>
          <w:sz w:val="19"/>
          <w:szCs w:val="19"/>
        </w:rPr>
        <w:t>&gt;</w:t>
      </w:r>
      <w:r>
        <w:rPr>
          <w:rFonts w:ascii="Consolas" w:hAnsi="Consolas" w:cs="Consolas"/>
          <w:color w:val="000000"/>
          <w:sz w:val="19"/>
          <w:szCs w:val="19"/>
        </w:rPr>
        <w:t>Số bảng kê (Số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SBKe</w:t>
      </w:r>
      <w:r>
        <w:rPr>
          <w:rFonts w:ascii="Consolas" w:hAnsi="Consolas" w:cs="Consolas"/>
          <w:color w:val="0000FF"/>
          <w:sz w:val="19"/>
          <w:szCs w:val="19"/>
        </w:rPr>
        <w:t>&gt;</w:t>
      </w:r>
    </w:p>
    <w:p w14:paraId="2BBAFD0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NBKe</w:t>
      </w:r>
      <w:r>
        <w:rPr>
          <w:rFonts w:ascii="Consolas" w:hAnsi="Consolas" w:cs="Consolas"/>
          <w:color w:val="0000FF"/>
          <w:sz w:val="19"/>
          <w:szCs w:val="19"/>
        </w:rPr>
        <w:t>&gt;</w:t>
      </w:r>
      <w:r>
        <w:rPr>
          <w:rFonts w:ascii="Consolas" w:hAnsi="Consolas" w:cs="Consolas"/>
          <w:color w:val="000000"/>
          <w:sz w:val="19"/>
          <w:szCs w:val="19"/>
        </w:rPr>
        <w:t>Ngày bảng kê (Ngày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NBKe</w:t>
      </w:r>
      <w:r>
        <w:rPr>
          <w:rFonts w:ascii="Consolas" w:hAnsi="Consolas" w:cs="Consolas"/>
          <w:color w:val="0000FF"/>
          <w:sz w:val="19"/>
          <w:szCs w:val="19"/>
        </w:rPr>
        <w:t>&gt;</w:t>
      </w:r>
    </w:p>
    <w:p w14:paraId="3F8A202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DVTTe</w:t>
      </w:r>
      <w:r>
        <w:rPr>
          <w:rFonts w:ascii="Consolas" w:hAnsi="Consolas" w:cs="Consolas"/>
          <w:color w:val="0000FF"/>
          <w:sz w:val="19"/>
          <w:szCs w:val="19"/>
        </w:rPr>
        <w:t>&gt;</w:t>
      </w:r>
      <w:r>
        <w:rPr>
          <w:rFonts w:ascii="Consolas" w:hAnsi="Consolas" w:cs="Consolas"/>
          <w:color w:val="000000"/>
          <w:sz w:val="19"/>
          <w:szCs w:val="19"/>
        </w:rPr>
        <w:t>Đơn vị tiền tệ *</w:t>
      </w:r>
      <w:r>
        <w:rPr>
          <w:rFonts w:ascii="Consolas" w:hAnsi="Consolas" w:cs="Consolas"/>
          <w:color w:val="0000FF"/>
          <w:sz w:val="19"/>
          <w:szCs w:val="19"/>
        </w:rPr>
        <w:t>&lt;/</w:t>
      </w:r>
      <w:r>
        <w:rPr>
          <w:rFonts w:ascii="Consolas" w:hAnsi="Consolas" w:cs="Consolas"/>
          <w:color w:val="A31515"/>
          <w:sz w:val="19"/>
          <w:szCs w:val="19"/>
        </w:rPr>
        <w:t>DVTTe</w:t>
      </w:r>
      <w:r>
        <w:rPr>
          <w:rFonts w:ascii="Consolas" w:hAnsi="Consolas" w:cs="Consolas"/>
          <w:color w:val="0000FF"/>
          <w:sz w:val="19"/>
          <w:szCs w:val="19"/>
        </w:rPr>
        <w:t>&gt;</w:t>
      </w:r>
    </w:p>
    <w:p w14:paraId="310068D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TGia</w:t>
      </w:r>
      <w:r>
        <w:rPr>
          <w:rFonts w:ascii="Consolas" w:hAnsi="Consolas" w:cs="Consolas"/>
          <w:color w:val="0000FF"/>
          <w:sz w:val="19"/>
          <w:szCs w:val="19"/>
        </w:rPr>
        <w:t>&gt;</w:t>
      </w:r>
      <w:r>
        <w:rPr>
          <w:rFonts w:ascii="Consolas" w:hAnsi="Consolas" w:cs="Consolas"/>
          <w:color w:val="000000"/>
          <w:sz w:val="19"/>
          <w:szCs w:val="19"/>
        </w:rPr>
        <w:t>Tỷ giá (Bắt buộc (Trừ trường hợp Đơn vị tiền tệ là VND))</w:t>
      </w:r>
      <w:r>
        <w:rPr>
          <w:rFonts w:ascii="Consolas" w:hAnsi="Consolas" w:cs="Consolas"/>
          <w:color w:val="0000FF"/>
          <w:sz w:val="19"/>
          <w:szCs w:val="19"/>
        </w:rPr>
        <w:t>&lt;/</w:t>
      </w:r>
      <w:r>
        <w:rPr>
          <w:rFonts w:ascii="Consolas" w:hAnsi="Consolas" w:cs="Consolas"/>
          <w:color w:val="A31515"/>
          <w:sz w:val="19"/>
          <w:szCs w:val="19"/>
        </w:rPr>
        <w:t>TGia</w:t>
      </w:r>
      <w:r>
        <w:rPr>
          <w:rFonts w:ascii="Consolas" w:hAnsi="Consolas" w:cs="Consolas"/>
          <w:color w:val="0000FF"/>
          <w:sz w:val="19"/>
          <w:szCs w:val="19"/>
        </w:rPr>
        <w:t>&gt;</w:t>
      </w:r>
    </w:p>
    <w:p w14:paraId="77C3A0F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HTTToan</w:t>
      </w:r>
      <w:r>
        <w:rPr>
          <w:rFonts w:ascii="Consolas" w:hAnsi="Consolas" w:cs="Consolas"/>
          <w:color w:val="0000FF"/>
          <w:sz w:val="19"/>
          <w:szCs w:val="19"/>
        </w:rPr>
        <w:t>&gt;</w:t>
      </w:r>
      <w:r>
        <w:rPr>
          <w:rFonts w:ascii="Consolas" w:hAnsi="Consolas" w:cs="Consolas"/>
          <w:color w:val="000000"/>
          <w:sz w:val="19"/>
          <w:szCs w:val="19"/>
        </w:rPr>
        <w:t xml:space="preserve">Hình thức thanh toán </w:t>
      </w:r>
      <w:r>
        <w:rPr>
          <w:rFonts w:ascii="Consolas" w:hAnsi="Consolas" w:cs="Consolas"/>
          <w:color w:val="0000FF"/>
          <w:sz w:val="19"/>
          <w:szCs w:val="19"/>
        </w:rPr>
        <w:t>&lt;/</w:t>
      </w:r>
      <w:r>
        <w:rPr>
          <w:rFonts w:ascii="Consolas" w:hAnsi="Consolas" w:cs="Consolas"/>
          <w:color w:val="A31515"/>
          <w:sz w:val="19"/>
          <w:szCs w:val="19"/>
        </w:rPr>
        <w:t>HTTToan</w:t>
      </w:r>
      <w:r>
        <w:rPr>
          <w:rFonts w:ascii="Consolas" w:hAnsi="Consolas" w:cs="Consolas"/>
          <w:color w:val="0000FF"/>
          <w:sz w:val="19"/>
          <w:szCs w:val="19"/>
        </w:rPr>
        <w:t>&gt;</w:t>
      </w:r>
    </w:p>
    <w:p w14:paraId="2702931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28D1F3A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NDHDon</w:t>
      </w:r>
      <w:r>
        <w:rPr>
          <w:rFonts w:ascii="Consolas" w:hAnsi="Consolas" w:cs="Consolas"/>
          <w:color w:val="0000FF"/>
          <w:sz w:val="19"/>
          <w:szCs w:val="19"/>
        </w:rPr>
        <w:t>&gt;</w:t>
      </w:r>
    </w:p>
    <w:p w14:paraId="197C679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NBan</w:t>
      </w:r>
      <w:r>
        <w:rPr>
          <w:rFonts w:ascii="Consolas" w:hAnsi="Consolas" w:cs="Consolas"/>
          <w:color w:val="0000FF"/>
          <w:sz w:val="19"/>
          <w:szCs w:val="19"/>
        </w:rPr>
        <w:t>&gt;</w:t>
      </w:r>
    </w:p>
    <w:p w14:paraId="549FE31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14D839F5" w14:textId="77777777" w:rsidR="00AC3E5D" w:rsidRDefault="00AC3E5D" w:rsidP="00AC3E5D">
      <w:pPr>
        <w:autoSpaceDE w:val="0"/>
        <w:autoSpaceDN w:val="0"/>
        <w:adjustRightInd w:val="0"/>
        <w:spacing w:after="0" w:line="240" w:lineRule="auto"/>
        <w:ind w:left="18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Mã số thuế *</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463439DB" w14:textId="77777777" w:rsidR="00AC3E5D" w:rsidRDefault="00AC3E5D" w:rsidP="00AC3E5D">
      <w:pPr>
        <w:autoSpaceDE w:val="0"/>
        <w:autoSpaceDN w:val="0"/>
        <w:adjustRightInd w:val="0"/>
        <w:spacing w:after="0" w:line="240" w:lineRule="auto"/>
        <w:ind w:left="1620" w:firstLine="54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5C9C55D5" w14:textId="77777777" w:rsidR="00AC3E5D" w:rsidRDefault="00AC3E5D" w:rsidP="00AC3E5D">
      <w:pPr>
        <w:tabs>
          <w:tab w:val="left" w:pos="19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7495ACF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2D19386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3B94A10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4FF16CF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Fax</w:t>
      </w:r>
      <w:r>
        <w:rPr>
          <w:rFonts w:ascii="Consolas" w:hAnsi="Consolas" w:cs="Consolas"/>
          <w:color w:val="0000FF"/>
          <w:sz w:val="19"/>
          <w:szCs w:val="19"/>
        </w:rPr>
        <w:t>&gt;</w:t>
      </w:r>
      <w:r>
        <w:rPr>
          <w:rFonts w:ascii="Consolas" w:hAnsi="Consolas" w:cs="Consolas"/>
          <w:color w:val="000000"/>
          <w:sz w:val="19"/>
          <w:szCs w:val="19"/>
        </w:rPr>
        <w:t>Fax</w:t>
      </w:r>
      <w:r>
        <w:rPr>
          <w:rFonts w:ascii="Consolas" w:hAnsi="Consolas" w:cs="Consolas"/>
          <w:color w:val="0000FF"/>
          <w:sz w:val="19"/>
          <w:szCs w:val="19"/>
        </w:rPr>
        <w:t>&lt;/</w:t>
      </w:r>
      <w:r>
        <w:rPr>
          <w:rFonts w:ascii="Consolas" w:hAnsi="Consolas" w:cs="Consolas"/>
          <w:color w:val="A31515"/>
          <w:sz w:val="19"/>
          <w:szCs w:val="19"/>
        </w:rPr>
        <w:t>Fax</w:t>
      </w:r>
      <w:r>
        <w:rPr>
          <w:rFonts w:ascii="Consolas" w:hAnsi="Consolas" w:cs="Consolas"/>
          <w:color w:val="0000FF"/>
          <w:sz w:val="19"/>
          <w:szCs w:val="19"/>
        </w:rPr>
        <w:t>&gt;</w:t>
      </w:r>
    </w:p>
    <w:p w14:paraId="7BED419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LDDNBo</w:t>
      </w:r>
      <w:r>
        <w:rPr>
          <w:rFonts w:ascii="Consolas" w:hAnsi="Consolas" w:cs="Consolas"/>
          <w:color w:val="0000FF"/>
          <w:sz w:val="19"/>
          <w:szCs w:val="19"/>
        </w:rPr>
        <w:t>&gt;</w:t>
      </w:r>
      <w:r>
        <w:rPr>
          <w:rFonts w:ascii="Consolas" w:hAnsi="Consolas" w:cs="Consolas"/>
          <w:color w:val="000000"/>
          <w:sz w:val="19"/>
          <w:szCs w:val="19"/>
        </w:rPr>
        <w:t>Lệnh điều động nội bộ (Bắt buộc đối với phiếu xuất kho vận chuyển nội bộ)</w:t>
      </w:r>
      <w:r>
        <w:rPr>
          <w:rFonts w:ascii="Consolas" w:hAnsi="Consolas" w:cs="Consolas"/>
          <w:color w:val="0000FF"/>
          <w:sz w:val="19"/>
          <w:szCs w:val="19"/>
        </w:rPr>
        <w:t>&lt;/</w:t>
      </w:r>
      <w:r>
        <w:rPr>
          <w:rFonts w:ascii="Consolas" w:hAnsi="Consolas" w:cs="Consolas"/>
          <w:color w:val="A31515"/>
          <w:sz w:val="19"/>
          <w:szCs w:val="19"/>
        </w:rPr>
        <w:t>LDDNBo</w:t>
      </w:r>
      <w:r>
        <w:rPr>
          <w:rFonts w:ascii="Consolas" w:hAnsi="Consolas" w:cs="Consolas"/>
          <w:color w:val="0000FF"/>
          <w:sz w:val="19"/>
          <w:szCs w:val="19"/>
        </w:rPr>
        <w:t>&gt;</w:t>
      </w:r>
    </w:p>
    <w:p w14:paraId="57FB7C6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HDSo</w:t>
      </w:r>
      <w:r>
        <w:rPr>
          <w:rFonts w:ascii="Consolas" w:hAnsi="Consolas" w:cs="Consolas"/>
          <w:color w:val="0000FF"/>
          <w:sz w:val="19"/>
          <w:szCs w:val="19"/>
        </w:rPr>
        <w:t>&gt;</w:t>
      </w:r>
      <w:r>
        <w:rPr>
          <w:rFonts w:ascii="Consolas" w:hAnsi="Consolas" w:cs="Consolas"/>
          <w:color w:val="000000"/>
          <w:sz w:val="19"/>
          <w:szCs w:val="19"/>
        </w:rPr>
        <w:t>Hợp đồng số (Hợp đồng vận chuyển) (phiếu xuất kho vận chuyển nội bộ)</w:t>
      </w:r>
      <w:r>
        <w:rPr>
          <w:rFonts w:ascii="Consolas" w:hAnsi="Consolas" w:cs="Consolas"/>
          <w:color w:val="0000FF"/>
          <w:sz w:val="19"/>
          <w:szCs w:val="19"/>
        </w:rPr>
        <w:t>&lt;/</w:t>
      </w:r>
      <w:r>
        <w:rPr>
          <w:rFonts w:ascii="Consolas" w:hAnsi="Consolas" w:cs="Consolas"/>
          <w:color w:val="A31515"/>
          <w:sz w:val="19"/>
          <w:szCs w:val="19"/>
        </w:rPr>
        <w:t>HDSo</w:t>
      </w:r>
      <w:r>
        <w:rPr>
          <w:rFonts w:ascii="Consolas" w:hAnsi="Consolas" w:cs="Consolas"/>
          <w:color w:val="0000FF"/>
          <w:sz w:val="19"/>
          <w:szCs w:val="19"/>
        </w:rPr>
        <w:t>&gt;</w:t>
      </w:r>
    </w:p>
    <w:p w14:paraId="65E1519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HVTNXHang</w:t>
      </w:r>
      <w:r>
        <w:rPr>
          <w:rFonts w:ascii="Consolas" w:hAnsi="Consolas" w:cs="Consolas"/>
          <w:color w:val="0000FF"/>
          <w:sz w:val="19"/>
          <w:szCs w:val="19"/>
        </w:rPr>
        <w:t>&gt;</w:t>
      </w:r>
      <w:r>
        <w:rPr>
          <w:rFonts w:ascii="Consolas" w:hAnsi="Consolas" w:cs="Consolas"/>
          <w:color w:val="000000"/>
          <w:sz w:val="19"/>
          <w:szCs w:val="19"/>
        </w:rPr>
        <w:t>Họ và tên người xuất hàng (phiếu xuất kho vận chuyển nội bộ)</w:t>
      </w:r>
      <w:r>
        <w:rPr>
          <w:rFonts w:ascii="Consolas" w:hAnsi="Consolas" w:cs="Consolas"/>
          <w:color w:val="0000FF"/>
          <w:sz w:val="19"/>
          <w:szCs w:val="19"/>
        </w:rPr>
        <w:t>&lt;/</w:t>
      </w:r>
      <w:r>
        <w:rPr>
          <w:rFonts w:ascii="Consolas" w:hAnsi="Consolas" w:cs="Consolas"/>
          <w:color w:val="A31515"/>
          <w:sz w:val="19"/>
          <w:szCs w:val="19"/>
        </w:rPr>
        <w:t>HVTNXHang</w:t>
      </w:r>
      <w:r>
        <w:rPr>
          <w:rFonts w:ascii="Consolas" w:hAnsi="Consolas" w:cs="Consolas"/>
          <w:color w:val="0000FF"/>
          <w:sz w:val="19"/>
          <w:szCs w:val="19"/>
        </w:rPr>
        <w:t>&gt;</w:t>
      </w:r>
    </w:p>
    <w:p w14:paraId="1004E31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TNVChuyen</w:t>
      </w:r>
      <w:r>
        <w:rPr>
          <w:rFonts w:ascii="Consolas" w:hAnsi="Consolas" w:cs="Consolas"/>
          <w:color w:val="0000FF"/>
          <w:sz w:val="19"/>
          <w:szCs w:val="19"/>
        </w:rPr>
        <w:t>&gt;</w:t>
      </w:r>
      <w:r>
        <w:rPr>
          <w:rFonts w:ascii="Consolas" w:hAnsi="Consolas" w:cs="Consolas"/>
          <w:color w:val="000000"/>
          <w:sz w:val="19"/>
          <w:szCs w:val="19"/>
        </w:rPr>
        <w:t>Tên người vận chuyển (phiếu xuất kho)</w:t>
      </w:r>
      <w:r>
        <w:rPr>
          <w:rFonts w:ascii="Consolas" w:hAnsi="Consolas" w:cs="Consolas"/>
          <w:color w:val="0000FF"/>
          <w:sz w:val="19"/>
          <w:szCs w:val="19"/>
        </w:rPr>
        <w:t>&lt;/</w:t>
      </w:r>
      <w:r>
        <w:rPr>
          <w:rFonts w:ascii="Consolas" w:hAnsi="Consolas" w:cs="Consolas"/>
          <w:color w:val="A31515"/>
          <w:sz w:val="19"/>
          <w:szCs w:val="19"/>
        </w:rPr>
        <w:t>TNVChuyen</w:t>
      </w:r>
      <w:r>
        <w:rPr>
          <w:rFonts w:ascii="Consolas" w:hAnsi="Consolas" w:cs="Consolas"/>
          <w:color w:val="0000FF"/>
          <w:sz w:val="19"/>
          <w:szCs w:val="19"/>
        </w:rPr>
        <w:t>&gt;</w:t>
      </w:r>
    </w:p>
    <w:p w14:paraId="2688577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PTVChuyen</w:t>
      </w:r>
      <w:r>
        <w:rPr>
          <w:rFonts w:ascii="Consolas" w:hAnsi="Consolas" w:cs="Consolas"/>
          <w:color w:val="0000FF"/>
          <w:sz w:val="19"/>
          <w:szCs w:val="19"/>
        </w:rPr>
        <w:t>&gt;</w:t>
      </w:r>
      <w:r>
        <w:rPr>
          <w:rFonts w:ascii="Consolas" w:hAnsi="Consolas" w:cs="Consolas"/>
          <w:color w:val="000000"/>
          <w:sz w:val="19"/>
          <w:szCs w:val="19"/>
        </w:rPr>
        <w:t>Phương tiện vận chuyển (Bắt buộc đối với phiếu xuất kho)</w:t>
      </w:r>
      <w:r>
        <w:rPr>
          <w:rFonts w:ascii="Consolas" w:hAnsi="Consolas" w:cs="Consolas"/>
          <w:color w:val="0000FF"/>
          <w:sz w:val="19"/>
          <w:szCs w:val="19"/>
        </w:rPr>
        <w:t>&lt;/</w:t>
      </w:r>
      <w:r>
        <w:rPr>
          <w:rFonts w:ascii="Consolas" w:hAnsi="Consolas" w:cs="Consolas"/>
          <w:color w:val="A31515"/>
          <w:sz w:val="19"/>
          <w:szCs w:val="19"/>
        </w:rPr>
        <w:t>PTVChuyen</w:t>
      </w:r>
      <w:r>
        <w:rPr>
          <w:rFonts w:ascii="Consolas" w:hAnsi="Consolas" w:cs="Consolas"/>
          <w:color w:val="0000FF"/>
          <w:sz w:val="19"/>
          <w:szCs w:val="19"/>
        </w:rPr>
        <w:t>&gt;</w:t>
      </w:r>
    </w:p>
    <w:p w14:paraId="578FA0C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HDKTSo</w:t>
      </w:r>
      <w:r>
        <w:rPr>
          <w:rFonts w:ascii="Consolas" w:hAnsi="Consolas" w:cs="Consolas"/>
          <w:color w:val="0000FF"/>
          <w:sz w:val="19"/>
          <w:szCs w:val="19"/>
        </w:rPr>
        <w:t>&gt;</w:t>
      </w:r>
      <w:r>
        <w:rPr>
          <w:rFonts w:ascii="Consolas" w:hAnsi="Consolas" w:cs="Consolas"/>
          <w:color w:val="000000"/>
          <w:sz w:val="19"/>
          <w:szCs w:val="19"/>
        </w:rPr>
        <w:t>Hợp đồng kinh tế số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HDKTSo</w:t>
      </w:r>
      <w:r>
        <w:rPr>
          <w:rFonts w:ascii="Consolas" w:hAnsi="Consolas" w:cs="Consolas"/>
          <w:color w:val="0000FF"/>
          <w:sz w:val="19"/>
          <w:szCs w:val="19"/>
        </w:rPr>
        <w:t>&gt;</w:t>
      </w:r>
    </w:p>
    <w:p w14:paraId="3C18EA5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HDKTNgay</w:t>
      </w:r>
      <w:r>
        <w:rPr>
          <w:rFonts w:ascii="Consolas" w:hAnsi="Consolas" w:cs="Consolas"/>
          <w:color w:val="0000FF"/>
          <w:sz w:val="19"/>
          <w:szCs w:val="19"/>
        </w:rPr>
        <w:t>&gt;</w:t>
      </w:r>
      <w:r>
        <w:rPr>
          <w:rFonts w:ascii="Consolas" w:hAnsi="Consolas" w:cs="Consolas"/>
          <w:color w:val="000000"/>
          <w:sz w:val="19"/>
          <w:szCs w:val="19"/>
        </w:rPr>
        <w:t>Hợp đồng kinh tế ngày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HDKTNgay</w:t>
      </w:r>
      <w:r>
        <w:rPr>
          <w:rFonts w:ascii="Consolas" w:hAnsi="Consolas" w:cs="Consolas"/>
          <w:color w:val="0000FF"/>
          <w:sz w:val="19"/>
          <w:szCs w:val="19"/>
        </w:rPr>
        <w:t>&gt;</w:t>
      </w:r>
    </w:p>
    <w:p w14:paraId="22E3980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NBan</w:t>
      </w:r>
      <w:r>
        <w:rPr>
          <w:rFonts w:ascii="Consolas" w:hAnsi="Consolas" w:cs="Consolas"/>
          <w:color w:val="0000FF"/>
          <w:sz w:val="19"/>
          <w:szCs w:val="19"/>
        </w:rPr>
        <w:t>&gt;</w:t>
      </w:r>
    </w:p>
    <w:p w14:paraId="104B03E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NMua</w:t>
      </w:r>
      <w:r>
        <w:rPr>
          <w:rFonts w:ascii="Consolas" w:hAnsi="Consolas" w:cs="Consolas"/>
          <w:color w:val="0000FF"/>
          <w:sz w:val="19"/>
          <w:szCs w:val="19"/>
        </w:rPr>
        <w:t>&gt;</w:t>
      </w:r>
    </w:p>
    <w:p w14:paraId="28E18ED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70315A0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Mã số thuế (Bắt buộc nếu có)</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3057471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1F4EE5B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MKHang</w:t>
      </w:r>
      <w:r>
        <w:rPr>
          <w:rFonts w:ascii="Consolas" w:hAnsi="Consolas" w:cs="Consolas"/>
          <w:color w:val="0000FF"/>
          <w:sz w:val="19"/>
          <w:szCs w:val="19"/>
        </w:rPr>
        <w:t>&gt;</w:t>
      </w:r>
      <w:r>
        <w:rPr>
          <w:rFonts w:ascii="Consolas" w:hAnsi="Consolas" w:cs="Consolas"/>
          <w:color w:val="000000"/>
          <w:sz w:val="19"/>
          <w:szCs w:val="19"/>
        </w:rPr>
        <w:t>Mã khách hàng</w:t>
      </w:r>
      <w:r>
        <w:rPr>
          <w:rFonts w:ascii="Consolas" w:hAnsi="Consolas" w:cs="Consolas"/>
          <w:color w:val="0000FF"/>
          <w:sz w:val="19"/>
          <w:szCs w:val="19"/>
        </w:rPr>
        <w:t>&lt;/</w:t>
      </w:r>
      <w:r>
        <w:rPr>
          <w:rFonts w:ascii="Consolas" w:hAnsi="Consolas" w:cs="Consolas"/>
          <w:color w:val="A31515"/>
          <w:sz w:val="19"/>
          <w:szCs w:val="19"/>
        </w:rPr>
        <w:t>MKHang</w:t>
      </w:r>
      <w:r>
        <w:rPr>
          <w:rFonts w:ascii="Consolas" w:hAnsi="Consolas" w:cs="Consolas"/>
          <w:color w:val="0000FF"/>
          <w:sz w:val="19"/>
          <w:szCs w:val="19"/>
        </w:rPr>
        <w:t>&gt;</w:t>
      </w:r>
    </w:p>
    <w:p w14:paraId="30D0803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49D2AD4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324EF9C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HVTNMHang</w:t>
      </w:r>
      <w:r>
        <w:rPr>
          <w:rFonts w:ascii="Consolas" w:hAnsi="Consolas" w:cs="Consolas"/>
          <w:color w:val="0000FF"/>
          <w:sz w:val="19"/>
          <w:szCs w:val="19"/>
        </w:rPr>
        <w:t>&gt;</w:t>
      </w:r>
      <w:r>
        <w:rPr>
          <w:rFonts w:ascii="Consolas" w:hAnsi="Consolas" w:cs="Consolas"/>
          <w:color w:val="000000"/>
          <w:sz w:val="19"/>
          <w:szCs w:val="19"/>
        </w:rPr>
        <w:t>Họ và tên người mua hàng</w:t>
      </w:r>
      <w:r>
        <w:rPr>
          <w:rFonts w:ascii="Consolas" w:hAnsi="Consolas" w:cs="Consolas"/>
          <w:color w:val="0000FF"/>
          <w:sz w:val="19"/>
          <w:szCs w:val="19"/>
        </w:rPr>
        <w:t>&lt;/</w:t>
      </w:r>
      <w:r>
        <w:rPr>
          <w:rFonts w:ascii="Consolas" w:hAnsi="Consolas" w:cs="Consolas"/>
          <w:color w:val="A31515"/>
          <w:sz w:val="19"/>
          <w:szCs w:val="19"/>
        </w:rPr>
        <w:t>HVTNMHang</w:t>
      </w:r>
      <w:r>
        <w:rPr>
          <w:rFonts w:ascii="Consolas" w:hAnsi="Consolas" w:cs="Consolas"/>
          <w:color w:val="0000FF"/>
          <w:sz w:val="19"/>
          <w:szCs w:val="19"/>
        </w:rPr>
        <w:t>&gt;</w:t>
      </w:r>
    </w:p>
    <w:p w14:paraId="1AD01CF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3CF4A80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10DF863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HVTNNHang</w:t>
      </w:r>
      <w:r>
        <w:rPr>
          <w:rFonts w:ascii="Consolas" w:hAnsi="Consolas" w:cs="Consolas"/>
          <w:color w:val="0000FF"/>
          <w:sz w:val="19"/>
          <w:szCs w:val="19"/>
        </w:rPr>
        <w:t>&gt;</w:t>
      </w:r>
      <w:r>
        <w:rPr>
          <w:rFonts w:ascii="Consolas" w:hAnsi="Consolas" w:cs="Consolas"/>
          <w:color w:val="000000"/>
          <w:sz w:val="19"/>
          <w:szCs w:val="19"/>
        </w:rPr>
        <w:t>Họ và tên người nhận hàng (phiếu xuất kho)</w:t>
      </w:r>
      <w:r>
        <w:rPr>
          <w:rFonts w:ascii="Consolas" w:hAnsi="Consolas" w:cs="Consolas"/>
          <w:color w:val="0000FF"/>
          <w:sz w:val="19"/>
          <w:szCs w:val="19"/>
        </w:rPr>
        <w:t>&lt;/</w:t>
      </w:r>
      <w:r>
        <w:rPr>
          <w:rFonts w:ascii="Consolas" w:hAnsi="Consolas" w:cs="Consolas"/>
          <w:color w:val="A31515"/>
          <w:sz w:val="19"/>
          <w:szCs w:val="19"/>
        </w:rPr>
        <w:t>HVTNNHang</w:t>
      </w:r>
      <w:r>
        <w:rPr>
          <w:rFonts w:ascii="Consolas" w:hAnsi="Consolas" w:cs="Consolas"/>
          <w:color w:val="0000FF"/>
          <w:sz w:val="19"/>
          <w:szCs w:val="19"/>
        </w:rPr>
        <w:t>&gt;</w:t>
      </w:r>
    </w:p>
    <w:p w14:paraId="6A2BB14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NMua</w:t>
      </w:r>
      <w:r>
        <w:rPr>
          <w:rFonts w:ascii="Consolas" w:hAnsi="Consolas" w:cs="Consolas"/>
          <w:color w:val="0000FF"/>
          <w:sz w:val="19"/>
          <w:szCs w:val="19"/>
        </w:rPr>
        <w:t>&gt;</w:t>
      </w:r>
    </w:p>
    <w:p w14:paraId="293C184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DSHHDVu</w:t>
      </w:r>
      <w:r>
        <w:rPr>
          <w:rFonts w:ascii="Consolas" w:hAnsi="Consolas" w:cs="Consolas"/>
          <w:color w:val="0000FF"/>
          <w:sz w:val="19"/>
          <w:szCs w:val="19"/>
        </w:rPr>
        <w:t>&gt;</w:t>
      </w:r>
    </w:p>
    <w:p w14:paraId="017D2E5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3A66CC4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TChat</w:t>
      </w:r>
      <w:r>
        <w:rPr>
          <w:rFonts w:ascii="Consolas" w:hAnsi="Consolas" w:cs="Consolas"/>
          <w:color w:val="0000FF"/>
          <w:sz w:val="19"/>
          <w:szCs w:val="19"/>
        </w:rPr>
        <w:t>&gt;</w:t>
      </w:r>
      <w:r>
        <w:rPr>
          <w:rFonts w:ascii="Consolas" w:hAnsi="Consolas" w:cs="Consolas"/>
          <w:color w:val="000000"/>
          <w:sz w:val="19"/>
          <w:szCs w:val="19"/>
        </w:rPr>
        <w:t>Tính chất * (1-Hàng hóa, dịch vụ; 2-Khuyến mại; 3-Chiết khấu thương mại (trong trường hợp muốn thể hiện thông tin chiết khấu theo dòng); 4-Ghi chú/diễn giải)</w:t>
      </w:r>
      <w:r>
        <w:rPr>
          <w:rFonts w:ascii="Consolas" w:hAnsi="Consolas" w:cs="Consolas"/>
          <w:color w:val="0000FF"/>
          <w:sz w:val="19"/>
          <w:szCs w:val="19"/>
        </w:rPr>
        <w:t>&lt;/</w:t>
      </w:r>
      <w:r>
        <w:rPr>
          <w:rFonts w:ascii="Consolas" w:hAnsi="Consolas" w:cs="Consolas"/>
          <w:color w:val="A31515"/>
          <w:sz w:val="19"/>
          <w:szCs w:val="19"/>
        </w:rPr>
        <w:t>TChat</w:t>
      </w:r>
      <w:r>
        <w:rPr>
          <w:rFonts w:ascii="Consolas" w:hAnsi="Consolas" w:cs="Consolas"/>
          <w:color w:val="0000FF"/>
          <w:sz w:val="19"/>
          <w:szCs w:val="19"/>
        </w:rPr>
        <w:t>&gt;</w:t>
      </w:r>
    </w:p>
    <w:p w14:paraId="14B81E2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STT</w:t>
      </w:r>
      <w:r>
        <w:rPr>
          <w:rFonts w:ascii="Consolas" w:hAnsi="Consolas" w:cs="Consolas"/>
          <w:color w:val="0000FF"/>
          <w:sz w:val="19"/>
          <w:szCs w:val="19"/>
        </w:rPr>
        <w:t>&gt;</w:t>
      </w:r>
      <w:r>
        <w:rPr>
          <w:rFonts w:ascii="Consolas" w:hAnsi="Consolas" w:cs="Consolas"/>
          <w:color w:val="000000"/>
          <w:sz w:val="19"/>
          <w:szCs w:val="19"/>
        </w:rPr>
        <w:t>Số thứ tự</w:t>
      </w:r>
      <w:r>
        <w:rPr>
          <w:rFonts w:ascii="Consolas" w:hAnsi="Consolas" w:cs="Consolas"/>
          <w:color w:val="0000FF"/>
          <w:sz w:val="19"/>
          <w:szCs w:val="19"/>
        </w:rPr>
        <w:t>&lt;/</w:t>
      </w:r>
      <w:r>
        <w:rPr>
          <w:rFonts w:ascii="Consolas" w:hAnsi="Consolas" w:cs="Consolas"/>
          <w:color w:val="A31515"/>
          <w:sz w:val="19"/>
          <w:szCs w:val="19"/>
        </w:rPr>
        <w:t>STT</w:t>
      </w:r>
      <w:r>
        <w:rPr>
          <w:rFonts w:ascii="Consolas" w:hAnsi="Consolas" w:cs="Consolas"/>
          <w:color w:val="0000FF"/>
          <w:sz w:val="19"/>
          <w:szCs w:val="19"/>
        </w:rPr>
        <w:t>&gt;</w:t>
      </w:r>
    </w:p>
    <w:p w14:paraId="766AB43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MHHDVu</w:t>
      </w:r>
      <w:r>
        <w:rPr>
          <w:rFonts w:ascii="Consolas" w:hAnsi="Consolas" w:cs="Consolas"/>
          <w:color w:val="0000FF"/>
          <w:sz w:val="19"/>
          <w:szCs w:val="19"/>
        </w:rPr>
        <w:t>&gt;</w:t>
      </w:r>
      <w:r>
        <w:rPr>
          <w:rFonts w:ascii="Consolas" w:hAnsi="Consolas" w:cs="Consolas"/>
          <w:color w:val="000000"/>
          <w:sz w:val="19"/>
          <w:szCs w:val="19"/>
        </w:rPr>
        <w:t>Mã hàng hóa, dịch vụ (Bắt buộc nếu có)</w:t>
      </w:r>
      <w:r>
        <w:rPr>
          <w:rFonts w:ascii="Consolas" w:hAnsi="Consolas" w:cs="Consolas"/>
          <w:color w:val="0000FF"/>
          <w:sz w:val="19"/>
          <w:szCs w:val="19"/>
        </w:rPr>
        <w:t>&lt;/</w:t>
      </w:r>
      <w:r>
        <w:rPr>
          <w:rFonts w:ascii="Consolas" w:hAnsi="Consolas" w:cs="Consolas"/>
          <w:color w:val="A31515"/>
          <w:sz w:val="19"/>
          <w:szCs w:val="19"/>
        </w:rPr>
        <w:t>MHHDVu</w:t>
      </w:r>
      <w:r>
        <w:rPr>
          <w:rFonts w:ascii="Consolas" w:hAnsi="Consolas" w:cs="Consolas"/>
          <w:color w:val="0000FF"/>
          <w:sz w:val="19"/>
          <w:szCs w:val="19"/>
        </w:rPr>
        <w:t>&gt;</w:t>
      </w:r>
    </w:p>
    <w:p w14:paraId="76904BD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THHDVu</w:t>
      </w:r>
      <w:r>
        <w:rPr>
          <w:rFonts w:ascii="Consolas" w:hAnsi="Consolas" w:cs="Consolas"/>
          <w:color w:val="0000FF"/>
          <w:sz w:val="19"/>
          <w:szCs w:val="19"/>
        </w:rPr>
        <w:t>&gt;</w:t>
      </w:r>
      <w:r>
        <w:rPr>
          <w:rFonts w:ascii="Consolas" w:hAnsi="Consolas" w:cs="Consolas"/>
          <w:color w:val="000000"/>
          <w:sz w:val="19"/>
          <w:szCs w:val="19"/>
        </w:rPr>
        <w:t>Tên hàng hóa, dịch vụ *</w:t>
      </w:r>
      <w:r>
        <w:rPr>
          <w:rFonts w:ascii="Consolas" w:hAnsi="Consolas" w:cs="Consolas"/>
          <w:color w:val="0000FF"/>
          <w:sz w:val="19"/>
          <w:szCs w:val="19"/>
        </w:rPr>
        <w:t>&lt;/</w:t>
      </w:r>
      <w:r>
        <w:rPr>
          <w:rFonts w:ascii="Consolas" w:hAnsi="Consolas" w:cs="Consolas"/>
          <w:color w:val="A31515"/>
          <w:sz w:val="19"/>
          <w:szCs w:val="19"/>
        </w:rPr>
        <w:t>THHDVu</w:t>
      </w:r>
      <w:r>
        <w:rPr>
          <w:rFonts w:ascii="Consolas" w:hAnsi="Consolas" w:cs="Consolas"/>
          <w:color w:val="0000FF"/>
          <w:sz w:val="19"/>
          <w:szCs w:val="19"/>
        </w:rPr>
        <w:t>&gt;</w:t>
      </w:r>
    </w:p>
    <w:p w14:paraId="18BB4BC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DVTinh</w:t>
      </w:r>
      <w:r>
        <w:rPr>
          <w:rFonts w:ascii="Consolas" w:hAnsi="Consolas" w:cs="Consolas"/>
          <w:color w:val="0000FF"/>
          <w:sz w:val="19"/>
          <w:szCs w:val="19"/>
        </w:rPr>
        <w:t>&gt;</w:t>
      </w:r>
      <w:r>
        <w:rPr>
          <w:rFonts w:ascii="Consolas" w:hAnsi="Consolas" w:cs="Consolas"/>
          <w:color w:val="000000"/>
          <w:sz w:val="19"/>
          <w:szCs w:val="19"/>
        </w:rPr>
        <w:t>Đơn vị tính (Bắt buộc nếu có)</w:t>
      </w:r>
      <w:r>
        <w:rPr>
          <w:rFonts w:ascii="Consolas" w:hAnsi="Consolas" w:cs="Consolas"/>
          <w:color w:val="0000FF"/>
          <w:sz w:val="19"/>
          <w:szCs w:val="19"/>
        </w:rPr>
        <w:t>&lt;/</w:t>
      </w:r>
      <w:r>
        <w:rPr>
          <w:rFonts w:ascii="Consolas" w:hAnsi="Consolas" w:cs="Consolas"/>
          <w:color w:val="A31515"/>
          <w:sz w:val="19"/>
          <w:szCs w:val="19"/>
        </w:rPr>
        <w:t>DVTinh</w:t>
      </w:r>
      <w:r>
        <w:rPr>
          <w:rFonts w:ascii="Consolas" w:hAnsi="Consolas" w:cs="Consolas"/>
          <w:color w:val="0000FF"/>
          <w:sz w:val="19"/>
          <w:szCs w:val="19"/>
        </w:rPr>
        <w:t>&gt;</w:t>
      </w:r>
    </w:p>
    <w:p w14:paraId="6457F4A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SLuong</w:t>
      </w:r>
      <w:r>
        <w:rPr>
          <w:rFonts w:ascii="Consolas" w:hAnsi="Consolas" w:cs="Consolas"/>
          <w:color w:val="0000FF"/>
          <w:sz w:val="19"/>
          <w:szCs w:val="19"/>
        </w:rPr>
        <w:t>&gt;</w:t>
      </w:r>
      <w:r>
        <w:rPr>
          <w:rFonts w:ascii="Consolas" w:hAnsi="Consolas" w:cs="Consolas"/>
          <w:color w:val="000000"/>
          <w:sz w:val="19"/>
          <w:szCs w:val="19"/>
        </w:rPr>
        <w:t>Số lượng (Bắt buộc nếu có)</w:t>
      </w:r>
      <w:r>
        <w:rPr>
          <w:rFonts w:ascii="Consolas" w:hAnsi="Consolas" w:cs="Consolas"/>
          <w:color w:val="0000FF"/>
          <w:sz w:val="19"/>
          <w:szCs w:val="19"/>
        </w:rPr>
        <w:t>&lt;/</w:t>
      </w:r>
      <w:r>
        <w:rPr>
          <w:rFonts w:ascii="Consolas" w:hAnsi="Consolas" w:cs="Consolas"/>
          <w:color w:val="A31515"/>
          <w:sz w:val="19"/>
          <w:szCs w:val="19"/>
        </w:rPr>
        <w:t>SLuong</w:t>
      </w:r>
      <w:r>
        <w:rPr>
          <w:rFonts w:ascii="Consolas" w:hAnsi="Consolas" w:cs="Consolas"/>
          <w:color w:val="0000FF"/>
          <w:sz w:val="19"/>
          <w:szCs w:val="19"/>
        </w:rPr>
        <w:t>&gt;</w:t>
      </w:r>
    </w:p>
    <w:p w14:paraId="1D527EB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DGia</w:t>
      </w:r>
      <w:r>
        <w:rPr>
          <w:rFonts w:ascii="Consolas" w:hAnsi="Consolas" w:cs="Consolas"/>
          <w:color w:val="0000FF"/>
          <w:sz w:val="19"/>
          <w:szCs w:val="19"/>
        </w:rPr>
        <w:t>&gt;</w:t>
      </w:r>
      <w:r>
        <w:rPr>
          <w:rFonts w:ascii="Consolas" w:hAnsi="Consolas" w:cs="Consolas"/>
          <w:color w:val="000000"/>
          <w:sz w:val="19"/>
          <w:szCs w:val="19"/>
        </w:rPr>
        <w:t>Đơn giá (Bắt buộc nếu có)</w:t>
      </w:r>
      <w:r>
        <w:rPr>
          <w:rFonts w:ascii="Consolas" w:hAnsi="Consolas" w:cs="Consolas"/>
          <w:color w:val="0000FF"/>
          <w:sz w:val="19"/>
          <w:szCs w:val="19"/>
        </w:rPr>
        <w:t>&lt;/</w:t>
      </w:r>
      <w:r>
        <w:rPr>
          <w:rFonts w:ascii="Consolas" w:hAnsi="Consolas" w:cs="Consolas"/>
          <w:color w:val="A31515"/>
          <w:sz w:val="19"/>
          <w:szCs w:val="19"/>
        </w:rPr>
        <w:t>DGia</w:t>
      </w:r>
      <w:r>
        <w:rPr>
          <w:rFonts w:ascii="Consolas" w:hAnsi="Consolas" w:cs="Consolas"/>
          <w:color w:val="0000FF"/>
          <w:sz w:val="19"/>
          <w:szCs w:val="19"/>
        </w:rPr>
        <w:t>&gt;</w:t>
      </w:r>
    </w:p>
    <w:p w14:paraId="00D3311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TLCKhau</w:t>
      </w:r>
      <w:r>
        <w:rPr>
          <w:rFonts w:ascii="Consolas" w:hAnsi="Consolas" w:cs="Consolas"/>
          <w:color w:val="0000FF"/>
          <w:sz w:val="19"/>
          <w:szCs w:val="19"/>
        </w:rPr>
        <w:t>&gt;</w:t>
      </w:r>
      <w:r>
        <w:rPr>
          <w:rFonts w:ascii="Consolas" w:hAnsi="Consolas" w:cs="Consolas"/>
          <w:color w:val="000000"/>
          <w:sz w:val="19"/>
          <w:szCs w:val="19"/>
        </w:rPr>
        <w:t>Tỷ lệ % chiết khấu</w:t>
      </w:r>
      <w:r>
        <w:rPr>
          <w:rFonts w:ascii="Consolas" w:hAnsi="Consolas" w:cs="Consolas"/>
          <w:color w:val="0000FF"/>
          <w:sz w:val="19"/>
          <w:szCs w:val="19"/>
        </w:rPr>
        <w:t>&lt;/</w:t>
      </w:r>
      <w:r>
        <w:rPr>
          <w:rFonts w:ascii="Consolas" w:hAnsi="Consolas" w:cs="Consolas"/>
          <w:color w:val="A31515"/>
          <w:sz w:val="19"/>
          <w:szCs w:val="19"/>
        </w:rPr>
        <w:t>TLCKhau</w:t>
      </w:r>
      <w:r>
        <w:rPr>
          <w:rFonts w:ascii="Consolas" w:hAnsi="Consolas" w:cs="Consolas"/>
          <w:color w:val="0000FF"/>
          <w:sz w:val="19"/>
          <w:szCs w:val="19"/>
        </w:rPr>
        <w:t>&gt;</w:t>
      </w:r>
    </w:p>
    <w:p w14:paraId="410EB1D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STCKhau</w:t>
      </w:r>
      <w:r>
        <w:rPr>
          <w:rFonts w:ascii="Consolas" w:hAnsi="Consolas" w:cs="Consolas"/>
          <w:color w:val="0000FF"/>
          <w:sz w:val="19"/>
          <w:szCs w:val="19"/>
        </w:rPr>
        <w:t>&gt;</w:t>
      </w:r>
      <w:r>
        <w:rPr>
          <w:rFonts w:ascii="Consolas" w:hAnsi="Consolas" w:cs="Consolas"/>
          <w:color w:val="000000"/>
          <w:sz w:val="19"/>
          <w:szCs w:val="19"/>
        </w:rPr>
        <w:t xml:space="preserve">Số tiền chiết khấu </w:t>
      </w:r>
      <w:r>
        <w:rPr>
          <w:rFonts w:ascii="Consolas" w:hAnsi="Consolas" w:cs="Consolas"/>
          <w:color w:val="0000FF"/>
          <w:sz w:val="19"/>
          <w:szCs w:val="19"/>
        </w:rPr>
        <w:t>&lt;/</w:t>
      </w:r>
      <w:r>
        <w:rPr>
          <w:rFonts w:ascii="Consolas" w:hAnsi="Consolas" w:cs="Consolas"/>
          <w:color w:val="A31515"/>
          <w:sz w:val="19"/>
          <w:szCs w:val="19"/>
        </w:rPr>
        <w:t>STCKhau</w:t>
      </w:r>
      <w:r>
        <w:rPr>
          <w:rFonts w:ascii="Consolas" w:hAnsi="Consolas" w:cs="Consolas"/>
          <w:color w:val="0000FF"/>
          <w:sz w:val="19"/>
          <w:szCs w:val="19"/>
        </w:rPr>
        <w:t>&gt;</w:t>
      </w:r>
    </w:p>
    <w:p w14:paraId="6BCA772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 - Bắt buộc trừ trường hợp TChat = 4</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514AE35F" w14:textId="77777777" w:rsidR="00AC3E5D"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41018E40" w14:textId="77777777" w:rsidR="00AC3E5D" w:rsidRPr="00B62304"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r w:rsidRPr="00B62304">
        <w:rPr>
          <w:rFonts w:ascii="Consolas" w:hAnsi="Consolas" w:cs="Consolas"/>
          <w:sz w:val="19"/>
          <w:szCs w:val="19"/>
        </w:rPr>
        <w:t>Tiền thuế</w:t>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p>
    <w:p w14:paraId="73BB05D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sidRPr="00B62304">
        <w:rPr>
          <w:rFonts w:ascii="Consolas" w:hAnsi="Consolas" w:cs="Consolas"/>
          <w:color w:val="0000FF"/>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r w:rsidRPr="00B62304">
        <w:rPr>
          <w:rFonts w:ascii="Consolas" w:hAnsi="Consolas" w:cs="Consolas"/>
          <w:sz w:val="19"/>
          <w:szCs w:val="19"/>
        </w:rPr>
        <w:t>Tiền sau thuế</w:t>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p>
    <w:p w14:paraId="68DAF13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326510D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6A44E37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TTruong</w:t>
      </w:r>
      <w:r>
        <w:rPr>
          <w:rFonts w:ascii="Consolas" w:hAnsi="Consolas" w:cs="Consolas"/>
          <w:color w:val="0000FF"/>
          <w:sz w:val="19"/>
          <w:szCs w:val="19"/>
        </w:rPr>
        <w:t>&gt;</w:t>
      </w:r>
      <w:r>
        <w:rPr>
          <w:rFonts w:ascii="Consolas" w:hAnsi="Consolas" w:cs="Consolas"/>
          <w:color w:val="000000"/>
          <w:sz w:val="19"/>
          <w:szCs w:val="19"/>
        </w:rPr>
        <w:t>Tên trường</w:t>
      </w:r>
      <w:r>
        <w:rPr>
          <w:rFonts w:ascii="Consolas" w:hAnsi="Consolas" w:cs="Consolas"/>
          <w:color w:val="0000FF"/>
          <w:sz w:val="19"/>
          <w:szCs w:val="19"/>
        </w:rPr>
        <w:t>&lt;/</w:t>
      </w:r>
      <w:r>
        <w:rPr>
          <w:rFonts w:ascii="Consolas" w:hAnsi="Consolas" w:cs="Consolas"/>
          <w:color w:val="A31515"/>
          <w:sz w:val="19"/>
          <w:szCs w:val="19"/>
        </w:rPr>
        <w:t>TTruong</w:t>
      </w:r>
      <w:r>
        <w:rPr>
          <w:rFonts w:ascii="Consolas" w:hAnsi="Consolas" w:cs="Consolas"/>
          <w:color w:val="0000FF"/>
          <w:sz w:val="19"/>
          <w:szCs w:val="19"/>
        </w:rPr>
        <w:t>&gt;</w:t>
      </w:r>
    </w:p>
    <w:p w14:paraId="6FD7761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KDLieu</w:t>
      </w:r>
      <w:r>
        <w:rPr>
          <w:rFonts w:ascii="Consolas" w:hAnsi="Consolas" w:cs="Consolas"/>
          <w:color w:val="0000FF"/>
          <w:sz w:val="19"/>
          <w:szCs w:val="19"/>
        </w:rPr>
        <w:t>&gt;</w:t>
      </w:r>
      <w:r>
        <w:rPr>
          <w:rFonts w:ascii="Consolas" w:hAnsi="Consolas" w:cs="Consolas"/>
          <w:color w:val="000000"/>
          <w:sz w:val="19"/>
          <w:szCs w:val="19"/>
        </w:rPr>
        <w:t>Kiểu dữ liệu</w:t>
      </w:r>
      <w:r>
        <w:rPr>
          <w:rFonts w:ascii="Consolas" w:hAnsi="Consolas" w:cs="Consolas"/>
          <w:color w:val="0000FF"/>
          <w:sz w:val="19"/>
          <w:szCs w:val="19"/>
        </w:rPr>
        <w:t>&lt;/</w:t>
      </w:r>
      <w:r>
        <w:rPr>
          <w:rFonts w:ascii="Consolas" w:hAnsi="Consolas" w:cs="Consolas"/>
          <w:color w:val="A31515"/>
          <w:sz w:val="19"/>
          <w:szCs w:val="19"/>
        </w:rPr>
        <w:t>KDLieu</w:t>
      </w:r>
      <w:r>
        <w:rPr>
          <w:rFonts w:ascii="Consolas" w:hAnsi="Consolas" w:cs="Consolas"/>
          <w:color w:val="0000FF"/>
          <w:sz w:val="19"/>
          <w:szCs w:val="19"/>
        </w:rPr>
        <w:t>&gt;</w:t>
      </w:r>
    </w:p>
    <w:p w14:paraId="37DA481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DLieu</w:t>
      </w:r>
      <w:r>
        <w:rPr>
          <w:rFonts w:ascii="Consolas" w:hAnsi="Consolas" w:cs="Consolas"/>
          <w:color w:val="0000FF"/>
          <w:sz w:val="19"/>
          <w:szCs w:val="19"/>
        </w:rPr>
        <w:t>&gt;</w:t>
      </w:r>
      <w:r>
        <w:rPr>
          <w:rFonts w:ascii="Consolas" w:hAnsi="Consolas" w:cs="Consolas"/>
          <w:color w:val="000000"/>
          <w:sz w:val="19"/>
          <w:szCs w:val="19"/>
        </w:rPr>
        <w:t>Dữ liệu</w:t>
      </w:r>
      <w:r>
        <w:rPr>
          <w:rFonts w:ascii="Consolas" w:hAnsi="Consolas" w:cs="Consolas"/>
          <w:color w:val="0000FF"/>
          <w:sz w:val="19"/>
          <w:szCs w:val="19"/>
        </w:rPr>
        <w:t>&lt;/</w:t>
      </w:r>
      <w:r>
        <w:rPr>
          <w:rFonts w:ascii="Consolas" w:hAnsi="Consolas" w:cs="Consolas"/>
          <w:color w:val="A31515"/>
          <w:sz w:val="19"/>
          <w:szCs w:val="19"/>
        </w:rPr>
        <w:t>DLieu</w:t>
      </w:r>
      <w:r>
        <w:rPr>
          <w:rFonts w:ascii="Consolas" w:hAnsi="Consolas" w:cs="Consolas"/>
          <w:color w:val="0000FF"/>
          <w:sz w:val="19"/>
          <w:szCs w:val="19"/>
        </w:rPr>
        <w:t>&gt;</w:t>
      </w:r>
    </w:p>
    <w:p w14:paraId="4C0C7E6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16596240" w14:textId="77777777" w:rsidR="00AC3E5D"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7E1AF34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
    <w:p w14:paraId="6AF32C2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0DF1B3B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DSHHDVu</w:t>
      </w:r>
      <w:r>
        <w:rPr>
          <w:rFonts w:ascii="Consolas" w:hAnsi="Consolas" w:cs="Consolas"/>
          <w:color w:val="0000FF"/>
          <w:sz w:val="19"/>
          <w:szCs w:val="19"/>
        </w:rPr>
        <w:t>&gt;</w:t>
      </w:r>
    </w:p>
    <w:p w14:paraId="0C87CAA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TToan</w:t>
      </w:r>
      <w:r>
        <w:rPr>
          <w:rFonts w:ascii="Consolas" w:hAnsi="Consolas" w:cs="Consolas"/>
          <w:color w:val="0000FF"/>
          <w:sz w:val="19"/>
          <w:szCs w:val="19"/>
        </w:rPr>
        <w:t>&gt;</w:t>
      </w:r>
    </w:p>
    <w:p w14:paraId="5075F60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&gt;&lt;!--</w:t>
      </w:r>
      <w:r>
        <w:rPr>
          <w:rFonts w:ascii="Consolas" w:hAnsi="Consolas" w:cs="Consolas"/>
          <w:color w:val="008000"/>
          <w:sz w:val="19"/>
          <w:szCs w:val="19"/>
        </w:rPr>
        <w:t>sử dụng hóa đơn GTGT</w:t>
      </w:r>
      <w:r>
        <w:rPr>
          <w:rFonts w:ascii="Consolas" w:hAnsi="Consolas" w:cs="Consolas"/>
          <w:color w:val="0000FF"/>
          <w:sz w:val="19"/>
          <w:szCs w:val="19"/>
        </w:rPr>
        <w:t>--&gt;</w:t>
      </w:r>
    </w:p>
    <w:p w14:paraId="586B6AF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2BF26C9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0E3C391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3767F51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TThue</w:t>
      </w:r>
      <w:r>
        <w:rPr>
          <w:rFonts w:ascii="Consolas" w:hAnsi="Consolas" w:cs="Consolas"/>
          <w:color w:val="0000FF"/>
          <w:sz w:val="19"/>
          <w:szCs w:val="19"/>
        </w:rPr>
        <w:t>&gt;</w:t>
      </w:r>
      <w:r>
        <w:rPr>
          <w:rFonts w:ascii="Consolas" w:hAnsi="Consolas" w:cs="Consolas"/>
          <w:color w:val="000000"/>
          <w:sz w:val="19"/>
          <w:szCs w:val="19"/>
        </w:rPr>
        <w:t>Tiền thuế (Tiền thuế GTGT)</w:t>
      </w:r>
      <w:r>
        <w:rPr>
          <w:rFonts w:ascii="Consolas" w:hAnsi="Consolas" w:cs="Consolas"/>
          <w:color w:val="0000FF"/>
          <w:sz w:val="19"/>
          <w:szCs w:val="19"/>
        </w:rPr>
        <w:t>&lt;/</w:t>
      </w:r>
      <w:r>
        <w:rPr>
          <w:rFonts w:ascii="Consolas" w:hAnsi="Consolas" w:cs="Consolas"/>
          <w:color w:val="A31515"/>
          <w:sz w:val="19"/>
          <w:szCs w:val="19"/>
        </w:rPr>
        <w:t>TThue</w:t>
      </w:r>
      <w:r>
        <w:rPr>
          <w:rFonts w:ascii="Consolas" w:hAnsi="Consolas" w:cs="Consolas"/>
          <w:color w:val="0000FF"/>
          <w:sz w:val="19"/>
          <w:szCs w:val="19"/>
        </w:rPr>
        <w:t>&gt;</w:t>
      </w:r>
    </w:p>
    <w:p w14:paraId="2A3227E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6130C93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w:t>
      </w:r>
    </w:p>
    <w:p w14:paraId="27A5159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TgTCThue</w:t>
      </w:r>
      <w:r>
        <w:rPr>
          <w:rFonts w:ascii="Consolas" w:hAnsi="Consolas" w:cs="Consolas"/>
          <w:color w:val="0000FF"/>
          <w:sz w:val="19"/>
          <w:szCs w:val="19"/>
        </w:rPr>
        <w:t>&gt;</w:t>
      </w:r>
      <w:r>
        <w:rPr>
          <w:rFonts w:ascii="Consolas" w:hAnsi="Consolas" w:cs="Consolas"/>
          <w:color w:val="000000"/>
          <w:sz w:val="19"/>
          <w:szCs w:val="19"/>
        </w:rPr>
        <w:t>Tổng tiền chưa thuế (Tổng cộng thành tiền chưa có thuế GTGT) (Bắt buộc với hóa đơn GTGT)</w:t>
      </w:r>
      <w:r>
        <w:rPr>
          <w:rFonts w:ascii="Consolas" w:hAnsi="Consolas" w:cs="Consolas"/>
          <w:color w:val="0000FF"/>
          <w:sz w:val="19"/>
          <w:szCs w:val="19"/>
        </w:rPr>
        <w:t>&lt;/</w:t>
      </w:r>
      <w:r>
        <w:rPr>
          <w:rFonts w:ascii="Consolas" w:hAnsi="Consolas" w:cs="Consolas"/>
          <w:color w:val="A31515"/>
          <w:sz w:val="19"/>
          <w:szCs w:val="19"/>
        </w:rPr>
        <w:t>TgTCThue</w:t>
      </w:r>
      <w:r>
        <w:rPr>
          <w:rFonts w:ascii="Consolas" w:hAnsi="Consolas" w:cs="Consolas"/>
          <w:color w:val="0000FF"/>
          <w:sz w:val="19"/>
          <w:szCs w:val="19"/>
        </w:rPr>
        <w:t>&gt;</w:t>
      </w:r>
    </w:p>
    <w:p w14:paraId="0339C89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TgTThue</w:t>
      </w:r>
      <w:r>
        <w:rPr>
          <w:rFonts w:ascii="Consolas" w:hAnsi="Consolas" w:cs="Consolas"/>
          <w:color w:val="0000FF"/>
          <w:sz w:val="19"/>
          <w:szCs w:val="19"/>
        </w:rPr>
        <w:t>&gt;</w:t>
      </w:r>
      <w:r>
        <w:rPr>
          <w:rFonts w:ascii="Consolas" w:hAnsi="Consolas" w:cs="Consolas"/>
          <w:color w:val="000000"/>
          <w:sz w:val="19"/>
          <w:szCs w:val="19"/>
        </w:rPr>
        <w:t>Tổng tiền thuế (Tổng cộng tiền thuế GTGT) (Bắt buộc với hóa đơn GTGT)</w:t>
      </w:r>
      <w:r>
        <w:rPr>
          <w:rFonts w:ascii="Consolas" w:hAnsi="Consolas" w:cs="Consolas"/>
          <w:color w:val="0000FF"/>
          <w:sz w:val="19"/>
          <w:szCs w:val="19"/>
        </w:rPr>
        <w:t>&lt;/</w:t>
      </w:r>
      <w:r>
        <w:rPr>
          <w:rFonts w:ascii="Consolas" w:hAnsi="Consolas" w:cs="Consolas"/>
          <w:color w:val="A31515"/>
          <w:sz w:val="19"/>
          <w:szCs w:val="19"/>
        </w:rPr>
        <w:t>TgTThue</w:t>
      </w:r>
      <w:r>
        <w:rPr>
          <w:rFonts w:ascii="Consolas" w:hAnsi="Consolas" w:cs="Consolas"/>
          <w:color w:val="0000FF"/>
          <w:sz w:val="19"/>
          <w:szCs w:val="19"/>
        </w:rPr>
        <w:t>&gt;</w:t>
      </w:r>
    </w:p>
    <w:p w14:paraId="5AD17CC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TTCKTMai</w:t>
      </w:r>
      <w:r>
        <w:rPr>
          <w:rFonts w:ascii="Consolas" w:hAnsi="Consolas" w:cs="Consolas"/>
          <w:color w:val="0000FF"/>
          <w:sz w:val="19"/>
          <w:szCs w:val="19"/>
        </w:rPr>
        <w:t>&gt;</w:t>
      </w:r>
      <w:r>
        <w:rPr>
          <w:rFonts w:ascii="Consolas" w:hAnsi="Consolas" w:cs="Consolas"/>
          <w:color w:val="000000"/>
          <w:sz w:val="19"/>
          <w:szCs w:val="19"/>
        </w:rPr>
        <w:t>Tổng tiền chiết khấu thương mại</w:t>
      </w:r>
      <w:r>
        <w:rPr>
          <w:rFonts w:ascii="Consolas" w:hAnsi="Consolas" w:cs="Consolas"/>
          <w:color w:val="0000FF"/>
          <w:sz w:val="19"/>
          <w:szCs w:val="19"/>
        </w:rPr>
        <w:t>&lt;/</w:t>
      </w:r>
      <w:r>
        <w:rPr>
          <w:rFonts w:ascii="Consolas" w:hAnsi="Consolas" w:cs="Consolas"/>
          <w:color w:val="A31515"/>
          <w:sz w:val="19"/>
          <w:szCs w:val="19"/>
        </w:rPr>
        <w:t>TTCKTMai</w:t>
      </w:r>
      <w:r>
        <w:rPr>
          <w:rFonts w:ascii="Consolas" w:hAnsi="Consolas" w:cs="Consolas"/>
          <w:color w:val="0000FF"/>
          <w:sz w:val="19"/>
          <w:szCs w:val="19"/>
        </w:rPr>
        <w:t>&gt;</w:t>
      </w:r>
    </w:p>
    <w:p w14:paraId="31ABFCE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TgTTTBSo</w:t>
      </w:r>
      <w:r>
        <w:rPr>
          <w:rFonts w:ascii="Consolas" w:hAnsi="Consolas" w:cs="Consolas"/>
          <w:color w:val="0000FF"/>
          <w:sz w:val="19"/>
          <w:szCs w:val="19"/>
        </w:rPr>
        <w:t>&gt;</w:t>
      </w:r>
      <w:r>
        <w:rPr>
          <w:rFonts w:ascii="Consolas" w:hAnsi="Consolas" w:cs="Consolas"/>
          <w:color w:val="000000"/>
          <w:sz w:val="19"/>
          <w:szCs w:val="19"/>
        </w:rPr>
        <w:t>Tổng tiền thanh toán bằng số *</w:t>
      </w:r>
      <w:r>
        <w:rPr>
          <w:rFonts w:ascii="Consolas" w:hAnsi="Consolas" w:cs="Consolas"/>
          <w:color w:val="0000FF"/>
          <w:sz w:val="19"/>
          <w:szCs w:val="19"/>
        </w:rPr>
        <w:t>&lt;/</w:t>
      </w:r>
      <w:r>
        <w:rPr>
          <w:rFonts w:ascii="Consolas" w:hAnsi="Consolas" w:cs="Consolas"/>
          <w:color w:val="A31515"/>
          <w:sz w:val="19"/>
          <w:szCs w:val="19"/>
        </w:rPr>
        <w:t>TgTTTBSo</w:t>
      </w:r>
      <w:r>
        <w:rPr>
          <w:rFonts w:ascii="Consolas" w:hAnsi="Consolas" w:cs="Consolas"/>
          <w:color w:val="0000FF"/>
          <w:sz w:val="19"/>
          <w:szCs w:val="19"/>
        </w:rPr>
        <w:t>&gt;</w:t>
      </w:r>
    </w:p>
    <w:p w14:paraId="2E117C3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TgTTTBChu</w:t>
      </w:r>
      <w:r>
        <w:rPr>
          <w:rFonts w:ascii="Consolas" w:hAnsi="Consolas" w:cs="Consolas"/>
          <w:color w:val="0000FF"/>
          <w:sz w:val="19"/>
          <w:szCs w:val="19"/>
        </w:rPr>
        <w:t>&gt;</w:t>
      </w:r>
      <w:r>
        <w:rPr>
          <w:rFonts w:ascii="Consolas" w:hAnsi="Consolas" w:cs="Consolas"/>
          <w:color w:val="000000"/>
          <w:sz w:val="19"/>
          <w:szCs w:val="19"/>
        </w:rPr>
        <w:t>Tổng tiền thanh toán bằng chữ *</w:t>
      </w:r>
      <w:r>
        <w:rPr>
          <w:rFonts w:ascii="Consolas" w:hAnsi="Consolas" w:cs="Consolas"/>
          <w:color w:val="0000FF"/>
          <w:sz w:val="19"/>
          <w:szCs w:val="19"/>
        </w:rPr>
        <w:t>&lt;/</w:t>
      </w:r>
      <w:r>
        <w:rPr>
          <w:rFonts w:ascii="Consolas" w:hAnsi="Consolas" w:cs="Consolas"/>
          <w:color w:val="A31515"/>
          <w:sz w:val="19"/>
          <w:szCs w:val="19"/>
        </w:rPr>
        <w:t>TgTTTBChu</w:t>
      </w:r>
      <w:r>
        <w:rPr>
          <w:rFonts w:ascii="Consolas" w:hAnsi="Consolas" w:cs="Consolas"/>
          <w:color w:val="0000FF"/>
          <w:sz w:val="19"/>
          <w:szCs w:val="19"/>
        </w:rPr>
        <w:t>&gt;</w:t>
      </w:r>
    </w:p>
    <w:p w14:paraId="6FD7051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TToan</w:t>
      </w:r>
      <w:r>
        <w:rPr>
          <w:rFonts w:ascii="Consolas" w:hAnsi="Consolas" w:cs="Consolas"/>
          <w:color w:val="0000FF"/>
          <w:sz w:val="19"/>
          <w:szCs w:val="19"/>
        </w:rPr>
        <w:t>&gt;</w:t>
      </w:r>
    </w:p>
    <w:p w14:paraId="26EB75F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NDHDon</w:t>
      </w:r>
      <w:r>
        <w:rPr>
          <w:rFonts w:ascii="Consolas" w:hAnsi="Consolas" w:cs="Consolas"/>
          <w:color w:val="0000FF"/>
          <w:sz w:val="19"/>
          <w:szCs w:val="19"/>
        </w:rPr>
        <w:t>&gt;</w:t>
      </w:r>
    </w:p>
    <w:p w14:paraId="321A1F9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DLHDon</w:t>
      </w:r>
      <w:r>
        <w:rPr>
          <w:rFonts w:ascii="Consolas" w:hAnsi="Consolas" w:cs="Consolas"/>
          <w:color w:val="0000FF"/>
          <w:sz w:val="19"/>
          <w:szCs w:val="19"/>
        </w:rPr>
        <w:t>&gt;</w:t>
      </w:r>
    </w:p>
    <w:p w14:paraId="2F3A8B9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HDon</w:t>
      </w:r>
      <w:r>
        <w:rPr>
          <w:rFonts w:ascii="Consolas" w:hAnsi="Consolas" w:cs="Consolas"/>
          <w:color w:val="0000FF"/>
          <w:sz w:val="19"/>
          <w:szCs w:val="19"/>
        </w:rPr>
        <w:t>&gt;</w:t>
      </w:r>
    </w:p>
    <w:p w14:paraId="74091DDA" w14:textId="77777777" w:rsidR="00AC3E5D" w:rsidRDefault="00AC3E5D" w:rsidP="00AC3E5D">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DSHDon</w:t>
      </w:r>
      <w:r>
        <w:rPr>
          <w:rFonts w:ascii="Consolas" w:hAnsi="Consolas" w:cs="Consolas"/>
          <w:color w:val="0000FF"/>
          <w:sz w:val="19"/>
          <w:szCs w:val="19"/>
        </w:rPr>
        <w:t>&gt;</w:t>
      </w:r>
    </w:p>
    <w:p w14:paraId="1CCB2EC8" w14:textId="77777777" w:rsidR="00AC3E5D" w:rsidRDefault="00AC3E5D" w:rsidP="00AC3E5D">
      <w:pPr>
        <w:pStyle w:val="Heading3"/>
      </w:pPr>
      <w:bookmarkStart w:id="73" w:name="_Toc90309063"/>
      <w:r w:rsidRPr="00172A15">
        <w:t>Thêm mới hóa đơn theo mẫu số, ký hiệu</w:t>
      </w:r>
      <w:bookmarkEnd w:id="73"/>
    </w:p>
    <w:p w14:paraId="39CE686D" w14:textId="77777777" w:rsidR="00AC3E5D" w:rsidRPr="00A76090" w:rsidRDefault="00AC3E5D" w:rsidP="00AC3E5D">
      <w:pPr>
        <w:rPr>
          <w:lang w:val="x-none" w:eastAsia="x-none"/>
        </w:rPr>
      </w:pPr>
    </w:p>
    <w:p w14:paraId="3E88F929" w14:textId="77777777" w:rsidR="00AC3E5D" w:rsidRPr="00593BE8" w:rsidRDefault="00AC3E5D" w:rsidP="00A75803">
      <w:pPr>
        <w:pStyle w:val="N"/>
      </w:pPr>
      <w:r w:rsidRPr="00593BE8">
        <w:t>URL</w:t>
      </w:r>
    </w:p>
    <w:p w14:paraId="27CB7263" w14:textId="77777777" w:rsidR="00AC3E5D" w:rsidRDefault="00AC3E5D" w:rsidP="00A75803">
      <w:pPr>
        <w:pStyle w:val="N"/>
        <w:rPr>
          <w:rFonts w:eastAsia="Calibri"/>
        </w:rPr>
      </w:pPr>
      <w:r>
        <w:tab/>
      </w:r>
      <w:r w:rsidRPr="00007702">
        <w:t xml:space="preserve"> </w:t>
      </w:r>
      <w:r>
        <w:t>s</w:t>
      </w:r>
      <w:r w:rsidRPr="00EB3AC8">
        <w:t xml:space="preserve">tring </w:t>
      </w:r>
      <w:r w:rsidRPr="00DF61A5">
        <w:rPr>
          <w:b/>
        </w:rPr>
        <w:t>ImportInvByPattern</w:t>
      </w:r>
      <w:r w:rsidRPr="009372AD">
        <w:rPr>
          <w:rFonts w:eastAsia="Calibri"/>
        </w:rPr>
        <w:t>(</w:t>
      </w:r>
      <w:r w:rsidRPr="00DF61A5">
        <w:rPr>
          <w:color w:val="0000FF"/>
        </w:rPr>
        <w:t>string</w:t>
      </w:r>
      <w:r w:rsidRPr="00DF61A5">
        <w:t xml:space="preserve"> Account, </w:t>
      </w:r>
      <w:r w:rsidRPr="00DF61A5">
        <w:rPr>
          <w:color w:val="0000FF"/>
        </w:rPr>
        <w:t>string</w:t>
      </w:r>
      <w:r w:rsidRPr="00DF61A5">
        <w:t xml:space="preserve"> ACpass, </w:t>
      </w:r>
      <w:r w:rsidRPr="00DF61A5">
        <w:rPr>
          <w:color w:val="0000FF"/>
        </w:rPr>
        <w:t>string</w:t>
      </w:r>
      <w:r w:rsidRPr="00DF61A5">
        <w:t xml:space="preserve"> xmlInvData, </w:t>
      </w:r>
      <w:r w:rsidRPr="00DF61A5">
        <w:rPr>
          <w:color w:val="0000FF"/>
        </w:rPr>
        <w:t>string</w:t>
      </w:r>
      <w:r w:rsidRPr="00DF61A5">
        <w:t xml:space="preserve"> username, </w:t>
      </w:r>
      <w:r w:rsidRPr="00DF61A5">
        <w:rPr>
          <w:color w:val="0000FF"/>
        </w:rPr>
        <w:t>string</w:t>
      </w:r>
      <w:r w:rsidRPr="00DF61A5">
        <w:t xml:space="preserve"> password, </w:t>
      </w:r>
      <w:r w:rsidRPr="00DF61A5">
        <w:rPr>
          <w:color w:val="0000FF"/>
        </w:rPr>
        <w:t>string</w:t>
      </w:r>
      <w:r w:rsidRPr="00DF61A5">
        <w:t xml:space="preserve"> pattern = </w:t>
      </w:r>
      <w:r w:rsidRPr="00DF61A5">
        <w:rPr>
          <w:color w:val="A31515"/>
        </w:rPr>
        <w:t>""</w:t>
      </w:r>
      <w:r w:rsidRPr="00DF61A5">
        <w:t xml:space="preserve">, </w:t>
      </w:r>
      <w:r w:rsidRPr="00DF61A5">
        <w:rPr>
          <w:color w:val="0000FF"/>
        </w:rPr>
        <w:t>string</w:t>
      </w:r>
      <w:r w:rsidRPr="00DF61A5">
        <w:t xml:space="preserve"> serial = </w:t>
      </w:r>
      <w:r w:rsidRPr="00DF61A5">
        <w:rPr>
          <w:color w:val="A31515"/>
        </w:rPr>
        <w:t>""</w:t>
      </w:r>
      <w:r w:rsidRPr="00DF61A5">
        <w:t xml:space="preserve">, </w:t>
      </w:r>
      <w:r w:rsidRPr="00DF61A5">
        <w:rPr>
          <w:color w:val="0000FF"/>
        </w:rPr>
        <w:t>int</w:t>
      </w:r>
      <w:r w:rsidRPr="00DF61A5">
        <w:t xml:space="preserve"> convert = 0</w:t>
      </w:r>
      <w:r>
        <w:rPr>
          <w:rFonts w:eastAsia="Calibri"/>
        </w:rPr>
        <w:t>)</w:t>
      </w:r>
    </w:p>
    <w:p w14:paraId="42F0074C" w14:textId="77777777" w:rsidR="00AC3E5D" w:rsidRDefault="00AC3E5D" w:rsidP="00A75803">
      <w:pPr>
        <w:pStyle w:val="N"/>
        <w:rPr>
          <w:rFonts w:eastAsia="Calibri"/>
        </w:rPr>
      </w:pPr>
    </w:p>
    <w:p w14:paraId="0D54C574" w14:textId="77777777" w:rsidR="00AC3E5D" w:rsidRPr="00593BE8" w:rsidRDefault="00AC3E5D" w:rsidP="00A75803">
      <w:pPr>
        <w:pStyle w:val="N"/>
      </w:pPr>
      <w:r w:rsidRPr="00593BE8">
        <w:t>DESCRIPTION</w:t>
      </w:r>
    </w:p>
    <w:p w14:paraId="0827BAA0" w14:textId="77777777" w:rsidR="00AC3E5D" w:rsidRDefault="00AC3E5D" w:rsidP="00A75803">
      <w:pPr>
        <w:pStyle w:val="N"/>
      </w:pPr>
      <w:r>
        <w:lastRenderedPageBreak/>
        <w:tab/>
        <w:t>Đây là web service cho phép thêm mới hóa đơn từ dữ liệu XML gửi lên</w:t>
      </w:r>
    </w:p>
    <w:p w14:paraId="772F4A8A" w14:textId="77777777" w:rsidR="00AC3E5D" w:rsidRPr="00007702" w:rsidRDefault="00AC3E5D" w:rsidP="00A75803">
      <w:pPr>
        <w:pStyle w:val="N"/>
      </w:pPr>
      <w:r w:rsidRPr="00663B3E">
        <w:t>HTTP METHOD</w:t>
      </w:r>
    </w:p>
    <w:p w14:paraId="6C4B75BC" w14:textId="77777777" w:rsidR="00AC3E5D" w:rsidRPr="00007702" w:rsidRDefault="00AC3E5D" w:rsidP="00A75803">
      <w:pPr>
        <w:pStyle w:val="N"/>
        <w:rPr>
          <w:b/>
        </w:rPr>
      </w:pPr>
      <w:r>
        <w:tab/>
      </w:r>
      <w:r w:rsidRPr="00610AFD">
        <w:t>POST</w:t>
      </w:r>
    </w:p>
    <w:p w14:paraId="25F092D4" w14:textId="77777777" w:rsidR="00AC3E5D" w:rsidRPr="00610AFD" w:rsidRDefault="00AC3E5D" w:rsidP="00A75803">
      <w:pPr>
        <w:pStyle w:val="N"/>
      </w:pPr>
      <w:r w:rsidRPr="00610AFD">
        <w:t>REQUEST BODY</w:t>
      </w:r>
    </w:p>
    <w:p w14:paraId="193D874A"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Pr>
          <w:rFonts w:eastAsia="Calibri" w:cs="Times New Roman"/>
          <w:b/>
          <w:szCs w:val="24"/>
        </w:rPr>
        <w:t>Account/ACPass</w:t>
      </w:r>
      <w:r w:rsidRPr="009372AD">
        <w:rPr>
          <w:rFonts w:eastAsia="Calibri" w:cs="Times New Roman"/>
          <w:b/>
          <w:szCs w:val="24"/>
        </w:rPr>
        <w:t xml:space="preserve">:  </w:t>
      </w:r>
      <w:r w:rsidRPr="009372AD">
        <w:rPr>
          <w:rFonts w:eastAsia="Calibri" w:cs="Times New Roman"/>
          <w:szCs w:val="24"/>
        </w:rPr>
        <w:t>Tài khoản được cấp phát cho nhân viên gọi lệnh phát hành hóa đơn</w:t>
      </w:r>
    </w:p>
    <w:p w14:paraId="687BE52B" w14:textId="77777777" w:rsidR="00AC3E5D" w:rsidRPr="000D3AC0"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741380CE" w14:textId="77777777" w:rsidR="00AC3E5D" w:rsidRPr="00DA6FA0" w:rsidRDefault="00AC3E5D" w:rsidP="00AC3E5D">
      <w:pPr>
        <w:pStyle w:val="ListParagraph"/>
        <w:numPr>
          <w:ilvl w:val="0"/>
          <w:numId w:val="2"/>
        </w:numPr>
        <w:spacing w:after="0" w:line="360" w:lineRule="auto"/>
        <w:ind w:left="1080"/>
        <w:jc w:val="both"/>
        <w:rPr>
          <w:rFonts w:eastAsia="Calibri" w:cs="Times New Roman"/>
          <w:b/>
          <w:szCs w:val="24"/>
          <w:u w:val="single"/>
        </w:rPr>
      </w:pPr>
      <w:r w:rsidRPr="000D3AC0">
        <w:rPr>
          <w:rFonts w:cs="Times New Roman"/>
          <w:b/>
          <w:color w:val="000000"/>
          <w:szCs w:val="24"/>
          <w:highlight w:val="white"/>
        </w:rPr>
        <w:t>xmlInvData</w:t>
      </w:r>
      <w:r w:rsidRPr="000D3AC0">
        <w:rPr>
          <w:rFonts w:cs="Times New Roman"/>
          <w:color w:val="000000"/>
          <w:szCs w:val="24"/>
        </w:rPr>
        <w:t>: chuỗ</w:t>
      </w:r>
      <w:r>
        <w:rPr>
          <w:rFonts w:cs="Times New Roman"/>
          <w:color w:val="000000"/>
          <w:szCs w:val="24"/>
        </w:rPr>
        <w:t>i xml hóa đơn ( theo mô tả)</w:t>
      </w:r>
    </w:p>
    <w:p w14:paraId="2B41450A" w14:textId="77777777" w:rsidR="00AC3E5D" w:rsidRPr="005A1839" w:rsidRDefault="00AC3E5D" w:rsidP="00AC3E5D">
      <w:pPr>
        <w:pStyle w:val="ListParagraph"/>
        <w:numPr>
          <w:ilvl w:val="0"/>
          <w:numId w:val="2"/>
        </w:numPr>
        <w:spacing w:after="0" w:line="360" w:lineRule="auto"/>
        <w:ind w:left="1080"/>
        <w:jc w:val="both"/>
        <w:rPr>
          <w:rFonts w:eastAsia="Calibri" w:cs="Times New Roman"/>
          <w:b/>
          <w:szCs w:val="24"/>
          <w:u w:val="single"/>
        </w:rPr>
      </w:pPr>
      <w:r w:rsidRPr="005A1839">
        <w:rPr>
          <w:rFonts w:cs="Times New Roman"/>
          <w:b/>
          <w:color w:val="000000"/>
          <w:szCs w:val="24"/>
          <w:highlight w:val="white"/>
        </w:rPr>
        <w:t>pattern</w:t>
      </w:r>
      <w:r w:rsidRPr="005A1839">
        <w:rPr>
          <w:rFonts w:cs="Times New Roman"/>
          <w:color w:val="000000"/>
          <w:szCs w:val="24"/>
        </w:rPr>
        <w:t>: mẫu số</w:t>
      </w:r>
      <w:r>
        <w:rPr>
          <w:rFonts w:cs="Times New Roman"/>
          <w:color w:val="000000"/>
          <w:szCs w:val="24"/>
        </w:rPr>
        <w:t xml:space="preserve"> hóa đơn</w:t>
      </w:r>
    </w:p>
    <w:p w14:paraId="0202612F" w14:textId="77777777" w:rsidR="00AC3E5D" w:rsidRPr="00817C0F" w:rsidRDefault="00AC3E5D" w:rsidP="00AC3E5D">
      <w:pPr>
        <w:pStyle w:val="ListParagraph"/>
        <w:numPr>
          <w:ilvl w:val="0"/>
          <w:numId w:val="2"/>
        </w:numPr>
        <w:spacing w:after="0" w:line="360" w:lineRule="auto"/>
        <w:ind w:left="1080"/>
        <w:jc w:val="both"/>
        <w:rPr>
          <w:rFonts w:eastAsia="Calibri" w:cs="Times New Roman"/>
          <w:b/>
          <w:szCs w:val="24"/>
          <w:u w:val="single"/>
        </w:rPr>
      </w:pPr>
      <w:r w:rsidRPr="005A1839">
        <w:rPr>
          <w:rFonts w:cs="Times New Roman"/>
          <w:b/>
          <w:color w:val="000000"/>
          <w:szCs w:val="24"/>
          <w:highlight w:val="white"/>
        </w:rPr>
        <w:t>serial</w:t>
      </w:r>
      <w:r w:rsidRPr="005A1839">
        <w:rPr>
          <w:rFonts w:cs="Times New Roman"/>
          <w:color w:val="000000"/>
          <w:szCs w:val="24"/>
        </w:rPr>
        <w:t>: ký hiệu</w:t>
      </w:r>
      <w:r>
        <w:rPr>
          <w:rFonts w:cs="Times New Roman"/>
          <w:color w:val="000000"/>
          <w:szCs w:val="24"/>
        </w:rPr>
        <w:t xml:space="preserve"> hóa đơn</w:t>
      </w:r>
    </w:p>
    <w:p w14:paraId="305705AB"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 xml:space="preserve">convert: </w:t>
      </w:r>
      <w:r w:rsidRPr="009372AD">
        <w:rPr>
          <w:rFonts w:eastAsia="Calibri" w:cs="Times New Roman"/>
          <w:szCs w:val="24"/>
        </w:rPr>
        <w:t xml:space="preserve">Mặc định là 0, 0 – Không cần convert từ TCVN3 sang Unicode. 1- Cần convert từ TCVN3 sang Unicode </w:t>
      </w:r>
    </w:p>
    <w:p w14:paraId="15813071" w14:textId="77777777" w:rsidR="00AC3E5D" w:rsidRPr="005A1839" w:rsidRDefault="00AC3E5D" w:rsidP="00AC3E5D">
      <w:pPr>
        <w:pStyle w:val="ListParagraph"/>
        <w:spacing w:after="0" w:line="360" w:lineRule="auto"/>
        <w:ind w:left="1080"/>
        <w:jc w:val="both"/>
        <w:rPr>
          <w:rFonts w:eastAsia="Calibri" w:cs="Times New Roman"/>
          <w:b/>
          <w:szCs w:val="24"/>
          <w:u w:val="single"/>
        </w:rPr>
      </w:pPr>
    </w:p>
    <w:p w14:paraId="182C15D3"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4950"/>
        <w:gridCol w:w="1885"/>
      </w:tblGrid>
      <w:tr w:rsidR="00AC3E5D" w:rsidRPr="00660ABB" w14:paraId="77CBA404"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F2F2F2"/>
          </w:tcPr>
          <w:p w14:paraId="6E4E1106" w14:textId="77777777" w:rsidR="00AC3E5D" w:rsidRPr="00660ABB" w:rsidRDefault="00AC3E5D" w:rsidP="001B79C4">
            <w:pPr>
              <w:pStyle w:val="ListParagraph"/>
            </w:pPr>
            <w:r>
              <w:t>Kết quả</w:t>
            </w:r>
          </w:p>
        </w:tc>
        <w:tc>
          <w:tcPr>
            <w:tcW w:w="4950" w:type="dxa"/>
            <w:tcBorders>
              <w:top w:val="single" w:sz="4" w:space="0" w:color="2E74B5"/>
              <w:left w:val="single" w:sz="4" w:space="0" w:color="2E74B5"/>
              <w:bottom w:val="single" w:sz="4" w:space="0" w:color="2E74B5"/>
              <w:right w:val="single" w:sz="4" w:space="0" w:color="2E74B5"/>
            </w:tcBorders>
            <w:shd w:val="clear" w:color="auto" w:fill="F2F2F2"/>
          </w:tcPr>
          <w:p w14:paraId="43EFF70F" w14:textId="77777777" w:rsidR="00AC3E5D" w:rsidRPr="00660ABB" w:rsidRDefault="00AC3E5D" w:rsidP="001B79C4">
            <w:pPr>
              <w:pStyle w:val="ListParagraph"/>
            </w:pPr>
            <w:r w:rsidRPr="00660ABB">
              <w:t>Mô tả</w:t>
            </w:r>
          </w:p>
        </w:tc>
        <w:tc>
          <w:tcPr>
            <w:tcW w:w="1885" w:type="dxa"/>
            <w:tcBorders>
              <w:top w:val="single" w:sz="4" w:space="0" w:color="2E74B5"/>
              <w:left w:val="single" w:sz="4" w:space="0" w:color="2E74B5"/>
              <w:bottom w:val="single" w:sz="4" w:space="0" w:color="2E74B5"/>
              <w:right w:val="single" w:sz="4" w:space="0" w:color="2E74B5"/>
            </w:tcBorders>
            <w:shd w:val="clear" w:color="auto" w:fill="F2F2F2"/>
          </w:tcPr>
          <w:p w14:paraId="67E5D93B" w14:textId="77777777" w:rsidR="00AC3E5D" w:rsidRPr="00660ABB" w:rsidRDefault="00AC3E5D" w:rsidP="001B79C4">
            <w:pPr>
              <w:pStyle w:val="ListParagraph"/>
            </w:pPr>
            <w:r>
              <w:t>Ghi chú</w:t>
            </w:r>
          </w:p>
        </w:tc>
      </w:tr>
      <w:tr w:rsidR="00AC3E5D" w:rsidRPr="00660ABB" w14:paraId="01F77F3B" w14:textId="77777777" w:rsidTr="001B79C4">
        <w:tc>
          <w:tcPr>
            <w:tcW w:w="2430" w:type="dxa"/>
            <w:tcBorders>
              <w:top w:val="single" w:sz="4" w:space="0" w:color="2E74B5"/>
              <w:left w:val="single" w:sz="4" w:space="0" w:color="2E74B5"/>
              <w:right w:val="single" w:sz="4" w:space="0" w:color="2E74B5"/>
            </w:tcBorders>
            <w:shd w:val="clear" w:color="auto" w:fill="auto"/>
          </w:tcPr>
          <w:p w14:paraId="5A6029C2"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362EDE81"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w:t>
            </w:r>
            <w:r>
              <w:rPr>
                <w:rFonts w:cs="Times New Roman"/>
              </w:rPr>
              <w:t>n thêm mới hóa đơn</w:t>
            </w:r>
          </w:p>
        </w:tc>
        <w:tc>
          <w:tcPr>
            <w:tcW w:w="1885" w:type="dxa"/>
            <w:tcBorders>
              <w:top w:val="single" w:sz="4" w:space="0" w:color="2E74B5"/>
              <w:left w:val="single" w:sz="4" w:space="0" w:color="2E74B5"/>
              <w:bottom w:val="single" w:sz="4" w:space="0" w:color="2E74B5"/>
              <w:right w:val="single" w:sz="4" w:space="0" w:color="2E74B5"/>
            </w:tcBorders>
          </w:tcPr>
          <w:p w14:paraId="3F1ACB56" w14:textId="77777777" w:rsidR="00AC3E5D" w:rsidRPr="009372AD" w:rsidRDefault="00AC3E5D" w:rsidP="001B79C4">
            <w:pPr>
              <w:pStyle w:val="ListParagraph"/>
              <w:ind w:left="0"/>
              <w:jc w:val="both"/>
              <w:rPr>
                <w:rFonts w:cs="Times New Roman"/>
              </w:rPr>
            </w:pPr>
          </w:p>
        </w:tc>
      </w:tr>
      <w:tr w:rsidR="00AC3E5D" w:rsidRPr="00660ABB" w14:paraId="6D42DCA2"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0ED8BDDF" w14:textId="77777777" w:rsidR="00AC3E5D" w:rsidRPr="009372AD" w:rsidRDefault="00AC3E5D" w:rsidP="001B79C4">
            <w:pPr>
              <w:jc w:val="both"/>
              <w:rPr>
                <w:rFonts w:cs="Times New Roman"/>
                <w:szCs w:val="24"/>
              </w:rPr>
            </w:pPr>
            <w:r w:rsidRPr="009372AD">
              <w:rPr>
                <w:rFonts w:cs="Times New Roman"/>
                <w:szCs w:val="24"/>
              </w:rPr>
              <w:t>ERR:3</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2BF8D9C6" w14:textId="77777777" w:rsidR="00AC3E5D" w:rsidRPr="009372AD" w:rsidRDefault="00AC3E5D" w:rsidP="001B79C4">
            <w:pPr>
              <w:jc w:val="both"/>
              <w:rPr>
                <w:rFonts w:cs="Times New Roman"/>
                <w:szCs w:val="24"/>
              </w:rPr>
            </w:pPr>
            <w:r w:rsidRPr="009372AD">
              <w:rPr>
                <w:rFonts w:cs="Times New Roman"/>
                <w:szCs w:val="24"/>
              </w:rPr>
              <w:t>Dữ liệu xml đầu vào không đúng quy định</w:t>
            </w:r>
          </w:p>
        </w:tc>
        <w:tc>
          <w:tcPr>
            <w:tcW w:w="1885" w:type="dxa"/>
            <w:tcBorders>
              <w:top w:val="single" w:sz="4" w:space="0" w:color="2E74B5"/>
              <w:left w:val="single" w:sz="4" w:space="0" w:color="2E74B5"/>
              <w:bottom w:val="single" w:sz="4" w:space="0" w:color="2E74B5"/>
              <w:right w:val="single" w:sz="4" w:space="0" w:color="2E74B5"/>
            </w:tcBorders>
          </w:tcPr>
          <w:p w14:paraId="04C74F89" w14:textId="77777777" w:rsidR="00AC3E5D" w:rsidRPr="009372AD" w:rsidRDefault="00AC3E5D" w:rsidP="001B79C4">
            <w:pPr>
              <w:jc w:val="both"/>
              <w:rPr>
                <w:rFonts w:cs="Times New Roman"/>
                <w:szCs w:val="24"/>
              </w:rPr>
            </w:pPr>
          </w:p>
        </w:tc>
      </w:tr>
      <w:tr w:rsidR="00AC3E5D" w:rsidRPr="00660ABB" w14:paraId="69D4DF4E"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391736F3" w14:textId="77777777" w:rsidR="00AC3E5D" w:rsidRPr="009372AD" w:rsidRDefault="00AC3E5D" w:rsidP="001B79C4">
            <w:pPr>
              <w:jc w:val="both"/>
              <w:rPr>
                <w:rFonts w:cs="Times New Roman"/>
                <w:szCs w:val="24"/>
              </w:rPr>
            </w:pPr>
            <w:r>
              <w:rPr>
                <w:rFonts w:cs="Times New Roman"/>
                <w:szCs w:val="24"/>
              </w:rPr>
              <w:t>ERR:6</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4AA3EB1C" w14:textId="77777777" w:rsidR="00AC3E5D" w:rsidRPr="009372AD" w:rsidRDefault="00AC3E5D" w:rsidP="001B79C4">
            <w:pPr>
              <w:jc w:val="both"/>
              <w:rPr>
                <w:rFonts w:cs="Times New Roman"/>
                <w:szCs w:val="24"/>
              </w:rPr>
            </w:pPr>
            <w:r>
              <w:rPr>
                <w:rFonts w:cs="Times New Roman"/>
                <w:szCs w:val="24"/>
              </w:rPr>
              <w:t>Không đủ số lượng hóa đơn cho lô thêm mới</w:t>
            </w:r>
          </w:p>
        </w:tc>
        <w:tc>
          <w:tcPr>
            <w:tcW w:w="1885" w:type="dxa"/>
            <w:tcBorders>
              <w:top w:val="single" w:sz="4" w:space="0" w:color="2E74B5"/>
              <w:left w:val="single" w:sz="4" w:space="0" w:color="2E74B5"/>
              <w:bottom w:val="single" w:sz="4" w:space="0" w:color="2E74B5"/>
              <w:right w:val="single" w:sz="4" w:space="0" w:color="2E74B5"/>
            </w:tcBorders>
          </w:tcPr>
          <w:p w14:paraId="0D7F5B0E" w14:textId="77777777" w:rsidR="00AC3E5D" w:rsidRPr="009372AD" w:rsidRDefault="00AC3E5D" w:rsidP="001B79C4">
            <w:pPr>
              <w:pStyle w:val="ListParagraph"/>
              <w:ind w:left="0"/>
              <w:jc w:val="both"/>
              <w:rPr>
                <w:rFonts w:cs="Times New Roman"/>
              </w:rPr>
            </w:pPr>
          </w:p>
        </w:tc>
      </w:tr>
      <w:tr w:rsidR="00AC3E5D" w:rsidRPr="00660ABB" w14:paraId="30DC8FB6"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2687AE85" w14:textId="77777777" w:rsidR="00AC3E5D" w:rsidRPr="009372AD" w:rsidRDefault="00AC3E5D" w:rsidP="001B79C4">
            <w:pPr>
              <w:autoSpaceDE w:val="0"/>
              <w:autoSpaceDN w:val="0"/>
              <w:adjustRightInd w:val="0"/>
              <w:jc w:val="both"/>
              <w:rPr>
                <w:rFonts w:cs="Times New Roman"/>
                <w:szCs w:val="24"/>
              </w:rPr>
            </w:pPr>
            <w:r>
              <w:rPr>
                <w:rFonts w:cs="Times New Roman"/>
                <w:szCs w:val="24"/>
              </w:rPr>
              <w:t>ERR:7</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3E3EEF78" w14:textId="77777777" w:rsidR="00AC3E5D" w:rsidRPr="009372AD" w:rsidRDefault="00AC3E5D" w:rsidP="001B79C4">
            <w:pPr>
              <w:pStyle w:val="ListParagraph"/>
              <w:ind w:left="0"/>
              <w:jc w:val="both"/>
              <w:rPr>
                <w:rFonts w:cs="Times New Roman"/>
              </w:rPr>
            </w:pPr>
            <w:r w:rsidRPr="009372AD">
              <w:rPr>
                <w:rFonts w:cs="Times New Roman"/>
              </w:rPr>
              <w:t>User name không phù hợp, không tìm thấy company tương ứng cho user.</w:t>
            </w:r>
          </w:p>
        </w:tc>
        <w:tc>
          <w:tcPr>
            <w:tcW w:w="1885" w:type="dxa"/>
            <w:tcBorders>
              <w:top w:val="single" w:sz="4" w:space="0" w:color="2E74B5"/>
              <w:left w:val="single" w:sz="4" w:space="0" w:color="2E74B5"/>
              <w:bottom w:val="single" w:sz="4" w:space="0" w:color="2E74B5"/>
              <w:right w:val="single" w:sz="4" w:space="0" w:color="2E74B5"/>
            </w:tcBorders>
          </w:tcPr>
          <w:p w14:paraId="0F75AF8E" w14:textId="77777777" w:rsidR="00AC3E5D" w:rsidRPr="009372AD" w:rsidRDefault="00AC3E5D" w:rsidP="001B79C4">
            <w:pPr>
              <w:pStyle w:val="ListParagraph"/>
              <w:ind w:left="0"/>
              <w:jc w:val="both"/>
              <w:rPr>
                <w:rFonts w:cs="Times New Roman"/>
              </w:rPr>
            </w:pPr>
          </w:p>
        </w:tc>
      </w:tr>
      <w:tr w:rsidR="00AC3E5D" w:rsidRPr="00660ABB" w14:paraId="1D5F3BE1"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18820AA4" w14:textId="77777777" w:rsidR="00AC3E5D" w:rsidRPr="009372AD" w:rsidRDefault="00AC3E5D" w:rsidP="001B79C4">
            <w:pPr>
              <w:jc w:val="both"/>
              <w:rPr>
                <w:rFonts w:cs="Times New Roman"/>
                <w:szCs w:val="24"/>
              </w:rPr>
            </w:pPr>
            <w:r>
              <w:rPr>
                <w:rFonts w:cs="Times New Roman"/>
                <w:szCs w:val="24"/>
              </w:rPr>
              <w:t>ERR:13</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4FDF0108" w14:textId="77777777" w:rsidR="00AC3E5D" w:rsidRPr="009372AD" w:rsidRDefault="00AC3E5D" w:rsidP="001B79C4">
            <w:pPr>
              <w:pStyle w:val="ListParagraph"/>
              <w:ind w:left="0"/>
              <w:jc w:val="both"/>
              <w:rPr>
                <w:rFonts w:cs="Times New Roman"/>
              </w:rPr>
            </w:pPr>
            <w:r>
              <w:rPr>
                <w:rFonts w:cs="Times New Roman"/>
              </w:rPr>
              <w:t>Danh sách hóa đơn tồn tại hóa đơn trùng Fkey</w:t>
            </w:r>
          </w:p>
        </w:tc>
        <w:tc>
          <w:tcPr>
            <w:tcW w:w="1885" w:type="dxa"/>
            <w:tcBorders>
              <w:top w:val="single" w:sz="4" w:space="0" w:color="2E74B5"/>
              <w:left w:val="single" w:sz="4" w:space="0" w:color="2E74B5"/>
              <w:bottom w:val="single" w:sz="4" w:space="0" w:color="2E74B5"/>
              <w:right w:val="single" w:sz="4" w:space="0" w:color="2E74B5"/>
            </w:tcBorders>
          </w:tcPr>
          <w:p w14:paraId="39376660" w14:textId="77777777" w:rsidR="00AC3E5D" w:rsidRPr="009372AD" w:rsidRDefault="00AC3E5D" w:rsidP="001B79C4">
            <w:pPr>
              <w:pStyle w:val="ListParagraph"/>
              <w:ind w:left="0"/>
              <w:jc w:val="both"/>
              <w:rPr>
                <w:rFonts w:cs="Times New Roman"/>
              </w:rPr>
            </w:pPr>
          </w:p>
        </w:tc>
      </w:tr>
      <w:tr w:rsidR="00AC3E5D" w:rsidRPr="00660ABB" w14:paraId="2C295C0A"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6988F9C2" w14:textId="77777777" w:rsidR="00AC3E5D" w:rsidRDefault="00AC3E5D" w:rsidP="001B79C4">
            <w:pPr>
              <w:jc w:val="both"/>
              <w:rPr>
                <w:rFonts w:cs="Times New Roman"/>
                <w:szCs w:val="24"/>
              </w:rPr>
            </w:pPr>
            <w:r>
              <w:rPr>
                <w:rFonts w:cs="Times New Roman"/>
                <w:szCs w:val="24"/>
              </w:rPr>
              <w:t>ERR:22</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46E26B35" w14:textId="77777777" w:rsidR="00AC3E5D" w:rsidRDefault="00AC3E5D" w:rsidP="001B79C4">
            <w:pPr>
              <w:pStyle w:val="ListParagraph"/>
              <w:ind w:left="0"/>
              <w:jc w:val="both"/>
              <w:rPr>
                <w:rFonts w:cs="Times New Roman"/>
              </w:rPr>
            </w:pPr>
            <w:r>
              <w:rPr>
                <w:rFonts w:cs="Times New Roman"/>
              </w:rPr>
              <w:t>Trùng số hóa đơn</w:t>
            </w:r>
          </w:p>
        </w:tc>
        <w:tc>
          <w:tcPr>
            <w:tcW w:w="1885" w:type="dxa"/>
            <w:tcBorders>
              <w:top w:val="single" w:sz="4" w:space="0" w:color="2E74B5"/>
              <w:left w:val="single" w:sz="4" w:space="0" w:color="2E74B5"/>
              <w:bottom w:val="single" w:sz="4" w:space="0" w:color="2E74B5"/>
              <w:right w:val="single" w:sz="4" w:space="0" w:color="2E74B5"/>
            </w:tcBorders>
          </w:tcPr>
          <w:p w14:paraId="7737A106" w14:textId="77777777" w:rsidR="00AC3E5D" w:rsidRPr="009372AD" w:rsidRDefault="00AC3E5D" w:rsidP="001B79C4">
            <w:pPr>
              <w:pStyle w:val="ListParagraph"/>
              <w:ind w:left="0"/>
              <w:jc w:val="both"/>
              <w:rPr>
                <w:rFonts w:cs="Times New Roman"/>
              </w:rPr>
            </w:pPr>
          </w:p>
        </w:tc>
      </w:tr>
      <w:tr w:rsidR="00AC3E5D" w:rsidRPr="00660ABB" w14:paraId="1C14BDC0"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49BCC506" w14:textId="77777777" w:rsidR="00AC3E5D" w:rsidRPr="009372AD" w:rsidRDefault="00AC3E5D" w:rsidP="001B79C4">
            <w:pPr>
              <w:autoSpaceDE w:val="0"/>
              <w:autoSpaceDN w:val="0"/>
              <w:adjustRightInd w:val="0"/>
              <w:jc w:val="both"/>
              <w:rPr>
                <w:rFonts w:cs="Times New Roman"/>
                <w:szCs w:val="24"/>
              </w:rPr>
            </w:pPr>
            <w:r>
              <w:rPr>
                <w:rFonts w:cs="Times New Roman"/>
                <w:szCs w:val="24"/>
              </w:rPr>
              <w:t>ERR:7</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69DF4567" w14:textId="77777777" w:rsidR="00AC3E5D" w:rsidRPr="009372AD" w:rsidRDefault="00AC3E5D" w:rsidP="001B79C4">
            <w:pPr>
              <w:pStyle w:val="ListParagraph"/>
              <w:ind w:left="0"/>
              <w:jc w:val="both"/>
              <w:rPr>
                <w:rFonts w:cs="Times New Roman"/>
              </w:rPr>
            </w:pPr>
            <w:r w:rsidRPr="009372AD">
              <w:rPr>
                <w:rFonts w:cs="Times New Roman"/>
              </w:rPr>
              <w:t>Pattern và serial không phù hợp, hoặc không tồn tạ</w:t>
            </w:r>
            <w:r>
              <w:rPr>
                <w:rFonts w:cs="Times New Roman"/>
              </w:rPr>
              <w:t>i hóa đơn đã đăng ký</w:t>
            </w:r>
            <w:r w:rsidRPr="009372AD">
              <w:rPr>
                <w:rFonts w:cs="Times New Roman"/>
              </w:rPr>
              <w:t xml:space="preserve"> có sử dụ</w:t>
            </w:r>
            <w:r>
              <w:rPr>
                <w:rFonts w:cs="Times New Roman"/>
              </w:rPr>
              <w:t>ng Pattern và S</w:t>
            </w:r>
            <w:r w:rsidRPr="009372AD">
              <w:rPr>
                <w:rFonts w:cs="Times New Roman"/>
              </w:rPr>
              <w:t>erial truyền vào</w:t>
            </w:r>
          </w:p>
        </w:tc>
        <w:tc>
          <w:tcPr>
            <w:tcW w:w="1885" w:type="dxa"/>
            <w:tcBorders>
              <w:top w:val="single" w:sz="4" w:space="0" w:color="2E74B5"/>
              <w:left w:val="single" w:sz="4" w:space="0" w:color="2E74B5"/>
              <w:bottom w:val="single" w:sz="4" w:space="0" w:color="2E74B5"/>
              <w:right w:val="single" w:sz="4" w:space="0" w:color="2E74B5"/>
            </w:tcBorders>
          </w:tcPr>
          <w:p w14:paraId="35767289" w14:textId="77777777" w:rsidR="00AC3E5D" w:rsidRPr="009372AD" w:rsidRDefault="00AC3E5D" w:rsidP="001B79C4">
            <w:pPr>
              <w:pStyle w:val="ListParagraph"/>
              <w:ind w:left="0"/>
              <w:jc w:val="both"/>
              <w:rPr>
                <w:rFonts w:cs="Times New Roman"/>
              </w:rPr>
            </w:pPr>
            <w:r w:rsidRPr="009372AD">
              <w:rPr>
                <w:rFonts w:cs="Times New Roman"/>
              </w:rPr>
              <w:t>Chỉ chấp nhận đồng thời nhập cả Pattern và serial hoặc đồng thời để trống cả pattern và serial</w:t>
            </w:r>
          </w:p>
        </w:tc>
      </w:tr>
      <w:tr w:rsidR="00AC3E5D" w:rsidRPr="00660ABB" w14:paraId="5044B633"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62C02944"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lastRenderedPageBreak/>
              <w:t>ERR:5</w:t>
            </w:r>
          </w:p>
          <w:p w14:paraId="00FC1097" w14:textId="77777777" w:rsidR="00AC3E5D" w:rsidRPr="009372AD" w:rsidRDefault="00AC3E5D" w:rsidP="001B79C4">
            <w:pPr>
              <w:autoSpaceDE w:val="0"/>
              <w:autoSpaceDN w:val="0"/>
              <w:adjustRightInd w:val="0"/>
              <w:jc w:val="both"/>
              <w:rPr>
                <w:rFonts w:cs="Times New Roman"/>
                <w:szCs w:val="24"/>
              </w:rPr>
            </w:pP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61152022" w14:textId="77777777" w:rsidR="00AC3E5D" w:rsidRPr="009372AD" w:rsidRDefault="00AC3E5D" w:rsidP="001B79C4">
            <w:pPr>
              <w:pStyle w:val="ListParagraph"/>
              <w:ind w:left="0"/>
              <w:jc w:val="both"/>
              <w:rPr>
                <w:rFonts w:cs="Times New Roman"/>
              </w:rPr>
            </w:pPr>
            <w:r w:rsidRPr="009372AD">
              <w:rPr>
                <w:rFonts w:cs="Times New Roman"/>
              </w:rPr>
              <w:t>Không phát hành được hóa đơn</w:t>
            </w:r>
          </w:p>
        </w:tc>
        <w:tc>
          <w:tcPr>
            <w:tcW w:w="1885" w:type="dxa"/>
            <w:tcBorders>
              <w:top w:val="single" w:sz="4" w:space="0" w:color="2E74B5"/>
              <w:left w:val="single" w:sz="4" w:space="0" w:color="2E74B5"/>
              <w:bottom w:val="single" w:sz="4" w:space="0" w:color="2E74B5"/>
              <w:right w:val="single" w:sz="4" w:space="0" w:color="2E74B5"/>
            </w:tcBorders>
          </w:tcPr>
          <w:p w14:paraId="027EA9CC" w14:textId="77777777" w:rsidR="00AC3E5D" w:rsidRPr="009372AD" w:rsidRDefault="00AC3E5D" w:rsidP="001B79C4">
            <w:pPr>
              <w:pStyle w:val="ListParagraph"/>
              <w:ind w:left="0"/>
              <w:jc w:val="both"/>
              <w:rPr>
                <w:rFonts w:cs="Times New Roman"/>
              </w:rPr>
            </w:pPr>
            <w:r>
              <w:rPr>
                <w:rFonts w:cs="Times New Roman"/>
              </w:rPr>
              <w:t xml:space="preserve">Lỗi không xác định. </w:t>
            </w:r>
            <w:r w:rsidRPr="009372AD">
              <w:rPr>
                <w:rFonts w:cs="Times New Roman"/>
              </w:rPr>
              <w:t>DB roll back</w:t>
            </w:r>
          </w:p>
        </w:tc>
      </w:tr>
      <w:tr w:rsidR="00AC3E5D" w:rsidRPr="00660ABB" w14:paraId="389C2FA8"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770E9A1E" w14:textId="77777777" w:rsidR="00AC3E5D" w:rsidRPr="009372AD" w:rsidRDefault="00AC3E5D" w:rsidP="001B79C4">
            <w:pPr>
              <w:autoSpaceDE w:val="0"/>
              <w:autoSpaceDN w:val="0"/>
              <w:adjustRightInd w:val="0"/>
              <w:jc w:val="both"/>
              <w:rPr>
                <w:rFonts w:cs="Times New Roman"/>
                <w:szCs w:val="24"/>
              </w:rPr>
            </w:pPr>
            <w:r>
              <w:rPr>
                <w:rFonts w:cs="Times New Roman"/>
                <w:szCs w:val="24"/>
              </w:rPr>
              <w:t>ERR:10</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063B6EB5" w14:textId="77777777" w:rsidR="00AC3E5D" w:rsidRPr="009372AD" w:rsidRDefault="00AC3E5D" w:rsidP="001B79C4">
            <w:pPr>
              <w:pStyle w:val="ListParagraph"/>
              <w:ind w:left="0"/>
              <w:jc w:val="both"/>
              <w:rPr>
                <w:rFonts w:cs="Times New Roman"/>
              </w:rPr>
            </w:pPr>
            <w:r>
              <w:rPr>
                <w:rFonts w:cs="Times New Roman"/>
              </w:rPr>
              <w:t>Lô có số hóa đơn vượt quá max cho phép</w:t>
            </w:r>
          </w:p>
        </w:tc>
        <w:tc>
          <w:tcPr>
            <w:tcW w:w="1885" w:type="dxa"/>
            <w:tcBorders>
              <w:top w:val="single" w:sz="4" w:space="0" w:color="2E74B5"/>
              <w:left w:val="single" w:sz="4" w:space="0" w:color="2E74B5"/>
              <w:bottom w:val="single" w:sz="4" w:space="0" w:color="2E74B5"/>
              <w:right w:val="single" w:sz="4" w:space="0" w:color="2E74B5"/>
            </w:tcBorders>
          </w:tcPr>
          <w:p w14:paraId="3112C855" w14:textId="77777777" w:rsidR="00AC3E5D" w:rsidRPr="00731CD1" w:rsidRDefault="00AC3E5D" w:rsidP="001B79C4">
            <w:pPr>
              <w:spacing w:after="0" w:line="240" w:lineRule="auto"/>
              <w:jc w:val="both"/>
              <w:rPr>
                <w:rFonts w:cs="Times New Roman"/>
                <w:szCs w:val="24"/>
              </w:rPr>
            </w:pPr>
            <w:r>
              <w:rPr>
                <w:rFonts w:cs="Times New Roman"/>
                <w:szCs w:val="24"/>
              </w:rPr>
              <w:t xml:space="preserve">Mặc định là </w:t>
            </w:r>
            <w:r>
              <w:rPr>
                <w:rFonts w:ascii="Consolas" w:hAnsi="Consolas" w:cs="Consolas"/>
                <w:color w:val="000000"/>
                <w:sz w:val="19"/>
                <w:szCs w:val="19"/>
              </w:rPr>
              <w:t xml:space="preserve">5000, </w:t>
            </w:r>
            <w:r w:rsidRPr="001A2242">
              <w:rPr>
                <w:rFonts w:cs="Times New Roman"/>
                <w:szCs w:val="24"/>
              </w:rPr>
              <w:t>hoặc được cấu hình theo từng app</w:t>
            </w:r>
          </w:p>
        </w:tc>
      </w:tr>
      <w:tr w:rsidR="00AC3E5D" w:rsidRPr="00660ABB" w14:paraId="71AC5D3F" w14:textId="77777777" w:rsidTr="001B79C4">
        <w:trPr>
          <w:trHeight w:val="368"/>
        </w:trPr>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5ADD2482"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OK: pattern;serial1-</w:t>
            </w:r>
            <w:r>
              <w:rPr>
                <w:rFonts w:cs="Times New Roman"/>
                <w:szCs w:val="24"/>
              </w:rPr>
              <w:t>key1_</w:t>
            </w:r>
            <w:r w:rsidRPr="009372AD">
              <w:rPr>
                <w:rFonts w:cs="Times New Roman"/>
                <w:szCs w:val="24"/>
              </w:rPr>
              <w:t>num1,</w:t>
            </w:r>
            <w:r>
              <w:rPr>
                <w:rFonts w:cs="Times New Roman"/>
                <w:szCs w:val="24"/>
              </w:rPr>
              <w:t>key2_</w:t>
            </w:r>
            <w:r w:rsidRPr="009372AD">
              <w:rPr>
                <w:rFonts w:cs="Times New Roman"/>
                <w:szCs w:val="24"/>
              </w:rPr>
              <w:t>num12,</w:t>
            </w:r>
            <w:r>
              <w:rPr>
                <w:rFonts w:cs="Times New Roman"/>
                <w:szCs w:val="24"/>
              </w:rPr>
              <w:t>key3_num3…</w:t>
            </w:r>
          </w:p>
          <w:p w14:paraId="70CE7F51" w14:textId="77777777" w:rsidR="00AC3E5D" w:rsidRPr="009372AD" w:rsidRDefault="00AC3E5D" w:rsidP="001B79C4">
            <w:pPr>
              <w:autoSpaceDE w:val="0"/>
              <w:autoSpaceDN w:val="0"/>
              <w:adjustRightInd w:val="0"/>
              <w:jc w:val="both"/>
              <w:rPr>
                <w:rFonts w:cs="Times New Roman"/>
                <w:szCs w:val="24"/>
              </w:rPr>
            </w:pPr>
          </w:p>
          <w:p w14:paraId="3CF73C70"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(Ví dụ:</w:t>
            </w:r>
          </w:p>
          <w:p w14:paraId="73D671D2"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OK:01GTKT3/001;A</w:t>
            </w:r>
            <w:r>
              <w:rPr>
                <w:rFonts w:cs="Times New Roman"/>
                <w:szCs w:val="24"/>
              </w:rPr>
              <w:t>A/12E-key1_1,key2_2,key3_3,key4_4,key5_5</w:t>
            </w:r>
            <w:r w:rsidRPr="009372AD">
              <w:rPr>
                <w:rFonts w:cs="Times New Roman"/>
                <w:szCs w:val="24"/>
              </w:rPr>
              <w:t>)</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04D97D07" w14:textId="77777777" w:rsidR="00AC3E5D" w:rsidRPr="009372AD" w:rsidRDefault="00AC3E5D" w:rsidP="001B79C4">
            <w:pPr>
              <w:pStyle w:val="ListParagraph"/>
              <w:numPr>
                <w:ilvl w:val="0"/>
                <w:numId w:val="4"/>
              </w:numPr>
              <w:spacing w:after="0" w:line="240" w:lineRule="auto"/>
              <w:jc w:val="both"/>
              <w:rPr>
                <w:rFonts w:cs="Times New Roman"/>
                <w:szCs w:val="24"/>
              </w:rPr>
            </w:pPr>
            <w:r w:rsidRPr="009372AD">
              <w:rPr>
                <w:rFonts w:cs="Times New Roman"/>
                <w:szCs w:val="24"/>
              </w:rPr>
              <w:t xml:space="preserve">OK </w:t>
            </w:r>
            <w:r w:rsidRPr="009372AD">
              <w:rPr>
                <w:rFonts w:cs="Times New Roman"/>
                <w:szCs w:val="24"/>
              </w:rPr>
              <w:sym w:font="Wingdings" w:char="F0E0"/>
            </w:r>
            <w:r w:rsidRPr="009372AD">
              <w:rPr>
                <w:rFonts w:cs="Times New Roman"/>
                <w:szCs w:val="24"/>
              </w:rPr>
              <w:t xml:space="preserve"> đã phát hành hóa đơn thành công</w:t>
            </w:r>
          </w:p>
          <w:p w14:paraId="269E3336" w14:textId="77777777" w:rsidR="00AC3E5D" w:rsidRPr="009372AD" w:rsidRDefault="00AC3E5D" w:rsidP="001B79C4">
            <w:pPr>
              <w:pStyle w:val="ListParagraph"/>
              <w:numPr>
                <w:ilvl w:val="0"/>
                <w:numId w:val="4"/>
              </w:numPr>
              <w:spacing w:after="0" w:line="240" w:lineRule="auto"/>
              <w:jc w:val="both"/>
              <w:rPr>
                <w:rFonts w:cs="Times New Roman"/>
                <w:szCs w:val="24"/>
              </w:rPr>
            </w:pPr>
            <w:r w:rsidRPr="009372AD">
              <w:rPr>
                <w:rFonts w:cs="Times New Roman"/>
                <w:szCs w:val="24"/>
              </w:rPr>
              <w:t xml:space="preserve">Pattern </w:t>
            </w:r>
            <w:r w:rsidRPr="009372AD">
              <w:rPr>
                <w:rFonts w:cs="Times New Roman"/>
                <w:szCs w:val="24"/>
              </w:rPr>
              <w:sym w:font="Wingdings" w:char="F0E0"/>
            </w:r>
            <w:r w:rsidRPr="009372AD">
              <w:rPr>
                <w:rFonts w:cs="Times New Roman"/>
                <w:szCs w:val="24"/>
              </w:rPr>
              <w:t xml:space="preserve"> Mẫu số của các hóa đơn đã phát hành</w:t>
            </w:r>
          </w:p>
          <w:p w14:paraId="1E1F64E7" w14:textId="77777777" w:rsidR="00AC3E5D" w:rsidRPr="009372AD" w:rsidRDefault="00AC3E5D" w:rsidP="001B79C4">
            <w:pPr>
              <w:pStyle w:val="ListParagraph"/>
              <w:numPr>
                <w:ilvl w:val="0"/>
                <w:numId w:val="4"/>
              </w:numPr>
              <w:spacing w:after="0" w:line="240" w:lineRule="auto"/>
              <w:jc w:val="both"/>
              <w:rPr>
                <w:rFonts w:cs="Times New Roman"/>
                <w:szCs w:val="24"/>
              </w:rPr>
            </w:pPr>
            <w:r w:rsidRPr="009372AD">
              <w:rPr>
                <w:rFonts w:cs="Times New Roman"/>
                <w:szCs w:val="24"/>
              </w:rPr>
              <w:t xml:space="preserve">Serial1 </w:t>
            </w:r>
            <w:r w:rsidRPr="009372AD">
              <w:rPr>
                <w:rFonts w:cs="Times New Roman"/>
                <w:szCs w:val="24"/>
              </w:rPr>
              <w:sym w:font="Wingdings" w:char="F0E0"/>
            </w:r>
            <w:r w:rsidRPr="009372AD">
              <w:rPr>
                <w:rFonts w:cs="Times New Roman"/>
                <w:szCs w:val="24"/>
              </w:rPr>
              <w:t xml:space="preserve"> serial của dãy các hóa đơn phát hành </w:t>
            </w:r>
          </w:p>
          <w:p w14:paraId="356EB3EE" w14:textId="77777777" w:rsidR="00AC3E5D" w:rsidRDefault="00AC3E5D" w:rsidP="001B79C4">
            <w:pPr>
              <w:pStyle w:val="ListParagraph"/>
              <w:numPr>
                <w:ilvl w:val="0"/>
                <w:numId w:val="4"/>
              </w:numPr>
              <w:spacing w:after="0" w:line="240" w:lineRule="auto"/>
              <w:jc w:val="both"/>
              <w:rPr>
                <w:rFonts w:cs="Times New Roman"/>
                <w:szCs w:val="24"/>
              </w:rPr>
            </w:pPr>
            <w:r w:rsidRPr="009372AD">
              <w:rPr>
                <w:rFonts w:cs="Times New Roman"/>
                <w:szCs w:val="24"/>
              </w:rPr>
              <w:t>num1, num2… là các số hóa đơn</w:t>
            </w:r>
          </w:p>
          <w:p w14:paraId="72F98C45" w14:textId="77777777" w:rsidR="00AC3E5D" w:rsidRPr="009372AD" w:rsidRDefault="00AC3E5D" w:rsidP="001B79C4">
            <w:pPr>
              <w:pStyle w:val="ListParagraph"/>
              <w:numPr>
                <w:ilvl w:val="0"/>
                <w:numId w:val="4"/>
              </w:numPr>
              <w:spacing w:after="0" w:line="240" w:lineRule="auto"/>
              <w:jc w:val="both"/>
              <w:rPr>
                <w:rFonts w:cs="Times New Roman"/>
                <w:szCs w:val="24"/>
              </w:rPr>
            </w:pPr>
            <w:r>
              <w:rPr>
                <w:rFonts w:cs="Times New Roman"/>
                <w:szCs w:val="24"/>
              </w:rPr>
              <w:t>key1,key2… là khóa để nhận biết hóa đơn phát hành cho khách hàng nào(lấy từ đầu vào)</w:t>
            </w:r>
          </w:p>
        </w:tc>
        <w:tc>
          <w:tcPr>
            <w:tcW w:w="1885" w:type="dxa"/>
            <w:tcBorders>
              <w:top w:val="single" w:sz="4" w:space="0" w:color="2E74B5"/>
              <w:left w:val="single" w:sz="4" w:space="0" w:color="2E74B5"/>
              <w:bottom w:val="single" w:sz="4" w:space="0" w:color="2E74B5"/>
              <w:right w:val="single" w:sz="4" w:space="0" w:color="2E74B5"/>
            </w:tcBorders>
          </w:tcPr>
          <w:p w14:paraId="6A8738F6" w14:textId="77777777" w:rsidR="00AC3E5D" w:rsidRPr="00C4102D" w:rsidRDefault="00AC3E5D" w:rsidP="001B79C4">
            <w:pPr>
              <w:spacing w:after="0" w:line="240" w:lineRule="auto"/>
              <w:jc w:val="both"/>
              <w:rPr>
                <w:rFonts w:cs="Times New Roman"/>
                <w:szCs w:val="24"/>
              </w:rPr>
            </w:pPr>
            <w:r w:rsidRPr="00C4102D">
              <w:rPr>
                <w:rFonts w:cs="Times New Roman"/>
                <w:szCs w:val="24"/>
              </w:rPr>
              <w:t>Cách hóa đơn có serial khác nhau phân cách bởi dấu “;”</w:t>
            </w:r>
          </w:p>
          <w:p w14:paraId="60A125FC" w14:textId="77777777" w:rsidR="00AC3E5D" w:rsidRPr="00C4102D" w:rsidRDefault="00AC3E5D" w:rsidP="001B79C4">
            <w:pPr>
              <w:spacing w:after="0" w:line="240" w:lineRule="auto"/>
              <w:jc w:val="both"/>
              <w:rPr>
                <w:rFonts w:cs="Times New Roman"/>
                <w:szCs w:val="24"/>
              </w:rPr>
            </w:pPr>
            <w:r w:rsidRPr="00C4102D">
              <w:rPr>
                <w:rFonts w:cs="Times New Roman"/>
                <w:szCs w:val="24"/>
              </w:rPr>
              <w:t>Các số hóa đơn phân cách bởi “,”</w:t>
            </w:r>
          </w:p>
          <w:p w14:paraId="213B0E9D" w14:textId="77777777" w:rsidR="00AC3E5D" w:rsidRPr="00731CD1" w:rsidRDefault="00AC3E5D" w:rsidP="001B79C4">
            <w:pPr>
              <w:spacing w:after="0" w:line="240" w:lineRule="auto"/>
              <w:ind w:left="360"/>
              <w:jc w:val="both"/>
              <w:rPr>
                <w:rFonts w:cs="Times New Roman"/>
                <w:szCs w:val="24"/>
              </w:rPr>
            </w:pPr>
          </w:p>
        </w:tc>
      </w:tr>
    </w:tbl>
    <w:p w14:paraId="7C822D46" w14:textId="77777777" w:rsidR="00AC3E5D" w:rsidRDefault="00AC3E5D" w:rsidP="00AC3E5D">
      <w:pPr>
        <w:rPr>
          <w:rFonts w:ascii="Consolas" w:hAnsi="Consolas" w:cs="Consolas"/>
          <w:color w:val="0000FF"/>
          <w:sz w:val="19"/>
          <w:szCs w:val="19"/>
        </w:rPr>
      </w:pPr>
    </w:p>
    <w:p w14:paraId="290FCC25" w14:textId="77777777" w:rsidR="00AC3E5D" w:rsidRPr="00FE7CBB" w:rsidRDefault="00AC3E5D" w:rsidP="00AC3E5D">
      <w:pPr>
        <w:rPr>
          <w:b/>
          <w:u w:val="single"/>
          <w:lang w:eastAsia="x-none"/>
        </w:rPr>
      </w:pPr>
      <w:r w:rsidRPr="00FE7CBB">
        <w:rPr>
          <w:b/>
          <w:u w:val="single"/>
          <w:lang w:eastAsia="x-none"/>
        </w:rPr>
        <w:t>Định dạng chuỗi xml đầu vào</w:t>
      </w:r>
      <w:r>
        <w:rPr>
          <w:b/>
          <w:u w:val="single"/>
          <w:lang w:eastAsia="x-none"/>
        </w:rPr>
        <w:t xml:space="preserve"> </w:t>
      </w:r>
      <w:r w:rsidRPr="00FE7CBB">
        <w:rPr>
          <w:b/>
          <w:u w:val="single"/>
        </w:rPr>
        <w:t xml:space="preserve">(các trường </w:t>
      </w:r>
      <w:r w:rsidRPr="00FE7CBB">
        <w:rPr>
          <w:b/>
          <w:color w:val="FF0000"/>
          <w:u w:val="single"/>
        </w:rPr>
        <w:t>*</w:t>
      </w:r>
      <w:r w:rsidRPr="00FE7CBB">
        <w:rPr>
          <w:b/>
          <w:u w:val="single"/>
        </w:rPr>
        <w:t xml:space="preserve"> là bắt buộc):</w:t>
      </w:r>
    </w:p>
    <w:p w14:paraId="5E1768B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DSHDon</w:t>
      </w:r>
      <w:r>
        <w:rPr>
          <w:rFonts w:ascii="Consolas" w:hAnsi="Consolas" w:cs="Consolas"/>
          <w:color w:val="0000FF"/>
          <w:sz w:val="19"/>
          <w:szCs w:val="19"/>
        </w:rPr>
        <w:t>&gt;</w:t>
      </w:r>
    </w:p>
    <w:p w14:paraId="4318A33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HDon</w:t>
      </w:r>
      <w:r>
        <w:rPr>
          <w:rFonts w:ascii="Consolas" w:hAnsi="Consolas" w:cs="Consolas"/>
          <w:color w:val="0000FF"/>
          <w:sz w:val="19"/>
          <w:szCs w:val="19"/>
        </w:rPr>
        <w:t>&gt;</w:t>
      </w:r>
    </w:p>
    <w:p w14:paraId="233B8A4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color w:val="000000"/>
          <w:sz w:val="19"/>
          <w:szCs w:val="19"/>
        </w:rPr>
        <w:t>Fkey cua hoa don</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3E343F8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DLHDon</w:t>
      </w:r>
      <w:r>
        <w:rPr>
          <w:rFonts w:ascii="Consolas" w:hAnsi="Consolas" w:cs="Consolas"/>
          <w:color w:val="0000FF"/>
          <w:sz w:val="19"/>
          <w:szCs w:val="19"/>
        </w:rPr>
        <w:t>&gt;</w:t>
      </w:r>
    </w:p>
    <w:p w14:paraId="7574E17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1FF9CB5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SHDon</w:t>
      </w:r>
      <w:r>
        <w:rPr>
          <w:rFonts w:ascii="Consolas" w:hAnsi="Consolas" w:cs="Consolas"/>
          <w:color w:val="0000FF"/>
          <w:sz w:val="19"/>
          <w:szCs w:val="19"/>
        </w:rPr>
        <w:t>&gt;</w:t>
      </w:r>
      <w:r>
        <w:rPr>
          <w:rFonts w:ascii="Consolas" w:hAnsi="Consolas" w:cs="Consolas"/>
          <w:color w:val="000000"/>
          <w:sz w:val="19"/>
          <w:szCs w:val="19"/>
        </w:rPr>
        <w:t>Số hóa đơn</w:t>
      </w:r>
      <w:r>
        <w:rPr>
          <w:rFonts w:ascii="Consolas" w:hAnsi="Consolas" w:cs="Consolas"/>
          <w:color w:val="0000FF"/>
          <w:sz w:val="19"/>
          <w:szCs w:val="19"/>
        </w:rPr>
        <w:t>&lt;/</w:t>
      </w:r>
      <w:r>
        <w:rPr>
          <w:rFonts w:ascii="Consolas" w:hAnsi="Consolas" w:cs="Consolas"/>
          <w:color w:val="A31515"/>
          <w:sz w:val="19"/>
          <w:szCs w:val="19"/>
        </w:rPr>
        <w:t>SHDon</w:t>
      </w:r>
      <w:r>
        <w:rPr>
          <w:rFonts w:ascii="Consolas" w:hAnsi="Consolas" w:cs="Consolas"/>
          <w:color w:val="0000FF"/>
          <w:sz w:val="19"/>
          <w:szCs w:val="19"/>
        </w:rPr>
        <w:t>&gt;</w:t>
      </w:r>
    </w:p>
    <w:p w14:paraId="4CFAF5C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MHSo</w:t>
      </w:r>
      <w:r>
        <w:rPr>
          <w:rFonts w:ascii="Consolas" w:hAnsi="Consolas" w:cs="Consolas"/>
          <w:color w:val="0000FF"/>
          <w:sz w:val="19"/>
          <w:szCs w:val="19"/>
        </w:rPr>
        <w:t>&gt;</w:t>
      </w:r>
      <w:r>
        <w:rPr>
          <w:rFonts w:ascii="Consolas" w:hAnsi="Consolas" w:cs="Consolas"/>
          <w:color w:val="000000"/>
          <w:sz w:val="19"/>
          <w:szCs w:val="19"/>
        </w:rPr>
        <w:t>Mã hồ sơ</w:t>
      </w:r>
      <w:r>
        <w:rPr>
          <w:rFonts w:ascii="Consolas" w:hAnsi="Consolas" w:cs="Consolas"/>
          <w:color w:val="0000FF"/>
          <w:sz w:val="19"/>
          <w:szCs w:val="19"/>
        </w:rPr>
        <w:t>&lt;/</w:t>
      </w:r>
      <w:r>
        <w:rPr>
          <w:rFonts w:ascii="Consolas" w:hAnsi="Consolas" w:cs="Consolas"/>
          <w:color w:val="A31515"/>
          <w:sz w:val="19"/>
          <w:szCs w:val="19"/>
        </w:rPr>
        <w:t>MHSo</w:t>
      </w:r>
      <w:r>
        <w:rPr>
          <w:rFonts w:ascii="Consolas" w:hAnsi="Consolas" w:cs="Consolas"/>
          <w:color w:val="0000FF"/>
          <w:sz w:val="19"/>
          <w:szCs w:val="19"/>
        </w:rPr>
        <w:t>&gt;</w:t>
      </w:r>
    </w:p>
    <w:p w14:paraId="52B3314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SBKe</w:t>
      </w:r>
      <w:r>
        <w:rPr>
          <w:rFonts w:ascii="Consolas" w:hAnsi="Consolas" w:cs="Consolas"/>
          <w:color w:val="0000FF"/>
          <w:sz w:val="19"/>
          <w:szCs w:val="19"/>
        </w:rPr>
        <w:t>&gt;</w:t>
      </w:r>
      <w:r>
        <w:rPr>
          <w:rFonts w:ascii="Consolas" w:hAnsi="Consolas" w:cs="Consolas"/>
          <w:color w:val="000000"/>
          <w:sz w:val="19"/>
          <w:szCs w:val="19"/>
        </w:rPr>
        <w:t>Số bảng kê (Số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SBKe</w:t>
      </w:r>
      <w:r>
        <w:rPr>
          <w:rFonts w:ascii="Consolas" w:hAnsi="Consolas" w:cs="Consolas"/>
          <w:color w:val="0000FF"/>
          <w:sz w:val="19"/>
          <w:szCs w:val="19"/>
        </w:rPr>
        <w:t>&gt;</w:t>
      </w:r>
    </w:p>
    <w:p w14:paraId="3F7638C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NBKe</w:t>
      </w:r>
      <w:r>
        <w:rPr>
          <w:rFonts w:ascii="Consolas" w:hAnsi="Consolas" w:cs="Consolas"/>
          <w:color w:val="0000FF"/>
          <w:sz w:val="19"/>
          <w:szCs w:val="19"/>
        </w:rPr>
        <w:t>&gt;</w:t>
      </w:r>
      <w:r>
        <w:rPr>
          <w:rFonts w:ascii="Consolas" w:hAnsi="Consolas" w:cs="Consolas"/>
          <w:color w:val="000000"/>
          <w:sz w:val="19"/>
          <w:szCs w:val="19"/>
        </w:rPr>
        <w:t>Ngày bảng kê (Ngày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NBKe</w:t>
      </w:r>
      <w:r>
        <w:rPr>
          <w:rFonts w:ascii="Consolas" w:hAnsi="Consolas" w:cs="Consolas"/>
          <w:color w:val="0000FF"/>
          <w:sz w:val="19"/>
          <w:szCs w:val="19"/>
        </w:rPr>
        <w:t>&gt;</w:t>
      </w:r>
    </w:p>
    <w:p w14:paraId="356DD94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DVTTe</w:t>
      </w:r>
      <w:r>
        <w:rPr>
          <w:rFonts w:ascii="Consolas" w:hAnsi="Consolas" w:cs="Consolas"/>
          <w:color w:val="0000FF"/>
          <w:sz w:val="19"/>
          <w:szCs w:val="19"/>
        </w:rPr>
        <w:t>&gt;</w:t>
      </w:r>
      <w:r>
        <w:rPr>
          <w:rFonts w:ascii="Consolas" w:hAnsi="Consolas" w:cs="Consolas"/>
          <w:color w:val="000000"/>
          <w:sz w:val="19"/>
          <w:szCs w:val="19"/>
        </w:rPr>
        <w:t>Đơn vị tiền tệ *</w:t>
      </w:r>
      <w:r>
        <w:rPr>
          <w:rFonts w:ascii="Consolas" w:hAnsi="Consolas" w:cs="Consolas"/>
          <w:color w:val="0000FF"/>
          <w:sz w:val="19"/>
          <w:szCs w:val="19"/>
        </w:rPr>
        <w:t>&lt;/</w:t>
      </w:r>
      <w:r>
        <w:rPr>
          <w:rFonts w:ascii="Consolas" w:hAnsi="Consolas" w:cs="Consolas"/>
          <w:color w:val="A31515"/>
          <w:sz w:val="19"/>
          <w:szCs w:val="19"/>
        </w:rPr>
        <w:t>DVTTe</w:t>
      </w:r>
      <w:r>
        <w:rPr>
          <w:rFonts w:ascii="Consolas" w:hAnsi="Consolas" w:cs="Consolas"/>
          <w:color w:val="0000FF"/>
          <w:sz w:val="19"/>
          <w:szCs w:val="19"/>
        </w:rPr>
        <w:t>&gt;</w:t>
      </w:r>
    </w:p>
    <w:p w14:paraId="52364E1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TGia</w:t>
      </w:r>
      <w:r>
        <w:rPr>
          <w:rFonts w:ascii="Consolas" w:hAnsi="Consolas" w:cs="Consolas"/>
          <w:color w:val="0000FF"/>
          <w:sz w:val="19"/>
          <w:szCs w:val="19"/>
        </w:rPr>
        <w:t>&gt;</w:t>
      </w:r>
      <w:r>
        <w:rPr>
          <w:rFonts w:ascii="Consolas" w:hAnsi="Consolas" w:cs="Consolas"/>
          <w:color w:val="000000"/>
          <w:sz w:val="19"/>
          <w:szCs w:val="19"/>
        </w:rPr>
        <w:t>Tỷ giá (Bắt buộc (Trừ trường hợp Đơn vị tiền tệ là VND))</w:t>
      </w:r>
      <w:r>
        <w:rPr>
          <w:rFonts w:ascii="Consolas" w:hAnsi="Consolas" w:cs="Consolas"/>
          <w:color w:val="0000FF"/>
          <w:sz w:val="19"/>
          <w:szCs w:val="19"/>
        </w:rPr>
        <w:t>&lt;/</w:t>
      </w:r>
      <w:r>
        <w:rPr>
          <w:rFonts w:ascii="Consolas" w:hAnsi="Consolas" w:cs="Consolas"/>
          <w:color w:val="A31515"/>
          <w:sz w:val="19"/>
          <w:szCs w:val="19"/>
        </w:rPr>
        <w:t>TGia</w:t>
      </w:r>
      <w:r>
        <w:rPr>
          <w:rFonts w:ascii="Consolas" w:hAnsi="Consolas" w:cs="Consolas"/>
          <w:color w:val="0000FF"/>
          <w:sz w:val="19"/>
          <w:szCs w:val="19"/>
        </w:rPr>
        <w:t>&gt;</w:t>
      </w:r>
    </w:p>
    <w:p w14:paraId="085EB08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HTTToan</w:t>
      </w:r>
      <w:r>
        <w:rPr>
          <w:rFonts w:ascii="Consolas" w:hAnsi="Consolas" w:cs="Consolas"/>
          <w:color w:val="0000FF"/>
          <w:sz w:val="19"/>
          <w:szCs w:val="19"/>
        </w:rPr>
        <w:t>&gt;</w:t>
      </w:r>
      <w:r>
        <w:rPr>
          <w:rFonts w:ascii="Consolas" w:hAnsi="Consolas" w:cs="Consolas"/>
          <w:color w:val="000000"/>
          <w:sz w:val="19"/>
          <w:szCs w:val="19"/>
        </w:rPr>
        <w:t xml:space="preserve">Hình thức thanh toán </w:t>
      </w:r>
      <w:r>
        <w:rPr>
          <w:rFonts w:ascii="Consolas" w:hAnsi="Consolas" w:cs="Consolas"/>
          <w:color w:val="0000FF"/>
          <w:sz w:val="19"/>
          <w:szCs w:val="19"/>
        </w:rPr>
        <w:t>&lt;/</w:t>
      </w:r>
      <w:r>
        <w:rPr>
          <w:rFonts w:ascii="Consolas" w:hAnsi="Consolas" w:cs="Consolas"/>
          <w:color w:val="A31515"/>
          <w:sz w:val="19"/>
          <w:szCs w:val="19"/>
        </w:rPr>
        <w:t>HTTToan</w:t>
      </w:r>
      <w:r>
        <w:rPr>
          <w:rFonts w:ascii="Consolas" w:hAnsi="Consolas" w:cs="Consolas"/>
          <w:color w:val="0000FF"/>
          <w:sz w:val="19"/>
          <w:szCs w:val="19"/>
        </w:rPr>
        <w:t>&gt;</w:t>
      </w:r>
    </w:p>
    <w:p w14:paraId="33A6312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09B7D14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NDHDon</w:t>
      </w:r>
      <w:r>
        <w:rPr>
          <w:rFonts w:ascii="Consolas" w:hAnsi="Consolas" w:cs="Consolas"/>
          <w:color w:val="0000FF"/>
          <w:sz w:val="19"/>
          <w:szCs w:val="19"/>
        </w:rPr>
        <w:t>&gt;</w:t>
      </w:r>
    </w:p>
    <w:p w14:paraId="6BE34D4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NBan</w:t>
      </w:r>
      <w:r>
        <w:rPr>
          <w:rFonts w:ascii="Consolas" w:hAnsi="Consolas" w:cs="Consolas"/>
          <w:color w:val="0000FF"/>
          <w:sz w:val="19"/>
          <w:szCs w:val="19"/>
        </w:rPr>
        <w:t>&gt;</w:t>
      </w:r>
    </w:p>
    <w:p w14:paraId="0A19870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105CC094" w14:textId="77777777" w:rsidR="00AC3E5D" w:rsidRDefault="00AC3E5D" w:rsidP="00AC3E5D">
      <w:pPr>
        <w:autoSpaceDE w:val="0"/>
        <w:autoSpaceDN w:val="0"/>
        <w:adjustRightInd w:val="0"/>
        <w:spacing w:after="0" w:line="240" w:lineRule="auto"/>
        <w:ind w:left="18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Mã số thuế *</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51549C5F" w14:textId="77777777" w:rsidR="00AC3E5D" w:rsidRDefault="00AC3E5D" w:rsidP="00AC3E5D">
      <w:pPr>
        <w:autoSpaceDE w:val="0"/>
        <w:autoSpaceDN w:val="0"/>
        <w:adjustRightInd w:val="0"/>
        <w:spacing w:after="0" w:line="240" w:lineRule="auto"/>
        <w:ind w:left="1620" w:firstLine="54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35FFC19A" w14:textId="77777777" w:rsidR="00AC3E5D" w:rsidRDefault="00AC3E5D" w:rsidP="00AC3E5D">
      <w:pPr>
        <w:tabs>
          <w:tab w:val="left" w:pos="198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2FB309A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028674A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7B35355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434BC67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Fax</w:t>
      </w:r>
      <w:r>
        <w:rPr>
          <w:rFonts w:ascii="Consolas" w:hAnsi="Consolas" w:cs="Consolas"/>
          <w:color w:val="0000FF"/>
          <w:sz w:val="19"/>
          <w:szCs w:val="19"/>
        </w:rPr>
        <w:t>&gt;</w:t>
      </w:r>
      <w:r>
        <w:rPr>
          <w:rFonts w:ascii="Consolas" w:hAnsi="Consolas" w:cs="Consolas"/>
          <w:color w:val="000000"/>
          <w:sz w:val="19"/>
          <w:szCs w:val="19"/>
        </w:rPr>
        <w:t>Fax</w:t>
      </w:r>
      <w:r>
        <w:rPr>
          <w:rFonts w:ascii="Consolas" w:hAnsi="Consolas" w:cs="Consolas"/>
          <w:color w:val="0000FF"/>
          <w:sz w:val="19"/>
          <w:szCs w:val="19"/>
        </w:rPr>
        <w:t>&lt;/</w:t>
      </w:r>
      <w:r>
        <w:rPr>
          <w:rFonts w:ascii="Consolas" w:hAnsi="Consolas" w:cs="Consolas"/>
          <w:color w:val="A31515"/>
          <w:sz w:val="19"/>
          <w:szCs w:val="19"/>
        </w:rPr>
        <w:t>Fax</w:t>
      </w:r>
      <w:r>
        <w:rPr>
          <w:rFonts w:ascii="Consolas" w:hAnsi="Consolas" w:cs="Consolas"/>
          <w:color w:val="0000FF"/>
          <w:sz w:val="19"/>
          <w:szCs w:val="19"/>
        </w:rPr>
        <w:t>&gt;</w:t>
      </w:r>
    </w:p>
    <w:p w14:paraId="4D0A744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LDDNBo</w:t>
      </w:r>
      <w:r>
        <w:rPr>
          <w:rFonts w:ascii="Consolas" w:hAnsi="Consolas" w:cs="Consolas"/>
          <w:color w:val="0000FF"/>
          <w:sz w:val="19"/>
          <w:szCs w:val="19"/>
        </w:rPr>
        <w:t>&gt;</w:t>
      </w:r>
      <w:r>
        <w:rPr>
          <w:rFonts w:ascii="Consolas" w:hAnsi="Consolas" w:cs="Consolas"/>
          <w:color w:val="000000"/>
          <w:sz w:val="19"/>
          <w:szCs w:val="19"/>
        </w:rPr>
        <w:t>Lệnh điều động nội bộ (Bắt buộc đối với phiếu xuất kho vận chuyển nội bộ)</w:t>
      </w:r>
      <w:r>
        <w:rPr>
          <w:rFonts w:ascii="Consolas" w:hAnsi="Consolas" w:cs="Consolas"/>
          <w:color w:val="0000FF"/>
          <w:sz w:val="19"/>
          <w:szCs w:val="19"/>
        </w:rPr>
        <w:t>&lt;/</w:t>
      </w:r>
      <w:r>
        <w:rPr>
          <w:rFonts w:ascii="Consolas" w:hAnsi="Consolas" w:cs="Consolas"/>
          <w:color w:val="A31515"/>
          <w:sz w:val="19"/>
          <w:szCs w:val="19"/>
        </w:rPr>
        <w:t>LDDNBo</w:t>
      </w:r>
      <w:r>
        <w:rPr>
          <w:rFonts w:ascii="Consolas" w:hAnsi="Consolas" w:cs="Consolas"/>
          <w:color w:val="0000FF"/>
          <w:sz w:val="19"/>
          <w:szCs w:val="19"/>
        </w:rPr>
        <w:t>&gt;</w:t>
      </w:r>
    </w:p>
    <w:p w14:paraId="251B19C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HDSo</w:t>
      </w:r>
      <w:r>
        <w:rPr>
          <w:rFonts w:ascii="Consolas" w:hAnsi="Consolas" w:cs="Consolas"/>
          <w:color w:val="0000FF"/>
          <w:sz w:val="19"/>
          <w:szCs w:val="19"/>
        </w:rPr>
        <w:t>&gt;</w:t>
      </w:r>
      <w:r>
        <w:rPr>
          <w:rFonts w:ascii="Consolas" w:hAnsi="Consolas" w:cs="Consolas"/>
          <w:color w:val="000000"/>
          <w:sz w:val="19"/>
          <w:szCs w:val="19"/>
        </w:rPr>
        <w:t>Hợp đồng số (Hợp đồng vận chuyển) (phiếu xuất kho vận chuyển nội bộ)</w:t>
      </w:r>
      <w:r>
        <w:rPr>
          <w:rFonts w:ascii="Consolas" w:hAnsi="Consolas" w:cs="Consolas"/>
          <w:color w:val="0000FF"/>
          <w:sz w:val="19"/>
          <w:szCs w:val="19"/>
        </w:rPr>
        <w:t>&lt;/</w:t>
      </w:r>
      <w:r>
        <w:rPr>
          <w:rFonts w:ascii="Consolas" w:hAnsi="Consolas" w:cs="Consolas"/>
          <w:color w:val="A31515"/>
          <w:sz w:val="19"/>
          <w:szCs w:val="19"/>
        </w:rPr>
        <w:t>HDSo</w:t>
      </w:r>
      <w:r>
        <w:rPr>
          <w:rFonts w:ascii="Consolas" w:hAnsi="Consolas" w:cs="Consolas"/>
          <w:color w:val="0000FF"/>
          <w:sz w:val="19"/>
          <w:szCs w:val="19"/>
        </w:rPr>
        <w:t>&gt;</w:t>
      </w:r>
    </w:p>
    <w:p w14:paraId="1BB91FF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HVTNXHang</w:t>
      </w:r>
      <w:r>
        <w:rPr>
          <w:rFonts w:ascii="Consolas" w:hAnsi="Consolas" w:cs="Consolas"/>
          <w:color w:val="0000FF"/>
          <w:sz w:val="19"/>
          <w:szCs w:val="19"/>
        </w:rPr>
        <w:t>&gt;</w:t>
      </w:r>
      <w:r>
        <w:rPr>
          <w:rFonts w:ascii="Consolas" w:hAnsi="Consolas" w:cs="Consolas"/>
          <w:color w:val="000000"/>
          <w:sz w:val="19"/>
          <w:szCs w:val="19"/>
        </w:rPr>
        <w:t>Họ và tên người xuất hàng (phiếu xuất kho vận chuyển nội bộ)</w:t>
      </w:r>
      <w:r>
        <w:rPr>
          <w:rFonts w:ascii="Consolas" w:hAnsi="Consolas" w:cs="Consolas"/>
          <w:color w:val="0000FF"/>
          <w:sz w:val="19"/>
          <w:szCs w:val="19"/>
        </w:rPr>
        <w:t>&lt;/</w:t>
      </w:r>
      <w:r>
        <w:rPr>
          <w:rFonts w:ascii="Consolas" w:hAnsi="Consolas" w:cs="Consolas"/>
          <w:color w:val="A31515"/>
          <w:sz w:val="19"/>
          <w:szCs w:val="19"/>
        </w:rPr>
        <w:t>HVTNXHang</w:t>
      </w:r>
      <w:r>
        <w:rPr>
          <w:rFonts w:ascii="Consolas" w:hAnsi="Consolas" w:cs="Consolas"/>
          <w:color w:val="0000FF"/>
          <w:sz w:val="19"/>
          <w:szCs w:val="19"/>
        </w:rPr>
        <w:t>&gt;</w:t>
      </w:r>
    </w:p>
    <w:p w14:paraId="280D234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TNVChuyen</w:t>
      </w:r>
      <w:r>
        <w:rPr>
          <w:rFonts w:ascii="Consolas" w:hAnsi="Consolas" w:cs="Consolas"/>
          <w:color w:val="0000FF"/>
          <w:sz w:val="19"/>
          <w:szCs w:val="19"/>
        </w:rPr>
        <w:t>&gt;</w:t>
      </w:r>
      <w:r>
        <w:rPr>
          <w:rFonts w:ascii="Consolas" w:hAnsi="Consolas" w:cs="Consolas"/>
          <w:color w:val="000000"/>
          <w:sz w:val="19"/>
          <w:szCs w:val="19"/>
        </w:rPr>
        <w:t>Tên người vận chuyển (phiếu xuất kho)</w:t>
      </w:r>
      <w:r>
        <w:rPr>
          <w:rFonts w:ascii="Consolas" w:hAnsi="Consolas" w:cs="Consolas"/>
          <w:color w:val="0000FF"/>
          <w:sz w:val="19"/>
          <w:szCs w:val="19"/>
        </w:rPr>
        <w:t>&lt;/</w:t>
      </w:r>
      <w:r>
        <w:rPr>
          <w:rFonts w:ascii="Consolas" w:hAnsi="Consolas" w:cs="Consolas"/>
          <w:color w:val="A31515"/>
          <w:sz w:val="19"/>
          <w:szCs w:val="19"/>
        </w:rPr>
        <w:t>TNVChuyen</w:t>
      </w:r>
      <w:r>
        <w:rPr>
          <w:rFonts w:ascii="Consolas" w:hAnsi="Consolas" w:cs="Consolas"/>
          <w:color w:val="0000FF"/>
          <w:sz w:val="19"/>
          <w:szCs w:val="19"/>
        </w:rPr>
        <w:t>&gt;</w:t>
      </w:r>
    </w:p>
    <w:p w14:paraId="1B0FF42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PTVChuyen</w:t>
      </w:r>
      <w:r>
        <w:rPr>
          <w:rFonts w:ascii="Consolas" w:hAnsi="Consolas" w:cs="Consolas"/>
          <w:color w:val="0000FF"/>
          <w:sz w:val="19"/>
          <w:szCs w:val="19"/>
        </w:rPr>
        <w:t>&gt;</w:t>
      </w:r>
      <w:r>
        <w:rPr>
          <w:rFonts w:ascii="Consolas" w:hAnsi="Consolas" w:cs="Consolas"/>
          <w:color w:val="000000"/>
          <w:sz w:val="19"/>
          <w:szCs w:val="19"/>
        </w:rPr>
        <w:t>Phương tiện vận chuyển (Bắt buộc đối với phiếu xuất kho)</w:t>
      </w:r>
      <w:r>
        <w:rPr>
          <w:rFonts w:ascii="Consolas" w:hAnsi="Consolas" w:cs="Consolas"/>
          <w:color w:val="0000FF"/>
          <w:sz w:val="19"/>
          <w:szCs w:val="19"/>
        </w:rPr>
        <w:t>&lt;/</w:t>
      </w:r>
      <w:r>
        <w:rPr>
          <w:rFonts w:ascii="Consolas" w:hAnsi="Consolas" w:cs="Consolas"/>
          <w:color w:val="A31515"/>
          <w:sz w:val="19"/>
          <w:szCs w:val="19"/>
        </w:rPr>
        <w:t>PTVChuyen</w:t>
      </w:r>
      <w:r>
        <w:rPr>
          <w:rFonts w:ascii="Consolas" w:hAnsi="Consolas" w:cs="Consolas"/>
          <w:color w:val="0000FF"/>
          <w:sz w:val="19"/>
          <w:szCs w:val="19"/>
        </w:rPr>
        <w:t>&gt;</w:t>
      </w:r>
    </w:p>
    <w:p w14:paraId="4E1631F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HDKTSo</w:t>
      </w:r>
      <w:r>
        <w:rPr>
          <w:rFonts w:ascii="Consolas" w:hAnsi="Consolas" w:cs="Consolas"/>
          <w:color w:val="0000FF"/>
          <w:sz w:val="19"/>
          <w:szCs w:val="19"/>
        </w:rPr>
        <w:t>&gt;</w:t>
      </w:r>
      <w:r>
        <w:rPr>
          <w:rFonts w:ascii="Consolas" w:hAnsi="Consolas" w:cs="Consolas"/>
          <w:color w:val="000000"/>
          <w:sz w:val="19"/>
          <w:szCs w:val="19"/>
        </w:rPr>
        <w:t>Hợp đồng kinh tế số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HDKTSo</w:t>
      </w:r>
      <w:r>
        <w:rPr>
          <w:rFonts w:ascii="Consolas" w:hAnsi="Consolas" w:cs="Consolas"/>
          <w:color w:val="0000FF"/>
          <w:sz w:val="19"/>
          <w:szCs w:val="19"/>
        </w:rPr>
        <w:t>&gt;</w:t>
      </w:r>
    </w:p>
    <w:p w14:paraId="4487BA9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HDKTNgay</w:t>
      </w:r>
      <w:r>
        <w:rPr>
          <w:rFonts w:ascii="Consolas" w:hAnsi="Consolas" w:cs="Consolas"/>
          <w:color w:val="0000FF"/>
          <w:sz w:val="19"/>
          <w:szCs w:val="19"/>
        </w:rPr>
        <w:t>&gt;</w:t>
      </w:r>
      <w:r>
        <w:rPr>
          <w:rFonts w:ascii="Consolas" w:hAnsi="Consolas" w:cs="Consolas"/>
          <w:color w:val="000000"/>
          <w:sz w:val="19"/>
          <w:szCs w:val="19"/>
        </w:rPr>
        <w:t>Hợp đồng kinh tế ngày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HDKTNgay</w:t>
      </w:r>
      <w:r>
        <w:rPr>
          <w:rFonts w:ascii="Consolas" w:hAnsi="Consolas" w:cs="Consolas"/>
          <w:color w:val="0000FF"/>
          <w:sz w:val="19"/>
          <w:szCs w:val="19"/>
        </w:rPr>
        <w:t>&gt;</w:t>
      </w:r>
    </w:p>
    <w:p w14:paraId="260E990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NBan</w:t>
      </w:r>
      <w:r>
        <w:rPr>
          <w:rFonts w:ascii="Consolas" w:hAnsi="Consolas" w:cs="Consolas"/>
          <w:color w:val="0000FF"/>
          <w:sz w:val="19"/>
          <w:szCs w:val="19"/>
        </w:rPr>
        <w:t>&gt;</w:t>
      </w:r>
    </w:p>
    <w:p w14:paraId="1911C81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NMua</w:t>
      </w:r>
      <w:r>
        <w:rPr>
          <w:rFonts w:ascii="Consolas" w:hAnsi="Consolas" w:cs="Consolas"/>
          <w:color w:val="0000FF"/>
          <w:sz w:val="19"/>
          <w:szCs w:val="19"/>
        </w:rPr>
        <w:t>&gt;</w:t>
      </w:r>
    </w:p>
    <w:p w14:paraId="5A36ABD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7E6B56D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Mã số thuế (Bắt buộc nếu có)</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76F0042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70DBF18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MKHang</w:t>
      </w:r>
      <w:r>
        <w:rPr>
          <w:rFonts w:ascii="Consolas" w:hAnsi="Consolas" w:cs="Consolas"/>
          <w:color w:val="0000FF"/>
          <w:sz w:val="19"/>
          <w:szCs w:val="19"/>
        </w:rPr>
        <w:t>&gt;</w:t>
      </w:r>
      <w:r>
        <w:rPr>
          <w:rFonts w:ascii="Consolas" w:hAnsi="Consolas" w:cs="Consolas"/>
          <w:color w:val="000000"/>
          <w:sz w:val="19"/>
          <w:szCs w:val="19"/>
        </w:rPr>
        <w:t>Mã khách hàng</w:t>
      </w:r>
      <w:r>
        <w:rPr>
          <w:rFonts w:ascii="Consolas" w:hAnsi="Consolas" w:cs="Consolas"/>
          <w:color w:val="0000FF"/>
          <w:sz w:val="19"/>
          <w:szCs w:val="19"/>
        </w:rPr>
        <w:t>&lt;/</w:t>
      </w:r>
      <w:r>
        <w:rPr>
          <w:rFonts w:ascii="Consolas" w:hAnsi="Consolas" w:cs="Consolas"/>
          <w:color w:val="A31515"/>
          <w:sz w:val="19"/>
          <w:szCs w:val="19"/>
        </w:rPr>
        <w:t>MKHang</w:t>
      </w:r>
      <w:r>
        <w:rPr>
          <w:rFonts w:ascii="Consolas" w:hAnsi="Consolas" w:cs="Consolas"/>
          <w:color w:val="0000FF"/>
          <w:sz w:val="19"/>
          <w:szCs w:val="19"/>
        </w:rPr>
        <w:t>&gt;</w:t>
      </w:r>
    </w:p>
    <w:p w14:paraId="40CEC70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57B532E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5D6F857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HVTNMHang</w:t>
      </w:r>
      <w:r>
        <w:rPr>
          <w:rFonts w:ascii="Consolas" w:hAnsi="Consolas" w:cs="Consolas"/>
          <w:color w:val="0000FF"/>
          <w:sz w:val="19"/>
          <w:szCs w:val="19"/>
        </w:rPr>
        <w:t>&gt;</w:t>
      </w:r>
      <w:r>
        <w:rPr>
          <w:rFonts w:ascii="Consolas" w:hAnsi="Consolas" w:cs="Consolas"/>
          <w:color w:val="000000"/>
          <w:sz w:val="19"/>
          <w:szCs w:val="19"/>
        </w:rPr>
        <w:t>Họ và tên người mua hàng</w:t>
      </w:r>
      <w:r>
        <w:rPr>
          <w:rFonts w:ascii="Consolas" w:hAnsi="Consolas" w:cs="Consolas"/>
          <w:color w:val="0000FF"/>
          <w:sz w:val="19"/>
          <w:szCs w:val="19"/>
        </w:rPr>
        <w:t>&lt;/</w:t>
      </w:r>
      <w:r>
        <w:rPr>
          <w:rFonts w:ascii="Consolas" w:hAnsi="Consolas" w:cs="Consolas"/>
          <w:color w:val="A31515"/>
          <w:sz w:val="19"/>
          <w:szCs w:val="19"/>
        </w:rPr>
        <w:t>HVTNMHang</w:t>
      </w:r>
      <w:r>
        <w:rPr>
          <w:rFonts w:ascii="Consolas" w:hAnsi="Consolas" w:cs="Consolas"/>
          <w:color w:val="0000FF"/>
          <w:sz w:val="19"/>
          <w:szCs w:val="19"/>
        </w:rPr>
        <w:t>&gt;</w:t>
      </w:r>
    </w:p>
    <w:p w14:paraId="1A5FF82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6EBED1E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29880C9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HVTNNHang</w:t>
      </w:r>
      <w:r>
        <w:rPr>
          <w:rFonts w:ascii="Consolas" w:hAnsi="Consolas" w:cs="Consolas"/>
          <w:color w:val="0000FF"/>
          <w:sz w:val="19"/>
          <w:szCs w:val="19"/>
        </w:rPr>
        <w:t>&gt;</w:t>
      </w:r>
      <w:r>
        <w:rPr>
          <w:rFonts w:ascii="Consolas" w:hAnsi="Consolas" w:cs="Consolas"/>
          <w:color w:val="000000"/>
          <w:sz w:val="19"/>
          <w:szCs w:val="19"/>
        </w:rPr>
        <w:t>Họ và tên người nhận hàng (phiếu xuất kho)</w:t>
      </w:r>
      <w:r>
        <w:rPr>
          <w:rFonts w:ascii="Consolas" w:hAnsi="Consolas" w:cs="Consolas"/>
          <w:color w:val="0000FF"/>
          <w:sz w:val="19"/>
          <w:szCs w:val="19"/>
        </w:rPr>
        <w:t>&lt;/</w:t>
      </w:r>
      <w:r>
        <w:rPr>
          <w:rFonts w:ascii="Consolas" w:hAnsi="Consolas" w:cs="Consolas"/>
          <w:color w:val="A31515"/>
          <w:sz w:val="19"/>
          <w:szCs w:val="19"/>
        </w:rPr>
        <w:t>HVTNNHang</w:t>
      </w:r>
      <w:r>
        <w:rPr>
          <w:rFonts w:ascii="Consolas" w:hAnsi="Consolas" w:cs="Consolas"/>
          <w:color w:val="0000FF"/>
          <w:sz w:val="19"/>
          <w:szCs w:val="19"/>
        </w:rPr>
        <w:t>&gt;</w:t>
      </w:r>
    </w:p>
    <w:p w14:paraId="6358168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NMua</w:t>
      </w:r>
      <w:r>
        <w:rPr>
          <w:rFonts w:ascii="Consolas" w:hAnsi="Consolas" w:cs="Consolas"/>
          <w:color w:val="0000FF"/>
          <w:sz w:val="19"/>
          <w:szCs w:val="19"/>
        </w:rPr>
        <w:t>&gt;</w:t>
      </w:r>
    </w:p>
    <w:p w14:paraId="45654E2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DSHHDVu</w:t>
      </w:r>
      <w:r>
        <w:rPr>
          <w:rFonts w:ascii="Consolas" w:hAnsi="Consolas" w:cs="Consolas"/>
          <w:color w:val="0000FF"/>
          <w:sz w:val="19"/>
          <w:szCs w:val="19"/>
        </w:rPr>
        <w:t>&gt;</w:t>
      </w:r>
    </w:p>
    <w:p w14:paraId="5A73F37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2D5069D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TChat</w:t>
      </w:r>
      <w:r>
        <w:rPr>
          <w:rFonts w:ascii="Consolas" w:hAnsi="Consolas" w:cs="Consolas"/>
          <w:color w:val="0000FF"/>
          <w:sz w:val="19"/>
          <w:szCs w:val="19"/>
        </w:rPr>
        <w:t>&gt;</w:t>
      </w:r>
      <w:r>
        <w:rPr>
          <w:rFonts w:ascii="Consolas" w:hAnsi="Consolas" w:cs="Consolas"/>
          <w:color w:val="000000"/>
          <w:sz w:val="19"/>
          <w:szCs w:val="19"/>
        </w:rPr>
        <w:t>Tính chất * (1-Hàng hóa, dịch vụ; 2-Khuyến mại; 3-Chiết khấu thương mại (trong trường hợp muốn thể hiện thông tin chiết khấu theo dòng); 4-Ghi chú/diễn giải)</w:t>
      </w:r>
      <w:r>
        <w:rPr>
          <w:rFonts w:ascii="Consolas" w:hAnsi="Consolas" w:cs="Consolas"/>
          <w:color w:val="0000FF"/>
          <w:sz w:val="19"/>
          <w:szCs w:val="19"/>
        </w:rPr>
        <w:t>&lt;/</w:t>
      </w:r>
      <w:r>
        <w:rPr>
          <w:rFonts w:ascii="Consolas" w:hAnsi="Consolas" w:cs="Consolas"/>
          <w:color w:val="A31515"/>
          <w:sz w:val="19"/>
          <w:szCs w:val="19"/>
        </w:rPr>
        <w:t>TChat</w:t>
      </w:r>
      <w:r>
        <w:rPr>
          <w:rFonts w:ascii="Consolas" w:hAnsi="Consolas" w:cs="Consolas"/>
          <w:color w:val="0000FF"/>
          <w:sz w:val="19"/>
          <w:szCs w:val="19"/>
        </w:rPr>
        <w:t>&gt;</w:t>
      </w:r>
    </w:p>
    <w:p w14:paraId="00F8FA6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STT</w:t>
      </w:r>
      <w:r>
        <w:rPr>
          <w:rFonts w:ascii="Consolas" w:hAnsi="Consolas" w:cs="Consolas"/>
          <w:color w:val="0000FF"/>
          <w:sz w:val="19"/>
          <w:szCs w:val="19"/>
        </w:rPr>
        <w:t>&gt;</w:t>
      </w:r>
      <w:r>
        <w:rPr>
          <w:rFonts w:ascii="Consolas" w:hAnsi="Consolas" w:cs="Consolas"/>
          <w:color w:val="000000"/>
          <w:sz w:val="19"/>
          <w:szCs w:val="19"/>
        </w:rPr>
        <w:t>Số thứ tự</w:t>
      </w:r>
      <w:r>
        <w:rPr>
          <w:rFonts w:ascii="Consolas" w:hAnsi="Consolas" w:cs="Consolas"/>
          <w:color w:val="0000FF"/>
          <w:sz w:val="19"/>
          <w:szCs w:val="19"/>
        </w:rPr>
        <w:t>&lt;/</w:t>
      </w:r>
      <w:r>
        <w:rPr>
          <w:rFonts w:ascii="Consolas" w:hAnsi="Consolas" w:cs="Consolas"/>
          <w:color w:val="A31515"/>
          <w:sz w:val="19"/>
          <w:szCs w:val="19"/>
        </w:rPr>
        <w:t>STT</w:t>
      </w:r>
      <w:r>
        <w:rPr>
          <w:rFonts w:ascii="Consolas" w:hAnsi="Consolas" w:cs="Consolas"/>
          <w:color w:val="0000FF"/>
          <w:sz w:val="19"/>
          <w:szCs w:val="19"/>
        </w:rPr>
        <w:t>&gt;</w:t>
      </w:r>
    </w:p>
    <w:p w14:paraId="6AAB1C1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MHHDVu</w:t>
      </w:r>
      <w:r>
        <w:rPr>
          <w:rFonts w:ascii="Consolas" w:hAnsi="Consolas" w:cs="Consolas"/>
          <w:color w:val="0000FF"/>
          <w:sz w:val="19"/>
          <w:szCs w:val="19"/>
        </w:rPr>
        <w:t>&gt;</w:t>
      </w:r>
      <w:r>
        <w:rPr>
          <w:rFonts w:ascii="Consolas" w:hAnsi="Consolas" w:cs="Consolas"/>
          <w:color w:val="000000"/>
          <w:sz w:val="19"/>
          <w:szCs w:val="19"/>
        </w:rPr>
        <w:t>Mã hàng hóa, dịch vụ (Bắt buộc nếu có)</w:t>
      </w:r>
      <w:r>
        <w:rPr>
          <w:rFonts w:ascii="Consolas" w:hAnsi="Consolas" w:cs="Consolas"/>
          <w:color w:val="0000FF"/>
          <w:sz w:val="19"/>
          <w:szCs w:val="19"/>
        </w:rPr>
        <w:t>&lt;/</w:t>
      </w:r>
      <w:r>
        <w:rPr>
          <w:rFonts w:ascii="Consolas" w:hAnsi="Consolas" w:cs="Consolas"/>
          <w:color w:val="A31515"/>
          <w:sz w:val="19"/>
          <w:szCs w:val="19"/>
        </w:rPr>
        <w:t>MHHDVu</w:t>
      </w:r>
      <w:r>
        <w:rPr>
          <w:rFonts w:ascii="Consolas" w:hAnsi="Consolas" w:cs="Consolas"/>
          <w:color w:val="0000FF"/>
          <w:sz w:val="19"/>
          <w:szCs w:val="19"/>
        </w:rPr>
        <w:t>&gt;</w:t>
      </w:r>
    </w:p>
    <w:p w14:paraId="4161233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THHDVu</w:t>
      </w:r>
      <w:r>
        <w:rPr>
          <w:rFonts w:ascii="Consolas" w:hAnsi="Consolas" w:cs="Consolas"/>
          <w:color w:val="0000FF"/>
          <w:sz w:val="19"/>
          <w:szCs w:val="19"/>
        </w:rPr>
        <w:t>&gt;</w:t>
      </w:r>
      <w:r>
        <w:rPr>
          <w:rFonts w:ascii="Consolas" w:hAnsi="Consolas" w:cs="Consolas"/>
          <w:color w:val="000000"/>
          <w:sz w:val="19"/>
          <w:szCs w:val="19"/>
        </w:rPr>
        <w:t>Tên hàng hóa, dịch vụ *</w:t>
      </w:r>
      <w:r>
        <w:rPr>
          <w:rFonts w:ascii="Consolas" w:hAnsi="Consolas" w:cs="Consolas"/>
          <w:color w:val="0000FF"/>
          <w:sz w:val="19"/>
          <w:szCs w:val="19"/>
        </w:rPr>
        <w:t>&lt;/</w:t>
      </w:r>
      <w:r>
        <w:rPr>
          <w:rFonts w:ascii="Consolas" w:hAnsi="Consolas" w:cs="Consolas"/>
          <w:color w:val="A31515"/>
          <w:sz w:val="19"/>
          <w:szCs w:val="19"/>
        </w:rPr>
        <w:t>THHDVu</w:t>
      </w:r>
      <w:r>
        <w:rPr>
          <w:rFonts w:ascii="Consolas" w:hAnsi="Consolas" w:cs="Consolas"/>
          <w:color w:val="0000FF"/>
          <w:sz w:val="19"/>
          <w:szCs w:val="19"/>
        </w:rPr>
        <w:t>&gt;</w:t>
      </w:r>
    </w:p>
    <w:p w14:paraId="469145F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DVTinh</w:t>
      </w:r>
      <w:r>
        <w:rPr>
          <w:rFonts w:ascii="Consolas" w:hAnsi="Consolas" w:cs="Consolas"/>
          <w:color w:val="0000FF"/>
          <w:sz w:val="19"/>
          <w:szCs w:val="19"/>
        </w:rPr>
        <w:t>&gt;</w:t>
      </w:r>
      <w:r>
        <w:rPr>
          <w:rFonts w:ascii="Consolas" w:hAnsi="Consolas" w:cs="Consolas"/>
          <w:color w:val="000000"/>
          <w:sz w:val="19"/>
          <w:szCs w:val="19"/>
        </w:rPr>
        <w:t>Đơn vị tính (Bắt buộc nếu có)</w:t>
      </w:r>
      <w:r>
        <w:rPr>
          <w:rFonts w:ascii="Consolas" w:hAnsi="Consolas" w:cs="Consolas"/>
          <w:color w:val="0000FF"/>
          <w:sz w:val="19"/>
          <w:szCs w:val="19"/>
        </w:rPr>
        <w:t>&lt;/</w:t>
      </w:r>
      <w:r>
        <w:rPr>
          <w:rFonts w:ascii="Consolas" w:hAnsi="Consolas" w:cs="Consolas"/>
          <w:color w:val="A31515"/>
          <w:sz w:val="19"/>
          <w:szCs w:val="19"/>
        </w:rPr>
        <w:t>DVTinh</w:t>
      </w:r>
      <w:r>
        <w:rPr>
          <w:rFonts w:ascii="Consolas" w:hAnsi="Consolas" w:cs="Consolas"/>
          <w:color w:val="0000FF"/>
          <w:sz w:val="19"/>
          <w:szCs w:val="19"/>
        </w:rPr>
        <w:t>&gt;</w:t>
      </w:r>
    </w:p>
    <w:p w14:paraId="4E35925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SLuong</w:t>
      </w:r>
      <w:r>
        <w:rPr>
          <w:rFonts w:ascii="Consolas" w:hAnsi="Consolas" w:cs="Consolas"/>
          <w:color w:val="0000FF"/>
          <w:sz w:val="19"/>
          <w:szCs w:val="19"/>
        </w:rPr>
        <w:t>&gt;</w:t>
      </w:r>
      <w:r>
        <w:rPr>
          <w:rFonts w:ascii="Consolas" w:hAnsi="Consolas" w:cs="Consolas"/>
          <w:color w:val="000000"/>
          <w:sz w:val="19"/>
          <w:szCs w:val="19"/>
        </w:rPr>
        <w:t>Số lượng (Bắt buộc nếu có)</w:t>
      </w:r>
      <w:r>
        <w:rPr>
          <w:rFonts w:ascii="Consolas" w:hAnsi="Consolas" w:cs="Consolas"/>
          <w:color w:val="0000FF"/>
          <w:sz w:val="19"/>
          <w:szCs w:val="19"/>
        </w:rPr>
        <w:t>&lt;/</w:t>
      </w:r>
      <w:r>
        <w:rPr>
          <w:rFonts w:ascii="Consolas" w:hAnsi="Consolas" w:cs="Consolas"/>
          <w:color w:val="A31515"/>
          <w:sz w:val="19"/>
          <w:szCs w:val="19"/>
        </w:rPr>
        <w:t>SLuong</w:t>
      </w:r>
      <w:r>
        <w:rPr>
          <w:rFonts w:ascii="Consolas" w:hAnsi="Consolas" w:cs="Consolas"/>
          <w:color w:val="0000FF"/>
          <w:sz w:val="19"/>
          <w:szCs w:val="19"/>
        </w:rPr>
        <w:t>&gt;</w:t>
      </w:r>
    </w:p>
    <w:p w14:paraId="783BA7E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DGia</w:t>
      </w:r>
      <w:r>
        <w:rPr>
          <w:rFonts w:ascii="Consolas" w:hAnsi="Consolas" w:cs="Consolas"/>
          <w:color w:val="0000FF"/>
          <w:sz w:val="19"/>
          <w:szCs w:val="19"/>
        </w:rPr>
        <w:t>&gt;</w:t>
      </w:r>
      <w:r>
        <w:rPr>
          <w:rFonts w:ascii="Consolas" w:hAnsi="Consolas" w:cs="Consolas"/>
          <w:color w:val="000000"/>
          <w:sz w:val="19"/>
          <w:szCs w:val="19"/>
        </w:rPr>
        <w:t>Đơn giá (Bắt buộc nếu có)</w:t>
      </w:r>
      <w:r>
        <w:rPr>
          <w:rFonts w:ascii="Consolas" w:hAnsi="Consolas" w:cs="Consolas"/>
          <w:color w:val="0000FF"/>
          <w:sz w:val="19"/>
          <w:szCs w:val="19"/>
        </w:rPr>
        <w:t>&lt;/</w:t>
      </w:r>
      <w:r>
        <w:rPr>
          <w:rFonts w:ascii="Consolas" w:hAnsi="Consolas" w:cs="Consolas"/>
          <w:color w:val="A31515"/>
          <w:sz w:val="19"/>
          <w:szCs w:val="19"/>
        </w:rPr>
        <w:t>DGia</w:t>
      </w:r>
      <w:r>
        <w:rPr>
          <w:rFonts w:ascii="Consolas" w:hAnsi="Consolas" w:cs="Consolas"/>
          <w:color w:val="0000FF"/>
          <w:sz w:val="19"/>
          <w:szCs w:val="19"/>
        </w:rPr>
        <w:t>&gt;</w:t>
      </w:r>
    </w:p>
    <w:p w14:paraId="23A5781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TLCKhau</w:t>
      </w:r>
      <w:r>
        <w:rPr>
          <w:rFonts w:ascii="Consolas" w:hAnsi="Consolas" w:cs="Consolas"/>
          <w:color w:val="0000FF"/>
          <w:sz w:val="19"/>
          <w:szCs w:val="19"/>
        </w:rPr>
        <w:t>&gt;</w:t>
      </w:r>
      <w:r>
        <w:rPr>
          <w:rFonts w:ascii="Consolas" w:hAnsi="Consolas" w:cs="Consolas"/>
          <w:color w:val="000000"/>
          <w:sz w:val="19"/>
          <w:szCs w:val="19"/>
        </w:rPr>
        <w:t>Tỷ lệ % chiết khấu</w:t>
      </w:r>
      <w:r>
        <w:rPr>
          <w:rFonts w:ascii="Consolas" w:hAnsi="Consolas" w:cs="Consolas"/>
          <w:color w:val="0000FF"/>
          <w:sz w:val="19"/>
          <w:szCs w:val="19"/>
        </w:rPr>
        <w:t>&lt;/</w:t>
      </w:r>
      <w:r>
        <w:rPr>
          <w:rFonts w:ascii="Consolas" w:hAnsi="Consolas" w:cs="Consolas"/>
          <w:color w:val="A31515"/>
          <w:sz w:val="19"/>
          <w:szCs w:val="19"/>
        </w:rPr>
        <w:t>TLCKhau</w:t>
      </w:r>
      <w:r>
        <w:rPr>
          <w:rFonts w:ascii="Consolas" w:hAnsi="Consolas" w:cs="Consolas"/>
          <w:color w:val="0000FF"/>
          <w:sz w:val="19"/>
          <w:szCs w:val="19"/>
        </w:rPr>
        <w:t>&gt;</w:t>
      </w:r>
    </w:p>
    <w:p w14:paraId="1DFD4B0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STCKhau</w:t>
      </w:r>
      <w:r>
        <w:rPr>
          <w:rFonts w:ascii="Consolas" w:hAnsi="Consolas" w:cs="Consolas"/>
          <w:color w:val="0000FF"/>
          <w:sz w:val="19"/>
          <w:szCs w:val="19"/>
        </w:rPr>
        <w:t>&gt;</w:t>
      </w:r>
      <w:r>
        <w:rPr>
          <w:rFonts w:ascii="Consolas" w:hAnsi="Consolas" w:cs="Consolas"/>
          <w:color w:val="000000"/>
          <w:sz w:val="19"/>
          <w:szCs w:val="19"/>
        </w:rPr>
        <w:t xml:space="preserve">Số tiền chiết khấu </w:t>
      </w:r>
      <w:r>
        <w:rPr>
          <w:rFonts w:ascii="Consolas" w:hAnsi="Consolas" w:cs="Consolas"/>
          <w:color w:val="0000FF"/>
          <w:sz w:val="19"/>
          <w:szCs w:val="19"/>
        </w:rPr>
        <w:t>&lt;/</w:t>
      </w:r>
      <w:r>
        <w:rPr>
          <w:rFonts w:ascii="Consolas" w:hAnsi="Consolas" w:cs="Consolas"/>
          <w:color w:val="A31515"/>
          <w:sz w:val="19"/>
          <w:szCs w:val="19"/>
        </w:rPr>
        <w:t>STCKhau</w:t>
      </w:r>
      <w:r>
        <w:rPr>
          <w:rFonts w:ascii="Consolas" w:hAnsi="Consolas" w:cs="Consolas"/>
          <w:color w:val="0000FF"/>
          <w:sz w:val="19"/>
          <w:szCs w:val="19"/>
        </w:rPr>
        <w:t>&gt;</w:t>
      </w:r>
    </w:p>
    <w:p w14:paraId="1932F26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 - Bắt buộc trừ trường hợp TChat = 4</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528A241F" w14:textId="77777777" w:rsidR="00AC3E5D"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189896C6" w14:textId="77777777" w:rsidR="00AC3E5D" w:rsidRPr="00B62304"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r w:rsidRPr="00B62304">
        <w:rPr>
          <w:rFonts w:ascii="Consolas" w:hAnsi="Consolas" w:cs="Consolas"/>
          <w:sz w:val="19"/>
          <w:szCs w:val="19"/>
        </w:rPr>
        <w:t>Tiền thuế</w:t>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p>
    <w:p w14:paraId="30DCF7C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sidRPr="00B62304">
        <w:rPr>
          <w:rFonts w:ascii="Consolas" w:hAnsi="Consolas" w:cs="Consolas"/>
          <w:color w:val="0000FF"/>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r w:rsidRPr="00B62304">
        <w:rPr>
          <w:rFonts w:ascii="Consolas" w:hAnsi="Consolas" w:cs="Consolas"/>
          <w:sz w:val="19"/>
          <w:szCs w:val="19"/>
        </w:rPr>
        <w:t>Tiền sau thuế</w:t>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p>
    <w:p w14:paraId="281A82E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1C1DC50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3D1D160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TTruong</w:t>
      </w:r>
      <w:r>
        <w:rPr>
          <w:rFonts w:ascii="Consolas" w:hAnsi="Consolas" w:cs="Consolas"/>
          <w:color w:val="0000FF"/>
          <w:sz w:val="19"/>
          <w:szCs w:val="19"/>
        </w:rPr>
        <w:t>&gt;</w:t>
      </w:r>
      <w:r>
        <w:rPr>
          <w:rFonts w:ascii="Consolas" w:hAnsi="Consolas" w:cs="Consolas"/>
          <w:color w:val="000000"/>
          <w:sz w:val="19"/>
          <w:szCs w:val="19"/>
        </w:rPr>
        <w:t>Tên trường</w:t>
      </w:r>
      <w:r>
        <w:rPr>
          <w:rFonts w:ascii="Consolas" w:hAnsi="Consolas" w:cs="Consolas"/>
          <w:color w:val="0000FF"/>
          <w:sz w:val="19"/>
          <w:szCs w:val="19"/>
        </w:rPr>
        <w:t>&lt;/</w:t>
      </w:r>
      <w:r>
        <w:rPr>
          <w:rFonts w:ascii="Consolas" w:hAnsi="Consolas" w:cs="Consolas"/>
          <w:color w:val="A31515"/>
          <w:sz w:val="19"/>
          <w:szCs w:val="19"/>
        </w:rPr>
        <w:t>TTruong</w:t>
      </w:r>
      <w:r>
        <w:rPr>
          <w:rFonts w:ascii="Consolas" w:hAnsi="Consolas" w:cs="Consolas"/>
          <w:color w:val="0000FF"/>
          <w:sz w:val="19"/>
          <w:szCs w:val="19"/>
        </w:rPr>
        <w:t>&gt;</w:t>
      </w:r>
    </w:p>
    <w:p w14:paraId="1FE20A7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KDLieu</w:t>
      </w:r>
      <w:r>
        <w:rPr>
          <w:rFonts w:ascii="Consolas" w:hAnsi="Consolas" w:cs="Consolas"/>
          <w:color w:val="0000FF"/>
          <w:sz w:val="19"/>
          <w:szCs w:val="19"/>
        </w:rPr>
        <w:t>&gt;</w:t>
      </w:r>
      <w:r>
        <w:rPr>
          <w:rFonts w:ascii="Consolas" w:hAnsi="Consolas" w:cs="Consolas"/>
          <w:color w:val="000000"/>
          <w:sz w:val="19"/>
          <w:szCs w:val="19"/>
        </w:rPr>
        <w:t>Kiểu dữ liệu</w:t>
      </w:r>
      <w:r>
        <w:rPr>
          <w:rFonts w:ascii="Consolas" w:hAnsi="Consolas" w:cs="Consolas"/>
          <w:color w:val="0000FF"/>
          <w:sz w:val="19"/>
          <w:szCs w:val="19"/>
        </w:rPr>
        <w:t>&lt;/</w:t>
      </w:r>
      <w:r>
        <w:rPr>
          <w:rFonts w:ascii="Consolas" w:hAnsi="Consolas" w:cs="Consolas"/>
          <w:color w:val="A31515"/>
          <w:sz w:val="19"/>
          <w:szCs w:val="19"/>
        </w:rPr>
        <w:t>KDLieu</w:t>
      </w:r>
      <w:r>
        <w:rPr>
          <w:rFonts w:ascii="Consolas" w:hAnsi="Consolas" w:cs="Consolas"/>
          <w:color w:val="0000FF"/>
          <w:sz w:val="19"/>
          <w:szCs w:val="19"/>
        </w:rPr>
        <w:t>&gt;</w:t>
      </w:r>
    </w:p>
    <w:p w14:paraId="3DB94D5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DLieu</w:t>
      </w:r>
      <w:r>
        <w:rPr>
          <w:rFonts w:ascii="Consolas" w:hAnsi="Consolas" w:cs="Consolas"/>
          <w:color w:val="0000FF"/>
          <w:sz w:val="19"/>
          <w:szCs w:val="19"/>
        </w:rPr>
        <w:t>&gt;</w:t>
      </w:r>
      <w:r>
        <w:rPr>
          <w:rFonts w:ascii="Consolas" w:hAnsi="Consolas" w:cs="Consolas"/>
          <w:color w:val="000000"/>
          <w:sz w:val="19"/>
          <w:szCs w:val="19"/>
        </w:rPr>
        <w:t>Dữ liệu</w:t>
      </w:r>
      <w:r>
        <w:rPr>
          <w:rFonts w:ascii="Consolas" w:hAnsi="Consolas" w:cs="Consolas"/>
          <w:color w:val="0000FF"/>
          <w:sz w:val="19"/>
          <w:szCs w:val="19"/>
        </w:rPr>
        <w:t>&lt;/</w:t>
      </w:r>
      <w:r>
        <w:rPr>
          <w:rFonts w:ascii="Consolas" w:hAnsi="Consolas" w:cs="Consolas"/>
          <w:color w:val="A31515"/>
          <w:sz w:val="19"/>
          <w:szCs w:val="19"/>
        </w:rPr>
        <w:t>DLieu</w:t>
      </w:r>
      <w:r>
        <w:rPr>
          <w:rFonts w:ascii="Consolas" w:hAnsi="Consolas" w:cs="Consolas"/>
          <w:color w:val="0000FF"/>
          <w:sz w:val="19"/>
          <w:szCs w:val="19"/>
        </w:rPr>
        <w:t>&gt;</w:t>
      </w:r>
    </w:p>
    <w:p w14:paraId="08D95DC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15EF33DF" w14:textId="77777777" w:rsidR="00AC3E5D"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14A5BBA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
    <w:p w14:paraId="351D57C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41BE34A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DSHHDVu</w:t>
      </w:r>
      <w:r>
        <w:rPr>
          <w:rFonts w:ascii="Consolas" w:hAnsi="Consolas" w:cs="Consolas"/>
          <w:color w:val="0000FF"/>
          <w:sz w:val="19"/>
          <w:szCs w:val="19"/>
        </w:rPr>
        <w:t>&gt;</w:t>
      </w:r>
    </w:p>
    <w:p w14:paraId="38F6DB1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TToan</w:t>
      </w:r>
      <w:r>
        <w:rPr>
          <w:rFonts w:ascii="Consolas" w:hAnsi="Consolas" w:cs="Consolas"/>
          <w:color w:val="0000FF"/>
          <w:sz w:val="19"/>
          <w:szCs w:val="19"/>
        </w:rPr>
        <w:t>&gt;</w:t>
      </w:r>
    </w:p>
    <w:p w14:paraId="713EB9F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&gt;&lt;!--</w:t>
      </w:r>
      <w:r>
        <w:rPr>
          <w:rFonts w:ascii="Consolas" w:hAnsi="Consolas" w:cs="Consolas"/>
          <w:color w:val="008000"/>
          <w:sz w:val="19"/>
          <w:szCs w:val="19"/>
        </w:rPr>
        <w:t>sử dụng hóa đơn GTGT</w:t>
      </w:r>
      <w:r>
        <w:rPr>
          <w:rFonts w:ascii="Consolas" w:hAnsi="Consolas" w:cs="Consolas"/>
          <w:color w:val="0000FF"/>
          <w:sz w:val="19"/>
          <w:szCs w:val="19"/>
        </w:rPr>
        <w:t>--&gt;</w:t>
      </w:r>
    </w:p>
    <w:p w14:paraId="0E71520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2C64EF5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373E04A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6144D7F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TThue</w:t>
      </w:r>
      <w:r>
        <w:rPr>
          <w:rFonts w:ascii="Consolas" w:hAnsi="Consolas" w:cs="Consolas"/>
          <w:color w:val="0000FF"/>
          <w:sz w:val="19"/>
          <w:szCs w:val="19"/>
        </w:rPr>
        <w:t>&gt;</w:t>
      </w:r>
      <w:r>
        <w:rPr>
          <w:rFonts w:ascii="Consolas" w:hAnsi="Consolas" w:cs="Consolas"/>
          <w:color w:val="000000"/>
          <w:sz w:val="19"/>
          <w:szCs w:val="19"/>
        </w:rPr>
        <w:t>Tiền thuế (Tiền thuế GTGT)</w:t>
      </w:r>
      <w:r>
        <w:rPr>
          <w:rFonts w:ascii="Consolas" w:hAnsi="Consolas" w:cs="Consolas"/>
          <w:color w:val="0000FF"/>
          <w:sz w:val="19"/>
          <w:szCs w:val="19"/>
        </w:rPr>
        <w:t>&lt;/</w:t>
      </w:r>
      <w:r>
        <w:rPr>
          <w:rFonts w:ascii="Consolas" w:hAnsi="Consolas" w:cs="Consolas"/>
          <w:color w:val="A31515"/>
          <w:sz w:val="19"/>
          <w:szCs w:val="19"/>
        </w:rPr>
        <w:t>TThue</w:t>
      </w:r>
      <w:r>
        <w:rPr>
          <w:rFonts w:ascii="Consolas" w:hAnsi="Consolas" w:cs="Consolas"/>
          <w:color w:val="0000FF"/>
          <w:sz w:val="19"/>
          <w:szCs w:val="19"/>
        </w:rPr>
        <w:t>&gt;</w:t>
      </w:r>
    </w:p>
    <w:p w14:paraId="291E67D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0E826AA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w:t>
      </w:r>
    </w:p>
    <w:p w14:paraId="3C42C12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TgTCThue</w:t>
      </w:r>
      <w:r>
        <w:rPr>
          <w:rFonts w:ascii="Consolas" w:hAnsi="Consolas" w:cs="Consolas"/>
          <w:color w:val="0000FF"/>
          <w:sz w:val="19"/>
          <w:szCs w:val="19"/>
        </w:rPr>
        <w:t>&gt;</w:t>
      </w:r>
      <w:r>
        <w:rPr>
          <w:rFonts w:ascii="Consolas" w:hAnsi="Consolas" w:cs="Consolas"/>
          <w:color w:val="000000"/>
          <w:sz w:val="19"/>
          <w:szCs w:val="19"/>
        </w:rPr>
        <w:t>Tổng tiền chưa thuế (Tổng cộng thành tiền chưa có thuế GTGT) (Bắt buộc với hóa đơn GTGT)</w:t>
      </w:r>
      <w:r>
        <w:rPr>
          <w:rFonts w:ascii="Consolas" w:hAnsi="Consolas" w:cs="Consolas"/>
          <w:color w:val="0000FF"/>
          <w:sz w:val="19"/>
          <w:szCs w:val="19"/>
        </w:rPr>
        <w:t>&lt;/</w:t>
      </w:r>
      <w:r>
        <w:rPr>
          <w:rFonts w:ascii="Consolas" w:hAnsi="Consolas" w:cs="Consolas"/>
          <w:color w:val="A31515"/>
          <w:sz w:val="19"/>
          <w:szCs w:val="19"/>
        </w:rPr>
        <w:t>TgTCThue</w:t>
      </w:r>
      <w:r>
        <w:rPr>
          <w:rFonts w:ascii="Consolas" w:hAnsi="Consolas" w:cs="Consolas"/>
          <w:color w:val="0000FF"/>
          <w:sz w:val="19"/>
          <w:szCs w:val="19"/>
        </w:rPr>
        <w:t>&gt;</w:t>
      </w:r>
    </w:p>
    <w:p w14:paraId="67F8638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TgTThue</w:t>
      </w:r>
      <w:r>
        <w:rPr>
          <w:rFonts w:ascii="Consolas" w:hAnsi="Consolas" w:cs="Consolas"/>
          <w:color w:val="0000FF"/>
          <w:sz w:val="19"/>
          <w:szCs w:val="19"/>
        </w:rPr>
        <w:t>&gt;</w:t>
      </w:r>
      <w:r>
        <w:rPr>
          <w:rFonts w:ascii="Consolas" w:hAnsi="Consolas" w:cs="Consolas"/>
          <w:color w:val="000000"/>
          <w:sz w:val="19"/>
          <w:szCs w:val="19"/>
        </w:rPr>
        <w:t>Tổng tiền thuế (Tổng cộng tiền thuế GTGT) (Bắt buộc với hóa đơn GTGT)</w:t>
      </w:r>
      <w:r>
        <w:rPr>
          <w:rFonts w:ascii="Consolas" w:hAnsi="Consolas" w:cs="Consolas"/>
          <w:color w:val="0000FF"/>
          <w:sz w:val="19"/>
          <w:szCs w:val="19"/>
        </w:rPr>
        <w:t>&lt;/</w:t>
      </w:r>
      <w:r>
        <w:rPr>
          <w:rFonts w:ascii="Consolas" w:hAnsi="Consolas" w:cs="Consolas"/>
          <w:color w:val="A31515"/>
          <w:sz w:val="19"/>
          <w:szCs w:val="19"/>
        </w:rPr>
        <w:t>TgTThue</w:t>
      </w:r>
      <w:r>
        <w:rPr>
          <w:rFonts w:ascii="Consolas" w:hAnsi="Consolas" w:cs="Consolas"/>
          <w:color w:val="0000FF"/>
          <w:sz w:val="19"/>
          <w:szCs w:val="19"/>
        </w:rPr>
        <w:t>&gt;</w:t>
      </w:r>
    </w:p>
    <w:p w14:paraId="3F104AD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TTCKTMai</w:t>
      </w:r>
      <w:r>
        <w:rPr>
          <w:rFonts w:ascii="Consolas" w:hAnsi="Consolas" w:cs="Consolas"/>
          <w:color w:val="0000FF"/>
          <w:sz w:val="19"/>
          <w:szCs w:val="19"/>
        </w:rPr>
        <w:t>&gt;</w:t>
      </w:r>
      <w:r>
        <w:rPr>
          <w:rFonts w:ascii="Consolas" w:hAnsi="Consolas" w:cs="Consolas"/>
          <w:color w:val="000000"/>
          <w:sz w:val="19"/>
          <w:szCs w:val="19"/>
        </w:rPr>
        <w:t>Tổng tiền chiết khấu thương mại</w:t>
      </w:r>
      <w:r>
        <w:rPr>
          <w:rFonts w:ascii="Consolas" w:hAnsi="Consolas" w:cs="Consolas"/>
          <w:color w:val="0000FF"/>
          <w:sz w:val="19"/>
          <w:szCs w:val="19"/>
        </w:rPr>
        <w:t>&lt;/</w:t>
      </w:r>
      <w:r>
        <w:rPr>
          <w:rFonts w:ascii="Consolas" w:hAnsi="Consolas" w:cs="Consolas"/>
          <w:color w:val="A31515"/>
          <w:sz w:val="19"/>
          <w:szCs w:val="19"/>
        </w:rPr>
        <w:t>TTCKTMai</w:t>
      </w:r>
      <w:r>
        <w:rPr>
          <w:rFonts w:ascii="Consolas" w:hAnsi="Consolas" w:cs="Consolas"/>
          <w:color w:val="0000FF"/>
          <w:sz w:val="19"/>
          <w:szCs w:val="19"/>
        </w:rPr>
        <w:t>&gt;</w:t>
      </w:r>
    </w:p>
    <w:p w14:paraId="6F14683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TgTTTBSo</w:t>
      </w:r>
      <w:r>
        <w:rPr>
          <w:rFonts w:ascii="Consolas" w:hAnsi="Consolas" w:cs="Consolas"/>
          <w:color w:val="0000FF"/>
          <w:sz w:val="19"/>
          <w:szCs w:val="19"/>
        </w:rPr>
        <w:t>&gt;</w:t>
      </w:r>
      <w:r>
        <w:rPr>
          <w:rFonts w:ascii="Consolas" w:hAnsi="Consolas" w:cs="Consolas"/>
          <w:color w:val="000000"/>
          <w:sz w:val="19"/>
          <w:szCs w:val="19"/>
        </w:rPr>
        <w:t>Tổng tiền thanh toán bằng số *</w:t>
      </w:r>
      <w:r>
        <w:rPr>
          <w:rFonts w:ascii="Consolas" w:hAnsi="Consolas" w:cs="Consolas"/>
          <w:color w:val="0000FF"/>
          <w:sz w:val="19"/>
          <w:szCs w:val="19"/>
        </w:rPr>
        <w:t>&lt;/</w:t>
      </w:r>
      <w:r>
        <w:rPr>
          <w:rFonts w:ascii="Consolas" w:hAnsi="Consolas" w:cs="Consolas"/>
          <w:color w:val="A31515"/>
          <w:sz w:val="19"/>
          <w:szCs w:val="19"/>
        </w:rPr>
        <w:t>TgTTTBSo</w:t>
      </w:r>
      <w:r>
        <w:rPr>
          <w:rFonts w:ascii="Consolas" w:hAnsi="Consolas" w:cs="Consolas"/>
          <w:color w:val="0000FF"/>
          <w:sz w:val="19"/>
          <w:szCs w:val="19"/>
        </w:rPr>
        <w:t>&gt;</w:t>
      </w:r>
    </w:p>
    <w:p w14:paraId="7CEF93D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TgTTTBChu</w:t>
      </w:r>
      <w:r>
        <w:rPr>
          <w:rFonts w:ascii="Consolas" w:hAnsi="Consolas" w:cs="Consolas"/>
          <w:color w:val="0000FF"/>
          <w:sz w:val="19"/>
          <w:szCs w:val="19"/>
        </w:rPr>
        <w:t>&gt;</w:t>
      </w:r>
      <w:r>
        <w:rPr>
          <w:rFonts w:ascii="Consolas" w:hAnsi="Consolas" w:cs="Consolas"/>
          <w:color w:val="000000"/>
          <w:sz w:val="19"/>
          <w:szCs w:val="19"/>
        </w:rPr>
        <w:t>Tổng tiền thanh toán bằng chữ *</w:t>
      </w:r>
      <w:r>
        <w:rPr>
          <w:rFonts w:ascii="Consolas" w:hAnsi="Consolas" w:cs="Consolas"/>
          <w:color w:val="0000FF"/>
          <w:sz w:val="19"/>
          <w:szCs w:val="19"/>
        </w:rPr>
        <w:t>&lt;/</w:t>
      </w:r>
      <w:r>
        <w:rPr>
          <w:rFonts w:ascii="Consolas" w:hAnsi="Consolas" w:cs="Consolas"/>
          <w:color w:val="A31515"/>
          <w:sz w:val="19"/>
          <w:szCs w:val="19"/>
        </w:rPr>
        <w:t>TgTTTBChu</w:t>
      </w:r>
      <w:r>
        <w:rPr>
          <w:rFonts w:ascii="Consolas" w:hAnsi="Consolas" w:cs="Consolas"/>
          <w:color w:val="0000FF"/>
          <w:sz w:val="19"/>
          <w:szCs w:val="19"/>
        </w:rPr>
        <w:t>&gt;</w:t>
      </w:r>
    </w:p>
    <w:p w14:paraId="0E08B65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TToan</w:t>
      </w:r>
      <w:r>
        <w:rPr>
          <w:rFonts w:ascii="Consolas" w:hAnsi="Consolas" w:cs="Consolas"/>
          <w:color w:val="0000FF"/>
          <w:sz w:val="19"/>
          <w:szCs w:val="19"/>
        </w:rPr>
        <w:t>&gt;</w:t>
      </w:r>
    </w:p>
    <w:p w14:paraId="7F4809D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&lt;/</w:t>
      </w:r>
      <w:r>
        <w:rPr>
          <w:rFonts w:ascii="Consolas" w:hAnsi="Consolas" w:cs="Consolas"/>
          <w:color w:val="A31515"/>
          <w:sz w:val="19"/>
          <w:szCs w:val="19"/>
        </w:rPr>
        <w:t>NDHDon</w:t>
      </w:r>
      <w:r>
        <w:rPr>
          <w:rFonts w:ascii="Consolas" w:hAnsi="Consolas" w:cs="Consolas"/>
          <w:color w:val="0000FF"/>
          <w:sz w:val="19"/>
          <w:szCs w:val="19"/>
        </w:rPr>
        <w:t>&gt;</w:t>
      </w:r>
    </w:p>
    <w:p w14:paraId="09AE359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DLHDon</w:t>
      </w:r>
      <w:r>
        <w:rPr>
          <w:rFonts w:ascii="Consolas" w:hAnsi="Consolas" w:cs="Consolas"/>
          <w:color w:val="0000FF"/>
          <w:sz w:val="19"/>
          <w:szCs w:val="19"/>
        </w:rPr>
        <w:t>&gt;</w:t>
      </w:r>
    </w:p>
    <w:p w14:paraId="7B4B2D4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HDon</w:t>
      </w:r>
      <w:r>
        <w:rPr>
          <w:rFonts w:ascii="Consolas" w:hAnsi="Consolas" w:cs="Consolas"/>
          <w:color w:val="0000FF"/>
          <w:sz w:val="19"/>
          <w:szCs w:val="19"/>
        </w:rPr>
        <w:t>&gt;</w:t>
      </w:r>
    </w:p>
    <w:p w14:paraId="0E152948" w14:textId="77777777" w:rsidR="00AC3E5D" w:rsidRDefault="00AC3E5D" w:rsidP="00AC3E5D">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DSHDon</w:t>
      </w:r>
      <w:r>
        <w:rPr>
          <w:rFonts w:ascii="Consolas" w:hAnsi="Consolas" w:cs="Consolas"/>
          <w:color w:val="0000FF"/>
          <w:sz w:val="19"/>
          <w:szCs w:val="19"/>
        </w:rPr>
        <w:t>&gt;</w:t>
      </w:r>
    </w:p>
    <w:p w14:paraId="5CDD6807" w14:textId="77777777" w:rsidR="00AC3E5D" w:rsidRPr="00A76090" w:rsidRDefault="00AC3E5D" w:rsidP="00AC3E5D">
      <w:pPr>
        <w:rPr>
          <w:rFonts w:ascii="Consolas" w:hAnsi="Consolas" w:cs="Consolas"/>
          <w:color w:val="0000FF"/>
          <w:sz w:val="19"/>
          <w:szCs w:val="19"/>
        </w:rPr>
      </w:pPr>
    </w:p>
    <w:p w14:paraId="34ECA937" w14:textId="77777777" w:rsidR="00AC3E5D" w:rsidRPr="00172A15" w:rsidRDefault="00AC3E5D" w:rsidP="00AC3E5D">
      <w:pPr>
        <w:pStyle w:val="Heading3"/>
      </w:pPr>
      <w:r>
        <w:t xml:space="preserve"> </w:t>
      </w:r>
      <w:bookmarkStart w:id="74" w:name="_Toc90309064"/>
      <w:r>
        <w:t>Lấy nội dung XMLData Hóa đơn có mã CQT trả về</w:t>
      </w:r>
      <w:bookmarkEnd w:id="74"/>
    </w:p>
    <w:p w14:paraId="76246032" w14:textId="77777777" w:rsidR="00AC3E5D" w:rsidRPr="00A76090" w:rsidRDefault="00AC3E5D" w:rsidP="00AC3E5D">
      <w:pPr>
        <w:rPr>
          <w:lang w:val="x-none" w:eastAsia="x-none"/>
        </w:rPr>
      </w:pPr>
    </w:p>
    <w:p w14:paraId="6C8B475C" w14:textId="77777777" w:rsidR="00AC3E5D" w:rsidRPr="00593BE8" w:rsidRDefault="00AC3E5D" w:rsidP="00A75803">
      <w:pPr>
        <w:pStyle w:val="N"/>
      </w:pPr>
      <w:r w:rsidRPr="00593BE8">
        <w:t>URL</w:t>
      </w:r>
    </w:p>
    <w:p w14:paraId="363D9586" w14:textId="77777777" w:rsidR="00AC3E5D" w:rsidRDefault="00AC3E5D" w:rsidP="00A75803">
      <w:pPr>
        <w:pStyle w:val="N"/>
        <w:rPr>
          <w:rFonts w:eastAsia="Calibri"/>
        </w:rPr>
      </w:pPr>
      <w:r>
        <w:tab/>
      </w:r>
      <w:r w:rsidRPr="00007702">
        <w:t xml:space="preserve"> </w:t>
      </w:r>
      <w:r>
        <w:t>s</w:t>
      </w:r>
      <w:r w:rsidRPr="00EB3AC8">
        <w:t xml:space="preserve">tring </w:t>
      </w:r>
      <w:r w:rsidRPr="00AD3C49">
        <w:rPr>
          <w:b/>
          <w:color w:val="000000"/>
        </w:rPr>
        <w:t>GetInvDataByFkey</w:t>
      </w:r>
      <w:r w:rsidRPr="009372AD">
        <w:rPr>
          <w:rFonts w:eastAsia="Calibri"/>
        </w:rPr>
        <w:t>(</w:t>
      </w:r>
      <w:r w:rsidRPr="008F210C">
        <w:rPr>
          <w:rFonts w:eastAsia="Calibri"/>
        </w:rPr>
        <w:t>string fkey, string userName, string userPass, string account, stri</w:t>
      </w:r>
      <w:r>
        <w:rPr>
          <w:rFonts w:eastAsia="Calibri"/>
        </w:rPr>
        <w:t>ng accPass, string pattern = "")</w:t>
      </w:r>
    </w:p>
    <w:p w14:paraId="739E0E51" w14:textId="77777777" w:rsidR="00AC3E5D" w:rsidRDefault="00AC3E5D" w:rsidP="00A75803">
      <w:pPr>
        <w:pStyle w:val="N"/>
        <w:rPr>
          <w:rFonts w:eastAsia="Calibri"/>
        </w:rPr>
      </w:pPr>
    </w:p>
    <w:p w14:paraId="11983510" w14:textId="77777777" w:rsidR="00AC3E5D" w:rsidRPr="00593BE8" w:rsidRDefault="00AC3E5D" w:rsidP="00A75803">
      <w:pPr>
        <w:pStyle w:val="N"/>
      </w:pPr>
      <w:r w:rsidRPr="00593BE8">
        <w:t>DESCRIPTION</w:t>
      </w:r>
    </w:p>
    <w:p w14:paraId="17384F34" w14:textId="77777777" w:rsidR="00AC3E5D" w:rsidRDefault="00AC3E5D" w:rsidP="00A75803">
      <w:pPr>
        <w:pStyle w:val="N"/>
      </w:pPr>
      <w:r>
        <w:tab/>
        <w:t>Đây là web service cho phép lấy nội dung xml hóa đơn có mã CQT trả về</w:t>
      </w:r>
    </w:p>
    <w:p w14:paraId="66432DB1" w14:textId="77777777" w:rsidR="00AC3E5D" w:rsidRPr="00007702" w:rsidRDefault="00AC3E5D" w:rsidP="00A75803">
      <w:pPr>
        <w:pStyle w:val="N"/>
      </w:pPr>
      <w:r w:rsidRPr="00663B3E">
        <w:t>HTTP METHOD</w:t>
      </w:r>
    </w:p>
    <w:p w14:paraId="3A3CDB28" w14:textId="77777777" w:rsidR="00AC3E5D" w:rsidRPr="00007702" w:rsidRDefault="00AC3E5D" w:rsidP="00A75803">
      <w:pPr>
        <w:pStyle w:val="N"/>
        <w:rPr>
          <w:b/>
        </w:rPr>
      </w:pPr>
      <w:r>
        <w:tab/>
        <w:t>Get</w:t>
      </w:r>
    </w:p>
    <w:p w14:paraId="4BB07109" w14:textId="77777777" w:rsidR="00AC3E5D" w:rsidRPr="00610AFD" w:rsidRDefault="00AC3E5D" w:rsidP="00A75803">
      <w:pPr>
        <w:pStyle w:val="N"/>
      </w:pPr>
      <w:r w:rsidRPr="00610AFD">
        <w:t>REQUEST BODY</w:t>
      </w:r>
    </w:p>
    <w:p w14:paraId="4AED4880"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Pr>
          <w:rFonts w:eastAsia="Calibri" w:cs="Times New Roman"/>
          <w:b/>
          <w:szCs w:val="24"/>
        </w:rPr>
        <w:t>Account/ACPass</w:t>
      </w:r>
      <w:r w:rsidRPr="009372AD">
        <w:rPr>
          <w:rFonts w:eastAsia="Calibri" w:cs="Times New Roman"/>
          <w:b/>
          <w:szCs w:val="24"/>
        </w:rPr>
        <w:t xml:space="preserve">:  </w:t>
      </w:r>
      <w:r w:rsidRPr="009372AD">
        <w:rPr>
          <w:rFonts w:eastAsia="Calibri" w:cs="Times New Roman"/>
          <w:szCs w:val="24"/>
        </w:rPr>
        <w:t>Tài khoản được cấp phát cho nhân viên gọi lệnh phát hành hóa đơn</w:t>
      </w:r>
    </w:p>
    <w:p w14:paraId="0C03355D" w14:textId="77777777" w:rsidR="00AC3E5D" w:rsidRPr="000D3AC0"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7222E29C" w14:textId="77777777" w:rsidR="00AC3E5D" w:rsidRPr="00DA6FA0"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cs="Times New Roman"/>
          <w:b/>
          <w:color w:val="000000"/>
          <w:szCs w:val="24"/>
        </w:rPr>
        <w:t>fkey</w:t>
      </w:r>
      <w:r w:rsidRPr="000D3AC0">
        <w:rPr>
          <w:rFonts w:cs="Times New Roman"/>
          <w:color w:val="000000"/>
          <w:szCs w:val="24"/>
        </w:rPr>
        <w:t xml:space="preserve">: </w:t>
      </w:r>
      <w:r>
        <w:rPr>
          <w:rFonts w:cs="Times New Roman"/>
          <w:color w:val="000000"/>
          <w:szCs w:val="24"/>
        </w:rPr>
        <w:t>fkey của hóa đơn</w:t>
      </w:r>
    </w:p>
    <w:p w14:paraId="3F5C72DB" w14:textId="77777777" w:rsidR="00AC3E5D" w:rsidRPr="005A1839" w:rsidRDefault="00AC3E5D" w:rsidP="00AC3E5D">
      <w:pPr>
        <w:pStyle w:val="ListParagraph"/>
        <w:numPr>
          <w:ilvl w:val="0"/>
          <w:numId w:val="2"/>
        </w:numPr>
        <w:spacing w:after="0" w:line="360" w:lineRule="auto"/>
        <w:ind w:left="1080"/>
        <w:jc w:val="both"/>
        <w:rPr>
          <w:rFonts w:eastAsia="Calibri" w:cs="Times New Roman"/>
          <w:b/>
          <w:szCs w:val="24"/>
          <w:u w:val="single"/>
        </w:rPr>
      </w:pPr>
      <w:r w:rsidRPr="005A1839">
        <w:rPr>
          <w:rFonts w:cs="Times New Roman"/>
          <w:b/>
          <w:color w:val="000000"/>
          <w:szCs w:val="24"/>
          <w:highlight w:val="white"/>
        </w:rPr>
        <w:t>pattern</w:t>
      </w:r>
      <w:r w:rsidRPr="005A1839">
        <w:rPr>
          <w:rFonts w:cs="Times New Roman"/>
          <w:color w:val="000000"/>
          <w:szCs w:val="24"/>
        </w:rPr>
        <w:t>: mẫu số</w:t>
      </w:r>
      <w:r>
        <w:rPr>
          <w:rFonts w:cs="Times New Roman"/>
          <w:color w:val="000000"/>
          <w:szCs w:val="24"/>
        </w:rPr>
        <w:t xml:space="preserve"> hóa đơn</w:t>
      </w:r>
    </w:p>
    <w:p w14:paraId="58AF22E2" w14:textId="77777777" w:rsidR="00AC3E5D" w:rsidRDefault="00AC3E5D" w:rsidP="00A75803">
      <w:pPr>
        <w:pStyle w:val="N"/>
      </w:pPr>
    </w:p>
    <w:p w14:paraId="51DA2472"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4950"/>
        <w:gridCol w:w="1885"/>
      </w:tblGrid>
      <w:tr w:rsidR="00AC3E5D" w:rsidRPr="00660ABB" w14:paraId="6464B797"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F2F2F2"/>
          </w:tcPr>
          <w:p w14:paraId="38B51C48" w14:textId="77777777" w:rsidR="00AC3E5D" w:rsidRPr="00660ABB" w:rsidRDefault="00AC3E5D" w:rsidP="001B79C4">
            <w:pPr>
              <w:pStyle w:val="ListParagraph"/>
            </w:pPr>
            <w:r>
              <w:t>Kết quả</w:t>
            </w:r>
          </w:p>
        </w:tc>
        <w:tc>
          <w:tcPr>
            <w:tcW w:w="4950" w:type="dxa"/>
            <w:tcBorders>
              <w:top w:val="single" w:sz="4" w:space="0" w:color="2E74B5"/>
              <w:left w:val="single" w:sz="4" w:space="0" w:color="2E74B5"/>
              <w:bottom w:val="single" w:sz="4" w:space="0" w:color="2E74B5"/>
              <w:right w:val="single" w:sz="4" w:space="0" w:color="2E74B5"/>
            </w:tcBorders>
            <w:shd w:val="clear" w:color="auto" w:fill="F2F2F2"/>
          </w:tcPr>
          <w:p w14:paraId="170ABB18" w14:textId="77777777" w:rsidR="00AC3E5D" w:rsidRPr="00660ABB" w:rsidRDefault="00AC3E5D" w:rsidP="001B79C4">
            <w:pPr>
              <w:pStyle w:val="ListParagraph"/>
            </w:pPr>
            <w:r w:rsidRPr="00660ABB">
              <w:t>Mô tả</w:t>
            </w:r>
          </w:p>
        </w:tc>
        <w:tc>
          <w:tcPr>
            <w:tcW w:w="1885" w:type="dxa"/>
            <w:tcBorders>
              <w:top w:val="single" w:sz="4" w:space="0" w:color="2E74B5"/>
              <w:left w:val="single" w:sz="4" w:space="0" w:color="2E74B5"/>
              <w:bottom w:val="single" w:sz="4" w:space="0" w:color="2E74B5"/>
              <w:right w:val="single" w:sz="4" w:space="0" w:color="2E74B5"/>
            </w:tcBorders>
            <w:shd w:val="clear" w:color="auto" w:fill="F2F2F2"/>
          </w:tcPr>
          <w:p w14:paraId="11B83F65" w14:textId="77777777" w:rsidR="00AC3E5D" w:rsidRPr="00660ABB" w:rsidRDefault="00AC3E5D" w:rsidP="001B79C4">
            <w:pPr>
              <w:pStyle w:val="ListParagraph"/>
            </w:pPr>
            <w:r>
              <w:t>Ghi chú</w:t>
            </w:r>
          </w:p>
        </w:tc>
      </w:tr>
      <w:tr w:rsidR="00AC3E5D" w:rsidRPr="00660ABB" w14:paraId="54BE1D21" w14:textId="77777777" w:rsidTr="001B79C4">
        <w:tc>
          <w:tcPr>
            <w:tcW w:w="2430" w:type="dxa"/>
            <w:tcBorders>
              <w:top w:val="single" w:sz="4" w:space="0" w:color="2E74B5"/>
              <w:left w:val="single" w:sz="4" w:space="0" w:color="2E74B5"/>
              <w:right w:val="single" w:sz="4" w:space="0" w:color="2E74B5"/>
            </w:tcBorders>
            <w:shd w:val="clear" w:color="auto" w:fill="auto"/>
          </w:tcPr>
          <w:p w14:paraId="06E41B03"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77ECFEEE"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w:t>
            </w:r>
            <w:r>
              <w:rPr>
                <w:rFonts w:cs="Times New Roman"/>
              </w:rPr>
              <w:t>n thêm mới hóa đơn</w:t>
            </w:r>
          </w:p>
        </w:tc>
        <w:tc>
          <w:tcPr>
            <w:tcW w:w="1885" w:type="dxa"/>
            <w:tcBorders>
              <w:top w:val="single" w:sz="4" w:space="0" w:color="2E74B5"/>
              <w:left w:val="single" w:sz="4" w:space="0" w:color="2E74B5"/>
              <w:bottom w:val="single" w:sz="4" w:space="0" w:color="2E74B5"/>
              <w:right w:val="single" w:sz="4" w:space="0" w:color="2E74B5"/>
            </w:tcBorders>
          </w:tcPr>
          <w:p w14:paraId="59FCDD2E" w14:textId="77777777" w:rsidR="00AC3E5D" w:rsidRPr="009372AD" w:rsidRDefault="00AC3E5D" w:rsidP="001B79C4">
            <w:pPr>
              <w:pStyle w:val="ListParagraph"/>
              <w:ind w:left="0"/>
              <w:jc w:val="both"/>
              <w:rPr>
                <w:rFonts w:cs="Times New Roman"/>
              </w:rPr>
            </w:pPr>
          </w:p>
        </w:tc>
      </w:tr>
      <w:tr w:rsidR="00AC3E5D" w:rsidRPr="00660ABB" w14:paraId="29947E15"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1C7058A7" w14:textId="77777777" w:rsidR="00AC3E5D" w:rsidRPr="009372AD" w:rsidRDefault="00AC3E5D" w:rsidP="001B79C4">
            <w:pPr>
              <w:jc w:val="both"/>
              <w:rPr>
                <w:rFonts w:cs="Times New Roman"/>
                <w:szCs w:val="24"/>
              </w:rPr>
            </w:pPr>
            <w:r>
              <w:rPr>
                <w:rFonts w:cs="Times New Roman"/>
                <w:szCs w:val="24"/>
              </w:rPr>
              <w:lastRenderedPageBreak/>
              <w:t>ERR:7</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1D05B418" w14:textId="77777777" w:rsidR="00AC3E5D" w:rsidRPr="009372AD" w:rsidRDefault="00AC3E5D" w:rsidP="001B79C4">
            <w:pPr>
              <w:jc w:val="both"/>
              <w:rPr>
                <w:rFonts w:cs="Times New Roman"/>
                <w:szCs w:val="24"/>
              </w:rPr>
            </w:pPr>
            <w:r w:rsidRPr="009372AD">
              <w:rPr>
                <w:rFonts w:cs="Times New Roman"/>
              </w:rPr>
              <w:t>User name không phù hợp, không tìm thấy company tương ứng cho user.</w:t>
            </w:r>
          </w:p>
        </w:tc>
        <w:tc>
          <w:tcPr>
            <w:tcW w:w="1885" w:type="dxa"/>
            <w:tcBorders>
              <w:top w:val="single" w:sz="4" w:space="0" w:color="2E74B5"/>
              <w:left w:val="single" w:sz="4" w:space="0" w:color="2E74B5"/>
              <w:bottom w:val="single" w:sz="4" w:space="0" w:color="2E74B5"/>
              <w:right w:val="single" w:sz="4" w:space="0" w:color="2E74B5"/>
            </w:tcBorders>
          </w:tcPr>
          <w:p w14:paraId="7EDAC3BF" w14:textId="77777777" w:rsidR="00AC3E5D" w:rsidRPr="009372AD" w:rsidRDefault="00AC3E5D" w:rsidP="001B79C4">
            <w:pPr>
              <w:jc w:val="both"/>
              <w:rPr>
                <w:rFonts w:cs="Times New Roman"/>
                <w:szCs w:val="24"/>
              </w:rPr>
            </w:pPr>
          </w:p>
        </w:tc>
      </w:tr>
      <w:tr w:rsidR="00AC3E5D" w:rsidRPr="00660ABB" w14:paraId="2EC05214"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40B5C3AC" w14:textId="77777777" w:rsidR="00AC3E5D" w:rsidRPr="009372AD" w:rsidRDefault="00AC3E5D" w:rsidP="001B79C4">
            <w:pPr>
              <w:jc w:val="both"/>
              <w:rPr>
                <w:rFonts w:cs="Times New Roman"/>
                <w:szCs w:val="24"/>
              </w:rPr>
            </w:pPr>
            <w:r>
              <w:rPr>
                <w:rFonts w:cs="Times New Roman"/>
                <w:szCs w:val="24"/>
              </w:rPr>
              <w:t>ERR:78</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1820615F" w14:textId="77777777" w:rsidR="00AC3E5D" w:rsidRPr="009372AD" w:rsidRDefault="00AC3E5D" w:rsidP="001B79C4">
            <w:pPr>
              <w:jc w:val="both"/>
              <w:rPr>
                <w:rFonts w:cs="Times New Roman"/>
                <w:szCs w:val="24"/>
              </w:rPr>
            </w:pPr>
            <w:r>
              <w:rPr>
                <w:rFonts w:cs="Times New Roman"/>
                <w:szCs w:val="24"/>
              </w:rPr>
              <w:t>Khách hàng không sử dụng hóa đơn cấp mã từ cơ quan thuế hoặc không cấu hình sử dụng theo TT78</w:t>
            </w:r>
          </w:p>
        </w:tc>
        <w:tc>
          <w:tcPr>
            <w:tcW w:w="1885" w:type="dxa"/>
            <w:tcBorders>
              <w:top w:val="single" w:sz="4" w:space="0" w:color="2E74B5"/>
              <w:left w:val="single" w:sz="4" w:space="0" w:color="2E74B5"/>
              <w:bottom w:val="single" w:sz="4" w:space="0" w:color="2E74B5"/>
              <w:right w:val="single" w:sz="4" w:space="0" w:color="2E74B5"/>
            </w:tcBorders>
          </w:tcPr>
          <w:p w14:paraId="2D4442B8" w14:textId="77777777" w:rsidR="00AC3E5D" w:rsidRPr="009372AD" w:rsidRDefault="00AC3E5D" w:rsidP="001B79C4">
            <w:pPr>
              <w:pStyle w:val="ListParagraph"/>
              <w:ind w:left="0"/>
              <w:jc w:val="both"/>
              <w:rPr>
                <w:rFonts w:cs="Times New Roman"/>
              </w:rPr>
            </w:pPr>
          </w:p>
        </w:tc>
      </w:tr>
      <w:tr w:rsidR="00AC3E5D" w:rsidRPr="00660ABB" w14:paraId="2B513219"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23199CD0" w14:textId="77777777" w:rsidR="00AC3E5D" w:rsidRPr="009372AD" w:rsidRDefault="00AC3E5D" w:rsidP="001B79C4">
            <w:pPr>
              <w:autoSpaceDE w:val="0"/>
              <w:autoSpaceDN w:val="0"/>
              <w:adjustRightInd w:val="0"/>
              <w:jc w:val="both"/>
              <w:rPr>
                <w:rFonts w:cs="Times New Roman"/>
                <w:szCs w:val="24"/>
              </w:rPr>
            </w:pPr>
            <w:r>
              <w:rPr>
                <w:rFonts w:cs="Times New Roman"/>
                <w:szCs w:val="24"/>
              </w:rPr>
              <w:t>ERR:21</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28A19F58" w14:textId="77777777" w:rsidR="00AC3E5D" w:rsidRPr="009372AD" w:rsidRDefault="00AC3E5D" w:rsidP="001B79C4">
            <w:pPr>
              <w:pStyle w:val="ListParagraph"/>
              <w:ind w:left="0"/>
              <w:jc w:val="both"/>
              <w:rPr>
                <w:rFonts w:cs="Times New Roman"/>
              </w:rPr>
            </w:pPr>
            <w:r>
              <w:rPr>
                <w:rFonts w:cs="Times New Roman"/>
              </w:rPr>
              <w:t>Không lấy được mẫu mặc định của công ty</w:t>
            </w:r>
          </w:p>
        </w:tc>
        <w:tc>
          <w:tcPr>
            <w:tcW w:w="1885" w:type="dxa"/>
            <w:tcBorders>
              <w:top w:val="single" w:sz="4" w:space="0" w:color="2E74B5"/>
              <w:left w:val="single" w:sz="4" w:space="0" w:color="2E74B5"/>
              <w:bottom w:val="single" w:sz="4" w:space="0" w:color="2E74B5"/>
              <w:right w:val="single" w:sz="4" w:space="0" w:color="2E74B5"/>
            </w:tcBorders>
          </w:tcPr>
          <w:p w14:paraId="5B6ACD42" w14:textId="77777777" w:rsidR="00AC3E5D" w:rsidRPr="009372AD" w:rsidRDefault="00AC3E5D" w:rsidP="001B79C4">
            <w:pPr>
              <w:pStyle w:val="ListParagraph"/>
              <w:ind w:left="0"/>
              <w:jc w:val="both"/>
              <w:rPr>
                <w:rFonts w:cs="Times New Roman"/>
              </w:rPr>
            </w:pPr>
          </w:p>
        </w:tc>
      </w:tr>
      <w:tr w:rsidR="00AC3E5D" w:rsidRPr="00660ABB" w14:paraId="63BB2614"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64FBA9BE" w14:textId="77777777" w:rsidR="00AC3E5D" w:rsidRPr="009372AD" w:rsidRDefault="00AC3E5D" w:rsidP="001B79C4">
            <w:pPr>
              <w:jc w:val="both"/>
              <w:rPr>
                <w:rFonts w:cs="Times New Roman"/>
                <w:szCs w:val="24"/>
              </w:rPr>
            </w:pPr>
            <w:r>
              <w:rPr>
                <w:rFonts w:cs="Times New Roman"/>
                <w:szCs w:val="24"/>
              </w:rPr>
              <w:t>ERR:22</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25ABD4DD" w14:textId="77777777" w:rsidR="00AC3E5D" w:rsidRPr="009372AD" w:rsidRDefault="00AC3E5D" w:rsidP="001B79C4">
            <w:pPr>
              <w:pStyle w:val="ListParagraph"/>
              <w:ind w:left="0"/>
              <w:jc w:val="both"/>
              <w:rPr>
                <w:rFonts w:cs="Times New Roman"/>
              </w:rPr>
            </w:pPr>
            <w:r>
              <w:rPr>
                <w:rFonts w:cs="Times New Roman"/>
              </w:rPr>
              <w:t>Không lấy được invoice service theo mẫu số truyền vào</w:t>
            </w:r>
          </w:p>
        </w:tc>
        <w:tc>
          <w:tcPr>
            <w:tcW w:w="1885" w:type="dxa"/>
            <w:tcBorders>
              <w:top w:val="single" w:sz="4" w:space="0" w:color="2E74B5"/>
              <w:left w:val="single" w:sz="4" w:space="0" w:color="2E74B5"/>
              <w:bottom w:val="single" w:sz="4" w:space="0" w:color="2E74B5"/>
              <w:right w:val="single" w:sz="4" w:space="0" w:color="2E74B5"/>
            </w:tcBorders>
          </w:tcPr>
          <w:p w14:paraId="4C11D8E8" w14:textId="77777777" w:rsidR="00AC3E5D" w:rsidRPr="009372AD" w:rsidRDefault="00AC3E5D" w:rsidP="001B79C4">
            <w:pPr>
              <w:pStyle w:val="ListParagraph"/>
              <w:ind w:left="0"/>
              <w:jc w:val="both"/>
              <w:rPr>
                <w:rFonts w:cs="Times New Roman"/>
              </w:rPr>
            </w:pPr>
          </w:p>
        </w:tc>
      </w:tr>
      <w:tr w:rsidR="00AC3E5D" w:rsidRPr="00660ABB" w14:paraId="112B089B"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1DB0B964" w14:textId="77777777" w:rsidR="00AC3E5D" w:rsidRDefault="00AC3E5D" w:rsidP="001B79C4">
            <w:pPr>
              <w:jc w:val="both"/>
              <w:rPr>
                <w:rFonts w:cs="Times New Roman"/>
                <w:szCs w:val="24"/>
              </w:rPr>
            </w:pPr>
            <w:r>
              <w:rPr>
                <w:rFonts w:cs="Times New Roman"/>
                <w:szCs w:val="24"/>
              </w:rPr>
              <w:t>ERR:23</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1FC4E8ED" w14:textId="77777777" w:rsidR="00AC3E5D" w:rsidRDefault="00AC3E5D" w:rsidP="001B79C4">
            <w:pPr>
              <w:pStyle w:val="ListParagraph"/>
              <w:ind w:left="0"/>
              <w:jc w:val="both"/>
              <w:rPr>
                <w:rFonts w:cs="Times New Roman"/>
              </w:rPr>
            </w:pPr>
            <w:r>
              <w:rPr>
                <w:rFonts w:cs="Times New Roman"/>
              </w:rPr>
              <w:t>Fkey truyền vào không đúng</w:t>
            </w:r>
          </w:p>
        </w:tc>
        <w:tc>
          <w:tcPr>
            <w:tcW w:w="1885" w:type="dxa"/>
            <w:tcBorders>
              <w:top w:val="single" w:sz="4" w:space="0" w:color="2E74B5"/>
              <w:left w:val="single" w:sz="4" w:space="0" w:color="2E74B5"/>
              <w:bottom w:val="single" w:sz="4" w:space="0" w:color="2E74B5"/>
              <w:right w:val="single" w:sz="4" w:space="0" w:color="2E74B5"/>
            </w:tcBorders>
          </w:tcPr>
          <w:p w14:paraId="60289D65" w14:textId="77777777" w:rsidR="00AC3E5D" w:rsidRPr="009372AD" w:rsidRDefault="00AC3E5D" w:rsidP="001B79C4">
            <w:pPr>
              <w:pStyle w:val="ListParagraph"/>
              <w:ind w:left="0"/>
              <w:jc w:val="both"/>
              <w:rPr>
                <w:rFonts w:cs="Times New Roman"/>
              </w:rPr>
            </w:pPr>
          </w:p>
        </w:tc>
      </w:tr>
      <w:tr w:rsidR="00AC3E5D" w:rsidRPr="00660ABB" w14:paraId="387008DC"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3AF5DEC7" w14:textId="77777777" w:rsidR="00AC3E5D" w:rsidRPr="009372AD" w:rsidRDefault="00AC3E5D" w:rsidP="001B79C4">
            <w:pPr>
              <w:autoSpaceDE w:val="0"/>
              <w:autoSpaceDN w:val="0"/>
              <w:adjustRightInd w:val="0"/>
              <w:jc w:val="both"/>
              <w:rPr>
                <w:rFonts w:cs="Times New Roman"/>
                <w:szCs w:val="24"/>
              </w:rPr>
            </w:pPr>
            <w:r>
              <w:rPr>
                <w:rFonts w:cs="Times New Roman"/>
                <w:szCs w:val="24"/>
              </w:rPr>
              <w:t>ERR:24</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0570422D" w14:textId="77777777" w:rsidR="00AC3E5D" w:rsidRPr="009372AD" w:rsidRDefault="00AC3E5D" w:rsidP="001B79C4">
            <w:pPr>
              <w:pStyle w:val="ListParagraph"/>
              <w:ind w:left="0"/>
              <w:jc w:val="both"/>
              <w:rPr>
                <w:rFonts w:cs="Times New Roman"/>
              </w:rPr>
            </w:pPr>
            <w:r>
              <w:rPr>
                <w:rFonts w:cs="Times New Roman"/>
              </w:rPr>
              <w:t>Không lấy được InvoiceData theo hóa đơn, hóa đơn có thể chưa được cấp mã.</w:t>
            </w:r>
          </w:p>
        </w:tc>
        <w:tc>
          <w:tcPr>
            <w:tcW w:w="1885" w:type="dxa"/>
            <w:tcBorders>
              <w:top w:val="single" w:sz="4" w:space="0" w:color="2E74B5"/>
              <w:left w:val="single" w:sz="4" w:space="0" w:color="2E74B5"/>
              <w:bottom w:val="single" w:sz="4" w:space="0" w:color="2E74B5"/>
              <w:right w:val="single" w:sz="4" w:space="0" w:color="2E74B5"/>
            </w:tcBorders>
          </w:tcPr>
          <w:p w14:paraId="3EA76F92" w14:textId="77777777" w:rsidR="00AC3E5D" w:rsidRPr="009372AD" w:rsidRDefault="00AC3E5D" w:rsidP="001B79C4">
            <w:pPr>
              <w:pStyle w:val="ListParagraph"/>
              <w:ind w:left="0"/>
              <w:jc w:val="both"/>
              <w:rPr>
                <w:rFonts w:cs="Times New Roman"/>
              </w:rPr>
            </w:pPr>
          </w:p>
        </w:tc>
      </w:tr>
      <w:tr w:rsidR="00AC3E5D" w:rsidRPr="00660ABB" w14:paraId="04748794"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3D10AB13" w14:textId="77777777" w:rsidR="00AC3E5D" w:rsidRPr="009372AD" w:rsidRDefault="00AC3E5D" w:rsidP="001B79C4">
            <w:pPr>
              <w:autoSpaceDE w:val="0"/>
              <w:autoSpaceDN w:val="0"/>
              <w:adjustRightInd w:val="0"/>
              <w:jc w:val="both"/>
              <w:rPr>
                <w:rFonts w:cs="Times New Roman"/>
                <w:szCs w:val="24"/>
              </w:rPr>
            </w:pPr>
            <w:r w:rsidRPr="009372AD">
              <w:rPr>
                <w:rFonts w:cs="Times New Roman"/>
                <w:szCs w:val="24"/>
              </w:rPr>
              <w:t>ERR:</w:t>
            </w:r>
            <w:r>
              <w:rPr>
                <w:rFonts w:cs="Times New Roman"/>
                <w:szCs w:val="24"/>
              </w:rPr>
              <w:t>25</w:t>
            </w:r>
          </w:p>
          <w:p w14:paraId="437FD8DC" w14:textId="77777777" w:rsidR="00AC3E5D" w:rsidRPr="009372AD" w:rsidRDefault="00AC3E5D" w:rsidP="001B79C4">
            <w:pPr>
              <w:autoSpaceDE w:val="0"/>
              <w:autoSpaceDN w:val="0"/>
              <w:adjustRightInd w:val="0"/>
              <w:jc w:val="both"/>
              <w:rPr>
                <w:rFonts w:cs="Times New Roman"/>
                <w:szCs w:val="24"/>
              </w:rPr>
            </w:pP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1AAF4B69" w14:textId="77777777" w:rsidR="00AC3E5D" w:rsidRPr="009372AD" w:rsidRDefault="00AC3E5D" w:rsidP="001B79C4">
            <w:pPr>
              <w:pStyle w:val="ListParagraph"/>
              <w:ind w:left="0"/>
              <w:jc w:val="both"/>
              <w:rPr>
                <w:rFonts w:cs="Times New Roman"/>
              </w:rPr>
            </w:pPr>
            <w:r>
              <w:rPr>
                <w:rFonts w:cs="Times New Roman"/>
              </w:rPr>
              <w:t>Trường InvoiceData chưa được lưu ở hóa đơn</w:t>
            </w:r>
          </w:p>
        </w:tc>
        <w:tc>
          <w:tcPr>
            <w:tcW w:w="1885" w:type="dxa"/>
            <w:tcBorders>
              <w:top w:val="single" w:sz="4" w:space="0" w:color="2E74B5"/>
              <w:left w:val="single" w:sz="4" w:space="0" w:color="2E74B5"/>
              <w:bottom w:val="single" w:sz="4" w:space="0" w:color="2E74B5"/>
              <w:right w:val="single" w:sz="4" w:space="0" w:color="2E74B5"/>
            </w:tcBorders>
          </w:tcPr>
          <w:p w14:paraId="51ECCCAA" w14:textId="77777777" w:rsidR="00AC3E5D" w:rsidRPr="009372AD" w:rsidRDefault="00AC3E5D" w:rsidP="001B79C4">
            <w:pPr>
              <w:pStyle w:val="ListParagraph"/>
              <w:ind w:left="0"/>
              <w:jc w:val="both"/>
              <w:rPr>
                <w:rFonts w:cs="Times New Roman"/>
              </w:rPr>
            </w:pPr>
          </w:p>
        </w:tc>
      </w:tr>
      <w:tr w:rsidR="00AC3E5D" w:rsidRPr="00660ABB" w14:paraId="7CF72FAF"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0581E8E0" w14:textId="77777777" w:rsidR="00AC3E5D" w:rsidRPr="009372AD" w:rsidRDefault="00AC3E5D" w:rsidP="001B79C4">
            <w:pPr>
              <w:autoSpaceDE w:val="0"/>
              <w:autoSpaceDN w:val="0"/>
              <w:adjustRightInd w:val="0"/>
              <w:jc w:val="both"/>
              <w:rPr>
                <w:rFonts w:cs="Times New Roman"/>
                <w:szCs w:val="24"/>
              </w:rPr>
            </w:pPr>
            <w:r>
              <w:rPr>
                <w:rFonts w:cs="Times New Roman"/>
                <w:szCs w:val="24"/>
              </w:rPr>
              <w:t>ERR:5</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63CF7E03" w14:textId="77777777" w:rsidR="00AC3E5D" w:rsidRPr="009372AD" w:rsidRDefault="00AC3E5D" w:rsidP="001B79C4">
            <w:pPr>
              <w:pStyle w:val="ListParagraph"/>
              <w:ind w:left="0"/>
              <w:jc w:val="both"/>
              <w:rPr>
                <w:rFonts w:cs="Times New Roman"/>
              </w:rPr>
            </w:pPr>
            <w:r>
              <w:rPr>
                <w:rFonts w:cs="Times New Roman"/>
              </w:rPr>
              <w:t>Lỗi không xác định, không lấy được dữ liệu hóa đơn cấp mã theo dữ liệu truyền vào</w:t>
            </w:r>
          </w:p>
        </w:tc>
        <w:tc>
          <w:tcPr>
            <w:tcW w:w="1885" w:type="dxa"/>
            <w:tcBorders>
              <w:top w:val="single" w:sz="4" w:space="0" w:color="2E74B5"/>
              <w:left w:val="single" w:sz="4" w:space="0" w:color="2E74B5"/>
              <w:bottom w:val="single" w:sz="4" w:space="0" w:color="2E74B5"/>
              <w:right w:val="single" w:sz="4" w:space="0" w:color="2E74B5"/>
            </w:tcBorders>
          </w:tcPr>
          <w:p w14:paraId="2A22327A" w14:textId="77777777" w:rsidR="00AC3E5D" w:rsidRPr="00731CD1" w:rsidRDefault="00AC3E5D" w:rsidP="001B79C4">
            <w:pPr>
              <w:spacing w:after="0" w:line="240" w:lineRule="auto"/>
              <w:jc w:val="both"/>
              <w:rPr>
                <w:rFonts w:cs="Times New Roman"/>
                <w:szCs w:val="24"/>
              </w:rPr>
            </w:pPr>
          </w:p>
        </w:tc>
      </w:tr>
      <w:tr w:rsidR="00AC3E5D" w:rsidRPr="00660ABB" w14:paraId="1D4B1EE3" w14:textId="77777777" w:rsidTr="001B79C4">
        <w:trPr>
          <w:trHeight w:val="368"/>
        </w:trPr>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31ED43B6" w14:textId="77777777" w:rsidR="00AC3E5D" w:rsidRPr="009372AD" w:rsidRDefault="00AC3E5D" w:rsidP="001B79C4">
            <w:pPr>
              <w:autoSpaceDE w:val="0"/>
              <w:autoSpaceDN w:val="0"/>
              <w:adjustRightInd w:val="0"/>
              <w:jc w:val="both"/>
              <w:rPr>
                <w:rFonts w:cs="Times New Roman"/>
                <w:szCs w:val="24"/>
              </w:rPr>
            </w:pPr>
            <w:r>
              <w:rPr>
                <w:rFonts w:cs="Times New Roman"/>
                <w:szCs w:val="24"/>
              </w:rPr>
              <w:t>DataBase64</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764B6FC3" w14:textId="77777777" w:rsidR="00AC3E5D" w:rsidRPr="005444BD" w:rsidRDefault="00AC3E5D" w:rsidP="001B79C4">
            <w:pPr>
              <w:spacing w:after="0" w:line="240" w:lineRule="auto"/>
              <w:jc w:val="both"/>
              <w:rPr>
                <w:rFonts w:cs="Times New Roman"/>
                <w:szCs w:val="24"/>
              </w:rPr>
            </w:pPr>
            <w:r w:rsidRPr="005444BD">
              <w:rPr>
                <w:rFonts w:cs="Times New Roman"/>
                <w:szCs w:val="24"/>
              </w:rPr>
              <w:t>Dữ liệ</w:t>
            </w:r>
            <w:r>
              <w:rPr>
                <w:rFonts w:cs="Times New Roman"/>
                <w:szCs w:val="24"/>
              </w:rPr>
              <w:t>u xml hóa đơn có mã CQT dạng Base64</w:t>
            </w:r>
          </w:p>
        </w:tc>
        <w:tc>
          <w:tcPr>
            <w:tcW w:w="1885" w:type="dxa"/>
            <w:tcBorders>
              <w:top w:val="single" w:sz="4" w:space="0" w:color="2E74B5"/>
              <w:left w:val="single" w:sz="4" w:space="0" w:color="2E74B5"/>
              <w:bottom w:val="single" w:sz="4" w:space="0" w:color="2E74B5"/>
              <w:right w:val="single" w:sz="4" w:space="0" w:color="2E74B5"/>
            </w:tcBorders>
          </w:tcPr>
          <w:p w14:paraId="470B7317" w14:textId="77777777" w:rsidR="00AC3E5D" w:rsidRPr="00731CD1" w:rsidRDefault="00AC3E5D" w:rsidP="001B79C4">
            <w:pPr>
              <w:spacing w:after="0" w:line="240" w:lineRule="auto"/>
              <w:jc w:val="both"/>
              <w:rPr>
                <w:rFonts w:cs="Times New Roman"/>
                <w:szCs w:val="24"/>
              </w:rPr>
            </w:pPr>
          </w:p>
        </w:tc>
      </w:tr>
    </w:tbl>
    <w:p w14:paraId="65ECA2A9" w14:textId="77777777" w:rsidR="00AC3E5D" w:rsidRDefault="00AC3E5D" w:rsidP="00AC3E5D">
      <w:pPr>
        <w:pStyle w:val="Heading3"/>
      </w:pPr>
      <w:bookmarkStart w:id="75" w:name="_Toc90309065"/>
      <w:r>
        <w:t>Lấy trạng thái và XMLData hóa đơn có mã, trạng thái của hóa đơn không mã gửi CQT trả về theo danh sách invToken</w:t>
      </w:r>
      <w:bookmarkEnd w:id="75"/>
    </w:p>
    <w:p w14:paraId="42291013" w14:textId="77777777" w:rsidR="00AC3E5D" w:rsidRPr="00593BE8" w:rsidRDefault="00AC3E5D" w:rsidP="00A75803">
      <w:pPr>
        <w:pStyle w:val="N"/>
      </w:pPr>
      <w:r w:rsidRPr="00593BE8">
        <w:t>URL</w:t>
      </w:r>
    </w:p>
    <w:p w14:paraId="3C5A8B35" w14:textId="77777777" w:rsidR="00AC3E5D" w:rsidRDefault="00AC3E5D" w:rsidP="00A75803">
      <w:pPr>
        <w:pStyle w:val="N"/>
        <w:rPr>
          <w:rFonts w:eastAsia="Calibri"/>
        </w:rPr>
      </w:pPr>
      <w:r>
        <w:tab/>
      </w:r>
      <w:r w:rsidRPr="00007702">
        <w:t xml:space="preserve"> </w:t>
      </w:r>
      <w:r>
        <w:t>s</w:t>
      </w:r>
      <w:r w:rsidRPr="00EB3AC8">
        <w:t xml:space="preserve">tring </w:t>
      </w:r>
      <w:r w:rsidRPr="006C45EB">
        <w:rPr>
          <w:b/>
          <w:sz w:val="22"/>
        </w:rPr>
        <w:t>GetMCCQThueByInvTokens</w:t>
      </w:r>
      <w:r>
        <w:t>(</w:t>
      </w:r>
      <w:r>
        <w:rPr>
          <w:color w:val="0000FF"/>
        </w:rPr>
        <w:t>string</w:t>
      </w:r>
      <w:r>
        <w:t xml:space="preserve"> Account, </w:t>
      </w:r>
      <w:r>
        <w:rPr>
          <w:color w:val="0000FF"/>
        </w:rPr>
        <w:t>string</w:t>
      </w:r>
      <w:r>
        <w:t xml:space="preserve"> ACpass, </w:t>
      </w:r>
      <w:r>
        <w:rPr>
          <w:color w:val="0000FF"/>
        </w:rPr>
        <w:t>string</w:t>
      </w:r>
      <w:r>
        <w:t xml:space="preserve"> username, </w:t>
      </w:r>
      <w:r>
        <w:rPr>
          <w:color w:val="0000FF"/>
        </w:rPr>
        <w:t>string</w:t>
      </w:r>
      <w:r>
        <w:t xml:space="preserve"> password, </w:t>
      </w:r>
      <w:r>
        <w:rPr>
          <w:color w:val="0000FF"/>
        </w:rPr>
        <w:t>string</w:t>
      </w:r>
      <w:r>
        <w:t xml:space="preserve"> invTokens)</w:t>
      </w:r>
    </w:p>
    <w:p w14:paraId="789B5614" w14:textId="77777777" w:rsidR="00AC3E5D" w:rsidRDefault="00AC3E5D" w:rsidP="00A75803">
      <w:pPr>
        <w:pStyle w:val="N"/>
        <w:rPr>
          <w:rFonts w:eastAsia="Calibri"/>
        </w:rPr>
      </w:pPr>
    </w:p>
    <w:p w14:paraId="7A4237B2" w14:textId="77777777" w:rsidR="00AC3E5D" w:rsidRPr="00593BE8" w:rsidRDefault="00AC3E5D" w:rsidP="00A75803">
      <w:pPr>
        <w:pStyle w:val="N"/>
      </w:pPr>
      <w:r w:rsidRPr="00593BE8">
        <w:t>DESCRIPTION</w:t>
      </w:r>
    </w:p>
    <w:p w14:paraId="595FA05F" w14:textId="77777777" w:rsidR="00AC3E5D" w:rsidRDefault="00AC3E5D" w:rsidP="00A75803">
      <w:pPr>
        <w:pStyle w:val="N"/>
      </w:pPr>
      <w:r>
        <w:tab/>
        <w:t>Đây là web service cho phép lấy trạng thái và nội dung xml hóa đơn có mã CQT trả về theo invToken</w:t>
      </w:r>
    </w:p>
    <w:p w14:paraId="44984E54" w14:textId="77777777" w:rsidR="00AC3E5D" w:rsidRPr="00007702" w:rsidRDefault="00AC3E5D" w:rsidP="00A75803">
      <w:pPr>
        <w:pStyle w:val="N"/>
      </w:pPr>
      <w:r w:rsidRPr="00663B3E">
        <w:t>HTTP METHOD</w:t>
      </w:r>
    </w:p>
    <w:p w14:paraId="2201C2FC" w14:textId="77777777" w:rsidR="00AC3E5D" w:rsidRPr="00007702" w:rsidRDefault="00AC3E5D" w:rsidP="00A75803">
      <w:pPr>
        <w:pStyle w:val="N"/>
        <w:rPr>
          <w:b/>
        </w:rPr>
      </w:pPr>
      <w:r>
        <w:tab/>
        <w:t>Get</w:t>
      </w:r>
    </w:p>
    <w:p w14:paraId="38A2088D" w14:textId="77777777" w:rsidR="00AC3E5D" w:rsidRPr="00610AFD" w:rsidRDefault="00AC3E5D" w:rsidP="00A75803">
      <w:pPr>
        <w:pStyle w:val="N"/>
      </w:pPr>
      <w:r w:rsidRPr="00610AFD">
        <w:t>REQUEST BODY</w:t>
      </w:r>
    </w:p>
    <w:p w14:paraId="3B2EDC3E"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Pr>
          <w:rFonts w:eastAsia="Calibri" w:cs="Times New Roman"/>
          <w:b/>
          <w:szCs w:val="24"/>
        </w:rPr>
        <w:t>Account/ACPass</w:t>
      </w:r>
      <w:r w:rsidRPr="009372AD">
        <w:rPr>
          <w:rFonts w:eastAsia="Calibri" w:cs="Times New Roman"/>
          <w:b/>
          <w:szCs w:val="24"/>
        </w:rPr>
        <w:t xml:space="preserve">:  </w:t>
      </w:r>
      <w:r w:rsidRPr="009372AD">
        <w:rPr>
          <w:rFonts w:eastAsia="Calibri" w:cs="Times New Roman"/>
          <w:szCs w:val="24"/>
        </w:rPr>
        <w:t>Tài khoản được cấp phát cho nhân viên gọi lệnh phát hành hóa đơn</w:t>
      </w:r>
    </w:p>
    <w:p w14:paraId="0FC41A42" w14:textId="77777777" w:rsidR="00AC3E5D" w:rsidRPr="000D3AC0"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71300062" w14:textId="77777777" w:rsidR="00AC3E5D" w:rsidRDefault="00AC3E5D" w:rsidP="00AC3E5D">
      <w:pPr>
        <w:pStyle w:val="ListParagraph"/>
        <w:numPr>
          <w:ilvl w:val="0"/>
          <w:numId w:val="2"/>
        </w:numPr>
        <w:spacing w:after="0" w:line="360" w:lineRule="auto"/>
        <w:ind w:left="1080"/>
        <w:jc w:val="both"/>
      </w:pPr>
      <w:r w:rsidRPr="004F524D">
        <w:rPr>
          <w:rFonts w:eastAsia="Calibri" w:cs="Times New Roman"/>
          <w:b/>
          <w:szCs w:val="24"/>
        </w:rPr>
        <w:t>invTokens</w:t>
      </w:r>
      <w:r w:rsidRPr="000D3AC0">
        <w:rPr>
          <w:rFonts w:cs="Times New Roman"/>
          <w:color w:val="000000"/>
          <w:szCs w:val="24"/>
        </w:rPr>
        <w:t xml:space="preserve">: </w:t>
      </w:r>
      <w:r>
        <w:rPr>
          <w:rFonts w:cs="Times New Roman"/>
          <w:color w:val="000000"/>
          <w:szCs w:val="24"/>
        </w:rPr>
        <w:t xml:space="preserve">danh sách </w:t>
      </w:r>
      <w:r>
        <w:rPr>
          <w:rFonts w:cs="Times New Roman"/>
          <w:szCs w:val="24"/>
        </w:rPr>
        <w:t>c</w:t>
      </w:r>
      <w:r w:rsidRPr="005C559E">
        <w:rPr>
          <w:rFonts w:cs="Times New Roman"/>
          <w:szCs w:val="24"/>
        </w:rPr>
        <w:t>huỗi token xác định hóa đơn cần lấy</w:t>
      </w:r>
    </w:p>
    <w:p w14:paraId="598BA876" w14:textId="77777777" w:rsidR="00AC3E5D" w:rsidRDefault="00AC3E5D" w:rsidP="00A75803">
      <w:pPr>
        <w:pStyle w:val="N"/>
      </w:pPr>
      <w:r w:rsidRPr="00CA654D">
        <w:lastRenderedPageBreak/>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4950"/>
        <w:gridCol w:w="1885"/>
      </w:tblGrid>
      <w:tr w:rsidR="00AC3E5D" w:rsidRPr="00660ABB" w14:paraId="199495EC"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F2F2F2"/>
          </w:tcPr>
          <w:p w14:paraId="5DCA9041" w14:textId="77777777" w:rsidR="00AC3E5D" w:rsidRPr="00660ABB" w:rsidRDefault="00AC3E5D" w:rsidP="001B79C4">
            <w:pPr>
              <w:pStyle w:val="ListParagraph"/>
            </w:pPr>
            <w:r>
              <w:t>Kết quả</w:t>
            </w:r>
          </w:p>
        </w:tc>
        <w:tc>
          <w:tcPr>
            <w:tcW w:w="4950" w:type="dxa"/>
            <w:tcBorders>
              <w:top w:val="single" w:sz="4" w:space="0" w:color="2E74B5"/>
              <w:left w:val="single" w:sz="4" w:space="0" w:color="2E74B5"/>
              <w:bottom w:val="single" w:sz="4" w:space="0" w:color="2E74B5"/>
              <w:right w:val="single" w:sz="4" w:space="0" w:color="2E74B5"/>
            </w:tcBorders>
            <w:shd w:val="clear" w:color="auto" w:fill="F2F2F2"/>
          </w:tcPr>
          <w:p w14:paraId="3F0D0234" w14:textId="77777777" w:rsidR="00AC3E5D" w:rsidRPr="00660ABB" w:rsidRDefault="00AC3E5D" w:rsidP="001B79C4">
            <w:pPr>
              <w:pStyle w:val="ListParagraph"/>
            </w:pPr>
            <w:r w:rsidRPr="00660ABB">
              <w:t>Mô tả</w:t>
            </w:r>
          </w:p>
        </w:tc>
        <w:tc>
          <w:tcPr>
            <w:tcW w:w="1885" w:type="dxa"/>
            <w:tcBorders>
              <w:top w:val="single" w:sz="4" w:space="0" w:color="2E74B5"/>
              <w:left w:val="single" w:sz="4" w:space="0" w:color="2E74B5"/>
              <w:bottom w:val="single" w:sz="4" w:space="0" w:color="2E74B5"/>
              <w:right w:val="single" w:sz="4" w:space="0" w:color="2E74B5"/>
            </w:tcBorders>
            <w:shd w:val="clear" w:color="auto" w:fill="F2F2F2"/>
          </w:tcPr>
          <w:p w14:paraId="711A50A4" w14:textId="77777777" w:rsidR="00AC3E5D" w:rsidRPr="00660ABB" w:rsidRDefault="00AC3E5D" w:rsidP="001B79C4">
            <w:pPr>
              <w:pStyle w:val="ListParagraph"/>
            </w:pPr>
            <w:r>
              <w:t>Ghi chú</w:t>
            </w:r>
          </w:p>
        </w:tc>
      </w:tr>
      <w:tr w:rsidR="00AC3E5D" w:rsidRPr="00660ABB" w14:paraId="29F639DD" w14:textId="77777777" w:rsidTr="001B79C4">
        <w:tc>
          <w:tcPr>
            <w:tcW w:w="2430" w:type="dxa"/>
            <w:tcBorders>
              <w:top w:val="single" w:sz="4" w:space="0" w:color="2E74B5"/>
              <w:left w:val="single" w:sz="4" w:space="0" w:color="2E74B5"/>
              <w:right w:val="single" w:sz="4" w:space="0" w:color="2E74B5"/>
            </w:tcBorders>
            <w:shd w:val="clear" w:color="auto" w:fill="auto"/>
          </w:tcPr>
          <w:p w14:paraId="74483966"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11CF06E0"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w:t>
            </w:r>
            <w:r>
              <w:rPr>
                <w:rFonts w:cs="Times New Roman"/>
              </w:rPr>
              <w:t>n thêm mới hóa đơn</w:t>
            </w:r>
          </w:p>
        </w:tc>
        <w:tc>
          <w:tcPr>
            <w:tcW w:w="1885" w:type="dxa"/>
            <w:tcBorders>
              <w:top w:val="single" w:sz="4" w:space="0" w:color="2E74B5"/>
              <w:left w:val="single" w:sz="4" w:space="0" w:color="2E74B5"/>
              <w:bottom w:val="single" w:sz="4" w:space="0" w:color="2E74B5"/>
              <w:right w:val="single" w:sz="4" w:space="0" w:color="2E74B5"/>
            </w:tcBorders>
          </w:tcPr>
          <w:p w14:paraId="4E478CED" w14:textId="77777777" w:rsidR="00AC3E5D" w:rsidRPr="009372AD" w:rsidRDefault="00AC3E5D" w:rsidP="001B79C4">
            <w:pPr>
              <w:pStyle w:val="ListParagraph"/>
              <w:ind w:left="0"/>
              <w:jc w:val="both"/>
              <w:rPr>
                <w:rFonts w:cs="Times New Roman"/>
              </w:rPr>
            </w:pPr>
          </w:p>
        </w:tc>
      </w:tr>
      <w:tr w:rsidR="00AC3E5D" w:rsidRPr="00660ABB" w14:paraId="23085445"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66169DFD" w14:textId="77777777" w:rsidR="00AC3E5D" w:rsidRPr="009372AD" w:rsidRDefault="00AC3E5D" w:rsidP="001B79C4">
            <w:pPr>
              <w:jc w:val="both"/>
              <w:rPr>
                <w:rFonts w:cs="Times New Roman"/>
                <w:szCs w:val="24"/>
              </w:rPr>
            </w:pPr>
            <w:r>
              <w:rPr>
                <w:rFonts w:cs="Times New Roman"/>
                <w:szCs w:val="24"/>
              </w:rPr>
              <w:t>ERR:2</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0CB7D06D" w14:textId="77777777" w:rsidR="00AC3E5D" w:rsidRPr="009372AD" w:rsidRDefault="00AC3E5D" w:rsidP="001B79C4">
            <w:pPr>
              <w:jc w:val="both"/>
              <w:rPr>
                <w:rFonts w:cs="Times New Roman"/>
                <w:szCs w:val="24"/>
              </w:rPr>
            </w:pPr>
            <w:r>
              <w:rPr>
                <w:rFonts w:cs="Times New Roman"/>
              </w:rPr>
              <w:t>Không tìm thấy hóa đơn tương ứng</w:t>
            </w:r>
            <w:r w:rsidRPr="009372AD">
              <w:rPr>
                <w:rFonts w:cs="Times New Roman"/>
              </w:rPr>
              <w:t>.</w:t>
            </w:r>
          </w:p>
        </w:tc>
        <w:tc>
          <w:tcPr>
            <w:tcW w:w="1885" w:type="dxa"/>
            <w:tcBorders>
              <w:top w:val="single" w:sz="4" w:space="0" w:color="2E74B5"/>
              <w:left w:val="single" w:sz="4" w:space="0" w:color="2E74B5"/>
              <w:bottom w:val="single" w:sz="4" w:space="0" w:color="2E74B5"/>
              <w:right w:val="single" w:sz="4" w:space="0" w:color="2E74B5"/>
            </w:tcBorders>
          </w:tcPr>
          <w:p w14:paraId="02C38D17" w14:textId="77777777" w:rsidR="00AC3E5D" w:rsidRPr="009372AD" w:rsidRDefault="00AC3E5D" w:rsidP="001B79C4">
            <w:pPr>
              <w:jc w:val="both"/>
              <w:rPr>
                <w:rFonts w:cs="Times New Roman"/>
                <w:szCs w:val="24"/>
              </w:rPr>
            </w:pPr>
          </w:p>
        </w:tc>
      </w:tr>
      <w:tr w:rsidR="00AC3E5D" w:rsidRPr="00660ABB" w14:paraId="6D4BCAFF"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1195954B" w14:textId="77777777" w:rsidR="00AC3E5D" w:rsidRPr="009372AD" w:rsidRDefault="00AC3E5D" w:rsidP="001B79C4">
            <w:pPr>
              <w:jc w:val="both"/>
              <w:rPr>
                <w:rFonts w:cs="Times New Roman"/>
                <w:szCs w:val="24"/>
              </w:rPr>
            </w:pPr>
            <w:r>
              <w:rPr>
                <w:rFonts w:cs="Times New Roman"/>
                <w:szCs w:val="24"/>
              </w:rPr>
              <w:t>ERR:10</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328D0788" w14:textId="77777777" w:rsidR="00AC3E5D" w:rsidRPr="009372AD" w:rsidRDefault="00AC3E5D" w:rsidP="001B79C4">
            <w:pPr>
              <w:jc w:val="both"/>
              <w:rPr>
                <w:rFonts w:cs="Times New Roman"/>
                <w:szCs w:val="24"/>
              </w:rPr>
            </w:pPr>
            <w:r>
              <w:rPr>
                <w:rFonts w:cs="Times New Roman"/>
                <w:szCs w:val="24"/>
              </w:rPr>
              <w:t>Vượt quá số lượng 100 hóa đơn cần lấy</w:t>
            </w:r>
          </w:p>
        </w:tc>
        <w:tc>
          <w:tcPr>
            <w:tcW w:w="1885" w:type="dxa"/>
            <w:tcBorders>
              <w:top w:val="single" w:sz="4" w:space="0" w:color="2E74B5"/>
              <w:left w:val="single" w:sz="4" w:space="0" w:color="2E74B5"/>
              <w:bottom w:val="single" w:sz="4" w:space="0" w:color="2E74B5"/>
              <w:right w:val="single" w:sz="4" w:space="0" w:color="2E74B5"/>
            </w:tcBorders>
          </w:tcPr>
          <w:p w14:paraId="6766C977" w14:textId="77777777" w:rsidR="00AC3E5D" w:rsidRPr="009372AD" w:rsidRDefault="00AC3E5D" w:rsidP="001B79C4">
            <w:pPr>
              <w:pStyle w:val="ListParagraph"/>
              <w:ind w:left="0"/>
              <w:jc w:val="both"/>
              <w:rPr>
                <w:rFonts w:cs="Times New Roman"/>
              </w:rPr>
            </w:pPr>
          </w:p>
        </w:tc>
      </w:tr>
      <w:tr w:rsidR="00AC3E5D" w:rsidRPr="00660ABB" w14:paraId="7816FE4D"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0FB780A4" w14:textId="77777777" w:rsidR="00AC3E5D" w:rsidRPr="009372AD" w:rsidRDefault="00AC3E5D" w:rsidP="001B79C4">
            <w:pPr>
              <w:autoSpaceDE w:val="0"/>
              <w:autoSpaceDN w:val="0"/>
              <w:adjustRightInd w:val="0"/>
              <w:jc w:val="both"/>
              <w:rPr>
                <w:rFonts w:cs="Times New Roman"/>
                <w:szCs w:val="24"/>
              </w:rPr>
            </w:pPr>
            <w:r>
              <w:rPr>
                <w:rFonts w:cs="Times New Roman"/>
                <w:szCs w:val="24"/>
              </w:rPr>
              <w:t>ERR:20</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0DCECB8E" w14:textId="77777777" w:rsidR="00AC3E5D" w:rsidRPr="009372AD" w:rsidRDefault="00AC3E5D" w:rsidP="001B79C4">
            <w:pPr>
              <w:pStyle w:val="ListParagraph"/>
              <w:ind w:left="0"/>
              <w:jc w:val="both"/>
              <w:rPr>
                <w:rFonts w:cs="Times New Roman"/>
              </w:rPr>
            </w:pPr>
            <w:r>
              <w:rPr>
                <w:rFonts w:cs="Times New Roman"/>
              </w:rPr>
              <w:t>Không lấy được thông tin người dùng</w:t>
            </w:r>
          </w:p>
        </w:tc>
        <w:tc>
          <w:tcPr>
            <w:tcW w:w="1885" w:type="dxa"/>
            <w:tcBorders>
              <w:top w:val="single" w:sz="4" w:space="0" w:color="2E74B5"/>
              <w:left w:val="single" w:sz="4" w:space="0" w:color="2E74B5"/>
              <w:bottom w:val="single" w:sz="4" w:space="0" w:color="2E74B5"/>
              <w:right w:val="single" w:sz="4" w:space="0" w:color="2E74B5"/>
            </w:tcBorders>
          </w:tcPr>
          <w:p w14:paraId="5163ADFF" w14:textId="77777777" w:rsidR="00AC3E5D" w:rsidRPr="009372AD" w:rsidRDefault="00AC3E5D" w:rsidP="001B79C4">
            <w:pPr>
              <w:pStyle w:val="ListParagraph"/>
              <w:ind w:left="0"/>
              <w:jc w:val="both"/>
              <w:rPr>
                <w:rFonts w:cs="Times New Roman"/>
              </w:rPr>
            </w:pPr>
          </w:p>
        </w:tc>
      </w:tr>
      <w:tr w:rsidR="00AC3E5D" w:rsidRPr="00660ABB" w14:paraId="71E2E1E1"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2526DB0B" w14:textId="77777777" w:rsidR="00AC3E5D" w:rsidRPr="009372AD" w:rsidRDefault="00AC3E5D" w:rsidP="001B79C4">
            <w:pPr>
              <w:autoSpaceDE w:val="0"/>
              <w:autoSpaceDN w:val="0"/>
              <w:adjustRightInd w:val="0"/>
              <w:jc w:val="both"/>
              <w:rPr>
                <w:rFonts w:cs="Times New Roman"/>
                <w:szCs w:val="24"/>
              </w:rPr>
            </w:pPr>
            <w:r>
              <w:rPr>
                <w:rFonts w:cs="Times New Roman"/>
                <w:szCs w:val="24"/>
              </w:rPr>
              <w:t>ERR:5</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5EADED44" w14:textId="77777777" w:rsidR="00AC3E5D" w:rsidRPr="009372AD" w:rsidRDefault="00AC3E5D" w:rsidP="001B79C4">
            <w:pPr>
              <w:pStyle w:val="ListParagraph"/>
              <w:ind w:left="0"/>
              <w:jc w:val="both"/>
              <w:rPr>
                <w:rFonts w:cs="Times New Roman"/>
              </w:rPr>
            </w:pPr>
            <w:r>
              <w:rPr>
                <w:rFonts w:cs="Times New Roman"/>
              </w:rPr>
              <w:t>Lỗi không xác định, không lấy được dữ liệu hóa đơn cấp mã theo dữ liệu truyền vào</w:t>
            </w:r>
          </w:p>
        </w:tc>
        <w:tc>
          <w:tcPr>
            <w:tcW w:w="1885" w:type="dxa"/>
            <w:tcBorders>
              <w:top w:val="single" w:sz="4" w:space="0" w:color="2E74B5"/>
              <w:left w:val="single" w:sz="4" w:space="0" w:color="2E74B5"/>
              <w:bottom w:val="single" w:sz="4" w:space="0" w:color="2E74B5"/>
              <w:right w:val="single" w:sz="4" w:space="0" w:color="2E74B5"/>
            </w:tcBorders>
          </w:tcPr>
          <w:p w14:paraId="5174335A" w14:textId="77777777" w:rsidR="00AC3E5D" w:rsidRPr="00731CD1" w:rsidRDefault="00AC3E5D" w:rsidP="001B79C4">
            <w:pPr>
              <w:spacing w:after="0" w:line="240" w:lineRule="auto"/>
              <w:jc w:val="both"/>
              <w:rPr>
                <w:rFonts w:cs="Times New Roman"/>
                <w:szCs w:val="24"/>
              </w:rPr>
            </w:pPr>
          </w:p>
        </w:tc>
      </w:tr>
      <w:tr w:rsidR="00AC3E5D" w:rsidRPr="00660ABB" w14:paraId="2FBE15F3" w14:textId="77777777" w:rsidTr="001B79C4">
        <w:trPr>
          <w:trHeight w:val="368"/>
        </w:trPr>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28005AF1" w14:textId="77777777" w:rsidR="00AC3E5D" w:rsidRPr="009372AD" w:rsidRDefault="00AC3E5D" w:rsidP="001B79C4">
            <w:pPr>
              <w:autoSpaceDE w:val="0"/>
              <w:autoSpaceDN w:val="0"/>
              <w:adjustRightInd w:val="0"/>
              <w:jc w:val="both"/>
              <w:rPr>
                <w:rFonts w:cs="Times New Roman"/>
                <w:szCs w:val="24"/>
              </w:rPr>
            </w:pPr>
            <w:r>
              <w:rPr>
                <w:rFonts w:cs="Times New Roman"/>
                <w:szCs w:val="24"/>
              </w:rPr>
              <w:t>DataBase64</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0B476AF1" w14:textId="77777777" w:rsidR="00AC3E5D" w:rsidRDefault="00AC3E5D" w:rsidP="001B79C4">
            <w:pPr>
              <w:spacing w:after="0" w:line="240" w:lineRule="auto"/>
              <w:jc w:val="both"/>
              <w:rPr>
                <w:rFonts w:cs="Times New Roman"/>
                <w:szCs w:val="24"/>
              </w:rPr>
            </w:pPr>
            <w:r w:rsidRPr="005444BD">
              <w:rPr>
                <w:rFonts w:cs="Times New Roman"/>
                <w:szCs w:val="24"/>
              </w:rPr>
              <w:t>Dữ liệ</w:t>
            </w:r>
            <w:r>
              <w:rPr>
                <w:rFonts w:cs="Times New Roman"/>
                <w:szCs w:val="24"/>
              </w:rPr>
              <w:t xml:space="preserve">u thông tin hóa đơn ở dạng XML đã base64 bao gồm: mẫu số, ký hiệu, số, trạng thái cấp mã, xml hóa đơn </w:t>
            </w:r>
          </w:p>
          <w:p w14:paraId="7A498A41" w14:textId="77777777" w:rsidR="00BC5712" w:rsidRDefault="00BC5712" w:rsidP="001B79C4">
            <w:pPr>
              <w:spacing w:after="0" w:line="240" w:lineRule="auto"/>
              <w:jc w:val="both"/>
              <w:rPr>
                <w:rFonts w:cs="Times New Roman"/>
                <w:szCs w:val="24"/>
              </w:rPr>
            </w:pPr>
          </w:p>
          <w:p w14:paraId="4DDE4DDB" w14:textId="77777777" w:rsidR="00BC5712" w:rsidRPr="001B79C4" w:rsidRDefault="00BC5712" w:rsidP="00BC5712">
            <w:pPr>
              <w:spacing w:after="0" w:line="240" w:lineRule="auto"/>
              <w:jc w:val="both"/>
              <w:rPr>
                <w:rFonts w:cs="Times New Roman"/>
                <w:szCs w:val="24"/>
              </w:rPr>
            </w:pPr>
            <w:r w:rsidRPr="001B79C4">
              <w:rPr>
                <w:rFonts w:cs="Times New Roman"/>
                <w:szCs w:val="24"/>
              </w:rPr>
              <w:t>&lt;DSHDon&gt;</w:t>
            </w:r>
          </w:p>
          <w:p w14:paraId="645DAE23" w14:textId="77777777" w:rsidR="00BC5712" w:rsidRPr="001B79C4" w:rsidRDefault="00BC5712" w:rsidP="00BC5712">
            <w:pPr>
              <w:spacing w:after="0" w:line="240" w:lineRule="auto"/>
              <w:jc w:val="both"/>
              <w:rPr>
                <w:rFonts w:cs="Times New Roman"/>
                <w:szCs w:val="24"/>
              </w:rPr>
            </w:pPr>
            <w:r w:rsidRPr="001B79C4">
              <w:rPr>
                <w:rFonts w:cs="Times New Roman"/>
                <w:szCs w:val="24"/>
              </w:rPr>
              <w:tab/>
              <w:t>&lt;HDon&gt;</w:t>
            </w:r>
          </w:p>
          <w:p w14:paraId="78EE5DE9" w14:textId="77777777" w:rsidR="00BC5712" w:rsidRPr="001B79C4" w:rsidRDefault="00BC5712" w:rsidP="00BC5712">
            <w:pPr>
              <w:spacing w:after="0" w:line="240" w:lineRule="auto"/>
              <w:jc w:val="both"/>
              <w:rPr>
                <w:rFonts w:cs="Times New Roman"/>
                <w:szCs w:val="24"/>
              </w:rPr>
            </w:pPr>
            <w:r w:rsidRPr="001B79C4">
              <w:rPr>
                <w:rFonts w:cs="Times New Roman"/>
                <w:szCs w:val="24"/>
              </w:rPr>
              <w:tab/>
            </w:r>
            <w:r w:rsidRPr="001B79C4">
              <w:rPr>
                <w:rFonts w:cs="Times New Roman"/>
                <w:szCs w:val="24"/>
              </w:rPr>
              <w:tab/>
              <w:t>&lt;KHMSHDon&gt;</w:t>
            </w:r>
            <w:r>
              <w:rPr>
                <w:rFonts w:cs="Times New Roman"/>
                <w:szCs w:val="24"/>
              </w:rPr>
              <w:t>Mẫu số hóa                    đơn</w:t>
            </w:r>
            <w:r w:rsidRPr="001B79C4">
              <w:rPr>
                <w:rFonts w:cs="Times New Roman"/>
                <w:szCs w:val="24"/>
              </w:rPr>
              <w:t>&lt;/KHMSHDon&gt;</w:t>
            </w:r>
          </w:p>
          <w:p w14:paraId="6B95B4BE" w14:textId="77777777" w:rsidR="00BC5712" w:rsidRPr="001B79C4" w:rsidRDefault="00BC5712" w:rsidP="00BC5712">
            <w:pPr>
              <w:spacing w:after="0" w:line="240" w:lineRule="auto"/>
              <w:jc w:val="both"/>
              <w:rPr>
                <w:rFonts w:cs="Times New Roman"/>
                <w:szCs w:val="24"/>
              </w:rPr>
            </w:pPr>
            <w:r w:rsidRPr="001B79C4">
              <w:rPr>
                <w:rFonts w:cs="Times New Roman"/>
                <w:szCs w:val="24"/>
              </w:rPr>
              <w:tab/>
            </w:r>
            <w:r w:rsidRPr="001B79C4">
              <w:rPr>
                <w:rFonts w:cs="Times New Roman"/>
                <w:szCs w:val="24"/>
              </w:rPr>
              <w:tab/>
              <w:t>&lt;KHHDon&gt;</w:t>
            </w:r>
            <w:r>
              <w:rPr>
                <w:rFonts w:cs="Times New Roman"/>
                <w:szCs w:val="24"/>
              </w:rPr>
              <w:t>Ký hiệu hóa đơn</w:t>
            </w:r>
            <w:r w:rsidRPr="001B79C4">
              <w:rPr>
                <w:rFonts w:cs="Times New Roman"/>
                <w:szCs w:val="24"/>
              </w:rPr>
              <w:t>&lt;/KHHDon&gt;</w:t>
            </w:r>
          </w:p>
          <w:p w14:paraId="6943DC06" w14:textId="77777777" w:rsidR="00BC5712" w:rsidRPr="001B79C4" w:rsidRDefault="00BC5712" w:rsidP="00BC5712">
            <w:pPr>
              <w:spacing w:after="0" w:line="240" w:lineRule="auto"/>
              <w:jc w:val="both"/>
              <w:rPr>
                <w:rFonts w:cs="Times New Roman"/>
                <w:szCs w:val="24"/>
              </w:rPr>
            </w:pPr>
            <w:r w:rsidRPr="001B79C4">
              <w:rPr>
                <w:rFonts w:cs="Times New Roman"/>
                <w:szCs w:val="24"/>
              </w:rPr>
              <w:tab/>
            </w:r>
            <w:r w:rsidRPr="001B79C4">
              <w:rPr>
                <w:rFonts w:cs="Times New Roman"/>
                <w:szCs w:val="24"/>
              </w:rPr>
              <w:tab/>
              <w:t>&lt;SHDon&gt;</w:t>
            </w:r>
            <w:r>
              <w:rPr>
                <w:rFonts w:cs="Times New Roman"/>
                <w:szCs w:val="24"/>
              </w:rPr>
              <w:t>Số hóa đơn</w:t>
            </w:r>
            <w:r w:rsidRPr="001B79C4">
              <w:rPr>
                <w:rFonts w:cs="Times New Roman"/>
                <w:szCs w:val="24"/>
              </w:rPr>
              <w:t>&lt;/SHDon&gt;</w:t>
            </w:r>
          </w:p>
          <w:p w14:paraId="6B5CCDE2" w14:textId="77777777" w:rsidR="00BC5712" w:rsidRPr="001B79C4" w:rsidRDefault="00BC5712" w:rsidP="00BC5712">
            <w:pPr>
              <w:spacing w:after="0" w:line="240" w:lineRule="auto"/>
              <w:jc w:val="both"/>
              <w:rPr>
                <w:rFonts w:cs="Times New Roman"/>
                <w:szCs w:val="24"/>
              </w:rPr>
            </w:pPr>
            <w:r w:rsidRPr="001B79C4">
              <w:rPr>
                <w:rFonts w:cs="Times New Roman"/>
                <w:szCs w:val="24"/>
              </w:rPr>
              <w:tab/>
            </w:r>
            <w:r w:rsidRPr="001B79C4">
              <w:rPr>
                <w:rFonts w:cs="Times New Roman"/>
                <w:szCs w:val="24"/>
              </w:rPr>
              <w:tab/>
              <w:t>&lt;MCCQThue&gt;</w:t>
            </w:r>
            <w:r>
              <w:rPr>
                <w:rFonts w:cs="Times New Roman"/>
                <w:szCs w:val="24"/>
              </w:rPr>
              <w:t>Mã cơ quan thuế cấp (Trường hợp hóa đơn có mã)</w:t>
            </w:r>
            <w:r w:rsidRPr="001B79C4">
              <w:rPr>
                <w:rFonts w:cs="Times New Roman"/>
                <w:szCs w:val="24"/>
              </w:rPr>
              <w:t>&lt;/MCCQThue&gt;</w:t>
            </w:r>
          </w:p>
          <w:p w14:paraId="62535308" w14:textId="77777777" w:rsidR="00BC5712" w:rsidRDefault="00BC5712" w:rsidP="00BC5712">
            <w:pPr>
              <w:spacing w:after="0" w:line="240" w:lineRule="auto"/>
              <w:jc w:val="both"/>
              <w:rPr>
                <w:rFonts w:cs="Times New Roman"/>
                <w:szCs w:val="24"/>
              </w:rPr>
            </w:pPr>
            <w:r w:rsidRPr="001B79C4">
              <w:rPr>
                <w:rFonts w:cs="Times New Roman"/>
                <w:szCs w:val="24"/>
              </w:rPr>
              <w:tab/>
            </w:r>
            <w:r w:rsidRPr="001B79C4">
              <w:rPr>
                <w:rFonts w:cs="Times New Roman"/>
                <w:szCs w:val="24"/>
              </w:rPr>
              <w:tab/>
              <w:t>&lt;TThai&gt;</w:t>
            </w:r>
            <w:r>
              <w:rPr>
                <w:rFonts w:cs="Times New Roman"/>
                <w:szCs w:val="24"/>
              </w:rPr>
              <w:t>0: Chưa gửi cơ quan thuế</w:t>
            </w:r>
          </w:p>
          <w:p w14:paraId="31A54488" w14:textId="77777777" w:rsidR="00BC5712" w:rsidRDefault="00BC5712" w:rsidP="00BC5712">
            <w:pPr>
              <w:spacing w:after="0" w:line="240" w:lineRule="auto"/>
              <w:jc w:val="both"/>
              <w:rPr>
                <w:rFonts w:cs="Times New Roman"/>
                <w:szCs w:val="24"/>
              </w:rPr>
            </w:pPr>
            <w:r>
              <w:rPr>
                <w:rFonts w:cs="Times New Roman"/>
                <w:szCs w:val="24"/>
              </w:rPr>
              <w:t xml:space="preserve">                                       1: Đã gửi cơ quan thuế</w:t>
            </w:r>
          </w:p>
          <w:p w14:paraId="2C42DB17" w14:textId="77777777" w:rsidR="00BC5712" w:rsidRDefault="00BC5712" w:rsidP="00BC5712">
            <w:pPr>
              <w:spacing w:after="0" w:line="240" w:lineRule="auto"/>
              <w:jc w:val="both"/>
              <w:rPr>
                <w:rFonts w:cs="Times New Roman"/>
                <w:szCs w:val="24"/>
              </w:rPr>
            </w:pPr>
            <w:r>
              <w:rPr>
                <w:rFonts w:cs="Times New Roman"/>
                <w:szCs w:val="24"/>
              </w:rPr>
              <w:t xml:space="preserve">                                       2: Đã được CQT chấp nhận</w:t>
            </w:r>
          </w:p>
          <w:p w14:paraId="1BDBD85A" w14:textId="77777777" w:rsidR="00BC5712" w:rsidRDefault="00BC5712" w:rsidP="00BC5712">
            <w:pPr>
              <w:spacing w:after="0" w:line="240" w:lineRule="auto"/>
              <w:jc w:val="both"/>
              <w:rPr>
                <w:rFonts w:cs="Times New Roman"/>
                <w:szCs w:val="24"/>
              </w:rPr>
            </w:pPr>
            <w:r>
              <w:rPr>
                <w:rFonts w:cs="Times New Roman"/>
                <w:szCs w:val="24"/>
              </w:rPr>
              <w:t xml:space="preserve">                                       3: Đã bị CQT từ chối</w:t>
            </w:r>
          </w:p>
          <w:p w14:paraId="5C07A3C0" w14:textId="77777777" w:rsidR="00BC5712" w:rsidRPr="001B79C4" w:rsidRDefault="00BC5712" w:rsidP="00BC5712">
            <w:pPr>
              <w:spacing w:after="0" w:line="240" w:lineRule="auto"/>
              <w:jc w:val="both"/>
              <w:rPr>
                <w:rFonts w:cs="Times New Roman"/>
                <w:szCs w:val="24"/>
              </w:rPr>
            </w:pPr>
            <w:r>
              <w:rPr>
                <w:rFonts w:cs="Times New Roman"/>
                <w:szCs w:val="24"/>
              </w:rPr>
              <w:t xml:space="preserve">                         </w:t>
            </w:r>
            <w:r w:rsidRPr="001B79C4">
              <w:rPr>
                <w:rFonts w:cs="Times New Roman"/>
                <w:szCs w:val="24"/>
              </w:rPr>
              <w:t>&lt;/TThai&gt;</w:t>
            </w:r>
          </w:p>
          <w:p w14:paraId="2C21D94A" w14:textId="77777777" w:rsidR="00BC5712" w:rsidRPr="001B79C4" w:rsidRDefault="00BC5712" w:rsidP="00BC5712">
            <w:pPr>
              <w:spacing w:after="0" w:line="240" w:lineRule="auto"/>
              <w:jc w:val="both"/>
              <w:rPr>
                <w:rFonts w:cs="Times New Roman"/>
                <w:szCs w:val="24"/>
              </w:rPr>
            </w:pPr>
            <w:r w:rsidRPr="001B79C4">
              <w:rPr>
                <w:rFonts w:cs="Times New Roman"/>
                <w:szCs w:val="24"/>
              </w:rPr>
              <w:tab/>
            </w:r>
            <w:r w:rsidRPr="001B79C4">
              <w:rPr>
                <w:rFonts w:cs="Times New Roman"/>
                <w:szCs w:val="24"/>
              </w:rPr>
              <w:tab/>
              <w:t>&lt;MTLoi&gt;</w:t>
            </w:r>
            <w:r>
              <w:rPr>
                <w:rFonts w:cs="Times New Roman"/>
                <w:szCs w:val="24"/>
              </w:rPr>
              <w:t>thông báo lỗi CQT trả về</w:t>
            </w:r>
            <w:r w:rsidRPr="001B79C4">
              <w:rPr>
                <w:rFonts w:cs="Times New Roman"/>
                <w:szCs w:val="24"/>
              </w:rPr>
              <w:t>&lt;/MTLoi&gt;</w:t>
            </w:r>
          </w:p>
          <w:p w14:paraId="2999ABE0" w14:textId="77777777" w:rsidR="00BC5712" w:rsidRPr="001B79C4" w:rsidRDefault="00BC5712" w:rsidP="00BC5712">
            <w:pPr>
              <w:spacing w:after="0" w:line="240" w:lineRule="auto"/>
              <w:jc w:val="both"/>
              <w:rPr>
                <w:rFonts w:cs="Times New Roman"/>
                <w:szCs w:val="24"/>
              </w:rPr>
            </w:pPr>
            <w:r w:rsidRPr="001B79C4">
              <w:rPr>
                <w:rFonts w:cs="Times New Roman"/>
                <w:szCs w:val="24"/>
              </w:rPr>
              <w:tab/>
            </w:r>
            <w:r w:rsidRPr="001B79C4">
              <w:rPr>
                <w:rFonts w:cs="Times New Roman"/>
                <w:szCs w:val="24"/>
              </w:rPr>
              <w:tab/>
              <w:t>&lt;Fkey&gt;</w:t>
            </w:r>
            <w:r>
              <w:rPr>
                <w:rFonts w:cs="Times New Roman"/>
                <w:szCs w:val="24"/>
              </w:rPr>
              <w:t>Fkey hóa đơn</w:t>
            </w:r>
            <w:r w:rsidRPr="001B79C4">
              <w:rPr>
                <w:rFonts w:cs="Times New Roman"/>
                <w:szCs w:val="24"/>
              </w:rPr>
              <w:t>&lt;/Fkey&gt;</w:t>
            </w:r>
          </w:p>
          <w:p w14:paraId="07636880" w14:textId="77777777" w:rsidR="00BC5712" w:rsidRPr="001B79C4" w:rsidRDefault="00BC5712" w:rsidP="00BC5712">
            <w:pPr>
              <w:spacing w:after="0" w:line="240" w:lineRule="auto"/>
              <w:jc w:val="both"/>
              <w:rPr>
                <w:rFonts w:cs="Times New Roman"/>
                <w:szCs w:val="24"/>
              </w:rPr>
            </w:pPr>
            <w:r w:rsidRPr="001B79C4">
              <w:rPr>
                <w:rFonts w:cs="Times New Roman"/>
                <w:szCs w:val="24"/>
              </w:rPr>
              <w:tab/>
              <w:t>&lt;/HDon&gt;</w:t>
            </w:r>
          </w:p>
          <w:p w14:paraId="30ADA01A" w14:textId="0BACABDA" w:rsidR="00BC5712" w:rsidRPr="005444BD" w:rsidRDefault="00BC5712" w:rsidP="00BC5712">
            <w:pPr>
              <w:spacing w:after="0" w:line="240" w:lineRule="auto"/>
              <w:jc w:val="both"/>
              <w:rPr>
                <w:rFonts w:cs="Times New Roman"/>
                <w:szCs w:val="24"/>
              </w:rPr>
            </w:pPr>
            <w:r w:rsidRPr="001B79C4">
              <w:rPr>
                <w:rFonts w:cs="Times New Roman"/>
                <w:szCs w:val="24"/>
              </w:rPr>
              <w:t>&lt;/DSHDon&gt;</w:t>
            </w:r>
          </w:p>
        </w:tc>
        <w:tc>
          <w:tcPr>
            <w:tcW w:w="1885" w:type="dxa"/>
            <w:tcBorders>
              <w:top w:val="single" w:sz="4" w:space="0" w:color="2E74B5"/>
              <w:left w:val="single" w:sz="4" w:space="0" w:color="2E74B5"/>
              <w:bottom w:val="single" w:sz="4" w:space="0" w:color="2E74B5"/>
              <w:right w:val="single" w:sz="4" w:space="0" w:color="2E74B5"/>
            </w:tcBorders>
          </w:tcPr>
          <w:p w14:paraId="0FE3C30A" w14:textId="77777777" w:rsidR="00AC3E5D" w:rsidRPr="00731CD1" w:rsidRDefault="00AC3E5D" w:rsidP="001B79C4">
            <w:pPr>
              <w:spacing w:after="0" w:line="240" w:lineRule="auto"/>
              <w:jc w:val="both"/>
              <w:rPr>
                <w:rFonts w:cs="Times New Roman"/>
                <w:szCs w:val="24"/>
              </w:rPr>
            </w:pPr>
          </w:p>
        </w:tc>
      </w:tr>
    </w:tbl>
    <w:p w14:paraId="2A5CD169" w14:textId="77777777" w:rsidR="00AC3E5D" w:rsidRDefault="00AC3E5D" w:rsidP="00AC3E5D">
      <w:pPr>
        <w:pStyle w:val="Heading3"/>
      </w:pPr>
      <w:bookmarkStart w:id="76" w:name="_Toc90309066"/>
      <w:r>
        <w:t>Lấy trạng thái và XMLData hóa đơn có mã, trạng thái của hóa đơn không mã gửi CQT trả về theo danh sách Fkey</w:t>
      </w:r>
      <w:bookmarkEnd w:id="76"/>
    </w:p>
    <w:p w14:paraId="45DA8395" w14:textId="3D8C0A23" w:rsidR="00AC3E5D" w:rsidRPr="00593BE8" w:rsidRDefault="00AC3E5D" w:rsidP="00A75803">
      <w:pPr>
        <w:pStyle w:val="N"/>
      </w:pPr>
      <w:r w:rsidRPr="00593BE8">
        <w:t>URL</w:t>
      </w:r>
      <w:r w:rsidR="007D3FC5">
        <w:t xml:space="preserve">  </w:t>
      </w:r>
    </w:p>
    <w:p w14:paraId="1950BFDC" w14:textId="5701C1EC" w:rsidR="00AC3E5D" w:rsidRDefault="00AC3E5D" w:rsidP="00A75803">
      <w:pPr>
        <w:pStyle w:val="N"/>
        <w:rPr>
          <w:rFonts w:eastAsia="Calibri"/>
        </w:rPr>
      </w:pPr>
      <w:r>
        <w:tab/>
      </w:r>
      <w:r w:rsidRPr="00007702">
        <w:t xml:space="preserve"> </w:t>
      </w:r>
      <w:r>
        <w:t>s</w:t>
      </w:r>
      <w:r w:rsidRPr="00EB3AC8">
        <w:t xml:space="preserve">tring </w:t>
      </w:r>
      <w:r w:rsidRPr="009577FE">
        <w:rPr>
          <w:b/>
          <w:sz w:val="22"/>
        </w:rPr>
        <w:t>GetMCCQThueByFkeys</w:t>
      </w:r>
      <w:r w:rsidRPr="009577FE">
        <w:t xml:space="preserve"> </w:t>
      </w:r>
      <w:r>
        <w:t>(</w:t>
      </w:r>
      <w:r>
        <w:rPr>
          <w:color w:val="0000FF"/>
        </w:rPr>
        <w:t>string</w:t>
      </w:r>
      <w:r>
        <w:t xml:space="preserve"> Account, </w:t>
      </w:r>
      <w:r>
        <w:rPr>
          <w:color w:val="0000FF"/>
        </w:rPr>
        <w:t>string</w:t>
      </w:r>
      <w:r>
        <w:t xml:space="preserve"> ACpass, </w:t>
      </w:r>
      <w:r>
        <w:rPr>
          <w:color w:val="0000FF"/>
        </w:rPr>
        <w:t>string</w:t>
      </w:r>
      <w:r>
        <w:t xml:space="preserve"> username, </w:t>
      </w:r>
      <w:r>
        <w:rPr>
          <w:color w:val="0000FF"/>
        </w:rPr>
        <w:t>string</w:t>
      </w:r>
      <w:r>
        <w:t xml:space="preserve"> password, </w:t>
      </w:r>
      <w:r>
        <w:rPr>
          <w:color w:val="0000FF"/>
        </w:rPr>
        <w:t>string</w:t>
      </w:r>
      <w:r>
        <w:t xml:space="preserve"> pattern, </w:t>
      </w:r>
      <w:r>
        <w:rPr>
          <w:color w:val="0000FF"/>
        </w:rPr>
        <w:t>string</w:t>
      </w:r>
      <w:r>
        <w:t xml:space="preserve"> fkeys)</w:t>
      </w:r>
    </w:p>
    <w:p w14:paraId="79794D01" w14:textId="77777777" w:rsidR="007D3FC5" w:rsidRDefault="007D3FC5" w:rsidP="00A75803">
      <w:pPr>
        <w:pStyle w:val="N"/>
        <w:rPr>
          <w:rFonts w:eastAsia="Calibri"/>
        </w:rPr>
      </w:pPr>
    </w:p>
    <w:p w14:paraId="49DD2C38" w14:textId="77777777" w:rsidR="00AC3E5D" w:rsidRPr="00593BE8" w:rsidRDefault="00AC3E5D" w:rsidP="00A75803">
      <w:pPr>
        <w:pStyle w:val="N"/>
      </w:pPr>
      <w:r w:rsidRPr="00593BE8">
        <w:lastRenderedPageBreak/>
        <w:t>DESCRIPTION</w:t>
      </w:r>
    </w:p>
    <w:p w14:paraId="44F63D41" w14:textId="77777777" w:rsidR="00AC3E5D" w:rsidRDefault="00AC3E5D" w:rsidP="00A75803">
      <w:pPr>
        <w:pStyle w:val="N"/>
      </w:pPr>
      <w:r>
        <w:tab/>
        <w:t>Đây là web service cho phép lấy trạng thái và nội dung xml hóa đơn có mã CQT trả về theo invToken</w:t>
      </w:r>
    </w:p>
    <w:p w14:paraId="3598C972" w14:textId="77777777" w:rsidR="00AC3E5D" w:rsidRPr="00007702" w:rsidRDefault="00AC3E5D" w:rsidP="00A75803">
      <w:pPr>
        <w:pStyle w:val="N"/>
      </w:pPr>
      <w:r w:rsidRPr="00663B3E">
        <w:t>HTTP METHOD</w:t>
      </w:r>
    </w:p>
    <w:p w14:paraId="4174E44B" w14:textId="77777777" w:rsidR="00AC3E5D" w:rsidRPr="00007702" w:rsidRDefault="00AC3E5D" w:rsidP="00A75803">
      <w:pPr>
        <w:pStyle w:val="N"/>
        <w:rPr>
          <w:b/>
        </w:rPr>
      </w:pPr>
      <w:r>
        <w:tab/>
        <w:t>Get</w:t>
      </w:r>
    </w:p>
    <w:p w14:paraId="3C66EED5" w14:textId="77777777" w:rsidR="00AC3E5D" w:rsidRPr="00610AFD" w:rsidRDefault="00AC3E5D" w:rsidP="00A75803">
      <w:pPr>
        <w:pStyle w:val="N"/>
      </w:pPr>
      <w:r w:rsidRPr="00610AFD">
        <w:t>REQUEST BODY</w:t>
      </w:r>
    </w:p>
    <w:p w14:paraId="53E53632"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Pr>
          <w:rFonts w:eastAsia="Calibri" w:cs="Times New Roman"/>
          <w:b/>
          <w:szCs w:val="24"/>
        </w:rPr>
        <w:t>Account/ACPass</w:t>
      </w:r>
      <w:r w:rsidRPr="009372AD">
        <w:rPr>
          <w:rFonts w:eastAsia="Calibri" w:cs="Times New Roman"/>
          <w:b/>
          <w:szCs w:val="24"/>
        </w:rPr>
        <w:t xml:space="preserve">:  </w:t>
      </w:r>
      <w:r w:rsidRPr="009372AD">
        <w:rPr>
          <w:rFonts w:eastAsia="Calibri" w:cs="Times New Roman"/>
          <w:szCs w:val="24"/>
        </w:rPr>
        <w:t>Tài khoản được cấp phát cho nhân viên gọi lệnh phát hành hóa đơn</w:t>
      </w:r>
    </w:p>
    <w:p w14:paraId="1B5D0DAF" w14:textId="77777777" w:rsidR="00AC3E5D" w:rsidRPr="009B13AC"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5BE2AD2B" w14:textId="77777777" w:rsidR="00AC3E5D" w:rsidRPr="000D3AC0" w:rsidRDefault="00AC3E5D" w:rsidP="00AC3E5D">
      <w:pPr>
        <w:pStyle w:val="ListParagraph"/>
        <w:numPr>
          <w:ilvl w:val="0"/>
          <w:numId w:val="2"/>
        </w:numPr>
        <w:spacing w:after="0" w:line="360" w:lineRule="auto"/>
        <w:ind w:left="1080"/>
        <w:jc w:val="both"/>
        <w:rPr>
          <w:rFonts w:eastAsia="Calibri" w:cs="Times New Roman"/>
          <w:b/>
          <w:szCs w:val="24"/>
          <w:u w:val="single"/>
        </w:rPr>
      </w:pPr>
      <w:r w:rsidRPr="009B13AC">
        <w:rPr>
          <w:rFonts w:eastAsia="Calibri" w:cs="Times New Roman"/>
          <w:b/>
          <w:szCs w:val="24"/>
        </w:rPr>
        <w:t>Pattern</w:t>
      </w:r>
      <w:r>
        <w:rPr>
          <w:rFonts w:ascii="Consolas" w:hAnsi="Consolas" w:cs="Consolas"/>
          <w:color w:val="000000"/>
          <w:sz w:val="19"/>
          <w:szCs w:val="19"/>
        </w:rPr>
        <w:t xml:space="preserve">: </w:t>
      </w:r>
      <w:r w:rsidRPr="009B13AC">
        <w:rPr>
          <w:rFonts w:cs="Times New Roman"/>
          <w:szCs w:val="24"/>
        </w:rPr>
        <w:t>mẫu số hóa đơn</w:t>
      </w:r>
    </w:p>
    <w:p w14:paraId="221A261C" w14:textId="77777777" w:rsidR="00AC3E5D" w:rsidRDefault="00AC3E5D" w:rsidP="00AC3E5D">
      <w:pPr>
        <w:pStyle w:val="ListParagraph"/>
        <w:numPr>
          <w:ilvl w:val="0"/>
          <w:numId w:val="2"/>
        </w:numPr>
        <w:spacing w:after="0" w:line="360" w:lineRule="auto"/>
        <w:ind w:left="1080"/>
        <w:jc w:val="both"/>
      </w:pPr>
      <w:r w:rsidRPr="00D0619B">
        <w:rPr>
          <w:rFonts w:eastAsia="Calibri" w:cs="Times New Roman"/>
          <w:b/>
          <w:szCs w:val="24"/>
        </w:rPr>
        <w:t>fkeys</w:t>
      </w:r>
      <w:r w:rsidRPr="000D3AC0">
        <w:rPr>
          <w:rFonts w:cs="Times New Roman"/>
          <w:color w:val="000000"/>
          <w:szCs w:val="24"/>
        </w:rPr>
        <w:t xml:space="preserve">: </w:t>
      </w:r>
      <w:r>
        <w:rPr>
          <w:rFonts w:cs="Times New Roman"/>
          <w:color w:val="000000"/>
          <w:szCs w:val="24"/>
        </w:rPr>
        <w:t xml:space="preserve">danh sách </w:t>
      </w:r>
      <w:r>
        <w:rPr>
          <w:rFonts w:cs="Times New Roman"/>
          <w:szCs w:val="24"/>
        </w:rPr>
        <w:t>c</w:t>
      </w:r>
      <w:r w:rsidRPr="005C559E">
        <w:rPr>
          <w:rFonts w:cs="Times New Roman"/>
          <w:szCs w:val="24"/>
        </w:rPr>
        <w:t xml:space="preserve">huỗi </w:t>
      </w:r>
      <w:r>
        <w:rPr>
          <w:rFonts w:cs="Times New Roman"/>
          <w:szCs w:val="24"/>
        </w:rPr>
        <w:t>fkey</w:t>
      </w:r>
      <w:r w:rsidRPr="005C559E">
        <w:rPr>
          <w:rFonts w:cs="Times New Roman"/>
          <w:szCs w:val="24"/>
        </w:rPr>
        <w:t xml:space="preserve"> xác định hóa đơn cần lấy</w:t>
      </w:r>
    </w:p>
    <w:p w14:paraId="6034D1B1"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4950"/>
        <w:gridCol w:w="1885"/>
      </w:tblGrid>
      <w:tr w:rsidR="00AC3E5D" w:rsidRPr="00660ABB" w14:paraId="19541E31"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F2F2F2"/>
          </w:tcPr>
          <w:p w14:paraId="655D651D" w14:textId="77777777" w:rsidR="00AC3E5D" w:rsidRPr="00660ABB" w:rsidRDefault="00AC3E5D" w:rsidP="001B79C4">
            <w:pPr>
              <w:pStyle w:val="ListParagraph"/>
            </w:pPr>
            <w:r>
              <w:t>Kết quả</w:t>
            </w:r>
          </w:p>
        </w:tc>
        <w:tc>
          <w:tcPr>
            <w:tcW w:w="4950" w:type="dxa"/>
            <w:tcBorders>
              <w:top w:val="single" w:sz="4" w:space="0" w:color="2E74B5"/>
              <w:left w:val="single" w:sz="4" w:space="0" w:color="2E74B5"/>
              <w:bottom w:val="single" w:sz="4" w:space="0" w:color="2E74B5"/>
              <w:right w:val="single" w:sz="4" w:space="0" w:color="2E74B5"/>
            </w:tcBorders>
            <w:shd w:val="clear" w:color="auto" w:fill="F2F2F2"/>
          </w:tcPr>
          <w:p w14:paraId="4AFD065E" w14:textId="77777777" w:rsidR="00AC3E5D" w:rsidRPr="00660ABB" w:rsidRDefault="00AC3E5D" w:rsidP="001B79C4">
            <w:pPr>
              <w:pStyle w:val="ListParagraph"/>
            </w:pPr>
            <w:r w:rsidRPr="00660ABB">
              <w:t>Mô tả</w:t>
            </w:r>
          </w:p>
        </w:tc>
        <w:tc>
          <w:tcPr>
            <w:tcW w:w="1885" w:type="dxa"/>
            <w:tcBorders>
              <w:top w:val="single" w:sz="4" w:space="0" w:color="2E74B5"/>
              <w:left w:val="single" w:sz="4" w:space="0" w:color="2E74B5"/>
              <w:bottom w:val="single" w:sz="4" w:space="0" w:color="2E74B5"/>
              <w:right w:val="single" w:sz="4" w:space="0" w:color="2E74B5"/>
            </w:tcBorders>
            <w:shd w:val="clear" w:color="auto" w:fill="F2F2F2"/>
          </w:tcPr>
          <w:p w14:paraId="67EA0F26" w14:textId="77777777" w:rsidR="00AC3E5D" w:rsidRPr="00660ABB" w:rsidRDefault="00AC3E5D" w:rsidP="001B79C4">
            <w:pPr>
              <w:pStyle w:val="ListParagraph"/>
            </w:pPr>
            <w:r>
              <w:t>Ghi chú</w:t>
            </w:r>
          </w:p>
        </w:tc>
      </w:tr>
      <w:tr w:rsidR="00AC3E5D" w:rsidRPr="00660ABB" w14:paraId="1EFDC4C1" w14:textId="77777777" w:rsidTr="001B79C4">
        <w:tc>
          <w:tcPr>
            <w:tcW w:w="2430" w:type="dxa"/>
            <w:tcBorders>
              <w:top w:val="single" w:sz="4" w:space="0" w:color="2E74B5"/>
              <w:left w:val="single" w:sz="4" w:space="0" w:color="2E74B5"/>
              <w:right w:val="single" w:sz="4" w:space="0" w:color="2E74B5"/>
            </w:tcBorders>
            <w:shd w:val="clear" w:color="auto" w:fill="auto"/>
          </w:tcPr>
          <w:p w14:paraId="4B16FB2B"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4BAE7165"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w:t>
            </w:r>
            <w:r>
              <w:rPr>
                <w:rFonts w:cs="Times New Roman"/>
              </w:rPr>
              <w:t>n thêm mới hóa đơn</w:t>
            </w:r>
          </w:p>
        </w:tc>
        <w:tc>
          <w:tcPr>
            <w:tcW w:w="1885" w:type="dxa"/>
            <w:tcBorders>
              <w:top w:val="single" w:sz="4" w:space="0" w:color="2E74B5"/>
              <w:left w:val="single" w:sz="4" w:space="0" w:color="2E74B5"/>
              <w:bottom w:val="single" w:sz="4" w:space="0" w:color="2E74B5"/>
              <w:right w:val="single" w:sz="4" w:space="0" w:color="2E74B5"/>
            </w:tcBorders>
          </w:tcPr>
          <w:p w14:paraId="7E41022F" w14:textId="77777777" w:rsidR="00AC3E5D" w:rsidRPr="009372AD" w:rsidRDefault="00AC3E5D" w:rsidP="001B79C4">
            <w:pPr>
              <w:pStyle w:val="ListParagraph"/>
              <w:ind w:left="0"/>
              <w:jc w:val="both"/>
              <w:rPr>
                <w:rFonts w:cs="Times New Roman"/>
              </w:rPr>
            </w:pPr>
          </w:p>
        </w:tc>
      </w:tr>
      <w:tr w:rsidR="00AC3E5D" w:rsidRPr="00660ABB" w14:paraId="4DDC0B14"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0871E760" w14:textId="77777777" w:rsidR="00AC3E5D" w:rsidRPr="009372AD" w:rsidRDefault="00AC3E5D" w:rsidP="001B79C4">
            <w:pPr>
              <w:jc w:val="both"/>
              <w:rPr>
                <w:rFonts w:cs="Times New Roman"/>
                <w:szCs w:val="24"/>
              </w:rPr>
            </w:pPr>
            <w:r>
              <w:rPr>
                <w:rFonts w:cs="Times New Roman"/>
                <w:szCs w:val="24"/>
              </w:rPr>
              <w:t>ERR:2</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14C5F763" w14:textId="77777777" w:rsidR="00AC3E5D" w:rsidRPr="009372AD" w:rsidRDefault="00AC3E5D" w:rsidP="001B79C4">
            <w:pPr>
              <w:jc w:val="both"/>
              <w:rPr>
                <w:rFonts w:cs="Times New Roman"/>
                <w:szCs w:val="24"/>
              </w:rPr>
            </w:pPr>
            <w:r>
              <w:rPr>
                <w:rFonts w:cs="Times New Roman"/>
              </w:rPr>
              <w:t>Không tìm thấy hóa đơn tương ứng</w:t>
            </w:r>
            <w:r w:rsidRPr="009372AD">
              <w:rPr>
                <w:rFonts w:cs="Times New Roman"/>
              </w:rPr>
              <w:t>.</w:t>
            </w:r>
          </w:p>
        </w:tc>
        <w:tc>
          <w:tcPr>
            <w:tcW w:w="1885" w:type="dxa"/>
            <w:tcBorders>
              <w:top w:val="single" w:sz="4" w:space="0" w:color="2E74B5"/>
              <w:left w:val="single" w:sz="4" w:space="0" w:color="2E74B5"/>
              <w:bottom w:val="single" w:sz="4" w:space="0" w:color="2E74B5"/>
              <w:right w:val="single" w:sz="4" w:space="0" w:color="2E74B5"/>
            </w:tcBorders>
          </w:tcPr>
          <w:p w14:paraId="09B05C92" w14:textId="77777777" w:rsidR="00AC3E5D" w:rsidRPr="009372AD" w:rsidRDefault="00AC3E5D" w:rsidP="001B79C4">
            <w:pPr>
              <w:jc w:val="both"/>
              <w:rPr>
                <w:rFonts w:cs="Times New Roman"/>
                <w:szCs w:val="24"/>
              </w:rPr>
            </w:pPr>
          </w:p>
        </w:tc>
      </w:tr>
      <w:tr w:rsidR="00AC3E5D" w:rsidRPr="00660ABB" w14:paraId="0E3C757F"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0DA1E765" w14:textId="77777777" w:rsidR="00AC3E5D" w:rsidRPr="009372AD" w:rsidRDefault="00AC3E5D" w:rsidP="001B79C4">
            <w:pPr>
              <w:jc w:val="both"/>
              <w:rPr>
                <w:rFonts w:cs="Times New Roman"/>
                <w:szCs w:val="24"/>
              </w:rPr>
            </w:pPr>
            <w:r>
              <w:rPr>
                <w:rFonts w:cs="Times New Roman"/>
                <w:szCs w:val="24"/>
              </w:rPr>
              <w:t>ERR:10</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1736BB1A" w14:textId="77777777" w:rsidR="00AC3E5D" w:rsidRPr="009372AD" w:rsidRDefault="00AC3E5D" w:rsidP="001B79C4">
            <w:pPr>
              <w:jc w:val="both"/>
              <w:rPr>
                <w:rFonts w:cs="Times New Roman"/>
                <w:szCs w:val="24"/>
              </w:rPr>
            </w:pPr>
            <w:r>
              <w:rPr>
                <w:rFonts w:cs="Times New Roman"/>
                <w:szCs w:val="24"/>
              </w:rPr>
              <w:t>Vượt quá số lượng 100 hóa đơn cần lấy</w:t>
            </w:r>
          </w:p>
        </w:tc>
        <w:tc>
          <w:tcPr>
            <w:tcW w:w="1885" w:type="dxa"/>
            <w:tcBorders>
              <w:top w:val="single" w:sz="4" w:space="0" w:color="2E74B5"/>
              <w:left w:val="single" w:sz="4" w:space="0" w:color="2E74B5"/>
              <w:bottom w:val="single" w:sz="4" w:space="0" w:color="2E74B5"/>
              <w:right w:val="single" w:sz="4" w:space="0" w:color="2E74B5"/>
            </w:tcBorders>
          </w:tcPr>
          <w:p w14:paraId="29B48AC5" w14:textId="77777777" w:rsidR="00AC3E5D" w:rsidRPr="009372AD" w:rsidRDefault="00AC3E5D" w:rsidP="001B79C4">
            <w:pPr>
              <w:pStyle w:val="ListParagraph"/>
              <w:ind w:left="0"/>
              <w:jc w:val="both"/>
              <w:rPr>
                <w:rFonts w:cs="Times New Roman"/>
              </w:rPr>
            </w:pPr>
          </w:p>
        </w:tc>
      </w:tr>
      <w:tr w:rsidR="00AC3E5D" w:rsidRPr="00660ABB" w14:paraId="1AE508F0"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40743904" w14:textId="77777777" w:rsidR="00AC3E5D" w:rsidRPr="009372AD" w:rsidRDefault="00AC3E5D" w:rsidP="001B79C4">
            <w:pPr>
              <w:autoSpaceDE w:val="0"/>
              <w:autoSpaceDN w:val="0"/>
              <w:adjustRightInd w:val="0"/>
              <w:jc w:val="both"/>
              <w:rPr>
                <w:rFonts w:cs="Times New Roman"/>
                <w:szCs w:val="24"/>
              </w:rPr>
            </w:pPr>
            <w:r>
              <w:rPr>
                <w:rFonts w:cs="Times New Roman"/>
                <w:szCs w:val="24"/>
              </w:rPr>
              <w:t>ERR:20</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45BC2AEA" w14:textId="77777777" w:rsidR="00AC3E5D" w:rsidRPr="009372AD" w:rsidRDefault="00AC3E5D" w:rsidP="001B79C4">
            <w:pPr>
              <w:pStyle w:val="ListParagraph"/>
              <w:ind w:left="0"/>
              <w:jc w:val="both"/>
              <w:rPr>
                <w:rFonts w:cs="Times New Roman"/>
              </w:rPr>
            </w:pPr>
            <w:r>
              <w:rPr>
                <w:rFonts w:cs="Times New Roman"/>
              </w:rPr>
              <w:t>Không lấy được thông tin người dùng</w:t>
            </w:r>
          </w:p>
        </w:tc>
        <w:tc>
          <w:tcPr>
            <w:tcW w:w="1885" w:type="dxa"/>
            <w:tcBorders>
              <w:top w:val="single" w:sz="4" w:space="0" w:color="2E74B5"/>
              <w:left w:val="single" w:sz="4" w:space="0" w:color="2E74B5"/>
              <w:bottom w:val="single" w:sz="4" w:space="0" w:color="2E74B5"/>
              <w:right w:val="single" w:sz="4" w:space="0" w:color="2E74B5"/>
            </w:tcBorders>
          </w:tcPr>
          <w:p w14:paraId="5EC73264" w14:textId="77777777" w:rsidR="00AC3E5D" w:rsidRPr="009372AD" w:rsidRDefault="00AC3E5D" w:rsidP="001B79C4">
            <w:pPr>
              <w:pStyle w:val="ListParagraph"/>
              <w:ind w:left="0"/>
              <w:jc w:val="both"/>
              <w:rPr>
                <w:rFonts w:cs="Times New Roman"/>
              </w:rPr>
            </w:pPr>
          </w:p>
        </w:tc>
      </w:tr>
      <w:tr w:rsidR="00AC3E5D" w:rsidRPr="00660ABB" w14:paraId="62BD2CF9"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5F949429" w14:textId="77777777" w:rsidR="00AC3E5D" w:rsidRPr="009372AD" w:rsidRDefault="00AC3E5D" w:rsidP="001B79C4">
            <w:pPr>
              <w:autoSpaceDE w:val="0"/>
              <w:autoSpaceDN w:val="0"/>
              <w:adjustRightInd w:val="0"/>
              <w:jc w:val="both"/>
              <w:rPr>
                <w:rFonts w:cs="Times New Roman"/>
                <w:szCs w:val="24"/>
              </w:rPr>
            </w:pPr>
            <w:r>
              <w:rPr>
                <w:rFonts w:cs="Times New Roman"/>
                <w:szCs w:val="24"/>
              </w:rPr>
              <w:t>ERR:5</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6204D2D7" w14:textId="77777777" w:rsidR="00AC3E5D" w:rsidRPr="009372AD" w:rsidRDefault="00AC3E5D" w:rsidP="001B79C4">
            <w:pPr>
              <w:pStyle w:val="ListParagraph"/>
              <w:ind w:left="0"/>
              <w:jc w:val="both"/>
              <w:rPr>
                <w:rFonts w:cs="Times New Roman"/>
              </w:rPr>
            </w:pPr>
            <w:r>
              <w:rPr>
                <w:rFonts w:cs="Times New Roman"/>
              </w:rPr>
              <w:t>Lỗi không xác định, không lấy được dữ liệu hóa đơn cấp mã theo dữ liệu truyền vào</w:t>
            </w:r>
          </w:p>
        </w:tc>
        <w:tc>
          <w:tcPr>
            <w:tcW w:w="1885" w:type="dxa"/>
            <w:tcBorders>
              <w:top w:val="single" w:sz="4" w:space="0" w:color="2E74B5"/>
              <w:left w:val="single" w:sz="4" w:space="0" w:color="2E74B5"/>
              <w:bottom w:val="single" w:sz="4" w:space="0" w:color="2E74B5"/>
              <w:right w:val="single" w:sz="4" w:space="0" w:color="2E74B5"/>
            </w:tcBorders>
          </w:tcPr>
          <w:p w14:paraId="6E197C29" w14:textId="77777777" w:rsidR="00AC3E5D" w:rsidRPr="00731CD1" w:rsidRDefault="00AC3E5D" w:rsidP="001B79C4">
            <w:pPr>
              <w:spacing w:after="0" w:line="240" w:lineRule="auto"/>
              <w:jc w:val="both"/>
              <w:rPr>
                <w:rFonts w:cs="Times New Roman"/>
                <w:szCs w:val="24"/>
              </w:rPr>
            </w:pPr>
          </w:p>
        </w:tc>
      </w:tr>
      <w:tr w:rsidR="00AC3E5D" w:rsidRPr="00660ABB" w14:paraId="769C2DE3" w14:textId="77777777" w:rsidTr="001B79C4">
        <w:trPr>
          <w:trHeight w:val="368"/>
        </w:trPr>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0E7344DF" w14:textId="77777777" w:rsidR="00AC3E5D" w:rsidRPr="009372AD" w:rsidRDefault="00AC3E5D" w:rsidP="001B79C4">
            <w:pPr>
              <w:autoSpaceDE w:val="0"/>
              <w:autoSpaceDN w:val="0"/>
              <w:adjustRightInd w:val="0"/>
              <w:jc w:val="both"/>
              <w:rPr>
                <w:rFonts w:cs="Times New Roman"/>
                <w:szCs w:val="24"/>
              </w:rPr>
            </w:pPr>
            <w:r>
              <w:rPr>
                <w:rFonts w:cs="Times New Roman"/>
                <w:szCs w:val="24"/>
              </w:rPr>
              <w:t>DataBase64</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6F1FFD87" w14:textId="77777777" w:rsidR="00AC3E5D" w:rsidRDefault="00AC3E5D" w:rsidP="001B79C4">
            <w:pPr>
              <w:spacing w:after="0" w:line="240" w:lineRule="auto"/>
              <w:jc w:val="both"/>
              <w:rPr>
                <w:rFonts w:cs="Times New Roman"/>
                <w:szCs w:val="24"/>
              </w:rPr>
            </w:pPr>
            <w:r w:rsidRPr="005444BD">
              <w:rPr>
                <w:rFonts w:cs="Times New Roman"/>
                <w:szCs w:val="24"/>
              </w:rPr>
              <w:t>Dữ liệ</w:t>
            </w:r>
            <w:r>
              <w:rPr>
                <w:rFonts w:cs="Times New Roman"/>
                <w:szCs w:val="24"/>
              </w:rPr>
              <w:t xml:space="preserve">u thông tin hóa đơn ở dạng XML đã base64 bao gồm: mẫu số, ký hiệu, số, trạng thái cấp mã, xml hóa đơn </w:t>
            </w:r>
          </w:p>
          <w:p w14:paraId="394E230C" w14:textId="77777777" w:rsidR="00A003EE" w:rsidRDefault="00A003EE" w:rsidP="001B79C4">
            <w:pPr>
              <w:spacing w:after="0" w:line="240" w:lineRule="auto"/>
              <w:jc w:val="both"/>
              <w:rPr>
                <w:rFonts w:cs="Times New Roman"/>
                <w:szCs w:val="24"/>
              </w:rPr>
            </w:pPr>
          </w:p>
          <w:p w14:paraId="05A358B5" w14:textId="77777777" w:rsidR="00A003EE" w:rsidRPr="001B79C4" w:rsidRDefault="00A003EE" w:rsidP="00A003EE">
            <w:pPr>
              <w:spacing w:after="0" w:line="240" w:lineRule="auto"/>
              <w:jc w:val="both"/>
              <w:rPr>
                <w:rFonts w:cs="Times New Roman"/>
                <w:szCs w:val="24"/>
              </w:rPr>
            </w:pPr>
            <w:r w:rsidRPr="001B79C4">
              <w:rPr>
                <w:rFonts w:cs="Times New Roman"/>
                <w:szCs w:val="24"/>
              </w:rPr>
              <w:t>&lt;DSHDon&gt;</w:t>
            </w:r>
          </w:p>
          <w:p w14:paraId="668EC6F5" w14:textId="77777777" w:rsidR="00A003EE" w:rsidRPr="001B79C4" w:rsidRDefault="00A003EE" w:rsidP="00A003EE">
            <w:pPr>
              <w:spacing w:after="0" w:line="240" w:lineRule="auto"/>
              <w:jc w:val="both"/>
              <w:rPr>
                <w:rFonts w:cs="Times New Roman"/>
                <w:szCs w:val="24"/>
              </w:rPr>
            </w:pPr>
            <w:r w:rsidRPr="001B79C4">
              <w:rPr>
                <w:rFonts w:cs="Times New Roman"/>
                <w:szCs w:val="24"/>
              </w:rPr>
              <w:tab/>
              <w:t>&lt;HDon&gt;</w:t>
            </w:r>
          </w:p>
          <w:p w14:paraId="0E738F7B" w14:textId="77777777" w:rsidR="00A003EE" w:rsidRPr="001B79C4" w:rsidRDefault="00A003EE" w:rsidP="00A003EE">
            <w:pPr>
              <w:spacing w:after="0" w:line="240" w:lineRule="auto"/>
              <w:jc w:val="both"/>
              <w:rPr>
                <w:rFonts w:cs="Times New Roman"/>
                <w:szCs w:val="24"/>
              </w:rPr>
            </w:pPr>
            <w:r w:rsidRPr="001B79C4">
              <w:rPr>
                <w:rFonts w:cs="Times New Roman"/>
                <w:szCs w:val="24"/>
              </w:rPr>
              <w:tab/>
            </w:r>
            <w:r w:rsidRPr="001B79C4">
              <w:rPr>
                <w:rFonts w:cs="Times New Roman"/>
                <w:szCs w:val="24"/>
              </w:rPr>
              <w:tab/>
              <w:t>&lt;KHMSHDon&gt;</w:t>
            </w:r>
            <w:r>
              <w:rPr>
                <w:rFonts w:cs="Times New Roman"/>
                <w:szCs w:val="24"/>
              </w:rPr>
              <w:t>Mẫu số hóa                    đơn</w:t>
            </w:r>
            <w:r w:rsidRPr="001B79C4">
              <w:rPr>
                <w:rFonts w:cs="Times New Roman"/>
                <w:szCs w:val="24"/>
              </w:rPr>
              <w:t>&lt;/KHMSHDon&gt;</w:t>
            </w:r>
          </w:p>
          <w:p w14:paraId="0254196F" w14:textId="77777777" w:rsidR="00A003EE" w:rsidRPr="001B79C4" w:rsidRDefault="00A003EE" w:rsidP="00A003EE">
            <w:pPr>
              <w:spacing w:after="0" w:line="240" w:lineRule="auto"/>
              <w:jc w:val="both"/>
              <w:rPr>
                <w:rFonts w:cs="Times New Roman"/>
                <w:szCs w:val="24"/>
              </w:rPr>
            </w:pPr>
            <w:r w:rsidRPr="001B79C4">
              <w:rPr>
                <w:rFonts w:cs="Times New Roman"/>
                <w:szCs w:val="24"/>
              </w:rPr>
              <w:tab/>
            </w:r>
            <w:r w:rsidRPr="001B79C4">
              <w:rPr>
                <w:rFonts w:cs="Times New Roman"/>
                <w:szCs w:val="24"/>
              </w:rPr>
              <w:tab/>
              <w:t>&lt;KHHDon&gt;</w:t>
            </w:r>
            <w:r>
              <w:rPr>
                <w:rFonts w:cs="Times New Roman"/>
                <w:szCs w:val="24"/>
              </w:rPr>
              <w:t>Ký hiệu hóa đơn</w:t>
            </w:r>
            <w:r w:rsidRPr="001B79C4">
              <w:rPr>
                <w:rFonts w:cs="Times New Roman"/>
                <w:szCs w:val="24"/>
              </w:rPr>
              <w:t>&lt;/KHHDon&gt;</w:t>
            </w:r>
          </w:p>
          <w:p w14:paraId="6F607031" w14:textId="77777777" w:rsidR="00A003EE" w:rsidRPr="001B79C4" w:rsidRDefault="00A003EE" w:rsidP="00A003EE">
            <w:pPr>
              <w:spacing w:after="0" w:line="240" w:lineRule="auto"/>
              <w:jc w:val="both"/>
              <w:rPr>
                <w:rFonts w:cs="Times New Roman"/>
                <w:szCs w:val="24"/>
              </w:rPr>
            </w:pPr>
            <w:r w:rsidRPr="001B79C4">
              <w:rPr>
                <w:rFonts w:cs="Times New Roman"/>
                <w:szCs w:val="24"/>
              </w:rPr>
              <w:tab/>
            </w:r>
            <w:r w:rsidRPr="001B79C4">
              <w:rPr>
                <w:rFonts w:cs="Times New Roman"/>
                <w:szCs w:val="24"/>
              </w:rPr>
              <w:tab/>
              <w:t>&lt;SHDon&gt;</w:t>
            </w:r>
            <w:r>
              <w:rPr>
                <w:rFonts w:cs="Times New Roman"/>
                <w:szCs w:val="24"/>
              </w:rPr>
              <w:t>Số hóa đơn</w:t>
            </w:r>
            <w:r w:rsidRPr="001B79C4">
              <w:rPr>
                <w:rFonts w:cs="Times New Roman"/>
                <w:szCs w:val="24"/>
              </w:rPr>
              <w:t>&lt;/SHDon&gt;</w:t>
            </w:r>
          </w:p>
          <w:p w14:paraId="61BD02D5" w14:textId="77777777" w:rsidR="00A003EE" w:rsidRPr="001B79C4" w:rsidRDefault="00A003EE" w:rsidP="00A003EE">
            <w:pPr>
              <w:spacing w:after="0" w:line="240" w:lineRule="auto"/>
              <w:jc w:val="both"/>
              <w:rPr>
                <w:rFonts w:cs="Times New Roman"/>
                <w:szCs w:val="24"/>
              </w:rPr>
            </w:pPr>
            <w:r w:rsidRPr="001B79C4">
              <w:rPr>
                <w:rFonts w:cs="Times New Roman"/>
                <w:szCs w:val="24"/>
              </w:rPr>
              <w:tab/>
            </w:r>
            <w:r w:rsidRPr="001B79C4">
              <w:rPr>
                <w:rFonts w:cs="Times New Roman"/>
                <w:szCs w:val="24"/>
              </w:rPr>
              <w:tab/>
              <w:t>&lt;MCCQThue&gt;</w:t>
            </w:r>
            <w:r>
              <w:rPr>
                <w:rFonts w:cs="Times New Roman"/>
                <w:szCs w:val="24"/>
              </w:rPr>
              <w:t>Mã cơ quan thuế cấp (Trường hợp hóa đơn có mã)</w:t>
            </w:r>
            <w:r w:rsidRPr="001B79C4">
              <w:rPr>
                <w:rFonts w:cs="Times New Roman"/>
                <w:szCs w:val="24"/>
              </w:rPr>
              <w:t>&lt;/MCCQThue&gt;</w:t>
            </w:r>
          </w:p>
          <w:p w14:paraId="2B22A00A" w14:textId="77777777" w:rsidR="00A003EE" w:rsidRDefault="00A003EE" w:rsidP="00A003EE">
            <w:pPr>
              <w:spacing w:after="0" w:line="240" w:lineRule="auto"/>
              <w:jc w:val="both"/>
              <w:rPr>
                <w:rFonts w:cs="Times New Roman"/>
                <w:szCs w:val="24"/>
              </w:rPr>
            </w:pPr>
            <w:r w:rsidRPr="001B79C4">
              <w:rPr>
                <w:rFonts w:cs="Times New Roman"/>
                <w:szCs w:val="24"/>
              </w:rPr>
              <w:tab/>
            </w:r>
            <w:r w:rsidRPr="001B79C4">
              <w:rPr>
                <w:rFonts w:cs="Times New Roman"/>
                <w:szCs w:val="24"/>
              </w:rPr>
              <w:tab/>
              <w:t>&lt;TThai&gt;</w:t>
            </w:r>
            <w:r>
              <w:rPr>
                <w:rFonts w:cs="Times New Roman"/>
                <w:szCs w:val="24"/>
              </w:rPr>
              <w:t>0: Chưa gửi cơ quan thuế</w:t>
            </w:r>
          </w:p>
          <w:p w14:paraId="6A62605E" w14:textId="77777777" w:rsidR="00A003EE" w:rsidRDefault="00A003EE" w:rsidP="00A003EE">
            <w:pPr>
              <w:spacing w:after="0" w:line="240" w:lineRule="auto"/>
              <w:jc w:val="both"/>
              <w:rPr>
                <w:rFonts w:cs="Times New Roman"/>
                <w:szCs w:val="24"/>
              </w:rPr>
            </w:pPr>
            <w:r>
              <w:rPr>
                <w:rFonts w:cs="Times New Roman"/>
                <w:szCs w:val="24"/>
              </w:rPr>
              <w:t xml:space="preserve">                                       1: Đã gửi cơ quan thuế</w:t>
            </w:r>
          </w:p>
          <w:p w14:paraId="5B17F3F4" w14:textId="77777777" w:rsidR="00A003EE" w:rsidRDefault="00A003EE" w:rsidP="00A003EE">
            <w:pPr>
              <w:spacing w:after="0" w:line="240" w:lineRule="auto"/>
              <w:jc w:val="both"/>
              <w:rPr>
                <w:rFonts w:cs="Times New Roman"/>
                <w:szCs w:val="24"/>
              </w:rPr>
            </w:pPr>
            <w:r>
              <w:rPr>
                <w:rFonts w:cs="Times New Roman"/>
                <w:szCs w:val="24"/>
              </w:rPr>
              <w:lastRenderedPageBreak/>
              <w:t xml:space="preserve">                                       2: Đã được CQT chấp nhận</w:t>
            </w:r>
          </w:p>
          <w:p w14:paraId="40F6B081" w14:textId="77777777" w:rsidR="00A003EE" w:rsidRDefault="00A003EE" w:rsidP="00A003EE">
            <w:pPr>
              <w:spacing w:after="0" w:line="240" w:lineRule="auto"/>
              <w:jc w:val="both"/>
              <w:rPr>
                <w:rFonts w:cs="Times New Roman"/>
                <w:szCs w:val="24"/>
              </w:rPr>
            </w:pPr>
            <w:r>
              <w:rPr>
                <w:rFonts w:cs="Times New Roman"/>
                <w:szCs w:val="24"/>
              </w:rPr>
              <w:t xml:space="preserve">                                       3: Đã bị CQT từ chối</w:t>
            </w:r>
          </w:p>
          <w:p w14:paraId="52DE2F09" w14:textId="77777777" w:rsidR="00A003EE" w:rsidRPr="001B79C4" w:rsidRDefault="00A003EE" w:rsidP="00A003EE">
            <w:pPr>
              <w:spacing w:after="0" w:line="240" w:lineRule="auto"/>
              <w:jc w:val="both"/>
              <w:rPr>
                <w:rFonts w:cs="Times New Roman"/>
                <w:szCs w:val="24"/>
              </w:rPr>
            </w:pPr>
            <w:r>
              <w:rPr>
                <w:rFonts w:cs="Times New Roman"/>
                <w:szCs w:val="24"/>
              </w:rPr>
              <w:t xml:space="preserve">                         </w:t>
            </w:r>
            <w:r w:rsidRPr="001B79C4">
              <w:rPr>
                <w:rFonts w:cs="Times New Roman"/>
                <w:szCs w:val="24"/>
              </w:rPr>
              <w:t>&lt;/TThai&gt;</w:t>
            </w:r>
          </w:p>
          <w:p w14:paraId="30BF54DF" w14:textId="77777777" w:rsidR="00A003EE" w:rsidRPr="001B79C4" w:rsidRDefault="00A003EE" w:rsidP="00A003EE">
            <w:pPr>
              <w:spacing w:after="0" w:line="240" w:lineRule="auto"/>
              <w:jc w:val="both"/>
              <w:rPr>
                <w:rFonts w:cs="Times New Roman"/>
                <w:szCs w:val="24"/>
              </w:rPr>
            </w:pPr>
            <w:r w:rsidRPr="001B79C4">
              <w:rPr>
                <w:rFonts w:cs="Times New Roman"/>
                <w:szCs w:val="24"/>
              </w:rPr>
              <w:tab/>
            </w:r>
            <w:r w:rsidRPr="001B79C4">
              <w:rPr>
                <w:rFonts w:cs="Times New Roman"/>
                <w:szCs w:val="24"/>
              </w:rPr>
              <w:tab/>
              <w:t>&lt;MTLoi&gt;</w:t>
            </w:r>
            <w:r>
              <w:rPr>
                <w:rFonts w:cs="Times New Roman"/>
                <w:szCs w:val="24"/>
              </w:rPr>
              <w:t>thông báo lỗi CQT trả về</w:t>
            </w:r>
            <w:r w:rsidRPr="001B79C4">
              <w:rPr>
                <w:rFonts w:cs="Times New Roman"/>
                <w:szCs w:val="24"/>
              </w:rPr>
              <w:t>&lt;/MTLoi&gt;</w:t>
            </w:r>
          </w:p>
          <w:p w14:paraId="3727B85E" w14:textId="77777777" w:rsidR="00A003EE" w:rsidRPr="001B79C4" w:rsidRDefault="00A003EE" w:rsidP="00A003EE">
            <w:pPr>
              <w:spacing w:after="0" w:line="240" w:lineRule="auto"/>
              <w:jc w:val="both"/>
              <w:rPr>
                <w:rFonts w:cs="Times New Roman"/>
                <w:szCs w:val="24"/>
              </w:rPr>
            </w:pPr>
            <w:r w:rsidRPr="001B79C4">
              <w:rPr>
                <w:rFonts w:cs="Times New Roman"/>
                <w:szCs w:val="24"/>
              </w:rPr>
              <w:tab/>
            </w:r>
            <w:r w:rsidRPr="001B79C4">
              <w:rPr>
                <w:rFonts w:cs="Times New Roman"/>
                <w:szCs w:val="24"/>
              </w:rPr>
              <w:tab/>
              <w:t>&lt;Fkey&gt;</w:t>
            </w:r>
            <w:r>
              <w:rPr>
                <w:rFonts w:cs="Times New Roman"/>
                <w:szCs w:val="24"/>
              </w:rPr>
              <w:t>Fkey hóa đơn</w:t>
            </w:r>
            <w:r w:rsidRPr="001B79C4">
              <w:rPr>
                <w:rFonts w:cs="Times New Roman"/>
                <w:szCs w:val="24"/>
              </w:rPr>
              <w:t>&lt;/Fkey&gt;</w:t>
            </w:r>
          </w:p>
          <w:p w14:paraId="09D8C153" w14:textId="77777777" w:rsidR="00A003EE" w:rsidRPr="001B79C4" w:rsidRDefault="00A003EE" w:rsidP="00A003EE">
            <w:pPr>
              <w:spacing w:after="0" w:line="240" w:lineRule="auto"/>
              <w:jc w:val="both"/>
              <w:rPr>
                <w:rFonts w:cs="Times New Roman"/>
                <w:szCs w:val="24"/>
              </w:rPr>
            </w:pPr>
            <w:r w:rsidRPr="001B79C4">
              <w:rPr>
                <w:rFonts w:cs="Times New Roman"/>
                <w:szCs w:val="24"/>
              </w:rPr>
              <w:tab/>
              <w:t>&lt;/HDon&gt;</w:t>
            </w:r>
          </w:p>
          <w:p w14:paraId="7725CE83" w14:textId="5B7D3217" w:rsidR="00A003EE" w:rsidRPr="005444BD" w:rsidRDefault="00A003EE" w:rsidP="00A003EE">
            <w:pPr>
              <w:spacing w:after="0" w:line="240" w:lineRule="auto"/>
              <w:jc w:val="both"/>
              <w:rPr>
                <w:rFonts w:cs="Times New Roman"/>
                <w:szCs w:val="24"/>
              </w:rPr>
            </w:pPr>
            <w:r w:rsidRPr="001B79C4">
              <w:rPr>
                <w:rFonts w:cs="Times New Roman"/>
                <w:szCs w:val="24"/>
              </w:rPr>
              <w:t>&lt;/DSHDon&gt;</w:t>
            </w:r>
          </w:p>
        </w:tc>
        <w:tc>
          <w:tcPr>
            <w:tcW w:w="1885" w:type="dxa"/>
            <w:tcBorders>
              <w:top w:val="single" w:sz="4" w:space="0" w:color="2E74B5"/>
              <w:left w:val="single" w:sz="4" w:space="0" w:color="2E74B5"/>
              <w:bottom w:val="single" w:sz="4" w:space="0" w:color="2E74B5"/>
              <w:right w:val="single" w:sz="4" w:space="0" w:color="2E74B5"/>
            </w:tcBorders>
          </w:tcPr>
          <w:p w14:paraId="00707DF1" w14:textId="77777777" w:rsidR="00AC3E5D" w:rsidRPr="00731CD1" w:rsidRDefault="00AC3E5D" w:rsidP="001B79C4">
            <w:pPr>
              <w:spacing w:after="0" w:line="240" w:lineRule="auto"/>
              <w:jc w:val="both"/>
              <w:rPr>
                <w:rFonts w:cs="Times New Roman"/>
                <w:szCs w:val="24"/>
              </w:rPr>
            </w:pPr>
          </w:p>
        </w:tc>
      </w:tr>
    </w:tbl>
    <w:p w14:paraId="6099452A" w14:textId="77777777" w:rsidR="00AC3E5D" w:rsidRDefault="00AC3E5D" w:rsidP="00AC3E5D">
      <w:pPr>
        <w:pStyle w:val="Heading3"/>
      </w:pPr>
      <w:bookmarkStart w:id="77" w:name="_Toc90309067"/>
      <w:r>
        <w:lastRenderedPageBreak/>
        <w:t>Lấy trạng thái hóa đơn có mã, hóa đơn không mã gửi CQT trả về theo danh sách invToken</w:t>
      </w:r>
    </w:p>
    <w:p w14:paraId="72FF509E" w14:textId="77777777" w:rsidR="00AC3E5D" w:rsidRPr="00593BE8" w:rsidRDefault="00AC3E5D" w:rsidP="00A75803">
      <w:pPr>
        <w:pStyle w:val="N"/>
      </w:pPr>
      <w:r w:rsidRPr="00593BE8">
        <w:t>URL</w:t>
      </w:r>
    </w:p>
    <w:p w14:paraId="47C4C0F9" w14:textId="77777777" w:rsidR="00AC3E5D" w:rsidRDefault="00AC3E5D" w:rsidP="00A75803">
      <w:pPr>
        <w:pStyle w:val="N"/>
        <w:rPr>
          <w:rFonts w:eastAsia="Calibri"/>
        </w:rPr>
      </w:pPr>
      <w:r>
        <w:tab/>
      </w:r>
      <w:r w:rsidRPr="00007702">
        <w:t xml:space="preserve"> </w:t>
      </w:r>
      <w:r>
        <w:t>s</w:t>
      </w:r>
      <w:r w:rsidRPr="00EB3AC8">
        <w:t xml:space="preserve">tring </w:t>
      </w:r>
      <w:r>
        <w:t>GetMCCQThueByInvTokensNoXMLSign(</w:t>
      </w:r>
      <w:r>
        <w:rPr>
          <w:color w:val="0000FF"/>
        </w:rPr>
        <w:t>string</w:t>
      </w:r>
      <w:r>
        <w:t xml:space="preserve"> Account, </w:t>
      </w:r>
      <w:r>
        <w:rPr>
          <w:color w:val="0000FF"/>
        </w:rPr>
        <w:t>string</w:t>
      </w:r>
      <w:r>
        <w:t xml:space="preserve"> ACpass, </w:t>
      </w:r>
      <w:r>
        <w:rPr>
          <w:color w:val="0000FF"/>
        </w:rPr>
        <w:t>string</w:t>
      </w:r>
      <w:r>
        <w:t xml:space="preserve"> username, </w:t>
      </w:r>
      <w:r>
        <w:rPr>
          <w:color w:val="0000FF"/>
        </w:rPr>
        <w:t>string</w:t>
      </w:r>
      <w:r>
        <w:t xml:space="preserve"> password, </w:t>
      </w:r>
      <w:r>
        <w:rPr>
          <w:color w:val="0000FF"/>
        </w:rPr>
        <w:t>string</w:t>
      </w:r>
      <w:r>
        <w:t xml:space="preserve"> invTokens)</w:t>
      </w:r>
    </w:p>
    <w:p w14:paraId="622BE8CC" w14:textId="77777777" w:rsidR="00AC3E5D" w:rsidRDefault="00AC3E5D" w:rsidP="00A75803">
      <w:pPr>
        <w:pStyle w:val="N"/>
        <w:rPr>
          <w:rFonts w:eastAsia="Calibri"/>
        </w:rPr>
      </w:pPr>
    </w:p>
    <w:p w14:paraId="498EB9DE" w14:textId="77777777" w:rsidR="00AC3E5D" w:rsidRPr="00593BE8" w:rsidRDefault="00AC3E5D" w:rsidP="00A75803">
      <w:pPr>
        <w:pStyle w:val="N"/>
      </w:pPr>
      <w:r w:rsidRPr="00593BE8">
        <w:t>DESCRIPTION</w:t>
      </w:r>
    </w:p>
    <w:p w14:paraId="037D58BD" w14:textId="77777777" w:rsidR="00AC3E5D" w:rsidRDefault="00AC3E5D" w:rsidP="00A75803">
      <w:pPr>
        <w:pStyle w:val="N"/>
      </w:pPr>
      <w:r>
        <w:tab/>
        <w:t>Đây là web service cho phép lấy trạng thái và nội dung xml hóa đơn có mã CQT trả về theo invToken</w:t>
      </w:r>
    </w:p>
    <w:p w14:paraId="7AC1EB07" w14:textId="77777777" w:rsidR="00AC3E5D" w:rsidRPr="00007702" w:rsidRDefault="00AC3E5D" w:rsidP="00A75803">
      <w:pPr>
        <w:pStyle w:val="N"/>
      </w:pPr>
      <w:r w:rsidRPr="00663B3E">
        <w:t>HTTP METHOD</w:t>
      </w:r>
    </w:p>
    <w:p w14:paraId="7C62575D" w14:textId="77777777" w:rsidR="00AC3E5D" w:rsidRPr="00007702" w:rsidRDefault="00AC3E5D" w:rsidP="00A75803">
      <w:pPr>
        <w:pStyle w:val="N"/>
        <w:rPr>
          <w:b/>
        </w:rPr>
      </w:pPr>
      <w:r>
        <w:tab/>
        <w:t>Get</w:t>
      </w:r>
    </w:p>
    <w:p w14:paraId="63BE734F" w14:textId="77777777" w:rsidR="00AC3E5D" w:rsidRPr="00610AFD" w:rsidRDefault="00AC3E5D" w:rsidP="00A75803">
      <w:pPr>
        <w:pStyle w:val="N"/>
      </w:pPr>
      <w:r w:rsidRPr="00610AFD">
        <w:t>REQUEST BODY</w:t>
      </w:r>
    </w:p>
    <w:p w14:paraId="1C5A8687"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Pr>
          <w:rFonts w:eastAsia="Calibri" w:cs="Times New Roman"/>
          <w:b/>
          <w:szCs w:val="24"/>
        </w:rPr>
        <w:t>Account/ACPass</w:t>
      </w:r>
      <w:r w:rsidRPr="009372AD">
        <w:rPr>
          <w:rFonts w:eastAsia="Calibri" w:cs="Times New Roman"/>
          <w:b/>
          <w:szCs w:val="24"/>
        </w:rPr>
        <w:t xml:space="preserve">:  </w:t>
      </w:r>
      <w:r w:rsidRPr="009372AD">
        <w:rPr>
          <w:rFonts w:eastAsia="Calibri" w:cs="Times New Roman"/>
          <w:szCs w:val="24"/>
        </w:rPr>
        <w:t>Tài khoản được cấp phát cho nhân viên gọi lệnh phát hành hóa đơn</w:t>
      </w:r>
    </w:p>
    <w:p w14:paraId="57E7A0F0" w14:textId="77777777" w:rsidR="00AC3E5D" w:rsidRPr="000D3AC0"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6C16045B" w14:textId="77777777" w:rsidR="00AC3E5D" w:rsidRDefault="00AC3E5D" w:rsidP="00AC3E5D">
      <w:pPr>
        <w:pStyle w:val="ListParagraph"/>
        <w:numPr>
          <w:ilvl w:val="0"/>
          <w:numId w:val="2"/>
        </w:numPr>
        <w:spacing w:after="0" w:line="360" w:lineRule="auto"/>
        <w:ind w:left="1080"/>
        <w:jc w:val="both"/>
      </w:pPr>
      <w:r w:rsidRPr="004F524D">
        <w:rPr>
          <w:rFonts w:eastAsia="Calibri" w:cs="Times New Roman"/>
          <w:b/>
          <w:szCs w:val="24"/>
        </w:rPr>
        <w:t>invTokens</w:t>
      </w:r>
      <w:r w:rsidRPr="000D3AC0">
        <w:rPr>
          <w:rFonts w:cs="Times New Roman"/>
          <w:color w:val="000000"/>
          <w:szCs w:val="24"/>
        </w:rPr>
        <w:t xml:space="preserve">: </w:t>
      </w:r>
      <w:r>
        <w:rPr>
          <w:rFonts w:cs="Times New Roman"/>
          <w:color w:val="000000"/>
          <w:szCs w:val="24"/>
        </w:rPr>
        <w:t xml:space="preserve">danh sách </w:t>
      </w:r>
      <w:r>
        <w:rPr>
          <w:rFonts w:cs="Times New Roman"/>
          <w:szCs w:val="24"/>
        </w:rPr>
        <w:t>c</w:t>
      </w:r>
      <w:r w:rsidRPr="005C559E">
        <w:rPr>
          <w:rFonts w:cs="Times New Roman"/>
          <w:szCs w:val="24"/>
        </w:rPr>
        <w:t>huỗi token xác định hóa đơn cần lấy</w:t>
      </w:r>
    </w:p>
    <w:p w14:paraId="23B209DA"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4950"/>
        <w:gridCol w:w="1885"/>
      </w:tblGrid>
      <w:tr w:rsidR="00AC3E5D" w:rsidRPr="00660ABB" w14:paraId="1B7EB8BC"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F2F2F2"/>
          </w:tcPr>
          <w:p w14:paraId="0030AE2A" w14:textId="77777777" w:rsidR="00AC3E5D" w:rsidRPr="00660ABB" w:rsidRDefault="00AC3E5D" w:rsidP="001B79C4">
            <w:pPr>
              <w:pStyle w:val="ListParagraph"/>
            </w:pPr>
            <w:r>
              <w:t>Kết quả</w:t>
            </w:r>
          </w:p>
        </w:tc>
        <w:tc>
          <w:tcPr>
            <w:tcW w:w="4950" w:type="dxa"/>
            <w:tcBorders>
              <w:top w:val="single" w:sz="4" w:space="0" w:color="2E74B5"/>
              <w:left w:val="single" w:sz="4" w:space="0" w:color="2E74B5"/>
              <w:bottom w:val="single" w:sz="4" w:space="0" w:color="2E74B5"/>
              <w:right w:val="single" w:sz="4" w:space="0" w:color="2E74B5"/>
            </w:tcBorders>
            <w:shd w:val="clear" w:color="auto" w:fill="F2F2F2"/>
          </w:tcPr>
          <w:p w14:paraId="66963D0C" w14:textId="77777777" w:rsidR="00AC3E5D" w:rsidRPr="00660ABB" w:rsidRDefault="00AC3E5D" w:rsidP="001B79C4">
            <w:pPr>
              <w:pStyle w:val="ListParagraph"/>
            </w:pPr>
            <w:r w:rsidRPr="00660ABB">
              <w:t>Mô tả</w:t>
            </w:r>
          </w:p>
        </w:tc>
        <w:tc>
          <w:tcPr>
            <w:tcW w:w="1885" w:type="dxa"/>
            <w:tcBorders>
              <w:top w:val="single" w:sz="4" w:space="0" w:color="2E74B5"/>
              <w:left w:val="single" w:sz="4" w:space="0" w:color="2E74B5"/>
              <w:bottom w:val="single" w:sz="4" w:space="0" w:color="2E74B5"/>
              <w:right w:val="single" w:sz="4" w:space="0" w:color="2E74B5"/>
            </w:tcBorders>
            <w:shd w:val="clear" w:color="auto" w:fill="F2F2F2"/>
          </w:tcPr>
          <w:p w14:paraId="2CB0F39E" w14:textId="77777777" w:rsidR="00AC3E5D" w:rsidRPr="00660ABB" w:rsidRDefault="00AC3E5D" w:rsidP="001B79C4">
            <w:pPr>
              <w:pStyle w:val="ListParagraph"/>
            </w:pPr>
            <w:r>
              <w:t>Ghi chú</w:t>
            </w:r>
          </w:p>
        </w:tc>
      </w:tr>
      <w:tr w:rsidR="00AC3E5D" w:rsidRPr="00660ABB" w14:paraId="47A3C6AC" w14:textId="77777777" w:rsidTr="001B79C4">
        <w:tc>
          <w:tcPr>
            <w:tcW w:w="2430" w:type="dxa"/>
            <w:tcBorders>
              <w:top w:val="single" w:sz="4" w:space="0" w:color="2E74B5"/>
              <w:left w:val="single" w:sz="4" w:space="0" w:color="2E74B5"/>
              <w:right w:val="single" w:sz="4" w:space="0" w:color="2E74B5"/>
            </w:tcBorders>
            <w:shd w:val="clear" w:color="auto" w:fill="auto"/>
          </w:tcPr>
          <w:p w14:paraId="6781D0F2"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7A39CD25"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w:t>
            </w:r>
            <w:r>
              <w:rPr>
                <w:rFonts w:cs="Times New Roman"/>
              </w:rPr>
              <w:t>n thêm mới hóa đơn</w:t>
            </w:r>
          </w:p>
        </w:tc>
        <w:tc>
          <w:tcPr>
            <w:tcW w:w="1885" w:type="dxa"/>
            <w:tcBorders>
              <w:top w:val="single" w:sz="4" w:space="0" w:color="2E74B5"/>
              <w:left w:val="single" w:sz="4" w:space="0" w:color="2E74B5"/>
              <w:bottom w:val="single" w:sz="4" w:space="0" w:color="2E74B5"/>
              <w:right w:val="single" w:sz="4" w:space="0" w:color="2E74B5"/>
            </w:tcBorders>
          </w:tcPr>
          <w:p w14:paraId="1680009A" w14:textId="77777777" w:rsidR="00AC3E5D" w:rsidRPr="009372AD" w:rsidRDefault="00AC3E5D" w:rsidP="001B79C4">
            <w:pPr>
              <w:pStyle w:val="ListParagraph"/>
              <w:ind w:left="0"/>
              <w:jc w:val="both"/>
              <w:rPr>
                <w:rFonts w:cs="Times New Roman"/>
              </w:rPr>
            </w:pPr>
          </w:p>
        </w:tc>
      </w:tr>
      <w:tr w:rsidR="00AC3E5D" w:rsidRPr="00660ABB" w14:paraId="0381080E"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71098D32" w14:textId="77777777" w:rsidR="00AC3E5D" w:rsidRPr="009372AD" w:rsidRDefault="00AC3E5D" w:rsidP="001B79C4">
            <w:pPr>
              <w:jc w:val="both"/>
              <w:rPr>
                <w:rFonts w:cs="Times New Roman"/>
                <w:szCs w:val="24"/>
              </w:rPr>
            </w:pPr>
            <w:r>
              <w:rPr>
                <w:rFonts w:cs="Times New Roman"/>
                <w:szCs w:val="24"/>
              </w:rPr>
              <w:t>ERR:2</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167AB9C4" w14:textId="77777777" w:rsidR="00AC3E5D" w:rsidRPr="009372AD" w:rsidRDefault="00AC3E5D" w:rsidP="001B79C4">
            <w:pPr>
              <w:jc w:val="both"/>
              <w:rPr>
                <w:rFonts w:cs="Times New Roman"/>
                <w:szCs w:val="24"/>
              </w:rPr>
            </w:pPr>
            <w:r>
              <w:rPr>
                <w:rFonts w:cs="Times New Roman"/>
              </w:rPr>
              <w:t>Không tìm thấy hóa đơn tương ứng</w:t>
            </w:r>
            <w:r w:rsidRPr="009372AD">
              <w:rPr>
                <w:rFonts w:cs="Times New Roman"/>
              </w:rPr>
              <w:t>.</w:t>
            </w:r>
          </w:p>
        </w:tc>
        <w:tc>
          <w:tcPr>
            <w:tcW w:w="1885" w:type="dxa"/>
            <w:tcBorders>
              <w:top w:val="single" w:sz="4" w:space="0" w:color="2E74B5"/>
              <w:left w:val="single" w:sz="4" w:space="0" w:color="2E74B5"/>
              <w:bottom w:val="single" w:sz="4" w:space="0" w:color="2E74B5"/>
              <w:right w:val="single" w:sz="4" w:space="0" w:color="2E74B5"/>
            </w:tcBorders>
          </w:tcPr>
          <w:p w14:paraId="7D355EC1" w14:textId="77777777" w:rsidR="00AC3E5D" w:rsidRPr="009372AD" w:rsidRDefault="00AC3E5D" w:rsidP="001B79C4">
            <w:pPr>
              <w:jc w:val="both"/>
              <w:rPr>
                <w:rFonts w:cs="Times New Roman"/>
                <w:szCs w:val="24"/>
              </w:rPr>
            </w:pPr>
          </w:p>
        </w:tc>
      </w:tr>
      <w:tr w:rsidR="00AC3E5D" w:rsidRPr="00660ABB" w14:paraId="703838AD"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081EB0F8" w14:textId="77777777" w:rsidR="00AC3E5D" w:rsidRPr="009372AD" w:rsidRDefault="00AC3E5D" w:rsidP="001B79C4">
            <w:pPr>
              <w:jc w:val="both"/>
              <w:rPr>
                <w:rFonts w:cs="Times New Roman"/>
                <w:szCs w:val="24"/>
              </w:rPr>
            </w:pPr>
            <w:r>
              <w:rPr>
                <w:rFonts w:cs="Times New Roman"/>
                <w:szCs w:val="24"/>
              </w:rPr>
              <w:t>ERR:10</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1C77D032" w14:textId="77777777" w:rsidR="00AC3E5D" w:rsidRPr="009372AD" w:rsidRDefault="00AC3E5D" w:rsidP="001B79C4">
            <w:pPr>
              <w:jc w:val="both"/>
              <w:rPr>
                <w:rFonts w:cs="Times New Roman"/>
                <w:szCs w:val="24"/>
              </w:rPr>
            </w:pPr>
            <w:r>
              <w:rPr>
                <w:rFonts w:cs="Times New Roman"/>
                <w:szCs w:val="24"/>
              </w:rPr>
              <w:t>Vượt quá số lượng 100 hóa đơn cần lấy</w:t>
            </w:r>
          </w:p>
        </w:tc>
        <w:tc>
          <w:tcPr>
            <w:tcW w:w="1885" w:type="dxa"/>
            <w:tcBorders>
              <w:top w:val="single" w:sz="4" w:space="0" w:color="2E74B5"/>
              <w:left w:val="single" w:sz="4" w:space="0" w:color="2E74B5"/>
              <w:bottom w:val="single" w:sz="4" w:space="0" w:color="2E74B5"/>
              <w:right w:val="single" w:sz="4" w:space="0" w:color="2E74B5"/>
            </w:tcBorders>
          </w:tcPr>
          <w:p w14:paraId="3B7AC72F" w14:textId="77777777" w:rsidR="00AC3E5D" w:rsidRPr="009372AD" w:rsidRDefault="00AC3E5D" w:rsidP="001B79C4">
            <w:pPr>
              <w:pStyle w:val="ListParagraph"/>
              <w:ind w:left="0"/>
              <w:jc w:val="both"/>
              <w:rPr>
                <w:rFonts w:cs="Times New Roman"/>
              </w:rPr>
            </w:pPr>
          </w:p>
        </w:tc>
      </w:tr>
      <w:tr w:rsidR="00AC3E5D" w:rsidRPr="00660ABB" w14:paraId="31836ACD"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37E3468D" w14:textId="77777777" w:rsidR="00AC3E5D" w:rsidRPr="009372AD" w:rsidRDefault="00AC3E5D" w:rsidP="001B79C4">
            <w:pPr>
              <w:autoSpaceDE w:val="0"/>
              <w:autoSpaceDN w:val="0"/>
              <w:adjustRightInd w:val="0"/>
              <w:jc w:val="both"/>
              <w:rPr>
                <w:rFonts w:cs="Times New Roman"/>
                <w:szCs w:val="24"/>
              </w:rPr>
            </w:pPr>
            <w:r>
              <w:rPr>
                <w:rFonts w:cs="Times New Roman"/>
                <w:szCs w:val="24"/>
              </w:rPr>
              <w:t>ERR:20</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251652E3" w14:textId="77777777" w:rsidR="00AC3E5D" w:rsidRPr="009372AD" w:rsidRDefault="00AC3E5D" w:rsidP="001B79C4">
            <w:pPr>
              <w:pStyle w:val="ListParagraph"/>
              <w:ind w:left="0"/>
              <w:jc w:val="both"/>
              <w:rPr>
                <w:rFonts w:cs="Times New Roman"/>
              </w:rPr>
            </w:pPr>
            <w:r>
              <w:rPr>
                <w:rFonts w:cs="Times New Roman"/>
              </w:rPr>
              <w:t>Không lấy được thông tin người dùng</w:t>
            </w:r>
          </w:p>
        </w:tc>
        <w:tc>
          <w:tcPr>
            <w:tcW w:w="1885" w:type="dxa"/>
            <w:tcBorders>
              <w:top w:val="single" w:sz="4" w:space="0" w:color="2E74B5"/>
              <w:left w:val="single" w:sz="4" w:space="0" w:color="2E74B5"/>
              <w:bottom w:val="single" w:sz="4" w:space="0" w:color="2E74B5"/>
              <w:right w:val="single" w:sz="4" w:space="0" w:color="2E74B5"/>
            </w:tcBorders>
          </w:tcPr>
          <w:p w14:paraId="647682C3" w14:textId="77777777" w:rsidR="00AC3E5D" w:rsidRPr="009372AD" w:rsidRDefault="00AC3E5D" w:rsidP="001B79C4">
            <w:pPr>
              <w:pStyle w:val="ListParagraph"/>
              <w:ind w:left="0"/>
              <w:jc w:val="both"/>
              <w:rPr>
                <w:rFonts w:cs="Times New Roman"/>
              </w:rPr>
            </w:pPr>
          </w:p>
        </w:tc>
      </w:tr>
      <w:tr w:rsidR="00AC3E5D" w:rsidRPr="00660ABB" w14:paraId="05B21D3E"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19A50CE5" w14:textId="77777777" w:rsidR="00AC3E5D" w:rsidRPr="009372AD" w:rsidRDefault="00AC3E5D" w:rsidP="001B79C4">
            <w:pPr>
              <w:autoSpaceDE w:val="0"/>
              <w:autoSpaceDN w:val="0"/>
              <w:adjustRightInd w:val="0"/>
              <w:jc w:val="both"/>
              <w:rPr>
                <w:rFonts w:cs="Times New Roman"/>
                <w:szCs w:val="24"/>
              </w:rPr>
            </w:pPr>
            <w:r>
              <w:rPr>
                <w:rFonts w:cs="Times New Roman"/>
                <w:szCs w:val="24"/>
              </w:rPr>
              <w:lastRenderedPageBreak/>
              <w:t>ERR:5</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6BEC7F89" w14:textId="77777777" w:rsidR="00AC3E5D" w:rsidRPr="009372AD" w:rsidRDefault="00AC3E5D" w:rsidP="001B79C4">
            <w:pPr>
              <w:pStyle w:val="ListParagraph"/>
              <w:ind w:left="0"/>
              <w:jc w:val="both"/>
              <w:rPr>
                <w:rFonts w:cs="Times New Roman"/>
              </w:rPr>
            </w:pPr>
            <w:r>
              <w:rPr>
                <w:rFonts w:cs="Times New Roman"/>
              </w:rPr>
              <w:t>Lỗi không xác định, không lấy được dữ liệu hóa đơn cấp mã theo dữ liệu truyền vào</w:t>
            </w:r>
          </w:p>
        </w:tc>
        <w:tc>
          <w:tcPr>
            <w:tcW w:w="1885" w:type="dxa"/>
            <w:tcBorders>
              <w:top w:val="single" w:sz="4" w:space="0" w:color="2E74B5"/>
              <w:left w:val="single" w:sz="4" w:space="0" w:color="2E74B5"/>
              <w:bottom w:val="single" w:sz="4" w:space="0" w:color="2E74B5"/>
              <w:right w:val="single" w:sz="4" w:space="0" w:color="2E74B5"/>
            </w:tcBorders>
          </w:tcPr>
          <w:p w14:paraId="6AE59C82" w14:textId="77777777" w:rsidR="00AC3E5D" w:rsidRPr="00731CD1" w:rsidRDefault="00AC3E5D" w:rsidP="001B79C4">
            <w:pPr>
              <w:spacing w:after="0" w:line="240" w:lineRule="auto"/>
              <w:jc w:val="both"/>
              <w:rPr>
                <w:rFonts w:cs="Times New Roman"/>
                <w:szCs w:val="24"/>
              </w:rPr>
            </w:pPr>
          </w:p>
        </w:tc>
      </w:tr>
      <w:tr w:rsidR="00AC3E5D" w:rsidRPr="00660ABB" w14:paraId="673DA785" w14:textId="77777777" w:rsidTr="001B79C4">
        <w:trPr>
          <w:trHeight w:val="368"/>
        </w:trPr>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1D188A4C" w14:textId="77777777" w:rsidR="00AC3E5D" w:rsidRPr="009372AD" w:rsidRDefault="00AC3E5D" w:rsidP="001B79C4">
            <w:pPr>
              <w:autoSpaceDE w:val="0"/>
              <w:autoSpaceDN w:val="0"/>
              <w:adjustRightInd w:val="0"/>
              <w:jc w:val="both"/>
              <w:rPr>
                <w:rFonts w:cs="Times New Roman"/>
                <w:szCs w:val="24"/>
              </w:rPr>
            </w:pPr>
            <w:r>
              <w:rPr>
                <w:rFonts w:cs="Times New Roman"/>
                <w:szCs w:val="24"/>
              </w:rPr>
              <w:t>DataBase64</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530F06EC" w14:textId="77777777" w:rsidR="00AC3E5D" w:rsidRDefault="00AC3E5D" w:rsidP="001B79C4">
            <w:pPr>
              <w:spacing w:after="0" w:line="240" w:lineRule="auto"/>
              <w:jc w:val="both"/>
              <w:rPr>
                <w:rFonts w:cs="Times New Roman"/>
                <w:szCs w:val="24"/>
              </w:rPr>
            </w:pPr>
            <w:r w:rsidRPr="005444BD">
              <w:rPr>
                <w:rFonts w:cs="Times New Roman"/>
                <w:szCs w:val="24"/>
              </w:rPr>
              <w:t>Dữ liệ</w:t>
            </w:r>
            <w:r>
              <w:rPr>
                <w:rFonts w:cs="Times New Roman"/>
                <w:szCs w:val="24"/>
              </w:rPr>
              <w:t xml:space="preserve">u thông tin hóa đơn ở dạng XML đã base64 bao gồm: mẫu số, ký hiệu, số, trạng thái cấp mã, xml hóa đơn </w:t>
            </w:r>
          </w:p>
          <w:p w14:paraId="02895D8F" w14:textId="77777777" w:rsidR="00082FC8" w:rsidRDefault="00082FC8" w:rsidP="001B79C4">
            <w:pPr>
              <w:spacing w:after="0" w:line="240" w:lineRule="auto"/>
              <w:jc w:val="both"/>
              <w:rPr>
                <w:rFonts w:cs="Times New Roman"/>
                <w:szCs w:val="24"/>
              </w:rPr>
            </w:pPr>
          </w:p>
          <w:p w14:paraId="6AD6F7E9" w14:textId="77777777" w:rsidR="00082FC8" w:rsidRPr="001B79C4" w:rsidRDefault="00082FC8" w:rsidP="00082FC8">
            <w:pPr>
              <w:spacing w:after="0" w:line="240" w:lineRule="auto"/>
              <w:jc w:val="both"/>
              <w:rPr>
                <w:rFonts w:cs="Times New Roman"/>
                <w:szCs w:val="24"/>
              </w:rPr>
            </w:pPr>
            <w:r w:rsidRPr="001B79C4">
              <w:rPr>
                <w:rFonts w:cs="Times New Roman"/>
                <w:szCs w:val="24"/>
              </w:rPr>
              <w:t>&lt;DSHDon&gt;</w:t>
            </w:r>
          </w:p>
          <w:p w14:paraId="53F191FE" w14:textId="77777777" w:rsidR="00082FC8" w:rsidRPr="001B79C4" w:rsidRDefault="00082FC8" w:rsidP="00082FC8">
            <w:pPr>
              <w:spacing w:after="0" w:line="240" w:lineRule="auto"/>
              <w:jc w:val="both"/>
              <w:rPr>
                <w:rFonts w:cs="Times New Roman"/>
                <w:szCs w:val="24"/>
              </w:rPr>
            </w:pPr>
            <w:r w:rsidRPr="001B79C4">
              <w:rPr>
                <w:rFonts w:cs="Times New Roman"/>
                <w:szCs w:val="24"/>
              </w:rPr>
              <w:tab/>
              <w:t>&lt;HDon&gt;</w:t>
            </w:r>
          </w:p>
          <w:p w14:paraId="757AA0DA" w14:textId="77777777" w:rsidR="00082FC8" w:rsidRPr="001B79C4" w:rsidRDefault="00082FC8" w:rsidP="00082FC8">
            <w:pPr>
              <w:spacing w:after="0" w:line="240" w:lineRule="auto"/>
              <w:jc w:val="both"/>
              <w:rPr>
                <w:rFonts w:cs="Times New Roman"/>
                <w:szCs w:val="24"/>
              </w:rPr>
            </w:pPr>
            <w:r w:rsidRPr="001B79C4">
              <w:rPr>
                <w:rFonts w:cs="Times New Roman"/>
                <w:szCs w:val="24"/>
              </w:rPr>
              <w:tab/>
            </w:r>
            <w:r w:rsidRPr="001B79C4">
              <w:rPr>
                <w:rFonts w:cs="Times New Roman"/>
                <w:szCs w:val="24"/>
              </w:rPr>
              <w:tab/>
              <w:t>&lt;KHMSHDon&gt;</w:t>
            </w:r>
            <w:r>
              <w:rPr>
                <w:rFonts w:cs="Times New Roman"/>
                <w:szCs w:val="24"/>
              </w:rPr>
              <w:t>Mẫu số hóa                    đơn</w:t>
            </w:r>
            <w:r w:rsidRPr="001B79C4">
              <w:rPr>
                <w:rFonts w:cs="Times New Roman"/>
                <w:szCs w:val="24"/>
              </w:rPr>
              <w:t>&lt;/KHMSHDon&gt;</w:t>
            </w:r>
          </w:p>
          <w:p w14:paraId="7C79B464" w14:textId="77777777" w:rsidR="00082FC8" w:rsidRPr="001B79C4" w:rsidRDefault="00082FC8" w:rsidP="00082FC8">
            <w:pPr>
              <w:spacing w:after="0" w:line="240" w:lineRule="auto"/>
              <w:jc w:val="both"/>
              <w:rPr>
                <w:rFonts w:cs="Times New Roman"/>
                <w:szCs w:val="24"/>
              </w:rPr>
            </w:pPr>
            <w:r w:rsidRPr="001B79C4">
              <w:rPr>
                <w:rFonts w:cs="Times New Roman"/>
                <w:szCs w:val="24"/>
              </w:rPr>
              <w:tab/>
            </w:r>
            <w:r w:rsidRPr="001B79C4">
              <w:rPr>
                <w:rFonts w:cs="Times New Roman"/>
                <w:szCs w:val="24"/>
              </w:rPr>
              <w:tab/>
              <w:t>&lt;KHHDon&gt;</w:t>
            </w:r>
            <w:r>
              <w:rPr>
                <w:rFonts w:cs="Times New Roman"/>
                <w:szCs w:val="24"/>
              </w:rPr>
              <w:t>Ký hiệu hóa đơn</w:t>
            </w:r>
            <w:r w:rsidRPr="001B79C4">
              <w:rPr>
                <w:rFonts w:cs="Times New Roman"/>
                <w:szCs w:val="24"/>
              </w:rPr>
              <w:t>&lt;/KHHDon&gt;</w:t>
            </w:r>
          </w:p>
          <w:p w14:paraId="640A616D" w14:textId="77777777" w:rsidR="00082FC8" w:rsidRPr="001B79C4" w:rsidRDefault="00082FC8" w:rsidP="00082FC8">
            <w:pPr>
              <w:spacing w:after="0" w:line="240" w:lineRule="auto"/>
              <w:jc w:val="both"/>
              <w:rPr>
                <w:rFonts w:cs="Times New Roman"/>
                <w:szCs w:val="24"/>
              </w:rPr>
            </w:pPr>
            <w:r w:rsidRPr="001B79C4">
              <w:rPr>
                <w:rFonts w:cs="Times New Roman"/>
                <w:szCs w:val="24"/>
              </w:rPr>
              <w:tab/>
            </w:r>
            <w:r w:rsidRPr="001B79C4">
              <w:rPr>
                <w:rFonts w:cs="Times New Roman"/>
                <w:szCs w:val="24"/>
              </w:rPr>
              <w:tab/>
              <w:t>&lt;SHDon&gt;</w:t>
            </w:r>
            <w:r>
              <w:rPr>
                <w:rFonts w:cs="Times New Roman"/>
                <w:szCs w:val="24"/>
              </w:rPr>
              <w:t>Số hóa đơn</w:t>
            </w:r>
            <w:r w:rsidRPr="001B79C4">
              <w:rPr>
                <w:rFonts w:cs="Times New Roman"/>
                <w:szCs w:val="24"/>
              </w:rPr>
              <w:t>&lt;/SHDon&gt;</w:t>
            </w:r>
          </w:p>
          <w:p w14:paraId="7D489199" w14:textId="77777777" w:rsidR="00082FC8" w:rsidRPr="001B79C4" w:rsidRDefault="00082FC8" w:rsidP="00082FC8">
            <w:pPr>
              <w:spacing w:after="0" w:line="240" w:lineRule="auto"/>
              <w:jc w:val="both"/>
              <w:rPr>
                <w:rFonts w:cs="Times New Roman"/>
                <w:szCs w:val="24"/>
              </w:rPr>
            </w:pPr>
            <w:r w:rsidRPr="001B79C4">
              <w:rPr>
                <w:rFonts w:cs="Times New Roman"/>
                <w:szCs w:val="24"/>
              </w:rPr>
              <w:tab/>
            </w:r>
            <w:r w:rsidRPr="001B79C4">
              <w:rPr>
                <w:rFonts w:cs="Times New Roman"/>
                <w:szCs w:val="24"/>
              </w:rPr>
              <w:tab/>
              <w:t>&lt;MCCQThue&gt;</w:t>
            </w:r>
            <w:r>
              <w:rPr>
                <w:rFonts w:cs="Times New Roman"/>
                <w:szCs w:val="24"/>
              </w:rPr>
              <w:t>Mã cơ quan thuế cấp (Trường hợp hóa đơn có mã)</w:t>
            </w:r>
            <w:r w:rsidRPr="001B79C4">
              <w:rPr>
                <w:rFonts w:cs="Times New Roman"/>
                <w:szCs w:val="24"/>
              </w:rPr>
              <w:t>&lt;/MCCQThue&gt;</w:t>
            </w:r>
          </w:p>
          <w:p w14:paraId="64069636" w14:textId="77777777" w:rsidR="00082FC8" w:rsidRDefault="00082FC8" w:rsidP="00082FC8">
            <w:pPr>
              <w:spacing w:after="0" w:line="240" w:lineRule="auto"/>
              <w:jc w:val="both"/>
              <w:rPr>
                <w:rFonts w:cs="Times New Roman"/>
                <w:szCs w:val="24"/>
              </w:rPr>
            </w:pPr>
            <w:r w:rsidRPr="001B79C4">
              <w:rPr>
                <w:rFonts w:cs="Times New Roman"/>
                <w:szCs w:val="24"/>
              </w:rPr>
              <w:tab/>
            </w:r>
            <w:r w:rsidRPr="001B79C4">
              <w:rPr>
                <w:rFonts w:cs="Times New Roman"/>
                <w:szCs w:val="24"/>
              </w:rPr>
              <w:tab/>
              <w:t>&lt;TThai&gt;</w:t>
            </w:r>
            <w:r>
              <w:rPr>
                <w:rFonts w:cs="Times New Roman"/>
                <w:szCs w:val="24"/>
              </w:rPr>
              <w:t>0: Chưa gửi cơ quan thuế</w:t>
            </w:r>
          </w:p>
          <w:p w14:paraId="6BBD8ABA" w14:textId="77777777" w:rsidR="00082FC8" w:rsidRDefault="00082FC8" w:rsidP="00082FC8">
            <w:pPr>
              <w:spacing w:after="0" w:line="240" w:lineRule="auto"/>
              <w:jc w:val="both"/>
              <w:rPr>
                <w:rFonts w:cs="Times New Roman"/>
                <w:szCs w:val="24"/>
              </w:rPr>
            </w:pPr>
            <w:r>
              <w:rPr>
                <w:rFonts w:cs="Times New Roman"/>
                <w:szCs w:val="24"/>
              </w:rPr>
              <w:t xml:space="preserve">                                       1: Đã gửi cơ quan thuế</w:t>
            </w:r>
          </w:p>
          <w:p w14:paraId="617FFE19" w14:textId="77777777" w:rsidR="00082FC8" w:rsidRDefault="00082FC8" w:rsidP="00082FC8">
            <w:pPr>
              <w:spacing w:after="0" w:line="240" w:lineRule="auto"/>
              <w:jc w:val="both"/>
              <w:rPr>
                <w:rFonts w:cs="Times New Roman"/>
                <w:szCs w:val="24"/>
              </w:rPr>
            </w:pPr>
            <w:r>
              <w:rPr>
                <w:rFonts w:cs="Times New Roman"/>
                <w:szCs w:val="24"/>
              </w:rPr>
              <w:t xml:space="preserve">                                       2: Đã được CQT chấp nhận</w:t>
            </w:r>
          </w:p>
          <w:p w14:paraId="06440118" w14:textId="77777777" w:rsidR="00082FC8" w:rsidRDefault="00082FC8" w:rsidP="00082FC8">
            <w:pPr>
              <w:spacing w:after="0" w:line="240" w:lineRule="auto"/>
              <w:jc w:val="both"/>
              <w:rPr>
                <w:rFonts w:cs="Times New Roman"/>
                <w:szCs w:val="24"/>
              </w:rPr>
            </w:pPr>
            <w:r>
              <w:rPr>
                <w:rFonts w:cs="Times New Roman"/>
                <w:szCs w:val="24"/>
              </w:rPr>
              <w:t xml:space="preserve">                                       3: Đã bị CQT từ chối</w:t>
            </w:r>
          </w:p>
          <w:p w14:paraId="79EA9A6E" w14:textId="77777777" w:rsidR="00082FC8" w:rsidRPr="001B79C4" w:rsidRDefault="00082FC8" w:rsidP="00082FC8">
            <w:pPr>
              <w:spacing w:after="0" w:line="240" w:lineRule="auto"/>
              <w:jc w:val="both"/>
              <w:rPr>
                <w:rFonts w:cs="Times New Roman"/>
                <w:szCs w:val="24"/>
              </w:rPr>
            </w:pPr>
            <w:r>
              <w:rPr>
                <w:rFonts w:cs="Times New Roman"/>
                <w:szCs w:val="24"/>
              </w:rPr>
              <w:t xml:space="preserve">                         </w:t>
            </w:r>
            <w:r w:rsidRPr="001B79C4">
              <w:rPr>
                <w:rFonts w:cs="Times New Roman"/>
                <w:szCs w:val="24"/>
              </w:rPr>
              <w:t>&lt;/TThai&gt;</w:t>
            </w:r>
          </w:p>
          <w:p w14:paraId="38336E50" w14:textId="77777777" w:rsidR="00082FC8" w:rsidRPr="001B79C4" w:rsidRDefault="00082FC8" w:rsidP="00082FC8">
            <w:pPr>
              <w:spacing w:after="0" w:line="240" w:lineRule="auto"/>
              <w:jc w:val="both"/>
              <w:rPr>
                <w:rFonts w:cs="Times New Roman"/>
                <w:szCs w:val="24"/>
              </w:rPr>
            </w:pPr>
            <w:r w:rsidRPr="001B79C4">
              <w:rPr>
                <w:rFonts w:cs="Times New Roman"/>
                <w:szCs w:val="24"/>
              </w:rPr>
              <w:tab/>
            </w:r>
            <w:r w:rsidRPr="001B79C4">
              <w:rPr>
                <w:rFonts w:cs="Times New Roman"/>
                <w:szCs w:val="24"/>
              </w:rPr>
              <w:tab/>
              <w:t>&lt;MTLoi&gt;</w:t>
            </w:r>
            <w:r>
              <w:rPr>
                <w:rFonts w:cs="Times New Roman"/>
                <w:szCs w:val="24"/>
              </w:rPr>
              <w:t>thông báo lỗi CQT trả về</w:t>
            </w:r>
            <w:r w:rsidRPr="001B79C4">
              <w:rPr>
                <w:rFonts w:cs="Times New Roman"/>
                <w:szCs w:val="24"/>
              </w:rPr>
              <w:t>&lt;/MTLoi&gt;</w:t>
            </w:r>
          </w:p>
          <w:p w14:paraId="281BD2BF" w14:textId="77777777" w:rsidR="00082FC8" w:rsidRPr="001B79C4" w:rsidRDefault="00082FC8" w:rsidP="00082FC8">
            <w:pPr>
              <w:spacing w:after="0" w:line="240" w:lineRule="auto"/>
              <w:jc w:val="both"/>
              <w:rPr>
                <w:rFonts w:cs="Times New Roman"/>
                <w:szCs w:val="24"/>
              </w:rPr>
            </w:pPr>
            <w:r w:rsidRPr="001B79C4">
              <w:rPr>
                <w:rFonts w:cs="Times New Roman"/>
                <w:szCs w:val="24"/>
              </w:rPr>
              <w:tab/>
            </w:r>
            <w:r w:rsidRPr="001B79C4">
              <w:rPr>
                <w:rFonts w:cs="Times New Roman"/>
                <w:szCs w:val="24"/>
              </w:rPr>
              <w:tab/>
              <w:t>&lt;Fkey&gt;</w:t>
            </w:r>
            <w:r>
              <w:rPr>
                <w:rFonts w:cs="Times New Roman"/>
                <w:szCs w:val="24"/>
              </w:rPr>
              <w:t>Fkey hóa đơn</w:t>
            </w:r>
            <w:r w:rsidRPr="001B79C4">
              <w:rPr>
                <w:rFonts w:cs="Times New Roman"/>
                <w:szCs w:val="24"/>
              </w:rPr>
              <w:t>&lt;/Fkey&gt;</w:t>
            </w:r>
          </w:p>
          <w:p w14:paraId="4E70C180" w14:textId="77777777" w:rsidR="00082FC8" w:rsidRPr="001B79C4" w:rsidRDefault="00082FC8" w:rsidP="00082FC8">
            <w:pPr>
              <w:spacing w:after="0" w:line="240" w:lineRule="auto"/>
              <w:jc w:val="both"/>
              <w:rPr>
                <w:rFonts w:cs="Times New Roman"/>
                <w:szCs w:val="24"/>
              </w:rPr>
            </w:pPr>
            <w:r w:rsidRPr="001B79C4">
              <w:rPr>
                <w:rFonts w:cs="Times New Roman"/>
                <w:szCs w:val="24"/>
              </w:rPr>
              <w:tab/>
              <w:t>&lt;/HDon&gt;</w:t>
            </w:r>
          </w:p>
          <w:p w14:paraId="0E7223EE" w14:textId="77777777" w:rsidR="00082FC8" w:rsidRDefault="00082FC8" w:rsidP="00082FC8">
            <w:pPr>
              <w:spacing w:after="0" w:line="240" w:lineRule="auto"/>
              <w:jc w:val="both"/>
              <w:rPr>
                <w:rFonts w:cs="Times New Roman"/>
                <w:szCs w:val="24"/>
              </w:rPr>
            </w:pPr>
            <w:r w:rsidRPr="001B79C4">
              <w:rPr>
                <w:rFonts w:cs="Times New Roman"/>
                <w:szCs w:val="24"/>
              </w:rPr>
              <w:t>&lt;/DSHDon&gt;</w:t>
            </w:r>
          </w:p>
          <w:p w14:paraId="517E56FB" w14:textId="56BC3CB7" w:rsidR="00082FC8" w:rsidRPr="005444BD" w:rsidRDefault="00082FC8" w:rsidP="00082FC8">
            <w:pPr>
              <w:spacing w:after="0" w:line="240" w:lineRule="auto"/>
              <w:jc w:val="both"/>
              <w:rPr>
                <w:rFonts w:cs="Times New Roman"/>
                <w:szCs w:val="24"/>
              </w:rPr>
            </w:pPr>
          </w:p>
        </w:tc>
        <w:tc>
          <w:tcPr>
            <w:tcW w:w="1885" w:type="dxa"/>
            <w:tcBorders>
              <w:top w:val="single" w:sz="4" w:space="0" w:color="2E74B5"/>
              <w:left w:val="single" w:sz="4" w:space="0" w:color="2E74B5"/>
              <w:bottom w:val="single" w:sz="4" w:space="0" w:color="2E74B5"/>
              <w:right w:val="single" w:sz="4" w:space="0" w:color="2E74B5"/>
            </w:tcBorders>
          </w:tcPr>
          <w:p w14:paraId="76DBBF0F" w14:textId="77777777" w:rsidR="00AC3E5D" w:rsidRPr="00731CD1" w:rsidRDefault="00AC3E5D" w:rsidP="001B79C4">
            <w:pPr>
              <w:spacing w:after="0" w:line="240" w:lineRule="auto"/>
              <w:jc w:val="both"/>
              <w:rPr>
                <w:rFonts w:cs="Times New Roman"/>
                <w:szCs w:val="24"/>
              </w:rPr>
            </w:pPr>
          </w:p>
        </w:tc>
      </w:tr>
    </w:tbl>
    <w:p w14:paraId="435089EF" w14:textId="77777777" w:rsidR="00AC3E5D" w:rsidRDefault="00AC3E5D" w:rsidP="00AC3E5D">
      <w:pPr>
        <w:pStyle w:val="Heading3"/>
      </w:pPr>
      <w:r>
        <w:t>Lấy trạng thái hóa đơn có mã, hóa đơn không mã gửi CQT trả về theo danh sách Fkey</w:t>
      </w:r>
    </w:p>
    <w:p w14:paraId="03C86FE4" w14:textId="77777777" w:rsidR="00AC3E5D" w:rsidRPr="00593BE8" w:rsidRDefault="00AC3E5D" w:rsidP="00A75803">
      <w:pPr>
        <w:pStyle w:val="N"/>
      </w:pPr>
      <w:r w:rsidRPr="00593BE8">
        <w:t>URL</w:t>
      </w:r>
    </w:p>
    <w:p w14:paraId="3B793E0B" w14:textId="77777777" w:rsidR="00AC3E5D" w:rsidRDefault="00AC3E5D" w:rsidP="00A75803">
      <w:pPr>
        <w:pStyle w:val="N"/>
        <w:rPr>
          <w:rFonts w:eastAsia="Calibri"/>
        </w:rPr>
      </w:pPr>
      <w:r>
        <w:tab/>
      </w:r>
      <w:r w:rsidRPr="00007702">
        <w:t xml:space="preserve"> </w:t>
      </w:r>
      <w:r>
        <w:t>s</w:t>
      </w:r>
      <w:r w:rsidRPr="00EB3AC8">
        <w:t xml:space="preserve">tring </w:t>
      </w:r>
      <w:r>
        <w:t>GetMCCQThueByFkeysNoXMLSign(</w:t>
      </w:r>
      <w:r>
        <w:rPr>
          <w:color w:val="0000FF"/>
        </w:rPr>
        <w:t>string</w:t>
      </w:r>
      <w:r>
        <w:t xml:space="preserve"> Account, </w:t>
      </w:r>
      <w:r>
        <w:rPr>
          <w:color w:val="0000FF"/>
        </w:rPr>
        <w:t>string</w:t>
      </w:r>
      <w:r>
        <w:t xml:space="preserve"> ACpass, </w:t>
      </w:r>
      <w:r>
        <w:rPr>
          <w:color w:val="0000FF"/>
        </w:rPr>
        <w:t>string</w:t>
      </w:r>
      <w:r>
        <w:t xml:space="preserve"> username, </w:t>
      </w:r>
      <w:r>
        <w:rPr>
          <w:color w:val="0000FF"/>
        </w:rPr>
        <w:t>string</w:t>
      </w:r>
      <w:r>
        <w:t xml:space="preserve"> password, </w:t>
      </w:r>
      <w:r>
        <w:rPr>
          <w:color w:val="0000FF"/>
        </w:rPr>
        <w:t>string</w:t>
      </w:r>
      <w:r>
        <w:t xml:space="preserve"> pattern, </w:t>
      </w:r>
      <w:r>
        <w:rPr>
          <w:color w:val="0000FF"/>
        </w:rPr>
        <w:t>string</w:t>
      </w:r>
      <w:r>
        <w:t xml:space="preserve"> fkeys)</w:t>
      </w:r>
    </w:p>
    <w:p w14:paraId="354DF906" w14:textId="77777777" w:rsidR="00AC3E5D" w:rsidRDefault="00AC3E5D" w:rsidP="00A75803">
      <w:pPr>
        <w:pStyle w:val="N"/>
        <w:rPr>
          <w:rFonts w:eastAsia="Calibri"/>
        </w:rPr>
      </w:pPr>
    </w:p>
    <w:p w14:paraId="0B572A88" w14:textId="77777777" w:rsidR="00AC3E5D" w:rsidRPr="00593BE8" w:rsidRDefault="00AC3E5D" w:rsidP="00A75803">
      <w:pPr>
        <w:pStyle w:val="N"/>
      </w:pPr>
      <w:r w:rsidRPr="00593BE8">
        <w:t>DESCRIPTION</w:t>
      </w:r>
    </w:p>
    <w:p w14:paraId="2A076498" w14:textId="77777777" w:rsidR="00AC3E5D" w:rsidRDefault="00AC3E5D" w:rsidP="00A75803">
      <w:pPr>
        <w:pStyle w:val="N"/>
      </w:pPr>
      <w:r>
        <w:tab/>
        <w:t>Đây là web service cho phép lấy trạng thái và nội dung xml hóa đơn có mã CQT trả về theo invToken</w:t>
      </w:r>
    </w:p>
    <w:p w14:paraId="78AAF61B" w14:textId="77777777" w:rsidR="00AC3E5D" w:rsidRPr="00007702" w:rsidRDefault="00AC3E5D" w:rsidP="00A75803">
      <w:pPr>
        <w:pStyle w:val="N"/>
      </w:pPr>
      <w:r w:rsidRPr="00663B3E">
        <w:t>HTTP METHOD</w:t>
      </w:r>
    </w:p>
    <w:p w14:paraId="51B0504F" w14:textId="77777777" w:rsidR="00AC3E5D" w:rsidRPr="00007702" w:rsidRDefault="00AC3E5D" w:rsidP="00A75803">
      <w:pPr>
        <w:pStyle w:val="N"/>
        <w:rPr>
          <w:b/>
        </w:rPr>
      </w:pPr>
      <w:r>
        <w:tab/>
        <w:t>Get</w:t>
      </w:r>
    </w:p>
    <w:p w14:paraId="7405D31E" w14:textId="77777777" w:rsidR="00AC3E5D" w:rsidRPr="00610AFD" w:rsidRDefault="00AC3E5D" w:rsidP="00A75803">
      <w:pPr>
        <w:pStyle w:val="N"/>
      </w:pPr>
      <w:r w:rsidRPr="00610AFD">
        <w:t>REQUEST BODY</w:t>
      </w:r>
    </w:p>
    <w:p w14:paraId="1E811FBC"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Pr>
          <w:rFonts w:eastAsia="Calibri" w:cs="Times New Roman"/>
          <w:b/>
          <w:szCs w:val="24"/>
        </w:rPr>
        <w:lastRenderedPageBreak/>
        <w:t>Account/ACPass</w:t>
      </w:r>
      <w:r w:rsidRPr="009372AD">
        <w:rPr>
          <w:rFonts w:eastAsia="Calibri" w:cs="Times New Roman"/>
          <w:b/>
          <w:szCs w:val="24"/>
        </w:rPr>
        <w:t xml:space="preserve">:  </w:t>
      </w:r>
      <w:r w:rsidRPr="009372AD">
        <w:rPr>
          <w:rFonts w:eastAsia="Calibri" w:cs="Times New Roman"/>
          <w:szCs w:val="24"/>
        </w:rPr>
        <w:t>Tài khoản được cấp phát cho nhân viên gọi lệnh phát hành hóa đơn</w:t>
      </w:r>
    </w:p>
    <w:p w14:paraId="5AAB3042" w14:textId="77777777" w:rsidR="00AC3E5D" w:rsidRPr="009B13AC"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74674052" w14:textId="77777777" w:rsidR="00AC3E5D" w:rsidRPr="000D3AC0" w:rsidRDefault="00AC3E5D" w:rsidP="00AC3E5D">
      <w:pPr>
        <w:pStyle w:val="ListParagraph"/>
        <w:numPr>
          <w:ilvl w:val="0"/>
          <w:numId w:val="2"/>
        </w:numPr>
        <w:spacing w:after="0" w:line="360" w:lineRule="auto"/>
        <w:ind w:left="1080"/>
        <w:jc w:val="both"/>
        <w:rPr>
          <w:rFonts w:eastAsia="Calibri" w:cs="Times New Roman"/>
          <w:b/>
          <w:szCs w:val="24"/>
          <w:u w:val="single"/>
        </w:rPr>
      </w:pPr>
      <w:r w:rsidRPr="009B13AC">
        <w:rPr>
          <w:rFonts w:eastAsia="Calibri" w:cs="Times New Roman"/>
          <w:b/>
          <w:szCs w:val="24"/>
        </w:rPr>
        <w:t>Pattern</w:t>
      </w:r>
      <w:r>
        <w:rPr>
          <w:rFonts w:ascii="Consolas" w:hAnsi="Consolas" w:cs="Consolas"/>
          <w:color w:val="000000"/>
          <w:sz w:val="19"/>
          <w:szCs w:val="19"/>
        </w:rPr>
        <w:t xml:space="preserve">: </w:t>
      </w:r>
      <w:r w:rsidRPr="009B13AC">
        <w:rPr>
          <w:rFonts w:cs="Times New Roman"/>
          <w:szCs w:val="24"/>
        </w:rPr>
        <w:t>mẫu số hóa đơn</w:t>
      </w:r>
    </w:p>
    <w:p w14:paraId="381B7CA8" w14:textId="77777777" w:rsidR="00AC3E5D" w:rsidRDefault="00AC3E5D" w:rsidP="00AC3E5D">
      <w:pPr>
        <w:pStyle w:val="ListParagraph"/>
        <w:numPr>
          <w:ilvl w:val="0"/>
          <w:numId w:val="2"/>
        </w:numPr>
        <w:spacing w:after="0" w:line="360" w:lineRule="auto"/>
        <w:ind w:left="1080"/>
        <w:jc w:val="both"/>
      </w:pPr>
      <w:r w:rsidRPr="00D0619B">
        <w:rPr>
          <w:rFonts w:eastAsia="Calibri" w:cs="Times New Roman"/>
          <w:b/>
          <w:szCs w:val="24"/>
        </w:rPr>
        <w:t>fkeys</w:t>
      </w:r>
      <w:r w:rsidRPr="000D3AC0">
        <w:rPr>
          <w:rFonts w:cs="Times New Roman"/>
          <w:color w:val="000000"/>
          <w:szCs w:val="24"/>
        </w:rPr>
        <w:t xml:space="preserve">: </w:t>
      </w:r>
      <w:r>
        <w:rPr>
          <w:rFonts w:cs="Times New Roman"/>
          <w:color w:val="000000"/>
          <w:szCs w:val="24"/>
        </w:rPr>
        <w:t xml:space="preserve">danh sách </w:t>
      </w:r>
      <w:r>
        <w:rPr>
          <w:rFonts w:cs="Times New Roman"/>
          <w:szCs w:val="24"/>
        </w:rPr>
        <w:t>c</w:t>
      </w:r>
      <w:r w:rsidRPr="005C559E">
        <w:rPr>
          <w:rFonts w:cs="Times New Roman"/>
          <w:szCs w:val="24"/>
        </w:rPr>
        <w:t xml:space="preserve">huỗi </w:t>
      </w:r>
      <w:r>
        <w:rPr>
          <w:rFonts w:cs="Times New Roman"/>
          <w:szCs w:val="24"/>
        </w:rPr>
        <w:t>fkey</w:t>
      </w:r>
      <w:r w:rsidRPr="005C559E">
        <w:rPr>
          <w:rFonts w:cs="Times New Roman"/>
          <w:szCs w:val="24"/>
        </w:rPr>
        <w:t xml:space="preserve"> xác định hóa đơn cần lấy</w:t>
      </w:r>
    </w:p>
    <w:p w14:paraId="1189FE0B"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4950"/>
        <w:gridCol w:w="1885"/>
      </w:tblGrid>
      <w:tr w:rsidR="00AC3E5D" w:rsidRPr="00660ABB" w14:paraId="005E6F0D"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F2F2F2"/>
          </w:tcPr>
          <w:p w14:paraId="75E3AAA2" w14:textId="77777777" w:rsidR="00AC3E5D" w:rsidRPr="00660ABB" w:rsidRDefault="00AC3E5D" w:rsidP="001B79C4">
            <w:pPr>
              <w:pStyle w:val="ListParagraph"/>
            </w:pPr>
            <w:r>
              <w:t>Kết quả</w:t>
            </w:r>
          </w:p>
        </w:tc>
        <w:tc>
          <w:tcPr>
            <w:tcW w:w="4950" w:type="dxa"/>
            <w:tcBorders>
              <w:top w:val="single" w:sz="4" w:space="0" w:color="2E74B5"/>
              <w:left w:val="single" w:sz="4" w:space="0" w:color="2E74B5"/>
              <w:bottom w:val="single" w:sz="4" w:space="0" w:color="2E74B5"/>
              <w:right w:val="single" w:sz="4" w:space="0" w:color="2E74B5"/>
            </w:tcBorders>
            <w:shd w:val="clear" w:color="auto" w:fill="F2F2F2"/>
          </w:tcPr>
          <w:p w14:paraId="3A16035C" w14:textId="77777777" w:rsidR="00AC3E5D" w:rsidRPr="00660ABB" w:rsidRDefault="00AC3E5D" w:rsidP="001B79C4">
            <w:pPr>
              <w:pStyle w:val="ListParagraph"/>
            </w:pPr>
            <w:r w:rsidRPr="00660ABB">
              <w:t>Mô tả</w:t>
            </w:r>
          </w:p>
        </w:tc>
        <w:tc>
          <w:tcPr>
            <w:tcW w:w="1885" w:type="dxa"/>
            <w:tcBorders>
              <w:top w:val="single" w:sz="4" w:space="0" w:color="2E74B5"/>
              <w:left w:val="single" w:sz="4" w:space="0" w:color="2E74B5"/>
              <w:bottom w:val="single" w:sz="4" w:space="0" w:color="2E74B5"/>
              <w:right w:val="single" w:sz="4" w:space="0" w:color="2E74B5"/>
            </w:tcBorders>
            <w:shd w:val="clear" w:color="auto" w:fill="F2F2F2"/>
          </w:tcPr>
          <w:p w14:paraId="798BB9A9" w14:textId="77777777" w:rsidR="00AC3E5D" w:rsidRPr="00660ABB" w:rsidRDefault="00AC3E5D" w:rsidP="001B79C4">
            <w:pPr>
              <w:pStyle w:val="ListParagraph"/>
            </w:pPr>
            <w:r>
              <w:t>Ghi chú</w:t>
            </w:r>
          </w:p>
        </w:tc>
      </w:tr>
      <w:tr w:rsidR="00AC3E5D" w:rsidRPr="00660ABB" w14:paraId="6299096E" w14:textId="77777777" w:rsidTr="001B79C4">
        <w:tc>
          <w:tcPr>
            <w:tcW w:w="2430" w:type="dxa"/>
            <w:tcBorders>
              <w:top w:val="single" w:sz="4" w:space="0" w:color="2E74B5"/>
              <w:left w:val="single" w:sz="4" w:space="0" w:color="2E74B5"/>
              <w:right w:val="single" w:sz="4" w:space="0" w:color="2E74B5"/>
            </w:tcBorders>
            <w:shd w:val="clear" w:color="auto" w:fill="auto"/>
          </w:tcPr>
          <w:p w14:paraId="41D6F381"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6E487507" w14:textId="77777777" w:rsidR="00AC3E5D" w:rsidRPr="009372AD" w:rsidRDefault="00AC3E5D" w:rsidP="001B79C4">
            <w:pPr>
              <w:pStyle w:val="ListParagraph"/>
              <w:ind w:left="0"/>
              <w:jc w:val="both"/>
              <w:rPr>
                <w:rFonts w:cs="Times New Roman"/>
              </w:rPr>
            </w:pPr>
            <w:r w:rsidRPr="009372AD">
              <w:rPr>
                <w:rFonts w:cs="Times New Roman"/>
              </w:rPr>
              <w:t>Tài khoản đăng nhập sai hoặc không có quyề</w:t>
            </w:r>
            <w:r>
              <w:rPr>
                <w:rFonts w:cs="Times New Roman"/>
              </w:rPr>
              <w:t>n thêm mới hóa đơn</w:t>
            </w:r>
          </w:p>
        </w:tc>
        <w:tc>
          <w:tcPr>
            <w:tcW w:w="1885" w:type="dxa"/>
            <w:tcBorders>
              <w:top w:val="single" w:sz="4" w:space="0" w:color="2E74B5"/>
              <w:left w:val="single" w:sz="4" w:space="0" w:color="2E74B5"/>
              <w:bottom w:val="single" w:sz="4" w:space="0" w:color="2E74B5"/>
              <w:right w:val="single" w:sz="4" w:space="0" w:color="2E74B5"/>
            </w:tcBorders>
          </w:tcPr>
          <w:p w14:paraId="6CBE7B9C" w14:textId="77777777" w:rsidR="00AC3E5D" w:rsidRPr="009372AD" w:rsidRDefault="00AC3E5D" w:rsidP="001B79C4">
            <w:pPr>
              <w:pStyle w:val="ListParagraph"/>
              <w:ind w:left="0"/>
              <w:jc w:val="both"/>
              <w:rPr>
                <w:rFonts w:cs="Times New Roman"/>
              </w:rPr>
            </w:pPr>
          </w:p>
        </w:tc>
      </w:tr>
      <w:tr w:rsidR="00AC3E5D" w:rsidRPr="00660ABB" w14:paraId="69F15B1D"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240BA13F" w14:textId="77777777" w:rsidR="00AC3E5D" w:rsidRPr="009372AD" w:rsidRDefault="00AC3E5D" w:rsidP="001B79C4">
            <w:pPr>
              <w:jc w:val="both"/>
              <w:rPr>
                <w:rFonts w:cs="Times New Roman"/>
                <w:szCs w:val="24"/>
              </w:rPr>
            </w:pPr>
            <w:r>
              <w:rPr>
                <w:rFonts w:cs="Times New Roman"/>
                <w:szCs w:val="24"/>
              </w:rPr>
              <w:t>ERR:2</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6D35B105" w14:textId="77777777" w:rsidR="00AC3E5D" w:rsidRPr="009372AD" w:rsidRDefault="00AC3E5D" w:rsidP="001B79C4">
            <w:pPr>
              <w:jc w:val="both"/>
              <w:rPr>
                <w:rFonts w:cs="Times New Roman"/>
                <w:szCs w:val="24"/>
              </w:rPr>
            </w:pPr>
            <w:r>
              <w:rPr>
                <w:rFonts w:cs="Times New Roman"/>
              </w:rPr>
              <w:t>Không tìm thấy hóa đơn tương ứng</w:t>
            </w:r>
            <w:r w:rsidRPr="009372AD">
              <w:rPr>
                <w:rFonts w:cs="Times New Roman"/>
              </w:rPr>
              <w:t>.</w:t>
            </w:r>
          </w:p>
        </w:tc>
        <w:tc>
          <w:tcPr>
            <w:tcW w:w="1885" w:type="dxa"/>
            <w:tcBorders>
              <w:top w:val="single" w:sz="4" w:space="0" w:color="2E74B5"/>
              <w:left w:val="single" w:sz="4" w:space="0" w:color="2E74B5"/>
              <w:bottom w:val="single" w:sz="4" w:space="0" w:color="2E74B5"/>
              <w:right w:val="single" w:sz="4" w:space="0" w:color="2E74B5"/>
            </w:tcBorders>
          </w:tcPr>
          <w:p w14:paraId="3FD5036E" w14:textId="77777777" w:rsidR="00AC3E5D" w:rsidRPr="009372AD" w:rsidRDefault="00AC3E5D" w:rsidP="001B79C4">
            <w:pPr>
              <w:jc w:val="both"/>
              <w:rPr>
                <w:rFonts w:cs="Times New Roman"/>
                <w:szCs w:val="24"/>
              </w:rPr>
            </w:pPr>
          </w:p>
        </w:tc>
      </w:tr>
      <w:tr w:rsidR="00AC3E5D" w:rsidRPr="00660ABB" w14:paraId="5D10F1D9"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6B4164AA" w14:textId="77777777" w:rsidR="00AC3E5D" w:rsidRPr="009372AD" w:rsidRDefault="00AC3E5D" w:rsidP="001B79C4">
            <w:pPr>
              <w:jc w:val="both"/>
              <w:rPr>
                <w:rFonts w:cs="Times New Roman"/>
                <w:szCs w:val="24"/>
              </w:rPr>
            </w:pPr>
            <w:r>
              <w:rPr>
                <w:rFonts w:cs="Times New Roman"/>
                <w:szCs w:val="24"/>
              </w:rPr>
              <w:t>ERR:10</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46BFB4A2" w14:textId="77777777" w:rsidR="00AC3E5D" w:rsidRPr="009372AD" w:rsidRDefault="00AC3E5D" w:rsidP="001B79C4">
            <w:pPr>
              <w:jc w:val="both"/>
              <w:rPr>
                <w:rFonts w:cs="Times New Roman"/>
                <w:szCs w:val="24"/>
              </w:rPr>
            </w:pPr>
            <w:r>
              <w:rPr>
                <w:rFonts w:cs="Times New Roman"/>
                <w:szCs w:val="24"/>
              </w:rPr>
              <w:t>Vượt quá số lượng 100 hóa đơn cần lấy</w:t>
            </w:r>
          </w:p>
        </w:tc>
        <w:tc>
          <w:tcPr>
            <w:tcW w:w="1885" w:type="dxa"/>
            <w:tcBorders>
              <w:top w:val="single" w:sz="4" w:space="0" w:color="2E74B5"/>
              <w:left w:val="single" w:sz="4" w:space="0" w:color="2E74B5"/>
              <w:bottom w:val="single" w:sz="4" w:space="0" w:color="2E74B5"/>
              <w:right w:val="single" w:sz="4" w:space="0" w:color="2E74B5"/>
            </w:tcBorders>
          </w:tcPr>
          <w:p w14:paraId="438193D4" w14:textId="77777777" w:rsidR="00AC3E5D" w:rsidRPr="009372AD" w:rsidRDefault="00AC3E5D" w:rsidP="001B79C4">
            <w:pPr>
              <w:pStyle w:val="ListParagraph"/>
              <w:ind w:left="0"/>
              <w:jc w:val="both"/>
              <w:rPr>
                <w:rFonts w:cs="Times New Roman"/>
              </w:rPr>
            </w:pPr>
          </w:p>
        </w:tc>
      </w:tr>
      <w:tr w:rsidR="00AC3E5D" w:rsidRPr="00660ABB" w14:paraId="3BBA53B6"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6E1AF6C2" w14:textId="77777777" w:rsidR="00AC3E5D" w:rsidRPr="009372AD" w:rsidRDefault="00AC3E5D" w:rsidP="001B79C4">
            <w:pPr>
              <w:autoSpaceDE w:val="0"/>
              <w:autoSpaceDN w:val="0"/>
              <w:adjustRightInd w:val="0"/>
              <w:jc w:val="both"/>
              <w:rPr>
                <w:rFonts w:cs="Times New Roman"/>
                <w:szCs w:val="24"/>
              </w:rPr>
            </w:pPr>
            <w:r>
              <w:rPr>
                <w:rFonts w:cs="Times New Roman"/>
                <w:szCs w:val="24"/>
              </w:rPr>
              <w:t>ERR:20</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1B796405" w14:textId="77777777" w:rsidR="00AC3E5D" w:rsidRPr="009372AD" w:rsidRDefault="00AC3E5D" w:rsidP="001B79C4">
            <w:pPr>
              <w:pStyle w:val="ListParagraph"/>
              <w:ind w:left="0"/>
              <w:jc w:val="both"/>
              <w:rPr>
                <w:rFonts w:cs="Times New Roman"/>
              </w:rPr>
            </w:pPr>
            <w:r>
              <w:rPr>
                <w:rFonts w:cs="Times New Roman"/>
              </w:rPr>
              <w:t>Không lấy được thông tin người dùng</w:t>
            </w:r>
          </w:p>
        </w:tc>
        <w:tc>
          <w:tcPr>
            <w:tcW w:w="1885" w:type="dxa"/>
            <w:tcBorders>
              <w:top w:val="single" w:sz="4" w:space="0" w:color="2E74B5"/>
              <w:left w:val="single" w:sz="4" w:space="0" w:color="2E74B5"/>
              <w:bottom w:val="single" w:sz="4" w:space="0" w:color="2E74B5"/>
              <w:right w:val="single" w:sz="4" w:space="0" w:color="2E74B5"/>
            </w:tcBorders>
          </w:tcPr>
          <w:p w14:paraId="1AFECAE4" w14:textId="77777777" w:rsidR="00AC3E5D" w:rsidRPr="009372AD" w:rsidRDefault="00AC3E5D" w:rsidP="001B79C4">
            <w:pPr>
              <w:pStyle w:val="ListParagraph"/>
              <w:ind w:left="0"/>
              <w:jc w:val="both"/>
              <w:rPr>
                <w:rFonts w:cs="Times New Roman"/>
              </w:rPr>
            </w:pPr>
          </w:p>
        </w:tc>
      </w:tr>
      <w:tr w:rsidR="00AC3E5D" w:rsidRPr="00660ABB" w14:paraId="08BC14F3"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762A4082" w14:textId="77777777" w:rsidR="00AC3E5D" w:rsidRPr="009372AD" w:rsidRDefault="00AC3E5D" w:rsidP="001B79C4">
            <w:pPr>
              <w:autoSpaceDE w:val="0"/>
              <w:autoSpaceDN w:val="0"/>
              <w:adjustRightInd w:val="0"/>
              <w:jc w:val="both"/>
              <w:rPr>
                <w:rFonts w:cs="Times New Roman"/>
                <w:szCs w:val="24"/>
              </w:rPr>
            </w:pPr>
            <w:r>
              <w:rPr>
                <w:rFonts w:cs="Times New Roman"/>
                <w:szCs w:val="24"/>
              </w:rPr>
              <w:t>ERR:5</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4DF9C1CC" w14:textId="77777777" w:rsidR="00AC3E5D" w:rsidRPr="009372AD" w:rsidRDefault="00AC3E5D" w:rsidP="001B79C4">
            <w:pPr>
              <w:pStyle w:val="ListParagraph"/>
              <w:ind w:left="0"/>
              <w:jc w:val="both"/>
              <w:rPr>
                <w:rFonts w:cs="Times New Roman"/>
              </w:rPr>
            </w:pPr>
            <w:r>
              <w:rPr>
                <w:rFonts w:cs="Times New Roman"/>
              </w:rPr>
              <w:t>Lỗi không xác định, không lấy được dữ liệu hóa đơn cấp mã theo dữ liệu truyền vào</w:t>
            </w:r>
          </w:p>
        </w:tc>
        <w:tc>
          <w:tcPr>
            <w:tcW w:w="1885" w:type="dxa"/>
            <w:tcBorders>
              <w:top w:val="single" w:sz="4" w:space="0" w:color="2E74B5"/>
              <w:left w:val="single" w:sz="4" w:space="0" w:color="2E74B5"/>
              <w:bottom w:val="single" w:sz="4" w:space="0" w:color="2E74B5"/>
              <w:right w:val="single" w:sz="4" w:space="0" w:color="2E74B5"/>
            </w:tcBorders>
          </w:tcPr>
          <w:p w14:paraId="018C91A5" w14:textId="77777777" w:rsidR="00AC3E5D" w:rsidRPr="00731CD1" w:rsidRDefault="00AC3E5D" w:rsidP="001B79C4">
            <w:pPr>
              <w:spacing w:after="0" w:line="240" w:lineRule="auto"/>
              <w:jc w:val="both"/>
              <w:rPr>
                <w:rFonts w:cs="Times New Roman"/>
                <w:szCs w:val="24"/>
              </w:rPr>
            </w:pPr>
          </w:p>
        </w:tc>
      </w:tr>
      <w:tr w:rsidR="00AC3E5D" w:rsidRPr="00660ABB" w14:paraId="36C20172" w14:textId="77777777" w:rsidTr="001B79C4">
        <w:trPr>
          <w:trHeight w:val="368"/>
        </w:trPr>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327C75FC" w14:textId="77777777" w:rsidR="00AC3E5D" w:rsidRPr="009372AD" w:rsidRDefault="00AC3E5D" w:rsidP="001B79C4">
            <w:pPr>
              <w:autoSpaceDE w:val="0"/>
              <w:autoSpaceDN w:val="0"/>
              <w:adjustRightInd w:val="0"/>
              <w:jc w:val="both"/>
              <w:rPr>
                <w:rFonts w:cs="Times New Roman"/>
                <w:szCs w:val="24"/>
              </w:rPr>
            </w:pPr>
            <w:r>
              <w:rPr>
                <w:rFonts w:cs="Times New Roman"/>
                <w:szCs w:val="24"/>
              </w:rPr>
              <w:t>DataBase64</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2C5C3B40" w14:textId="77777777" w:rsidR="001B79C4" w:rsidRDefault="00AC3E5D" w:rsidP="001B79C4">
            <w:pPr>
              <w:spacing w:after="0" w:line="240" w:lineRule="auto"/>
              <w:jc w:val="both"/>
              <w:rPr>
                <w:rFonts w:cs="Times New Roman"/>
                <w:szCs w:val="24"/>
              </w:rPr>
            </w:pPr>
            <w:r w:rsidRPr="005444BD">
              <w:rPr>
                <w:rFonts w:cs="Times New Roman"/>
                <w:szCs w:val="24"/>
              </w:rPr>
              <w:t>Dữ liệ</w:t>
            </w:r>
            <w:r>
              <w:rPr>
                <w:rFonts w:cs="Times New Roman"/>
                <w:szCs w:val="24"/>
              </w:rPr>
              <w:t>u thông tin hóa đơn ở dạng XML đã base64 bao gồm: mẫu số, ký hiệu, số, trạng thái cấp mã, xml hóa đơn</w:t>
            </w:r>
            <w:r w:rsidR="001B79C4">
              <w:rPr>
                <w:rFonts w:cs="Times New Roman"/>
                <w:szCs w:val="24"/>
              </w:rPr>
              <w:t>.</w:t>
            </w:r>
          </w:p>
          <w:p w14:paraId="30B7083C" w14:textId="77777777" w:rsidR="001B79C4" w:rsidRDefault="001B79C4" w:rsidP="001B79C4">
            <w:pPr>
              <w:spacing w:after="0" w:line="240" w:lineRule="auto"/>
              <w:jc w:val="both"/>
              <w:rPr>
                <w:rFonts w:cs="Times New Roman"/>
                <w:szCs w:val="24"/>
              </w:rPr>
            </w:pPr>
          </w:p>
          <w:p w14:paraId="5B7C8252" w14:textId="77777777" w:rsidR="001B79C4" w:rsidRPr="001B79C4" w:rsidRDefault="001B79C4" w:rsidP="001B79C4">
            <w:pPr>
              <w:spacing w:after="0" w:line="240" w:lineRule="auto"/>
              <w:jc w:val="both"/>
              <w:rPr>
                <w:rFonts w:cs="Times New Roman"/>
                <w:szCs w:val="24"/>
              </w:rPr>
            </w:pPr>
            <w:r w:rsidRPr="001B79C4">
              <w:rPr>
                <w:rFonts w:cs="Times New Roman"/>
                <w:szCs w:val="24"/>
              </w:rPr>
              <w:t>&lt;DSHDon&gt;</w:t>
            </w:r>
          </w:p>
          <w:p w14:paraId="52A0620C" w14:textId="77777777" w:rsidR="001B79C4" w:rsidRPr="001B79C4" w:rsidRDefault="001B79C4" w:rsidP="001B79C4">
            <w:pPr>
              <w:spacing w:after="0" w:line="240" w:lineRule="auto"/>
              <w:jc w:val="both"/>
              <w:rPr>
                <w:rFonts w:cs="Times New Roman"/>
                <w:szCs w:val="24"/>
              </w:rPr>
            </w:pPr>
            <w:r w:rsidRPr="001B79C4">
              <w:rPr>
                <w:rFonts w:cs="Times New Roman"/>
                <w:szCs w:val="24"/>
              </w:rPr>
              <w:tab/>
              <w:t>&lt;HDon&gt;</w:t>
            </w:r>
          </w:p>
          <w:p w14:paraId="6DDE5387" w14:textId="608B49CC" w:rsidR="001B79C4" w:rsidRPr="001B79C4" w:rsidRDefault="001B79C4" w:rsidP="001B79C4">
            <w:pPr>
              <w:spacing w:after="0" w:line="240" w:lineRule="auto"/>
              <w:jc w:val="both"/>
              <w:rPr>
                <w:rFonts w:cs="Times New Roman"/>
                <w:szCs w:val="24"/>
              </w:rPr>
            </w:pPr>
            <w:r w:rsidRPr="001B79C4">
              <w:rPr>
                <w:rFonts w:cs="Times New Roman"/>
                <w:szCs w:val="24"/>
              </w:rPr>
              <w:tab/>
            </w:r>
            <w:r w:rsidRPr="001B79C4">
              <w:rPr>
                <w:rFonts w:cs="Times New Roman"/>
                <w:szCs w:val="24"/>
              </w:rPr>
              <w:tab/>
              <w:t>&lt;KHMSHDon&gt;</w:t>
            </w:r>
            <w:r>
              <w:rPr>
                <w:rFonts w:cs="Times New Roman"/>
                <w:szCs w:val="24"/>
              </w:rPr>
              <w:t>Mẫu số hóa                    đơn</w:t>
            </w:r>
            <w:r w:rsidRPr="001B79C4">
              <w:rPr>
                <w:rFonts w:cs="Times New Roman"/>
                <w:szCs w:val="24"/>
              </w:rPr>
              <w:t>&lt;/KHMSHDon&gt;</w:t>
            </w:r>
          </w:p>
          <w:p w14:paraId="053754D6" w14:textId="41062751" w:rsidR="001B79C4" w:rsidRPr="001B79C4" w:rsidRDefault="001B79C4" w:rsidP="001B79C4">
            <w:pPr>
              <w:spacing w:after="0" w:line="240" w:lineRule="auto"/>
              <w:jc w:val="both"/>
              <w:rPr>
                <w:rFonts w:cs="Times New Roman"/>
                <w:szCs w:val="24"/>
              </w:rPr>
            </w:pPr>
            <w:r w:rsidRPr="001B79C4">
              <w:rPr>
                <w:rFonts w:cs="Times New Roman"/>
                <w:szCs w:val="24"/>
              </w:rPr>
              <w:tab/>
            </w:r>
            <w:r w:rsidRPr="001B79C4">
              <w:rPr>
                <w:rFonts w:cs="Times New Roman"/>
                <w:szCs w:val="24"/>
              </w:rPr>
              <w:tab/>
              <w:t>&lt;KHHDon&gt;</w:t>
            </w:r>
            <w:r>
              <w:rPr>
                <w:rFonts w:cs="Times New Roman"/>
                <w:szCs w:val="24"/>
              </w:rPr>
              <w:t>Ký hiệu hóa đơn</w:t>
            </w:r>
            <w:r w:rsidRPr="001B79C4">
              <w:rPr>
                <w:rFonts w:cs="Times New Roman"/>
                <w:szCs w:val="24"/>
              </w:rPr>
              <w:t>&lt;/KHHDon&gt;</w:t>
            </w:r>
          </w:p>
          <w:p w14:paraId="36BE53B5" w14:textId="5C04D71B" w:rsidR="001B79C4" w:rsidRPr="001B79C4" w:rsidRDefault="001B79C4" w:rsidP="001B79C4">
            <w:pPr>
              <w:spacing w:after="0" w:line="240" w:lineRule="auto"/>
              <w:jc w:val="both"/>
              <w:rPr>
                <w:rFonts w:cs="Times New Roman"/>
                <w:szCs w:val="24"/>
              </w:rPr>
            </w:pPr>
            <w:r w:rsidRPr="001B79C4">
              <w:rPr>
                <w:rFonts w:cs="Times New Roman"/>
                <w:szCs w:val="24"/>
              </w:rPr>
              <w:tab/>
            </w:r>
            <w:r w:rsidRPr="001B79C4">
              <w:rPr>
                <w:rFonts w:cs="Times New Roman"/>
                <w:szCs w:val="24"/>
              </w:rPr>
              <w:tab/>
              <w:t>&lt;SHDon&gt;</w:t>
            </w:r>
            <w:r>
              <w:rPr>
                <w:rFonts w:cs="Times New Roman"/>
                <w:szCs w:val="24"/>
              </w:rPr>
              <w:t>Số hóa đơn</w:t>
            </w:r>
            <w:r w:rsidRPr="001B79C4">
              <w:rPr>
                <w:rFonts w:cs="Times New Roman"/>
                <w:szCs w:val="24"/>
              </w:rPr>
              <w:t>&lt;/SHDon&gt;</w:t>
            </w:r>
          </w:p>
          <w:p w14:paraId="3E9E28E9" w14:textId="1EA43480" w:rsidR="001B79C4" w:rsidRPr="001B79C4" w:rsidRDefault="001B79C4" w:rsidP="001B79C4">
            <w:pPr>
              <w:spacing w:after="0" w:line="240" w:lineRule="auto"/>
              <w:jc w:val="both"/>
              <w:rPr>
                <w:rFonts w:cs="Times New Roman"/>
                <w:szCs w:val="24"/>
              </w:rPr>
            </w:pPr>
            <w:r w:rsidRPr="001B79C4">
              <w:rPr>
                <w:rFonts w:cs="Times New Roman"/>
                <w:szCs w:val="24"/>
              </w:rPr>
              <w:tab/>
            </w:r>
            <w:r w:rsidRPr="001B79C4">
              <w:rPr>
                <w:rFonts w:cs="Times New Roman"/>
                <w:szCs w:val="24"/>
              </w:rPr>
              <w:tab/>
              <w:t>&lt;MCCQThue&gt;</w:t>
            </w:r>
            <w:r>
              <w:rPr>
                <w:rFonts w:cs="Times New Roman"/>
                <w:szCs w:val="24"/>
              </w:rPr>
              <w:t>Mã cơ quan thuế cấp (Trường hợp hóa đơn có mã)</w:t>
            </w:r>
            <w:r w:rsidRPr="001B79C4">
              <w:rPr>
                <w:rFonts w:cs="Times New Roman"/>
                <w:szCs w:val="24"/>
              </w:rPr>
              <w:t>&lt;/MCCQThue&gt;</w:t>
            </w:r>
          </w:p>
          <w:p w14:paraId="217E03EE" w14:textId="77777777" w:rsidR="001B79C4" w:rsidRDefault="001B79C4" w:rsidP="001B79C4">
            <w:pPr>
              <w:spacing w:after="0" w:line="240" w:lineRule="auto"/>
              <w:jc w:val="both"/>
              <w:rPr>
                <w:rFonts w:cs="Times New Roman"/>
                <w:szCs w:val="24"/>
              </w:rPr>
            </w:pPr>
            <w:r w:rsidRPr="001B79C4">
              <w:rPr>
                <w:rFonts w:cs="Times New Roman"/>
                <w:szCs w:val="24"/>
              </w:rPr>
              <w:tab/>
            </w:r>
            <w:r w:rsidRPr="001B79C4">
              <w:rPr>
                <w:rFonts w:cs="Times New Roman"/>
                <w:szCs w:val="24"/>
              </w:rPr>
              <w:tab/>
              <w:t>&lt;TThai&gt;</w:t>
            </w:r>
            <w:r>
              <w:rPr>
                <w:rFonts w:cs="Times New Roman"/>
                <w:szCs w:val="24"/>
              </w:rPr>
              <w:t>0: Chưa gửi cơ quan thuế</w:t>
            </w:r>
          </w:p>
          <w:p w14:paraId="24936B9C" w14:textId="77777777" w:rsidR="001B79C4" w:rsidRDefault="001B79C4" w:rsidP="001B79C4">
            <w:pPr>
              <w:spacing w:after="0" w:line="240" w:lineRule="auto"/>
              <w:jc w:val="both"/>
              <w:rPr>
                <w:rFonts w:cs="Times New Roman"/>
                <w:szCs w:val="24"/>
              </w:rPr>
            </w:pPr>
            <w:r>
              <w:rPr>
                <w:rFonts w:cs="Times New Roman"/>
                <w:szCs w:val="24"/>
              </w:rPr>
              <w:t xml:space="preserve">                                       1: Đã gửi cơ quan thuế</w:t>
            </w:r>
          </w:p>
          <w:p w14:paraId="38872093" w14:textId="7698542B" w:rsidR="001B79C4" w:rsidRDefault="001B79C4" w:rsidP="001B79C4">
            <w:pPr>
              <w:spacing w:after="0" w:line="240" w:lineRule="auto"/>
              <w:jc w:val="both"/>
              <w:rPr>
                <w:rFonts w:cs="Times New Roman"/>
                <w:szCs w:val="24"/>
              </w:rPr>
            </w:pPr>
            <w:r>
              <w:rPr>
                <w:rFonts w:cs="Times New Roman"/>
                <w:szCs w:val="24"/>
              </w:rPr>
              <w:t xml:space="preserve">                                       2: Đã được CQT chấp nhận</w:t>
            </w:r>
          </w:p>
          <w:p w14:paraId="254FD7A8" w14:textId="24A0259F" w:rsidR="001B79C4" w:rsidRDefault="001B79C4" w:rsidP="001B79C4">
            <w:pPr>
              <w:spacing w:after="0" w:line="240" w:lineRule="auto"/>
              <w:jc w:val="both"/>
              <w:rPr>
                <w:rFonts w:cs="Times New Roman"/>
                <w:szCs w:val="24"/>
              </w:rPr>
            </w:pPr>
            <w:r>
              <w:rPr>
                <w:rFonts w:cs="Times New Roman"/>
                <w:szCs w:val="24"/>
              </w:rPr>
              <w:t xml:space="preserve">                                       3: Đã bị CQT từ chối</w:t>
            </w:r>
          </w:p>
          <w:p w14:paraId="54944A89" w14:textId="3E4443FE" w:rsidR="001B79C4" w:rsidRPr="001B79C4" w:rsidRDefault="001B79C4" w:rsidP="001B79C4">
            <w:pPr>
              <w:spacing w:after="0" w:line="240" w:lineRule="auto"/>
              <w:jc w:val="both"/>
              <w:rPr>
                <w:rFonts w:cs="Times New Roman"/>
                <w:szCs w:val="24"/>
              </w:rPr>
            </w:pPr>
            <w:r>
              <w:rPr>
                <w:rFonts w:cs="Times New Roman"/>
                <w:szCs w:val="24"/>
              </w:rPr>
              <w:t xml:space="preserve">                         </w:t>
            </w:r>
            <w:r w:rsidRPr="001B79C4">
              <w:rPr>
                <w:rFonts w:cs="Times New Roman"/>
                <w:szCs w:val="24"/>
              </w:rPr>
              <w:t>&lt;/TThai&gt;</w:t>
            </w:r>
          </w:p>
          <w:p w14:paraId="57FC4614" w14:textId="7240026C" w:rsidR="001B79C4" w:rsidRPr="001B79C4" w:rsidRDefault="001B79C4" w:rsidP="001B79C4">
            <w:pPr>
              <w:spacing w:after="0" w:line="240" w:lineRule="auto"/>
              <w:jc w:val="both"/>
              <w:rPr>
                <w:rFonts w:cs="Times New Roman"/>
                <w:szCs w:val="24"/>
              </w:rPr>
            </w:pPr>
            <w:r w:rsidRPr="001B79C4">
              <w:rPr>
                <w:rFonts w:cs="Times New Roman"/>
                <w:szCs w:val="24"/>
              </w:rPr>
              <w:tab/>
            </w:r>
            <w:r w:rsidRPr="001B79C4">
              <w:rPr>
                <w:rFonts w:cs="Times New Roman"/>
                <w:szCs w:val="24"/>
              </w:rPr>
              <w:tab/>
              <w:t>&lt;MTLoi&gt;</w:t>
            </w:r>
            <w:r>
              <w:rPr>
                <w:rFonts w:cs="Times New Roman"/>
                <w:szCs w:val="24"/>
              </w:rPr>
              <w:t>thông báo lỗi CQT trả về</w:t>
            </w:r>
            <w:r w:rsidRPr="001B79C4">
              <w:rPr>
                <w:rFonts w:cs="Times New Roman"/>
                <w:szCs w:val="24"/>
              </w:rPr>
              <w:t>&lt;/MTLoi&gt;</w:t>
            </w:r>
          </w:p>
          <w:p w14:paraId="04196514" w14:textId="3B5C573B" w:rsidR="001B79C4" w:rsidRPr="001B79C4" w:rsidRDefault="001B79C4" w:rsidP="001B79C4">
            <w:pPr>
              <w:spacing w:after="0" w:line="240" w:lineRule="auto"/>
              <w:jc w:val="both"/>
              <w:rPr>
                <w:rFonts w:cs="Times New Roman"/>
                <w:szCs w:val="24"/>
              </w:rPr>
            </w:pPr>
            <w:r w:rsidRPr="001B79C4">
              <w:rPr>
                <w:rFonts w:cs="Times New Roman"/>
                <w:szCs w:val="24"/>
              </w:rPr>
              <w:tab/>
            </w:r>
            <w:r w:rsidRPr="001B79C4">
              <w:rPr>
                <w:rFonts w:cs="Times New Roman"/>
                <w:szCs w:val="24"/>
              </w:rPr>
              <w:tab/>
              <w:t>&lt;Fkey&gt;</w:t>
            </w:r>
            <w:r>
              <w:rPr>
                <w:rFonts w:cs="Times New Roman"/>
                <w:szCs w:val="24"/>
              </w:rPr>
              <w:t>Fkey hóa đơn</w:t>
            </w:r>
            <w:r w:rsidRPr="001B79C4">
              <w:rPr>
                <w:rFonts w:cs="Times New Roman"/>
                <w:szCs w:val="24"/>
              </w:rPr>
              <w:t>&lt;/Fkey&gt;</w:t>
            </w:r>
          </w:p>
          <w:p w14:paraId="5D4774C0" w14:textId="77777777" w:rsidR="001B79C4" w:rsidRPr="001B79C4" w:rsidRDefault="001B79C4" w:rsidP="001B79C4">
            <w:pPr>
              <w:spacing w:after="0" w:line="240" w:lineRule="auto"/>
              <w:jc w:val="both"/>
              <w:rPr>
                <w:rFonts w:cs="Times New Roman"/>
                <w:szCs w:val="24"/>
              </w:rPr>
            </w:pPr>
            <w:r w:rsidRPr="001B79C4">
              <w:rPr>
                <w:rFonts w:cs="Times New Roman"/>
                <w:szCs w:val="24"/>
              </w:rPr>
              <w:tab/>
              <w:t>&lt;/HDon&gt;</w:t>
            </w:r>
          </w:p>
          <w:p w14:paraId="6BC7235E" w14:textId="1956C457" w:rsidR="00AC3E5D" w:rsidRPr="005444BD" w:rsidRDefault="001B79C4" w:rsidP="001B79C4">
            <w:pPr>
              <w:spacing w:after="0" w:line="240" w:lineRule="auto"/>
              <w:jc w:val="both"/>
              <w:rPr>
                <w:rFonts w:cs="Times New Roman"/>
                <w:szCs w:val="24"/>
              </w:rPr>
            </w:pPr>
            <w:r w:rsidRPr="001B79C4">
              <w:rPr>
                <w:rFonts w:cs="Times New Roman"/>
                <w:szCs w:val="24"/>
              </w:rPr>
              <w:t>&lt;/DSHDon&gt;</w:t>
            </w:r>
            <w:r w:rsidR="00AC3E5D">
              <w:rPr>
                <w:rFonts w:cs="Times New Roman"/>
                <w:szCs w:val="24"/>
              </w:rPr>
              <w:t xml:space="preserve"> </w:t>
            </w:r>
          </w:p>
        </w:tc>
        <w:tc>
          <w:tcPr>
            <w:tcW w:w="1885" w:type="dxa"/>
            <w:tcBorders>
              <w:top w:val="single" w:sz="4" w:space="0" w:color="2E74B5"/>
              <w:left w:val="single" w:sz="4" w:space="0" w:color="2E74B5"/>
              <w:bottom w:val="single" w:sz="4" w:space="0" w:color="2E74B5"/>
              <w:right w:val="single" w:sz="4" w:space="0" w:color="2E74B5"/>
            </w:tcBorders>
          </w:tcPr>
          <w:p w14:paraId="51A4B509" w14:textId="77777777" w:rsidR="00AC3E5D" w:rsidRPr="00731CD1" w:rsidRDefault="00AC3E5D" w:rsidP="001B79C4">
            <w:pPr>
              <w:spacing w:after="0" w:line="240" w:lineRule="auto"/>
              <w:jc w:val="both"/>
              <w:rPr>
                <w:rFonts w:cs="Times New Roman"/>
                <w:szCs w:val="24"/>
              </w:rPr>
            </w:pPr>
          </w:p>
        </w:tc>
      </w:tr>
    </w:tbl>
    <w:p w14:paraId="4BBE50D3" w14:textId="56659BF7" w:rsidR="00AC3E5D" w:rsidRDefault="00AC3E5D" w:rsidP="00AC3E5D">
      <w:pPr>
        <w:pStyle w:val="Heading3"/>
      </w:pPr>
      <w:r>
        <w:lastRenderedPageBreak/>
        <w:t>Gửi thông điệp hóa đơn điện tử có sai sót.</w:t>
      </w:r>
      <w:bookmarkEnd w:id="77"/>
    </w:p>
    <w:p w14:paraId="5F2F8365" w14:textId="77777777" w:rsidR="00AC3E5D" w:rsidRPr="00593BE8" w:rsidRDefault="00AC3E5D" w:rsidP="00A75803">
      <w:pPr>
        <w:pStyle w:val="N"/>
      </w:pPr>
      <w:r w:rsidRPr="00593BE8">
        <w:t>URL</w:t>
      </w:r>
    </w:p>
    <w:p w14:paraId="3CD0A43D" w14:textId="77777777" w:rsidR="00AC3E5D" w:rsidRDefault="00AC3E5D" w:rsidP="00A75803">
      <w:pPr>
        <w:pStyle w:val="N"/>
      </w:pPr>
      <w:r>
        <w:tab/>
      </w:r>
      <w:r w:rsidRPr="00007702">
        <w:t xml:space="preserve"> </w:t>
      </w:r>
      <w:r>
        <w:t>s</w:t>
      </w:r>
      <w:r w:rsidRPr="00EB3AC8">
        <w:t xml:space="preserve">tring </w:t>
      </w:r>
      <w:r w:rsidRPr="00C31715">
        <w:rPr>
          <w:b/>
        </w:rPr>
        <w:t>SendInvNoticeErrors</w:t>
      </w:r>
      <w:r w:rsidRPr="00A0628B">
        <w:t>(</w:t>
      </w:r>
      <w:r w:rsidRPr="00951FEF">
        <w:t>string Account, string ACpass, string xml, string username, string password, string pattern = "", int convert = 0</w:t>
      </w:r>
      <w:r w:rsidRPr="00A0628B">
        <w:t>)</w:t>
      </w:r>
    </w:p>
    <w:p w14:paraId="2B399D3D" w14:textId="77777777" w:rsidR="00AC3E5D" w:rsidRPr="00593BE8" w:rsidRDefault="00AC3E5D" w:rsidP="00A75803">
      <w:pPr>
        <w:pStyle w:val="N"/>
      </w:pPr>
      <w:r w:rsidRPr="00593BE8">
        <w:t>DESCRIPTION</w:t>
      </w:r>
    </w:p>
    <w:p w14:paraId="5C520846" w14:textId="77777777" w:rsidR="00AC3E5D" w:rsidRPr="007C1EEB" w:rsidRDefault="00AC3E5D" w:rsidP="00A75803">
      <w:pPr>
        <w:pStyle w:val="N"/>
      </w:pPr>
      <w:r>
        <w:tab/>
        <w:t>Đây là web service cho phép gửi thông điệp hóa đơn điện tử có sai sót bằng hsm hoặc p12.</w:t>
      </w:r>
    </w:p>
    <w:p w14:paraId="52143A79" w14:textId="77777777" w:rsidR="00AC3E5D" w:rsidRPr="00007702" w:rsidRDefault="00AC3E5D" w:rsidP="00A75803">
      <w:pPr>
        <w:pStyle w:val="N"/>
      </w:pPr>
      <w:r w:rsidRPr="00663B3E">
        <w:t>HTTP METHOD</w:t>
      </w:r>
    </w:p>
    <w:p w14:paraId="6D141403" w14:textId="77777777" w:rsidR="00AC3E5D" w:rsidRPr="00007702" w:rsidRDefault="00AC3E5D" w:rsidP="00A75803">
      <w:pPr>
        <w:pStyle w:val="N"/>
        <w:rPr>
          <w:b/>
        </w:rPr>
      </w:pPr>
      <w:r w:rsidRPr="00610AFD">
        <w:tab/>
      </w:r>
      <w:r w:rsidRPr="00610AFD">
        <w:tab/>
        <w:t>POST</w:t>
      </w:r>
    </w:p>
    <w:p w14:paraId="3650B20C" w14:textId="77777777" w:rsidR="00AC3E5D" w:rsidRPr="00610AFD" w:rsidRDefault="00AC3E5D" w:rsidP="00A75803">
      <w:pPr>
        <w:pStyle w:val="N"/>
      </w:pPr>
      <w:r w:rsidRPr="00610AFD">
        <w:t>REQUEST BODY</w:t>
      </w:r>
    </w:p>
    <w:p w14:paraId="50CB530C"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Pr>
          <w:rFonts w:eastAsia="Calibri" w:cs="Times New Roman"/>
          <w:b/>
          <w:szCs w:val="24"/>
        </w:rPr>
        <w:t>Account/ACPass</w:t>
      </w:r>
      <w:r w:rsidRPr="009372AD">
        <w:rPr>
          <w:rFonts w:eastAsia="Calibri" w:cs="Times New Roman"/>
          <w:b/>
          <w:szCs w:val="24"/>
        </w:rPr>
        <w:t xml:space="preserve">:  </w:t>
      </w:r>
      <w:r w:rsidRPr="009372AD">
        <w:rPr>
          <w:rFonts w:eastAsia="Calibri" w:cs="Times New Roman"/>
          <w:szCs w:val="24"/>
        </w:rPr>
        <w:t xml:space="preserve">Tài khoản được cấp phát cho nhân viên gọi lệnh </w:t>
      </w:r>
      <w:r>
        <w:rPr>
          <w:rFonts w:eastAsia="Calibri" w:cs="Times New Roman"/>
          <w:szCs w:val="24"/>
        </w:rPr>
        <w:t>gửi thông điệp.</w:t>
      </w:r>
    </w:p>
    <w:p w14:paraId="233DC149" w14:textId="77777777" w:rsidR="00AC3E5D" w:rsidRPr="00076E1C"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132CE3C4" w14:textId="77777777" w:rsidR="00AC3E5D" w:rsidRPr="005A1839" w:rsidRDefault="00AC3E5D" w:rsidP="00AC3E5D">
      <w:pPr>
        <w:pStyle w:val="ListParagraph"/>
        <w:numPr>
          <w:ilvl w:val="0"/>
          <w:numId w:val="2"/>
        </w:numPr>
        <w:spacing w:after="0" w:line="360" w:lineRule="auto"/>
        <w:ind w:left="1080"/>
        <w:jc w:val="both"/>
        <w:rPr>
          <w:rFonts w:eastAsia="Calibri" w:cs="Times New Roman"/>
          <w:b/>
          <w:szCs w:val="24"/>
          <w:u w:val="single"/>
        </w:rPr>
      </w:pPr>
      <w:r w:rsidRPr="00B21083">
        <w:rPr>
          <w:rFonts w:cs="Times New Roman"/>
          <w:b/>
          <w:color w:val="000000"/>
          <w:szCs w:val="24"/>
        </w:rPr>
        <w:t>xml</w:t>
      </w:r>
      <w:r w:rsidRPr="00076E1C">
        <w:rPr>
          <w:rFonts w:cs="Times New Roman"/>
          <w:color w:val="000000"/>
          <w:szCs w:val="24"/>
        </w:rPr>
        <w:t xml:space="preserve">: chuỗi xml </w:t>
      </w:r>
      <w:r>
        <w:rPr>
          <w:rFonts w:cs="Times New Roman"/>
          <w:color w:val="000000"/>
          <w:szCs w:val="24"/>
        </w:rPr>
        <w:t>thông điệp hóa đơn điện tử có sai sót</w:t>
      </w:r>
      <w:r w:rsidRPr="00076E1C">
        <w:rPr>
          <w:rFonts w:cs="Times New Roman"/>
          <w:color w:val="000000"/>
          <w:szCs w:val="24"/>
        </w:rPr>
        <w:t xml:space="preserve"> (theo mẫ</w:t>
      </w:r>
      <w:r>
        <w:rPr>
          <w:rFonts w:cs="Times New Roman"/>
          <w:color w:val="000000"/>
          <w:szCs w:val="24"/>
        </w:rPr>
        <w:t>u mô tả kèm theo</w:t>
      </w:r>
      <w:r w:rsidRPr="00076E1C">
        <w:rPr>
          <w:rFonts w:cs="Times New Roman"/>
          <w:color w:val="000000"/>
          <w:szCs w:val="24"/>
        </w:rPr>
        <w:t>)</w:t>
      </w:r>
      <w:r>
        <w:rPr>
          <w:rFonts w:eastAsia="Calibri" w:cs="Times New Roman"/>
          <w:b/>
          <w:szCs w:val="24"/>
          <w:u w:val="single"/>
        </w:rPr>
        <w:t xml:space="preserve">    </w:t>
      </w:r>
    </w:p>
    <w:p w14:paraId="3C2A8C4D" w14:textId="77777777" w:rsidR="00AC3E5D" w:rsidRPr="005A1839" w:rsidRDefault="00AC3E5D" w:rsidP="00AC3E5D">
      <w:pPr>
        <w:pStyle w:val="ListParagraph"/>
        <w:numPr>
          <w:ilvl w:val="0"/>
          <w:numId w:val="2"/>
        </w:numPr>
        <w:spacing w:after="0" w:line="360" w:lineRule="auto"/>
        <w:ind w:left="1080"/>
        <w:jc w:val="both"/>
        <w:rPr>
          <w:rFonts w:eastAsia="Calibri" w:cs="Times New Roman"/>
          <w:b/>
          <w:szCs w:val="24"/>
          <w:u w:val="single"/>
        </w:rPr>
      </w:pPr>
      <w:r w:rsidRPr="005A1839">
        <w:rPr>
          <w:rFonts w:cs="Times New Roman"/>
          <w:b/>
          <w:color w:val="000000"/>
          <w:szCs w:val="24"/>
          <w:highlight w:val="white"/>
        </w:rPr>
        <w:t>pattern</w:t>
      </w:r>
      <w:r w:rsidRPr="005A1839">
        <w:rPr>
          <w:rFonts w:cs="Times New Roman"/>
          <w:color w:val="000000"/>
          <w:szCs w:val="24"/>
        </w:rPr>
        <w:t>: mẫu số</w:t>
      </w:r>
      <w:r>
        <w:rPr>
          <w:rFonts w:cs="Times New Roman"/>
          <w:color w:val="000000"/>
          <w:szCs w:val="24"/>
        </w:rPr>
        <w:t xml:space="preserve"> hóa đơn</w:t>
      </w:r>
    </w:p>
    <w:p w14:paraId="4755455B"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sidRPr="00494FBD">
        <w:rPr>
          <w:rFonts w:cs="Times New Roman"/>
          <w:b/>
          <w:color w:val="000000"/>
          <w:szCs w:val="24"/>
        </w:rPr>
        <w:t>convert</w:t>
      </w:r>
      <w:r w:rsidRPr="00494FBD">
        <w:rPr>
          <w:rFonts w:cs="Times New Roman"/>
          <w:color w:val="000000"/>
          <w:szCs w:val="24"/>
        </w:rPr>
        <w:t xml:space="preserve">: </w:t>
      </w:r>
      <w:r w:rsidRPr="009372AD">
        <w:rPr>
          <w:rFonts w:eastAsia="Calibri" w:cs="Times New Roman"/>
          <w:szCs w:val="24"/>
        </w:rPr>
        <w:t xml:space="preserve">Mặc định là 0, </w:t>
      </w:r>
      <w:r>
        <w:rPr>
          <w:rFonts w:eastAsia="Calibri" w:cs="Times New Roman"/>
          <w:szCs w:val="24"/>
        </w:rPr>
        <w:t>(</w:t>
      </w:r>
      <w:r w:rsidRPr="009372AD">
        <w:rPr>
          <w:rFonts w:eastAsia="Calibri" w:cs="Times New Roman"/>
          <w:szCs w:val="24"/>
        </w:rPr>
        <w:t>0 – Không cần convert từ TCVN3 sang Unicode. 1- Cần convert từ TCVN3 sang Unicode</w:t>
      </w:r>
      <w:r>
        <w:rPr>
          <w:rFonts w:eastAsia="Calibri" w:cs="Times New Roman"/>
          <w:szCs w:val="24"/>
        </w:rPr>
        <w:t>)</w:t>
      </w:r>
    </w:p>
    <w:p w14:paraId="2D5296AA"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4899"/>
        <w:gridCol w:w="2116"/>
      </w:tblGrid>
      <w:tr w:rsidR="00AC3E5D" w:rsidRPr="00660ABB" w14:paraId="1F141FA5"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F2F2F2"/>
          </w:tcPr>
          <w:p w14:paraId="546AD318" w14:textId="77777777" w:rsidR="00AC3E5D" w:rsidRPr="00660ABB" w:rsidRDefault="00AC3E5D" w:rsidP="001B79C4">
            <w:pPr>
              <w:pStyle w:val="ListParagraph"/>
            </w:pPr>
            <w:r>
              <w:t>Kết quả</w:t>
            </w:r>
          </w:p>
        </w:tc>
        <w:tc>
          <w:tcPr>
            <w:tcW w:w="4899" w:type="dxa"/>
            <w:tcBorders>
              <w:top w:val="single" w:sz="4" w:space="0" w:color="2E74B5"/>
              <w:left w:val="single" w:sz="4" w:space="0" w:color="2E74B5"/>
              <w:bottom w:val="single" w:sz="4" w:space="0" w:color="2E74B5"/>
              <w:right w:val="single" w:sz="4" w:space="0" w:color="2E74B5"/>
            </w:tcBorders>
            <w:shd w:val="clear" w:color="auto" w:fill="F2F2F2"/>
          </w:tcPr>
          <w:p w14:paraId="213129AB" w14:textId="77777777" w:rsidR="00AC3E5D" w:rsidRPr="00660ABB" w:rsidRDefault="00AC3E5D" w:rsidP="001B79C4">
            <w:pPr>
              <w:pStyle w:val="ListParagraph"/>
            </w:pPr>
            <w:r w:rsidRPr="00660ABB">
              <w:t>Mô tả</w:t>
            </w:r>
          </w:p>
        </w:tc>
        <w:tc>
          <w:tcPr>
            <w:tcW w:w="2116" w:type="dxa"/>
            <w:tcBorders>
              <w:top w:val="single" w:sz="4" w:space="0" w:color="2E74B5"/>
              <w:left w:val="single" w:sz="4" w:space="0" w:color="2E74B5"/>
              <w:bottom w:val="single" w:sz="4" w:space="0" w:color="2E74B5"/>
              <w:right w:val="single" w:sz="4" w:space="0" w:color="2E74B5"/>
            </w:tcBorders>
            <w:shd w:val="clear" w:color="auto" w:fill="F2F2F2"/>
          </w:tcPr>
          <w:p w14:paraId="761858D0" w14:textId="77777777" w:rsidR="00AC3E5D" w:rsidRPr="00660ABB" w:rsidRDefault="00AC3E5D" w:rsidP="001B79C4">
            <w:pPr>
              <w:pStyle w:val="ListParagraph"/>
            </w:pPr>
            <w:r>
              <w:t>Ghi chú</w:t>
            </w:r>
          </w:p>
        </w:tc>
      </w:tr>
      <w:tr w:rsidR="00AC3E5D" w:rsidRPr="00660ABB" w14:paraId="681B187E" w14:textId="77777777" w:rsidTr="001B79C4">
        <w:tc>
          <w:tcPr>
            <w:tcW w:w="2250" w:type="dxa"/>
            <w:tcBorders>
              <w:top w:val="single" w:sz="4" w:space="0" w:color="2E74B5"/>
              <w:left w:val="single" w:sz="4" w:space="0" w:color="2E74B5"/>
              <w:right w:val="single" w:sz="4" w:space="0" w:color="2E74B5"/>
            </w:tcBorders>
            <w:shd w:val="clear" w:color="auto" w:fill="auto"/>
          </w:tcPr>
          <w:p w14:paraId="620ECEFC" w14:textId="77777777" w:rsidR="00AC3E5D" w:rsidRPr="009372AD" w:rsidRDefault="00AC3E5D" w:rsidP="001B79C4">
            <w:pPr>
              <w:autoSpaceDE w:val="0"/>
              <w:autoSpaceDN w:val="0"/>
              <w:adjustRightInd w:val="0"/>
              <w:spacing w:after="0" w:line="240" w:lineRule="auto"/>
              <w:rPr>
                <w:rFonts w:eastAsia="Calibri" w:cs="Times New Roman"/>
                <w:sz w:val="19"/>
                <w:szCs w:val="19"/>
              </w:rPr>
            </w:pPr>
            <w:r w:rsidRPr="009372AD">
              <w:rPr>
                <w:rFonts w:eastAsia="Calibri" w:cs="Times New Roman"/>
                <w:szCs w:val="24"/>
              </w:rPr>
              <w:t>ERR:1</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6D2795C7"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Tài khoản đăng nhập sai hoặc không có quyề</w:t>
            </w:r>
            <w:r>
              <w:rPr>
                <w:rFonts w:eastAsia="Calibri" w:cs="Times New Roman"/>
              </w:rPr>
              <w:t>n</w:t>
            </w:r>
          </w:p>
        </w:tc>
        <w:tc>
          <w:tcPr>
            <w:tcW w:w="2116" w:type="dxa"/>
            <w:tcBorders>
              <w:top w:val="single" w:sz="4" w:space="0" w:color="2E74B5"/>
              <w:left w:val="single" w:sz="4" w:space="0" w:color="2E74B5"/>
              <w:bottom w:val="single" w:sz="4" w:space="0" w:color="2E74B5"/>
              <w:right w:val="single" w:sz="4" w:space="0" w:color="2E74B5"/>
            </w:tcBorders>
          </w:tcPr>
          <w:p w14:paraId="22A9D347" w14:textId="77777777" w:rsidR="00AC3E5D" w:rsidRPr="009372AD" w:rsidRDefault="00AC3E5D" w:rsidP="001B79C4">
            <w:pPr>
              <w:pStyle w:val="ListParagraph"/>
              <w:ind w:left="0"/>
              <w:jc w:val="both"/>
              <w:rPr>
                <w:rFonts w:cs="Times New Roman"/>
              </w:rPr>
            </w:pPr>
          </w:p>
        </w:tc>
      </w:tr>
      <w:tr w:rsidR="00AC3E5D" w:rsidRPr="00660ABB" w14:paraId="6DB4FB0C"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72878179"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ERR:21</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537EE7C8"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tìm thấy công ty hoặc tài khoản không tồn tại</w:t>
            </w:r>
          </w:p>
        </w:tc>
        <w:tc>
          <w:tcPr>
            <w:tcW w:w="2116" w:type="dxa"/>
            <w:tcBorders>
              <w:top w:val="single" w:sz="4" w:space="0" w:color="2E74B5"/>
              <w:left w:val="single" w:sz="4" w:space="0" w:color="2E74B5"/>
              <w:bottom w:val="single" w:sz="4" w:space="0" w:color="2E74B5"/>
              <w:right w:val="single" w:sz="4" w:space="0" w:color="2E74B5"/>
            </w:tcBorders>
          </w:tcPr>
          <w:p w14:paraId="468EC1FE" w14:textId="77777777" w:rsidR="00AC3E5D" w:rsidRPr="009372AD" w:rsidRDefault="00AC3E5D" w:rsidP="001B79C4">
            <w:pPr>
              <w:jc w:val="both"/>
              <w:rPr>
                <w:rFonts w:cs="Times New Roman"/>
                <w:szCs w:val="24"/>
              </w:rPr>
            </w:pPr>
          </w:p>
        </w:tc>
      </w:tr>
      <w:tr w:rsidR="00AC3E5D" w:rsidRPr="00660ABB" w14:paraId="743ABFDA"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530FEA07"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ERR:22</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2491F353" w14:textId="77777777" w:rsidR="00AC3E5D" w:rsidRPr="009372AD" w:rsidRDefault="00AC3E5D" w:rsidP="001B79C4">
            <w:pPr>
              <w:spacing w:after="0" w:line="240" w:lineRule="auto"/>
              <w:rPr>
                <w:rFonts w:eastAsia="Calibri" w:cs="Times New Roman"/>
                <w:szCs w:val="24"/>
              </w:rPr>
            </w:pPr>
            <w:r>
              <w:rPr>
                <w:rFonts w:eastAsia="Calibri" w:cs="Times New Roman"/>
                <w:szCs w:val="24"/>
              </w:rPr>
              <w:t>Công ty chưa đăng ký chứng thư số</w:t>
            </w:r>
          </w:p>
        </w:tc>
        <w:tc>
          <w:tcPr>
            <w:tcW w:w="2116" w:type="dxa"/>
            <w:tcBorders>
              <w:top w:val="single" w:sz="4" w:space="0" w:color="2E74B5"/>
              <w:left w:val="single" w:sz="4" w:space="0" w:color="2E74B5"/>
              <w:bottom w:val="single" w:sz="4" w:space="0" w:color="2E74B5"/>
              <w:right w:val="single" w:sz="4" w:space="0" w:color="2E74B5"/>
            </w:tcBorders>
          </w:tcPr>
          <w:p w14:paraId="0E307665" w14:textId="77777777" w:rsidR="00AC3E5D" w:rsidRPr="009372AD" w:rsidRDefault="00AC3E5D" w:rsidP="001B79C4">
            <w:pPr>
              <w:pStyle w:val="ListParagraph"/>
              <w:ind w:left="0"/>
              <w:jc w:val="both"/>
              <w:rPr>
                <w:rFonts w:cs="Times New Roman"/>
              </w:rPr>
            </w:pPr>
          </w:p>
        </w:tc>
      </w:tr>
      <w:tr w:rsidR="00AC3E5D" w:rsidRPr="00660ABB" w14:paraId="2C2EC426"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0CDF131F"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ERR:28</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64ED48BA" w14:textId="77777777" w:rsidR="00AC3E5D" w:rsidRPr="009372AD" w:rsidRDefault="00AC3E5D" w:rsidP="001B79C4">
            <w:pPr>
              <w:spacing w:after="0" w:line="240" w:lineRule="auto"/>
              <w:rPr>
                <w:rFonts w:eastAsia="Calibri" w:cs="Times New Roman"/>
                <w:szCs w:val="24"/>
              </w:rPr>
            </w:pPr>
            <w:r>
              <w:rPr>
                <w:rFonts w:eastAsia="Calibri" w:cs="Times New Roman"/>
                <w:szCs w:val="24"/>
              </w:rPr>
              <w:t>Chưa có thông tin chứng thư trong hệ thống</w:t>
            </w:r>
          </w:p>
        </w:tc>
        <w:tc>
          <w:tcPr>
            <w:tcW w:w="2116" w:type="dxa"/>
            <w:tcBorders>
              <w:top w:val="single" w:sz="4" w:space="0" w:color="2E74B5"/>
              <w:left w:val="single" w:sz="4" w:space="0" w:color="2E74B5"/>
              <w:bottom w:val="single" w:sz="4" w:space="0" w:color="2E74B5"/>
              <w:right w:val="single" w:sz="4" w:space="0" w:color="2E74B5"/>
            </w:tcBorders>
          </w:tcPr>
          <w:p w14:paraId="7E0BF7CF" w14:textId="77777777" w:rsidR="00AC3E5D" w:rsidRPr="009372AD" w:rsidRDefault="00AC3E5D" w:rsidP="001B79C4">
            <w:pPr>
              <w:pStyle w:val="ListParagraph"/>
              <w:ind w:left="0"/>
              <w:jc w:val="both"/>
              <w:rPr>
                <w:rFonts w:cs="Times New Roman"/>
              </w:rPr>
            </w:pPr>
          </w:p>
        </w:tc>
      </w:tr>
      <w:tr w:rsidR="00AC3E5D" w:rsidRPr="00660ABB" w14:paraId="38FF3471"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1927BAB3"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ERR:24</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24323727" w14:textId="77777777" w:rsidR="00AC3E5D" w:rsidRPr="009372AD" w:rsidRDefault="00AC3E5D" w:rsidP="001B79C4">
            <w:pPr>
              <w:spacing w:after="0" w:line="240" w:lineRule="auto"/>
              <w:rPr>
                <w:rFonts w:eastAsia="Calibri" w:cs="Times New Roman"/>
                <w:szCs w:val="24"/>
              </w:rPr>
            </w:pPr>
            <w:r>
              <w:rPr>
                <w:rFonts w:eastAsia="Calibri" w:cs="Times New Roman"/>
                <w:szCs w:val="24"/>
              </w:rPr>
              <w:t>Chứng thư truyền lên không đúng với chứng thư đăng ký trong hệ thống</w:t>
            </w:r>
          </w:p>
        </w:tc>
        <w:tc>
          <w:tcPr>
            <w:tcW w:w="2116" w:type="dxa"/>
            <w:tcBorders>
              <w:top w:val="single" w:sz="4" w:space="0" w:color="2E74B5"/>
              <w:left w:val="single" w:sz="4" w:space="0" w:color="2E74B5"/>
              <w:bottom w:val="single" w:sz="4" w:space="0" w:color="2E74B5"/>
              <w:right w:val="single" w:sz="4" w:space="0" w:color="2E74B5"/>
            </w:tcBorders>
          </w:tcPr>
          <w:p w14:paraId="357A89A4" w14:textId="77777777" w:rsidR="00AC3E5D" w:rsidRPr="009372AD" w:rsidRDefault="00AC3E5D" w:rsidP="001B79C4">
            <w:pPr>
              <w:pStyle w:val="ListParagraph"/>
              <w:ind w:left="0"/>
              <w:jc w:val="both"/>
              <w:rPr>
                <w:rFonts w:cs="Times New Roman"/>
              </w:rPr>
            </w:pPr>
          </w:p>
        </w:tc>
      </w:tr>
      <w:tr w:rsidR="00AC3E5D" w:rsidRPr="00660ABB" w14:paraId="13CC3C05"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318BA10D"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ERR:27</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54AE4CEF"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Chứng thư chưa đến thời điểm sử dụng</w:t>
            </w:r>
          </w:p>
        </w:tc>
        <w:tc>
          <w:tcPr>
            <w:tcW w:w="2116" w:type="dxa"/>
            <w:tcBorders>
              <w:top w:val="single" w:sz="4" w:space="0" w:color="2E74B5"/>
              <w:left w:val="single" w:sz="4" w:space="0" w:color="2E74B5"/>
              <w:bottom w:val="single" w:sz="4" w:space="0" w:color="2E74B5"/>
              <w:right w:val="single" w:sz="4" w:space="0" w:color="2E74B5"/>
            </w:tcBorders>
          </w:tcPr>
          <w:p w14:paraId="3DCA452A" w14:textId="77777777" w:rsidR="00AC3E5D" w:rsidRPr="009372AD" w:rsidRDefault="00AC3E5D" w:rsidP="001B79C4">
            <w:pPr>
              <w:pStyle w:val="ListParagraph"/>
              <w:ind w:left="0"/>
              <w:jc w:val="both"/>
              <w:rPr>
                <w:rFonts w:cs="Times New Roman"/>
              </w:rPr>
            </w:pPr>
          </w:p>
        </w:tc>
      </w:tr>
      <w:tr w:rsidR="00AC3E5D" w:rsidRPr="00660ABB" w14:paraId="2712FE43"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1D27448A"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ERR:26</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067D28DE"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Chứng thư số hết hạn</w:t>
            </w:r>
          </w:p>
        </w:tc>
        <w:tc>
          <w:tcPr>
            <w:tcW w:w="2116" w:type="dxa"/>
            <w:tcBorders>
              <w:top w:val="single" w:sz="4" w:space="0" w:color="2E74B5"/>
              <w:left w:val="single" w:sz="4" w:space="0" w:color="2E74B5"/>
              <w:bottom w:val="single" w:sz="4" w:space="0" w:color="2E74B5"/>
              <w:right w:val="single" w:sz="4" w:space="0" w:color="2E74B5"/>
            </w:tcBorders>
          </w:tcPr>
          <w:p w14:paraId="0A95921C" w14:textId="77777777" w:rsidR="00AC3E5D" w:rsidRPr="009372AD" w:rsidRDefault="00AC3E5D" w:rsidP="001B79C4">
            <w:pPr>
              <w:pStyle w:val="ListParagraph"/>
              <w:ind w:left="0"/>
              <w:jc w:val="both"/>
              <w:rPr>
                <w:rFonts w:cs="Times New Roman"/>
              </w:rPr>
            </w:pPr>
          </w:p>
        </w:tc>
      </w:tr>
      <w:tr w:rsidR="00AC3E5D" w:rsidRPr="00660ABB" w14:paraId="0979CC2E"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1EB10BC3"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ERR:3</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091CECE5"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szCs w:val="24"/>
              </w:rPr>
              <w:t>Dữ liệu xml đầu vào không đúng quy định</w:t>
            </w:r>
          </w:p>
        </w:tc>
        <w:tc>
          <w:tcPr>
            <w:tcW w:w="2116" w:type="dxa"/>
            <w:tcBorders>
              <w:top w:val="single" w:sz="4" w:space="0" w:color="2E74B5"/>
              <w:left w:val="single" w:sz="4" w:space="0" w:color="2E74B5"/>
              <w:bottom w:val="single" w:sz="4" w:space="0" w:color="2E74B5"/>
              <w:right w:val="single" w:sz="4" w:space="0" w:color="2E74B5"/>
            </w:tcBorders>
          </w:tcPr>
          <w:p w14:paraId="35B8B162" w14:textId="77777777" w:rsidR="00AC3E5D" w:rsidRPr="009372AD" w:rsidRDefault="00AC3E5D" w:rsidP="001B79C4">
            <w:pPr>
              <w:pStyle w:val="ListParagraph"/>
              <w:ind w:left="0"/>
              <w:jc w:val="both"/>
              <w:rPr>
                <w:rFonts w:cs="Times New Roman"/>
              </w:rPr>
            </w:pPr>
          </w:p>
        </w:tc>
      </w:tr>
      <w:tr w:rsidR="00AC3E5D" w:rsidRPr="00660ABB" w14:paraId="74A09665"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209AB071"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ERR:10</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696FAD93" w14:textId="77777777" w:rsidR="00AC3E5D" w:rsidRDefault="00AC3E5D" w:rsidP="001B79C4">
            <w:pPr>
              <w:pStyle w:val="ListParagraph"/>
              <w:spacing w:after="0" w:line="240" w:lineRule="auto"/>
              <w:ind w:left="0"/>
              <w:rPr>
                <w:rFonts w:eastAsia="Calibri" w:cs="Times New Roman"/>
              </w:rPr>
            </w:pPr>
            <w:r>
              <w:rPr>
                <w:rFonts w:cs="Times New Roman"/>
              </w:rPr>
              <w:t>Lô có số hóa đơn vượt quá số lượng tối đa cho phép</w:t>
            </w:r>
          </w:p>
        </w:tc>
        <w:tc>
          <w:tcPr>
            <w:tcW w:w="2116" w:type="dxa"/>
            <w:tcBorders>
              <w:top w:val="single" w:sz="4" w:space="0" w:color="2E74B5"/>
              <w:left w:val="single" w:sz="4" w:space="0" w:color="2E74B5"/>
              <w:bottom w:val="single" w:sz="4" w:space="0" w:color="2E74B5"/>
              <w:right w:val="single" w:sz="4" w:space="0" w:color="2E74B5"/>
            </w:tcBorders>
          </w:tcPr>
          <w:p w14:paraId="7C62C806" w14:textId="77777777" w:rsidR="00AC3E5D" w:rsidRPr="00731CD1" w:rsidRDefault="00AC3E5D" w:rsidP="001B79C4">
            <w:pPr>
              <w:spacing w:after="0" w:line="240" w:lineRule="auto"/>
              <w:ind w:left="360"/>
              <w:jc w:val="both"/>
              <w:rPr>
                <w:rFonts w:cs="Times New Roman"/>
                <w:szCs w:val="24"/>
              </w:rPr>
            </w:pPr>
          </w:p>
        </w:tc>
      </w:tr>
      <w:tr w:rsidR="00AC3E5D" w:rsidRPr="00660ABB" w14:paraId="580B097C" w14:textId="77777777" w:rsidTr="001B79C4">
        <w:trPr>
          <w:trHeight w:val="413"/>
        </w:trPr>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4FB6A996"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lastRenderedPageBreak/>
              <w:t>ERR:5</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2D94B3F0" w14:textId="77777777" w:rsidR="00AC3E5D" w:rsidRDefault="00AC3E5D" w:rsidP="001B79C4">
            <w:pPr>
              <w:pStyle w:val="ListParagraph"/>
              <w:spacing w:after="0" w:line="240" w:lineRule="auto"/>
              <w:ind w:left="0"/>
              <w:rPr>
                <w:rFonts w:eastAsia="Calibri" w:cs="Times New Roman"/>
              </w:rPr>
            </w:pPr>
            <w:r>
              <w:rPr>
                <w:rFonts w:eastAsia="Calibri" w:cs="Times New Roman"/>
              </w:rPr>
              <w:t>Có lỗi xảy ra</w:t>
            </w:r>
          </w:p>
        </w:tc>
        <w:tc>
          <w:tcPr>
            <w:tcW w:w="2116" w:type="dxa"/>
            <w:tcBorders>
              <w:top w:val="single" w:sz="4" w:space="0" w:color="2E74B5"/>
              <w:left w:val="single" w:sz="4" w:space="0" w:color="2E74B5"/>
              <w:bottom w:val="single" w:sz="4" w:space="0" w:color="2E74B5"/>
              <w:right w:val="single" w:sz="4" w:space="0" w:color="2E74B5"/>
            </w:tcBorders>
          </w:tcPr>
          <w:p w14:paraId="3CC7CCDD" w14:textId="77777777" w:rsidR="00AC3E5D" w:rsidRPr="00731CD1" w:rsidRDefault="00AC3E5D" w:rsidP="001B79C4">
            <w:pPr>
              <w:spacing w:after="0" w:line="240" w:lineRule="auto"/>
              <w:jc w:val="both"/>
              <w:rPr>
                <w:rFonts w:cs="Times New Roman"/>
                <w:szCs w:val="24"/>
              </w:rPr>
            </w:pPr>
            <w:r>
              <w:rPr>
                <w:rFonts w:cs="Times New Roman"/>
                <w:szCs w:val="24"/>
              </w:rPr>
              <w:t>Lỗi không xác định</w:t>
            </w:r>
          </w:p>
        </w:tc>
      </w:tr>
      <w:tr w:rsidR="00AC3E5D" w:rsidRPr="00660ABB" w14:paraId="5D41266D"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3A77B3A9"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cs="Times New Roman"/>
                <w:szCs w:val="28"/>
              </w:rPr>
              <w:t>OK:mtd</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1D343D87" w14:textId="77777777" w:rsidR="00AC3E5D" w:rsidRPr="00F75A5F" w:rsidRDefault="00AC3E5D" w:rsidP="001B79C4">
            <w:pPr>
              <w:spacing w:after="0" w:line="240" w:lineRule="auto"/>
              <w:rPr>
                <w:rFonts w:eastAsia="Calibri" w:cs="Times New Roman"/>
                <w:szCs w:val="24"/>
              </w:rPr>
            </w:pPr>
            <w:r>
              <w:rPr>
                <w:rFonts w:eastAsia="Calibri" w:cs="Times New Roman"/>
                <w:szCs w:val="24"/>
              </w:rPr>
              <w:t>Gửi thông điệp thành công, trả về mã thông điệp</w:t>
            </w:r>
          </w:p>
        </w:tc>
        <w:tc>
          <w:tcPr>
            <w:tcW w:w="2116" w:type="dxa"/>
            <w:tcBorders>
              <w:top w:val="single" w:sz="4" w:space="0" w:color="2E74B5"/>
              <w:left w:val="single" w:sz="4" w:space="0" w:color="2E74B5"/>
              <w:bottom w:val="single" w:sz="4" w:space="0" w:color="2E74B5"/>
              <w:right w:val="single" w:sz="4" w:space="0" w:color="2E74B5"/>
            </w:tcBorders>
          </w:tcPr>
          <w:p w14:paraId="7829236E" w14:textId="77777777" w:rsidR="00AC3E5D" w:rsidRPr="00731CD1" w:rsidRDefault="00AC3E5D" w:rsidP="001B79C4">
            <w:pPr>
              <w:spacing w:after="0" w:line="240" w:lineRule="auto"/>
              <w:ind w:left="360"/>
              <w:jc w:val="both"/>
              <w:rPr>
                <w:rFonts w:cs="Times New Roman"/>
                <w:szCs w:val="24"/>
              </w:rPr>
            </w:pPr>
          </w:p>
        </w:tc>
      </w:tr>
    </w:tbl>
    <w:p w14:paraId="276BF9FE" w14:textId="77777777" w:rsidR="00AC3E5D" w:rsidRDefault="00AC3E5D" w:rsidP="00AC3E5D">
      <w:pPr>
        <w:rPr>
          <w:lang w:eastAsia="x-none"/>
        </w:rPr>
      </w:pPr>
    </w:p>
    <w:p w14:paraId="7462494E" w14:textId="77777777" w:rsidR="00AC3E5D" w:rsidRDefault="00AC3E5D" w:rsidP="00AC3E5D">
      <w:pPr>
        <w:rPr>
          <w:lang w:eastAsia="x-none"/>
        </w:rPr>
      </w:pPr>
      <w:r>
        <w:rPr>
          <w:lang w:eastAsia="x-none"/>
        </w:rPr>
        <w:t>Cấu trúc chuỗi XML đầu vào của thông điệp: (dấu * là bắt buộc)</w:t>
      </w:r>
    </w:p>
    <w:p w14:paraId="79A332D6"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&lt;</w:t>
      </w:r>
      <w:r w:rsidRPr="009162BE">
        <w:rPr>
          <w:rFonts w:ascii="Consolas" w:eastAsia="Times New Roman" w:hAnsi="Consolas" w:cs="Times New Roman"/>
          <w:color w:val="9CDCFE"/>
          <w:sz w:val="21"/>
          <w:szCs w:val="21"/>
        </w:rPr>
        <w:t>DLTBao</w:t>
      </w:r>
      <w:r w:rsidRPr="009162BE">
        <w:rPr>
          <w:rFonts w:ascii="Consolas" w:eastAsia="Times New Roman" w:hAnsi="Consolas" w:cs="Times New Roman"/>
          <w:color w:val="D4D4D4"/>
          <w:sz w:val="21"/>
          <w:szCs w:val="21"/>
        </w:rPr>
        <w:t>&gt;</w:t>
      </w:r>
    </w:p>
    <w:p w14:paraId="04E2458A"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TNNT</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TNNT</w:t>
      </w:r>
      <w:r w:rsidRPr="009162BE">
        <w:rPr>
          <w:rFonts w:ascii="Consolas" w:eastAsia="Times New Roman" w:hAnsi="Consolas" w:cs="Times New Roman"/>
          <w:color w:val="D4D4D4"/>
          <w:sz w:val="21"/>
          <w:szCs w:val="21"/>
        </w:rPr>
        <w:t xml:space="preserve">&gt;* </w:t>
      </w:r>
      <w:r w:rsidRPr="009162BE">
        <w:rPr>
          <w:rFonts w:ascii="Consolas" w:eastAsia="Times New Roman" w:hAnsi="Consolas" w:cs="Times New Roman"/>
          <w:color w:val="6A9955"/>
          <w:sz w:val="21"/>
          <w:szCs w:val="21"/>
        </w:rPr>
        <w:t xml:space="preserve">//Tên </w:t>
      </w:r>
      <w:r>
        <w:rPr>
          <w:rFonts w:ascii="Consolas" w:eastAsia="Times New Roman" w:hAnsi="Consolas" w:cs="Times New Roman"/>
          <w:color w:val="6A9955"/>
          <w:sz w:val="21"/>
          <w:szCs w:val="21"/>
        </w:rPr>
        <w:t>người nộp thuế</w:t>
      </w:r>
    </w:p>
    <w:p w14:paraId="7792741B"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TCQT</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TCQT</w:t>
      </w:r>
      <w:r w:rsidRPr="009162BE">
        <w:rPr>
          <w:rFonts w:ascii="Consolas" w:eastAsia="Times New Roman" w:hAnsi="Consolas" w:cs="Times New Roman"/>
          <w:color w:val="D4D4D4"/>
          <w:sz w:val="21"/>
          <w:szCs w:val="21"/>
        </w:rPr>
        <w:t>&gt;*</w:t>
      </w:r>
      <w:r w:rsidRPr="009162BE">
        <w:rPr>
          <w:rFonts w:ascii="Consolas" w:eastAsia="Times New Roman" w:hAnsi="Consolas" w:cs="Times New Roman"/>
          <w:color w:val="6A9955"/>
          <w:sz w:val="21"/>
          <w:szCs w:val="21"/>
        </w:rPr>
        <w:t>//Tên cơ quan thuế (Tên cơ quan thuế ra thông báo)</w:t>
      </w:r>
    </w:p>
    <w:p w14:paraId="487D19C2"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NTBao</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NTBao</w:t>
      </w:r>
      <w:r w:rsidRPr="009162BE">
        <w:rPr>
          <w:rFonts w:ascii="Consolas" w:eastAsia="Times New Roman" w:hAnsi="Consolas" w:cs="Times New Roman"/>
          <w:color w:val="D4D4D4"/>
          <w:sz w:val="21"/>
          <w:szCs w:val="21"/>
        </w:rPr>
        <w:t>&gt;*</w:t>
      </w:r>
      <w:r w:rsidRPr="009162BE">
        <w:rPr>
          <w:rFonts w:ascii="Consolas" w:eastAsia="Times New Roman" w:hAnsi="Consolas" w:cs="Times New Roman"/>
          <w:color w:val="6A9955"/>
          <w:sz w:val="21"/>
          <w:szCs w:val="21"/>
        </w:rPr>
        <w:t>//Ngày thông báo</w:t>
      </w:r>
    </w:p>
    <w:p w14:paraId="0251FB53"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DDanh</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DDanh</w:t>
      </w:r>
      <w:r w:rsidRPr="009162BE">
        <w:rPr>
          <w:rFonts w:ascii="Consolas" w:eastAsia="Times New Roman" w:hAnsi="Consolas" w:cs="Times New Roman"/>
          <w:color w:val="D4D4D4"/>
          <w:sz w:val="21"/>
          <w:szCs w:val="21"/>
        </w:rPr>
        <w:t>&gt;*</w:t>
      </w:r>
      <w:r w:rsidRPr="009162BE">
        <w:rPr>
          <w:rFonts w:ascii="Consolas" w:eastAsia="Times New Roman" w:hAnsi="Consolas" w:cs="Times New Roman"/>
          <w:color w:val="6A9955"/>
          <w:sz w:val="21"/>
          <w:szCs w:val="21"/>
        </w:rPr>
        <w:t>//Địa danh</w:t>
      </w:r>
    </w:p>
    <w:p w14:paraId="1E235C72"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Loai</w:t>
      </w:r>
      <w:r w:rsidRPr="009162BE">
        <w:rPr>
          <w:rFonts w:ascii="Consolas" w:eastAsia="Times New Roman" w:hAnsi="Consolas" w:cs="Times New Roman"/>
          <w:color w:val="D4D4D4"/>
          <w:sz w:val="21"/>
          <w:szCs w:val="21"/>
        </w:rPr>
        <w:t>&gt; &lt;/</w:t>
      </w:r>
      <w:r w:rsidRPr="009162BE">
        <w:rPr>
          <w:rFonts w:ascii="Consolas" w:eastAsia="Times New Roman" w:hAnsi="Consolas" w:cs="Times New Roman"/>
          <w:color w:val="9CDCFE"/>
          <w:sz w:val="21"/>
          <w:szCs w:val="21"/>
        </w:rPr>
        <w:t>Loai</w:t>
      </w:r>
      <w:r w:rsidRPr="009162BE">
        <w:rPr>
          <w:rFonts w:ascii="Consolas" w:eastAsia="Times New Roman" w:hAnsi="Consolas" w:cs="Times New Roman"/>
          <w:color w:val="D4D4D4"/>
          <w:sz w:val="21"/>
          <w:szCs w:val="21"/>
        </w:rPr>
        <w:t>&gt;*</w:t>
      </w:r>
      <w:r w:rsidRPr="009162BE">
        <w:rPr>
          <w:rFonts w:ascii="Consolas" w:eastAsia="Times New Roman" w:hAnsi="Consolas" w:cs="Times New Roman"/>
          <w:color w:val="6A9955"/>
          <w:sz w:val="21"/>
          <w:szCs w:val="21"/>
        </w:rPr>
        <w:t xml:space="preserve">//Loại (Loại thông báo) (1: Thông báo hủy/giải trình của NNT, 2: Thông báo hủy/giải trình của NNT theo thông báo của CQT) </w:t>
      </w:r>
    </w:p>
    <w:p w14:paraId="4D9E4B38"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So</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So</w:t>
      </w:r>
      <w:r w:rsidRPr="009162BE">
        <w:rPr>
          <w:rFonts w:ascii="Consolas" w:eastAsia="Times New Roman" w:hAnsi="Consolas" w:cs="Times New Roman"/>
          <w:color w:val="D4D4D4"/>
          <w:sz w:val="21"/>
          <w:szCs w:val="21"/>
        </w:rPr>
        <w:t xml:space="preserve">&gt; </w:t>
      </w:r>
      <w:r w:rsidRPr="009162BE">
        <w:rPr>
          <w:rFonts w:ascii="Consolas" w:eastAsia="Times New Roman" w:hAnsi="Consolas" w:cs="Times New Roman"/>
          <w:color w:val="6A9955"/>
          <w:sz w:val="21"/>
          <w:szCs w:val="21"/>
        </w:rPr>
        <w:t>//Số thông báo của CQT. Bắt buộc (Đối với Loại=2: Thông báo hủy/giải trình của NNT theo thông báo của CQT)</w:t>
      </w:r>
    </w:p>
    <w:p w14:paraId="4CB890F7"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NTBCCQT</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NTBCCQT</w:t>
      </w:r>
      <w:r w:rsidRPr="009162BE">
        <w:rPr>
          <w:rFonts w:ascii="Consolas" w:eastAsia="Times New Roman" w:hAnsi="Consolas" w:cs="Times New Roman"/>
          <w:color w:val="D4D4D4"/>
          <w:sz w:val="21"/>
          <w:szCs w:val="21"/>
        </w:rPr>
        <w:t>&gt;</w:t>
      </w:r>
      <w:r w:rsidRPr="009162BE">
        <w:rPr>
          <w:rFonts w:ascii="Consolas" w:eastAsia="Times New Roman" w:hAnsi="Consolas" w:cs="Times New Roman"/>
          <w:color w:val="6A9955"/>
          <w:sz w:val="21"/>
          <w:szCs w:val="21"/>
        </w:rPr>
        <w:t xml:space="preserve">//Ngày thông báo của CQT. Bắt buộc (Đối với Loại=2: Thông báo hủy/giải trình của NNT theo thông báo của CQT) </w:t>
      </w:r>
    </w:p>
    <w:p w14:paraId="5F9E239A"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DSHDon</w:t>
      </w:r>
      <w:r w:rsidRPr="009162BE">
        <w:rPr>
          <w:rFonts w:ascii="Consolas" w:eastAsia="Times New Roman" w:hAnsi="Consolas" w:cs="Times New Roman"/>
          <w:color w:val="D4D4D4"/>
          <w:sz w:val="21"/>
          <w:szCs w:val="21"/>
        </w:rPr>
        <w:t>&gt;</w:t>
      </w:r>
    </w:p>
    <w:p w14:paraId="50C8BCE9"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HDon</w:t>
      </w:r>
      <w:r w:rsidRPr="009162BE">
        <w:rPr>
          <w:rFonts w:ascii="Consolas" w:eastAsia="Times New Roman" w:hAnsi="Consolas" w:cs="Times New Roman"/>
          <w:color w:val="D4D4D4"/>
          <w:sz w:val="21"/>
          <w:szCs w:val="21"/>
        </w:rPr>
        <w:t>&gt;</w:t>
      </w:r>
    </w:p>
    <w:p w14:paraId="40041B0C"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STT</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STT</w:t>
      </w:r>
      <w:r w:rsidRPr="009162BE">
        <w:rPr>
          <w:rFonts w:ascii="Consolas" w:eastAsia="Times New Roman" w:hAnsi="Consolas" w:cs="Times New Roman"/>
          <w:color w:val="D4D4D4"/>
          <w:sz w:val="21"/>
          <w:szCs w:val="21"/>
        </w:rPr>
        <w:t xml:space="preserve">&gt; </w:t>
      </w:r>
      <w:r w:rsidRPr="009162BE">
        <w:rPr>
          <w:rFonts w:ascii="Consolas" w:eastAsia="Times New Roman" w:hAnsi="Consolas" w:cs="Times New Roman"/>
          <w:color w:val="6A9955"/>
          <w:sz w:val="21"/>
          <w:szCs w:val="21"/>
        </w:rPr>
        <w:t>//Số thứ tự</w:t>
      </w:r>
    </w:p>
    <w:p w14:paraId="788E847B"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MCQTCap</w:t>
      </w:r>
      <w:r w:rsidRPr="009162BE">
        <w:rPr>
          <w:rFonts w:ascii="Consolas" w:eastAsia="Times New Roman" w:hAnsi="Consolas" w:cs="Times New Roman"/>
          <w:color w:val="D4D4D4"/>
          <w:sz w:val="21"/>
          <w:szCs w:val="21"/>
        </w:rPr>
        <w:t>&gt; &lt;/</w:t>
      </w:r>
      <w:r w:rsidRPr="009162BE">
        <w:rPr>
          <w:rFonts w:ascii="Consolas" w:eastAsia="Times New Roman" w:hAnsi="Consolas" w:cs="Times New Roman"/>
          <w:color w:val="9CDCFE"/>
          <w:sz w:val="21"/>
          <w:szCs w:val="21"/>
        </w:rPr>
        <w:t>MCQTCap</w:t>
      </w:r>
      <w:r w:rsidRPr="009162BE">
        <w:rPr>
          <w:rFonts w:ascii="Consolas" w:eastAsia="Times New Roman" w:hAnsi="Consolas" w:cs="Times New Roman"/>
          <w:color w:val="D4D4D4"/>
          <w:sz w:val="21"/>
          <w:szCs w:val="21"/>
        </w:rPr>
        <w:t xml:space="preserve">&gt; </w:t>
      </w:r>
      <w:r w:rsidRPr="009162BE">
        <w:rPr>
          <w:rFonts w:ascii="Consolas" w:eastAsia="Times New Roman" w:hAnsi="Consolas" w:cs="Times New Roman"/>
          <w:color w:val="6A9955"/>
          <w:sz w:val="21"/>
          <w:szCs w:val="21"/>
        </w:rPr>
        <w:t>//Mã CQT cấp. Bắt buộc (Trừ trường hợp là hóa đơn không có mã của CQT)</w:t>
      </w:r>
    </w:p>
    <w:p w14:paraId="0E7D5CD2"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KHMSHDon</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KHMSHDon</w:t>
      </w:r>
      <w:r w:rsidRPr="009162BE">
        <w:rPr>
          <w:rFonts w:ascii="Consolas" w:eastAsia="Times New Roman" w:hAnsi="Consolas" w:cs="Times New Roman"/>
          <w:color w:val="D4D4D4"/>
          <w:sz w:val="21"/>
          <w:szCs w:val="21"/>
        </w:rPr>
        <w:t xml:space="preserve">&gt;* </w:t>
      </w:r>
      <w:r w:rsidRPr="009162BE">
        <w:rPr>
          <w:rFonts w:ascii="Consolas" w:eastAsia="Times New Roman" w:hAnsi="Consolas" w:cs="Times New Roman"/>
          <w:color w:val="6A9955"/>
          <w:sz w:val="21"/>
          <w:szCs w:val="21"/>
        </w:rPr>
        <w:t>//Ký hiệu mẫu số hóa đơn</w:t>
      </w:r>
    </w:p>
    <w:p w14:paraId="7A5E9AC2"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KHHDon</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KHHDon</w:t>
      </w:r>
      <w:r w:rsidRPr="009162BE">
        <w:rPr>
          <w:rFonts w:ascii="Consolas" w:eastAsia="Times New Roman" w:hAnsi="Consolas" w:cs="Times New Roman"/>
          <w:color w:val="D4D4D4"/>
          <w:sz w:val="21"/>
          <w:szCs w:val="21"/>
        </w:rPr>
        <w:t>&gt;*</w:t>
      </w:r>
      <w:r w:rsidRPr="009162BE">
        <w:rPr>
          <w:rFonts w:ascii="Consolas" w:eastAsia="Times New Roman" w:hAnsi="Consolas" w:cs="Times New Roman"/>
          <w:color w:val="6A9955"/>
          <w:sz w:val="21"/>
          <w:szCs w:val="21"/>
        </w:rPr>
        <w:t>//Ký hiệu hóa đơn</w:t>
      </w:r>
    </w:p>
    <w:p w14:paraId="1A6406B4"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SHDon</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SHDon</w:t>
      </w:r>
      <w:r w:rsidRPr="009162BE">
        <w:rPr>
          <w:rFonts w:ascii="Consolas" w:eastAsia="Times New Roman" w:hAnsi="Consolas" w:cs="Times New Roman"/>
          <w:color w:val="D4D4D4"/>
          <w:sz w:val="21"/>
          <w:szCs w:val="21"/>
        </w:rPr>
        <w:t>&gt;*</w:t>
      </w:r>
      <w:r w:rsidRPr="009162BE">
        <w:rPr>
          <w:rFonts w:ascii="Consolas" w:eastAsia="Times New Roman" w:hAnsi="Consolas" w:cs="Times New Roman"/>
          <w:color w:val="6A9955"/>
          <w:sz w:val="21"/>
          <w:szCs w:val="21"/>
        </w:rPr>
        <w:t>//Số hóa đơn (Số hóa đơn điện tử)</w:t>
      </w:r>
    </w:p>
    <w:p w14:paraId="0A61F58B"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Ngay</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Ngay</w:t>
      </w:r>
      <w:r w:rsidRPr="009162BE">
        <w:rPr>
          <w:rFonts w:ascii="Consolas" w:eastAsia="Times New Roman" w:hAnsi="Consolas" w:cs="Times New Roman"/>
          <w:color w:val="D4D4D4"/>
          <w:sz w:val="21"/>
          <w:szCs w:val="21"/>
        </w:rPr>
        <w:t>&gt;*</w:t>
      </w:r>
      <w:r w:rsidRPr="009162BE">
        <w:rPr>
          <w:rFonts w:ascii="Consolas" w:eastAsia="Times New Roman" w:hAnsi="Consolas" w:cs="Times New Roman"/>
          <w:color w:val="6A9955"/>
          <w:sz w:val="21"/>
          <w:szCs w:val="21"/>
        </w:rPr>
        <w:t>//Ngày (Ngày lập hóa đơn) - định dạng: YYYY-MM-YY</w:t>
      </w:r>
    </w:p>
    <w:p w14:paraId="6B159A47"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LADHDDT</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LADHDDT</w:t>
      </w:r>
      <w:r w:rsidRPr="009162BE">
        <w:rPr>
          <w:rFonts w:ascii="Consolas" w:eastAsia="Times New Roman" w:hAnsi="Consolas" w:cs="Times New Roman"/>
          <w:color w:val="D4D4D4"/>
          <w:sz w:val="21"/>
          <w:szCs w:val="21"/>
        </w:rPr>
        <w:t>&gt;*</w:t>
      </w:r>
      <w:r w:rsidRPr="009162BE">
        <w:rPr>
          <w:rFonts w:ascii="Consolas" w:eastAsia="Times New Roman" w:hAnsi="Consolas" w:cs="Times New Roman"/>
          <w:color w:val="6A9955"/>
          <w:sz w:val="21"/>
          <w:szCs w:val="21"/>
        </w:rPr>
        <w:t xml:space="preserve">//Loại áp dụng hóa đơn điện tử </w:t>
      </w:r>
    </w:p>
    <w:p w14:paraId="36CC8C41"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w:t>
      </w:r>
      <w:r w:rsidRPr="009162BE">
        <w:rPr>
          <w:rFonts w:ascii="Consolas" w:eastAsia="Times New Roman" w:hAnsi="Consolas" w:cs="Times New Roman"/>
          <w:color w:val="B5CEA8"/>
          <w:sz w:val="21"/>
          <w:szCs w:val="21"/>
        </w:rPr>
        <w:t>1</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Hóa</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đơn</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điện</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tử</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theo</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Nghị</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định</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B5CEA8"/>
          <w:sz w:val="21"/>
          <w:szCs w:val="21"/>
        </w:rPr>
        <w:t>123</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B5CEA8"/>
          <w:sz w:val="21"/>
          <w:szCs w:val="21"/>
        </w:rPr>
        <w:t>2020</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NĐ</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CP</w:t>
      </w:r>
      <w:r w:rsidRPr="009162BE">
        <w:rPr>
          <w:rFonts w:ascii="Consolas" w:eastAsia="Times New Roman" w:hAnsi="Consolas" w:cs="Times New Roman"/>
          <w:color w:val="D4D4D4"/>
          <w:sz w:val="21"/>
          <w:szCs w:val="21"/>
        </w:rPr>
        <w:t xml:space="preserve">; </w:t>
      </w:r>
    </w:p>
    <w:p w14:paraId="602D7A32"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B5CEA8"/>
          <w:sz w:val="21"/>
          <w:szCs w:val="21"/>
        </w:rPr>
        <w:t>2</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Hóa</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đơn</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điện</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tử</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có</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mã</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xác</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thực</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của</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cơ</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quan</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thuế</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theo</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Quyết</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định</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số</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B5CEA8"/>
          <w:sz w:val="21"/>
          <w:szCs w:val="21"/>
        </w:rPr>
        <w:t>1209</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QĐ</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BTC</w:t>
      </w:r>
      <w:r w:rsidRPr="009162BE">
        <w:rPr>
          <w:rFonts w:ascii="Consolas" w:eastAsia="Times New Roman" w:hAnsi="Consolas" w:cs="Times New Roman"/>
          <w:color w:val="D4D4D4"/>
          <w:sz w:val="21"/>
          <w:szCs w:val="21"/>
        </w:rPr>
        <w:t>;</w:t>
      </w:r>
    </w:p>
    <w:p w14:paraId="4BB5AF2C"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B5CEA8"/>
          <w:sz w:val="21"/>
          <w:szCs w:val="21"/>
        </w:rPr>
        <w:t>3</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Hóa</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đơn</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theo</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Nghị</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định</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số</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B5CEA8"/>
          <w:sz w:val="21"/>
          <w:szCs w:val="21"/>
        </w:rPr>
        <w:t>51</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B5CEA8"/>
          <w:sz w:val="21"/>
          <w:szCs w:val="21"/>
        </w:rPr>
        <w:t>2010</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NĐ</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CP</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và</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Nghị</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định</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số</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B5CEA8"/>
          <w:sz w:val="21"/>
          <w:szCs w:val="21"/>
        </w:rPr>
        <w:t>04</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B5CEA8"/>
          <w:sz w:val="21"/>
          <w:szCs w:val="21"/>
        </w:rPr>
        <w:t>2014</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NĐ</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CP</w:t>
      </w:r>
      <w:r w:rsidRPr="009162BE">
        <w:rPr>
          <w:rFonts w:ascii="Consolas" w:eastAsia="Times New Roman" w:hAnsi="Consolas" w:cs="Times New Roman"/>
          <w:color w:val="D4D4D4"/>
          <w:sz w:val="21"/>
          <w:szCs w:val="21"/>
        </w:rPr>
        <w:t>;</w:t>
      </w:r>
    </w:p>
    <w:p w14:paraId="140E111D"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B5CEA8"/>
          <w:sz w:val="21"/>
          <w:szCs w:val="21"/>
        </w:rPr>
        <w:t>4</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Hóa</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đơn</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đặt</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in</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theo</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Nghị</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định</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B5CEA8"/>
          <w:sz w:val="21"/>
          <w:szCs w:val="21"/>
        </w:rPr>
        <w:t>123</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B5CEA8"/>
          <w:sz w:val="21"/>
          <w:szCs w:val="21"/>
        </w:rPr>
        <w:t>2020</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NĐ</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CP</w:t>
      </w:r>
      <w:r w:rsidRPr="009162BE">
        <w:rPr>
          <w:rFonts w:ascii="Consolas" w:eastAsia="Times New Roman" w:hAnsi="Consolas" w:cs="Times New Roman"/>
          <w:color w:val="D4D4D4"/>
          <w:sz w:val="21"/>
          <w:szCs w:val="21"/>
        </w:rPr>
        <w:t>)</w:t>
      </w:r>
    </w:p>
    <w:p w14:paraId="7AB34F1D"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TCTBao</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TCTBao</w:t>
      </w:r>
      <w:r w:rsidRPr="009162BE">
        <w:rPr>
          <w:rFonts w:ascii="Consolas" w:eastAsia="Times New Roman" w:hAnsi="Consolas" w:cs="Times New Roman"/>
          <w:color w:val="D4D4D4"/>
          <w:sz w:val="21"/>
          <w:szCs w:val="21"/>
        </w:rPr>
        <w:t>&gt; *</w:t>
      </w:r>
      <w:r w:rsidRPr="009162BE">
        <w:rPr>
          <w:rFonts w:ascii="Consolas" w:eastAsia="Times New Roman" w:hAnsi="Consolas" w:cs="Times New Roman"/>
          <w:color w:val="6A9955"/>
          <w:sz w:val="21"/>
          <w:szCs w:val="21"/>
        </w:rPr>
        <w:t>//Tính chất thông báo (1: Hủy; 2: Điều chỉnh; 3: Thay thế; 4: Giải trình)</w:t>
      </w:r>
    </w:p>
    <w:p w14:paraId="4BEEF39C"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LDo</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LDo</w:t>
      </w:r>
      <w:r w:rsidRPr="009162BE">
        <w:rPr>
          <w:rFonts w:ascii="Consolas" w:eastAsia="Times New Roman" w:hAnsi="Consolas" w:cs="Times New Roman"/>
          <w:color w:val="D4D4D4"/>
          <w:sz w:val="21"/>
          <w:szCs w:val="21"/>
        </w:rPr>
        <w:t xml:space="preserve">&gt; </w:t>
      </w:r>
      <w:r w:rsidRPr="009162BE">
        <w:rPr>
          <w:rFonts w:ascii="Consolas" w:eastAsia="Times New Roman" w:hAnsi="Consolas" w:cs="Times New Roman"/>
          <w:color w:val="6A9955"/>
          <w:sz w:val="21"/>
          <w:szCs w:val="21"/>
        </w:rPr>
        <w:t>//Lý do</w:t>
      </w:r>
    </w:p>
    <w:p w14:paraId="29048D0D"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Fkey</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Fkey</w:t>
      </w:r>
      <w:r w:rsidRPr="009162BE">
        <w:rPr>
          <w:rFonts w:ascii="Consolas" w:eastAsia="Times New Roman" w:hAnsi="Consolas" w:cs="Times New Roman"/>
          <w:color w:val="D4D4D4"/>
          <w:sz w:val="21"/>
          <w:szCs w:val="21"/>
        </w:rPr>
        <w:t>&gt;</w:t>
      </w:r>
    </w:p>
    <w:p w14:paraId="2EA3FC59"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HDon</w:t>
      </w:r>
      <w:r w:rsidRPr="009162BE">
        <w:rPr>
          <w:rFonts w:ascii="Consolas" w:eastAsia="Times New Roman" w:hAnsi="Consolas" w:cs="Times New Roman"/>
          <w:color w:val="D4D4D4"/>
          <w:sz w:val="21"/>
          <w:szCs w:val="21"/>
        </w:rPr>
        <w:t>&gt;</w:t>
      </w:r>
    </w:p>
    <w:p w14:paraId="6414A6E4"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DSHDon</w:t>
      </w:r>
      <w:r w:rsidRPr="009162BE">
        <w:rPr>
          <w:rFonts w:ascii="Consolas" w:eastAsia="Times New Roman" w:hAnsi="Consolas" w:cs="Times New Roman"/>
          <w:color w:val="D4D4D4"/>
          <w:sz w:val="21"/>
          <w:szCs w:val="21"/>
        </w:rPr>
        <w:t>&gt;</w:t>
      </w:r>
    </w:p>
    <w:p w14:paraId="07535A63"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&lt;/</w:t>
      </w:r>
      <w:r w:rsidRPr="009162BE">
        <w:rPr>
          <w:rFonts w:ascii="Consolas" w:eastAsia="Times New Roman" w:hAnsi="Consolas" w:cs="Times New Roman"/>
          <w:color w:val="9CDCFE"/>
          <w:sz w:val="21"/>
          <w:szCs w:val="21"/>
        </w:rPr>
        <w:t>DLTBao</w:t>
      </w:r>
      <w:r w:rsidRPr="009162BE">
        <w:rPr>
          <w:rFonts w:ascii="Consolas" w:eastAsia="Times New Roman" w:hAnsi="Consolas" w:cs="Times New Roman"/>
          <w:color w:val="D4D4D4"/>
          <w:sz w:val="21"/>
          <w:szCs w:val="21"/>
        </w:rPr>
        <w:t>&gt;</w:t>
      </w:r>
    </w:p>
    <w:p w14:paraId="23BF4E79"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p>
    <w:p w14:paraId="7D324EDF" w14:textId="77777777" w:rsidR="00AC3E5D" w:rsidRDefault="00AC3E5D" w:rsidP="00AC3E5D">
      <w:pPr>
        <w:pStyle w:val="Heading3"/>
      </w:pPr>
      <w:bookmarkStart w:id="78" w:name="_Toc90309068"/>
      <w:r>
        <w:t>Lấy giá trị Hash cho gửi thông điệp hóa đơn có sai sót bằng token ( bước 1)</w:t>
      </w:r>
      <w:bookmarkEnd w:id="78"/>
    </w:p>
    <w:p w14:paraId="0E08B5D4" w14:textId="77777777" w:rsidR="00AC3E5D" w:rsidRPr="00593BE8" w:rsidRDefault="00AC3E5D" w:rsidP="00A75803">
      <w:pPr>
        <w:pStyle w:val="N"/>
      </w:pPr>
      <w:r w:rsidRPr="00593BE8">
        <w:t>URL</w:t>
      </w:r>
    </w:p>
    <w:p w14:paraId="7F344062" w14:textId="77777777" w:rsidR="00AC3E5D" w:rsidRDefault="00AC3E5D" w:rsidP="00A75803">
      <w:pPr>
        <w:pStyle w:val="N"/>
      </w:pPr>
      <w:r>
        <w:tab/>
      </w:r>
      <w:r w:rsidRPr="00007702">
        <w:t xml:space="preserve"> </w:t>
      </w:r>
      <w:r>
        <w:t>s</w:t>
      </w:r>
      <w:r w:rsidRPr="00EB3AC8">
        <w:t xml:space="preserve">tring </w:t>
      </w:r>
      <w:r w:rsidRPr="002D0A4F">
        <w:rPr>
          <w:b/>
        </w:rPr>
        <w:t>GetHashInvNoticeErrors</w:t>
      </w:r>
      <w:r w:rsidRPr="00A0628B">
        <w:t>(</w:t>
      </w:r>
      <w:r w:rsidRPr="00951FEF">
        <w:t xml:space="preserve">string Account, string ACpass, string xml, string </w:t>
      </w:r>
      <w:r w:rsidRPr="00951FEF">
        <w:lastRenderedPageBreak/>
        <w:t>username, string password, string pattern = "", int convert = 0</w:t>
      </w:r>
      <w:r w:rsidRPr="00A0628B">
        <w:t>)</w:t>
      </w:r>
    </w:p>
    <w:p w14:paraId="1296DC8D" w14:textId="77777777" w:rsidR="00AC3E5D" w:rsidRPr="00593BE8" w:rsidRDefault="00AC3E5D" w:rsidP="00A75803">
      <w:pPr>
        <w:pStyle w:val="N"/>
      </w:pPr>
      <w:r w:rsidRPr="00593BE8">
        <w:t>DESCRIPTION</w:t>
      </w:r>
    </w:p>
    <w:p w14:paraId="4097C4E5" w14:textId="77777777" w:rsidR="00AC3E5D" w:rsidRPr="007C1EEB" w:rsidRDefault="00AC3E5D" w:rsidP="00A75803">
      <w:pPr>
        <w:pStyle w:val="N"/>
      </w:pPr>
      <w:r>
        <w:tab/>
      </w:r>
      <w:r>
        <w:tab/>
        <w:t>Đây là web service cho phép gửi thông điệp hóa đơn điện tử có sai sót với các hệ thống sử dụng token, thực hiện truyền dữ liệu hóa đơn và lấy giá trị hash value để ký số bằng token ở client.</w:t>
      </w:r>
    </w:p>
    <w:p w14:paraId="19695D76" w14:textId="77777777" w:rsidR="00AC3E5D" w:rsidRPr="00007702" w:rsidRDefault="00AC3E5D" w:rsidP="00A75803">
      <w:pPr>
        <w:pStyle w:val="N"/>
      </w:pPr>
      <w:r w:rsidRPr="00663B3E">
        <w:t>HTTP METHOD</w:t>
      </w:r>
    </w:p>
    <w:p w14:paraId="7A332A4A" w14:textId="77777777" w:rsidR="00AC3E5D" w:rsidRPr="00007702" w:rsidRDefault="00AC3E5D" w:rsidP="00A75803">
      <w:pPr>
        <w:pStyle w:val="N"/>
        <w:rPr>
          <w:b/>
        </w:rPr>
      </w:pPr>
      <w:r w:rsidRPr="00610AFD">
        <w:tab/>
      </w:r>
      <w:r w:rsidRPr="00610AFD">
        <w:tab/>
        <w:t>POST</w:t>
      </w:r>
    </w:p>
    <w:p w14:paraId="17EA6274" w14:textId="77777777" w:rsidR="00AC3E5D" w:rsidRPr="00610AFD" w:rsidRDefault="00AC3E5D" w:rsidP="00A75803">
      <w:pPr>
        <w:pStyle w:val="N"/>
      </w:pPr>
      <w:r w:rsidRPr="00610AFD">
        <w:t>REQUEST BODY</w:t>
      </w:r>
    </w:p>
    <w:p w14:paraId="15CFC280"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Pr>
          <w:rFonts w:eastAsia="Calibri" w:cs="Times New Roman"/>
          <w:b/>
          <w:szCs w:val="24"/>
        </w:rPr>
        <w:t>Account/ACPass</w:t>
      </w:r>
      <w:r w:rsidRPr="009372AD">
        <w:rPr>
          <w:rFonts w:eastAsia="Calibri" w:cs="Times New Roman"/>
          <w:b/>
          <w:szCs w:val="24"/>
        </w:rPr>
        <w:t xml:space="preserve">:  </w:t>
      </w:r>
      <w:r w:rsidRPr="009372AD">
        <w:rPr>
          <w:rFonts w:eastAsia="Calibri" w:cs="Times New Roman"/>
          <w:szCs w:val="24"/>
        </w:rPr>
        <w:t xml:space="preserve">Tài khoản được cấp phát cho nhân viên gọi lệnh </w:t>
      </w:r>
      <w:r>
        <w:rPr>
          <w:rFonts w:eastAsia="Calibri" w:cs="Times New Roman"/>
          <w:szCs w:val="24"/>
        </w:rPr>
        <w:t>gửi thông điệp.</w:t>
      </w:r>
    </w:p>
    <w:p w14:paraId="5E65717B" w14:textId="77777777" w:rsidR="00AC3E5D" w:rsidRPr="00076E1C"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74BF525F" w14:textId="77777777" w:rsidR="00AC3E5D" w:rsidRPr="005A1839" w:rsidRDefault="00AC3E5D" w:rsidP="00AC3E5D">
      <w:pPr>
        <w:pStyle w:val="ListParagraph"/>
        <w:numPr>
          <w:ilvl w:val="0"/>
          <w:numId w:val="2"/>
        </w:numPr>
        <w:spacing w:after="0" w:line="360" w:lineRule="auto"/>
        <w:ind w:left="1080"/>
        <w:jc w:val="both"/>
        <w:rPr>
          <w:rFonts w:eastAsia="Calibri" w:cs="Times New Roman"/>
          <w:b/>
          <w:szCs w:val="24"/>
          <w:u w:val="single"/>
        </w:rPr>
      </w:pPr>
      <w:r w:rsidRPr="00B21083">
        <w:rPr>
          <w:rFonts w:cs="Times New Roman"/>
          <w:b/>
          <w:color w:val="000000"/>
          <w:szCs w:val="24"/>
        </w:rPr>
        <w:t>xml</w:t>
      </w:r>
      <w:r w:rsidRPr="00076E1C">
        <w:rPr>
          <w:rFonts w:cs="Times New Roman"/>
          <w:color w:val="000000"/>
          <w:szCs w:val="24"/>
        </w:rPr>
        <w:t xml:space="preserve">: chuỗi xml </w:t>
      </w:r>
      <w:r>
        <w:rPr>
          <w:rFonts w:cs="Times New Roman"/>
          <w:color w:val="000000"/>
          <w:szCs w:val="24"/>
        </w:rPr>
        <w:t>thông điệp hóa đơn điện tử có sai sót</w:t>
      </w:r>
      <w:r w:rsidRPr="00076E1C">
        <w:rPr>
          <w:rFonts w:cs="Times New Roman"/>
          <w:color w:val="000000"/>
          <w:szCs w:val="24"/>
        </w:rPr>
        <w:t xml:space="preserve"> (theo mẫ</w:t>
      </w:r>
      <w:r>
        <w:rPr>
          <w:rFonts w:cs="Times New Roman"/>
          <w:color w:val="000000"/>
          <w:szCs w:val="24"/>
        </w:rPr>
        <w:t>u mô tả kèm theo</w:t>
      </w:r>
      <w:r w:rsidRPr="00076E1C">
        <w:rPr>
          <w:rFonts w:cs="Times New Roman"/>
          <w:color w:val="000000"/>
          <w:szCs w:val="24"/>
        </w:rPr>
        <w:t>)</w:t>
      </w:r>
      <w:r>
        <w:rPr>
          <w:rFonts w:eastAsia="Calibri" w:cs="Times New Roman"/>
          <w:b/>
          <w:szCs w:val="24"/>
          <w:u w:val="single"/>
        </w:rPr>
        <w:t xml:space="preserve">    </w:t>
      </w:r>
    </w:p>
    <w:p w14:paraId="6AC80CC8" w14:textId="77777777" w:rsidR="00AC3E5D" w:rsidRPr="005A1839" w:rsidRDefault="00AC3E5D" w:rsidP="00AC3E5D">
      <w:pPr>
        <w:pStyle w:val="ListParagraph"/>
        <w:numPr>
          <w:ilvl w:val="0"/>
          <w:numId w:val="2"/>
        </w:numPr>
        <w:spacing w:after="0" w:line="360" w:lineRule="auto"/>
        <w:ind w:left="1080"/>
        <w:jc w:val="both"/>
        <w:rPr>
          <w:rFonts w:eastAsia="Calibri" w:cs="Times New Roman"/>
          <w:b/>
          <w:szCs w:val="24"/>
          <w:u w:val="single"/>
        </w:rPr>
      </w:pPr>
      <w:r w:rsidRPr="005A1839">
        <w:rPr>
          <w:rFonts w:cs="Times New Roman"/>
          <w:b/>
          <w:color w:val="000000"/>
          <w:szCs w:val="24"/>
          <w:highlight w:val="white"/>
        </w:rPr>
        <w:t>pattern</w:t>
      </w:r>
      <w:r w:rsidRPr="005A1839">
        <w:rPr>
          <w:rFonts w:cs="Times New Roman"/>
          <w:color w:val="000000"/>
          <w:szCs w:val="24"/>
        </w:rPr>
        <w:t>: mẫu số</w:t>
      </w:r>
      <w:r>
        <w:rPr>
          <w:rFonts w:cs="Times New Roman"/>
          <w:color w:val="000000"/>
          <w:szCs w:val="24"/>
        </w:rPr>
        <w:t xml:space="preserve"> hóa đơn</w:t>
      </w:r>
    </w:p>
    <w:p w14:paraId="179F41AE"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sidRPr="00494FBD">
        <w:rPr>
          <w:rFonts w:cs="Times New Roman"/>
          <w:b/>
          <w:color w:val="000000"/>
          <w:szCs w:val="24"/>
        </w:rPr>
        <w:t>convert</w:t>
      </w:r>
      <w:r w:rsidRPr="00494FBD">
        <w:rPr>
          <w:rFonts w:cs="Times New Roman"/>
          <w:color w:val="000000"/>
          <w:szCs w:val="24"/>
        </w:rPr>
        <w:t xml:space="preserve">: </w:t>
      </w:r>
      <w:r w:rsidRPr="009372AD">
        <w:rPr>
          <w:rFonts w:eastAsia="Calibri" w:cs="Times New Roman"/>
          <w:szCs w:val="24"/>
        </w:rPr>
        <w:t xml:space="preserve">Mặc định là 0, </w:t>
      </w:r>
      <w:r>
        <w:rPr>
          <w:rFonts w:eastAsia="Calibri" w:cs="Times New Roman"/>
          <w:szCs w:val="24"/>
        </w:rPr>
        <w:t>(</w:t>
      </w:r>
      <w:r w:rsidRPr="009372AD">
        <w:rPr>
          <w:rFonts w:eastAsia="Calibri" w:cs="Times New Roman"/>
          <w:szCs w:val="24"/>
        </w:rPr>
        <w:t>0 – Không cần convert từ TCVN3 sang Unicode. 1- Cần convert từ TCVN3 sang Unicode</w:t>
      </w:r>
      <w:r>
        <w:rPr>
          <w:rFonts w:eastAsia="Calibri" w:cs="Times New Roman"/>
          <w:szCs w:val="24"/>
        </w:rPr>
        <w:t>)</w:t>
      </w:r>
    </w:p>
    <w:p w14:paraId="53A76EC6"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4899"/>
        <w:gridCol w:w="2116"/>
      </w:tblGrid>
      <w:tr w:rsidR="00AC3E5D" w:rsidRPr="00660ABB" w14:paraId="681503FF"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F2F2F2"/>
          </w:tcPr>
          <w:p w14:paraId="59519578" w14:textId="77777777" w:rsidR="00AC3E5D" w:rsidRPr="00660ABB" w:rsidRDefault="00AC3E5D" w:rsidP="001B79C4">
            <w:pPr>
              <w:pStyle w:val="ListParagraph"/>
            </w:pPr>
            <w:r>
              <w:t>Kết quả</w:t>
            </w:r>
          </w:p>
        </w:tc>
        <w:tc>
          <w:tcPr>
            <w:tcW w:w="4899" w:type="dxa"/>
            <w:tcBorders>
              <w:top w:val="single" w:sz="4" w:space="0" w:color="2E74B5"/>
              <w:left w:val="single" w:sz="4" w:space="0" w:color="2E74B5"/>
              <w:bottom w:val="single" w:sz="4" w:space="0" w:color="2E74B5"/>
              <w:right w:val="single" w:sz="4" w:space="0" w:color="2E74B5"/>
            </w:tcBorders>
            <w:shd w:val="clear" w:color="auto" w:fill="F2F2F2"/>
          </w:tcPr>
          <w:p w14:paraId="29DFF9E2" w14:textId="77777777" w:rsidR="00AC3E5D" w:rsidRPr="00660ABB" w:rsidRDefault="00AC3E5D" w:rsidP="001B79C4">
            <w:pPr>
              <w:pStyle w:val="ListParagraph"/>
            </w:pPr>
            <w:r w:rsidRPr="00660ABB">
              <w:t>Mô tả</w:t>
            </w:r>
          </w:p>
        </w:tc>
        <w:tc>
          <w:tcPr>
            <w:tcW w:w="2116" w:type="dxa"/>
            <w:tcBorders>
              <w:top w:val="single" w:sz="4" w:space="0" w:color="2E74B5"/>
              <w:left w:val="single" w:sz="4" w:space="0" w:color="2E74B5"/>
              <w:bottom w:val="single" w:sz="4" w:space="0" w:color="2E74B5"/>
              <w:right w:val="single" w:sz="4" w:space="0" w:color="2E74B5"/>
            </w:tcBorders>
            <w:shd w:val="clear" w:color="auto" w:fill="F2F2F2"/>
          </w:tcPr>
          <w:p w14:paraId="10820C0D" w14:textId="77777777" w:rsidR="00AC3E5D" w:rsidRPr="00660ABB" w:rsidRDefault="00AC3E5D" w:rsidP="001B79C4">
            <w:pPr>
              <w:pStyle w:val="ListParagraph"/>
            </w:pPr>
            <w:r>
              <w:t>Ghi chú</w:t>
            </w:r>
          </w:p>
        </w:tc>
      </w:tr>
      <w:tr w:rsidR="00AC3E5D" w:rsidRPr="00660ABB" w14:paraId="5451D031" w14:textId="77777777" w:rsidTr="001B79C4">
        <w:tc>
          <w:tcPr>
            <w:tcW w:w="2250" w:type="dxa"/>
            <w:tcBorders>
              <w:top w:val="single" w:sz="4" w:space="0" w:color="2E74B5"/>
              <w:left w:val="single" w:sz="4" w:space="0" w:color="2E74B5"/>
              <w:right w:val="single" w:sz="4" w:space="0" w:color="2E74B5"/>
            </w:tcBorders>
            <w:shd w:val="clear" w:color="auto" w:fill="auto"/>
          </w:tcPr>
          <w:p w14:paraId="09472D19" w14:textId="77777777" w:rsidR="00AC3E5D" w:rsidRPr="009372AD" w:rsidRDefault="00AC3E5D" w:rsidP="001B79C4">
            <w:pPr>
              <w:autoSpaceDE w:val="0"/>
              <w:autoSpaceDN w:val="0"/>
              <w:adjustRightInd w:val="0"/>
              <w:spacing w:after="0" w:line="240" w:lineRule="auto"/>
              <w:rPr>
                <w:rFonts w:eastAsia="Calibri" w:cs="Times New Roman"/>
                <w:sz w:val="19"/>
                <w:szCs w:val="19"/>
              </w:rPr>
            </w:pPr>
            <w:r w:rsidRPr="009372AD">
              <w:rPr>
                <w:rFonts w:eastAsia="Calibri" w:cs="Times New Roman"/>
                <w:szCs w:val="24"/>
              </w:rPr>
              <w:t>ERR:1</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0A99DB4C"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Tài khoản đăng nhập sai hoặc không có quyề</w:t>
            </w:r>
            <w:r>
              <w:rPr>
                <w:rFonts w:eastAsia="Calibri" w:cs="Times New Roman"/>
              </w:rPr>
              <w:t>n</w:t>
            </w:r>
          </w:p>
        </w:tc>
        <w:tc>
          <w:tcPr>
            <w:tcW w:w="2116" w:type="dxa"/>
            <w:tcBorders>
              <w:top w:val="single" w:sz="4" w:space="0" w:color="2E74B5"/>
              <w:left w:val="single" w:sz="4" w:space="0" w:color="2E74B5"/>
              <w:bottom w:val="single" w:sz="4" w:space="0" w:color="2E74B5"/>
              <w:right w:val="single" w:sz="4" w:space="0" w:color="2E74B5"/>
            </w:tcBorders>
          </w:tcPr>
          <w:p w14:paraId="4B7EA376" w14:textId="77777777" w:rsidR="00AC3E5D" w:rsidRPr="009372AD" w:rsidRDefault="00AC3E5D" w:rsidP="001B79C4">
            <w:pPr>
              <w:pStyle w:val="ListParagraph"/>
              <w:ind w:left="0"/>
              <w:jc w:val="both"/>
              <w:rPr>
                <w:rFonts w:cs="Times New Roman"/>
              </w:rPr>
            </w:pPr>
          </w:p>
        </w:tc>
      </w:tr>
      <w:tr w:rsidR="00AC3E5D" w:rsidRPr="00660ABB" w14:paraId="568CB9A5"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61ACB7F9"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ERR:21</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3A1AB2EF"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tìm thấy công ty hoặc tài khoản không tồn tại</w:t>
            </w:r>
          </w:p>
        </w:tc>
        <w:tc>
          <w:tcPr>
            <w:tcW w:w="2116" w:type="dxa"/>
            <w:tcBorders>
              <w:top w:val="single" w:sz="4" w:space="0" w:color="2E74B5"/>
              <w:left w:val="single" w:sz="4" w:space="0" w:color="2E74B5"/>
              <w:bottom w:val="single" w:sz="4" w:space="0" w:color="2E74B5"/>
              <w:right w:val="single" w:sz="4" w:space="0" w:color="2E74B5"/>
            </w:tcBorders>
          </w:tcPr>
          <w:p w14:paraId="2D4F4EBF" w14:textId="77777777" w:rsidR="00AC3E5D" w:rsidRPr="009372AD" w:rsidRDefault="00AC3E5D" w:rsidP="001B79C4">
            <w:pPr>
              <w:jc w:val="both"/>
              <w:rPr>
                <w:rFonts w:cs="Times New Roman"/>
                <w:szCs w:val="24"/>
              </w:rPr>
            </w:pPr>
          </w:p>
        </w:tc>
      </w:tr>
      <w:tr w:rsidR="00AC3E5D" w:rsidRPr="00660ABB" w14:paraId="6FFA68B9"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6FBADAFC"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ERR:22</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6E6FF2E6" w14:textId="77777777" w:rsidR="00AC3E5D" w:rsidRPr="009372AD" w:rsidRDefault="00AC3E5D" w:rsidP="001B79C4">
            <w:pPr>
              <w:spacing w:after="0" w:line="240" w:lineRule="auto"/>
              <w:rPr>
                <w:rFonts w:eastAsia="Calibri" w:cs="Times New Roman"/>
                <w:szCs w:val="24"/>
              </w:rPr>
            </w:pPr>
            <w:r>
              <w:rPr>
                <w:rFonts w:eastAsia="Calibri" w:cs="Times New Roman"/>
                <w:szCs w:val="24"/>
              </w:rPr>
              <w:t>Công ty chưa đăng ký chứng thư số</w:t>
            </w:r>
          </w:p>
        </w:tc>
        <w:tc>
          <w:tcPr>
            <w:tcW w:w="2116" w:type="dxa"/>
            <w:tcBorders>
              <w:top w:val="single" w:sz="4" w:space="0" w:color="2E74B5"/>
              <w:left w:val="single" w:sz="4" w:space="0" w:color="2E74B5"/>
              <w:bottom w:val="single" w:sz="4" w:space="0" w:color="2E74B5"/>
              <w:right w:val="single" w:sz="4" w:space="0" w:color="2E74B5"/>
            </w:tcBorders>
          </w:tcPr>
          <w:p w14:paraId="57C65D69" w14:textId="77777777" w:rsidR="00AC3E5D" w:rsidRPr="009372AD" w:rsidRDefault="00AC3E5D" w:rsidP="001B79C4">
            <w:pPr>
              <w:pStyle w:val="ListParagraph"/>
              <w:ind w:left="0"/>
              <w:jc w:val="both"/>
              <w:rPr>
                <w:rFonts w:cs="Times New Roman"/>
              </w:rPr>
            </w:pPr>
          </w:p>
        </w:tc>
      </w:tr>
      <w:tr w:rsidR="00AC3E5D" w:rsidRPr="00660ABB" w14:paraId="23237C46"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74906A67"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ERR:28</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634EF285" w14:textId="77777777" w:rsidR="00AC3E5D" w:rsidRPr="009372AD" w:rsidRDefault="00AC3E5D" w:rsidP="001B79C4">
            <w:pPr>
              <w:spacing w:after="0" w:line="240" w:lineRule="auto"/>
              <w:rPr>
                <w:rFonts w:eastAsia="Calibri" w:cs="Times New Roman"/>
                <w:szCs w:val="24"/>
              </w:rPr>
            </w:pPr>
            <w:r>
              <w:rPr>
                <w:rFonts w:eastAsia="Calibri" w:cs="Times New Roman"/>
                <w:szCs w:val="24"/>
              </w:rPr>
              <w:t>Chưa có thông tin chứng thư trong hệ thống</w:t>
            </w:r>
          </w:p>
        </w:tc>
        <w:tc>
          <w:tcPr>
            <w:tcW w:w="2116" w:type="dxa"/>
            <w:tcBorders>
              <w:top w:val="single" w:sz="4" w:space="0" w:color="2E74B5"/>
              <w:left w:val="single" w:sz="4" w:space="0" w:color="2E74B5"/>
              <w:bottom w:val="single" w:sz="4" w:space="0" w:color="2E74B5"/>
              <w:right w:val="single" w:sz="4" w:space="0" w:color="2E74B5"/>
            </w:tcBorders>
          </w:tcPr>
          <w:p w14:paraId="66BAB0F4" w14:textId="77777777" w:rsidR="00AC3E5D" w:rsidRPr="009372AD" w:rsidRDefault="00AC3E5D" w:rsidP="001B79C4">
            <w:pPr>
              <w:pStyle w:val="ListParagraph"/>
              <w:ind w:left="0"/>
              <w:jc w:val="both"/>
              <w:rPr>
                <w:rFonts w:cs="Times New Roman"/>
              </w:rPr>
            </w:pPr>
          </w:p>
        </w:tc>
      </w:tr>
      <w:tr w:rsidR="00AC3E5D" w:rsidRPr="00660ABB" w14:paraId="4BD41588"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23635808"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ERR:24</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3534F323" w14:textId="77777777" w:rsidR="00AC3E5D" w:rsidRPr="009372AD" w:rsidRDefault="00AC3E5D" w:rsidP="001B79C4">
            <w:pPr>
              <w:spacing w:after="0" w:line="240" w:lineRule="auto"/>
              <w:rPr>
                <w:rFonts w:eastAsia="Calibri" w:cs="Times New Roman"/>
                <w:szCs w:val="24"/>
              </w:rPr>
            </w:pPr>
            <w:r>
              <w:rPr>
                <w:rFonts w:eastAsia="Calibri" w:cs="Times New Roman"/>
                <w:szCs w:val="24"/>
              </w:rPr>
              <w:t>Chứng thư truyền lên không đúng với chứng thư đăng ký trong hệ thống</w:t>
            </w:r>
          </w:p>
        </w:tc>
        <w:tc>
          <w:tcPr>
            <w:tcW w:w="2116" w:type="dxa"/>
            <w:tcBorders>
              <w:top w:val="single" w:sz="4" w:space="0" w:color="2E74B5"/>
              <w:left w:val="single" w:sz="4" w:space="0" w:color="2E74B5"/>
              <w:bottom w:val="single" w:sz="4" w:space="0" w:color="2E74B5"/>
              <w:right w:val="single" w:sz="4" w:space="0" w:color="2E74B5"/>
            </w:tcBorders>
          </w:tcPr>
          <w:p w14:paraId="4B606373" w14:textId="77777777" w:rsidR="00AC3E5D" w:rsidRPr="009372AD" w:rsidRDefault="00AC3E5D" w:rsidP="001B79C4">
            <w:pPr>
              <w:pStyle w:val="ListParagraph"/>
              <w:ind w:left="0"/>
              <w:jc w:val="both"/>
              <w:rPr>
                <w:rFonts w:cs="Times New Roman"/>
              </w:rPr>
            </w:pPr>
          </w:p>
        </w:tc>
      </w:tr>
      <w:tr w:rsidR="00AC3E5D" w:rsidRPr="00660ABB" w14:paraId="210A4A9A"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224AEBAF"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ERR:27</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2F4053EB"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Chứng thư chưa đến thời điểm sử dụng</w:t>
            </w:r>
          </w:p>
        </w:tc>
        <w:tc>
          <w:tcPr>
            <w:tcW w:w="2116" w:type="dxa"/>
            <w:tcBorders>
              <w:top w:val="single" w:sz="4" w:space="0" w:color="2E74B5"/>
              <w:left w:val="single" w:sz="4" w:space="0" w:color="2E74B5"/>
              <w:bottom w:val="single" w:sz="4" w:space="0" w:color="2E74B5"/>
              <w:right w:val="single" w:sz="4" w:space="0" w:color="2E74B5"/>
            </w:tcBorders>
          </w:tcPr>
          <w:p w14:paraId="51E032D1" w14:textId="77777777" w:rsidR="00AC3E5D" w:rsidRPr="009372AD" w:rsidRDefault="00AC3E5D" w:rsidP="001B79C4">
            <w:pPr>
              <w:pStyle w:val="ListParagraph"/>
              <w:ind w:left="0"/>
              <w:jc w:val="both"/>
              <w:rPr>
                <w:rFonts w:cs="Times New Roman"/>
              </w:rPr>
            </w:pPr>
          </w:p>
        </w:tc>
      </w:tr>
      <w:tr w:rsidR="00AC3E5D" w:rsidRPr="00660ABB" w14:paraId="6128D5BB"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22DCC526"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ERR:26</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0A83F60F"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Chứng thư số hết hạn</w:t>
            </w:r>
          </w:p>
        </w:tc>
        <w:tc>
          <w:tcPr>
            <w:tcW w:w="2116" w:type="dxa"/>
            <w:tcBorders>
              <w:top w:val="single" w:sz="4" w:space="0" w:color="2E74B5"/>
              <w:left w:val="single" w:sz="4" w:space="0" w:color="2E74B5"/>
              <w:bottom w:val="single" w:sz="4" w:space="0" w:color="2E74B5"/>
              <w:right w:val="single" w:sz="4" w:space="0" w:color="2E74B5"/>
            </w:tcBorders>
          </w:tcPr>
          <w:p w14:paraId="03835A38" w14:textId="77777777" w:rsidR="00AC3E5D" w:rsidRPr="009372AD" w:rsidRDefault="00AC3E5D" w:rsidP="001B79C4">
            <w:pPr>
              <w:pStyle w:val="ListParagraph"/>
              <w:ind w:left="0"/>
              <w:jc w:val="both"/>
              <w:rPr>
                <w:rFonts w:cs="Times New Roman"/>
              </w:rPr>
            </w:pPr>
          </w:p>
        </w:tc>
      </w:tr>
      <w:tr w:rsidR="00AC3E5D" w:rsidRPr="00660ABB" w14:paraId="4CFA54D0"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769C5A65"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ERR:3</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6744D15F"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szCs w:val="24"/>
              </w:rPr>
              <w:t>Dữ liệu xml đầu vào không đúng quy định</w:t>
            </w:r>
          </w:p>
        </w:tc>
        <w:tc>
          <w:tcPr>
            <w:tcW w:w="2116" w:type="dxa"/>
            <w:tcBorders>
              <w:top w:val="single" w:sz="4" w:space="0" w:color="2E74B5"/>
              <w:left w:val="single" w:sz="4" w:space="0" w:color="2E74B5"/>
              <w:bottom w:val="single" w:sz="4" w:space="0" w:color="2E74B5"/>
              <w:right w:val="single" w:sz="4" w:space="0" w:color="2E74B5"/>
            </w:tcBorders>
          </w:tcPr>
          <w:p w14:paraId="56210CF1" w14:textId="77777777" w:rsidR="00AC3E5D" w:rsidRPr="009372AD" w:rsidRDefault="00AC3E5D" w:rsidP="001B79C4">
            <w:pPr>
              <w:pStyle w:val="ListParagraph"/>
              <w:ind w:left="0"/>
              <w:jc w:val="both"/>
              <w:rPr>
                <w:rFonts w:cs="Times New Roman"/>
              </w:rPr>
            </w:pPr>
          </w:p>
        </w:tc>
      </w:tr>
      <w:tr w:rsidR="00AC3E5D" w:rsidRPr="00660ABB" w14:paraId="2CAF9B6D"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3A94928B"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ERR:10</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70C6B64F" w14:textId="77777777" w:rsidR="00AC3E5D" w:rsidRDefault="00AC3E5D" w:rsidP="001B79C4">
            <w:pPr>
              <w:pStyle w:val="ListParagraph"/>
              <w:spacing w:after="0" w:line="240" w:lineRule="auto"/>
              <w:ind w:left="0"/>
              <w:rPr>
                <w:rFonts w:eastAsia="Calibri" w:cs="Times New Roman"/>
              </w:rPr>
            </w:pPr>
            <w:r>
              <w:rPr>
                <w:rFonts w:cs="Times New Roman"/>
              </w:rPr>
              <w:t>Lô có số hóa đơn vượt quá số lượng tối đa cho phép</w:t>
            </w:r>
          </w:p>
        </w:tc>
        <w:tc>
          <w:tcPr>
            <w:tcW w:w="2116" w:type="dxa"/>
            <w:tcBorders>
              <w:top w:val="single" w:sz="4" w:space="0" w:color="2E74B5"/>
              <w:left w:val="single" w:sz="4" w:space="0" w:color="2E74B5"/>
              <w:bottom w:val="single" w:sz="4" w:space="0" w:color="2E74B5"/>
              <w:right w:val="single" w:sz="4" w:space="0" w:color="2E74B5"/>
            </w:tcBorders>
          </w:tcPr>
          <w:p w14:paraId="124CF069" w14:textId="77777777" w:rsidR="00AC3E5D" w:rsidRPr="00731CD1" w:rsidRDefault="00AC3E5D" w:rsidP="001B79C4">
            <w:pPr>
              <w:spacing w:after="0" w:line="240" w:lineRule="auto"/>
              <w:ind w:left="360"/>
              <w:jc w:val="both"/>
              <w:rPr>
                <w:rFonts w:cs="Times New Roman"/>
                <w:szCs w:val="24"/>
              </w:rPr>
            </w:pPr>
          </w:p>
        </w:tc>
      </w:tr>
      <w:tr w:rsidR="00AC3E5D" w:rsidRPr="00660ABB" w14:paraId="7D1F7BD7" w14:textId="77777777" w:rsidTr="001B79C4">
        <w:trPr>
          <w:trHeight w:val="413"/>
        </w:trPr>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67EA6FAC"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ERR:5</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27CB19D7" w14:textId="77777777" w:rsidR="00AC3E5D" w:rsidRDefault="00AC3E5D" w:rsidP="001B79C4">
            <w:pPr>
              <w:pStyle w:val="ListParagraph"/>
              <w:spacing w:after="0" w:line="240" w:lineRule="auto"/>
              <w:ind w:left="0"/>
              <w:rPr>
                <w:rFonts w:eastAsia="Calibri" w:cs="Times New Roman"/>
              </w:rPr>
            </w:pPr>
            <w:r>
              <w:rPr>
                <w:rFonts w:eastAsia="Calibri" w:cs="Times New Roman"/>
              </w:rPr>
              <w:t>Có lỗi xảy ra</w:t>
            </w:r>
          </w:p>
        </w:tc>
        <w:tc>
          <w:tcPr>
            <w:tcW w:w="2116" w:type="dxa"/>
            <w:tcBorders>
              <w:top w:val="single" w:sz="4" w:space="0" w:color="2E74B5"/>
              <w:left w:val="single" w:sz="4" w:space="0" w:color="2E74B5"/>
              <w:bottom w:val="single" w:sz="4" w:space="0" w:color="2E74B5"/>
              <w:right w:val="single" w:sz="4" w:space="0" w:color="2E74B5"/>
            </w:tcBorders>
          </w:tcPr>
          <w:p w14:paraId="35AB065A" w14:textId="77777777" w:rsidR="00AC3E5D" w:rsidRPr="00731CD1" w:rsidRDefault="00AC3E5D" w:rsidP="001B79C4">
            <w:pPr>
              <w:spacing w:after="0" w:line="240" w:lineRule="auto"/>
              <w:jc w:val="both"/>
              <w:rPr>
                <w:rFonts w:cs="Times New Roman"/>
                <w:szCs w:val="24"/>
              </w:rPr>
            </w:pPr>
            <w:r>
              <w:rPr>
                <w:rFonts w:cs="Times New Roman"/>
                <w:szCs w:val="24"/>
              </w:rPr>
              <w:t>Lỗi không xác định</w:t>
            </w:r>
          </w:p>
        </w:tc>
      </w:tr>
      <w:tr w:rsidR="00AC3E5D" w:rsidRPr="00660ABB" w14:paraId="7EADDEAB"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3BDEDC72" w14:textId="77777777" w:rsidR="00AC3E5D" w:rsidRPr="00E22984"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lastRenderedPageBreak/>
              <w:t>ERR:30</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6FBBC645" w14:textId="77777777" w:rsidR="00AC3E5D" w:rsidRDefault="00AC3E5D" w:rsidP="001B79C4">
            <w:pPr>
              <w:pStyle w:val="ListParagraph"/>
              <w:ind w:left="0"/>
              <w:jc w:val="both"/>
              <w:rPr>
                <w:rFonts w:cs="Times New Roman"/>
              </w:rPr>
            </w:pPr>
            <w:r>
              <w:rPr>
                <w:rFonts w:cs="Times New Roman"/>
              </w:rPr>
              <w:t>Tạo mới hóa đơn có lỗi</w:t>
            </w:r>
          </w:p>
        </w:tc>
        <w:tc>
          <w:tcPr>
            <w:tcW w:w="2116" w:type="dxa"/>
            <w:tcBorders>
              <w:top w:val="single" w:sz="4" w:space="0" w:color="2E74B5"/>
              <w:left w:val="single" w:sz="4" w:space="0" w:color="2E74B5"/>
              <w:bottom w:val="single" w:sz="4" w:space="0" w:color="2E74B5"/>
              <w:right w:val="single" w:sz="4" w:space="0" w:color="2E74B5"/>
            </w:tcBorders>
          </w:tcPr>
          <w:p w14:paraId="11B24280" w14:textId="77777777" w:rsidR="00AC3E5D" w:rsidRPr="00731CD1" w:rsidRDefault="00AC3E5D" w:rsidP="001B79C4">
            <w:pPr>
              <w:spacing w:after="0" w:line="240" w:lineRule="auto"/>
              <w:ind w:left="360"/>
              <w:jc w:val="both"/>
              <w:rPr>
                <w:rFonts w:cs="Times New Roman"/>
                <w:szCs w:val="24"/>
              </w:rPr>
            </w:pPr>
          </w:p>
        </w:tc>
      </w:tr>
      <w:tr w:rsidR="00AC3E5D" w:rsidRPr="00660ABB" w14:paraId="373478BC"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6F4452D5"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cs="Times New Roman"/>
                <w:szCs w:val="28"/>
              </w:rPr>
              <w:t xml:space="preserve">Chuỗi </w:t>
            </w:r>
            <w:r>
              <w:rPr>
                <w:rFonts w:ascii="Consolas" w:hAnsi="Consolas" w:cs="Consolas"/>
                <w:color w:val="000000"/>
                <w:sz w:val="19"/>
                <w:szCs w:val="19"/>
              </w:rPr>
              <w:t>base64Hash</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2B2ABA61" w14:textId="77777777" w:rsidR="00AC3E5D" w:rsidRPr="00F75A5F" w:rsidRDefault="00AC3E5D" w:rsidP="001B79C4">
            <w:pPr>
              <w:spacing w:after="0" w:line="240" w:lineRule="auto"/>
              <w:rPr>
                <w:rFonts w:eastAsia="Calibri" w:cs="Times New Roman"/>
                <w:szCs w:val="24"/>
              </w:rPr>
            </w:pPr>
            <w:r>
              <w:rPr>
                <w:rFonts w:eastAsia="Calibri" w:cs="Times New Roman"/>
                <w:szCs w:val="24"/>
              </w:rPr>
              <w:t>Chuỗi trả về sử dụng để ký số token</w:t>
            </w:r>
          </w:p>
        </w:tc>
        <w:tc>
          <w:tcPr>
            <w:tcW w:w="2116" w:type="dxa"/>
            <w:tcBorders>
              <w:top w:val="single" w:sz="4" w:space="0" w:color="2E74B5"/>
              <w:left w:val="single" w:sz="4" w:space="0" w:color="2E74B5"/>
              <w:bottom w:val="single" w:sz="4" w:space="0" w:color="2E74B5"/>
              <w:right w:val="single" w:sz="4" w:space="0" w:color="2E74B5"/>
            </w:tcBorders>
          </w:tcPr>
          <w:p w14:paraId="213CDE9A" w14:textId="77777777" w:rsidR="00AC3E5D" w:rsidRPr="00731CD1" w:rsidRDefault="00AC3E5D" w:rsidP="001B79C4">
            <w:pPr>
              <w:spacing w:after="0" w:line="240" w:lineRule="auto"/>
              <w:ind w:left="360"/>
              <w:jc w:val="both"/>
              <w:rPr>
                <w:rFonts w:cs="Times New Roman"/>
                <w:szCs w:val="24"/>
              </w:rPr>
            </w:pPr>
          </w:p>
        </w:tc>
      </w:tr>
    </w:tbl>
    <w:p w14:paraId="7308A660" w14:textId="77777777" w:rsidR="00AC3E5D" w:rsidRDefault="00AC3E5D" w:rsidP="00AC3E5D">
      <w:pPr>
        <w:rPr>
          <w:lang w:eastAsia="x-none"/>
        </w:rPr>
      </w:pPr>
    </w:p>
    <w:p w14:paraId="2DE3A82A" w14:textId="77777777" w:rsidR="00AC3E5D" w:rsidRDefault="00AC3E5D" w:rsidP="00AC3E5D">
      <w:pPr>
        <w:rPr>
          <w:lang w:eastAsia="x-none"/>
        </w:rPr>
      </w:pPr>
      <w:r>
        <w:rPr>
          <w:lang w:eastAsia="x-none"/>
        </w:rPr>
        <w:t>Cấu trúc chuỗi XML đầu vào của thông điệp: (dấu * là bắt buộc)</w:t>
      </w:r>
    </w:p>
    <w:p w14:paraId="11B70D55"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&lt;</w:t>
      </w:r>
      <w:r w:rsidRPr="009162BE">
        <w:rPr>
          <w:rFonts w:ascii="Consolas" w:eastAsia="Times New Roman" w:hAnsi="Consolas" w:cs="Times New Roman"/>
          <w:color w:val="9CDCFE"/>
          <w:sz w:val="21"/>
          <w:szCs w:val="21"/>
        </w:rPr>
        <w:t>DLTBao</w:t>
      </w:r>
      <w:r w:rsidRPr="009162BE">
        <w:rPr>
          <w:rFonts w:ascii="Consolas" w:eastAsia="Times New Roman" w:hAnsi="Consolas" w:cs="Times New Roman"/>
          <w:color w:val="D4D4D4"/>
          <w:sz w:val="21"/>
          <w:szCs w:val="21"/>
        </w:rPr>
        <w:t>&gt;</w:t>
      </w:r>
    </w:p>
    <w:p w14:paraId="36872097"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TNNT</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TNNT</w:t>
      </w:r>
      <w:r w:rsidRPr="009162BE">
        <w:rPr>
          <w:rFonts w:ascii="Consolas" w:eastAsia="Times New Roman" w:hAnsi="Consolas" w:cs="Times New Roman"/>
          <w:color w:val="D4D4D4"/>
          <w:sz w:val="21"/>
          <w:szCs w:val="21"/>
        </w:rPr>
        <w:t xml:space="preserve">&gt;* </w:t>
      </w:r>
      <w:r w:rsidRPr="009162BE">
        <w:rPr>
          <w:rFonts w:ascii="Consolas" w:eastAsia="Times New Roman" w:hAnsi="Consolas" w:cs="Times New Roman"/>
          <w:color w:val="6A9955"/>
          <w:sz w:val="21"/>
          <w:szCs w:val="21"/>
        </w:rPr>
        <w:t xml:space="preserve">//Tên </w:t>
      </w:r>
      <w:r>
        <w:rPr>
          <w:rFonts w:ascii="Consolas" w:eastAsia="Times New Roman" w:hAnsi="Consolas" w:cs="Times New Roman"/>
          <w:color w:val="6A9955"/>
          <w:sz w:val="21"/>
          <w:szCs w:val="21"/>
        </w:rPr>
        <w:t>người nộp thuế</w:t>
      </w:r>
    </w:p>
    <w:p w14:paraId="78FA08DC"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TCQT</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TCQT</w:t>
      </w:r>
      <w:r w:rsidRPr="009162BE">
        <w:rPr>
          <w:rFonts w:ascii="Consolas" w:eastAsia="Times New Roman" w:hAnsi="Consolas" w:cs="Times New Roman"/>
          <w:color w:val="D4D4D4"/>
          <w:sz w:val="21"/>
          <w:szCs w:val="21"/>
        </w:rPr>
        <w:t>&gt;*</w:t>
      </w:r>
      <w:r w:rsidRPr="009162BE">
        <w:rPr>
          <w:rFonts w:ascii="Consolas" w:eastAsia="Times New Roman" w:hAnsi="Consolas" w:cs="Times New Roman"/>
          <w:color w:val="6A9955"/>
          <w:sz w:val="21"/>
          <w:szCs w:val="21"/>
        </w:rPr>
        <w:t>//Tên cơ quan thuế (Tên cơ quan thuế ra thông báo)</w:t>
      </w:r>
    </w:p>
    <w:p w14:paraId="2B32CF1E"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NTBao</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NTBao</w:t>
      </w:r>
      <w:r w:rsidRPr="009162BE">
        <w:rPr>
          <w:rFonts w:ascii="Consolas" w:eastAsia="Times New Roman" w:hAnsi="Consolas" w:cs="Times New Roman"/>
          <w:color w:val="D4D4D4"/>
          <w:sz w:val="21"/>
          <w:szCs w:val="21"/>
        </w:rPr>
        <w:t>&gt;*</w:t>
      </w:r>
      <w:r w:rsidRPr="009162BE">
        <w:rPr>
          <w:rFonts w:ascii="Consolas" w:eastAsia="Times New Roman" w:hAnsi="Consolas" w:cs="Times New Roman"/>
          <w:color w:val="6A9955"/>
          <w:sz w:val="21"/>
          <w:szCs w:val="21"/>
        </w:rPr>
        <w:t>//Ngày thông báo</w:t>
      </w:r>
    </w:p>
    <w:p w14:paraId="57407AA7"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DDanh</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DDanh</w:t>
      </w:r>
      <w:r w:rsidRPr="009162BE">
        <w:rPr>
          <w:rFonts w:ascii="Consolas" w:eastAsia="Times New Roman" w:hAnsi="Consolas" w:cs="Times New Roman"/>
          <w:color w:val="D4D4D4"/>
          <w:sz w:val="21"/>
          <w:szCs w:val="21"/>
        </w:rPr>
        <w:t>&gt;*</w:t>
      </w:r>
      <w:r w:rsidRPr="009162BE">
        <w:rPr>
          <w:rFonts w:ascii="Consolas" w:eastAsia="Times New Roman" w:hAnsi="Consolas" w:cs="Times New Roman"/>
          <w:color w:val="6A9955"/>
          <w:sz w:val="21"/>
          <w:szCs w:val="21"/>
        </w:rPr>
        <w:t>//Địa danh</w:t>
      </w:r>
    </w:p>
    <w:p w14:paraId="5FAE40D1"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Loai</w:t>
      </w:r>
      <w:r w:rsidRPr="009162BE">
        <w:rPr>
          <w:rFonts w:ascii="Consolas" w:eastAsia="Times New Roman" w:hAnsi="Consolas" w:cs="Times New Roman"/>
          <w:color w:val="D4D4D4"/>
          <w:sz w:val="21"/>
          <w:szCs w:val="21"/>
        </w:rPr>
        <w:t>&gt; &lt;/</w:t>
      </w:r>
      <w:r w:rsidRPr="009162BE">
        <w:rPr>
          <w:rFonts w:ascii="Consolas" w:eastAsia="Times New Roman" w:hAnsi="Consolas" w:cs="Times New Roman"/>
          <w:color w:val="9CDCFE"/>
          <w:sz w:val="21"/>
          <w:szCs w:val="21"/>
        </w:rPr>
        <w:t>Loai</w:t>
      </w:r>
      <w:r w:rsidRPr="009162BE">
        <w:rPr>
          <w:rFonts w:ascii="Consolas" w:eastAsia="Times New Roman" w:hAnsi="Consolas" w:cs="Times New Roman"/>
          <w:color w:val="D4D4D4"/>
          <w:sz w:val="21"/>
          <w:szCs w:val="21"/>
        </w:rPr>
        <w:t>&gt;*</w:t>
      </w:r>
      <w:r w:rsidRPr="009162BE">
        <w:rPr>
          <w:rFonts w:ascii="Consolas" w:eastAsia="Times New Roman" w:hAnsi="Consolas" w:cs="Times New Roman"/>
          <w:color w:val="6A9955"/>
          <w:sz w:val="21"/>
          <w:szCs w:val="21"/>
        </w:rPr>
        <w:t xml:space="preserve">//Loại (Loại thông báo) (1: Thông báo hủy/giải trình của NNT, 2: Thông báo hủy/giải trình của NNT theo thông báo của CQT) </w:t>
      </w:r>
    </w:p>
    <w:p w14:paraId="3AF97E33"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So</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So</w:t>
      </w:r>
      <w:r w:rsidRPr="009162BE">
        <w:rPr>
          <w:rFonts w:ascii="Consolas" w:eastAsia="Times New Roman" w:hAnsi="Consolas" w:cs="Times New Roman"/>
          <w:color w:val="D4D4D4"/>
          <w:sz w:val="21"/>
          <w:szCs w:val="21"/>
        </w:rPr>
        <w:t xml:space="preserve">&gt; </w:t>
      </w:r>
      <w:r w:rsidRPr="009162BE">
        <w:rPr>
          <w:rFonts w:ascii="Consolas" w:eastAsia="Times New Roman" w:hAnsi="Consolas" w:cs="Times New Roman"/>
          <w:color w:val="6A9955"/>
          <w:sz w:val="21"/>
          <w:szCs w:val="21"/>
        </w:rPr>
        <w:t>//Số thông báo của CQT. Bắt buộc (Đối với Loại=2: Thông báo hủy/giải trình của NNT theo thông báo của CQT)</w:t>
      </w:r>
    </w:p>
    <w:p w14:paraId="106B3010"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NTBCCQT</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NTBCCQT</w:t>
      </w:r>
      <w:r w:rsidRPr="009162BE">
        <w:rPr>
          <w:rFonts w:ascii="Consolas" w:eastAsia="Times New Roman" w:hAnsi="Consolas" w:cs="Times New Roman"/>
          <w:color w:val="D4D4D4"/>
          <w:sz w:val="21"/>
          <w:szCs w:val="21"/>
        </w:rPr>
        <w:t>&gt;</w:t>
      </w:r>
      <w:r w:rsidRPr="009162BE">
        <w:rPr>
          <w:rFonts w:ascii="Consolas" w:eastAsia="Times New Roman" w:hAnsi="Consolas" w:cs="Times New Roman"/>
          <w:color w:val="6A9955"/>
          <w:sz w:val="21"/>
          <w:szCs w:val="21"/>
        </w:rPr>
        <w:t xml:space="preserve">//Ngày thông báo của CQT. Bắt buộc (Đối với Loại=2: Thông báo hủy/giải trình của NNT theo thông báo của CQT) </w:t>
      </w:r>
    </w:p>
    <w:p w14:paraId="7B1F9EDD"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DSHDon</w:t>
      </w:r>
      <w:r w:rsidRPr="009162BE">
        <w:rPr>
          <w:rFonts w:ascii="Consolas" w:eastAsia="Times New Roman" w:hAnsi="Consolas" w:cs="Times New Roman"/>
          <w:color w:val="D4D4D4"/>
          <w:sz w:val="21"/>
          <w:szCs w:val="21"/>
        </w:rPr>
        <w:t>&gt;</w:t>
      </w:r>
    </w:p>
    <w:p w14:paraId="071E8850"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HDon</w:t>
      </w:r>
      <w:r w:rsidRPr="009162BE">
        <w:rPr>
          <w:rFonts w:ascii="Consolas" w:eastAsia="Times New Roman" w:hAnsi="Consolas" w:cs="Times New Roman"/>
          <w:color w:val="D4D4D4"/>
          <w:sz w:val="21"/>
          <w:szCs w:val="21"/>
        </w:rPr>
        <w:t>&gt;</w:t>
      </w:r>
    </w:p>
    <w:p w14:paraId="39601AA3"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STT</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STT</w:t>
      </w:r>
      <w:r w:rsidRPr="009162BE">
        <w:rPr>
          <w:rFonts w:ascii="Consolas" w:eastAsia="Times New Roman" w:hAnsi="Consolas" w:cs="Times New Roman"/>
          <w:color w:val="D4D4D4"/>
          <w:sz w:val="21"/>
          <w:szCs w:val="21"/>
        </w:rPr>
        <w:t xml:space="preserve">&gt; </w:t>
      </w:r>
      <w:r w:rsidRPr="009162BE">
        <w:rPr>
          <w:rFonts w:ascii="Consolas" w:eastAsia="Times New Roman" w:hAnsi="Consolas" w:cs="Times New Roman"/>
          <w:color w:val="6A9955"/>
          <w:sz w:val="21"/>
          <w:szCs w:val="21"/>
        </w:rPr>
        <w:t>//Số thứ tự</w:t>
      </w:r>
    </w:p>
    <w:p w14:paraId="36EAB42F"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MCQTCap</w:t>
      </w:r>
      <w:r w:rsidRPr="009162BE">
        <w:rPr>
          <w:rFonts w:ascii="Consolas" w:eastAsia="Times New Roman" w:hAnsi="Consolas" w:cs="Times New Roman"/>
          <w:color w:val="D4D4D4"/>
          <w:sz w:val="21"/>
          <w:szCs w:val="21"/>
        </w:rPr>
        <w:t>&gt; &lt;/</w:t>
      </w:r>
      <w:r w:rsidRPr="009162BE">
        <w:rPr>
          <w:rFonts w:ascii="Consolas" w:eastAsia="Times New Roman" w:hAnsi="Consolas" w:cs="Times New Roman"/>
          <w:color w:val="9CDCFE"/>
          <w:sz w:val="21"/>
          <w:szCs w:val="21"/>
        </w:rPr>
        <w:t>MCQTCap</w:t>
      </w:r>
      <w:r w:rsidRPr="009162BE">
        <w:rPr>
          <w:rFonts w:ascii="Consolas" w:eastAsia="Times New Roman" w:hAnsi="Consolas" w:cs="Times New Roman"/>
          <w:color w:val="D4D4D4"/>
          <w:sz w:val="21"/>
          <w:szCs w:val="21"/>
        </w:rPr>
        <w:t xml:space="preserve">&gt; </w:t>
      </w:r>
      <w:r w:rsidRPr="009162BE">
        <w:rPr>
          <w:rFonts w:ascii="Consolas" w:eastAsia="Times New Roman" w:hAnsi="Consolas" w:cs="Times New Roman"/>
          <w:color w:val="6A9955"/>
          <w:sz w:val="21"/>
          <w:szCs w:val="21"/>
        </w:rPr>
        <w:t>//Mã CQT cấp. Bắt buộc (Trừ trường hợp là hóa đơn không có mã của CQT)</w:t>
      </w:r>
    </w:p>
    <w:p w14:paraId="650F4829"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KHMSHDon</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KHMSHDon</w:t>
      </w:r>
      <w:r w:rsidRPr="009162BE">
        <w:rPr>
          <w:rFonts w:ascii="Consolas" w:eastAsia="Times New Roman" w:hAnsi="Consolas" w:cs="Times New Roman"/>
          <w:color w:val="D4D4D4"/>
          <w:sz w:val="21"/>
          <w:szCs w:val="21"/>
        </w:rPr>
        <w:t xml:space="preserve">&gt;* </w:t>
      </w:r>
      <w:r w:rsidRPr="009162BE">
        <w:rPr>
          <w:rFonts w:ascii="Consolas" w:eastAsia="Times New Roman" w:hAnsi="Consolas" w:cs="Times New Roman"/>
          <w:color w:val="6A9955"/>
          <w:sz w:val="21"/>
          <w:szCs w:val="21"/>
        </w:rPr>
        <w:t>//Ký hiệu mẫu số hóa đơn</w:t>
      </w:r>
    </w:p>
    <w:p w14:paraId="16504BFA"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KHHDon</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KHHDon</w:t>
      </w:r>
      <w:r w:rsidRPr="009162BE">
        <w:rPr>
          <w:rFonts w:ascii="Consolas" w:eastAsia="Times New Roman" w:hAnsi="Consolas" w:cs="Times New Roman"/>
          <w:color w:val="D4D4D4"/>
          <w:sz w:val="21"/>
          <w:szCs w:val="21"/>
        </w:rPr>
        <w:t>&gt;*</w:t>
      </w:r>
      <w:r w:rsidRPr="009162BE">
        <w:rPr>
          <w:rFonts w:ascii="Consolas" w:eastAsia="Times New Roman" w:hAnsi="Consolas" w:cs="Times New Roman"/>
          <w:color w:val="6A9955"/>
          <w:sz w:val="21"/>
          <w:szCs w:val="21"/>
        </w:rPr>
        <w:t>//Ký hiệu hóa đơn</w:t>
      </w:r>
    </w:p>
    <w:p w14:paraId="217F6BB2"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SHDon</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SHDon</w:t>
      </w:r>
      <w:r w:rsidRPr="009162BE">
        <w:rPr>
          <w:rFonts w:ascii="Consolas" w:eastAsia="Times New Roman" w:hAnsi="Consolas" w:cs="Times New Roman"/>
          <w:color w:val="D4D4D4"/>
          <w:sz w:val="21"/>
          <w:szCs w:val="21"/>
        </w:rPr>
        <w:t>&gt;*</w:t>
      </w:r>
      <w:r w:rsidRPr="009162BE">
        <w:rPr>
          <w:rFonts w:ascii="Consolas" w:eastAsia="Times New Roman" w:hAnsi="Consolas" w:cs="Times New Roman"/>
          <w:color w:val="6A9955"/>
          <w:sz w:val="21"/>
          <w:szCs w:val="21"/>
        </w:rPr>
        <w:t>//Số hóa đơn (Số hóa đơn điện tử)</w:t>
      </w:r>
    </w:p>
    <w:p w14:paraId="30535625"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Ngay</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Ngay</w:t>
      </w:r>
      <w:r w:rsidRPr="009162BE">
        <w:rPr>
          <w:rFonts w:ascii="Consolas" w:eastAsia="Times New Roman" w:hAnsi="Consolas" w:cs="Times New Roman"/>
          <w:color w:val="D4D4D4"/>
          <w:sz w:val="21"/>
          <w:szCs w:val="21"/>
        </w:rPr>
        <w:t>&gt;*</w:t>
      </w:r>
      <w:r w:rsidRPr="009162BE">
        <w:rPr>
          <w:rFonts w:ascii="Consolas" w:eastAsia="Times New Roman" w:hAnsi="Consolas" w:cs="Times New Roman"/>
          <w:color w:val="6A9955"/>
          <w:sz w:val="21"/>
          <w:szCs w:val="21"/>
        </w:rPr>
        <w:t>//Ngày (Ngày lập hóa đơn) - định dạng: YYYY-MM-YY</w:t>
      </w:r>
    </w:p>
    <w:p w14:paraId="081C920D"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LADHDDT</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LADHDDT</w:t>
      </w:r>
      <w:r w:rsidRPr="009162BE">
        <w:rPr>
          <w:rFonts w:ascii="Consolas" w:eastAsia="Times New Roman" w:hAnsi="Consolas" w:cs="Times New Roman"/>
          <w:color w:val="D4D4D4"/>
          <w:sz w:val="21"/>
          <w:szCs w:val="21"/>
        </w:rPr>
        <w:t>&gt;*</w:t>
      </w:r>
      <w:r w:rsidRPr="009162BE">
        <w:rPr>
          <w:rFonts w:ascii="Consolas" w:eastAsia="Times New Roman" w:hAnsi="Consolas" w:cs="Times New Roman"/>
          <w:color w:val="6A9955"/>
          <w:sz w:val="21"/>
          <w:szCs w:val="21"/>
        </w:rPr>
        <w:t xml:space="preserve">//Loại áp dụng hóa đơn điện tử </w:t>
      </w:r>
    </w:p>
    <w:p w14:paraId="4B1BB093"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w:t>
      </w:r>
      <w:r w:rsidRPr="009162BE">
        <w:rPr>
          <w:rFonts w:ascii="Consolas" w:eastAsia="Times New Roman" w:hAnsi="Consolas" w:cs="Times New Roman"/>
          <w:color w:val="B5CEA8"/>
          <w:sz w:val="21"/>
          <w:szCs w:val="21"/>
        </w:rPr>
        <w:t>1</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Hóa</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đơn</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điện</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tử</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theo</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Nghị</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định</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B5CEA8"/>
          <w:sz w:val="21"/>
          <w:szCs w:val="21"/>
        </w:rPr>
        <w:t>123</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B5CEA8"/>
          <w:sz w:val="21"/>
          <w:szCs w:val="21"/>
        </w:rPr>
        <w:t>2020</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NĐ</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CP</w:t>
      </w:r>
      <w:r w:rsidRPr="009162BE">
        <w:rPr>
          <w:rFonts w:ascii="Consolas" w:eastAsia="Times New Roman" w:hAnsi="Consolas" w:cs="Times New Roman"/>
          <w:color w:val="D4D4D4"/>
          <w:sz w:val="21"/>
          <w:szCs w:val="21"/>
        </w:rPr>
        <w:t xml:space="preserve">; </w:t>
      </w:r>
    </w:p>
    <w:p w14:paraId="0051C58F"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B5CEA8"/>
          <w:sz w:val="21"/>
          <w:szCs w:val="21"/>
        </w:rPr>
        <w:t>2</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Hóa</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đơn</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điện</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tử</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có</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mã</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xác</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thực</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của</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cơ</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quan</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thuế</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theo</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Quyết</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định</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số</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B5CEA8"/>
          <w:sz w:val="21"/>
          <w:szCs w:val="21"/>
        </w:rPr>
        <w:t>1209</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QĐ</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BTC</w:t>
      </w:r>
      <w:r w:rsidRPr="009162BE">
        <w:rPr>
          <w:rFonts w:ascii="Consolas" w:eastAsia="Times New Roman" w:hAnsi="Consolas" w:cs="Times New Roman"/>
          <w:color w:val="D4D4D4"/>
          <w:sz w:val="21"/>
          <w:szCs w:val="21"/>
        </w:rPr>
        <w:t>;</w:t>
      </w:r>
    </w:p>
    <w:p w14:paraId="5C149D5E"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B5CEA8"/>
          <w:sz w:val="21"/>
          <w:szCs w:val="21"/>
        </w:rPr>
        <w:t>3</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Hóa</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đơn</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theo</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Nghị</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định</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số</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B5CEA8"/>
          <w:sz w:val="21"/>
          <w:szCs w:val="21"/>
        </w:rPr>
        <w:t>51</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B5CEA8"/>
          <w:sz w:val="21"/>
          <w:szCs w:val="21"/>
        </w:rPr>
        <w:t>2010</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NĐ</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CP</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và</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Nghị</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định</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số</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B5CEA8"/>
          <w:sz w:val="21"/>
          <w:szCs w:val="21"/>
        </w:rPr>
        <w:t>04</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B5CEA8"/>
          <w:sz w:val="21"/>
          <w:szCs w:val="21"/>
        </w:rPr>
        <w:t>2014</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NĐ</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CP</w:t>
      </w:r>
      <w:r w:rsidRPr="009162BE">
        <w:rPr>
          <w:rFonts w:ascii="Consolas" w:eastAsia="Times New Roman" w:hAnsi="Consolas" w:cs="Times New Roman"/>
          <w:color w:val="D4D4D4"/>
          <w:sz w:val="21"/>
          <w:szCs w:val="21"/>
        </w:rPr>
        <w:t>;</w:t>
      </w:r>
    </w:p>
    <w:p w14:paraId="1DE6159D"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B5CEA8"/>
          <w:sz w:val="21"/>
          <w:szCs w:val="21"/>
        </w:rPr>
        <w:t>4</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Hóa</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đơn</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đặt</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in</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theo</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Nghị</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9CDCFE"/>
          <w:sz w:val="21"/>
          <w:szCs w:val="21"/>
        </w:rPr>
        <w:t>định</w:t>
      </w:r>
      <w:r w:rsidRPr="009162BE">
        <w:rPr>
          <w:rFonts w:ascii="Consolas" w:eastAsia="Times New Roman" w:hAnsi="Consolas" w:cs="Times New Roman"/>
          <w:color w:val="D4D4D4"/>
          <w:sz w:val="21"/>
          <w:szCs w:val="21"/>
        </w:rPr>
        <w:t xml:space="preserve"> </w:t>
      </w:r>
      <w:r w:rsidRPr="009162BE">
        <w:rPr>
          <w:rFonts w:ascii="Consolas" w:eastAsia="Times New Roman" w:hAnsi="Consolas" w:cs="Times New Roman"/>
          <w:color w:val="B5CEA8"/>
          <w:sz w:val="21"/>
          <w:szCs w:val="21"/>
        </w:rPr>
        <w:t>123</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B5CEA8"/>
          <w:sz w:val="21"/>
          <w:szCs w:val="21"/>
        </w:rPr>
        <w:t>2020</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NĐ</w:t>
      </w:r>
      <w:r w:rsidRPr="009162BE">
        <w:rPr>
          <w:rFonts w:ascii="Consolas" w:eastAsia="Times New Roman" w:hAnsi="Consolas" w:cs="Times New Roman"/>
          <w:color w:val="D4D4D4"/>
          <w:sz w:val="21"/>
          <w:szCs w:val="21"/>
        </w:rPr>
        <w:t>-</w:t>
      </w:r>
      <w:r w:rsidRPr="009162BE">
        <w:rPr>
          <w:rFonts w:ascii="Consolas" w:eastAsia="Times New Roman" w:hAnsi="Consolas" w:cs="Times New Roman"/>
          <w:color w:val="9CDCFE"/>
          <w:sz w:val="21"/>
          <w:szCs w:val="21"/>
        </w:rPr>
        <w:t>CP</w:t>
      </w:r>
      <w:r w:rsidRPr="009162BE">
        <w:rPr>
          <w:rFonts w:ascii="Consolas" w:eastAsia="Times New Roman" w:hAnsi="Consolas" w:cs="Times New Roman"/>
          <w:color w:val="D4D4D4"/>
          <w:sz w:val="21"/>
          <w:szCs w:val="21"/>
        </w:rPr>
        <w:t>)</w:t>
      </w:r>
    </w:p>
    <w:p w14:paraId="1ED7F091"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TCTBao</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TCTBao</w:t>
      </w:r>
      <w:r w:rsidRPr="009162BE">
        <w:rPr>
          <w:rFonts w:ascii="Consolas" w:eastAsia="Times New Roman" w:hAnsi="Consolas" w:cs="Times New Roman"/>
          <w:color w:val="D4D4D4"/>
          <w:sz w:val="21"/>
          <w:szCs w:val="21"/>
        </w:rPr>
        <w:t>&gt; *</w:t>
      </w:r>
      <w:r w:rsidRPr="009162BE">
        <w:rPr>
          <w:rFonts w:ascii="Consolas" w:eastAsia="Times New Roman" w:hAnsi="Consolas" w:cs="Times New Roman"/>
          <w:color w:val="6A9955"/>
          <w:sz w:val="21"/>
          <w:szCs w:val="21"/>
        </w:rPr>
        <w:t>//Tính chất thông báo (1: Hủy; 2: Điều chỉnh; 3: Thay thế; 4: Giải trình)</w:t>
      </w:r>
    </w:p>
    <w:p w14:paraId="5D34BDEB"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LDo</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LDo</w:t>
      </w:r>
      <w:r w:rsidRPr="009162BE">
        <w:rPr>
          <w:rFonts w:ascii="Consolas" w:eastAsia="Times New Roman" w:hAnsi="Consolas" w:cs="Times New Roman"/>
          <w:color w:val="D4D4D4"/>
          <w:sz w:val="21"/>
          <w:szCs w:val="21"/>
        </w:rPr>
        <w:t xml:space="preserve">&gt; </w:t>
      </w:r>
      <w:r w:rsidRPr="009162BE">
        <w:rPr>
          <w:rFonts w:ascii="Consolas" w:eastAsia="Times New Roman" w:hAnsi="Consolas" w:cs="Times New Roman"/>
          <w:color w:val="6A9955"/>
          <w:sz w:val="21"/>
          <w:szCs w:val="21"/>
        </w:rPr>
        <w:t>//Lý do</w:t>
      </w:r>
    </w:p>
    <w:p w14:paraId="4B66D901"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Fkey</w:t>
      </w:r>
      <w:r w:rsidRPr="009162BE">
        <w:rPr>
          <w:rFonts w:ascii="Consolas" w:eastAsia="Times New Roman" w:hAnsi="Consolas" w:cs="Times New Roman"/>
          <w:color w:val="D4D4D4"/>
          <w:sz w:val="21"/>
          <w:szCs w:val="21"/>
        </w:rPr>
        <w:t>&gt;&lt;/</w:t>
      </w:r>
      <w:r w:rsidRPr="009162BE">
        <w:rPr>
          <w:rFonts w:ascii="Consolas" w:eastAsia="Times New Roman" w:hAnsi="Consolas" w:cs="Times New Roman"/>
          <w:color w:val="9CDCFE"/>
          <w:sz w:val="21"/>
          <w:szCs w:val="21"/>
        </w:rPr>
        <w:t>Fkey</w:t>
      </w:r>
      <w:r w:rsidRPr="009162BE">
        <w:rPr>
          <w:rFonts w:ascii="Consolas" w:eastAsia="Times New Roman" w:hAnsi="Consolas" w:cs="Times New Roman"/>
          <w:color w:val="D4D4D4"/>
          <w:sz w:val="21"/>
          <w:szCs w:val="21"/>
        </w:rPr>
        <w:t>&gt;</w:t>
      </w:r>
    </w:p>
    <w:p w14:paraId="439FE623"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HDon</w:t>
      </w:r>
      <w:r w:rsidRPr="009162BE">
        <w:rPr>
          <w:rFonts w:ascii="Consolas" w:eastAsia="Times New Roman" w:hAnsi="Consolas" w:cs="Times New Roman"/>
          <w:color w:val="D4D4D4"/>
          <w:sz w:val="21"/>
          <w:szCs w:val="21"/>
        </w:rPr>
        <w:t>&gt;</w:t>
      </w:r>
    </w:p>
    <w:p w14:paraId="684CA055"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    &lt;/</w:t>
      </w:r>
      <w:r w:rsidRPr="009162BE">
        <w:rPr>
          <w:rFonts w:ascii="Consolas" w:eastAsia="Times New Roman" w:hAnsi="Consolas" w:cs="Times New Roman"/>
          <w:color w:val="9CDCFE"/>
          <w:sz w:val="21"/>
          <w:szCs w:val="21"/>
        </w:rPr>
        <w:t>DSHDon</w:t>
      </w:r>
      <w:r w:rsidRPr="009162BE">
        <w:rPr>
          <w:rFonts w:ascii="Consolas" w:eastAsia="Times New Roman" w:hAnsi="Consolas" w:cs="Times New Roman"/>
          <w:color w:val="D4D4D4"/>
          <w:sz w:val="21"/>
          <w:szCs w:val="21"/>
        </w:rPr>
        <w:t>&gt;</w:t>
      </w:r>
    </w:p>
    <w:p w14:paraId="5EAFD1FE" w14:textId="77777777" w:rsidR="00AC3E5D" w:rsidRPr="009162BE" w:rsidRDefault="00AC3E5D" w:rsidP="00AC3E5D">
      <w:pPr>
        <w:shd w:val="clear" w:color="auto" w:fill="1E1E1E"/>
        <w:spacing w:after="0" w:line="285" w:lineRule="atLeast"/>
        <w:rPr>
          <w:rFonts w:ascii="Consolas" w:eastAsia="Times New Roman" w:hAnsi="Consolas" w:cs="Times New Roman"/>
          <w:color w:val="D4D4D4"/>
          <w:sz w:val="21"/>
          <w:szCs w:val="21"/>
        </w:rPr>
      </w:pPr>
      <w:r w:rsidRPr="009162BE">
        <w:rPr>
          <w:rFonts w:ascii="Consolas" w:eastAsia="Times New Roman" w:hAnsi="Consolas" w:cs="Times New Roman"/>
          <w:color w:val="D4D4D4"/>
          <w:sz w:val="21"/>
          <w:szCs w:val="21"/>
        </w:rPr>
        <w:t>&lt;/</w:t>
      </w:r>
      <w:r w:rsidRPr="009162BE">
        <w:rPr>
          <w:rFonts w:ascii="Consolas" w:eastAsia="Times New Roman" w:hAnsi="Consolas" w:cs="Times New Roman"/>
          <w:color w:val="9CDCFE"/>
          <w:sz w:val="21"/>
          <w:szCs w:val="21"/>
        </w:rPr>
        <w:t>DLTBao</w:t>
      </w:r>
      <w:r w:rsidRPr="009162BE">
        <w:rPr>
          <w:rFonts w:ascii="Consolas" w:eastAsia="Times New Roman" w:hAnsi="Consolas" w:cs="Times New Roman"/>
          <w:color w:val="D4D4D4"/>
          <w:sz w:val="21"/>
          <w:szCs w:val="21"/>
        </w:rPr>
        <w:t>&gt;</w:t>
      </w:r>
    </w:p>
    <w:p w14:paraId="1A17D372" w14:textId="77777777" w:rsidR="00AC3E5D" w:rsidRDefault="00AC3E5D" w:rsidP="00AC3E5D">
      <w:pPr>
        <w:rPr>
          <w:lang w:eastAsia="x-none"/>
        </w:rPr>
      </w:pPr>
    </w:p>
    <w:p w14:paraId="1F176B8C" w14:textId="77777777" w:rsidR="00AC3E5D" w:rsidRDefault="00AC3E5D" w:rsidP="00AC3E5D">
      <w:pPr>
        <w:rPr>
          <w:lang w:eastAsia="x-none"/>
        </w:rPr>
      </w:pPr>
      <w:r>
        <w:rPr>
          <w:lang w:eastAsia="x-none"/>
        </w:rPr>
        <w:t>Cấu trúc chuỗi base64Hash trả về:</w:t>
      </w:r>
    </w:p>
    <w:p w14:paraId="60859700" w14:textId="77777777" w:rsidR="00AC3E5D" w:rsidRPr="00AD40CA" w:rsidRDefault="00AC3E5D" w:rsidP="00AC3E5D">
      <w:pPr>
        <w:shd w:val="clear" w:color="auto" w:fill="1E1E1E"/>
        <w:spacing w:after="0" w:line="285" w:lineRule="atLeast"/>
        <w:rPr>
          <w:rFonts w:ascii="Consolas" w:eastAsia="Times New Roman" w:hAnsi="Consolas" w:cs="Times New Roman"/>
          <w:color w:val="D4D4D4"/>
          <w:sz w:val="21"/>
          <w:szCs w:val="21"/>
        </w:rPr>
      </w:pPr>
      <w:r w:rsidRPr="00AD40CA">
        <w:rPr>
          <w:rFonts w:ascii="Consolas" w:eastAsia="Times New Roman" w:hAnsi="Consolas" w:cs="Times New Roman"/>
          <w:color w:val="9CDCFE"/>
          <w:sz w:val="21"/>
          <w:szCs w:val="21"/>
        </w:rPr>
        <w:t>Qp0OIf1ZAMA5tHpzdJtqIV0rlZc</w:t>
      </w:r>
      <w:r w:rsidRPr="00AD40CA">
        <w:rPr>
          <w:rFonts w:ascii="Consolas" w:eastAsia="Times New Roman" w:hAnsi="Consolas" w:cs="Times New Roman"/>
          <w:color w:val="D4D4D4"/>
          <w:sz w:val="21"/>
          <w:szCs w:val="21"/>
        </w:rPr>
        <w:t>=</w:t>
      </w:r>
    </w:p>
    <w:p w14:paraId="7FFEBD3A" w14:textId="77777777" w:rsidR="00AC3E5D" w:rsidRPr="00193CC8" w:rsidRDefault="00AC3E5D" w:rsidP="00AC3E5D">
      <w:pPr>
        <w:shd w:val="clear" w:color="auto" w:fill="FFFFFF"/>
        <w:spacing w:after="0" w:line="240" w:lineRule="auto"/>
        <w:rPr>
          <w:rFonts w:ascii="Courier New" w:eastAsia="Times New Roman" w:hAnsi="Courier New" w:cs="Courier New"/>
          <w:b/>
          <w:bCs/>
          <w:color w:val="000000"/>
          <w:sz w:val="20"/>
          <w:szCs w:val="20"/>
        </w:rPr>
      </w:pPr>
    </w:p>
    <w:p w14:paraId="6AAE5F4A" w14:textId="77777777" w:rsidR="00AC3E5D" w:rsidRDefault="00AC3E5D" w:rsidP="00AC3E5D">
      <w:pPr>
        <w:pStyle w:val="Heading3"/>
      </w:pPr>
      <w:bookmarkStart w:id="79" w:name="_Toc90309069"/>
      <w:r>
        <w:lastRenderedPageBreak/>
        <w:t>Gửi thông điệp hóa đơn điện tử có sai sót sử dụng token (bước 2)</w:t>
      </w:r>
      <w:bookmarkEnd w:id="79"/>
    </w:p>
    <w:p w14:paraId="3E8A9896" w14:textId="77777777" w:rsidR="00AC3E5D" w:rsidRPr="00593BE8" w:rsidRDefault="00AC3E5D" w:rsidP="00A75803">
      <w:pPr>
        <w:pStyle w:val="N"/>
      </w:pPr>
      <w:r w:rsidRPr="00593BE8">
        <w:t>URL</w:t>
      </w:r>
    </w:p>
    <w:p w14:paraId="660C9240" w14:textId="77777777" w:rsidR="00AC3E5D" w:rsidRDefault="00AC3E5D" w:rsidP="00A75803">
      <w:pPr>
        <w:pStyle w:val="N"/>
        <w:rPr>
          <w:b/>
        </w:rPr>
      </w:pPr>
      <w:r>
        <w:tab/>
      </w:r>
      <w:r w:rsidRPr="00007702">
        <w:t xml:space="preserve"> </w:t>
      </w:r>
      <w:r>
        <w:t>s</w:t>
      </w:r>
      <w:r w:rsidRPr="00EB3AC8">
        <w:t xml:space="preserve">tring </w:t>
      </w:r>
      <w:r w:rsidRPr="00746C68">
        <w:rPr>
          <w:b/>
        </w:rPr>
        <w:t>SendInvNoticeErrorsWidthToken(</w:t>
      </w:r>
      <w:r w:rsidRPr="00746C68">
        <w:t>string Account, string ACpass, string username, string password, string xml</w:t>
      </w:r>
      <w:r w:rsidRPr="00746C68">
        <w:rPr>
          <w:b/>
        </w:rPr>
        <w:t xml:space="preserve">) </w:t>
      </w:r>
    </w:p>
    <w:p w14:paraId="0B538056" w14:textId="77777777" w:rsidR="00AC3E5D" w:rsidRPr="00593BE8" w:rsidRDefault="00AC3E5D" w:rsidP="00A75803">
      <w:pPr>
        <w:pStyle w:val="N"/>
      </w:pPr>
      <w:r w:rsidRPr="00593BE8">
        <w:t>DESCRIPTION</w:t>
      </w:r>
    </w:p>
    <w:p w14:paraId="1D6F29FA" w14:textId="77777777" w:rsidR="00AC3E5D" w:rsidRPr="007C1EEB" w:rsidRDefault="00AC3E5D" w:rsidP="00A75803">
      <w:pPr>
        <w:pStyle w:val="N"/>
      </w:pPr>
      <w:r>
        <w:tab/>
        <w:t>Đây là web service cho phép gửi thông điệp hóa đơn điện tử có sai sót với các hệ thống sử dụng token, sau khi thực hiện gọi hàm Lấy giá trị Hash ở bước 1 (</w:t>
      </w:r>
      <w:r>
        <w:rPr>
          <w:b/>
        </w:rPr>
        <w:t>3.1.9</w:t>
      </w:r>
      <w:r>
        <w:t>)</w:t>
      </w:r>
    </w:p>
    <w:p w14:paraId="4CAA2147" w14:textId="77777777" w:rsidR="00AC3E5D" w:rsidRPr="00007702" w:rsidRDefault="00AC3E5D" w:rsidP="00A75803">
      <w:pPr>
        <w:pStyle w:val="N"/>
      </w:pPr>
      <w:r w:rsidRPr="00663B3E">
        <w:t>HTTP METHOD</w:t>
      </w:r>
    </w:p>
    <w:p w14:paraId="35CB893E" w14:textId="77777777" w:rsidR="00AC3E5D" w:rsidRPr="00007702" w:rsidRDefault="00AC3E5D" w:rsidP="00A75803">
      <w:pPr>
        <w:pStyle w:val="N"/>
        <w:rPr>
          <w:b/>
        </w:rPr>
      </w:pPr>
      <w:r w:rsidRPr="00610AFD">
        <w:tab/>
      </w:r>
      <w:r w:rsidRPr="00610AFD">
        <w:tab/>
        <w:t>POST</w:t>
      </w:r>
    </w:p>
    <w:p w14:paraId="5C5CF14E" w14:textId="77777777" w:rsidR="00AC3E5D" w:rsidRPr="00610AFD" w:rsidRDefault="00AC3E5D" w:rsidP="00A75803">
      <w:pPr>
        <w:pStyle w:val="N"/>
      </w:pPr>
      <w:r w:rsidRPr="00610AFD">
        <w:t>REQUEST BODY</w:t>
      </w:r>
    </w:p>
    <w:p w14:paraId="74A218BF" w14:textId="77777777" w:rsidR="00AC3E5D" w:rsidRPr="009F6762" w:rsidRDefault="00AC3E5D" w:rsidP="00AC3E5D">
      <w:pPr>
        <w:pStyle w:val="ListParagraph"/>
        <w:numPr>
          <w:ilvl w:val="0"/>
          <w:numId w:val="2"/>
        </w:numPr>
        <w:spacing w:after="0" w:line="360" w:lineRule="auto"/>
        <w:ind w:left="1080"/>
        <w:jc w:val="both"/>
        <w:rPr>
          <w:rFonts w:eastAsia="Calibri" w:cs="Times New Roman"/>
          <w:b/>
          <w:szCs w:val="24"/>
          <w:u w:val="single"/>
        </w:rPr>
      </w:pPr>
      <w:r w:rsidRPr="009F6762">
        <w:rPr>
          <w:rFonts w:eastAsia="Calibri" w:cs="Times New Roman"/>
          <w:b/>
          <w:szCs w:val="24"/>
        </w:rPr>
        <w:t xml:space="preserve">Account/ACPass:  </w:t>
      </w:r>
      <w:r w:rsidRPr="009F6762">
        <w:rPr>
          <w:rFonts w:eastAsia="Calibri" w:cs="Times New Roman"/>
          <w:szCs w:val="24"/>
        </w:rPr>
        <w:t xml:space="preserve">Tài khoản được cấp phát cho nhân viên gọi lệnh </w:t>
      </w:r>
      <w:r>
        <w:rPr>
          <w:rFonts w:eastAsia="Calibri" w:cs="Times New Roman"/>
          <w:szCs w:val="24"/>
        </w:rPr>
        <w:t>gửi thông điệp.</w:t>
      </w:r>
    </w:p>
    <w:p w14:paraId="099C484F" w14:textId="77777777" w:rsidR="00AC3E5D" w:rsidRPr="009F6762" w:rsidRDefault="00AC3E5D" w:rsidP="00AC3E5D">
      <w:pPr>
        <w:pStyle w:val="ListParagraph"/>
        <w:numPr>
          <w:ilvl w:val="0"/>
          <w:numId w:val="2"/>
        </w:numPr>
        <w:spacing w:after="0" w:line="360" w:lineRule="auto"/>
        <w:ind w:left="1080"/>
        <w:jc w:val="both"/>
        <w:rPr>
          <w:rFonts w:eastAsia="Calibri" w:cs="Times New Roman"/>
          <w:b/>
          <w:szCs w:val="24"/>
          <w:u w:val="single"/>
        </w:rPr>
      </w:pPr>
      <w:r w:rsidRPr="009F6762">
        <w:rPr>
          <w:rFonts w:eastAsia="Calibri" w:cs="Times New Roman"/>
          <w:b/>
          <w:szCs w:val="24"/>
        </w:rPr>
        <w:t>Username/pass</w:t>
      </w:r>
      <w:r w:rsidRPr="009F6762">
        <w:rPr>
          <w:rFonts w:eastAsia="Calibri" w:cs="Times New Roman"/>
          <w:szCs w:val="24"/>
        </w:rPr>
        <w:t>: Tài khoản được cấp phát cho khách hàng để gọi đến webservice (tài khoản có quyền ServiceRole trong hệ thống).</w:t>
      </w:r>
    </w:p>
    <w:p w14:paraId="4B8EA7FC" w14:textId="77777777" w:rsidR="00AC3E5D" w:rsidRPr="00761E77" w:rsidRDefault="00AC3E5D" w:rsidP="00AC3E5D">
      <w:pPr>
        <w:pStyle w:val="ListParagraph"/>
        <w:numPr>
          <w:ilvl w:val="0"/>
          <w:numId w:val="2"/>
        </w:numPr>
        <w:spacing w:after="0" w:line="360" w:lineRule="auto"/>
        <w:ind w:left="1080"/>
        <w:jc w:val="both"/>
        <w:rPr>
          <w:rFonts w:eastAsia="Calibri" w:cs="Times New Roman"/>
          <w:b/>
          <w:szCs w:val="24"/>
          <w:u w:val="single"/>
        </w:rPr>
      </w:pPr>
      <w:r w:rsidRPr="00B52467">
        <w:rPr>
          <w:rFonts w:cs="Times New Roman"/>
          <w:b/>
          <w:color w:val="000000"/>
          <w:szCs w:val="24"/>
        </w:rPr>
        <w:t>xml</w:t>
      </w:r>
      <w:r w:rsidRPr="000D3AC0">
        <w:rPr>
          <w:rFonts w:cs="Times New Roman"/>
          <w:color w:val="000000"/>
          <w:szCs w:val="24"/>
        </w:rPr>
        <w:t>: chuỗi xml dữ liệu ký hash</w:t>
      </w:r>
      <w:r>
        <w:rPr>
          <w:rFonts w:cs="Times New Roman"/>
          <w:color w:val="000000"/>
          <w:szCs w:val="24"/>
        </w:rPr>
        <w:t>.</w:t>
      </w:r>
      <w:r>
        <w:rPr>
          <w:rFonts w:eastAsia="Calibri" w:cs="Times New Roman"/>
          <w:b/>
          <w:szCs w:val="24"/>
          <w:u w:val="single"/>
        </w:rPr>
        <w:t xml:space="preserve"> </w:t>
      </w:r>
    </w:p>
    <w:p w14:paraId="3ACF4B9C" w14:textId="77777777" w:rsidR="00AC3E5D" w:rsidRPr="00761E77"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 xml:space="preserve">convert: </w:t>
      </w:r>
      <w:r w:rsidRPr="009372AD">
        <w:rPr>
          <w:rFonts w:eastAsia="Calibri" w:cs="Times New Roman"/>
          <w:szCs w:val="24"/>
        </w:rPr>
        <w:t>Mặc đị</w:t>
      </w:r>
      <w:r>
        <w:rPr>
          <w:rFonts w:eastAsia="Calibri" w:cs="Times New Roman"/>
          <w:szCs w:val="24"/>
        </w:rPr>
        <w:t>nh là 0 (</w:t>
      </w:r>
      <w:r w:rsidRPr="009372AD">
        <w:rPr>
          <w:rFonts w:eastAsia="Calibri" w:cs="Times New Roman"/>
          <w:szCs w:val="24"/>
        </w:rPr>
        <w:t>0 – Không cần convert từ</w:t>
      </w:r>
      <w:r>
        <w:rPr>
          <w:rFonts w:eastAsia="Calibri" w:cs="Times New Roman"/>
          <w:szCs w:val="24"/>
        </w:rPr>
        <w:t xml:space="preserve"> TCVN3 sang Unicode / </w:t>
      </w:r>
      <w:r w:rsidRPr="009372AD">
        <w:rPr>
          <w:rFonts w:eastAsia="Calibri" w:cs="Times New Roman"/>
          <w:szCs w:val="24"/>
        </w:rPr>
        <w:t>1- Cần convert từ</w:t>
      </w:r>
      <w:r>
        <w:rPr>
          <w:rFonts w:eastAsia="Calibri" w:cs="Times New Roman"/>
          <w:szCs w:val="24"/>
        </w:rPr>
        <w:t xml:space="preserve"> TCVN3 sang Unicode)</w:t>
      </w:r>
    </w:p>
    <w:p w14:paraId="3D946A13" w14:textId="77777777" w:rsidR="00AC3E5D" w:rsidRPr="005A1839" w:rsidRDefault="00AC3E5D" w:rsidP="00AC3E5D">
      <w:pPr>
        <w:pStyle w:val="ListParagraph"/>
        <w:spacing w:after="0" w:line="360" w:lineRule="auto"/>
        <w:ind w:left="1080"/>
        <w:jc w:val="both"/>
        <w:rPr>
          <w:rFonts w:eastAsia="Calibri" w:cs="Times New Roman"/>
          <w:b/>
          <w:szCs w:val="24"/>
          <w:u w:val="single"/>
        </w:rPr>
      </w:pPr>
    </w:p>
    <w:p w14:paraId="01B642E8" w14:textId="77777777" w:rsidR="00AC3E5D" w:rsidRDefault="00AC3E5D" w:rsidP="00AC3E5D">
      <w:pPr>
        <w:rPr>
          <w:rFonts w:eastAsia="Times New Roman" w:cs="Times New Roman"/>
          <w:noProof/>
          <w:szCs w:val="24"/>
          <w:lang w:eastAsia="ar-SA"/>
        </w:rPr>
      </w:pPr>
      <w:r>
        <w:br w:type="page"/>
      </w:r>
    </w:p>
    <w:p w14:paraId="48317641" w14:textId="77777777" w:rsidR="00AC3E5D" w:rsidRDefault="00AC3E5D" w:rsidP="00A75803">
      <w:pPr>
        <w:pStyle w:val="N"/>
      </w:pPr>
      <w:r w:rsidRPr="00CA654D">
        <w:lastRenderedPageBreak/>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4950"/>
        <w:gridCol w:w="1885"/>
      </w:tblGrid>
      <w:tr w:rsidR="00AC3E5D" w:rsidRPr="00660ABB" w14:paraId="0ADAB2A8"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F2F2F2"/>
          </w:tcPr>
          <w:p w14:paraId="2C926965" w14:textId="77777777" w:rsidR="00AC3E5D" w:rsidRPr="00660ABB" w:rsidRDefault="00AC3E5D" w:rsidP="001B79C4">
            <w:pPr>
              <w:pStyle w:val="ListParagraph"/>
            </w:pPr>
            <w:r>
              <w:t>Kết quả</w:t>
            </w:r>
          </w:p>
        </w:tc>
        <w:tc>
          <w:tcPr>
            <w:tcW w:w="4950" w:type="dxa"/>
            <w:tcBorders>
              <w:top w:val="single" w:sz="4" w:space="0" w:color="2E74B5"/>
              <w:left w:val="single" w:sz="4" w:space="0" w:color="2E74B5"/>
              <w:bottom w:val="single" w:sz="4" w:space="0" w:color="2E74B5"/>
              <w:right w:val="single" w:sz="4" w:space="0" w:color="2E74B5"/>
            </w:tcBorders>
            <w:shd w:val="clear" w:color="auto" w:fill="F2F2F2"/>
          </w:tcPr>
          <w:p w14:paraId="07E200A4" w14:textId="77777777" w:rsidR="00AC3E5D" w:rsidRPr="00660ABB" w:rsidRDefault="00AC3E5D" w:rsidP="001B79C4">
            <w:pPr>
              <w:pStyle w:val="ListParagraph"/>
            </w:pPr>
            <w:r w:rsidRPr="00660ABB">
              <w:t>Mô tả</w:t>
            </w:r>
          </w:p>
        </w:tc>
        <w:tc>
          <w:tcPr>
            <w:tcW w:w="1885" w:type="dxa"/>
            <w:tcBorders>
              <w:top w:val="single" w:sz="4" w:space="0" w:color="2E74B5"/>
              <w:left w:val="single" w:sz="4" w:space="0" w:color="2E74B5"/>
              <w:bottom w:val="single" w:sz="4" w:space="0" w:color="2E74B5"/>
              <w:right w:val="single" w:sz="4" w:space="0" w:color="2E74B5"/>
            </w:tcBorders>
            <w:shd w:val="clear" w:color="auto" w:fill="F2F2F2"/>
          </w:tcPr>
          <w:p w14:paraId="043F48DB" w14:textId="77777777" w:rsidR="00AC3E5D" w:rsidRPr="00660ABB" w:rsidRDefault="00AC3E5D" w:rsidP="001B79C4">
            <w:pPr>
              <w:pStyle w:val="ListParagraph"/>
            </w:pPr>
            <w:r>
              <w:t>Ghi chú</w:t>
            </w:r>
          </w:p>
        </w:tc>
      </w:tr>
      <w:tr w:rsidR="00AC3E5D" w:rsidRPr="00660ABB" w14:paraId="673961B9" w14:textId="77777777" w:rsidTr="001B79C4">
        <w:tc>
          <w:tcPr>
            <w:tcW w:w="2430" w:type="dxa"/>
            <w:tcBorders>
              <w:top w:val="single" w:sz="4" w:space="0" w:color="2E74B5"/>
              <w:left w:val="single" w:sz="4" w:space="0" w:color="2E74B5"/>
              <w:right w:val="single" w:sz="4" w:space="0" w:color="2E74B5"/>
            </w:tcBorders>
            <w:shd w:val="clear" w:color="auto" w:fill="auto"/>
          </w:tcPr>
          <w:p w14:paraId="03049A3F" w14:textId="77777777" w:rsidR="00AC3E5D" w:rsidRPr="009372AD" w:rsidRDefault="00AC3E5D" w:rsidP="001B79C4">
            <w:pPr>
              <w:autoSpaceDE w:val="0"/>
              <w:autoSpaceDN w:val="0"/>
              <w:adjustRightInd w:val="0"/>
              <w:spacing w:after="0" w:line="240" w:lineRule="auto"/>
              <w:rPr>
                <w:rFonts w:eastAsia="Calibri" w:cs="Times New Roman"/>
                <w:sz w:val="19"/>
                <w:szCs w:val="19"/>
              </w:rPr>
            </w:pPr>
            <w:r w:rsidRPr="009372AD">
              <w:rPr>
                <w:rFonts w:eastAsia="Calibri" w:cs="Times New Roman"/>
                <w:szCs w:val="24"/>
              </w:rPr>
              <w:t>ERR:1</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629E13BD"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Tài khoản đăng nhập sai hoặc không có quyề</w:t>
            </w:r>
            <w:r>
              <w:rPr>
                <w:rFonts w:eastAsia="Calibri" w:cs="Times New Roman"/>
              </w:rPr>
              <w:t>n phát hành hóa đơn</w:t>
            </w:r>
          </w:p>
        </w:tc>
        <w:tc>
          <w:tcPr>
            <w:tcW w:w="1885" w:type="dxa"/>
            <w:tcBorders>
              <w:top w:val="single" w:sz="4" w:space="0" w:color="2E74B5"/>
              <w:left w:val="single" w:sz="4" w:space="0" w:color="2E74B5"/>
              <w:bottom w:val="single" w:sz="4" w:space="0" w:color="2E74B5"/>
              <w:right w:val="single" w:sz="4" w:space="0" w:color="2E74B5"/>
            </w:tcBorders>
          </w:tcPr>
          <w:p w14:paraId="656823FC" w14:textId="77777777" w:rsidR="00AC3E5D" w:rsidRPr="009372AD" w:rsidRDefault="00AC3E5D" w:rsidP="001B79C4">
            <w:pPr>
              <w:pStyle w:val="ListParagraph"/>
              <w:ind w:left="0"/>
              <w:jc w:val="both"/>
              <w:rPr>
                <w:rFonts w:cs="Times New Roman"/>
              </w:rPr>
            </w:pPr>
          </w:p>
        </w:tc>
      </w:tr>
      <w:tr w:rsidR="00AC3E5D" w:rsidRPr="00660ABB" w14:paraId="18CBC835"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1F66D49E"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ERR:21</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46F78624"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tìm thấy công ty hoặc tài khoản không tồn tại</w:t>
            </w:r>
          </w:p>
        </w:tc>
        <w:tc>
          <w:tcPr>
            <w:tcW w:w="1885" w:type="dxa"/>
            <w:tcBorders>
              <w:top w:val="single" w:sz="4" w:space="0" w:color="2E74B5"/>
              <w:left w:val="single" w:sz="4" w:space="0" w:color="2E74B5"/>
              <w:bottom w:val="single" w:sz="4" w:space="0" w:color="2E74B5"/>
              <w:right w:val="single" w:sz="4" w:space="0" w:color="2E74B5"/>
            </w:tcBorders>
          </w:tcPr>
          <w:p w14:paraId="20E1FDA1" w14:textId="77777777" w:rsidR="00AC3E5D" w:rsidRPr="009372AD" w:rsidRDefault="00AC3E5D" w:rsidP="001B79C4">
            <w:pPr>
              <w:jc w:val="both"/>
              <w:rPr>
                <w:rFonts w:cs="Times New Roman"/>
                <w:szCs w:val="24"/>
              </w:rPr>
            </w:pPr>
          </w:p>
        </w:tc>
      </w:tr>
      <w:tr w:rsidR="00AC3E5D" w:rsidRPr="00660ABB" w14:paraId="7C4F26B2"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5CCC4E01"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ERR:22</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24D95169" w14:textId="77777777" w:rsidR="00AC3E5D" w:rsidRPr="009372AD" w:rsidRDefault="00AC3E5D" w:rsidP="001B79C4">
            <w:pPr>
              <w:spacing w:after="0" w:line="240" w:lineRule="auto"/>
              <w:rPr>
                <w:rFonts w:eastAsia="Calibri" w:cs="Times New Roman"/>
                <w:szCs w:val="24"/>
              </w:rPr>
            </w:pPr>
            <w:r>
              <w:rPr>
                <w:rFonts w:eastAsia="Calibri" w:cs="Times New Roman"/>
                <w:szCs w:val="24"/>
              </w:rPr>
              <w:t>Công ty chưa đăng ký chứng thư số</w:t>
            </w:r>
          </w:p>
        </w:tc>
        <w:tc>
          <w:tcPr>
            <w:tcW w:w="1885" w:type="dxa"/>
            <w:tcBorders>
              <w:top w:val="single" w:sz="4" w:space="0" w:color="2E74B5"/>
              <w:left w:val="single" w:sz="4" w:space="0" w:color="2E74B5"/>
              <w:bottom w:val="single" w:sz="4" w:space="0" w:color="2E74B5"/>
              <w:right w:val="single" w:sz="4" w:space="0" w:color="2E74B5"/>
            </w:tcBorders>
          </w:tcPr>
          <w:p w14:paraId="4014E2D7" w14:textId="77777777" w:rsidR="00AC3E5D" w:rsidRPr="009372AD" w:rsidRDefault="00AC3E5D" w:rsidP="001B79C4">
            <w:pPr>
              <w:pStyle w:val="ListParagraph"/>
              <w:ind w:left="0"/>
              <w:jc w:val="both"/>
              <w:rPr>
                <w:rFonts w:cs="Times New Roman"/>
              </w:rPr>
            </w:pPr>
          </w:p>
        </w:tc>
      </w:tr>
      <w:tr w:rsidR="00AC3E5D" w:rsidRPr="00660ABB" w14:paraId="4EEAA970"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038C7DA5"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ERR:28</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3FBCC389" w14:textId="77777777" w:rsidR="00AC3E5D" w:rsidRPr="009372AD" w:rsidRDefault="00AC3E5D" w:rsidP="001B79C4">
            <w:pPr>
              <w:spacing w:after="0" w:line="240" w:lineRule="auto"/>
              <w:rPr>
                <w:rFonts w:eastAsia="Calibri" w:cs="Times New Roman"/>
                <w:szCs w:val="24"/>
              </w:rPr>
            </w:pPr>
            <w:r>
              <w:rPr>
                <w:rFonts w:eastAsia="Calibri" w:cs="Times New Roman"/>
                <w:szCs w:val="24"/>
              </w:rPr>
              <w:t>Chưa có thông tin chứng thư trong hệ thống</w:t>
            </w:r>
          </w:p>
        </w:tc>
        <w:tc>
          <w:tcPr>
            <w:tcW w:w="1885" w:type="dxa"/>
            <w:tcBorders>
              <w:top w:val="single" w:sz="4" w:space="0" w:color="2E74B5"/>
              <w:left w:val="single" w:sz="4" w:space="0" w:color="2E74B5"/>
              <w:bottom w:val="single" w:sz="4" w:space="0" w:color="2E74B5"/>
              <w:right w:val="single" w:sz="4" w:space="0" w:color="2E74B5"/>
            </w:tcBorders>
          </w:tcPr>
          <w:p w14:paraId="47A63922" w14:textId="77777777" w:rsidR="00AC3E5D" w:rsidRPr="009372AD" w:rsidRDefault="00AC3E5D" w:rsidP="001B79C4">
            <w:pPr>
              <w:pStyle w:val="ListParagraph"/>
              <w:ind w:left="0"/>
              <w:jc w:val="both"/>
              <w:rPr>
                <w:rFonts w:cs="Times New Roman"/>
              </w:rPr>
            </w:pPr>
          </w:p>
        </w:tc>
      </w:tr>
      <w:tr w:rsidR="00AC3E5D" w:rsidRPr="00660ABB" w14:paraId="54A4C1C5"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1B731098"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ERR:24</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28506811" w14:textId="77777777" w:rsidR="00AC3E5D" w:rsidRPr="009372AD" w:rsidRDefault="00AC3E5D" w:rsidP="001B79C4">
            <w:pPr>
              <w:spacing w:after="0" w:line="240" w:lineRule="auto"/>
              <w:rPr>
                <w:rFonts w:eastAsia="Calibri" w:cs="Times New Roman"/>
                <w:szCs w:val="24"/>
              </w:rPr>
            </w:pPr>
            <w:r>
              <w:rPr>
                <w:rFonts w:eastAsia="Calibri" w:cs="Times New Roman"/>
                <w:szCs w:val="24"/>
              </w:rPr>
              <w:t>Chứng thư truyền lên không đúng với chứng thư đăng ký trong hệ thống</w:t>
            </w:r>
          </w:p>
        </w:tc>
        <w:tc>
          <w:tcPr>
            <w:tcW w:w="1885" w:type="dxa"/>
            <w:tcBorders>
              <w:top w:val="single" w:sz="4" w:space="0" w:color="2E74B5"/>
              <w:left w:val="single" w:sz="4" w:space="0" w:color="2E74B5"/>
              <w:bottom w:val="single" w:sz="4" w:space="0" w:color="2E74B5"/>
              <w:right w:val="single" w:sz="4" w:space="0" w:color="2E74B5"/>
            </w:tcBorders>
          </w:tcPr>
          <w:p w14:paraId="2FB52DA4" w14:textId="77777777" w:rsidR="00AC3E5D" w:rsidRPr="009372AD" w:rsidRDefault="00AC3E5D" w:rsidP="001B79C4">
            <w:pPr>
              <w:pStyle w:val="ListParagraph"/>
              <w:ind w:left="0"/>
              <w:jc w:val="both"/>
              <w:rPr>
                <w:rFonts w:cs="Times New Roman"/>
              </w:rPr>
            </w:pPr>
          </w:p>
        </w:tc>
      </w:tr>
      <w:tr w:rsidR="00AC3E5D" w:rsidRPr="00660ABB" w14:paraId="769B302C"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4FAA908F"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ERR:27</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5D78B0AA"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Chứng thư chưa đến thời điểm sử dụng</w:t>
            </w:r>
          </w:p>
        </w:tc>
        <w:tc>
          <w:tcPr>
            <w:tcW w:w="1885" w:type="dxa"/>
            <w:tcBorders>
              <w:top w:val="single" w:sz="4" w:space="0" w:color="2E74B5"/>
              <w:left w:val="single" w:sz="4" w:space="0" w:color="2E74B5"/>
              <w:bottom w:val="single" w:sz="4" w:space="0" w:color="2E74B5"/>
              <w:right w:val="single" w:sz="4" w:space="0" w:color="2E74B5"/>
            </w:tcBorders>
          </w:tcPr>
          <w:p w14:paraId="7A1E471E" w14:textId="77777777" w:rsidR="00AC3E5D" w:rsidRPr="009372AD" w:rsidRDefault="00AC3E5D" w:rsidP="001B79C4">
            <w:pPr>
              <w:pStyle w:val="ListParagraph"/>
              <w:ind w:left="0"/>
              <w:jc w:val="both"/>
              <w:rPr>
                <w:rFonts w:cs="Times New Roman"/>
              </w:rPr>
            </w:pPr>
          </w:p>
        </w:tc>
      </w:tr>
      <w:tr w:rsidR="00AC3E5D" w:rsidRPr="00660ABB" w14:paraId="2C5BE859"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3A9405F1"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ERR:26</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5BB4AF10"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Chứng thư số hết hạn</w:t>
            </w:r>
          </w:p>
        </w:tc>
        <w:tc>
          <w:tcPr>
            <w:tcW w:w="1885" w:type="dxa"/>
            <w:tcBorders>
              <w:top w:val="single" w:sz="4" w:space="0" w:color="2E74B5"/>
              <w:left w:val="single" w:sz="4" w:space="0" w:color="2E74B5"/>
              <w:bottom w:val="single" w:sz="4" w:space="0" w:color="2E74B5"/>
              <w:right w:val="single" w:sz="4" w:space="0" w:color="2E74B5"/>
            </w:tcBorders>
          </w:tcPr>
          <w:p w14:paraId="3DACE1B6" w14:textId="77777777" w:rsidR="00AC3E5D" w:rsidRPr="009372AD" w:rsidRDefault="00AC3E5D" w:rsidP="001B79C4">
            <w:pPr>
              <w:pStyle w:val="ListParagraph"/>
              <w:ind w:left="0"/>
              <w:jc w:val="both"/>
              <w:rPr>
                <w:rFonts w:cs="Times New Roman"/>
              </w:rPr>
            </w:pPr>
          </w:p>
        </w:tc>
      </w:tr>
      <w:tr w:rsidR="00AC3E5D" w:rsidRPr="00660ABB" w14:paraId="4DDA25CE"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5CED6104"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ERR:3</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19AFC99F"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szCs w:val="24"/>
              </w:rPr>
              <w:t>Dữ liệu xml đầu vào không đúng quy định</w:t>
            </w:r>
          </w:p>
        </w:tc>
        <w:tc>
          <w:tcPr>
            <w:tcW w:w="1885" w:type="dxa"/>
            <w:tcBorders>
              <w:top w:val="single" w:sz="4" w:space="0" w:color="2E74B5"/>
              <w:left w:val="single" w:sz="4" w:space="0" w:color="2E74B5"/>
              <w:bottom w:val="single" w:sz="4" w:space="0" w:color="2E74B5"/>
              <w:right w:val="single" w:sz="4" w:space="0" w:color="2E74B5"/>
            </w:tcBorders>
          </w:tcPr>
          <w:p w14:paraId="07D69336" w14:textId="77777777" w:rsidR="00AC3E5D" w:rsidRPr="009372AD" w:rsidRDefault="00AC3E5D" w:rsidP="001B79C4">
            <w:pPr>
              <w:pStyle w:val="ListParagraph"/>
              <w:ind w:left="0"/>
              <w:jc w:val="both"/>
              <w:rPr>
                <w:rFonts w:cs="Times New Roman"/>
              </w:rPr>
            </w:pPr>
          </w:p>
        </w:tc>
      </w:tr>
      <w:tr w:rsidR="00AC3E5D" w:rsidRPr="00660ABB" w14:paraId="4994E3C7"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44E9299A"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ERR:10</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3FEDC3A6" w14:textId="77777777" w:rsidR="00AC3E5D" w:rsidRDefault="00AC3E5D" w:rsidP="001B79C4">
            <w:pPr>
              <w:pStyle w:val="ListParagraph"/>
              <w:spacing w:after="0" w:line="240" w:lineRule="auto"/>
              <w:ind w:left="0"/>
              <w:rPr>
                <w:rFonts w:eastAsia="Calibri" w:cs="Times New Roman"/>
              </w:rPr>
            </w:pPr>
            <w:r>
              <w:rPr>
                <w:rFonts w:cs="Times New Roman"/>
              </w:rPr>
              <w:t>Lô có số hóa đơn vượt quá max cho phép</w:t>
            </w:r>
          </w:p>
        </w:tc>
        <w:tc>
          <w:tcPr>
            <w:tcW w:w="1885" w:type="dxa"/>
            <w:tcBorders>
              <w:top w:val="single" w:sz="4" w:space="0" w:color="2E74B5"/>
              <w:left w:val="single" w:sz="4" w:space="0" w:color="2E74B5"/>
              <w:bottom w:val="single" w:sz="4" w:space="0" w:color="2E74B5"/>
              <w:right w:val="single" w:sz="4" w:space="0" w:color="2E74B5"/>
            </w:tcBorders>
          </w:tcPr>
          <w:p w14:paraId="1F7794D1" w14:textId="77777777" w:rsidR="00AC3E5D" w:rsidRPr="00731CD1" w:rsidRDefault="00AC3E5D" w:rsidP="001B79C4">
            <w:pPr>
              <w:spacing w:after="0" w:line="240" w:lineRule="auto"/>
              <w:ind w:left="360"/>
              <w:jc w:val="both"/>
              <w:rPr>
                <w:rFonts w:cs="Times New Roman"/>
                <w:szCs w:val="24"/>
              </w:rPr>
            </w:pPr>
          </w:p>
        </w:tc>
      </w:tr>
      <w:tr w:rsidR="00AC3E5D" w:rsidRPr="00660ABB" w14:paraId="35602E8C" w14:textId="77777777" w:rsidTr="001B79C4">
        <w:trPr>
          <w:trHeight w:val="413"/>
        </w:trPr>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6FF31891"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ERR:5</w:t>
            </w: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5C025342" w14:textId="77777777" w:rsidR="00AC3E5D" w:rsidRDefault="00AC3E5D" w:rsidP="001B79C4">
            <w:pPr>
              <w:pStyle w:val="ListParagraph"/>
              <w:spacing w:after="0" w:line="240" w:lineRule="auto"/>
              <w:ind w:left="0"/>
              <w:rPr>
                <w:rFonts w:eastAsia="Calibri" w:cs="Times New Roman"/>
              </w:rPr>
            </w:pPr>
            <w:r>
              <w:rPr>
                <w:rFonts w:eastAsia="Calibri" w:cs="Times New Roman"/>
              </w:rPr>
              <w:t>Có lỗi xảy ra</w:t>
            </w:r>
          </w:p>
        </w:tc>
        <w:tc>
          <w:tcPr>
            <w:tcW w:w="1885" w:type="dxa"/>
            <w:tcBorders>
              <w:top w:val="single" w:sz="4" w:space="0" w:color="2E74B5"/>
              <w:left w:val="single" w:sz="4" w:space="0" w:color="2E74B5"/>
              <w:bottom w:val="single" w:sz="4" w:space="0" w:color="2E74B5"/>
              <w:right w:val="single" w:sz="4" w:space="0" w:color="2E74B5"/>
            </w:tcBorders>
          </w:tcPr>
          <w:p w14:paraId="6040EA0F" w14:textId="77777777" w:rsidR="00AC3E5D" w:rsidRPr="00731CD1" w:rsidRDefault="00AC3E5D" w:rsidP="001B79C4">
            <w:pPr>
              <w:spacing w:after="0" w:line="240" w:lineRule="auto"/>
              <w:jc w:val="both"/>
              <w:rPr>
                <w:rFonts w:cs="Times New Roman"/>
                <w:szCs w:val="24"/>
              </w:rPr>
            </w:pPr>
            <w:r>
              <w:rPr>
                <w:rFonts w:cs="Times New Roman"/>
                <w:szCs w:val="24"/>
              </w:rPr>
              <w:t>Lỗi không xác định</w:t>
            </w:r>
          </w:p>
        </w:tc>
      </w:tr>
      <w:tr w:rsidR="00AC3E5D" w:rsidRPr="00660ABB" w14:paraId="2DA8BA2B" w14:textId="77777777" w:rsidTr="001B79C4">
        <w:tc>
          <w:tcPr>
            <w:tcW w:w="2430" w:type="dxa"/>
            <w:tcBorders>
              <w:top w:val="single" w:sz="4" w:space="0" w:color="2E74B5"/>
              <w:left w:val="single" w:sz="4" w:space="0" w:color="2E74B5"/>
              <w:bottom w:val="single" w:sz="4" w:space="0" w:color="2E74B5"/>
              <w:right w:val="single" w:sz="4" w:space="0" w:color="2E74B5"/>
            </w:tcBorders>
            <w:shd w:val="clear" w:color="auto" w:fill="auto"/>
          </w:tcPr>
          <w:p w14:paraId="45E67651"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w:t>
            </w:r>
            <w:r>
              <w:rPr>
                <w:rFonts w:eastAsia="Calibri" w:cs="Times New Roman"/>
                <w:szCs w:val="24"/>
              </w:rPr>
              <w:t>:mtd</w:t>
            </w:r>
          </w:p>
          <w:p w14:paraId="3555E9E0"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4950" w:type="dxa"/>
            <w:tcBorders>
              <w:top w:val="single" w:sz="4" w:space="0" w:color="2E74B5"/>
              <w:left w:val="single" w:sz="4" w:space="0" w:color="2E74B5"/>
              <w:bottom w:val="single" w:sz="4" w:space="0" w:color="2E74B5"/>
              <w:right w:val="single" w:sz="4" w:space="0" w:color="2E74B5"/>
            </w:tcBorders>
            <w:shd w:val="clear" w:color="auto" w:fill="auto"/>
          </w:tcPr>
          <w:p w14:paraId="3BFA1828" w14:textId="77777777" w:rsidR="00AC3E5D" w:rsidRPr="00C62B31" w:rsidRDefault="00AC3E5D" w:rsidP="001B79C4">
            <w:pPr>
              <w:spacing w:after="0" w:line="240" w:lineRule="auto"/>
              <w:rPr>
                <w:rFonts w:eastAsia="Calibri" w:cs="Times New Roman"/>
                <w:szCs w:val="24"/>
              </w:rPr>
            </w:pPr>
            <w:r>
              <w:rPr>
                <w:rFonts w:eastAsia="Calibri" w:cs="Times New Roman"/>
                <w:szCs w:val="24"/>
              </w:rPr>
              <w:t xml:space="preserve">Gửi thông điệp </w:t>
            </w:r>
            <w:r w:rsidRPr="00C62B31">
              <w:rPr>
                <w:rFonts w:eastAsia="Calibri" w:cs="Times New Roman"/>
                <w:szCs w:val="24"/>
              </w:rPr>
              <w:t>thành công</w:t>
            </w:r>
            <w:r>
              <w:rPr>
                <w:rFonts w:eastAsia="Calibri" w:cs="Times New Roman"/>
                <w:szCs w:val="24"/>
              </w:rPr>
              <w:t>, trả về mã thông điệp</w:t>
            </w:r>
          </w:p>
          <w:p w14:paraId="047D91F3" w14:textId="77777777" w:rsidR="00AC3E5D" w:rsidRPr="009372AD" w:rsidRDefault="00AC3E5D" w:rsidP="001B79C4">
            <w:pPr>
              <w:pStyle w:val="ListParagraph"/>
              <w:spacing w:after="0" w:line="240" w:lineRule="auto"/>
              <w:rPr>
                <w:rFonts w:eastAsia="Calibri" w:cs="Times New Roman"/>
                <w:szCs w:val="24"/>
              </w:rPr>
            </w:pPr>
          </w:p>
        </w:tc>
        <w:tc>
          <w:tcPr>
            <w:tcW w:w="1885" w:type="dxa"/>
            <w:tcBorders>
              <w:top w:val="single" w:sz="4" w:space="0" w:color="2E74B5"/>
              <w:left w:val="single" w:sz="4" w:space="0" w:color="2E74B5"/>
              <w:bottom w:val="single" w:sz="4" w:space="0" w:color="2E74B5"/>
              <w:right w:val="single" w:sz="4" w:space="0" w:color="2E74B5"/>
            </w:tcBorders>
          </w:tcPr>
          <w:p w14:paraId="6054BB77" w14:textId="77777777" w:rsidR="00AC3E5D" w:rsidRPr="00731CD1" w:rsidRDefault="00AC3E5D" w:rsidP="001B79C4">
            <w:pPr>
              <w:spacing w:after="0" w:line="240" w:lineRule="auto"/>
              <w:ind w:left="360"/>
              <w:jc w:val="both"/>
              <w:rPr>
                <w:rFonts w:cs="Times New Roman"/>
                <w:szCs w:val="24"/>
              </w:rPr>
            </w:pPr>
          </w:p>
        </w:tc>
      </w:tr>
    </w:tbl>
    <w:p w14:paraId="3CFAD9B7" w14:textId="77777777" w:rsidR="00AC3E5D" w:rsidRDefault="00AC3E5D" w:rsidP="00AC3E5D">
      <w:pPr>
        <w:rPr>
          <w:lang w:eastAsia="x-none"/>
        </w:rPr>
      </w:pPr>
    </w:p>
    <w:p w14:paraId="7E7F1000" w14:textId="77777777" w:rsidR="00AC3E5D" w:rsidRPr="007B211F" w:rsidRDefault="00AC3E5D" w:rsidP="00AC3E5D">
      <w:pPr>
        <w:rPr>
          <w:b/>
          <w:lang w:eastAsia="x-none"/>
        </w:rPr>
      </w:pPr>
      <w:r w:rsidRPr="007B211F">
        <w:rPr>
          <w:b/>
          <w:lang w:eastAsia="x-none"/>
        </w:rPr>
        <w:t xml:space="preserve">Cấu trúc chuỗi </w:t>
      </w:r>
      <w:r>
        <w:rPr>
          <w:b/>
          <w:lang w:eastAsia="x-none"/>
        </w:rPr>
        <w:t>xml</w:t>
      </w:r>
      <w:r w:rsidRPr="007B211F">
        <w:rPr>
          <w:b/>
          <w:lang w:eastAsia="x-none"/>
        </w:rPr>
        <w:t xml:space="preserve"> truyền lên:</w:t>
      </w:r>
    </w:p>
    <w:p w14:paraId="6B95DDFD" w14:textId="77777777" w:rsidR="00AC3E5D" w:rsidRPr="00EB31EA" w:rsidRDefault="00AC3E5D" w:rsidP="00AC3E5D">
      <w:pPr>
        <w:shd w:val="clear" w:color="auto" w:fill="1E1E1E"/>
        <w:spacing w:after="0" w:line="285" w:lineRule="atLeast"/>
        <w:rPr>
          <w:rFonts w:ascii="Consolas" w:eastAsia="Times New Roman" w:hAnsi="Consolas" w:cs="Times New Roman"/>
          <w:color w:val="D4D4D4"/>
          <w:sz w:val="21"/>
          <w:szCs w:val="21"/>
        </w:rPr>
      </w:pPr>
    </w:p>
    <w:p w14:paraId="6F7214D7" w14:textId="77777777" w:rsidR="00AC3E5D" w:rsidRPr="00EB31EA" w:rsidRDefault="00AC3E5D" w:rsidP="00AC3E5D">
      <w:pPr>
        <w:shd w:val="clear" w:color="auto" w:fill="1E1E1E"/>
        <w:spacing w:after="0" w:line="285" w:lineRule="atLeast"/>
        <w:rPr>
          <w:rFonts w:ascii="Consolas" w:eastAsia="Times New Roman" w:hAnsi="Consolas" w:cs="Times New Roman"/>
          <w:color w:val="D4D4D4"/>
          <w:sz w:val="21"/>
          <w:szCs w:val="21"/>
        </w:rPr>
      </w:pPr>
      <w:r w:rsidRPr="00EB31EA">
        <w:rPr>
          <w:rFonts w:ascii="Consolas" w:eastAsia="Times New Roman" w:hAnsi="Consolas" w:cs="Times New Roman"/>
          <w:color w:val="D4D4D4"/>
          <w:sz w:val="21"/>
          <w:szCs w:val="21"/>
        </w:rPr>
        <w:t>&lt;</w:t>
      </w:r>
      <w:r w:rsidRPr="00EB31EA">
        <w:rPr>
          <w:rFonts w:ascii="Consolas" w:eastAsia="Times New Roman" w:hAnsi="Consolas" w:cs="Times New Roman"/>
          <w:color w:val="9CDCFE"/>
          <w:sz w:val="21"/>
          <w:szCs w:val="21"/>
        </w:rPr>
        <w:t>CKS</w:t>
      </w:r>
      <w:r w:rsidRPr="00EB31EA">
        <w:rPr>
          <w:rFonts w:ascii="Consolas" w:eastAsia="Times New Roman" w:hAnsi="Consolas" w:cs="Times New Roman"/>
          <w:color w:val="D4D4D4"/>
          <w:sz w:val="21"/>
          <w:szCs w:val="21"/>
        </w:rPr>
        <w:t>&gt;</w:t>
      </w:r>
    </w:p>
    <w:p w14:paraId="06966589" w14:textId="77777777" w:rsidR="00AC3E5D" w:rsidRPr="00EB31EA" w:rsidRDefault="00AC3E5D" w:rsidP="00AC3E5D">
      <w:pPr>
        <w:shd w:val="clear" w:color="auto" w:fill="1E1E1E"/>
        <w:spacing w:after="0" w:line="285" w:lineRule="atLeast"/>
        <w:rPr>
          <w:rFonts w:ascii="Consolas" w:eastAsia="Times New Roman" w:hAnsi="Consolas" w:cs="Times New Roman"/>
          <w:color w:val="D4D4D4"/>
          <w:sz w:val="21"/>
          <w:szCs w:val="21"/>
        </w:rPr>
      </w:pPr>
      <w:r w:rsidRPr="00EB31EA">
        <w:rPr>
          <w:rFonts w:ascii="Consolas" w:eastAsia="Times New Roman" w:hAnsi="Consolas" w:cs="Times New Roman"/>
          <w:color w:val="D4D4D4"/>
          <w:sz w:val="21"/>
          <w:szCs w:val="21"/>
        </w:rPr>
        <w:t>    &lt;</w:t>
      </w:r>
      <w:r w:rsidRPr="00EB31EA">
        <w:rPr>
          <w:rFonts w:ascii="Consolas" w:eastAsia="Times New Roman" w:hAnsi="Consolas" w:cs="Times New Roman"/>
          <w:color w:val="9CDCFE"/>
          <w:sz w:val="21"/>
          <w:szCs w:val="21"/>
        </w:rPr>
        <w:t>SerialCert</w:t>
      </w:r>
      <w:r w:rsidRPr="00EB31EA">
        <w:rPr>
          <w:rFonts w:ascii="Consolas" w:eastAsia="Times New Roman" w:hAnsi="Consolas" w:cs="Times New Roman"/>
          <w:color w:val="D4D4D4"/>
          <w:sz w:val="21"/>
          <w:szCs w:val="21"/>
        </w:rPr>
        <w:t>&gt;&lt;/</w:t>
      </w:r>
      <w:r w:rsidRPr="00EB31EA">
        <w:rPr>
          <w:rFonts w:ascii="Consolas" w:eastAsia="Times New Roman" w:hAnsi="Consolas" w:cs="Times New Roman"/>
          <w:color w:val="9CDCFE"/>
          <w:sz w:val="21"/>
          <w:szCs w:val="21"/>
        </w:rPr>
        <w:t>SerialCert</w:t>
      </w:r>
      <w:r w:rsidRPr="00EB31EA">
        <w:rPr>
          <w:rFonts w:ascii="Consolas" w:eastAsia="Times New Roman" w:hAnsi="Consolas" w:cs="Times New Roman"/>
          <w:color w:val="D4D4D4"/>
          <w:sz w:val="21"/>
          <w:szCs w:val="21"/>
        </w:rPr>
        <w:t>&gt; *</w:t>
      </w:r>
      <w:r w:rsidRPr="00EB31EA">
        <w:rPr>
          <w:rFonts w:ascii="Consolas" w:eastAsia="Times New Roman" w:hAnsi="Consolas" w:cs="Times New Roman"/>
          <w:color w:val="6A9955"/>
          <w:sz w:val="21"/>
          <w:szCs w:val="21"/>
        </w:rPr>
        <w:t>//serial chứng thư của công ty</w:t>
      </w:r>
    </w:p>
    <w:p w14:paraId="52C1DBC3" w14:textId="77777777" w:rsidR="00AC3E5D" w:rsidRPr="00EB31EA" w:rsidRDefault="00AC3E5D" w:rsidP="00AC3E5D">
      <w:pPr>
        <w:shd w:val="clear" w:color="auto" w:fill="1E1E1E"/>
        <w:spacing w:after="0" w:line="285" w:lineRule="atLeast"/>
        <w:rPr>
          <w:rFonts w:ascii="Consolas" w:eastAsia="Times New Roman" w:hAnsi="Consolas" w:cs="Times New Roman"/>
          <w:color w:val="D4D4D4"/>
          <w:sz w:val="21"/>
          <w:szCs w:val="21"/>
        </w:rPr>
      </w:pPr>
      <w:r w:rsidRPr="00EB31EA">
        <w:rPr>
          <w:rFonts w:ascii="Consolas" w:eastAsia="Times New Roman" w:hAnsi="Consolas" w:cs="Times New Roman"/>
          <w:color w:val="D4D4D4"/>
          <w:sz w:val="21"/>
          <w:szCs w:val="21"/>
        </w:rPr>
        <w:t>    &lt;</w:t>
      </w:r>
      <w:r w:rsidRPr="00EB31EA">
        <w:rPr>
          <w:rFonts w:ascii="Consolas" w:eastAsia="Times New Roman" w:hAnsi="Consolas" w:cs="Times New Roman"/>
          <w:color w:val="9CDCFE"/>
          <w:sz w:val="21"/>
          <w:szCs w:val="21"/>
        </w:rPr>
        <w:t>Base64Hash</w:t>
      </w:r>
      <w:r w:rsidRPr="00EB31EA">
        <w:rPr>
          <w:rFonts w:ascii="Consolas" w:eastAsia="Times New Roman" w:hAnsi="Consolas" w:cs="Times New Roman"/>
          <w:color w:val="D4D4D4"/>
          <w:sz w:val="21"/>
          <w:szCs w:val="21"/>
        </w:rPr>
        <w:t>&gt;&lt;/</w:t>
      </w:r>
      <w:r w:rsidRPr="00EB31EA">
        <w:rPr>
          <w:rFonts w:ascii="Consolas" w:eastAsia="Times New Roman" w:hAnsi="Consolas" w:cs="Times New Roman"/>
          <w:color w:val="9CDCFE"/>
          <w:sz w:val="21"/>
          <w:szCs w:val="21"/>
        </w:rPr>
        <w:t>Base64Hash</w:t>
      </w:r>
      <w:r w:rsidRPr="00EB31EA">
        <w:rPr>
          <w:rFonts w:ascii="Consolas" w:eastAsia="Times New Roman" w:hAnsi="Consolas" w:cs="Times New Roman"/>
          <w:color w:val="D4D4D4"/>
          <w:sz w:val="21"/>
          <w:szCs w:val="21"/>
        </w:rPr>
        <w:t>&gt; *</w:t>
      </w:r>
      <w:r w:rsidRPr="00EB31EA">
        <w:rPr>
          <w:rFonts w:ascii="Consolas" w:eastAsia="Times New Roman" w:hAnsi="Consolas" w:cs="Times New Roman"/>
          <w:color w:val="6A9955"/>
          <w:sz w:val="21"/>
          <w:szCs w:val="21"/>
        </w:rPr>
        <w:t>//chuỗi Hash lấy từ bước 3.1.9</w:t>
      </w:r>
    </w:p>
    <w:p w14:paraId="72189B02" w14:textId="77777777" w:rsidR="00AC3E5D" w:rsidRPr="00EB31EA" w:rsidRDefault="00AC3E5D" w:rsidP="00AC3E5D">
      <w:pPr>
        <w:shd w:val="clear" w:color="auto" w:fill="1E1E1E"/>
        <w:spacing w:after="0" w:line="285" w:lineRule="atLeast"/>
        <w:rPr>
          <w:rFonts w:ascii="Consolas" w:eastAsia="Times New Roman" w:hAnsi="Consolas" w:cs="Times New Roman"/>
          <w:color w:val="D4D4D4"/>
          <w:sz w:val="21"/>
          <w:szCs w:val="21"/>
        </w:rPr>
      </w:pPr>
      <w:r w:rsidRPr="00EB31EA">
        <w:rPr>
          <w:rFonts w:ascii="Consolas" w:eastAsia="Times New Roman" w:hAnsi="Consolas" w:cs="Times New Roman"/>
          <w:color w:val="D4D4D4"/>
          <w:sz w:val="21"/>
          <w:szCs w:val="21"/>
        </w:rPr>
        <w:t>    &lt;</w:t>
      </w:r>
      <w:r w:rsidRPr="00EB31EA">
        <w:rPr>
          <w:rFonts w:ascii="Consolas" w:eastAsia="Times New Roman" w:hAnsi="Consolas" w:cs="Times New Roman"/>
          <w:color w:val="9CDCFE"/>
          <w:sz w:val="21"/>
          <w:szCs w:val="21"/>
        </w:rPr>
        <w:t>SignValue</w:t>
      </w:r>
      <w:r w:rsidRPr="00EB31EA">
        <w:rPr>
          <w:rFonts w:ascii="Consolas" w:eastAsia="Times New Roman" w:hAnsi="Consolas" w:cs="Times New Roman"/>
          <w:color w:val="D4D4D4"/>
          <w:sz w:val="21"/>
          <w:szCs w:val="21"/>
        </w:rPr>
        <w:t>&gt;&lt;/</w:t>
      </w:r>
      <w:r w:rsidRPr="00EB31EA">
        <w:rPr>
          <w:rFonts w:ascii="Consolas" w:eastAsia="Times New Roman" w:hAnsi="Consolas" w:cs="Times New Roman"/>
          <w:color w:val="9CDCFE"/>
          <w:sz w:val="21"/>
          <w:szCs w:val="21"/>
        </w:rPr>
        <w:t>SignValue</w:t>
      </w:r>
      <w:r w:rsidRPr="00EB31EA">
        <w:rPr>
          <w:rFonts w:ascii="Consolas" w:eastAsia="Times New Roman" w:hAnsi="Consolas" w:cs="Times New Roman"/>
          <w:color w:val="D4D4D4"/>
          <w:sz w:val="21"/>
          <w:szCs w:val="21"/>
        </w:rPr>
        <w:t>&gt; *</w:t>
      </w:r>
      <w:r w:rsidRPr="00EB31EA">
        <w:rPr>
          <w:rFonts w:ascii="Consolas" w:eastAsia="Times New Roman" w:hAnsi="Consolas" w:cs="Times New Roman"/>
          <w:color w:val="6A9955"/>
          <w:sz w:val="21"/>
          <w:szCs w:val="21"/>
        </w:rPr>
        <w:t>//chuỗi ký</w:t>
      </w:r>
    </w:p>
    <w:p w14:paraId="34FF8D65" w14:textId="77777777" w:rsidR="00AC3E5D" w:rsidRPr="00EB31EA" w:rsidRDefault="00AC3E5D" w:rsidP="00AC3E5D">
      <w:pPr>
        <w:shd w:val="clear" w:color="auto" w:fill="1E1E1E"/>
        <w:spacing w:after="0" w:line="285" w:lineRule="atLeast"/>
        <w:rPr>
          <w:rFonts w:ascii="Consolas" w:eastAsia="Times New Roman" w:hAnsi="Consolas" w:cs="Times New Roman"/>
          <w:color w:val="D4D4D4"/>
          <w:sz w:val="21"/>
          <w:szCs w:val="21"/>
        </w:rPr>
      </w:pPr>
      <w:r w:rsidRPr="00EB31EA">
        <w:rPr>
          <w:rFonts w:ascii="Consolas" w:eastAsia="Times New Roman" w:hAnsi="Consolas" w:cs="Times New Roman"/>
          <w:color w:val="D4D4D4"/>
          <w:sz w:val="21"/>
          <w:szCs w:val="21"/>
        </w:rPr>
        <w:t>&lt;/</w:t>
      </w:r>
      <w:r w:rsidRPr="00EB31EA">
        <w:rPr>
          <w:rFonts w:ascii="Consolas" w:eastAsia="Times New Roman" w:hAnsi="Consolas" w:cs="Times New Roman"/>
          <w:color w:val="9CDCFE"/>
          <w:sz w:val="21"/>
          <w:szCs w:val="21"/>
        </w:rPr>
        <w:t>CKS</w:t>
      </w:r>
      <w:r w:rsidRPr="00EB31EA">
        <w:rPr>
          <w:rFonts w:ascii="Consolas" w:eastAsia="Times New Roman" w:hAnsi="Consolas" w:cs="Times New Roman"/>
          <w:color w:val="D4D4D4"/>
          <w:sz w:val="21"/>
          <w:szCs w:val="21"/>
        </w:rPr>
        <w:t>&gt;</w:t>
      </w:r>
    </w:p>
    <w:p w14:paraId="4AE0244C" w14:textId="77777777" w:rsidR="00AC3E5D" w:rsidRPr="00EB31EA" w:rsidRDefault="00AC3E5D" w:rsidP="00AC3E5D">
      <w:pPr>
        <w:shd w:val="clear" w:color="auto" w:fill="1E1E1E"/>
        <w:spacing w:after="0" w:line="285" w:lineRule="atLeast"/>
        <w:rPr>
          <w:rFonts w:ascii="Consolas" w:eastAsia="Times New Roman" w:hAnsi="Consolas" w:cs="Times New Roman"/>
          <w:color w:val="D4D4D4"/>
          <w:sz w:val="21"/>
          <w:szCs w:val="21"/>
        </w:rPr>
      </w:pPr>
    </w:p>
    <w:p w14:paraId="05CBF434" w14:textId="77777777" w:rsidR="000D2BEF" w:rsidRDefault="000D2BEF" w:rsidP="000D2BEF">
      <w:pPr>
        <w:pStyle w:val="Heading3"/>
      </w:pPr>
      <w:bookmarkStart w:id="80" w:name="_Toc101427536"/>
      <w:bookmarkStart w:id="81" w:name="_Toc90309070"/>
      <w:r>
        <w:t xml:space="preserve">Lấy giá trị Hash cho gửi thông điệp hóa đơn có sai sót bằng </w:t>
      </w:r>
      <w:r>
        <w:rPr>
          <w:lang w:val="en-US"/>
        </w:rPr>
        <w:t>SmartCA</w:t>
      </w:r>
      <w:r>
        <w:t xml:space="preserve"> ( bước 1)</w:t>
      </w:r>
      <w:bookmarkEnd w:id="80"/>
    </w:p>
    <w:p w14:paraId="7C641B3F" w14:textId="77777777" w:rsidR="000D2BEF" w:rsidRPr="00E60C7E" w:rsidRDefault="000D2BEF" w:rsidP="000D2BEF">
      <w:pPr>
        <w:spacing w:after="0" w:line="240" w:lineRule="auto"/>
        <w:ind w:right="14"/>
        <w:rPr>
          <w:rFonts w:eastAsia="Times New Roman" w:cs="Times New Roman"/>
          <w:szCs w:val="24"/>
        </w:rPr>
      </w:pPr>
      <w:r w:rsidRPr="00E60C7E">
        <w:rPr>
          <w:rFonts w:eastAsia="Times New Roman" w:cs="Times New Roman"/>
          <w:color w:val="000000"/>
          <w:szCs w:val="24"/>
        </w:rPr>
        <w:t>URL</w:t>
      </w:r>
    </w:p>
    <w:p w14:paraId="27762E1C" w14:textId="77777777" w:rsidR="000D2BEF" w:rsidRPr="00E60C7E" w:rsidRDefault="000D2BEF" w:rsidP="000D2BEF">
      <w:pPr>
        <w:spacing w:after="0" w:line="240" w:lineRule="auto"/>
        <w:ind w:right="14"/>
        <w:rPr>
          <w:rFonts w:eastAsia="Times New Roman" w:cs="Times New Roman"/>
          <w:szCs w:val="24"/>
        </w:rPr>
      </w:pPr>
      <w:r w:rsidRPr="00E60C7E">
        <w:rPr>
          <w:rFonts w:eastAsia="Times New Roman" w:cs="Times New Roman"/>
          <w:color w:val="000000"/>
          <w:szCs w:val="24"/>
        </w:rPr>
        <w:tab/>
        <w:t xml:space="preserve"> string </w:t>
      </w:r>
      <w:r w:rsidRPr="00E60C7E">
        <w:rPr>
          <w:rFonts w:eastAsia="Times New Roman" w:cs="Times New Roman"/>
          <w:b/>
          <w:bCs/>
          <w:color w:val="000000"/>
          <w:szCs w:val="24"/>
        </w:rPr>
        <w:t>GetHashInvNoticeErrorsWithSmartCA</w:t>
      </w:r>
      <w:r w:rsidRPr="00E60C7E">
        <w:rPr>
          <w:rFonts w:eastAsia="Times New Roman" w:cs="Times New Roman"/>
          <w:color w:val="000000"/>
          <w:szCs w:val="24"/>
        </w:rPr>
        <w:t>(string Account, string ACpass, string xml, string username, string password, string serial, string pattern = "", int convert = 0)</w:t>
      </w:r>
    </w:p>
    <w:p w14:paraId="7BD3A323" w14:textId="77777777" w:rsidR="000D2BEF" w:rsidRPr="00E60C7E" w:rsidRDefault="000D2BEF" w:rsidP="000D2BEF">
      <w:pPr>
        <w:spacing w:after="0" w:line="240" w:lineRule="auto"/>
        <w:ind w:right="14"/>
        <w:rPr>
          <w:rFonts w:eastAsia="Times New Roman" w:cs="Times New Roman"/>
          <w:szCs w:val="24"/>
        </w:rPr>
      </w:pPr>
      <w:r w:rsidRPr="00E60C7E">
        <w:rPr>
          <w:rFonts w:eastAsia="Times New Roman" w:cs="Times New Roman"/>
          <w:color w:val="000000"/>
          <w:szCs w:val="24"/>
        </w:rPr>
        <w:t>DESCRIPTION</w:t>
      </w:r>
    </w:p>
    <w:p w14:paraId="0126740C" w14:textId="77777777" w:rsidR="000D2BEF" w:rsidRPr="00E60C7E" w:rsidRDefault="000D2BEF" w:rsidP="000D2BEF">
      <w:pPr>
        <w:spacing w:after="0" w:line="240" w:lineRule="auto"/>
        <w:ind w:right="14"/>
        <w:rPr>
          <w:rFonts w:eastAsia="Times New Roman" w:cs="Times New Roman"/>
          <w:szCs w:val="24"/>
        </w:rPr>
      </w:pPr>
      <w:r w:rsidRPr="00E60C7E">
        <w:rPr>
          <w:rFonts w:eastAsia="Times New Roman" w:cs="Times New Roman"/>
          <w:color w:val="000000"/>
          <w:szCs w:val="24"/>
        </w:rPr>
        <w:tab/>
      </w:r>
      <w:r w:rsidRPr="00E60C7E">
        <w:rPr>
          <w:rFonts w:eastAsia="Times New Roman" w:cs="Times New Roman"/>
          <w:color w:val="000000"/>
          <w:szCs w:val="24"/>
        </w:rPr>
        <w:tab/>
        <w:t>Đây là web service cho phép gửi thông điệp hóa đơn điện tử có sai sót với các hệ thống sử dụng smartCA, thực hiện truyền dữ liệu hóa đơn sai sót và lấy giá trị hash value để ký số bằng smartCA ở client.</w:t>
      </w:r>
    </w:p>
    <w:p w14:paraId="3B3EAD6D" w14:textId="77777777" w:rsidR="000D2BEF" w:rsidRPr="00E60C7E" w:rsidRDefault="000D2BEF" w:rsidP="000D2BEF">
      <w:pPr>
        <w:spacing w:after="0" w:line="240" w:lineRule="auto"/>
        <w:ind w:right="14"/>
        <w:rPr>
          <w:rFonts w:eastAsia="Times New Roman" w:cs="Times New Roman"/>
          <w:szCs w:val="24"/>
        </w:rPr>
      </w:pPr>
      <w:r w:rsidRPr="00E60C7E">
        <w:rPr>
          <w:rFonts w:eastAsia="Times New Roman" w:cs="Times New Roman"/>
          <w:color w:val="000000"/>
          <w:szCs w:val="24"/>
        </w:rPr>
        <w:t>HTTP METHOD</w:t>
      </w:r>
    </w:p>
    <w:p w14:paraId="6E9009DC" w14:textId="77777777" w:rsidR="000D2BEF" w:rsidRPr="00E60C7E" w:rsidRDefault="000D2BEF" w:rsidP="000D2BEF">
      <w:pPr>
        <w:spacing w:after="0" w:line="240" w:lineRule="auto"/>
        <w:ind w:right="14"/>
        <w:rPr>
          <w:rFonts w:eastAsia="Times New Roman" w:cs="Times New Roman"/>
          <w:szCs w:val="24"/>
        </w:rPr>
      </w:pPr>
      <w:r w:rsidRPr="00E60C7E">
        <w:rPr>
          <w:rFonts w:eastAsia="Times New Roman" w:cs="Times New Roman"/>
          <w:color w:val="000000"/>
          <w:szCs w:val="24"/>
        </w:rPr>
        <w:tab/>
      </w:r>
      <w:r w:rsidRPr="00E60C7E">
        <w:rPr>
          <w:rFonts w:eastAsia="Times New Roman" w:cs="Times New Roman"/>
          <w:color w:val="000000"/>
          <w:szCs w:val="24"/>
        </w:rPr>
        <w:tab/>
        <w:t>POST</w:t>
      </w:r>
    </w:p>
    <w:p w14:paraId="26D72B5E" w14:textId="77777777" w:rsidR="000D2BEF" w:rsidRPr="00E60C7E" w:rsidRDefault="000D2BEF" w:rsidP="000D2BEF">
      <w:pPr>
        <w:spacing w:after="0" w:line="240" w:lineRule="auto"/>
        <w:ind w:right="14"/>
        <w:rPr>
          <w:rFonts w:eastAsia="Times New Roman" w:cs="Times New Roman"/>
          <w:szCs w:val="24"/>
        </w:rPr>
      </w:pPr>
      <w:r w:rsidRPr="00E60C7E">
        <w:rPr>
          <w:rFonts w:eastAsia="Times New Roman" w:cs="Times New Roman"/>
          <w:color w:val="000000"/>
          <w:szCs w:val="24"/>
        </w:rPr>
        <w:lastRenderedPageBreak/>
        <w:t>REQUEST BODY</w:t>
      </w:r>
    </w:p>
    <w:p w14:paraId="27A78519" w14:textId="77777777" w:rsidR="000D2BEF" w:rsidRPr="00E60C7E" w:rsidRDefault="000D2BEF" w:rsidP="000D2BEF">
      <w:pPr>
        <w:numPr>
          <w:ilvl w:val="0"/>
          <w:numId w:val="39"/>
        </w:numPr>
        <w:spacing w:after="0" w:line="240" w:lineRule="auto"/>
        <w:ind w:left="1080"/>
        <w:jc w:val="both"/>
        <w:textAlignment w:val="baseline"/>
        <w:rPr>
          <w:rFonts w:eastAsia="Times New Roman" w:cs="Times New Roman"/>
          <w:b/>
          <w:bCs/>
          <w:color w:val="000000"/>
          <w:szCs w:val="24"/>
          <w:u w:val="single"/>
        </w:rPr>
      </w:pPr>
      <w:r w:rsidRPr="00E60C7E">
        <w:rPr>
          <w:rFonts w:eastAsia="Times New Roman" w:cs="Times New Roman"/>
          <w:b/>
          <w:bCs/>
          <w:color w:val="000000"/>
          <w:szCs w:val="24"/>
        </w:rPr>
        <w:t xml:space="preserve">Account/ACPass:  </w:t>
      </w:r>
      <w:r w:rsidRPr="00E60C7E">
        <w:rPr>
          <w:rFonts w:eastAsia="Times New Roman" w:cs="Times New Roman"/>
          <w:color w:val="000000"/>
          <w:szCs w:val="24"/>
        </w:rPr>
        <w:t>Tài khoản được cấp phát cho nhân viên gọi lệnh gửi thông điệp.</w:t>
      </w:r>
    </w:p>
    <w:p w14:paraId="60A9E2A7" w14:textId="77777777" w:rsidR="000D2BEF" w:rsidRPr="00E60C7E" w:rsidRDefault="000D2BEF" w:rsidP="000D2BEF">
      <w:pPr>
        <w:numPr>
          <w:ilvl w:val="0"/>
          <w:numId w:val="40"/>
        </w:numPr>
        <w:spacing w:after="0" w:line="240" w:lineRule="auto"/>
        <w:ind w:left="1080"/>
        <w:jc w:val="both"/>
        <w:textAlignment w:val="baseline"/>
        <w:rPr>
          <w:rFonts w:eastAsia="Times New Roman" w:cs="Times New Roman"/>
          <w:b/>
          <w:bCs/>
          <w:color w:val="000000"/>
          <w:szCs w:val="24"/>
          <w:u w:val="single"/>
        </w:rPr>
      </w:pPr>
      <w:r w:rsidRPr="00E60C7E">
        <w:rPr>
          <w:rFonts w:eastAsia="Times New Roman" w:cs="Times New Roman"/>
          <w:b/>
          <w:bCs/>
          <w:color w:val="000000"/>
          <w:szCs w:val="24"/>
        </w:rPr>
        <w:t>Username/pass</w:t>
      </w:r>
      <w:r w:rsidRPr="00E60C7E">
        <w:rPr>
          <w:rFonts w:eastAsia="Times New Roman" w:cs="Times New Roman"/>
          <w:color w:val="000000"/>
          <w:szCs w:val="24"/>
        </w:rPr>
        <w:t>: Tài khoản được cấp phát cho khách hàng để gọi đến webservice (tài khoản có quyền ServiceRole trong hệ thống).</w:t>
      </w:r>
    </w:p>
    <w:p w14:paraId="706900F3" w14:textId="77777777" w:rsidR="000D2BEF" w:rsidRPr="00E60C7E" w:rsidRDefault="000D2BEF" w:rsidP="000D2BEF">
      <w:pPr>
        <w:numPr>
          <w:ilvl w:val="0"/>
          <w:numId w:val="40"/>
        </w:numPr>
        <w:spacing w:after="0" w:line="240" w:lineRule="auto"/>
        <w:ind w:left="1080"/>
        <w:jc w:val="both"/>
        <w:textAlignment w:val="baseline"/>
        <w:rPr>
          <w:rFonts w:eastAsia="Times New Roman" w:cs="Times New Roman"/>
          <w:b/>
          <w:bCs/>
          <w:color w:val="000000"/>
          <w:szCs w:val="24"/>
          <w:u w:val="single"/>
        </w:rPr>
      </w:pPr>
      <w:r w:rsidRPr="00E60C7E">
        <w:rPr>
          <w:rFonts w:eastAsia="Times New Roman" w:cs="Times New Roman"/>
          <w:b/>
          <w:bCs/>
          <w:color w:val="000000"/>
          <w:szCs w:val="24"/>
        </w:rPr>
        <w:t>xml</w:t>
      </w:r>
      <w:r w:rsidRPr="00E60C7E">
        <w:rPr>
          <w:rFonts w:eastAsia="Times New Roman" w:cs="Times New Roman"/>
          <w:color w:val="000000"/>
          <w:szCs w:val="24"/>
        </w:rPr>
        <w:t>: chuỗi xml thông điệp hóa đơn điện tử có sai sót (theo mẫu mô tả kèm theo)</w:t>
      </w:r>
      <w:r w:rsidRPr="00E60C7E">
        <w:rPr>
          <w:rFonts w:eastAsia="Times New Roman" w:cs="Times New Roman"/>
          <w:b/>
          <w:bCs/>
          <w:color w:val="000000"/>
          <w:szCs w:val="24"/>
          <w:u w:val="single"/>
        </w:rPr>
        <w:t>    </w:t>
      </w:r>
    </w:p>
    <w:p w14:paraId="075653C8" w14:textId="77777777" w:rsidR="000D2BEF" w:rsidRPr="00E60C7E" w:rsidRDefault="000D2BEF" w:rsidP="000D2BEF">
      <w:pPr>
        <w:numPr>
          <w:ilvl w:val="0"/>
          <w:numId w:val="40"/>
        </w:numPr>
        <w:spacing w:after="0" w:line="240" w:lineRule="auto"/>
        <w:ind w:left="1080"/>
        <w:jc w:val="both"/>
        <w:textAlignment w:val="baseline"/>
        <w:rPr>
          <w:rFonts w:eastAsia="Times New Roman" w:cs="Times New Roman"/>
          <w:b/>
          <w:bCs/>
          <w:color w:val="000000"/>
          <w:szCs w:val="24"/>
          <w:u w:val="single"/>
        </w:rPr>
      </w:pPr>
      <w:r w:rsidRPr="00E60C7E">
        <w:rPr>
          <w:rFonts w:eastAsia="Times New Roman" w:cs="Times New Roman"/>
          <w:b/>
          <w:bCs/>
          <w:color w:val="000000"/>
          <w:szCs w:val="24"/>
        </w:rPr>
        <w:t>serial</w:t>
      </w:r>
      <w:r w:rsidRPr="00E60C7E">
        <w:rPr>
          <w:rFonts w:eastAsia="Times New Roman" w:cs="Times New Roman"/>
          <w:color w:val="000000"/>
          <w:szCs w:val="24"/>
        </w:rPr>
        <w:t>: serial của chứng thư SmartCA công ty đã đăng ký trong hệ thống</w:t>
      </w:r>
    </w:p>
    <w:p w14:paraId="15D8C98B" w14:textId="77777777" w:rsidR="000D2BEF" w:rsidRPr="00E60C7E" w:rsidRDefault="000D2BEF" w:rsidP="000D2BEF">
      <w:pPr>
        <w:numPr>
          <w:ilvl w:val="0"/>
          <w:numId w:val="40"/>
        </w:numPr>
        <w:spacing w:after="0" w:line="240" w:lineRule="auto"/>
        <w:ind w:left="1080"/>
        <w:jc w:val="both"/>
        <w:textAlignment w:val="baseline"/>
        <w:rPr>
          <w:rFonts w:eastAsia="Times New Roman" w:cs="Times New Roman"/>
          <w:b/>
          <w:bCs/>
          <w:color w:val="000000"/>
          <w:szCs w:val="24"/>
          <w:u w:val="single"/>
        </w:rPr>
      </w:pPr>
      <w:r w:rsidRPr="00E60C7E">
        <w:rPr>
          <w:rFonts w:eastAsia="Times New Roman" w:cs="Times New Roman"/>
          <w:b/>
          <w:bCs/>
          <w:color w:val="000000"/>
          <w:szCs w:val="24"/>
          <w:shd w:val="clear" w:color="auto" w:fill="FFFFFF"/>
        </w:rPr>
        <w:t>pattern</w:t>
      </w:r>
      <w:r w:rsidRPr="00E60C7E">
        <w:rPr>
          <w:rFonts w:eastAsia="Times New Roman" w:cs="Times New Roman"/>
          <w:color w:val="000000"/>
          <w:szCs w:val="24"/>
        </w:rPr>
        <w:t>: mẫu số hóa đơn</w:t>
      </w:r>
    </w:p>
    <w:p w14:paraId="38B8A194" w14:textId="77777777" w:rsidR="000D2BEF" w:rsidRPr="00E60C7E" w:rsidRDefault="000D2BEF" w:rsidP="000D2BEF">
      <w:pPr>
        <w:numPr>
          <w:ilvl w:val="0"/>
          <w:numId w:val="40"/>
        </w:numPr>
        <w:spacing w:after="0" w:line="240" w:lineRule="auto"/>
        <w:ind w:left="1080"/>
        <w:jc w:val="both"/>
        <w:textAlignment w:val="baseline"/>
        <w:rPr>
          <w:rFonts w:eastAsia="Times New Roman" w:cs="Times New Roman"/>
          <w:b/>
          <w:bCs/>
          <w:color w:val="000000"/>
          <w:szCs w:val="24"/>
        </w:rPr>
      </w:pPr>
      <w:r w:rsidRPr="00E60C7E">
        <w:rPr>
          <w:rFonts w:eastAsia="Times New Roman" w:cs="Times New Roman"/>
          <w:b/>
          <w:bCs/>
          <w:color w:val="000000"/>
          <w:szCs w:val="24"/>
        </w:rPr>
        <w:t>convert</w:t>
      </w:r>
      <w:r w:rsidRPr="00E60C7E">
        <w:rPr>
          <w:rFonts w:eastAsia="Times New Roman" w:cs="Times New Roman"/>
          <w:color w:val="000000"/>
          <w:szCs w:val="24"/>
        </w:rPr>
        <w:t>: Mặc định là 0, (0 – Không cần convert từ TCVN3 sang Unicode. 1- Cần convert từ TCVN3 sang Unicode)</w:t>
      </w:r>
    </w:p>
    <w:p w14:paraId="1E1B7A91" w14:textId="77777777" w:rsidR="000D2BEF" w:rsidRPr="00E60C7E" w:rsidRDefault="000D2BEF" w:rsidP="000D2BEF">
      <w:pPr>
        <w:spacing w:after="0" w:line="240" w:lineRule="auto"/>
        <w:ind w:right="14"/>
        <w:rPr>
          <w:rFonts w:eastAsia="Times New Roman" w:cs="Times New Roman"/>
          <w:szCs w:val="24"/>
        </w:rPr>
      </w:pPr>
      <w:r w:rsidRPr="00E60C7E">
        <w:rPr>
          <w:rFonts w:eastAsia="Times New Roman" w:cs="Times New Roman"/>
          <w:color w:val="000000"/>
          <w:szCs w:val="24"/>
        </w:rPr>
        <w:t>RETURNS</w:t>
      </w:r>
    </w:p>
    <w:tbl>
      <w:tblPr>
        <w:tblW w:w="0" w:type="auto"/>
        <w:tblCellMar>
          <w:top w:w="15" w:type="dxa"/>
          <w:left w:w="15" w:type="dxa"/>
          <w:bottom w:w="15" w:type="dxa"/>
          <w:right w:w="15" w:type="dxa"/>
        </w:tblCellMar>
        <w:tblLook w:val="04A0" w:firstRow="1" w:lastRow="0" w:firstColumn="1" w:lastColumn="0" w:noHBand="0" w:noVBand="1"/>
      </w:tblPr>
      <w:tblGrid>
        <w:gridCol w:w="1610"/>
        <w:gridCol w:w="5819"/>
        <w:gridCol w:w="1921"/>
      </w:tblGrid>
      <w:tr w:rsidR="000D2BEF" w:rsidRPr="00E60C7E" w14:paraId="37D532CC" w14:textId="77777777" w:rsidTr="00266047">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1F39D150" w14:textId="77777777" w:rsidR="000D2BEF" w:rsidRPr="00E60C7E" w:rsidRDefault="000D2BEF" w:rsidP="00266047">
            <w:pPr>
              <w:spacing w:after="200" w:line="240" w:lineRule="auto"/>
              <w:ind w:left="720"/>
              <w:rPr>
                <w:rFonts w:eastAsia="Times New Roman" w:cs="Times New Roman"/>
                <w:szCs w:val="24"/>
              </w:rPr>
            </w:pPr>
            <w:r w:rsidRPr="00E60C7E">
              <w:rPr>
                <w:rFonts w:eastAsia="Times New Roman" w:cs="Times New Roman"/>
                <w:color w:val="000000"/>
                <w:szCs w:val="24"/>
              </w:rPr>
              <w:t>Kết quả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081FAC3A" w14:textId="77777777" w:rsidR="000D2BEF" w:rsidRPr="00E60C7E" w:rsidRDefault="000D2BEF" w:rsidP="00266047">
            <w:pPr>
              <w:spacing w:after="200" w:line="240" w:lineRule="auto"/>
              <w:ind w:left="720"/>
              <w:rPr>
                <w:rFonts w:eastAsia="Times New Roman" w:cs="Times New Roman"/>
                <w:szCs w:val="24"/>
              </w:rPr>
            </w:pPr>
            <w:r w:rsidRPr="00E60C7E">
              <w:rPr>
                <w:rFonts w:eastAsia="Times New Roman" w:cs="Times New Roman"/>
                <w:color w:val="000000"/>
                <w:szCs w:val="24"/>
              </w:rPr>
              <w:t>Mô tả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421EEF75" w14:textId="77777777" w:rsidR="000D2BEF" w:rsidRPr="00E60C7E" w:rsidRDefault="000D2BEF" w:rsidP="00266047">
            <w:pPr>
              <w:spacing w:after="200" w:line="240" w:lineRule="auto"/>
              <w:ind w:left="720"/>
              <w:rPr>
                <w:rFonts w:eastAsia="Times New Roman" w:cs="Times New Roman"/>
                <w:szCs w:val="24"/>
              </w:rPr>
            </w:pPr>
            <w:r w:rsidRPr="00E60C7E">
              <w:rPr>
                <w:rFonts w:eastAsia="Times New Roman" w:cs="Times New Roman"/>
                <w:color w:val="000000"/>
                <w:szCs w:val="24"/>
              </w:rPr>
              <w:t>Ghi chú</w:t>
            </w:r>
          </w:p>
        </w:tc>
      </w:tr>
      <w:tr w:rsidR="000D2BEF" w:rsidRPr="00E60C7E" w14:paraId="337EA926"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90A870B"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ERR:1</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3EB56AF"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Tài khoản đăng nhập sai hoặc không có quyền</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6695F6D" w14:textId="77777777" w:rsidR="000D2BEF" w:rsidRPr="00E60C7E" w:rsidRDefault="000D2BEF" w:rsidP="00266047">
            <w:pPr>
              <w:spacing w:after="0" w:line="240" w:lineRule="auto"/>
              <w:rPr>
                <w:rFonts w:eastAsia="Times New Roman" w:cs="Times New Roman"/>
                <w:szCs w:val="24"/>
              </w:rPr>
            </w:pPr>
          </w:p>
        </w:tc>
      </w:tr>
      <w:tr w:rsidR="000D2BEF" w:rsidRPr="00E60C7E" w14:paraId="74A6BA61"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D2BD466"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ERR:21</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5800C5F"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Không tìm thấy công ty hoặc tài khoản không tồn tại</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C675EA6" w14:textId="77777777" w:rsidR="000D2BEF" w:rsidRPr="00E60C7E" w:rsidRDefault="000D2BEF" w:rsidP="00266047">
            <w:pPr>
              <w:spacing w:after="0" w:line="240" w:lineRule="auto"/>
              <w:rPr>
                <w:rFonts w:eastAsia="Times New Roman" w:cs="Times New Roman"/>
                <w:szCs w:val="24"/>
              </w:rPr>
            </w:pPr>
          </w:p>
        </w:tc>
      </w:tr>
      <w:tr w:rsidR="000D2BEF" w:rsidRPr="00E60C7E" w14:paraId="5FC501DC"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B48FE4B"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ERR:22</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A50622D"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Công ty chưa đăng ký chứng thư số</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8D35DDE" w14:textId="77777777" w:rsidR="000D2BEF" w:rsidRPr="00E60C7E" w:rsidRDefault="000D2BEF" w:rsidP="00266047">
            <w:pPr>
              <w:spacing w:after="0" w:line="240" w:lineRule="auto"/>
              <w:rPr>
                <w:rFonts w:eastAsia="Times New Roman" w:cs="Times New Roman"/>
                <w:szCs w:val="24"/>
              </w:rPr>
            </w:pPr>
          </w:p>
        </w:tc>
      </w:tr>
      <w:tr w:rsidR="000D2BEF" w:rsidRPr="00E60C7E" w14:paraId="0FCD08D7"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3E54AA3"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ERR:28</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E6D1067"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Chưa có thông tin chứng thư trong hệ thống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91B1A4F" w14:textId="77777777" w:rsidR="000D2BEF" w:rsidRPr="00E60C7E" w:rsidRDefault="000D2BEF" w:rsidP="00266047">
            <w:pPr>
              <w:spacing w:after="0" w:line="240" w:lineRule="auto"/>
              <w:rPr>
                <w:rFonts w:eastAsia="Times New Roman" w:cs="Times New Roman"/>
                <w:szCs w:val="24"/>
              </w:rPr>
            </w:pPr>
          </w:p>
        </w:tc>
      </w:tr>
      <w:tr w:rsidR="000D2BEF" w:rsidRPr="00E60C7E" w14:paraId="347277CC"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7D8E62A"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ERR:24</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702ACBA"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Chứng thư truyền lên không đúng với chứng thư đăng ký trong hệ thống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CA942BF" w14:textId="77777777" w:rsidR="000D2BEF" w:rsidRPr="00E60C7E" w:rsidRDefault="000D2BEF" w:rsidP="00266047">
            <w:pPr>
              <w:spacing w:after="0" w:line="240" w:lineRule="auto"/>
              <w:rPr>
                <w:rFonts w:eastAsia="Times New Roman" w:cs="Times New Roman"/>
                <w:szCs w:val="24"/>
              </w:rPr>
            </w:pPr>
          </w:p>
        </w:tc>
      </w:tr>
      <w:tr w:rsidR="000D2BEF" w:rsidRPr="00E60C7E" w14:paraId="06B40890"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66AA1DB"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ERR:27</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3D012BE"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Chứng thư chưa đến thời điểm sử dụng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06BE81A" w14:textId="77777777" w:rsidR="000D2BEF" w:rsidRPr="00E60C7E" w:rsidRDefault="000D2BEF" w:rsidP="00266047">
            <w:pPr>
              <w:spacing w:after="0" w:line="240" w:lineRule="auto"/>
              <w:rPr>
                <w:rFonts w:eastAsia="Times New Roman" w:cs="Times New Roman"/>
                <w:szCs w:val="24"/>
              </w:rPr>
            </w:pPr>
          </w:p>
        </w:tc>
      </w:tr>
      <w:tr w:rsidR="000D2BEF" w:rsidRPr="00E60C7E" w14:paraId="5E8AED91"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3B92AFE"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ERR:26</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1B33255"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Chứng thư số hết hạn</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29EBB79" w14:textId="77777777" w:rsidR="000D2BEF" w:rsidRPr="00E60C7E" w:rsidRDefault="000D2BEF" w:rsidP="00266047">
            <w:pPr>
              <w:spacing w:after="0" w:line="240" w:lineRule="auto"/>
              <w:rPr>
                <w:rFonts w:eastAsia="Times New Roman" w:cs="Times New Roman"/>
                <w:szCs w:val="24"/>
              </w:rPr>
            </w:pPr>
          </w:p>
        </w:tc>
      </w:tr>
      <w:tr w:rsidR="000D2BEF" w:rsidRPr="00E60C7E" w14:paraId="08F533E7"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2C8C100"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ERR:3</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AA0D100"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Dữ liệu xml đầu vào không đúng quy định</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67EC916" w14:textId="77777777" w:rsidR="000D2BEF" w:rsidRPr="00E60C7E" w:rsidRDefault="000D2BEF" w:rsidP="00266047">
            <w:pPr>
              <w:spacing w:after="0" w:line="240" w:lineRule="auto"/>
              <w:rPr>
                <w:rFonts w:eastAsia="Times New Roman" w:cs="Times New Roman"/>
                <w:szCs w:val="24"/>
              </w:rPr>
            </w:pPr>
          </w:p>
        </w:tc>
      </w:tr>
      <w:tr w:rsidR="000D2BEF" w:rsidRPr="00E60C7E" w14:paraId="73DDC53D"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1D4CF67"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ERR:10</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C257BE3"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Lô có số hóa đơn vượt quá số lượng tối đa cho phép</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50E624B" w14:textId="77777777" w:rsidR="000D2BEF" w:rsidRPr="00E60C7E" w:rsidRDefault="000D2BEF" w:rsidP="00266047">
            <w:pPr>
              <w:spacing w:after="0" w:line="240" w:lineRule="auto"/>
              <w:rPr>
                <w:rFonts w:eastAsia="Times New Roman" w:cs="Times New Roman"/>
                <w:szCs w:val="24"/>
              </w:rPr>
            </w:pPr>
          </w:p>
        </w:tc>
      </w:tr>
      <w:tr w:rsidR="000D2BEF" w:rsidRPr="00E60C7E" w14:paraId="0D9A73D0" w14:textId="77777777" w:rsidTr="00266047">
        <w:trPr>
          <w:trHeight w:val="413"/>
        </w:trPr>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DE4A7E1"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ERR:5</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80919CF"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Có lỗi xảy ra</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0300772" w14:textId="77777777" w:rsidR="000D2BEF" w:rsidRPr="00E60C7E" w:rsidRDefault="000D2BEF" w:rsidP="00266047">
            <w:pPr>
              <w:spacing w:after="0" w:line="240" w:lineRule="auto"/>
              <w:jc w:val="both"/>
              <w:rPr>
                <w:rFonts w:eastAsia="Times New Roman" w:cs="Times New Roman"/>
                <w:szCs w:val="24"/>
              </w:rPr>
            </w:pPr>
            <w:r w:rsidRPr="00E60C7E">
              <w:rPr>
                <w:rFonts w:eastAsia="Times New Roman" w:cs="Times New Roman"/>
                <w:color w:val="000000"/>
                <w:szCs w:val="24"/>
              </w:rPr>
              <w:t>Lỗi không xác định</w:t>
            </w:r>
          </w:p>
        </w:tc>
      </w:tr>
      <w:tr w:rsidR="000D2BEF" w:rsidRPr="00E60C7E" w14:paraId="293CCAE8"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959AC67"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ERR:30</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037F451" w14:textId="77777777" w:rsidR="000D2BEF" w:rsidRPr="00E60C7E" w:rsidRDefault="000D2BEF" w:rsidP="00266047">
            <w:pPr>
              <w:spacing w:after="200" w:line="240" w:lineRule="auto"/>
              <w:jc w:val="both"/>
              <w:rPr>
                <w:rFonts w:eastAsia="Times New Roman" w:cs="Times New Roman"/>
                <w:szCs w:val="24"/>
              </w:rPr>
            </w:pPr>
            <w:r w:rsidRPr="00E60C7E">
              <w:rPr>
                <w:rFonts w:eastAsia="Times New Roman" w:cs="Times New Roman"/>
                <w:color w:val="000000"/>
                <w:szCs w:val="24"/>
              </w:rPr>
              <w:t>Tạo mới hóa đơn có lỗi</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DA47581" w14:textId="77777777" w:rsidR="000D2BEF" w:rsidRPr="00E60C7E" w:rsidRDefault="000D2BEF" w:rsidP="00266047">
            <w:pPr>
              <w:spacing w:after="0" w:line="240" w:lineRule="auto"/>
              <w:rPr>
                <w:rFonts w:eastAsia="Times New Roman" w:cs="Times New Roman"/>
                <w:szCs w:val="24"/>
              </w:rPr>
            </w:pPr>
          </w:p>
        </w:tc>
      </w:tr>
      <w:tr w:rsidR="000D2BEF" w:rsidRPr="00E60C7E" w14:paraId="455EB69A"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C40DD82"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 xml:space="preserve">Chuỗi </w:t>
            </w:r>
            <w:r w:rsidRPr="00E60C7E">
              <w:rPr>
                <w:rFonts w:ascii="Consolas" w:eastAsia="Times New Roman" w:hAnsi="Consolas" w:cs="Times New Roman"/>
                <w:color w:val="000000"/>
                <w:sz w:val="19"/>
                <w:szCs w:val="19"/>
              </w:rPr>
              <w:t>hash</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F7E72AE" w14:textId="77777777" w:rsidR="000D2BEF" w:rsidRPr="00E60C7E" w:rsidRDefault="000D2BEF" w:rsidP="00266047">
            <w:pPr>
              <w:spacing w:after="0" w:line="240" w:lineRule="auto"/>
              <w:rPr>
                <w:rFonts w:eastAsia="Times New Roman" w:cs="Times New Roman"/>
                <w:szCs w:val="24"/>
              </w:rPr>
            </w:pPr>
            <w:r w:rsidRPr="00E60C7E">
              <w:rPr>
                <w:rFonts w:eastAsia="Times New Roman" w:cs="Times New Roman"/>
                <w:color w:val="000000"/>
                <w:szCs w:val="24"/>
              </w:rPr>
              <w:t>Chuỗi trả về sử dụng để ký số smartCA</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1026EBB" w14:textId="77777777" w:rsidR="000D2BEF" w:rsidRPr="00E60C7E" w:rsidRDefault="000D2BEF" w:rsidP="00266047">
            <w:pPr>
              <w:spacing w:after="0" w:line="240" w:lineRule="auto"/>
              <w:rPr>
                <w:rFonts w:eastAsia="Times New Roman" w:cs="Times New Roman"/>
                <w:szCs w:val="24"/>
              </w:rPr>
            </w:pPr>
          </w:p>
        </w:tc>
      </w:tr>
    </w:tbl>
    <w:p w14:paraId="5D901466" w14:textId="77777777" w:rsidR="000D2BEF" w:rsidRPr="00E60C7E" w:rsidRDefault="000D2BEF" w:rsidP="000D2BEF">
      <w:pPr>
        <w:spacing w:after="240" w:line="240" w:lineRule="auto"/>
        <w:rPr>
          <w:rFonts w:eastAsia="Times New Roman" w:cs="Times New Roman"/>
          <w:szCs w:val="24"/>
        </w:rPr>
      </w:pPr>
    </w:p>
    <w:p w14:paraId="7B6B80D1" w14:textId="77777777" w:rsidR="000D2BEF" w:rsidRPr="00E60C7E" w:rsidRDefault="000D2BEF" w:rsidP="000D2BEF">
      <w:pPr>
        <w:spacing w:line="240" w:lineRule="auto"/>
        <w:rPr>
          <w:rFonts w:eastAsia="Times New Roman" w:cs="Times New Roman"/>
          <w:szCs w:val="24"/>
        </w:rPr>
      </w:pPr>
      <w:r w:rsidRPr="00E60C7E">
        <w:rPr>
          <w:rFonts w:eastAsia="Times New Roman" w:cs="Times New Roman"/>
          <w:color w:val="000000"/>
          <w:szCs w:val="24"/>
        </w:rPr>
        <w:t>Cấu trúc chuỗi XML đầu vào của thông điệp: (dấu * là bắt buộc)</w:t>
      </w:r>
    </w:p>
    <w:p w14:paraId="6639C41D"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&lt;</w:t>
      </w:r>
      <w:r w:rsidRPr="00E60C7E">
        <w:rPr>
          <w:rFonts w:ascii="Consolas" w:eastAsia="Times New Roman" w:hAnsi="Consolas" w:cs="Times New Roman"/>
          <w:color w:val="9CDCFE"/>
          <w:sz w:val="21"/>
          <w:szCs w:val="21"/>
        </w:rPr>
        <w:t>DLTBao</w:t>
      </w:r>
      <w:r w:rsidRPr="00E60C7E">
        <w:rPr>
          <w:rFonts w:ascii="Consolas" w:eastAsia="Times New Roman" w:hAnsi="Consolas" w:cs="Times New Roman"/>
          <w:color w:val="D4D4D4"/>
          <w:sz w:val="21"/>
          <w:szCs w:val="21"/>
        </w:rPr>
        <w:t>&gt;</w:t>
      </w:r>
    </w:p>
    <w:p w14:paraId="512585D8"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TNNT</w:t>
      </w:r>
      <w:r w:rsidRPr="00E60C7E">
        <w:rPr>
          <w:rFonts w:ascii="Consolas" w:eastAsia="Times New Roman" w:hAnsi="Consolas" w:cs="Times New Roman"/>
          <w:color w:val="D4D4D4"/>
          <w:sz w:val="21"/>
          <w:szCs w:val="21"/>
        </w:rPr>
        <w:t>&gt;&lt;/</w:t>
      </w:r>
      <w:r w:rsidRPr="00E60C7E">
        <w:rPr>
          <w:rFonts w:ascii="Consolas" w:eastAsia="Times New Roman" w:hAnsi="Consolas" w:cs="Times New Roman"/>
          <w:color w:val="9CDCFE"/>
          <w:sz w:val="21"/>
          <w:szCs w:val="21"/>
        </w:rPr>
        <w:t>TNNT</w:t>
      </w:r>
      <w:r w:rsidRPr="00E60C7E">
        <w:rPr>
          <w:rFonts w:ascii="Consolas" w:eastAsia="Times New Roman" w:hAnsi="Consolas" w:cs="Times New Roman"/>
          <w:color w:val="D4D4D4"/>
          <w:sz w:val="21"/>
          <w:szCs w:val="21"/>
        </w:rPr>
        <w:t xml:space="preserve">&gt;* </w:t>
      </w:r>
      <w:r w:rsidRPr="00E60C7E">
        <w:rPr>
          <w:rFonts w:ascii="Consolas" w:eastAsia="Times New Roman" w:hAnsi="Consolas" w:cs="Times New Roman"/>
          <w:color w:val="6A9955"/>
          <w:sz w:val="21"/>
          <w:szCs w:val="21"/>
        </w:rPr>
        <w:t>//Tên người nộp thuế</w:t>
      </w:r>
    </w:p>
    <w:p w14:paraId="278C8C3B"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TCQT</w:t>
      </w:r>
      <w:r w:rsidRPr="00E60C7E">
        <w:rPr>
          <w:rFonts w:ascii="Consolas" w:eastAsia="Times New Roman" w:hAnsi="Consolas" w:cs="Times New Roman"/>
          <w:color w:val="D4D4D4"/>
          <w:sz w:val="21"/>
          <w:szCs w:val="21"/>
        </w:rPr>
        <w:t>&gt;&lt;/</w:t>
      </w:r>
      <w:r w:rsidRPr="00E60C7E">
        <w:rPr>
          <w:rFonts w:ascii="Consolas" w:eastAsia="Times New Roman" w:hAnsi="Consolas" w:cs="Times New Roman"/>
          <w:color w:val="9CDCFE"/>
          <w:sz w:val="21"/>
          <w:szCs w:val="21"/>
        </w:rPr>
        <w:t>TCQT</w:t>
      </w:r>
      <w:r w:rsidRPr="00E60C7E">
        <w:rPr>
          <w:rFonts w:ascii="Consolas" w:eastAsia="Times New Roman" w:hAnsi="Consolas" w:cs="Times New Roman"/>
          <w:color w:val="D4D4D4"/>
          <w:sz w:val="21"/>
          <w:szCs w:val="21"/>
        </w:rPr>
        <w:t>&gt;*</w:t>
      </w:r>
      <w:r w:rsidRPr="00E60C7E">
        <w:rPr>
          <w:rFonts w:ascii="Consolas" w:eastAsia="Times New Roman" w:hAnsi="Consolas" w:cs="Times New Roman"/>
          <w:color w:val="6A9955"/>
          <w:sz w:val="21"/>
          <w:szCs w:val="21"/>
        </w:rPr>
        <w:t>//Tên cơ quan thuế (Tên cơ quan thuế ra thông báo)</w:t>
      </w:r>
    </w:p>
    <w:p w14:paraId="55EC8854"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NTBao</w:t>
      </w:r>
      <w:r w:rsidRPr="00E60C7E">
        <w:rPr>
          <w:rFonts w:ascii="Consolas" w:eastAsia="Times New Roman" w:hAnsi="Consolas" w:cs="Times New Roman"/>
          <w:color w:val="D4D4D4"/>
          <w:sz w:val="21"/>
          <w:szCs w:val="21"/>
        </w:rPr>
        <w:t>&gt;&lt;/</w:t>
      </w:r>
      <w:r w:rsidRPr="00E60C7E">
        <w:rPr>
          <w:rFonts w:ascii="Consolas" w:eastAsia="Times New Roman" w:hAnsi="Consolas" w:cs="Times New Roman"/>
          <w:color w:val="9CDCFE"/>
          <w:sz w:val="21"/>
          <w:szCs w:val="21"/>
        </w:rPr>
        <w:t>NTBao</w:t>
      </w:r>
      <w:r w:rsidRPr="00E60C7E">
        <w:rPr>
          <w:rFonts w:ascii="Consolas" w:eastAsia="Times New Roman" w:hAnsi="Consolas" w:cs="Times New Roman"/>
          <w:color w:val="D4D4D4"/>
          <w:sz w:val="21"/>
          <w:szCs w:val="21"/>
        </w:rPr>
        <w:t>&gt;*</w:t>
      </w:r>
      <w:r w:rsidRPr="00E60C7E">
        <w:rPr>
          <w:rFonts w:ascii="Consolas" w:eastAsia="Times New Roman" w:hAnsi="Consolas" w:cs="Times New Roman"/>
          <w:color w:val="6A9955"/>
          <w:sz w:val="21"/>
          <w:szCs w:val="21"/>
        </w:rPr>
        <w:t>//Ngày thông báo</w:t>
      </w:r>
    </w:p>
    <w:p w14:paraId="6E36D0A2"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DDanh</w:t>
      </w:r>
      <w:r w:rsidRPr="00E60C7E">
        <w:rPr>
          <w:rFonts w:ascii="Consolas" w:eastAsia="Times New Roman" w:hAnsi="Consolas" w:cs="Times New Roman"/>
          <w:color w:val="D4D4D4"/>
          <w:sz w:val="21"/>
          <w:szCs w:val="21"/>
        </w:rPr>
        <w:t>&gt;&lt;/</w:t>
      </w:r>
      <w:r w:rsidRPr="00E60C7E">
        <w:rPr>
          <w:rFonts w:ascii="Consolas" w:eastAsia="Times New Roman" w:hAnsi="Consolas" w:cs="Times New Roman"/>
          <w:color w:val="9CDCFE"/>
          <w:sz w:val="21"/>
          <w:szCs w:val="21"/>
        </w:rPr>
        <w:t>DDanh</w:t>
      </w:r>
      <w:r w:rsidRPr="00E60C7E">
        <w:rPr>
          <w:rFonts w:ascii="Consolas" w:eastAsia="Times New Roman" w:hAnsi="Consolas" w:cs="Times New Roman"/>
          <w:color w:val="D4D4D4"/>
          <w:sz w:val="21"/>
          <w:szCs w:val="21"/>
        </w:rPr>
        <w:t>&gt;*</w:t>
      </w:r>
      <w:r w:rsidRPr="00E60C7E">
        <w:rPr>
          <w:rFonts w:ascii="Consolas" w:eastAsia="Times New Roman" w:hAnsi="Consolas" w:cs="Times New Roman"/>
          <w:color w:val="6A9955"/>
          <w:sz w:val="21"/>
          <w:szCs w:val="21"/>
        </w:rPr>
        <w:t>//Địa danh</w:t>
      </w:r>
    </w:p>
    <w:p w14:paraId="47EEDA0D"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Loai</w:t>
      </w:r>
      <w:r w:rsidRPr="00E60C7E">
        <w:rPr>
          <w:rFonts w:ascii="Consolas" w:eastAsia="Times New Roman" w:hAnsi="Consolas" w:cs="Times New Roman"/>
          <w:color w:val="D4D4D4"/>
          <w:sz w:val="21"/>
          <w:szCs w:val="21"/>
        </w:rPr>
        <w:t>&gt; &lt;/</w:t>
      </w:r>
      <w:r w:rsidRPr="00E60C7E">
        <w:rPr>
          <w:rFonts w:ascii="Consolas" w:eastAsia="Times New Roman" w:hAnsi="Consolas" w:cs="Times New Roman"/>
          <w:color w:val="9CDCFE"/>
          <w:sz w:val="21"/>
          <w:szCs w:val="21"/>
        </w:rPr>
        <w:t>Loai</w:t>
      </w:r>
      <w:r w:rsidRPr="00E60C7E">
        <w:rPr>
          <w:rFonts w:ascii="Consolas" w:eastAsia="Times New Roman" w:hAnsi="Consolas" w:cs="Times New Roman"/>
          <w:color w:val="D4D4D4"/>
          <w:sz w:val="21"/>
          <w:szCs w:val="21"/>
        </w:rPr>
        <w:t>&gt;*</w:t>
      </w:r>
      <w:r w:rsidRPr="00E60C7E">
        <w:rPr>
          <w:rFonts w:ascii="Consolas" w:eastAsia="Times New Roman" w:hAnsi="Consolas" w:cs="Times New Roman"/>
          <w:color w:val="6A9955"/>
          <w:sz w:val="21"/>
          <w:szCs w:val="21"/>
        </w:rPr>
        <w:t>//Loại (Loại thông báo) (1: Thông báo hủy/giải trình của NNT, 2: Thông báo hủy/giải trình của NNT theo thông báo của CQT) </w:t>
      </w:r>
    </w:p>
    <w:p w14:paraId="313000A9"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So</w:t>
      </w:r>
      <w:r w:rsidRPr="00E60C7E">
        <w:rPr>
          <w:rFonts w:ascii="Consolas" w:eastAsia="Times New Roman" w:hAnsi="Consolas" w:cs="Times New Roman"/>
          <w:color w:val="D4D4D4"/>
          <w:sz w:val="21"/>
          <w:szCs w:val="21"/>
        </w:rPr>
        <w:t>&gt;&lt;/</w:t>
      </w:r>
      <w:r w:rsidRPr="00E60C7E">
        <w:rPr>
          <w:rFonts w:ascii="Consolas" w:eastAsia="Times New Roman" w:hAnsi="Consolas" w:cs="Times New Roman"/>
          <w:color w:val="9CDCFE"/>
          <w:sz w:val="21"/>
          <w:szCs w:val="21"/>
        </w:rPr>
        <w:t>So</w:t>
      </w:r>
      <w:r w:rsidRPr="00E60C7E">
        <w:rPr>
          <w:rFonts w:ascii="Consolas" w:eastAsia="Times New Roman" w:hAnsi="Consolas" w:cs="Times New Roman"/>
          <w:color w:val="D4D4D4"/>
          <w:sz w:val="21"/>
          <w:szCs w:val="21"/>
        </w:rPr>
        <w:t xml:space="preserve">&gt; </w:t>
      </w:r>
      <w:r w:rsidRPr="00E60C7E">
        <w:rPr>
          <w:rFonts w:ascii="Consolas" w:eastAsia="Times New Roman" w:hAnsi="Consolas" w:cs="Times New Roman"/>
          <w:color w:val="6A9955"/>
          <w:sz w:val="21"/>
          <w:szCs w:val="21"/>
        </w:rPr>
        <w:t>//Số thông báo của CQT. Bắt buộc (Đối với Loại=2: Thông báo hủy/giải trình của NNT theo thông báo của CQT)</w:t>
      </w:r>
    </w:p>
    <w:p w14:paraId="1996285E"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NTBCCQT</w:t>
      </w:r>
      <w:r w:rsidRPr="00E60C7E">
        <w:rPr>
          <w:rFonts w:ascii="Consolas" w:eastAsia="Times New Roman" w:hAnsi="Consolas" w:cs="Times New Roman"/>
          <w:color w:val="D4D4D4"/>
          <w:sz w:val="21"/>
          <w:szCs w:val="21"/>
        </w:rPr>
        <w:t>&gt;&lt;/</w:t>
      </w:r>
      <w:r w:rsidRPr="00E60C7E">
        <w:rPr>
          <w:rFonts w:ascii="Consolas" w:eastAsia="Times New Roman" w:hAnsi="Consolas" w:cs="Times New Roman"/>
          <w:color w:val="9CDCFE"/>
          <w:sz w:val="21"/>
          <w:szCs w:val="21"/>
        </w:rPr>
        <w:t>NTBCCQT</w:t>
      </w:r>
      <w:r w:rsidRPr="00E60C7E">
        <w:rPr>
          <w:rFonts w:ascii="Consolas" w:eastAsia="Times New Roman" w:hAnsi="Consolas" w:cs="Times New Roman"/>
          <w:color w:val="D4D4D4"/>
          <w:sz w:val="21"/>
          <w:szCs w:val="21"/>
        </w:rPr>
        <w:t>&gt;</w:t>
      </w:r>
      <w:r w:rsidRPr="00E60C7E">
        <w:rPr>
          <w:rFonts w:ascii="Consolas" w:eastAsia="Times New Roman" w:hAnsi="Consolas" w:cs="Times New Roman"/>
          <w:color w:val="6A9955"/>
          <w:sz w:val="21"/>
          <w:szCs w:val="21"/>
        </w:rPr>
        <w:t>//Ngày thông báo của CQT. Bắt buộc (Đối với Loại=2: Thông báo hủy/giải trình của NNT theo thông báo của CQT) </w:t>
      </w:r>
    </w:p>
    <w:p w14:paraId="309750E0"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DSHDon</w:t>
      </w:r>
      <w:r w:rsidRPr="00E60C7E">
        <w:rPr>
          <w:rFonts w:ascii="Consolas" w:eastAsia="Times New Roman" w:hAnsi="Consolas" w:cs="Times New Roman"/>
          <w:color w:val="D4D4D4"/>
          <w:sz w:val="21"/>
          <w:szCs w:val="21"/>
        </w:rPr>
        <w:t>&gt;</w:t>
      </w:r>
    </w:p>
    <w:p w14:paraId="38067A17"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HDon</w:t>
      </w:r>
      <w:r w:rsidRPr="00E60C7E">
        <w:rPr>
          <w:rFonts w:ascii="Consolas" w:eastAsia="Times New Roman" w:hAnsi="Consolas" w:cs="Times New Roman"/>
          <w:color w:val="D4D4D4"/>
          <w:sz w:val="21"/>
          <w:szCs w:val="21"/>
        </w:rPr>
        <w:t>&gt;</w:t>
      </w:r>
    </w:p>
    <w:p w14:paraId="6B86A097"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STT</w:t>
      </w:r>
      <w:r w:rsidRPr="00E60C7E">
        <w:rPr>
          <w:rFonts w:ascii="Consolas" w:eastAsia="Times New Roman" w:hAnsi="Consolas" w:cs="Times New Roman"/>
          <w:color w:val="D4D4D4"/>
          <w:sz w:val="21"/>
          <w:szCs w:val="21"/>
        </w:rPr>
        <w:t>&gt;&lt;/</w:t>
      </w:r>
      <w:r w:rsidRPr="00E60C7E">
        <w:rPr>
          <w:rFonts w:ascii="Consolas" w:eastAsia="Times New Roman" w:hAnsi="Consolas" w:cs="Times New Roman"/>
          <w:color w:val="9CDCFE"/>
          <w:sz w:val="21"/>
          <w:szCs w:val="21"/>
        </w:rPr>
        <w:t>STT</w:t>
      </w:r>
      <w:r w:rsidRPr="00E60C7E">
        <w:rPr>
          <w:rFonts w:ascii="Consolas" w:eastAsia="Times New Roman" w:hAnsi="Consolas" w:cs="Times New Roman"/>
          <w:color w:val="D4D4D4"/>
          <w:sz w:val="21"/>
          <w:szCs w:val="21"/>
        </w:rPr>
        <w:t xml:space="preserve">&gt; </w:t>
      </w:r>
      <w:r w:rsidRPr="00E60C7E">
        <w:rPr>
          <w:rFonts w:ascii="Consolas" w:eastAsia="Times New Roman" w:hAnsi="Consolas" w:cs="Times New Roman"/>
          <w:color w:val="6A9955"/>
          <w:sz w:val="21"/>
          <w:szCs w:val="21"/>
        </w:rPr>
        <w:t>//Số thứ tự</w:t>
      </w:r>
    </w:p>
    <w:p w14:paraId="26CBB1B3"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MCQTCap</w:t>
      </w:r>
      <w:r w:rsidRPr="00E60C7E">
        <w:rPr>
          <w:rFonts w:ascii="Consolas" w:eastAsia="Times New Roman" w:hAnsi="Consolas" w:cs="Times New Roman"/>
          <w:color w:val="D4D4D4"/>
          <w:sz w:val="21"/>
          <w:szCs w:val="21"/>
        </w:rPr>
        <w:t>&gt; &lt;/</w:t>
      </w:r>
      <w:r w:rsidRPr="00E60C7E">
        <w:rPr>
          <w:rFonts w:ascii="Consolas" w:eastAsia="Times New Roman" w:hAnsi="Consolas" w:cs="Times New Roman"/>
          <w:color w:val="9CDCFE"/>
          <w:sz w:val="21"/>
          <w:szCs w:val="21"/>
        </w:rPr>
        <w:t>MCQTCap</w:t>
      </w:r>
      <w:r w:rsidRPr="00E60C7E">
        <w:rPr>
          <w:rFonts w:ascii="Consolas" w:eastAsia="Times New Roman" w:hAnsi="Consolas" w:cs="Times New Roman"/>
          <w:color w:val="D4D4D4"/>
          <w:sz w:val="21"/>
          <w:szCs w:val="21"/>
        </w:rPr>
        <w:t xml:space="preserve">&gt; </w:t>
      </w:r>
      <w:r w:rsidRPr="00E60C7E">
        <w:rPr>
          <w:rFonts w:ascii="Consolas" w:eastAsia="Times New Roman" w:hAnsi="Consolas" w:cs="Times New Roman"/>
          <w:color w:val="6A9955"/>
          <w:sz w:val="21"/>
          <w:szCs w:val="21"/>
        </w:rPr>
        <w:t>//Mã CQT cấp. Bắt buộc (Trừ trường hợp là hóa đơn không có mã của CQT)</w:t>
      </w:r>
    </w:p>
    <w:p w14:paraId="6F6CE8C8"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KHMSHDon</w:t>
      </w:r>
      <w:r w:rsidRPr="00E60C7E">
        <w:rPr>
          <w:rFonts w:ascii="Consolas" w:eastAsia="Times New Roman" w:hAnsi="Consolas" w:cs="Times New Roman"/>
          <w:color w:val="D4D4D4"/>
          <w:sz w:val="21"/>
          <w:szCs w:val="21"/>
        </w:rPr>
        <w:t>&gt;&lt;/</w:t>
      </w:r>
      <w:r w:rsidRPr="00E60C7E">
        <w:rPr>
          <w:rFonts w:ascii="Consolas" w:eastAsia="Times New Roman" w:hAnsi="Consolas" w:cs="Times New Roman"/>
          <w:color w:val="9CDCFE"/>
          <w:sz w:val="21"/>
          <w:szCs w:val="21"/>
        </w:rPr>
        <w:t>KHMSHDon</w:t>
      </w:r>
      <w:r w:rsidRPr="00E60C7E">
        <w:rPr>
          <w:rFonts w:ascii="Consolas" w:eastAsia="Times New Roman" w:hAnsi="Consolas" w:cs="Times New Roman"/>
          <w:color w:val="D4D4D4"/>
          <w:sz w:val="21"/>
          <w:szCs w:val="21"/>
        </w:rPr>
        <w:t xml:space="preserve">&gt;* </w:t>
      </w:r>
      <w:r w:rsidRPr="00E60C7E">
        <w:rPr>
          <w:rFonts w:ascii="Consolas" w:eastAsia="Times New Roman" w:hAnsi="Consolas" w:cs="Times New Roman"/>
          <w:color w:val="6A9955"/>
          <w:sz w:val="21"/>
          <w:szCs w:val="21"/>
        </w:rPr>
        <w:t>//Ký hiệu mẫu số hóa đơn</w:t>
      </w:r>
    </w:p>
    <w:p w14:paraId="402B28CF"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lastRenderedPageBreak/>
        <w:t>            &lt;</w:t>
      </w:r>
      <w:r w:rsidRPr="00E60C7E">
        <w:rPr>
          <w:rFonts w:ascii="Consolas" w:eastAsia="Times New Roman" w:hAnsi="Consolas" w:cs="Times New Roman"/>
          <w:color w:val="9CDCFE"/>
          <w:sz w:val="21"/>
          <w:szCs w:val="21"/>
        </w:rPr>
        <w:t>KHHDon</w:t>
      </w:r>
      <w:r w:rsidRPr="00E60C7E">
        <w:rPr>
          <w:rFonts w:ascii="Consolas" w:eastAsia="Times New Roman" w:hAnsi="Consolas" w:cs="Times New Roman"/>
          <w:color w:val="D4D4D4"/>
          <w:sz w:val="21"/>
          <w:szCs w:val="21"/>
        </w:rPr>
        <w:t>&gt;&lt;/</w:t>
      </w:r>
      <w:r w:rsidRPr="00E60C7E">
        <w:rPr>
          <w:rFonts w:ascii="Consolas" w:eastAsia="Times New Roman" w:hAnsi="Consolas" w:cs="Times New Roman"/>
          <w:color w:val="9CDCFE"/>
          <w:sz w:val="21"/>
          <w:szCs w:val="21"/>
        </w:rPr>
        <w:t>KHHDon</w:t>
      </w:r>
      <w:r w:rsidRPr="00E60C7E">
        <w:rPr>
          <w:rFonts w:ascii="Consolas" w:eastAsia="Times New Roman" w:hAnsi="Consolas" w:cs="Times New Roman"/>
          <w:color w:val="D4D4D4"/>
          <w:sz w:val="21"/>
          <w:szCs w:val="21"/>
        </w:rPr>
        <w:t>&gt;*</w:t>
      </w:r>
      <w:r w:rsidRPr="00E60C7E">
        <w:rPr>
          <w:rFonts w:ascii="Consolas" w:eastAsia="Times New Roman" w:hAnsi="Consolas" w:cs="Times New Roman"/>
          <w:color w:val="6A9955"/>
          <w:sz w:val="21"/>
          <w:szCs w:val="21"/>
        </w:rPr>
        <w:t>//Ký hiệu hóa đơn</w:t>
      </w:r>
    </w:p>
    <w:p w14:paraId="52C95342"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SHDon</w:t>
      </w:r>
      <w:r w:rsidRPr="00E60C7E">
        <w:rPr>
          <w:rFonts w:ascii="Consolas" w:eastAsia="Times New Roman" w:hAnsi="Consolas" w:cs="Times New Roman"/>
          <w:color w:val="D4D4D4"/>
          <w:sz w:val="21"/>
          <w:szCs w:val="21"/>
        </w:rPr>
        <w:t>&gt;&lt;/</w:t>
      </w:r>
      <w:r w:rsidRPr="00E60C7E">
        <w:rPr>
          <w:rFonts w:ascii="Consolas" w:eastAsia="Times New Roman" w:hAnsi="Consolas" w:cs="Times New Roman"/>
          <w:color w:val="9CDCFE"/>
          <w:sz w:val="21"/>
          <w:szCs w:val="21"/>
        </w:rPr>
        <w:t>SHDon</w:t>
      </w:r>
      <w:r w:rsidRPr="00E60C7E">
        <w:rPr>
          <w:rFonts w:ascii="Consolas" w:eastAsia="Times New Roman" w:hAnsi="Consolas" w:cs="Times New Roman"/>
          <w:color w:val="D4D4D4"/>
          <w:sz w:val="21"/>
          <w:szCs w:val="21"/>
        </w:rPr>
        <w:t>&gt;*</w:t>
      </w:r>
      <w:r w:rsidRPr="00E60C7E">
        <w:rPr>
          <w:rFonts w:ascii="Consolas" w:eastAsia="Times New Roman" w:hAnsi="Consolas" w:cs="Times New Roman"/>
          <w:color w:val="6A9955"/>
          <w:sz w:val="21"/>
          <w:szCs w:val="21"/>
        </w:rPr>
        <w:t>//Số hóa đơn (Số hóa đơn điện tử)</w:t>
      </w:r>
    </w:p>
    <w:p w14:paraId="108BDE73"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Ngay</w:t>
      </w:r>
      <w:r w:rsidRPr="00E60C7E">
        <w:rPr>
          <w:rFonts w:ascii="Consolas" w:eastAsia="Times New Roman" w:hAnsi="Consolas" w:cs="Times New Roman"/>
          <w:color w:val="D4D4D4"/>
          <w:sz w:val="21"/>
          <w:szCs w:val="21"/>
        </w:rPr>
        <w:t>&gt;&lt;/</w:t>
      </w:r>
      <w:r w:rsidRPr="00E60C7E">
        <w:rPr>
          <w:rFonts w:ascii="Consolas" w:eastAsia="Times New Roman" w:hAnsi="Consolas" w:cs="Times New Roman"/>
          <w:color w:val="9CDCFE"/>
          <w:sz w:val="21"/>
          <w:szCs w:val="21"/>
        </w:rPr>
        <w:t>Ngay</w:t>
      </w:r>
      <w:r w:rsidRPr="00E60C7E">
        <w:rPr>
          <w:rFonts w:ascii="Consolas" w:eastAsia="Times New Roman" w:hAnsi="Consolas" w:cs="Times New Roman"/>
          <w:color w:val="D4D4D4"/>
          <w:sz w:val="21"/>
          <w:szCs w:val="21"/>
        </w:rPr>
        <w:t>&gt;*</w:t>
      </w:r>
      <w:r w:rsidRPr="00E60C7E">
        <w:rPr>
          <w:rFonts w:ascii="Consolas" w:eastAsia="Times New Roman" w:hAnsi="Consolas" w:cs="Times New Roman"/>
          <w:color w:val="6A9955"/>
          <w:sz w:val="21"/>
          <w:szCs w:val="21"/>
        </w:rPr>
        <w:t>//Ngày (Ngày lập hóa đơn) - định dạng: YYYY-MM-YY</w:t>
      </w:r>
    </w:p>
    <w:p w14:paraId="60E1A297"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LADHDDT</w:t>
      </w:r>
      <w:r w:rsidRPr="00E60C7E">
        <w:rPr>
          <w:rFonts w:ascii="Consolas" w:eastAsia="Times New Roman" w:hAnsi="Consolas" w:cs="Times New Roman"/>
          <w:color w:val="D4D4D4"/>
          <w:sz w:val="21"/>
          <w:szCs w:val="21"/>
        </w:rPr>
        <w:t>&gt;&lt;/</w:t>
      </w:r>
      <w:r w:rsidRPr="00E60C7E">
        <w:rPr>
          <w:rFonts w:ascii="Consolas" w:eastAsia="Times New Roman" w:hAnsi="Consolas" w:cs="Times New Roman"/>
          <w:color w:val="9CDCFE"/>
          <w:sz w:val="21"/>
          <w:szCs w:val="21"/>
        </w:rPr>
        <w:t>LADHDDT</w:t>
      </w:r>
      <w:r w:rsidRPr="00E60C7E">
        <w:rPr>
          <w:rFonts w:ascii="Consolas" w:eastAsia="Times New Roman" w:hAnsi="Consolas" w:cs="Times New Roman"/>
          <w:color w:val="D4D4D4"/>
          <w:sz w:val="21"/>
          <w:szCs w:val="21"/>
        </w:rPr>
        <w:t>&gt;*</w:t>
      </w:r>
      <w:r w:rsidRPr="00E60C7E">
        <w:rPr>
          <w:rFonts w:ascii="Consolas" w:eastAsia="Times New Roman" w:hAnsi="Consolas" w:cs="Times New Roman"/>
          <w:color w:val="6A9955"/>
          <w:sz w:val="21"/>
          <w:szCs w:val="21"/>
        </w:rPr>
        <w:t>//Loại áp dụng hóa đơn điện tử </w:t>
      </w:r>
    </w:p>
    <w:p w14:paraId="4B275944"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w:t>
      </w:r>
      <w:r w:rsidRPr="00E60C7E">
        <w:rPr>
          <w:rFonts w:ascii="Consolas" w:eastAsia="Times New Roman" w:hAnsi="Consolas" w:cs="Times New Roman"/>
          <w:color w:val="B5CEA8"/>
          <w:sz w:val="21"/>
          <w:szCs w:val="21"/>
        </w:rPr>
        <w:t>1</w:t>
      </w:r>
      <w:r w:rsidRPr="00E60C7E">
        <w:rPr>
          <w:rFonts w:ascii="Consolas" w:eastAsia="Times New Roman" w:hAnsi="Consolas" w:cs="Times New Roman"/>
          <w:color w:val="D4D4D4"/>
          <w:sz w:val="21"/>
          <w:szCs w:val="21"/>
        </w:rPr>
        <w:t>:</w:t>
      </w:r>
      <w:r w:rsidRPr="00E60C7E">
        <w:rPr>
          <w:rFonts w:ascii="Consolas" w:eastAsia="Times New Roman" w:hAnsi="Consolas" w:cs="Times New Roman"/>
          <w:color w:val="9CDCFE"/>
          <w:sz w:val="21"/>
          <w:szCs w:val="21"/>
        </w:rPr>
        <w:t>Hóa</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đơn</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điện</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tử</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theo</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Nghị</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định</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B5CEA8"/>
          <w:sz w:val="21"/>
          <w:szCs w:val="21"/>
        </w:rPr>
        <w:t>123</w:t>
      </w:r>
      <w:r w:rsidRPr="00E60C7E">
        <w:rPr>
          <w:rFonts w:ascii="Consolas" w:eastAsia="Times New Roman" w:hAnsi="Consolas" w:cs="Times New Roman"/>
          <w:color w:val="D4D4D4"/>
          <w:sz w:val="21"/>
          <w:szCs w:val="21"/>
        </w:rPr>
        <w:t>/</w:t>
      </w:r>
      <w:r w:rsidRPr="00E60C7E">
        <w:rPr>
          <w:rFonts w:ascii="Consolas" w:eastAsia="Times New Roman" w:hAnsi="Consolas" w:cs="Times New Roman"/>
          <w:color w:val="B5CEA8"/>
          <w:sz w:val="21"/>
          <w:szCs w:val="21"/>
        </w:rPr>
        <w:t>2020</w:t>
      </w:r>
      <w:r w:rsidRPr="00E60C7E">
        <w:rPr>
          <w:rFonts w:ascii="Consolas" w:eastAsia="Times New Roman" w:hAnsi="Consolas" w:cs="Times New Roman"/>
          <w:color w:val="D4D4D4"/>
          <w:sz w:val="21"/>
          <w:szCs w:val="21"/>
        </w:rPr>
        <w:t>/</w:t>
      </w:r>
      <w:r w:rsidRPr="00E60C7E">
        <w:rPr>
          <w:rFonts w:ascii="Consolas" w:eastAsia="Times New Roman" w:hAnsi="Consolas" w:cs="Times New Roman"/>
          <w:color w:val="9CDCFE"/>
          <w:sz w:val="21"/>
          <w:szCs w:val="21"/>
        </w:rPr>
        <w:t>NĐ</w:t>
      </w:r>
      <w:r w:rsidRPr="00E60C7E">
        <w:rPr>
          <w:rFonts w:ascii="Consolas" w:eastAsia="Times New Roman" w:hAnsi="Consolas" w:cs="Times New Roman"/>
          <w:color w:val="D4D4D4"/>
          <w:sz w:val="21"/>
          <w:szCs w:val="21"/>
        </w:rPr>
        <w:t>-</w:t>
      </w:r>
      <w:r w:rsidRPr="00E60C7E">
        <w:rPr>
          <w:rFonts w:ascii="Consolas" w:eastAsia="Times New Roman" w:hAnsi="Consolas" w:cs="Times New Roman"/>
          <w:color w:val="9CDCFE"/>
          <w:sz w:val="21"/>
          <w:szCs w:val="21"/>
        </w:rPr>
        <w:t>CP</w:t>
      </w:r>
      <w:r w:rsidRPr="00E60C7E">
        <w:rPr>
          <w:rFonts w:ascii="Consolas" w:eastAsia="Times New Roman" w:hAnsi="Consolas" w:cs="Times New Roman"/>
          <w:color w:val="D4D4D4"/>
          <w:sz w:val="21"/>
          <w:szCs w:val="21"/>
        </w:rPr>
        <w:t>; </w:t>
      </w:r>
    </w:p>
    <w:p w14:paraId="3F985A73"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B5CEA8"/>
          <w:sz w:val="21"/>
          <w:szCs w:val="21"/>
        </w:rPr>
        <w:t>2</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Hóa</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đơn</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điện</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tử</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có</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mã</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xác</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thực</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của</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cơ</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quan</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thuế</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theo</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Quyết</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định</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số</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B5CEA8"/>
          <w:sz w:val="21"/>
          <w:szCs w:val="21"/>
        </w:rPr>
        <w:t>1209</w:t>
      </w:r>
      <w:r w:rsidRPr="00E60C7E">
        <w:rPr>
          <w:rFonts w:ascii="Consolas" w:eastAsia="Times New Roman" w:hAnsi="Consolas" w:cs="Times New Roman"/>
          <w:color w:val="D4D4D4"/>
          <w:sz w:val="21"/>
          <w:szCs w:val="21"/>
        </w:rPr>
        <w:t>/</w:t>
      </w:r>
      <w:r w:rsidRPr="00E60C7E">
        <w:rPr>
          <w:rFonts w:ascii="Consolas" w:eastAsia="Times New Roman" w:hAnsi="Consolas" w:cs="Times New Roman"/>
          <w:color w:val="9CDCFE"/>
          <w:sz w:val="21"/>
          <w:szCs w:val="21"/>
        </w:rPr>
        <w:t>QĐ</w:t>
      </w:r>
      <w:r w:rsidRPr="00E60C7E">
        <w:rPr>
          <w:rFonts w:ascii="Consolas" w:eastAsia="Times New Roman" w:hAnsi="Consolas" w:cs="Times New Roman"/>
          <w:color w:val="D4D4D4"/>
          <w:sz w:val="21"/>
          <w:szCs w:val="21"/>
        </w:rPr>
        <w:t>-</w:t>
      </w:r>
      <w:r w:rsidRPr="00E60C7E">
        <w:rPr>
          <w:rFonts w:ascii="Consolas" w:eastAsia="Times New Roman" w:hAnsi="Consolas" w:cs="Times New Roman"/>
          <w:color w:val="9CDCFE"/>
          <w:sz w:val="21"/>
          <w:szCs w:val="21"/>
        </w:rPr>
        <w:t>BTC</w:t>
      </w:r>
      <w:r w:rsidRPr="00E60C7E">
        <w:rPr>
          <w:rFonts w:ascii="Consolas" w:eastAsia="Times New Roman" w:hAnsi="Consolas" w:cs="Times New Roman"/>
          <w:color w:val="D4D4D4"/>
          <w:sz w:val="21"/>
          <w:szCs w:val="21"/>
        </w:rPr>
        <w:t>;</w:t>
      </w:r>
    </w:p>
    <w:p w14:paraId="52D2B1F6"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B5CEA8"/>
          <w:sz w:val="21"/>
          <w:szCs w:val="21"/>
        </w:rPr>
        <w:t>3</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Hóa</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đơn</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theo</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Nghị</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định</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số</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B5CEA8"/>
          <w:sz w:val="21"/>
          <w:szCs w:val="21"/>
        </w:rPr>
        <w:t>51</w:t>
      </w:r>
      <w:r w:rsidRPr="00E60C7E">
        <w:rPr>
          <w:rFonts w:ascii="Consolas" w:eastAsia="Times New Roman" w:hAnsi="Consolas" w:cs="Times New Roman"/>
          <w:color w:val="D4D4D4"/>
          <w:sz w:val="21"/>
          <w:szCs w:val="21"/>
        </w:rPr>
        <w:t>/</w:t>
      </w:r>
      <w:r w:rsidRPr="00E60C7E">
        <w:rPr>
          <w:rFonts w:ascii="Consolas" w:eastAsia="Times New Roman" w:hAnsi="Consolas" w:cs="Times New Roman"/>
          <w:color w:val="B5CEA8"/>
          <w:sz w:val="21"/>
          <w:szCs w:val="21"/>
        </w:rPr>
        <w:t>2010</w:t>
      </w:r>
      <w:r w:rsidRPr="00E60C7E">
        <w:rPr>
          <w:rFonts w:ascii="Consolas" w:eastAsia="Times New Roman" w:hAnsi="Consolas" w:cs="Times New Roman"/>
          <w:color w:val="D4D4D4"/>
          <w:sz w:val="21"/>
          <w:szCs w:val="21"/>
        </w:rPr>
        <w:t>/</w:t>
      </w:r>
      <w:r w:rsidRPr="00E60C7E">
        <w:rPr>
          <w:rFonts w:ascii="Consolas" w:eastAsia="Times New Roman" w:hAnsi="Consolas" w:cs="Times New Roman"/>
          <w:color w:val="9CDCFE"/>
          <w:sz w:val="21"/>
          <w:szCs w:val="21"/>
        </w:rPr>
        <w:t>NĐ</w:t>
      </w:r>
      <w:r w:rsidRPr="00E60C7E">
        <w:rPr>
          <w:rFonts w:ascii="Consolas" w:eastAsia="Times New Roman" w:hAnsi="Consolas" w:cs="Times New Roman"/>
          <w:color w:val="D4D4D4"/>
          <w:sz w:val="21"/>
          <w:szCs w:val="21"/>
        </w:rPr>
        <w:t>-</w:t>
      </w:r>
      <w:r w:rsidRPr="00E60C7E">
        <w:rPr>
          <w:rFonts w:ascii="Consolas" w:eastAsia="Times New Roman" w:hAnsi="Consolas" w:cs="Times New Roman"/>
          <w:color w:val="9CDCFE"/>
          <w:sz w:val="21"/>
          <w:szCs w:val="21"/>
        </w:rPr>
        <w:t>CP</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và</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Nghị</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định</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số</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B5CEA8"/>
          <w:sz w:val="21"/>
          <w:szCs w:val="21"/>
        </w:rPr>
        <w:t>04</w:t>
      </w:r>
      <w:r w:rsidRPr="00E60C7E">
        <w:rPr>
          <w:rFonts w:ascii="Consolas" w:eastAsia="Times New Roman" w:hAnsi="Consolas" w:cs="Times New Roman"/>
          <w:color w:val="D4D4D4"/>
          <w:sz w:val="21"/>
          <w:szCs w:val="21"/>
        </w:rPr>
        <w:t>/</w:t>
      </w:r>
      <w:r w:rsidRPr="00E60C7E">
        <w:rPr>
          <w:rFonts w:ascii="Consolas" w:eastAsia="Times New Roman" w:hAnsi="Consolas" w:cs="Times New Roman"/>
          <w:color w:val="B5CEA8"/>
          <w:sz w:val="21"/>
          <w:szCs w:val="21"/>
        </w:rPr>
        <w:t>2014</w:t>
      </w:r>
      <w:r w:rsidRPr="00E60C7E">
        <w:rPr>
          <w:rFonts w:ascii="Consolas" w:eastAsia="Times New Roman" w:hAnsi="Consolas" w:cs="Times New Roman"/>
          <w:color w:val="D4D4D4"/>
          <w:sz w:val="21"/>
          <w:szCs w:val="21"/>
        </w:rPr>
        <w:t>/</w:t>
      </w:r>
      <w:r w:rsidRPr="00E60C7E">
        <w:rPr>
          <w:rFonts w:ascii="Consolas" w:eastAsia="Times New Roman" w:hAnsi="Consolas" w:cs="Times New Roman"/>
          <w:color w:val="9CDCFE"/>
          <w:sz w:val="21"/>
          <w:szCs w:val="21"/>
        </w:rPr>
        <w:t>NĐ</w:t>
      </w:r>
      <w:r w:rsidRPr="00E60C7E">
        <w:rPr>
          <w:rFonts w:ascii="Consolas" w:eastAsia="Times New Roman" w:hAnsi="Consolas" w:cs="Times New Roman"/>
          <w:color w:val="D4D4D4"/>
          <w:sz w:val="21"/>
          <w:szCs w:val="21"/>
        </w:rPr>
        <w:t>-</w:t>
      </w:r>
      <w:r w:rsidRPr="00E60C7E">
        <w:rPr>
          <w:rFonts w:ascii="Consolas" w:eastAsia="Times New Roman" w:hAnsi="Consolas" w:cs="Times New Roman"/>
          <w:color w:val="9CDCFE"/>
          <w:sz w:val="21"/>
          <w:szCs w:val="21"/>
        </w:rPr>
        <w:t>CP</w:t>
      </w:r>
      <w:r w:rsidRPr="00E60C7E">
        <w:rPr>
          <w:rFonts w:ascii="Consolas" w:eastAsia="Times New Roman" w:hAnsi="Consolas" w:cs="Times New Roman"/>
          <w:color w:val="D4D4D4"/>
          <w:sz w:val="21"/>
          <w:szCs w:val="21"/>
        </w:rPr>
        <w:t>;</w:t>
      </w:r>
    </w:p>
    <w:p w14:paraId="78020F71"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B5CEA8"/>
          <w:sz w:val="21"/>
          <w:szCs w:val="21"/>
        </w:rPr>
        <w:t>4</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Hóa</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đơn</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đặt</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in</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theo</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Nghị</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9CDCFE"/>
          <w:sz w:val="21"/>
          <w:szCs w:val="21"/>
        </w:rPr>
        <w:t>định</w:t>
      </w:r>
      <w:r w:rsidRPr="00E60C7E">
        <w:rPr>
          <w:rFonts w:ascii="Consolas" w:eastAsia="Times New Roman" w:hAnsi="Consolas" w:cs="Times New Roman"/>
          <w:color w:val="D4D4D4"/>
          <w:sz w:val="21"/>
          <w:szCs w:val="21"/>
        </w:rPr>
        <w:t xml:space="preserve"> </w:t>
      </w:r>
      <w:r w:rsidRPr="00E60C7E">
        <w:rPr>
          <w:rFonts w:ascii="Consolas" w:eastAsia="Times New Roman" w:hAnsi="Consolas" w:cs="Times New Roman"/>
          <w:color w:val="B5CEA8"/>
          <w:sz w:val="21"/>
          <w:szCs w:val="21"/>
        </w:rPr>
        <w:t>123</w:t>
      </w:r>
      <w:r w:rsidRPr="00E60C7E">
        <w:rPr>
          <w:rFonts w:ascii="Consolas" w:eastAsia="Times New Roman" w:hAnsi="Consolas" w:cs="Times New Roman"/>
          <w:color w:val="D4D4D4"/>
          <w:sz w:val="21"/>
          <w:szCs w:val="21"/>
        </w:rPr>
        <w:t>/</w:t>
      </w:r>
      <w:r w:rsidRPr="00E60C7E">
        <w:rPr>
          <w:rFonts w:ascii="Consolas" w:eastAsia="Times New Roman" w:hAnsi="Consolas" w:cs="Times New Roman"/>
          <w:color w:val="B5CEA8"/>
          <w:sz w:val="21"/>
          <w:szCs w:val="21"/>
        </w:rPr>
        <w:t>2020</w:t>
      </w:r>
      <w:r w:rsidRPr="00E60C7E">
        <w:rPr>
          <w:rFonts w:ascii="Consolas" w:eastAsia="Times New Roman" w:hAnsi="Consolas" w:cs="Times New Roman"/>
          <w:color w:val="D4D4D4"/>
          <w:sz w:val="21"/>
          <w:szCs w:val="21"/>
        </w:rPr>
        <w:t>/</w:t>
      </w:r>
      <w:r w:rsidRPr="00E60C7E">
        <w:rPr>
          <w:rFonts w:ascii="Consolas" w:eastAsia="Times New Roman" w:hAnsi="Consolas" w:cs="Times New Roman"/>
          <w:color w:val="9CDCFE"/>
          <w:sz w:val="21"/>
          <w:szCs w:val="21"/>
        </w:rPr>
        <w:t>NĐ</w:t>
      </w:r>
      <w:r w:rsidRPr="00E60C7E">
        <w:rPr>
          <w:rFonts w:ascii="Consolas" w:eastAsia="Times New Roman" w:hAnsi="Consolas" w:cs="Times New Roman"/>
          <w:color w:val="D4D4D4"/>
          <w:sz w:val="21"/>
          <w:szCs w:val="21"/>
        </w:rPr>
        <w:t>-</w:t>
      </w:r>
      <w:r w:rsidRPr="00E60C7E">
        <w:rPr>
          <w:rFonts w:ascii="Consolas" w:eastAsia="Times New Roman" w:hAnsi="Consolas" w:cs="Times New Roman"/>
          <w:color w:val="9CDCFE"/>
          <w:sz w:val="21"/>
          <w:szCs w:val="21"/>
        </w:rPr>
        <w:t>CP</w:t>
      </w:r>
      <w:r w:rsidRPr="00E60C7E">
        <w:rPr>
          <w:rFonts w:ascii="Consolas" w:eastAsia="Times New Roman" w:hAnsi="Consolas" w:cs="Times New Roman"/>
          <w:color w:val="D4D4D4"/>
          <w:sz w:val="21"/>
          <w:szCs w:val="21"/>
        </w:rPr>
        <w:t>)</w:t>
      </w:r>
    </w:p>
    <w:p w14:paraId="02176388"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TCTBao</w:t>
      </w:r>
      <w:r w:rsidRPr="00E60C7E">
        <w:rPr>
          <w:rFonts w:ascii="Consolas" w:eastAsia="Times New Roman" w:hAnsi="Consolas" w:cs="Times New Roman"/>
          <w:color w:val="D4D4D4"/>
          <w:sz w:val="21"/>
          <w:szCs w:val="21"/>
        </w:rPr>
        <w:t>&gt;&lt;/</w:t>
      </w:r>
      <w:r w:rsidRPr="00E60C7E">
        <w:rPr>
          <w:rFonts w:ascii="Consolas" w:eastAsia="Times New Roman" w:hAnsi="Consolas" w:cs="Times New Roman"/>
          <w:color w:val="9CDCFE"/>
          <w:sz w:val="21"/>
          <w:szCs w:val="21"/>
        </w:rPr>
        <w:t>TCTBao</w:t>
      </w:r>
      <w:r w:rsidRPr="00E60C7E">
        <w:rPr>
          <w:rFonts w:ascii="Consolas" w:eastAsia="Times New Roman" w:hAnsi="Consolas" w:cs="Times New Roman"/>
          <w:color w:val="D4D4D4"/>
          <w:sz w:val="21"/>
          <w:szCs w:val="21"/>
        </w:rPr>
        <w:t>&gt; *</w:t>
      </w:r>
      <w:r w:rsidRPr="00E60C7E">
        <w:rPr>
          <w:rFonts w:ascii="Consolas" w:eastAsia="Times New Roman" w:hAnsi="Consolas" w:cs="Times New Roman"/>
          <w:color w:val="6A9955"/>
          <w:sz w:val="21"/>
          <w:szCs w:val="21"/>
        </w:rPr>
        <w:t>//Tính chất thông báo (1: Hủy; 2: Điều chỉnh; 3: Thay thế; 4: Giải trình)</w:t>
      </w:r>
    </w:p>
    <w:p w14:paraId="56520716"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LDo</w:t>
      </w:r>
      <w:r w:rsidRPr="00E60C7E">
        <w:rPr>
          <w:rFonts w:ascii="Consolas" w:eastAsia="Times New Roman" w:hAnsi="Consolas" w:cs="Times New Roman"/>
          <w:color w:val="D4D4D4"/>
          <w:sz w:val="21"/>
          <w:szCs w:val="21"/>
        </w:rPr>
        <w:t>&gt;&lt;/</w:t>
      </w:r>
      <w:r w:rsidRPr="00E60C7E">
        <w:rPr>
          <w:rFonts w:ascii="Consolas" w:eastAsia="Times New Roman" w:hAnsi="Consolas" w:cs="Times New Roman"/>
          <w:color w:val="9CDCFE"/>
          <w:sz w:val="21"/>
          <w:szCs w:val="21"/>
        </w:rPr>
        <w:t>LDo</w:t>
      </w:r>
      <w:r w:rsidRPr="00E60C7E">
        <w:rPr>
          <w:rFonts w:ascii="Consolas" w:eastAsia="Times New Roman" w:hAnsi="Consolas" w:cs="Times New Roman"/>
          <w:color w:val="D4D4D4"/>
          <w:sz w:val="21"/>
          <w:szCs w:val="21"/>
        </w:rPr>
        <w:t xml:space="preserve">&gt; </w:t>
      </w:r>
      <w:r w:rsidRPr="00E60C7E">
        <w:rPr>
          <w:rFonts w:ascii="Consolas" w:eastAsia="Times New Roman" w:hAnsi="Consolas" w:cs="Times New Roman"/>
          <w:color w:val="6A9955"/>
          <w:sz w:val="21"/>
          <w:szCs w:val="21"/>
        </w:rPr>
        <w:t>//Lý do</w:t>
      </w:r>
    </w:p>
    <w:p w14:paraId="23E6B70E"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Fkey</w:t>
      </w:r>
      <w:r w:rsidRPr="00E60C7E">
        <w:rPr>
          <w:rFonts w:ascii="Consolas" w:eastAsia="Times New Roman" w:hAnsi="Consolas" w:cs="Times New Roman"/>
          <w:color w:val="D4D4D4"/>
          <w:sz w:val="21"/>
          <w:szCs w:val="21"/>
        </w:rPr>
        <w:t>&gt;&lt;/</w:t>
      </w:r>
      <w:r w:rsidRPr="00E60C7E">
        <w:rPr>
          <w:rFonts w:ascii="Consolas" w:eastAsia="Times New Roman" w:hAnsi="Consolas" w:cs="Times New Roman"/>
          <w:color w:val="9CDCFE"/>
          <w:sz w:val="21"/>
          <w:szCs w:val="21"/>
        </w:rPr>
        <w:t>Fkey</w:t>
      </w:r>
      <w:r w:rsidRPr="00E60C7E">
        <w:rPr>
          <w:rFonts w:ascii="Consolas" w:eastAsia="Times New Roman" w:hAnsi="Consolas" w:cs="Times New Roman"/>
          <w:color w:val="D4D4D4"/>
          <w:sz w:val="21"/>
          <w:szCs w:val="21"/>
        </w:rPr>
        <w:t>&gt;</w:t>
      </w:r>
    </w:p>
    <w:p w14:paraId="65095951"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HDon</w:t>
      </w:r>
      <w:r w:rsidRPr="00E60C7E">
        <w:rPr>
          <w:rFonts w:ascii="Consolas" w:eastAsia="Times New Roman" w:hAnsi="Consolas" w:cs="Times New Roman"/>
          <w:color w:val="D4D4D4"/>
          <w:sz w:val="21"/>
          <w:szCs w:val="21"/>
        </w:rPr>
        <w:t>&gt;</w:t>
      </w:r>
    </w:p>
    <w:p w14:paraId="32B47256"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    &lt;/</w:t>
      </w:r>
      <w:r w:rsidRPr="00E60C7E">
        <w:rPr>
          <w:rFonts w:ascii="Consolas" w:eastAsia="Times New Roman" w:hAnsi="Consolas" w:cs="Times New Roman"/>
          <w:color w:val="9CDCFE"/>
          <w:sz w:val="21"/>
          <w:szCs w:val="21"/>
        </w:rPr>
        <w:t>DSHDon</w:t>
      </w:r>
      <w:r w:rsidRPr="00E60C7E">
        <w:rPr>
          <w:rFonts w:ascii="Consolas" w:eastAsia="Times New Roman" w:hAnsi="Consolas" w:cs="Times New Roman"/>
          <w:color w:val="D4D4D4"/>
          <w:sz w:val="21"/>
          <w:szCs w:val="21"/>
        </w:rPr>
        <w:t>&gt;</w:t>
      </w:r>
    </w:p>
    <w:p w14:paraId="4F931506"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D4D4D4"/>
          <w:sz w:val="21"/>
          <w:szCs w:val="21"/>
        </w:rPr>
        <w:t>&lt;/</w:t>
      </w:r>
      <w:r w:rsidRPr="00E60C7E">
        <w:rPr>
          <w:rFonts w:ascii="Consolas" w:eastAsia="Times New Roman" w:hAnsi="Consolas" w:cs="Times New Roman"/>
          <w:color w:val="9CDCFE"/>
          <w:sz w:val="21"/>
          <w:szCs w:val="21"/>
        </w:rPr>
        <w:t>DLTBao</w:t>
      </w:r>
      <w:r w:rsidRPr="00E60C7E">
        <w:rPr>
          <w:rFonts w:ascii="Consolas" w:eastAsia="Times New Roman" w:hAnsi="Consolas" w:cs="Times New Roman"/>
          <w:color w:val="D4D4D4"/>
          <w:sz w:val="21"/>
          <w:szCs w:val="21"/>
        </w:rPr>
        <w:t>&gt;</w:t>
      </w:r>
    </w:p>
    <w:p w14:paraId="589A6178" w14:textId="77777777" w:rsidR="000D2BEF" w:rsidRPr="00E60C7E" w:rsidRDefault="000D2BEF" w:rsidP="000D2BEF">
      <w:pPr>
        <w:spacing w:after="0" w:line="240" w:lineRule="auto"/>
        <w:rPr>
          <w:rFonts w:eastAsia="Times New Roman" w:cs="Times New Roman"/>
          <w:szCs w:val="24"/>
        </w:rPr>
      </w:pPr>
    </w:p>
    <w:p w14:paraId="359A0DB7" w14:textId="77777777" w:rsidR="000D2BEF" w:rsidRPr="00E60C7E" w:rsidRDefault="000D2BEF" w:rsidP="000D2BEF">
      <w:pPr>
        <w:spacing w:line="240" w:lineRule="auto"/>
        <w:rPr>
          <w:rFonts w:eastAsia="Times New Roman" w:cs="Times New Roman"/>
          <w:szCs w:val="24"/>
        </w:rPr>
      </w:pPr>
      <w:r w:rsidRPr="00E60C7E">
        <w:rPr>
          <w:rFonts w:eastAsia="Times New Roman" w:cs="Times New Roman"/>
          <w:color w:val="000000"/>
          <w:szCs w:val="24"/>
        </w:rPr>
        <w:t>Cấu trúc chuỗi Hash trả về:</w:t>
      </w:r>
    </w:p>
    <w:p w14:paraId="720CE624" w14:textId="77777777" w:rsidR="000D2BEF" w:rsidRPr="00E60C7E" w:rsidRDefault="000D2BEF" w:rsidP="000D2BEF">
      <w:pPr>
        <w:shd w:val="clear" w:color="auto" w:fill="1E1E1E"/>
        <w:spacing w:after="0" w:line="240" w:lineRule="auto"/>
        <w:rPr>
          <w:rFonts w:eastAsia="Times New Roman" w:cs="Times New Roman"/>
          <w:szCs w:val="24"/>
        </w:rPr>
      </w:pPr>
      <w:r w:rsidRPr="00E60C7E">
        <w:rPr>
          <w:rFonts w:ascii="Consolas" w:eastAsia="Times New Roman" w:hAnsi="Consolas" w:cs="Times New Roman"/>
          <w:color w:val="9CDCFE"/>
          <w:sz w:val="21"/>
          <w:szCs w:val="21"/>
        </w:rPr>
        <w:t>tFcVc/SWLPX+kbJ/uNzlVYBNNeoWlAIAQ0RmkGaYgqs=</w:t>
      </w:r>
    </w:p>
    <w:p w14:paraId="73E5E9E9" w14:textId="77777777" w:rsidR="000D2BEF" w:rsidRPr="00193CC8" w:rsidRDefault="000D2BEF" w:rsidP="000D2BEF">
      <w:pPr>
        <w:shd w:val="clear" w:color="auto" w:fill="FFFFFF"/>
        <w:spacing w:after="0" w:line="240" w:lineRule="auto"/>
        <w:rPr>
          <w:rFonts w:ascii="Courier New" w:eastAsia="Times New Roman" w:hAnsi="Courier New" w:cs="Courier New"/>
          <w:b/>
          <w:bCs/>
          <w:color w:val="000000"/>
          <w:sz w:val="20"/>
          <w:szCs w:val="20"/>
        </w:rPr>
      </w:pPr>
    </w:p>
    <w:p w14:paraId="564B9325" w14:textId="77777777" w:rsidR="000D2BEF" w:rsidRDefault="000D2BEF" w:rsidP="000D2BEF">
      <w:pPr>
        <w:pStyle w:val="Heading3"/>
      </w:pPr>
      <w:bookmarkStart w:id="82" w:name="_Toc101427537"/>
      <w:r>
        <w:t xml:space="preserve">Gửi thông điệp hóa đơn điện tử có sai sót sử dụng </w:t>
      </w:r>
      <w:r>
        <w:rPr>
          <w:lang w:val="en-US"/>
        </w:rPr>
        <w:t>SmartCA</w:t>
      </w:r>
      <w:r>
        <w:t xml:space="preserve"> (bước 2)</w:t>
      </w:r>
      <w:bookmarkEnd w:id="82"/>
    </w:p>
    <w:p w14:paraId="2C58C3E4" w14:textId="77777777" w:rsidR="000D2BEF" w:rsidRPr="009E4666" w:rsidRDefault="000D2BEF" w:rsidP="000D2BEF">
      <w:pPr>
        <w:spacing w:after="0" w:line="240" w:lineRule="auto"/>
        <w:ind w:right="14"/>
        <w:rPr>
          <w:rFonts w:eastAsia="Times New Roman" w:cs="Times New Roman"/>
          <w:szCs w:val="24"/>
        </w:rPr>
      </w:pPr>
      <w:r w:rsidRPr="009E4666">
        <w:rPr>
          <w:rFonts w:eastAsia="Times New Roman" w:cs="Times New Roman"/>
          <w:color w:val="000000"/>
          <w:szCs w:val="24"/>
        </w:rPr>
        <w:t>URL</w:t>
      </w:r>
    </w:p>
    <w:p w14:paraId="645FC650" w14:textId="77777777" w:rsidR="000D2BEF" w:rsidRPr="009E4666" w:rsidRDefault="000D2BEF" w:rsidP="000D2BEF">
      <w:pPr>
        <w:spacing w:after="0" w:line="240" w:lineRule="auto"/>
        <w:ind w:right="14"/>
        <w:rPr>
          <w:rFonts w:eastAsia="Times New Roman" w:cs="Times New Roman"/>
          <w:szCs w:val="24"/>
        </w:rPr>
      </w:pPr>
      <w:r w:rsidRPr="009E4666">
        <w:rPr>
          <w:rFonts w:eastAsia="Times New Roman" w:cs="Times New Roman"/>
          <w:color w:val="000000"/>
          <w:szCs w:val="24"/>
        </w:rPr>
        <w:tab/>
        <w:t xml:space="preserve"> string </w:t>
      </w:r>
      <w:r w:rsidRPr="009E4666">
        <w:rPr>
          <w:rFonts w:eastAsia="Times New Roman" w:cs="Times New Roman"/>
          <w:b/>
          <w:bCs/>
          <w:color w:val="000000"/>
          <w:szCs w:val="24"/>
        </w:rPr>
        <w:t>SendInvNoticeErrorsWithSmartCA(</w:t>
      </w:r>
      <w:r w:rsidRPr="009E4666">
        <w:rPr>
          <w:rFonts w:eastAsia="Times New Roman" w:cs="Times New Roman"/>
          <w:color w:val="000000"/>
          <w:szCs w:val="24"/>
        </w:rPr>
        <w:t>string Account, string ACpass, string username, string password, string xml</w:t>
      </w:r>
      <w:r w:rsidRPr="009E4666">
        <w:rPr>
          <w:rFonts w:eastAsia="Times New Roman" w:cs="Times New Roman"/>
          <w:b/>
          <w:bCs/>
          <w:color w:val="000000"/>
          <w:szCs w:val="24"/>
        </w:rPr>
        <w:t>) </w:t>
      </w:r>
    </w:p>
    <w:p w14:paraId="4947C5A7" w14:textId="77777777" w:rsidR="000D2BEF" w:rsidRPr="009E4666" w:rsidRDefault="000D2BEF" w:rsidP="000D2BEF">
      <w:pPr>
        <w:spacing w:after="0" w:line="240" w:lineRule="auto"/>
        <w:ind w:right="14"/>
        <w:rPr>
          <w:rFonts w:eastAsia="Times New Roman" w:cs="Times New Roman"/>
          <w:szCs w:val="24"/>
        </w:rPr>
      </w:pPr>
      <w:r w:rsidRPr="009E4666">
        <w:rPr>
          <w:rFonts w:eastAsia="Times New Roman" w:cs="Times New Roman"/>
          <w:color w:val="000000"/>
          <w:szCs w:val="24"/>
        </w:rPr>
        <w:t>DESCRIPTION</w:t>
      </w:r>
    </w:p>
    <w:p w14:paraId="6176624B" w14:textId="77777777" w:rsidR="000D2BEF" w:rsidRPr="009E4666" w:rsidRDefault="000D2BEF" w:rsidP="000D2BEF">
      <w:pPr>
        <w:spacing w:after="0" w:line="240" w:lineRule="auto"/>
        <w:ind w:right="14"/>
        <w:rPr>
          <w:rFonts w:eastAsia="Times New Roman" w:cs="Times New Roman"/>
          <w:szCs w:val="24"/>
        </w:rPr>
      </w:pPr>
      <w:r w:rsidRPr="009E4666">
        <w:rPr>
          <w:rFonts w:eastAsia="Times New Roman" w:cs="Times New Roman"/>
          <w:color w:val="000000"/>
          <w:szCs w:val="24"/>
        </w:rPr>
        <w:tab/>
        <w:t xml:space="preserve">Đây là web service cho phép gửi thông điệp hóa đơn điện tử có sai sót với các hệ thống sử dụng SmartCA, sau khi thực hiện gọi hàm Lấy giá trị Hash ở bước </w:t>
      </w:r>
      <w:r w:rsidRPr="009E4666">
        <w:rPr>
          <w:rFonts w:eastAsia="Times New Roman" w:cs="Times New Roman"/>
          <w:b/>
          <w:bCs/>
          <w:color w:val="000000"/>
          <w:szCs w:val="24"/>
        </w:rPr>
        <w:t>GetHashInvNoticeErrorsWidthSmartCA</w:t>
      </w:r>
    </w:p>
    <w:p w14:paraId="15A5D428" w14:textId="77777777" w:rsidR="000D2BEF" w:rsidRPr="009E4666" w:rsidRDefault="000D2BEF" w:rsidP="000D2BEF">
      <w:pPr>
        <w:spacing w:after="0" w:line="240" w:lineRule="auto"/>
        <w:ind w:right="14"/>
        <w:rPr>
          <w:rFonts w:eastAsia="Times New Roman" w:cs="Times New Roman"/>
          <w:szCs w:val="24"/>
        </w:rPr>
      </w:pPr>
      <w:r w:rsidRPr="009E4666">
        <w:rPr>
          <w:rFonts w:eastAsia="Times New Roman" w:cs="Times New Roman"/>
          <w:color w:val="000000"/>
          <w:szCs w:val="24"/>
        </w:rPr>
        <w:t>HTTP METHOD</w:t>
      </w:r>
    </w:p>
    <w:p w14:paraId="15C8AE24" w14:textId="77777777" w:rsidR="000D2BEF" w:rsidRPr="009E4666" w:rsidRDefault="000D2BEF" w:rsidP="000D2BEF">
      <w:pPr>
        <w:spacing w:after="0" w:line="240" w:lineRule="auto"/>
        <w:ind w:right="14"/>
        <w:rPr>
          <w:rFonts w:eastAsia="Times New Roman" w:cs="Times New Roman"/>
          <w:szCs w:val="24"/>
        </w:rPr>
      </w:pPr>
      <w:r w:rsidRPr="009E4666">
        <w:rPr>
          <w:rFonts w:eastAsia="Times New Roman" w:cs="Times New Roman"/>
          <w:color w:val="000000"/>
          <w:szCs w:val="24"/>
        </w:rPr>
        <w:tab/>
      </w:r>
      <w:r w:rsidRPr="009E4666">
        <w:rPr>
          <w:rFonts w:eastAsia="Times New Roman" w:cs="Times New Roman"/>
          <w:color w:val="000000"/>
          <w:szCs w:val="24"/>
        </w:rPr>
        <w:tab/>
        <w:t>POST</w:t>
      </w:r>
    </w:p>
    <w:p w14:paraId="4ECD69FA" w14:textId="77777777" w:rsidR="000D2BEF" w:rsidRPr="009E4666" w:rsidRDefault="000D2BEF" w:rsidP="000D2BEF">
      <w:pPr>
        <w:spacing w:after="0" w:line="240" w:lineRule="auto"/>
        <w:ind w:right="14"/>
        <w:rPr>
          <w:rFonts w:eastAsia="Times New Roman" w:cs="Times New Roman"/>
          <w:szCs w:val="24"/>
        </w:rPr>
      </w:pPr>
      <w:r w:rsidRPr="009E4666">
        <w:rPr>
          <w:rFonts w:eastAsia="Times New Roman" w:cs="Times New Roman"/>
          <w:color w:val="000000"/>
          <w:szCs w:val="24"/>
        </w:rPr>
        <w:t>REQUEST BODY</w:t>
      </w:r>
    </w:p>
    <w:p w14:paraId="39677FED" w14:textId="77777777" w:rsidR="000D2BEF" w:rsidRPr="009E4666" w:rsidRDefault="000D2BEF" w:rsidP="000D2BEF">
      <w:pPr>
        <w:numPr>
          <w:ilvl w:val="0"/>
          <w:numId w:val="41"/>
        </w:numPr>
        <w:spacing w:after="0" w:line="240" w:lineRule="auto"/>
        <w:ind w:left="1080"/>
        <w:jc w:val="both"/>
        <w:textAlignment w:val="baseline"/>
        <w:rPr>
          <w:rFonts w:eastAsia="Times New Roman" w:cs="Times New Roman"/>
          <w:b/>
          <w:bCs/>
          <w:color w:val="000000"/>
          <w:szCs w:val="24"/>
          <w:u w:val="single"/>
        </w:rPr>
      </w:pPr>
      <w:r w:rsidRPr="009E4666">
        <w:rPr>
          <w:rFonts w:eastAsia="Times New Roman" w:cs="Times New Roman"/>
          <w:b/>
          <w:bCs/>
          <w:color w:val="000000"/>
          <w:szCs w:val="24"/>
        </w:rPr>
        <w:t xml:space="preserve">Account/ACPass:  </w:t>
      </w:r>
      <w:r w:rsidRPr="009E4666">
        <w:rPr>
          <w:rFonts w:eastAsia="Times New Roman" w:cs="Times New Roman"/>
          <w:color w:val="000000"/>
          <w:szCs w:val="24"/>
        </w:rPr>
        <w:t>Tài khoản được cấp phát cho nhân viên gọi lệnh gửi thông điệp.</w:t>
      </w:r>
    </w:p>
    <w:p w14:paraId="52A37459" w14:textId="77777777" w:rsidR="000D2BEF" w:rsidRPr="009E4666" w:rsidRDefault="000D2BEF" w:rsidP="000D2BEF">
      <w:pPr>
        <w:numPr>
          <w:ilvl w:val="0"/>
          <w:numId w:val="41"/>
        </w:numPr>
        <w:spacing w:after="0" w:line="240" w:lineRule="auto"/>
        <w:ind w:left="1080"/>
        <w:jc w:val="both"/>
        <w:textAlignment w:val="baseline"/>
        <w:rPr>
          <w:rFonts w:eastAsia="Times New Roman" w:cs="Times New Roman"/>
          <w:b/>
          <w:bCs/>
          <w:color w:val="000000"/>
          <w:szCs w:val="24"/>
          <w:u w:val="single"/>
        </w:rPr>
      </w:pPr>
      <w:r w:rsidRPr="009E4666">
        <w:rPr>
          <w:rFonts w:eastAsia="Times New Roman" w:cs="Times New Roman"/>
          <w:b/>
          <w:bCs/>
          <w:color w:val="000000"/>
          <w:szCs w:val="24"/>
        </w:rPr>
        <w:t>Username/pass</w:t>
      </w:r>
      <w:r w:rsidRPr="009E4666">
        <w:rPr>
          <w:rFonts w:eastAsia="Times New Roman" w:cs="Times New Roman"/>
          <w:color w:val="000000"/>
          <w:szCs w:val="24"/>
        </w:rPr>
        <w:t>: Tài khoản được cấp phát cho khách hàng để gọi đến webservice (tài khoản có quyền ServiceRole trong hệ thống).</w:t>
      </w:r>
    </w:p>
    <w:p w14:paraId="63B35E96" w14:textId="77777777" w:rsidR="000D2BEF" w:rsidRPr="009E4666" w:rsidRDefault="000D2BEF" w:rsidP="000D2BEF">
      <w:pPr>
        <w:numPr>
          <w:ilvl w:val="0"/>
          <w:numId w:val="41"/>
        </w:numPr>
        <w:spacing w:after="0" w:line="240" w:lineRule="auto"/>
        <w:ind w:left="1080"/>
        <w:jc w:val="both"/>
        <w:textAlignment w:val="baseline"/>
        <w:rPr>
          <w:rFonts w:eastAsia="Times New Roman" w:cs="Times New Roman"/>
          <w:b/>
          <w:bCs/>
          <w:color w:val="000000"/>
          <w:szCs w:val="24"/>
          <w:u w:val="single"/>
        </w:rPr>
      </w:pPr>
      <w:r w:rsidRPr="009E4666">
        <w:rPr>
          <w:rFonts w:eastAsia="Times New Roman" w:cs="Times New Roman"/>
          <w:b/>
          <w:bCs/>
          <w:color w:val="000000"/>
          <w:szCs w:val="24"/>
        </w:rPr>
        <w:t>xml</w:t>
      </w:r>
      <w:r w:rsidRPr="009E4666">
        <w:rPr>
          <w:rFonts w:eastAsia="Times New Roman" w:cs="Times New Roman"/>
          <w:color w:val="000000"/>
          <w:szCs w:val="24"/>
        </w:rPr>
        <w:t>: chuỗi xml dữ liệu ký hash.</w:t>
      </w:r>
      <w:r w:rsidRPr="009E4666">
        <w:rPr>
          <w:rFonts w:eastAsia="Times New Roman" w:cs="Times New Roman"/>
          <w:b/>
          <w:bCs/>
          <w:color w:val="000000"/>
          <w:szCs w:val="24"/>
          <w:u w:val="single"/>
        </w:rPr>
        <w:t> </w:t>
      </w:r>
    </w:p>
    <w:p w14:paraId="73407BAD" w14:textId="77777777" w:rsidR="000D2BEF" w:rsidRPr="009E4666" w:rsidRDefault="000D2BEF" w:rsidP="000D2BEF">
      <w:pPr>
        <w:numPr>
          <w:ilvl w:val="0"/>
          <w:numId w:val="41"/>
        </w:numPr>
        <w:spacing w:after="0" w:line="240" w:lineRule="auto"/>
        <w:ind w:left="1080"/>
        <w:jc w:val="both"/>
        <w:textAlignment w:val="baseline"/>
        <w:rPr>
          <w:rFonts w:eastAsia="Times New Roman" w:cs="Times New Roman"/>
          <w:b/>
          <w:bCs/>
          <w:color w:val="000000"/>
          <w:szCs w:val="24"/>
          <w:u w:val="single"/>
        </w:rPr>
      </w:pPr>
      <w:r w:rsidRPr="009E4666">
        <w:rPr>
          <w:rFonts w:eastAsia="Times New Roman" w:cs="Times New Roman"/>
          <w:b/>
          <w:bCs/>
          <w:color w:val="000000"/>
          <w:szCs w:val="24"/>
        </w:rPr>
        <w:t xml:space="preserve">convert: </w:t>
      </w:r>
      <w:r w:rsidRPr="009E4666">
        <w:rPr>
          <w:rFonts w:eastAsia="Times New Roman" w:cs="Times New Roman"/>
          <w:color w:val="000000"/>
          <w:szCs w:val="24"/>
        </w:rPr>
        <w:t>Mặc định là 0 (0 – Không cần convert từ TCVN3 sang Unicode / 1- Cần convert từ TCVN3 sang Unicode)</w:t>
      </w:r>
    </w:p>
    <w:p w14:paraId="0BD59E3A" w14:textId="77777777" w:rsidR="000D2BEF" w:rsidRPr="009E4666" w:rsidRDefault="000D2BEF" w:rsidP="000D2BEF">
      <w:pPr>
        <w:spacing w:after="0" w:line="240" w:lineRule="auto"/>
        <w:ind w:right="14"/>
        <w:rPr>
          <w:rFonts w:eastAsia="Times New Roman" w:cs="Times New Roman"/>
          <w:szCs w:val="24"/>
        </w:rPr>
      </w:pPr>
      <w:r w:rsidRPr="009E4666">
        <w:rPr>
          <w:rFonts w:eastAsia="Times New Roman" w:cs="Times New Roman"/>
          <w:color w:val="000000"/>
          <w:szCs w:val="24"/>
        </w:rPr>
        <w:t>RETURNS</w:t>
      </w:r>
    </w:p>
    <w:tbl>
      <w:tblPr>
        <w:tblW w:w="0" w:type="auto"/>
        <w:tblCellMar>
          <w:top w:w="15" w:type="dxa"/>
          <w:left w:w="15" w:type="dxa"/>
          <w:bottom w:w="15" w:type="dxa"/>
          <w:right w:w="15" w:type="dxa"/>
        </w:tblCellMar>
        <w:tblLook w:val="04A0" w:firstRow="1" w:lastRow="0" w:firstColumn="1" w:lastColumn="0" w:noHBand="0" w:noVBand="1"/>
      </w:tblPr>
      <w:tblGrid>
        <w:gridCol w:w="1610"/>
        <w:gridCol w:w="5819"/>
        <w:gridCol w:w="1921"/>
      </w:tblGrid>
      <w:tr w:rsidR="000D2BEF" w:rsidRPr="009E4666" w14:paraId="3BDA5604" w14:textId="77777777" w:rsidTr="00266047">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1D23CCA6" w14:textId="77777777" w:rsidR="000D2BEF" w:rsidRPr="009E4666" w:rsidRDefault="000D2BEF" w:rsidP="00266047">
            <w:pPr>
              <w:spacing w:after="200" w:line="240" w:lineRule="auto"/>
              <w:ind w:left="720"/>
              <w:rPr>
                <w:rFonts w:eastAsia="Times New Roman" w:cs="Times New Roman"/>
                <w:szCs w:val="24"/>
              </w:rPr>
            </w:pPr>
            <w:r w:rsidRPr="009E4666">
              <w:rPr>
                <w:rFonts w:eastAsia="Times New Roman" w:cs="Times New Roman"/>
                <w:color w:val="000000"/>
                <w:szCs w:val="24"/>
              </w:rPr>
              <w:t>Kết quả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016EAAEA" w14:textId="77777777" w:rsidR="000D2BEF" w:rsidRPr="009E4666" w:rsidRDefault="000D2BEF" w:rsidP="00266047">
            <w:pPr>
              <w:spacing w:after="200" w:line="240" w:lineRule="auto"/>
              <w:ind w:left="720"/>
              <w:rPr>
                <w:rFonts w:eastAsia="Times New Roman" w:cs="Times New Roman"/>
                <w:szCs w:val="24"/>
              </w:rPr>
            </w:pPr>
            <w:r w:rsidRPr="009E4666">
              <w:rPr>
                <w:rFonts w:eastAsia="Times New Roman" w:cs="Times New Roman"/>
                <w:color w:val="000000"/>
                <w:szCs w:val="24"/>
              </w:rPr>
              <w:t>Mô tả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0D9F85BD" w14:textId="77777777" w:rsidR="000D2BEF" w:rsidRPr="009E4666" w:rsidRDefault="000D2BEF" w:rsidP="00266047">
            <w:pPr>
              <w:spacing w:after="200" w:line="240" w:lineRule="auto"/>
              <w:ind w:left="720"/>
              <w:rPr>
                <w:rFonts w:eastAsia="Times New Roman" w:cs="Times New Roman"/>
                <w:szCs w:val="24"/>
              </w:rPr>
            </w:pPr>
            <w:r w:rsidRPr="009E4666">
              <w:rPr>
                <w:rFonts w:eastAsia="Times New Roman" w:cs="Times New Roman"/>
                <w:color w:val="000000"/>
                <w:szCs w:val="24"/>
              </w:rPr>
              <w:t>Ghi chú</w:t>
            </w:r>
          </w:p>
        </w:tc>
      </w:tr>
      <w:tr w:rsidR="000D2BEF" w:rsidRPr="009E4666" w14:paraId="227D34CF"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22298D4"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ERR:1</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44DD62E"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Tài khoản đăng nhập sai hoặc không có quyền phát hành hóa đơn</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91E8264" w14:textId="77777777" w:rsidR="000D2BEF" w:rsidRPr="009E4666" w:rsidRDefault="000D2BEF" w:rsidP="00266047">
            <w:pPr>
              <w:spacing w:after="0" w:line="240" w:lineRule="auto"/>
              <w:rPr>
                <w:rFonts w:eastAsia="Times New Roman" w:cs="Times New Roman"/>
                <w:szCs w:val="24"/>
              </w:rPr>
            </w:pPr>
          </w:p>
        </w:tc>
      </w:tr>
      <w:tr w:rsidR="000D2BEF" w:rsidRPr="009E4666" w14:paraId="660B323D"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85FB40E"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ERR:21</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A8B422B"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Không tìm thấy công ty hoặc tài khoản không tồn tại</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B765797" w14:textId="77777777" w:rsidR="000D2BEF" w:rsidRPr="009E4666" w:rsidRDefault="000D2BEF" w:rsidP="00266047">
            <w:pPr>
              <w:spacing w:after="0" w:line="240" w:lineRule="auto"/>
              <w:rPr>
                <w:rFonts w:eastAsia="Times New Roman" w:cs="Times New Roman"/>
                <w:szCs w:val="24"/>
              </w:rPr>
            </w:pPr>
          </w:p>
        </w:tc>
      </w:tr>
      <w:tr w:rsidR="000D2BEF" w:rsidRPr="009E4666" w14:paraId="01BC2AAF"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6934E10"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ERR:22</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C2697F9"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Công ty chưa đăng ký chứng thư số</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FA11555" w14:textId="77777777" w:rsidR="000D2BEF" w:rsidRPr="009E4666" w:rsidRDefault="000D2BEF" w:rsidP="00266047">
            <w:pPr>
              <w:spacing w:after="0" w:line="240" w:lineRule="auto"/>
              <w:rPr>
                <w:rFonts w:eastAsia="Times New Roman" w:cs="Times New Roman"/>
                <w:szCs w:val="24"/>
              </w:rPr>
            </w:pPr>
          </w:p>
        </w:tc>
      </w:tr>
      <w:tr w:rsidR="000D2BEF" w:rsidRPr="009E4666" w14:paraId="5A88EA02"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ABE3605"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ERR:28</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E2B2B5E"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Chưa có thông tin chứng thư trong hệ thống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92BA5EB" w14:textId="77777777" w:rsidR="000D2BEF" w:rsidRPr="009E4666" w:rsidRDefault="000D2BEF" w:rsidP="00266047">
            <w:pPr>
              <w:spacing w:after="0" w:line="240" w:lineRule="auto"/>
              <w:rPr>
                <w:rFonts w:eastAsia="Times New Roman" w:cs="Times New Roman"/>
                <w:szCs w:val="24"/>
              </w:rPr>
            </w:pPr>
          </w:p>
        </w:tc>
      </w:tr>
      <w:tr w:rsidR="000D2BEF" w:rsidRPr="009E4666" w14:paraId="3EE31A99"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1862D0F"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lastRenderedPageBreak/>
              <w:t>ERR:24</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37B8C97"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Chứng thư truyền lên không đúng với chứng thư đăng ký trong hệ thống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5CD4529" w14:textId="77777777" w:rsidR="000D2BEF" w:rsidRPr="009E4666" w:rsidRDefault="000D2BEF" w:rsidP="00266047">
            <w:pPr>
              <w:spacing w:after="0" w:line="240" w:lineRule="auto"/>
              <w:rPr>
                <w:rFonts w:eastAsia="Times New Roman" w:cs="Times New Roman"/>
                <w:szCs w:val="24"/>
              </w:rPr>
            </w:pPr>
          </w:p>
        </w:tc>
      </w:tr>
      <w:tr w:rsidR="000D2BEF" w:rsidRPr="009E4666" w14:paraId="09A2C7B1"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9803E38"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ERR:27</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7DFADA1"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Chứng thư chưa đến thời điểm sử dụng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B14D7AD" w14:textId="77777777" w:rsidR="000D2BEF" w:rsidRPr="009E4666" w:rsidRDefault="000D2BEF" w:rsidP="00266047">
            <w:pPr>
              <w:spacing w:after="0" w:line="240" w:lineRule="auto"/>
              <w:rPr>
                <w:rFonts w:eastAsia="Times New Roman" w:cs="Times New Roman"/>
                <w:szCs w:val="24"/>
              </w:rPr>
            </w:pPr>
          </w:p>
        </w:tc>
      </w:tr>
      <w:tr w:rsidR="000D2BEF" w:rsidRPr="009E4666" w14:paraId="19187259"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4D37B7C"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ERR:26</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0352801"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Chứng thư số hết hạn</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24C6DAE" w14:textId="77777777" w:rsidR="000D2BEF" w:rsidRPr="009E4666" w:rsidRDefault="000D2BEF" w:rsidP="00266047">
            <w:pPr>
              <w:spacing w:after="0" w:line="240" w:lineRule="auto"/>
              <w:rPr>
                <w:rFonts w:eastAsia="Times New Roman" w:cs="Times New Roman"/>
                <w:szCs w:val="24"/>
              </w:rPr>
            </w:pPr>
          </w:p>
        </w:tc>
      </w:tr>
      <w:tr w:rsidR="000D2BEF" w:rsidRPr="009E4666" w14:paraId="0495831E"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9E782C6"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ERR:3</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190CC0A"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Dữ liệu xml đầu vào không đúng quy định</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AF06D14" w14:textId="77777777" w:rsidR="000D2BEF" w:rsidRPr="009E4666" w:rsidRDefault="000D2BEF" w:rsidP="00266047">
            <w:pPr>
              <w:spacing w:after="0" w:line="240" w:lineRule="auto"/>
              <w:rPr>
                <w:rFonts w:eastAsia="Times New Roman" w:cs="Times New Roman"/>
                <w:szCs w:val="24"/>
              </w:rPr>
            </w:pPr>
          </w:p>
        </w:tc>
      </w:tr>
      <w:tr w:rsidR="000D2BEF" w:rsidRPr="009E4666" w14:paraId="38BE4C81"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6D3CA1F"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ERR:10</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5FDF841"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Lô có số hóa đơn vượt quá max cho phép</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B29AC27" w14:textId="77777777" w:rsidR="000D2BEF" w:rsidRPr="009E4666" w:rsidRDefault="000D2BEF" w:rsidP="00266047">
            <w:pPr>
              <w:spacing w:after="0" w:line="240" w:lineRule="auto"/>
              <w:rPr>
                <w:rFonts w:eastAsia="Times New Roman" w:cs="Times New Roman"/>
                <w:szCs w:val="24"/>
              </w:rPr>
            </w:pPr>
          </w:p>
        </w:tc>
      </w:tr>
      <w:tr w:rsidR="000D2BEF" w:rsidRPr="009E4666" w14:paraId="79AF73BB" w14:textId="77777777" w:rsidTr="00266047">
        <w:trPr>
          <w:trHeight w:val="413"/>
        </w:trPr>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789BFE9"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ERR:5</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A943FAF"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Có lỗi xảy ra</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45C0819" w14:textId="77777777" w:rsidR="000D2BEF" w:rsidRPr="009E4666" w:rsidRDefault="000D2BEF" w:rsidP="00266047">
            <w:pPr>
              <w:spacing w:after="0" w:line="240" w:lineRule="auto"/>
              <w:jc w:val="both"/>
              <w:rPr>
                <w:rFonts w:eastAsia="Times New Roman" w:cs="Times New Roman"/>
                <w:szCs w:val="24"/>
              </w:rPr>
            </w:pPr>
            <w:r w:rsidRPr="009E4666">
              <w:rPr>
                <w:rFonts w:eastAsia="Times New Roman" w:cs="Times New Roman"/>
                <w:color w:val="000000"/>
                <w:szCs w:val="24"/>
              </w:rPr>
              <w:t>Lỗi không xác định</w:t>
            </w:r>
          </w:p>
        </w:tc>
      </w:tr>
      <w:tr w:rsidR="000D2BEF" w:rsidRPr="009E4666" w14:paraId="7CDCC6A0"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AF7C62B"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OK:mtd</w:t>
            </w:r>
          </w:p>
          <w:p w14:paraId="6E7A3590" w14:textId="77777777" w:rsidR="000D2BEF" w:rsidRPr="009E4666" w:rsidRDefault="000D2BEF" w:rsidP="00266047">
            <w:pPr>
              <w:spacing w:after="0" w:line="240" w:lineRule="auto"/>
              <w:rPr>
                <w:rFonts w:eastAsia="Times New Roman" w:cs="Times New Roman"/>
                <w:szCs w:val="24"/>
              </w:rPr>
            </w:pP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165BC43" w14:textId="77777777" w:rsidR="000D2BEF" w:rsidRPr="009E4666" w:rsidRDefault="000D2BEF" w:rsidP="00266047">
            <w:pPr>
              <w:spacing w:after="0" w:line="240" w:lineRule="auto"/>
              <w:rPr>
                <w:rFonts w:eastAsia="Times New Roman" w:cs="Times New Roman"/>
                <w:szCs w:val="24"/>
              </w:rPr>
            </w:pPr>
            <w:r w:rsidRPr="009E4666">
              <w:rPr>
                <w:rFonts w:eastAsia="Times New Roman" w:cs="Times New Roman"/>
                <w:color w:val="000000"/>
                <w:szCs w:val="24"/>
              </w:rPr>
              <w:t>Gửi thông điệp thành công, trả về mã thông điệp</w:t>
            </w:r>
          </w:p>
          <w:p w14:paraId="16F4465C" w14:textId="77777777" w:rsidR="000D2BEF" w:rsidRPr="009E4666" w:rsidRDefault="000D2BEF" w:rsidP="00266047">
            <w:pPr>
              <w:spacing w:after="0" w:line="240" w:lineRule="auto"/>
              <w:rPr>
                <w:rFonts w:eastAsia="Times New Roman" w:cs="Times New Roman"/>
                <w:szCs w:val="24"/>
              </w:rPr>
            </w:pP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43C001A" w14:textId="77777777" w:rsidR="000D2BEF" w:rsidRPr="009E4666" w:rsidRDefault="000D2BEF" w:rsidP="00266047">
            <w:pPr>
              <w:spacing w:after="0" w:line="240" w:lineRule="auto"/>
              <w:rPr>
                <w:rFonts w:eastAsia="Times New Roman" w:cs="Times New Roman"/>
                <w:szCs w:val="24"/>
              </w:rPr>
            </w:pPr>
          </w:p>
        </w:tc>
      </w:tr>
    </w:tbl>
    <w:p w14:paraId="3CBCD885" w14:textId="77777777" w:rsidR="000D2BEF" w:rsidRPr="009E4666" w:rsidRDefault="000D2BEF" w:rsidP="000D2BEF">
      <w:pPr>
        <w:spacing w:after="0" w:line="240" w:lineRule="auto"/>
        <w:rPr>
          <w:rFonts w:eastAsia="Times New Roman" w:cs="Times New Roman"/>
          <w:szCs w:val="24"/>
        </w:rPr>
      </w:pPr>
    </w:p>
    <w:p w14:paraId="33CB2B7A" w14:textId="77777777" w:rsidR="000D2BEF" w:rsidRPr="009E4666" w:rsidRDefault="000D2BEF" w:rsidP="000D2BEF">
      <w:pPr>
        <w:spacing w:line="240" w:lineRule="auto"/>
        <w:rPr>
          <w:rFonts w:eastAsia="Times New Roman" w:cs="Times New Roman"/>
          <w:szCs w:val="24"/>
        </w:rPr>
      </w:pPr>
      <w:r w:rsidRPr="009E4666">
        <w:rPr>
          <w:rFonts w:eastAsia="Times New Roman" w:cs="Times New Roman"/>
          <w:b/>
          <w:bCs/>
          <w:color w:val="000000"/>
          <w:szCs w:val="24"/>
        </w:rPr>
        <w:t>Cấu trúc chuỗi xml truyền lên:</w:t>
      </w:r>
    </w:p>
    <w:p w14:paraId="144FB3E6" w14:textId="77777777" w:rsidR="000D2BEF" w:rsidRPr="009E4666" w:rsidRDefault="000D2BEF" w:rsidP="000D2BEF">
      <w:pPr>
        <w:shd w:val="clear" w:color="auto" w:fill="1E1E1E"/>
        <w:spacing w:after="0" w:line="240" w:lineRule="auto"/>
        <w:rPr>
          <w:rFonts w:eastAsia="Times New Roman" w:cs="Times New Roman"/>
          <w:szCs w:val="24"/>
        </w:rPr>
      </w:pPr>
      <w:r w:rsidRPr="009E4666">
        <w:rPr>
          <w:rFonts w:eastAsia="Times New Roman" w:cs="Times New Roman"/>
          <w:szCs w:val="24"/>
        </w:rPr>
        <w:t> </w:t>
      </w:r>
    </w:p>
    <w:p w14:paraId="50B54A75" w14:textId="77777777" w:rsidR="000D2BEF" w:rsidRPr="009E4666" w:rsidRDefault="000D2BEF" w:rsidP="000D2BEF">
      <w:pPr>
        <w:shd w:val="clear" w:color="auto" w:fill="1E1E1E"/>
        <w:spacing w:after="0" w:line="240" w:lineRule="auto"/>
        <w:rPr>
          <w:rFonts w:eastAsia="Times New Roman" w:cs="Times New Roman"/>
          <w:szCs w:val="24"/>
        </w:rPr>
      </w:pPr>
      <w:r w:rsidRPr="009E4666">
        <w:rPr>
          <w:rFonts w:ascii="Consolas" w:eastAsia="Times New Roman" w:hAnsi="Consolas" w:cs="Times New Roman"/>
          <w:color w:val="D4D4D4"/>
          <w:sz w:val="21"/>
          <w:szCs w:val="21"/>
        </w:rPr>
        <w:t>&lt;</w:t>
      </w:r>
      <w:r w:rsidRPr="009E4666">
        <w:rPr>
          <w:rFonts w:ascii="Consolas" w:eastAsia="Times New Roman" w:hAnsi="Consolas" w:cs="Times New Roman"/>
          <w:color w:val="9CDCFE"/>
          <w:sz w:val="21"/>
          <w:szCs w:val="21"/>
        </w:rPr>
        <w:t>CKS</w:t>
      </w:r>
      <w:r w:rsidRPr="009E4666">
        <w:rPr>
          <w:rFonts w:ascii="Consolas" w:eastAsia="Times New Roman" w:hAnsi="Consolas" w:cs="Times New Roman"/>
          <w:color w:val="D4D4D4"/>
          <w:sz w:val="21"/>
          <w:szCs w:val="21"/>
        </w:rPr>
        <w:t>&gt;</w:t>
      </w:r>
    </w:p>
    <w:p w14:paraId="55F6446B" w14:textId="77777777" w:rsidR="000D2BEF" w:rsidRPr="009E4666" w:rsidRDefault="000D2BEF" w:rsidP="000D2BEF">
      <w:pPr>
        <w:shd w:val="clear" w:color="auto" w:fill="1E1E1E"/>
        <w:spacing w:after="0" w:line="240" w:lineRule="auto"/>
        <w:rPr>
          <w:rFonts w:eastAsia="Times New Roman" w:cs="Times New Roman"/>
          <w:szCs w:val="24"/>
        </w:rPr>
      </w:pPr>
      <w:r w:rsidRPr="009E4666">
        <w:rPr>
          <w:rFonts w:ascii="Consolas" w:eastAsia="Times New Roman" w:hAnsi="Consolas" w:cs="Times New Roman"/>
          <w:color w:val="D4D4D4"/>
          <w:sz w:val="21"/>
          <w:szCs w:val="21"/>
        </w:rPr>
        <w:t>    &lt;</w:t>
      </w:r>
      <w:r w:rsidRPr="009E4666">
        <w:rPr>
          <w:rFonts w:ascii="Consolas" w:eastAsia="Times New Roman" w:hAnsi="Consolas" w:cs="Times New Roman"/>
          <w:color w:val="9CDCFE"/>
          <w:sz w:val="21"/>
          <w:szCs w:val="21"/>
        </w:rPr>
        <w:t>SerialCert</w:t>
      </w:r>
      <w:r w:rsidRPr="009E4666">
        <w:rPr>
          <w:rFonts w:ascii="Consolas" w:eastAsia="Times New Roman" w:hAnsi="Consolas" w:cs="Times New Roman"/>
          <w:color w:val="D4D4D4"/>
          <w:sz w:val="21"/>
          <w:szCs w:val="21"/>
        </w:rPr>
        <w:t>&gt;&lt;/</w:t>
      </w:r>
      <w:r w:rsidRPr="009E4666">
        <w:rPr>
          <w:rFonts w:ascii="Consolas" w:eastAsia="Times New Roman" w:hAnsi="Consolas" w:cs="Times New Roman"/>
          <w:color w:val="9CDCFE"/>
          <w:sz w:val="21"/>
          <w:szCs w:val="21"/>
        </w:rPr>
        <w:t>SerialCert</w:t>
      </w:r>
      <w:r w:rsidRPr="009E4666">
        <w:rPr>
          <w:rFonts w:ascii="Consolas" w:eastAsia="Times New Roman" w:hAnsi="Consolas" w:cs="Times New Roman"/>
          <w:color w:val="D4D4D4"/>
          <w:sz w:val="21"/>
          <w:szCs w:val="21"/>
        </w:rPr>
        <w:t>&gt; *</w:t>
      </w:r>
      <w:r w:rsidRPr="009E4666">
        <w:rPr>
          <w:rFonts w:ascii="Consolas" w:eastAsia="Times New Roman" w:hAnsi="Consolas" w:cs="Times New Roman"/>
          <w:color w:val="6A9955"/>
          <w:sz w:val="21"/>
          <w:szCs w:val="21"/>
        </w:rPr>
        <w:t>//serial chứng thư của công ty</w:t>
      </w:r>
    </w:p>
    <w:p w14:paraId="63AB9582" w14:textId="77777777" w:rsidR="000D2BEF" w:rsidRPr="009E4666" w:rsidRDefault="000D2BEF" w:rsidP="000D2BEF">
      <w:pPr>
        <w:shd w:val="clear" w:color="auto" w:fill="1E1E1E"/>
        <w:spacing w:after="0" w:line="240" w:lineRule="auto"/>
        <w:rPr>
          <w:rFonts w:eastAsia="Times New Roman" w:cs="Times New Roman"/>
          <w:szCs w:val="24"/>
        </w:rPr>
      </w:pPr>
      <w:r w:rsidRPr="009E4666">
        <w:rPr>
          <w:rFonts w:ascii="Consolas" w:eastAsia="Times New Roman" w:hAnsi="Consolas" w:cs="Times New Roman"/>
          <w:color w:val="D4D4D4"/>
          <w:sz w:val="21"/>
          <w:szCs w:val="21"/>
        </w:rPr>
        <w:t>    &lt;</w:t>
      </w:r>
      <w:r w:rsidRPr="009E4666">
        <w:rPr>
          <w:rFonts w:ascii="Consolas" w:eastAsia="Times New Roman" w:hAnsi="Consolas" w:cs="Times New Roman"/>
          <w:color w:val="9CDCFE"/>
          <w:sz w:val="21"/>
          <w:szCs w:val="21"/>
        </w:rPr>
        <w:t>HashValue</w:t>
      </w:r>
      <w:r w:rsidRPr="009E4666">
        <w:rPr>
          <w:rFonts w:ascii="Consolas" w:eastAsia="Times New Roman" w:hAnsi="Consolas" w:cs="Times New Roman"/>
          <w:color w:val="D4D4D4"/>
          <w:sz w:val="21"/>
          <w:szCs w:val="21"/>
        </w:rPr>
        <w:t>&gt;&lt;/</w:t>
      </w:r>
      <w:r w:rsidRPr="009E4666">
        <w:rPr>
          <w:rFonts w:ascii="Consolas" w:eastAsia="Times New Roman" w:hAnsi="Consolas" w:cs="Times New Roman"/>
          <w:color w:val="9CDCFE"/>
          <w:sz w:val="21"/>
          <w:szCs w:val="21"/>
        </w:rPr>
        <w:t>HashValue</w:t>
      </w:r>
      <w:r w:rsidRPr="009E4666">
        <w:rPr>
          <w:rFonts w:ascii="Consolas" w:eastAsia="Times New Roman" w:hAnsi="Consolas" w:cs="Times New Roman"/>
          <w:color w:val="D4D4D4"/>
          <w:sz w:val="21"/>
          <w:szCs w:val="21"/>
        </w:rPr>
        <w:t xml:space="preserve"> &gt; *</w:t>
      </w:r>
      <w:r w:rsidRPr="009E4666">
        <w:rPr>
          <w:rFonts w:ascii="Consolas" w:eastAsia="Times New Roman" w:hAnsi="Consolas" w:cs="Times New Roman"/>
          <w:color w:val="6A9955"/>
          <w:sz w:val="21"/>
          <w:szCs w:val="21"/>
        </w:rPr>
        <w:t>//chuỗi Hash lấy từ bước 1</w:t>
      </w:r>
    </w:p>
    <w:p w14:paraId="489397DC" w14:textId="77777777" w:rsidR="000D2BEF" w:rsidRPr="009E4666" w:rsidRDefault="000D2BEF" w:rsidP="000D2BEF">
      <w:pPr>
        <w:shd w:val="clear" w:color="auto" w:fill="1E1E1E"/>
        <w:spacing w:after="0" w:line="240" w:lineRule="auto"/>
        <w:rPr>
          <w:rFonts w:eastAsia="Times New Roman" w:cs="Times New Roman"/>
          <w:szCs w:val="24"/>
        </w:rPr>
      </w:pPr>
      <w:r w:rsidRPr="009E4666">
        <w:rPr>
          <w:rFonts w:ascii="Consolas" w:eastAsia="Times New Roman" w:hAnsi="Consolas" w:cs="Times New Roman"/>
          <w:color w:val="D4D4D4"/>
          <w:sz w:val="21"/>
          <w:szCs w:val="21"/>
        </w:rPr>
        <w:t>    &lt;</w:t>
      </w:r>
      <w:r w:rsidRPr="009E4666">
        <w:rPr>
          <w:rFonts w:ascii="Consolas" w:eastAsia="Times New Roman" w:hAnsi="Consolas" w:cs="Times New Roman"/>
          <w:color w:val="9CDCFE"/>
          <w:sz w:val="21"/>
          <w:szCs w:val="21"/>
        </w:rPr>
        <w:t>SignValue</w:t>
      </w:r>
      <w:r w:rsidRPr="009E4666">
        <w:rPr>
          <w:rFonts w:ascii="Consolas" w:eastAsia="Times New Roman" w:hAnsi="Consolas" w:cs="Times New Roman"/>
          <w:color w:val="D4D4D4"/>
          <w:sz w:val="21"/>
          <w:szCs w:val="21"/>
        </w:rPr>
        <w:t>&gt;&lt;/</w:t>
      </w:r>
      <w:r w:rsidRPr="009E4666">
        <w:rPr>
          <w:rFonts w:ascii="Consolas" w:eastAsia="Times New Roman" w:hAnsi="Consolas" w:cs="Times New Roman"/>
          <w:color w:val="9CDCFE"/>
          <w:sz w:val="21"/>
          <w:szCs w:val="21"/>
        </w:rPr>
        <w:t>SignValue</w:t>
      </w:r>
      <w:r w:rsidRPr="009E4666">
        <w:rPr>
          <w:rFonts w:ascii="Consolas" w:eastAsia="Times New Roman" w:hAnsi="Consolas" w:cs="Times New Roman"/>
          <w:color w:val="D4D4D4"/>
          <w:sz w:val="21"/>
          <w:szCs w:val="21"/>
        </w:rPr>
        <w:t>&gt; *</w:t>
      </w:r>
      <w:r w:rsidRPr="009E4666">
        <w:rPr>
          <w:rFonts w:ascii="Consolas" w:eastAsia="Times New Roman" w:hAnsi="Consolas" w:cs="Times New Roman"/>
          <w:color w:val="6A9955"/>
          <w:sz w:val="21"/>
          <w:szCs w:val="21"/>
        </w:rPr>
        <w:t>//chuỗi ký</w:t>
      </w:r>
    </w:p>
    <w:p w14:paraId="6135A185" w14:textId="77777777" w:rsidR="000D2BEF" w:rsidRPr="009E4666" w:rsidRDefault="000D2BEF" w:rsidP="000D2BEF">
      <w:pPr>
        <w:shd w:val="clear" w:color="auto" w:fill="1E1E1E"/>
        <w:spacing w:after="0" w:line="240" w:lineRule="auto"/>
        <w:rPr>
          <w:rFonts w:eastAsia="Times New Roman" w:cs="Times New Roman"/>
          <w:szCs w:val="24"/>
        </w:rPr>
      </w:pPr>
      <w:r w:rsidRPr="009E4666">
        <w:rPr>
          <w:rFonts w:ascii="Consolas" w:eastAsia="Times New Roman" w:hAnsi="Consolas" w:cs="Times New Roman"/>
          <w:color w:val="D4D4D4"/>
          <w:sz w:val="21"/>
          <w:szCs w:val="21"/>
        </w:rPr>
        <w:t>&lt;/</w:t>
      </w:r>
      <w:r w:rsidRPr="009E4666">
        <w:rPr>
          <w:rFonts w:ascii="Consolas" w:eastAsia="Times New Roman" w:hAnsi="Consolas" w:cs="Times New Roman"/>
          <w:color w:val="9CDCFE"/>
          <w:sz w:val="21"/>
          <w:szCs w:val="21"/>
        </w:rPr>
        <w:t>CKS</w:t>
      </w:r>
      <w:r w:rsidRPr="009E4666">
        <w:rPr>
          <w:rFonts w:ascii="Consolas" w:eastAsia="Times New Roman" w:hAnsi="Consolas" w:cs="Times New Roman"/>
          <w:color w:val="D4D4D4"/>
          <w:sz w:val="21"/>
          <w:szCs w:val="21"/>
        </w:rPr>
        <w:t>&gt;</w:t>
      </w:r>
    </w:p>
    <w:p w14:paraId="0DCCD31F" w14:textId="77777777" w:rsidR="000D2BEF" w:rsidRDefault="000D2BEF" w:rsidP="000D2BEF"/>
    <w:p w14:paraId="13DD51D3" w14:textId="4EA7935A" w:rsidR="00AC3E5D" w:rsidRDefault="00AC3E5D" w:rsidP="00AC3E5D">
      <w:pPr>
        <w:pStyle w:val="Heading3"/>
      </w:pPr>
      <w:r>
        <w:t>Nhận kết quả thông điệp hóa đơn sai sót</w:t>
      </w:r>
    </w:p>
    <w:p w14:paraId="2C98D9CE" w14:textId="77777777" w:rsidR="00AC3E5D" w:rsidRPr="00593BE8" w:rsidRDefault="00AC3E5D" w:rsidP="00A75803">
      <w:pPr>
        <w:pStyle w:val="N"/>
      </w:pPr>
      <w:r w:rsidRPr="00593BE8">
        <w:t>URL</w:t>
      </w:r>
    </w:p>
    <w:p w14:paraId="7EE8789E" w14:textId="77777777" w:rsidR="00AC3E5D" w:rsidRDefault="00AC3E5D" w:rsidP="00A75803">
      <w:pPr>
        <w:pStyle w:val="N"/>
      </w:pPr>
      <w:r>
        <w:tab/>
      </w:r>
      <w:r w:rsidRPr="00007702">
        <w:t xml:space="preserve"> </w:t>
      </w:r>
      <w:r>
        <w:t>s</w:t>
      </w:r>
      <w:r w:rsidRPr="00EB3AC8">
        <w:t xml:space="preserve">tring </w:t>
      </w:r>
      <w:r w:rsidRPr="00FB5980">
        <w:rPr>
          <w:b/>
          <w:bCs/>
          <w:color w:val="000000"/>
        </w:rPr>
        <w:t>ReceivedInvoiceErrors</w:t>
      </w:r>
      <w:r w:rsidRPr="00A0628B">
        <w:t xml:space="preserve"> (</w:t>
      </w:r>
      <w:r w:rsidRPr="00951FEF">
        <w:t xml:space="preserve">string Account, string ACpass, string username, string password, string </w:t>
      </w:r>
      <w:r>
        <w:t>mtd</w:t>
      </w:r>
      <w:r w:rsidRPr="00A0628B">
        <w:t>)</w:t>
      </w:r>
    </w:p>
    <w:p w14:paraId="37683BDC" w14:textId="77777777" w:rsidR="00AC3E5D" w:rsidRPr="00593BE8" w:rsidRDefault="00AC3E5D" w:rsidP="00A75803">
      <w:pPr>
        <w:pStyle w:val="N"/>
      </w:pPr>
      <w:r w:rsidRPr="00593BE8">
        <w:t>DESCRIPTION</w:t>
      </w:r>
    </w:p>
    <w:p w14:paraId="34CD4781" w14:textId="77777777" w:rsidR="00AC3E5D" w:rsidRPr="007C1EEB" w:rsidRDefault="00AC3E5D" w:rsidP="00A75803">
      <w:pPr>
        <w:pStyle w:val="N"/>
      </w:pPr>
      <w:r>
        <w:tab/>
      </w:r>
      <w:r>
        <w:tab/>
        <w:t>Đây là web service nhận kết quả phản hồi của thuế theo mã thông điệp</w:t>
      </w:r>
    </w:p>
    <w:p w14:paraId="423CFEDF" w14:textId="77777777" w:rsidR="00AC3E5D" w:rsidRPr="00007702" w:rsidRDefault="00AC3E5D" w:rsidP="00A75803">
      <w:pPr>
        <w:pStyle w:val="N"/>
      </w:pPr>
      <w:r w:rsidRPr="00663B3E">
        <w:t>HTTP METHOD</w:t>
      </w:r>
    </w:p>
    <w:p w14:paraId="390A9724" w14:textId="77777777" w:rsidR="00AC3E5D" w:rsidRPr="00007702" w:rsidRDefault="00AC3E5D" w:rsidP="00A75803">
      <w:pPr>
        <w:pStyle w:val="N"/>
        <w:rPr>
          <w:b/>
        </w:rPr>
      </w:pPr>
      <w:r w:rsidRPr="00610AFD">
        <w:tab/>
      </w:r>
      <w:r w:rsidRPr="00610AFD">
        <w:tab/>
      </w:r>
      <w:r>
        <w:t>GET</w:t>
      </w:r>
    </w:p>
    <w:p w14:paraId="665509A8" w14:textId="77777777" w:rsidR="00AC3E5D" w:rsidRPr="00610AFD" w:rsidRDefault="00AC3E5D" w:rsidP="00A75803">
      <w:pPr>
        <w:pStyle w:val="N"/>
      </w:pPr>
      <w:r w:rsidRPr="00610AFD">
        <w:t>REQUEST BODY</w:t>
      </w:r>
    </w:p>
    <w:p w14:paraId="67605A1B"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Pr>
          <w:rFonts w:eastAsia="Calibri" w:cs="Times New Roman"/>
          <w:b/>
          <w:szCs w:val="24"/>
        </w:rPr>
        <w:t>Account/ACPass</w:t>
      </w:r>
      <w:r w:rsidRPr="009372AD">
        <w:rPr>
          <w:rFonts w:eastAsia="Calibri" w:cs="Times New Roman"/>
          <w:b/>
          <w:szCs w:val="24"/>
        </w:rPr>
        <w:t xml:space="preserve">:  </w:t>
      </w:r>
      <w:r w:rsidRPr="009372AD">
        <w:rPr>
          <w:rFonts w:eastAsia="Calibri" w:cs="Times New Roman"/>
          <w:szCs w:val="24"/>
        </w:rPr>
        <w:t xml:space="preserve">Tài khoản được cấp phát cho nhân viên gọi lệnh </w:t>
      </w:r>
      <w:r>
        <w:rPr>
          <w:rFonts w:eastAsia="Calibri" w:cs="Times New Roman"/>
          <w:szCs w:val="24"/>
        </w:rPr>
        <w:t>gửi thông điệp.</w:t>
      </w:r>
    </w:p>
    <w:p w14:paraId="766DA31C" w14:textId="77777777" w:rsidR="00AC3E5D" w:rsidRPr="00076E1C"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67175930"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cs="Times New Roman"/>
          <w:b/>
          <w:color w:val="000000"/>
          <w:szCs w:val="24"/>
        </w:rPr>
        <w:t xml:space="preserve">Mtd: </w:t>
      </w:r>
      <w:r w:rsidRPr="008431C5">
        <w:rPr>
          <w:rFonts w:cs="Times New Roman"/>
          <w:bCs/>
          <w:color w:val="000000"/>
          <w:szCs w:val="24"/>
        </w:rPr>
        <w:t>Mã thông điệp thuế trả về sau khi gọi hàm gửi thông điệp</w:t>
      </w:r>
    </w:p>
    <w:p w14:paraId="05C5758F"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4899"/>
        <w:gridCol w:w="2116"/>
      </w:tblGrid>
      <w:tr w:rsidR="00AC3E5D" w:rsidRPr="00660ABB" w14:paraId="6F037D75"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F2F2F2"/>
          </w:tcPr>
          <w:p w14:paraId="033BB0BE" w14:textId="77777777" w:rsidR="00AC3E5D" w:rsidRPr="00660ABB" w:rsidRDefault="00AC3E5D" w:rsidP="001B79C4">
            <w:pPr>
              <w:pStyle w:val="ListParagraph"/>
            </w:pPr>
            <w:r>
              <w:t>Kết quả</w:t>
            </w:r>
          </w:p>
        </w:tc>
        <w:tc>
          <w:tcPr>
            <w:tcW w:w="4899" w:type="dxa"/>
            <w:tcBorders>
              <w:top w:val="single" w:sz="4" w:space="0" w:color="2E74B5"/>
              <w:left w:val="single" w:sz="4" w:space="0" w:color="2E74B5"/>
              <w:bottom w:val="single" w:sz="4" w:space="0" w:color="2E74B5"/>
              <w:right w:val="single" w:sz="4" w:space="0" w:color="2E74B5"/>
            </w:tcBorders>
            <w:shd w:val="clear" w:color="auto" w:fill="F2F2F2"/>
          </w:tcPr>
          <w:p w14:paraId="23F80892" w14:textId="77777777" w:rsidR="00AC3E5D" w:rsidRPr="00660ABB" w:rsidRDefault="00AC3E5D" w:rsidP="001B79C4">
            <w:pPr>
              <w:pStyle w:val="ListParagraph"/>
            </w:pPr>
            <w:r w:rsidRPr="00660ABB">
              <w:t>Mô tả</w:t>
            </w:r>
          </w:p>
        </w:tc>
        <w:tc>
          <w:tcPr>
            <w:tcW w:w="2116" w:type="dxa"/>
            <w:tcBorders>
              <w:top w:val="single" w:sz="4" w:space="0" w:color="2E74B5"/>
              <w:left w:val="single" w:sz="4" w:space="0" w:color="2E74B5"/>
              <w:bottom w:val="single" w:sz="4" w:space="0" w:color="2E74B5"/>
              <w:right w:val="single" w:sz="4" w:space="0" w:color="2E74B5"/>
            </w:tcBorders>
            <w:shd w:val="clear" w:color="auto" w:fill="F2F2F2"/>
          </w:tcPr>
          <w:p w14:paraId="7D6D8E92" w14:textId="77777777" w:rsidR="00AC3E5D" w:rsidRPr="00660ABB" w:rsidRDefault="00AC3E5D" w:rsidP="001B79C4">
            <w:pPr>
              <w:pStyle w:val="ListParagraph"/>
            </w:pPr>
            <w:r>
              <w:t>Ghi chú</w:t>
            </w:r>
          </w:p>
        </w:tc>
      </w:tr>
      <w:tr w:rsidR="00AC3E5D" w:rsidRPr="00660ABB" w14:paraId="18EA5830" w14:textId="77777777" w:rsidTr="001B79C4">
        <w:tc>
          <w:tcPr>
            <w:tcW w:w="2250" w:type="dxa"/>
            <w:tcBorders>
              <w:top w:val="single" w:sz="4" w:space="0" w:color="2E74B5"/>
              <w:left w:val="single" w:sz="4" w:space="0" w:color="2E74B5"/>
              <w:right w:val="single" w:sz="4" w:space="0" w:color="2E74B5"/>
            </w:tcBorders>
            <w:shd w:val="clear" w:color="auto" w:fill="auto"/>
          </w:tcPr>
          <w:p w14:paraId="73F0EC9C" w14:textId="77777777" w:rsidR="00AC3E5D" w:rsidRPr="009372AD" w:rsidRDefault="00AC3E5D" w:rsidP="001B79C4">
            <w:pPr>
              <w:autoSpaceDE w:val="0"/>
              <w:autoSpaceDN w:val="0"/>
              <w:adjustRightInd w:val="0"/>
              <w:spacing w:after="0" w:line="240" w:lineRule="auto"/>
              <w:rPr>
                <w:rFonts w:eastAsia="Calibri" w:cs="Times New Roman"/>
                <w:sz w:val="19"/>
                <w:szCs w:val="19"/>
              </w:rPr>
            </w:pPr>
            <w:r w:rsidRPr="009372AD">
              <w:rPr>
                <w:rFonts w:eastAsia="Calibri" w:cs="Times New Roman"/>
                <w:szCs w:val="24"/>
              </w:rPr>
              <w:t>ERR:1</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7CB2074B"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Tài khoản đăng nhập sai hoặc không có quyề</w:t>
            </w:r>
            <w:r>
              <w:rPr>
                <w:rFonts w:eastAsia="Calibri" w:cs="Times New Roman"/>
              </w:rPr>
              <w:t>n</w:t>
            </w:r>
          </w:p>
        </w:tc>
        <w:tc>
          <w:tcPr>
            <w:tcW w:w="2116" w:type="dxa"/>
            <w:tcBorders>
              <w:top w:val="single" w:sz="4" w:space="0" w:color="2E74B5"/>
              <w:left w:val="single" w:sz="4" w:space="0" w:color="2E74B5"/>
              <w:bottom w:val="single" w:sz="4" w:space="0" w:color="2E74B5"/>
              <w:right w:val="single" w:sz="4" w:space="0" w:color="2E74B5"/>
            </w:tcBorders>
          </w:tcPr>
          <w:p w14:paraId="54CEB45E" w14:textId="77777777" w:rsidR="00AC3E5D" w:rsidRPr="009372AD" w:rsidRDefault="00AC3E5D" w:rsidP="001B79C4">
            <w:pPr>
              <w:pStyle w:val="ListParagraph"/>
              <w:ind w:left="0"/>
              <w:jc w:val="both"/>
              <w:rPr>
                <w:rFonts w:cs="Times New Roman"/>
              </w:rPr>
            </w:pPr>
          </w:p>
        </w:tc>
      </w:tr>
      <w:tr w:rsidR="00AC3E5D" w:rsidRPr="00660ABB" w14:paraId="68BFA7C8"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7145DB56"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lastRenderedPageBreak/>
              <w:t>ERR:2</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1FFC7166" w14:textId="77777777" w:rsidR="00AC3E5D" w:rsidRPr="009372AD" w:rsidRDefault="00AC3E5D" w:rsidP="001B79C4">
            <w:pPr>
              <w:spacing w:after="0" w:line="240" w:lineRule="auto"/>
              <w:rPr>
                <w:rFonts w:eastAsia="Calibri" w:cs="Times New Roman"/>
                <w:szCs w:val="24"/>
              </w:rPr>
            </w:pPr>
            <w:r>
              <w:rPr>
                <w:rFonts w:eastAsia="Calibri" w:cs="Times New Roman"/>
                <w:szCs w:val="24"/>
              </w:rPr>
              <w:t>Mã thông điệp không họp lệ, không tìm thấy bản ghi transaction</w:t>
            </w:r>
          </w:p>
        </w:tc>
        <w:tc>
          <w:tcPr>
            <w:tcW w:w="2116" w:type="dxa"/>
            <w:tcBorders>
              <w:top w:val="single" w:sz="4" w:space="0" w:color="2E74B5"/>
              <w:left w:val="single" w:sz="4" w:space="0" w:color="2E74B5"/>
              <w:bottom w:val="single" w:sz="4" w:space="0" w:color="2E74B5"/>
              <w:right w:val="single" w:sz="4" w:space="0" w:color="2E74B5"/>
            </w:tcBorders>
          </w:tcPr>
          <w:p w14:paraId="329712F9" w14:textId="77777777" w:rsidR="00AC3E5D" w:rsidRPr="009372AD" w:rsidRDefault="00AC3E5D" w:rsidP="001B79C4">
            <w:pPr>
              <w:jc w:val="both"/>
              <w:rPr>
                <w:rFonts w:cs="Times New Roman"/>
                <w:szCs w:val="24"/>
              </w:rPr>
            </w:pPr>
          </w:p>
        </w:tc>
      </w:tr>
      <w:tr w:rsidR="00AC3E5D" w:rsidRPr="00660ABB" w14:paraId="42F4961F"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1B948EE2"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w:t>
            </w:r>
            <w:r>
              <w:rPr>
                <w:rFonts w:eastAsia="Calibri" w:cs="Times New Roman"/>
                <w:szCs w:val="24"/>
              </w:rPr>
              <w:t>8</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2D3A24CE" w14:textId="77777777" w:rsidR="00AC3E5D" w:rsidRPr="009372AD" w:rsidRDefault="00AC3E5D" w:rsidP="001B79C4">
            <w:pPr>
              <w:spacing w:after="0" w:line="240" w:lineRule="auto"/>
              <w:rPr>
                <w:rFonts w:eastAsia="Calibri" w:cs="Times New Roman"/>
                <w:szCs w:val="24"/>
              </w:rPr>
            </w:pPr>
            <w:r>
              <w:rPr>
                <w:rFonts w:eastAsia="Calibri" w:cs="Times New Roman"/>
                <w:szCs w:val="24"/>
              </w:rPr>
              <w:t>Lỗi nhận kết quả từ cơ quan thuế</w:t>
            </w:r>
          </w:p>
        </w:tc>
        <w:tc>
          <w:tcPr>
            <w:tcW w:w="2116" w:type="dxa"/>
            <w:tcBorders>
              <w:top w:val="single" w:sz="4" w:space="0" w:color="2E74B5"/>
              <w:left w:val="single" w:sz="4" w:space="0" w:color="2E74B5"/>
              <w:bottom w:val="single" w:sz="4" w:space="0" w:color="2E74B5"/>
              <w:right w:val="single" w:sz="4" w:space="0" w:color="2E74B5"/>
            </w:tcBorders>
          </w:tcPr>
          <w:p w14:paraId="2AA2CF39" w14:textId="77777777" w:rsidR="00AC3E5D" w:rsidRPr="009372AD" w:rsidRDefault="00AC3E5D" w:rsidP="001B79C4">
            <w:pPr>
              <w:pStyle w:val="ListParagraph"/>
              <w:ind w:left="0"/>
              <w:jc w:val="both"/>
              <w:rPr>
                <w:rFonts w:cs="Times New Roman"/>
              </w:rPr>
            </w:pPr>
          </w:p>
        </w:tc>
      </w:tr>
      <w:tr w:rsidR="00AC3E5D" w:rsidRPr="00660ABB" w14:paraId="0C8D5FFD"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3C3009FD"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w:t>
            </w:r>
            <w:r>
              <w:rPr>
                <w:rFonts w:eastAsia="Calibri" w:cs="Times New Roman"/>
                <w:szCs w:val="24"/>
              </w:rPr>
              <w:t>7</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19FC09E0"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tìm thấy chi tiết hóa đơn sai sót</w:t>
            </w:r>
          </w:p>
        </w:tc>
        <w:tc>
          <w:tcPr>
            <w:tcW w:w="2116" w:type="dxa"/>
            <w:tcBorders>
              <w:top w:val="single" w:sz="4" w:space="0" w:color="2E74B5"/>
              <w:left w:val="single" w:sz="4" w:space="0" w:color="2E74B5"/>
              <w:bottom w:val="single" w:sz="4" w:space="0" w:color="2E74B5"/>
              <w:right w:val="single" w:sz="4" w:space="0" w:color="2E74B5"/>
            </w:tcBorders>
          </w:tcPr>
          <w:p w14:paraId="75139D7B" w14:textId="77777777" w:rsidR="00AC3E5D" w:rsidRPr="009372AD" w:rsidRDefault="00AC3E5D" w:rsidP="001B79C4">
            <w:pPr>
              <w:pStyle w:val="ListParagraph"/>
              <w:ind w:left="0"/>
              <w:jc w:val="both"/>
              <w:rPr>
                <w:rFonts w:cs="Times New Roman"/>
              </w:rPr>
            </w:pPr>
          </w:p>
        </w:tc>
      </w:tr>
      <w:tr w:rsidR="00AC3E5D" w:rsidRPr="00660ABB" w14:paraId="3E832550"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26A81A65"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w:t>
            </w:r>
            <w:r>
              <w:rPr>
                <w:rFonts w:eastAsia="Calibri" w:cs="Times New Roman"/>
                <w:szCs w:val="24"/>
              </w:rPr>
              <w:t>4</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1A0951FC" w14:textId="77777777" w:rsidR="00AC3E5D" w:rsidRPr="009372AD" w:rsidRDefault="00AC3E5D" w:rsidP="001B79C4">
            <w:pPr>
              <w:spacing w:after="0" w:line="240" w:lineRule="auto"/>
              <w:rPr>
                <w:rFonts w:eastAsia="Calibri" w:cs="Times New Roman"/>
                <w:szCs w:val="24"/>
              </w:rPr>
            </w:pPr>
            <w:r>
              <w:rPr>
                <w:rFonts w:eastAsia="Calibri" w:cs="Times New Roman"/>
                <w:szCs w:val="24"/>
              </w:rPr>
              <w:t>Chưa có kêt quả thuế trả về, trạng thái chi tiết chưa được cập nhật</w:t>
            </w:r>
          </w:p>
        </w:tc>
        <w:tc>
          <w:tcPr>
            <w:tcW w:w="2116" w:type="dxa"/>
            <w:tcBorders>
              <w:top w:val="single" w:sz="4" w:space="0" w:color="2E74B5"/>
              <w:left w:val="single" w:sz="4" w:space="0" w:color="2E74B5"/>
              <w:bottom w:val="single" w:sz="4" w:space="0" w:color="2E74B5"/>
              <w:right w:val="single" w:sz="4" w:space="0" w:color="2E74B5"/>
            </w:tcBorders>
          </w:tcPr>
          <w:p w14:paraId="729AFA59" w14:textId="77777777" w:rsidR="00AC3E5D" w:rsidRPr="009372AD" w:rsidRDefault="00AC3E5D" w:rsidP="001B79C4">
            <w:pPr>
              <w:pStyle w:val="ListParagraph"/>
              <w:ind w:left="0"/>
              <w:jc w:val="both"/>
              <w:rPr>
                <w:rFonts w:cs="Times New Roman"/>
              </w:rPr>
            </w:pPr>
          </w:p>
        </w:tc>
      </w:tr>
      <w:tr w:rsidR="00AC3E5D" w:rsidRPr="00660ABB" w14:paraId="7F5358AD"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483B4701"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ERR:5</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251FBC25"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Có lỗi xảy ra</w:t>
            </w:r>
          </w:p>
        </w:tc>
        <w:tc>
          <w:tcPr>
            <w:tcW w:w="2116" w:type="dxa"/>
            <w:tcBorders>
              <w:top w:val="single" w:sz="4" w:space="0" w:color="2E74B5"/>
              <w:left w:val="single" w:sz="4" w:space="0" w:color="2E74B5"/>
              <w:bottom w:val="single" w:sz="4" w:space="0" w:color="2E74B5"/>
              <w:right w:val="single" w:sz="4" w:space="0" w:color="2E74B5"/>
            </w:tcBorders>
          </w:tcPr>
          <w:p w14:paraId="4D81958E" w14:textId="77777777" w:rsidR="00AC3E5D" w:rsidRPr="009372AD" w:rsidRDefault="00AC3E5D" w:rsidP="001B79C4">
            <w:pPr>
              <w:pStyle w:val="ListParagraph"/>
              <w:ind w:left="0"/>
              <w:jc w:val="both"/>
              <w:rPr>
                <w:rFonts w:cs="Times New Roman"/>
              </w:rPr>
            </w:pPr>
            <w:r>
              <w:rPr>
                <w:rFonts w:cs="Times New Roman"/>
                <w:szCs w:val="24"/>
              </w:rPr>
              <w:t>Lỗi không xác định</w:t>
            </w:r>
          </w:p>
        </w:tc>
      </w:tr>
      <w:tr w:rsidR="00AC3E5D" w:rsidRPr="00660ABB" w14:paraId="6E07AB2A"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3B7DDADC"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OK:mtd:dshoadon</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6642070E"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Nhận kết quả thành công, trả về mã thông điêp và danh sách hóa đơn bị lỗi</w:t>
            </w:r>
          </w:p>
        </w:tc>
        <w:tc>
          <w:tcPr>
            <w:tcW w:w="2116" w:type="dxa"/>
            <w:tcBorders>
              <w:top w:val="single" w:sz="4" w:space="0" w:color="2E74B5"/>
              <w:left w:val="single" w:sz="4" w:space="0" w:color="2E74B5"/>
              <w:bottom w:val="single" w:sz="4" w:space="0" w:color="2E74B5"/>
              <w:right w:val="single" w:sz="4" w:space="0" w:color="2E74B5"/>
            </w:tcBorders>
          </w:tcPr>
          <w:p w14:paraId="0E159BD3" w14:textId="77777777" w:rsidR="00AC3E5D" w:rsidRPr="009372AD" w:rsidRDefault="00AC3E5D" w:rsidP="001B79C4">
            <w:pPr>
              <w:pStyle w:val="ListParagraph"/>
              <w:ind w:left="0"/>
              <w:jc w:val="both"/>
              <w:rPr>
                <w:rFonts w:cs="Times New Roman"/>
              </w:rPr>
            </w:pPr>
          </w:p>
        </w:tc>
      </w:tr>
    </w:tbl>
    <w:p w14:paraId="373E6F55" w14:textId="77777777" w:rsidR="00AC3E5D" w:rsidRDefault="00AC3E5D" w:rsidP="00AC3E5D">
      <w:pPr>
        <w:pStyle w:val="Heading3"/>
      </w:pPr>
      <w:r>
        <w:t>Xử lý kêt quả thông điệp hóa đơn sai sót</w:t>
      </w:r>
    </w:p>
    <w:p w14:paraId="7141DA21" w14:textId="77777777" w:rsidR="00AC3E5D" w:rsidRPr="00593BE8" w:rsidRDefault="00AC3E5D" w:rsidP="00A75803">
      <w:pPr>
        <w:pStyle w:val="N"/>
      </w:pPr>
      <w:r w:rsidRPr="00593BE8">
        <w:t>URL</w:t>
      </w:r>
    </w:p>
    <w:p w14:paraId="065A246B" w14:textId="77777777" w:rsidR="00AC3E5D" w:rsidRDefault="00AC3E5D" w:rsidP="00A75803">
      <w:pPr>
        <w:pStyle w:val="N"/>
      </w:pPr>
      <w:r>
        <w:tab/>
      </w:r>
      <w:r w:rsidRPr="00007702">
        <w:t xml:space="preserve"> </w:t>
      </w:r>
      <w:r>
        <w:t>s</w:t>
      </w:r>
      <w:r w:rsidRPr="00EB3AC8">
        <w:t xml:space="preserve">tring </w:t>
      </w:r>
      <w:r w:rsidRPr="006035B8">
        <w:rPr>
          <w:b/>
          <w:bCs/>
          <w:color w:val="000000"/>
        </w:rPr>
        <w:t>HandleInvoiceErrors</w:t>
      </w:r>
      <w:r w:rsidRPr="00A0628B">
        <w:t xml:space="preserve"> (</w:t>
      </w:r>
      <w:r w:rsidRPr="00951FEF">
        <w:t xml:space="preserve">string Account, string ACpass, string username, string password, string </w:t>
      </w:r>
      <w:r>
        <w:t>mtd</w:t>
      </w:r>
      <w:r w:rsidRPr="00A0628B">
        <w:t>)</w:t>
      </w:r>
    </w:p>
    <w:p w14:paraId="4B33DD3C" w14:textId="77777777" w:rsidR="00AC3E5D" w:rsidRPr="00593BE8" w:rsidRDefault="00AC3E5D" w:rsidP="00A75803">
      <w:pPr>
        <w:pStyle w:val="N"/>
      </w:pPr>
      <w:r w:rsidRPr="00593BE8">
        <w:t>DESCRIPTION</w:t>
      </w:r>
    </w:p>
    <w:p w14:paraId="1FBB21C3" w14:textId="77777777" w:rsidR="00AC3E5D" w:rsidRPr="007C1EEB" w:rsidRDefault="00AC3E5D" w:rsidP="00A75803">
      <w:pPr>
        <w:pStyle w:val="N"/>
      </w:pPr>
      <w:r>
        <w:tab/>
      </w:r>
      <w:r>
        <w:tab/>
        <w:t>Đây là web service xử lý cập nhật trạng thái hủy hóa đơn mới và khôi phục trạng thái óa đơn gốc trường hợp những hóa đơn gửi sai sót bị thuế từ chối</w:t>
      </w:r>
    </w:p>
    <w:p w14:paraId="690AFCF2" w14:textId="77777777" w:rsidR="00AC3E5D" w:rsidRPr="00007702" w:rsidRDefault="00AC3E5D" w:rsidP="00A75803">
      <w:pPr>
        <w:pStyle w:val="N"/>
      </w:pPr>
      <w:r w:rsidRPr="00663B3E">
        <w:t>HTTP METHOD</w:t>
      </w:r>
    </w:p>
    <w:p w14:paraId="6596B836" w14:textId="77777777" w:rsidR="00AC3E5D" w:rsidRPr="00007702" w:rsidRDefault="00AC3E5D" w:rsidP="00A75803">
      <w:pPr>
        <w:pStyle w:val="N"/>
        <w:rPr>
          <w:b/>
        </w:rPr>
      </w:pPr>
      <w:r w:rsidRPr="00610AFD">
        <w:tab/>
      </w:r>
      <w:r w:rsidRPr="00610AFD">
        <w:tab/>
      </w:r>
      <w:r>
        <w:t>GET</w:t>
      </w:r>
    </w:p>
    <w:p w14:paraId="6225E9D3" w14:textId="77777777" w:rsidR="00AC3E5D" w:rsidRPr="00610AFD" w:rsidRDefault="00AC3E5D" w:rsidP="00A75803">
      <w:pPr>
        <w:pStyle w:val="N"/>
      </w:pPr>
      <w:r w:rsidRPr="00610AFD">
        <w:t>REQUEST BODY</w:t>
      </w:r>
    </w:p>
    <w:p w14:paraId="6388274E" w14:textId="77777777" w:rsidR="00AC3E5D" w:rsidRPr="009372AD" w:rsidRDefault="00AC3E5D" w:rsidP="00AC3E5D">
      <w:pPr>
        <w:pStyle w:val="ListParagraph"/>
        <w:numPr>
          <w:ilvl w:val="0"/>
          <w:numId w:val="3"/>
        </w:numPr>
        <w:spacing w:after="0" w:line="360" w:lineRule="auto"/>
        <w:jc w:val="both"/>
        <w:rPr>
          <w:rFonts w:eastAsia="Calibri" w:cs="Times New Roman"/>
          <w:b/>
          <w:szCs w:val="24"/>
          <w:u w:val="single"/>
        </w:rPr>
      </w:pPr>
      <w:r>
        <w:rPr>
          <w:rFonts w:eastAsia="Calibri" w:cs="Times New Roman"/>
          <w:b/>
          <w:szCs w:val="24"/>
        </w:rPr>
        <w:t>Account/ACPass</w:t>
      </w:r>
      <w:r w:rsidRPr="009372AD">
        <w:rPr>
          <w:rFonts w:eastAsia="Calibri" w:cs="Times New Roman"/>
          <w:b/>
          <w:szCs w:val="24"/>
        </w:rPr>
        <w:t xml:space="preserve">:  </w:t>
      </w:r>
      <w:r w:rsidRPr="009372AD">
        <w:rPr>
          <w:rFonts w:eastAsia="Calibri" w:cs="Times New Roman"/>
          <w:szCs w:val="24"/>
        </w:rPr>
        <w:t xml:space="preserve">Tài khoản được cấp phát cho nhân viên gọi lệnh </w:t>
      </w:r>
      <w:r>
        <w:rPr>
          <w:rFonts w:eastAsia="Calibri" w:cs="Times New Roman"/>
          <w:szCs w:val="24"/>
        </w:rPr>
        <w:t>gửi thông điệp.</w:t>
      </w:r>
    </w:p>
    <w:p w14:paraId="7958CB80" w14:textId="77777777" w:rsidR="00AC3E5D" w:rsidRPr="00076E1C"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5E83EA7B"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cs="Times New Roman"/>
          <w:b/>
          <w:color w:val="000000"/>
          <w:szCs w:val="24"/>
        </w:rPr>
        <w:t xml:space="preserve">Mtd: </w:t>
      </w:r>
      <w:r w:rsidRPr="008431C5">
        <w:rPr>
          <w:rFonts w:cs="Times New Roman"/>
          <w:bCs/>
          <w:color w:val="000000"/>
          <w:szCs w:val="24"/>
        </w:rPr>
        <w:t>Mã thông điệp thuế trả về sau khi gọi hàm gửi thông điệp</w:t>
      </w:r>
    </w:p>
    <w:p w14:paraId="05C749A1"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4899"/>
        <w:gridCol w:w="2116"/>
      </w:tblGrid>
      <w:tr w:rsidR="00AC3E5D" w:rsidRPr="00660ABB" w14:paraId="5B39F7AB"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F2F2F2"/>
          </w:tcPr>
          <w:p w14:paraId="496049E7" w14:textId="77777777" w:rsidR="00AC3E5D" w:rsidRPr="00660ABB" w:rsidRDefault="00AC3E5D" w:rsidP="001B79C4">
            <w:pPr>
              <w:pStyle w:val="ListParagraph"/>
            </w:pPr>
            <w:r>
              <w:t>Kết quả</w:t>
            </w:r>
          </w:p>
        </w:tc>
        <w:tc>
          <w:tcPr>
            <w:tcW w:w="4899" w:type="dxa"/>
            <w:tcBorders>
              <w:top w:val="single" w:sz="4" w:space="0" w:color="2E74B5"/>
              <w:left w:val="single" w:sz="4" w:space="0" w:color="2E74B5"/>
              <w:bottom w:val="single" w:sz="4" w:space="0" w:color="2E74B5"/>
              <w:right w:val="single" w:sz="4" w:space="0" w:color="2E74B5"/>
            </w:tcBorders>
            <w:shd w:val="clear" w:color="auto" w:fill="F2F2F2"/>
          </w:tcPr>
          <w:p w14:paraId="0E000766" w14:textId="77777777" w:rsidR="00AC3E5D" w:rsidRPr="00660ABB" w:rsidRDefault="00AC3E5D" w:rsidP="001B79C4">
            <w:pPr>
              <w:pStyle w:val="ListParagraph"/>
            </w:pPr>
            <w:r w:rsidRPr="00660ABB">
              <w:t>Mô tả</w:t>
            </w:r>
          </w:p>
        </w:tc>
        <w:tc>
          <w:tcPr>
            <w:tcW w:w="2116" w:type="dxa"/>
            <w:tcBorders>
              <w:top w:val="single" w:sz="4" w:space="0" w:color="2E74B5"/>
              <w:left w:val="single" w:sz="4" w:space="0" w:color="2E74B5"/>
              <w:bottom w:val="single" w:sz="4" w:space="0" w:color="2E74B5"/>
              <w:right w:val="single" w:sz="4" w:space="0" w:color="2E74B5"/>
            </w:tcBorders>
            <w:shd w:val="clear" w:color="auto" w:fill="F2F2F2"/>
          </w:tcPr>
          <w:p w14:paraId="32289DC9" w14:textId="77777777" w:rsidR="00AC3E5D" w:rsidRPr="00660ABB" w:rsidRDefault="00AC3E5D" w:rsidP="001B79C4">
            <w:pPr>
              <w:pStyle w:val="ListParagraph"/>
            </w:pPr>
            <w:r>
              <w:t>Ghi chú</w:t>
            </w:r>
          </w:p>
        </w:tc>
      </w:tr>
      <w:tr w:rsidR="00AC3E5D" w:rsidRPr="00660ABB" w14:paraId="357CED20" w14:textId="77777777" w:rsidTr="001B79C4">
        <w:tc>
          <w:tcPr>
            <w:tcW w:w="2250" w:type="dxa"/>
            <w:tcBorders>
              <w:top w:val="single" w:sz="4" w:space="0" w:color="2E74B5"/>
              <w:left w:val="single" w:sz="4" w:space="0" w:color="2E74B5"/>
              <w:right w:val="single" w:sz="4" w:space="0" w:color="2E74B5"/>
            </w:tcBorders>
            <w:shd w:val="clear" w:color="auto" w:fill="auto"/>
          </w:tcPr>
          <w:p w14:paraId="59DF382E" w14:textId="77777777" w:rsidR="00AC3E5D" w:rsidRPr="009372AD" w:rsidRDefault="00AC3E5D" w:rsidP="001B79C4">
            <w:pPr>
              <w:autoSpaceDE w:val="0"/>
              <w:autoSpaceDN w:val="0"/>
              <w:adjustRightInd w:val="0"/>
              <w:spacing w:after="0" w:line="240" w:lineRule="auto"/>
              <w:rPr>
                <w:rFonts w:eastAsia="Calibri" w:cs="Times New Roman"/>
                <w:sz w:val="19"/>
                <w:szCs w:val="19"/>
              </w:rPr>
            </w:pPr>
            <w:r w:rsidRPr="009372AD">
              <w:rPr>
                <w:rFonts w:eastAsia="Calibri" w:cs="Times New Roman"/>
                <w:szCs w:val="24"/>
              </w:rPr>
              <w:t>ERR:1</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637B2D7A"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Tài khoản đăng nhập sai hoặc không có quyề</w:t>
            </w:r>
            <w:r>
              <w:rPr>
                <w:rFonts w:eastAsia="Calibri" w:cs="Times New Roman"/>
              </w:rPr>
              <w:t>n</w:t>
            </w:r>
          </w:p>
        </w:tc>
        <w:tc>
          <w:tcPr>
            <w:tcW w:w="2116" w:type="dxa"/>
            <w:tcBorders>
              <w:top w:val="single" w:sz="4" w:space="0" w:color="2E74B5"/>
              <w:left w:val="single" w:sz="4" w:space="0" w:color="2E74B5"/>
              <w:bottom w:val="single" w:sz="4" w:space="0" w:color="2E74B5"/>
              <w:right w:val="single" w:sz="4" w:space="0" w:color="2E74B5"/>
            </w:tcBorders>
          </w:tcPr>
          <w:p w14:paraId="078C8953" w14:textId="77777777" w:rsidR="00AC3E5D" w:rsidRPr="009372AD" w:rsidRDefault="00AC3E5D" w:rsidP="001B79C4">
            <w:pPr>
              <w:pStyle w:val="ListParagraph"/>
              <w:ind w:left="0"/>
              <w:jc w:val="both"/>
              <w:rPr>
                <w:rFonts w:cs="Times New Roman"/>
              </w:rPr>
            </w:pPr>
          </w:p>
        </w:tc>
      </w:tr>
      <w:tr w:rsidR="00AC3E5D" w:rsidRPr="00660ABB" w14:paraId="17397B48"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14A1B267"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1A45E1BA" w14:textId="77777777" w:rsidR="00AC3E5D" w:rsidRPr="009372AD" w:rsidRDefault="00AC3E5D" w:rsidP="001B79C4">
            <w:pPr>
              <w:spacing w:after="0" w:line="240" w:lineRule="auto"/>
              <w:rPr>
                <w:rFonts w:eastAsia="Calibri" w:cs="Times New Roman"/>
                <w:szCs w:val="24"/>
              </w:rPr>
            </w:pPr>
            <w:r>
              <w:rPr>
                <w:rFonts w:eastAsia="Calibri" w:cs="Times New Roman"/>
                <w:szCs w:val="24"/>
              </w:rPr>
              <w:t>Mã thông điệp không họp lệ, không tìm thấy bản ghi transaction</w:t>
            </w:r>
          </w:p>
        </w:tc>
        <w:tc>
          <w:tcPr>
            <w:tcW w:w="2116" w:type="dxa"/>
            <w:tcBorders>
              <w:top w:val="single" w:sz="4" w:space="0" w:color="2E74B5"/>
              <w:left w:val="single" w:sz="4" w:space="0" w:color="2E74B5"/>
              <w:bottom w:val="single" w:sz="4" w:space="0" w:color="2E74B5"/>
              <w:right w:val="single" w:sz="4" w:space="0" w:color="2E74B5"/>
            </w:tcBorders>
          </w:tcPr>
          <w:p w14:paraId="05F15AEA" w14:textId="77777777" w:rsidR="00AC3E5D" w:rsidRPr="009372AD" w:rsidRDefault="00AC3E5D" w:rsidP="001B79C4">
            <w:pPr>
              <w:jc w:val="both"/>
              <w:rPr>
                <w:rFonts w:cs="Times New Roman"/>
                <w:szCs w:val="24"/>
              </w:rPr>
            </w:pPr>
          </w:p>
        </w:tc>
      </w:tr>
      <w:tr w:rsidR="00AC3E5D" w:rsidRPr="00660ABB" w14:paraId="0A9FC58D"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133B3C72"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w:t>
            </w:r>
            <w:r>
              <w:rPr>
                <w:rFonts w:eastAsia="Calibri" w:cs="Times New Roman"/>
                <w:szCs w:val="24"/>
              </w:rPr>
              <w:t>8</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628A993C"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tìm thấy danh sách hóa đơn hủy để gửi mẫu 04, không có hóa đơn thuế từ chối</w:t>
            </w:r>
          </w:p>
        </w:tc>
        <w:tc>
          <w:tcPr>
            <w:tcW w:w="2116" w:type="dxa"/>
            <w:tcBorders>
              <w:top w:val="single" w:sz="4" w:space="0" w:color="2E74B5"/>
              <w:left w:val="single" w:sz="4" w:space="0" w:color="2E74B5"/>
              <w:bottom w:val="single" w:sz="4" w:space="0" w:color="2E74B5"/>
              <w:right w:val="single" w:sz="4" w:space="0" w:color="2E74B5"/>
            </w:tcBorders>
          </w:tcPr>
          <w:p w14:paraId="7A2578FF" w14:textId="77777777" w:rsidR="00AC3E5D" w:rsidRPr="009372AD" w:rsidRDefault="00AC3E5D" w:rsidP="001B79C4">
            <w:pPr>
              <w:pStyle w:val="ListParagraph"/>
              <w:ind w:left="0"/>
              <w:jc w:val="both"/>
              <w:rPr>
                <w:rFonts w:cs="Times New Roman"/>
              </w:rPr>
            </w:pPr>
          </w:p>
        </w:tc>
      </w:tr>
      <w:tr w:rsidR="00AC3E5D" w:rsidRPr="00660ABB" w14:paraId="54C8ABAC"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2E6A6FE4"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w:t>
            </w:r>
            <w:r>
              <w:rPr>
                <w:rFonts w:eastAsia="Calibri" w:cs="Times New Roman"/>
                <w:szCs w:val="24"/>
              </w:rPr>
              <w:t>7</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4453441C"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tìm thấy chi tiết hóa đơn sai sót</w:t>
            </w:r>
          </w:p>
        </w:tc>
        <w:tc>
          <w:tcPr>
            <w:tcW w:w="2116" w:type="dxa"/>
            <w:tcBorders>
              <w:top w:val="single" w:sz="4" w:space="0" w:color="2E74B5"/>
              <w:left w:val="single" w:sz="4" w:space="0" w:color="2E74B5"/>
              <w:bottom w:val="single" w:sz="4" w:space="0" w:color="2E74B5"/>
              <w:right w:val="single" w:sz="4" w:space="0" w:color="2E74B5"/>
            </w:tcBorders>
          </w:tcPr>
          <w:p w14:paraId="4968CE8C" w14:textId="77777777" w:rsidR="00AC3E5D" w:rsidRPr="009372AD" w:rsidRDefault="00AC3E5D" w:rsidP="001B79C4">
            <w:pPr>
              <w:pStyle w:val="ListParagraph"/>
              <w:ind w:left="0"/>
              <w:jc w:val="both"/>
              <w:rPr>
                <w:rFonts w:cs="Times New Roman"/>
              </w:rPr>
            </w:pPr>
          </w:p>
        </w:tc>
      </w:tr>
      <w:tr w:rsidR="00AC3E5D" w:rsidRPr="00660ABB" w14:paraId="62E09FA1"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316EC505"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w:t>
            </w:r>
            <w:r>
              <w:rPr>
                <w:rFonts w:eastAsia="Calibri" w:cs="Times New Roman"/>
                <w:szCs w:val="24"/>
              </w:rPr>
              <w:t>4</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01891B00" w14:textId="77777777" w:rsidR="00AC3E5D" w:rsidRPr="009372AD" w:rsidRDefault="00AC3E5D" w:rsidP="001B79C4">
            <w:pPr>
              <w:spacing w:after="0" w:line="240" w:lineRule="auto"/>
              <w:rPr>
                <w:rFonts w:eastAsia="Calibri" w:cs="Times New Roman"/>
                <w:szCs w:val="24"/>
              </w:rPr>
            </w:pPr>
            <w:r>
              <w:rPr>
                <w:rFonts w:eastAsia="Calibri" w:cs="Times New Roman"/>
                <w:szCs w:val="24"/>
              </w:rPr>
              <w:t>Chưa có kêt quả thuế trả về, trạng thái chi tiết chưa được cập nhật</w:t>
            </w:r>
          </w:p>
        </w:tc>
        <w:tc>
          <w:tcPr>
            <w:tcW w:w="2116" w:type="dxa"/>
            <w:tcBorders>
              <w:top w:val="single" w:sz="4" w:space="0" w:color="2E74B5"/>
              <w:left w:val="single" w:sz="4" w:space="0" w:color="2E74B5"/>
              <w:bottom w:val="single" w:sz="4" w:space="0" w:color="2E74B5"/>
              <w:right w:val="single" w:sz="4" w:space="0" w:color="2E74B5"/>
            </w:tcBorders>
          </w:tcPr>
          <w:p w14:paraId="03DD7BBC" w14:textId="77777777" w:rsidR="00AC3E5D" w:rsidRPr="009372AD" w:rsidRDefault="00AC3E5D" w:rsidP="001B79C4">
            <w:pPr>
              <w:pStyle w:val="ListParagraph"/>
              <w:ind w:left="0"/>
              <w:jc w:val="both"/>
              <w:rPr>
                <w:rFonts w:cs="Times New Roman"/>
              </w:rPr>
            </w:pPr>
          </w:p>
        </w:tc>
      </w:tr>
      <w:tr w:rsidR="00AC3E5D" w:rsidRPr="00660ABB" w14:paraId="46BB2593"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5E58E200" w14:textId="77777777" w:rsidR="00AC3E5D" w:rsidRPr="00E22984"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lastRenderedPageBreak/>
              <w:t>ERR:</w:t>
            </w:r>
            <w:r>
              <w:rPr>
                <w:rFonts w:eastAsia="Calibri" w:cs="Times New Roman"/>
                <w:szCs w:val="24"/>
              </w:rPr>
              <w:t>6</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12E2F3EB" w14:textId="77777777" w:rsidR="00AC3E5D" w:rsidRDefault="00AC3E5D" w:rsidP="001B79C4">
            <w:pPr>
              <w:spacing w:after="0" w:line="240" w:lineRule="auto"/>
              <w:rPr>
                <w:rFonts w:eastAsia="Calibri" w:cs="Times New Roman"/>
                <w:szCs w:val="24"/>
              </w:rPr>
            </w:pPr>
            <w:r>
              <w:rPr>
                <w:rFonts w:eastAsia="Calibri" w:cs="Times New Roman"/>
                <w:szCs w:val="24"/>
              </w:rPr>
              <w:t>Có lỗi xảy ra trong quá trình update trạng thái hóa đơn sai sót</w:t>
            </w:r>
          </w:p>
        </w:tc>
        <w:tc>
          <w:tcPr>
            <w:tcW w:w="2116" w:type="dxa"/>
            <w:tcBorders>
              <w:top w:val="single" w:sz="4" w:space="0" w:color="2E74B5"/>
              <w:left w:val="single" w:sz="4" w:space="0" w:color="2E74B5"/>
              <w:bottom w:val="single" w:sz="4" w:space="0" w:color="2E74B5"/>
              <w:right w:val="single" w:sz="4" w:space="0" w:color="2E74B5"/>
            </w:tcBorders>
          </w:tcPr>
          <w:p w14:paraId="27B430A6" w14:textId="77777777" w:rsidR="00AC3E5D" w:rsidRPr="009372AD" w:rsidRDefault="00AC3E5D" w:rsidP="001B79C4">
            <w:pPr>
              <w:pStyle w:val="ListParagraph"/>
              <w:ind w:left="0"/>
              <w:jc w:val="both"/>
              <w:rPr>
                <w:rFonts w:cs="Times New Roman"/>
              </w:rPr>
            </w:pPr>
          </w:p>
        </w:tc>
      </w:tr>
      <w:tr w:rsidR="00AC3E5D" w:rsidRPr="00660ABB" w14:paraId="67E34878"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149D4701"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ERR:5</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70B9B997"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Có lỗi xảy ra</w:t>
            </w:r>
          </w:p>
        </w:tc>
        <w:tc>
          <w:tcPr>
            <w:tcW w:w="2116" w:type="dxa"/>
            <w:tcBorders>
              <w:top w:val="single" w:sz="4" w:space="0" w:color="2E74B5"/>
              <w:left w:val="single" w:sz="4" w:space="0" w:color="2E74B5"/>
              <w:bottom w:val="single" w:sz="4" w:space="0" w:color="2E74B5"/>
              <w:right w:val="single" w:sz="4" w:space="0" w:color="2E74B5"/>
            </w:tcBorders>
          </w:tcPr>
          <w:p w14:paraId="2011D9F5" w14:textId="77777777" w:rsidR="00AC3E5D" w:rsidRPr="009372AD" w:rsidRDefault="00AC3E5D" w:rsidP="001B79C4">
            <w:pPr>
              <w:pStyle w:val="ListParagraph"/>
              <w:ind w:left="0"/>
              <w:jc w:val="both"/>
              <w:rPr>
                <w:rFonts w:cs="Times New Roman"/>
              </w:rPr>
            </w:pPr>
            <w:r>
              <w:rPr>
                <w:rFonts w:cs="Times New Roman"/>
                <w:szCs w:val="24"/>
              </w:rPr>
              <w:t>Lỗi không xác định</w:t>
            </w:r>
          </w:p>
        </w:tc>
      </w:tr>
      <w:tr w:rsidR="00AC3E5D" w:rsidRPr="00660ABB" w14:paraId="2FAA9366"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156013D7"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ERR:21</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21E5D654"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szCs w:val="24"/>
              </w:rPr>
              <w:t>Không tìm thấy công ty hoặc tài khoản không tồn tại</w:t>
            </w:r>
          </w:p>
        </w:tc>
        <w:tc>
          <w:tcPr>
            <w:tcW w:w="2116" w:type="dxa"/>
            <w:tcBorders>
              <w:top w:val="single" w:sz="4" w:space="0" w:color="2E74B5"/>
              <w:left w:val="single" w:sz="4" w:space="0" w:color="2E74B5"/>
              <w:bottom w:val="single" w:sz="4" w:space="0" w:color="2E74B5"/>
              <w:right w:val="single" w:sz="4" w:space="0" w:color="2E74B5"/>
            </w:tcBorders>
          </w:tcPr>
          <w:p w14:paraId="095C2957" w14:textId="77777777" w:rsidR="00AC3E5D" w:rsidRPr="009372AD" w:rsidRDefault="00AC3E5D" w:rsidP="001B79C4">
            <w:pPr>
              <w:pStyle w:val="ListParagraph"/>
              <w:ind w:left="0"/>
              <w:jc w:val="both"/>
              <w:rPr>
                <w:rFonts w:cs="Times New Roman"/>
              </w:rPr>
            </w:pPr>
          </w:p>
        </w:tc>
      </w:tr>
      <w:tr w:rsidR="00AC3E5D" w:rsidRPr="00660ABB" w14:paraId="63D43084"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3DE56AA6" w14:textId="77777777" w:rsidR="00AC3E5D" w:rsidRPr="00E22984"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w:t>
            </w:r>
            <w:r>
              <w:rPr>
                <w:rFonts w:eastAsia="Calibri" w:cs="Times New Roman"/>
                <w:szCs w:val="24"/>
              </w:rPr>
              <w:t>51</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25393DCB" w14:textId="77777777" w:rsidR="00AC3E5D" w:rsidRDefault="00AC3E5D" w:rsidP="001B79C4">
            <w:pPr>
              <w:pStyle w:val="ListParagraph"/>
              <w:spacing w:after="0" w:line="240" w:lineRule="auto"/>
              <w:ind w:left="0"/>
              <w:rPr>
                <w:rFonts w:eastAsia="Calibri" w:cs="Times New Roman"/>
                <w:szCs w:val="24"/>
              </w:rPr>
            </w:pPr>
            <w:r>
              <w:rPr>
                <w:rFonts w:eastAsia="Calibri" w:cs="Times New Roman"/>
                <w:szCs w:val="24"/>
              </w:rPr>
              <w:t>Verify chứng thư lỗi</w:t>
            </w:r>
          </w:p>
        </w:tc>
        <w:tc>
          <w:tcPr>
            <w:tcW w:w="2116" w:type="dxa"/>
            <w:tcBorders>
              <w:top w:val="single" w:sz="4" w:space="0" w:color="2E74B5"/>
              <w:left w:val="single" w:sz="4" w:space="0" w:color="2E74B5"/>
              <w:bottom w:val="single" w:sz="4" w:space="0" w:color="2E74B5"/>
              <w:right w:val="single" w:sz="4" w:space="0" w:color="2E74B5"/>
            </w:tcBorders>
          </w:tcPr>
          <w:p w14:paraId="20046645" w14:textId="77777777" w:rsidR="00AC3E5D" w:rsidRPr="009372AD" w:rsidRDefault="00AC3E5D" w:rsidP="001B79C4">
            <w:pPr>
              <w:pStyle w:val="ListParagraph"/>
              <w:ind w:left="0"/>
              <w:jc w:val="both"/>
              <w:rPr>
                <w:rFonts w:cs="Times New Roman"/>
              </w:rPr>
            </w:pPr>
          </w:p>
        </w:tc>
      </w:tr>
      <w:tr w:rsidR="00AC3E5D" w:rsidRPr="00660ABB" w14:paraId="1E497B42"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5E5634C8" w14:textId="77777777" w:rsidR="00AC3E5D" w:rsidRPr="00E22984"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ERR:22</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2C33CE06" w14:textId="77777777" w:rsidR="00AC3E5D" w:rsidRDefault="00AC3E5D" w:rsidP="001B79C4">
            <w:pPr>
              <w:pStyle w:val="ListParagraph"/>
              <w:spacing w:after="0" w:line="240" w:lineRule="auto"/>
              <w:ind w:left="0"/>
              <w:rPr>
                <w:rFonts w:eastAsia="Calibri" w:cs="Times New Roman"/>
                <w:szCs w:val="24"/>
              </w:rPr>
            </w:pPr>
            <w:r>
              <w:rPr>
                <w:rFonts w:eastAsia="Calibri" w:cs="Times New Roman"/>
                <w:szCs w:val="24"/>
              </w:rPr>
              <w:t>Công ty chưa đăng ký chứng thư số</w:t>
            </w:r>
          </w:p>
        </w:tc>
        <w:tc>
          <w:tcPr>
            <w:tcW w:w="2116" w:type="dxa"/>
            <w:tcBorders>
              <w:top w:val="single" w:sz="4" w:space="0" w:color="2E74B5"/>
              <w:left w:val="single" w:sz="4" w:space="0" w:color="2E74B5"/>
              <w:bottom w:val="single" w:sz="4" w:space="0" w:color="2E74B5"/>
              <w:right w:val="single" w:sz="4" w:space="0" w:color="2E74B5"/>
            </w:tcBorders>
          </w:tcPr>
          <w:p w14:paraId="5A738F33" w14:textId="77777777" w:rsidR="00AC3E5D" w:rsidRPr="009372AD" w:rsidRDefault="00AC3E5D" w:rsidP="001B79C4">
            <w:pPr>
              <w:pStyle w:val="ListParagraph"/>
              <w:ind w:left="0"/>
              <w:jc w:val="both"/>
              <w:rPr>
                <w:rFonts w:cs="Times New Roman"/>
              </w:rPr>
            </w:pPr>
          </w:p>
        </w:tc>
      </w:tr>
      <w:tr w:rsidR="00AC3E5D" w:rsidRPr="00660ABB" w14:paraId="7C95BB25"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040A63C1" w14:textId="77777777" w:rsidR="00AC3E5D" w:rsidRPr="00E22984"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ERR:28</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1DA18F40" w14:textId="77777777" w:rsidR="00AC3E5D" w:rsidRDefault="00AC3E5D" w:rsidP="001B79C4">
            <w:pPr>
              <w:pStyle w:val="ListParagraph"/>
              <w:spacing w:after="0" w:line="240" w:lineRule="auto"/>
              <w:ind w:left="0"/>
              <w:rPr>
                <w:rFonts w:eastAsia="Calibri" w:cs="Times New Roman"/>
                <w:szCs w:val="24"/>
              </w:rPr>
            </w:pPr>
            <w:r>
              <w:rPr>
                <w:rFonts w:eastAsia="Calibri" w:cs="Times New Roman"/>
                <w:szCs w:val="24"/>
              </w:rPr>
              <w:t>Chưa có thông tin chứng thư trong hệ thống</w:t>
            </w:r>
          </w:p>
        </w:tc>
        <w:tc>
          <w:tcPr>
            <w:tcW w:w="2116" w:type="dxa"/>
            <w:tcBorders>
              <w:top w:val="single" w:sz="4" w:space="0" w:color="2E74B5"/>
              <w:left w:val="single" w:sz="4" w:space="0" w:color="2E74B5"/>
              <w:bottom w:val="single" w:sz="4" w:space="0" w:color="2E74B5"/>
              <w:right w:val="single" w:sz="4" w:space="0" w:color="2E74B5"/>
            </w:tcBorders>
          </w:tcPr>
          <w:p w14:paraId="5A013D33" w14:textId="77777777" w:rsidR="00AC3E5D" w:rsidRPr="009372AD" w:rsidRDefault="00AC3E5D" w:rsidP="001B79C4">
            <w:pPr>
              <w:pStyle w:val="ListParagraph"/>
              <w:ind w:left="0"/>
              <w:jc w:val="both"/>
              <w:rPr>
                <w:rFonts w:cs="Times New Roman"/>
              </w:rPr>
            </w:pPr>
          </w:p>
        </w:tc>
      </w:tr>
      <w:tr w:rsidR="00AC3E5D" w:rsidRPr="00660ABB" w14:paraId="2A03B1A3"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173970AE" w14:textId="77777777" w:rsidR="00AC3E5D" w:rsidRPr="00E22984"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ERR:24</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11A48EF7" w14:textId="77777777" w:rsidR="00AC3E5D" w:rsidRDefault="00AC3E5D" w:rsidP="001B79C4">
            <w:pPr>
              <w:pStyle w:val="ListParagraph"/>
              <w:spacing w:after="0" w:line="240" w:lineRule="auto"/>
              <w:ind w:left="0"/>
              <w:rPr>
                <w:rFonts w:eastAsia="Calibri" w:cs="Times New Roman"/>
                <w:szCs w:val="24"/>
              </w:rPr>
            </w:pPr>
            <w:r>
              <w:rPr>
                <w:rFonts w:eastAsia="Calibri" w:cs="Times New Roman"/>
                <w:szCs w:val="24"/>
              </w:rPr>
              <w:t>Chứng thư truyền lên không đúng với chứng thư đăng ký trong hệ thống</w:t>
            </w:r>
          </w:p>
        </w:tc>
        <w:tc>
          <w:tcPr>
            <w:tcW w:w="2116" w:type="dxa"/>
            <w:tcBorders>
              <w:top w:val="single" w:sz="4" w:space="0" w:color="2E74B5"/>
              <w:left w:val="single" w:sz="4" w:space="0" w:color="2E74B5"/>
              <w:bottom w:val="single" w:sz="4" w:space="0" w:color="2E74B5"/>
              <w:right w:val="single" w:sz="4" w:space="0" w:color="2E74B5"/>
            </w:tcBorders>
          </w:tcPr>
          <w:p w14:paraId="710D65B5" w14:textId="77777777" w:rsidR="00AC3E5D" w:rsidRPr="009372AD" w:rsidRDefault="00AC3E5D" w:rsidP="001B79C4">
            <w:pPr>
              <w:pStyle w:val="ListParagraph"/>
              <w:ind w:left="0"/>
              <w:jc w:val="both"/>
              <w:rPr>
                <w:rFonts w:cs="Times New Roman"/>
              </w:rPr>
            </w:pPr>
          </w:p>
        </w:tc>
      </w:tr>
      <w:tr w:rsidR="00AC3E5D" w:rsidRPr="00660ABB" w14:paraId="385121AE"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6AC28ECE" w14:textId="77777777" w:rsidR="00AC3E5D" w:rsidRPr="00E22984"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ERR:27</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44ED77D0" w14:textId="77777777" w:rsidR="00AC3E5D" w:rsidRDefault="00AC3E5D" w:rsidP="001B79C4">
            <w:pPr>
              <w:pStyle w:val="ListParagraph"/>
              <w:spacing w:after="0" w:line="240" w:lineRule="auto"/>
              <w:ind w:left="0"/>
              <w:rPr>
                <w:rFonts w:eastAsia="Calibri" w:cs="Times New Roman"/>
                <w:szCs w:val="24"/>
              </w:rPr>
            </w:pPr>
            <w:r>
              <w:rPr>
                <w:rFonts w:eastAsia="Calibri" w:cs="Times New Roman"/>
              </w:rPr>
              <w:t>Chứng thư chưa đến thời điểm sử dụng</w:t>
            </w:r>
          </w:p>
        </w:tc>
        <w:tc>
          <w:tcPr>
            <w:tcW w:w="2116" w:type="dxa"/>
            <w:tcBorders>
              <w:top w:val="single" w:sz="4" w:space="0" w:color="2E74B5"/>
              <w:left w:val="single" w:sz="4" w:space="0" w:color="2E74B5"/>
              <w:bottom w:val="single" w:sz="4" w:space="0" w:color="2E74B5"/>
              <w:right w:val="single" w:sz="4" w:space="0" w:color="2E74B5"/>
            </w:tcBorders>
          </w:tcPr>
          <w:p w14:paraId="651A2D85" w14:textId="77777777" w:rsidR="00AC3E5D" w:rsidRPr="009372AD" w:rsidRDefault="00AC3E5D" w:rsidP="001B79C4">
            <w:pPr>
              <w:pStyle w:val="ListParagraph"/>
              <w:ind w:left="0"/>
              <w:jc w:val="both"/>
              <w:rPr>
                <w:rFonts w:cs="Times New Roman"/>
              </w:rPr>
            </w:pPr>
          </w:p>
        </w:tc>
      </w:tr>
      <w:tr w:rsidR="00AC3E5D" w:rsidRPr="00660ABB" w14:paraId="664D5C03"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1B85EC4D" w14:textId="77777777" w:rsidR="00AC3E5D" w:rsidRPr="00E22984"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ERR:26</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7BC70283" w14:textId="77777777" w:rsidR="00AC3E5D" w:rsidRDefault="00AC3E5D" w:rsidP="001B79C4">
            <w:pPr>
              <w:pStyle w:val="ListParagraph"/>
              <w:spacing w:after="0" w:line="240" w:lineRule="auto"/>
              <w:ind w:left="0"/>
              <w:rPr>
                <w:rFonts w:eastAsia="Calibri" w:cs="Times New Roman"/>
              </w:rPr>
            </w:pPr>
            <w:r>
              <w:rPr>
                <w:rFonts w:eastAsia="Calibri" w:cs="Times New Roman"/>
              </w:rPr>
              <w:t>Chứng thư số hết hạn</w:t>
            </w:r>
          </w:p>
        </w:tc>
        <w:tc>
          <w:tcPr>
            <w:tcW w:w="2116" w:type="dxa"/>
            <w:tcBorders>
              <w:top w:val="single" w:sz="4" w:space="0" w:color="2E74B5"/>
              <w:left w:val="single" w:sz="4" w:space="0" w:color="2E74B5"/>
              <w:bottom w:val="single" w:sz="4" w:space="0" w:color="2E74B5"/>
              <w:right w:val="single" w:sz="4" w:space="0" w:color="2E74B5"/>
            </w:tcBorders>
          </w:tcPr>
          <w:p w14:paraId="1CB852CE" w14:textId="77777777" w:rsidR="00AC3E5D" w:rsidRPr="009372AD" w:rsidRDefault="00AC3E5D" w:rsidP="001B79C4">
            <w:pPr>
              <w:pStyle w:val="ListParagraph"/>
              <w:ind w:left="0"/>
              <w:jc w:val="both"/>
              <w:rPr>
                <w:rFonts w:cs="Times New Roman"/>
              </w:rPr>
            </w:pPr>
          </w:p>
        </w:tc>
      </w:tr>
      <w:tr w:rsidR="00AC3E5D" w:rsidRPr="00660ABB" w14:paraId="5D1D7E88"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40CFBB40" w14:textId="77777777" w:rsidR="00AC3E5D" w:rsidRPr="00E22984"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ERR:3</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7C4F701F" w14:textId="77777777" w:rsidR="00AC3E5D" w:rsidRDefault="00AC3E5D" w:rsidP="001B79C4">
            <w:pPr>
              <w:pStyle w:val="ListParagraph"/>
              <w:spacing w:after="0" w:line="240" w:lineRule="auto"/>
              <w:ind w:left="0"/>
              <w:rPr>
                <w:rFonts w:eastAsia="Calibri" w:cs="Times New Roman"/>
              </w:rPr>
            </w:pPr>
            <w:r w:rsidRPr="009372AD">
              <w:rPr>
                <w:rFonts w:eastAsia="Calibri" w:cs="Times New Roman"/>
                <w:szCs w:val="24"/>
              </w:rPr>
              <w:t>Dữ liệu xml đầu vào không đúng quy định</w:t>
            </w:r>
          </w:p>
        </w:tc>
        <w:tc>
          <w:tcPr>
            <w:tcW w:w="2116" w:type="dxa"/>
            <w:tcBorders>
              <w:top w:val="single" w:sz="4" w:space="0" w:color="2E74B5"/>
              <w:left w:val="single" w:sz="4" w:space="0" w:color="2E74B5"/>
              <w:bottom w:val="single" w:sz="4" w:space="0" w:color="2E74B5"/>
              <w:right w:val="single" w:sz="4" w:space="0" w:color="2E74B5"/>
            </w:tcBorders>
          </w:tcPr>
          <w:p w14:paraId="0E8D485B" w14:textId="77777777" w:rsidR="00AC3E5D" w:rsidRPr="009372AD" w:rsidRDefault="00AC3E5D" w:rsidP="001B79C4">
            <w:pPr>
              <w:pStyle w:val="ListParagraph"/>
              <w:ind w:left="0"/>
              <w:jc w:val="both"/>
              <w:rPr>
                <w:rFonts w:cs="Times New Roman"/>
              </w:rPr>
            </w:pPr>
          </w:p>
        </w:tc>
      </w:tr>
      <w:tr w:rsidR="00AC3E5D" w:rsidRPr="00660ABB" w14:paraId="70F1BB8B"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4F8C1F71" w14:textId="77777777" w:rsidR="00AC3E5D" w:rsidRPr="00E22984"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OK:mtd</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4D9F0B71" w14:textId="77777777" w:rsidR="00AC3E5D" w:rsidRPr="009372AD" w:rsidRDefault="00AC3E5D" w:rsidP="001B79C4">
            <w:pPr>
              <w:pStyle w:val="ListParagraph"/>
              <w:spacing w:after="0" w:line="240" w:lineRule="auto"/>
              <w:ind w:left="0"/>
              <w:rPr>
                <w:rFonts w:eastAsia="Calibri" w:cs="Times New Roman"/>
                <w:szCs w:val="24"/>
              </w:rPr>
            </w:pPr>
            <w:r>
              <w:rPr>
                <w:rFonts w:cs="Times New Roman"/>
              </w:rPr>
              <w:t>Trường hợp ký số HSM: cập nhật trạng thái thành công, tự động gửi mẫu 04, kêt quả trả về mã thông điệp</w:t>
            </w:r>
          </w:p>
        </w:tc>
        <w:tc>
          <w:tcPr>
            <w:tcW w:w="2116" w:type="dxa"/>
            <w:tcBorders>
              <w:top w:val="single" w:sz="4" w:space="0" w:color="2E74B5"/>
              <w:left w:val="single" w:sz="4" w:space="0" w:color="2E74B5"/>
              <w:bottom w:val="single" w:sz="4" w:space="0" w:color="2E74B5"/>
              <w:right w:val="single" w:sz="4" w:space="0" w:color="2E74B5"/>
            </w:tcBorders>
          </w:tcPr>
          <w:p w14:paraId="6986BC46" w14:textId="77777777" w:rsidR="00AC3E5D" w:rsidRPr="009372AD" w:rsidRDefault="00AC3E5D" w:rsidP="001B79C4">
            <w:pPr>
              <w:pStyle w:val="ListParagraph"/>
              <w:ind w:left="0"/>
              <w:jc w:val="both"/>
              <w:rPr>
                <w:rFonts w:cs="Times New Roman"/>
              </w:rPr>
            </w:pPr>
          </w:p>
        </w:tc>
      </w:tr>
      <w:tr w:rsidR="00AC3E5D" w:rsidRPr="00660ABB" w14:paraId="5188C45D"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04B4B5D7" w14:textId="77777777" w:rsidR="00AC3E5D" w:rsidRPr="00E22984"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OK:xml</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23B0B3C7" w14:textId="77777777" w:rsidR="00AC3E5D" w:rsidRDefault="00AC3E5D" w:rsidP="001B79C4">
            <w:pPr>
              <w:pStyle w:val="ListParagraph"/>
              <w:spacing w:after="0" w:line="240" w:lineRule="auto"/>
              <w:ind w:left="0"/>
              <w:rPr>
                <w:rFonts w:cs="Times New Roman"/>
              </w:rPr>
            </w:pPr>
            <w:r>
              <w:rPr>
                <w:rFonts w:cs="Times New Roman"/>
              </w:rPr>
              <w:t>Trường hợp ký số token: cập nhật trạng thái thành công, kết quả trả về Xml để thực hiện thao tác gọi webservice gửi thông điệp sai sót bằng token</w:t>
            </w:r>
          </w:p>
        </w:tc>
        <w:tc>
          <w:tcPr>
            <w:tcW w:w="2116" w:type="dxa"/>
            <w:tcBorders>
              <w:top w:val="single" w:sz="4" w:space="0" w:color="2E74B5"/>
              <w:left w:val="single" w:sz="4" w:space="0" w:color="2E74B5"/>
              <w:bottom w:val="single" w:sz="4" w:space="0" w:color="2E74B5"/>
              <w:right w:val="single" w:sz="4" w:space="0" w:color="2E74B5"/>
            </w:tcBorders>
          </w:tcPr>
          <w:p w14:paraId="4CED9563" w14:textId="77777777" w:rsidR="00AC3E5D" w:rsidRPr="009372AD" w:rsidRDefault="00AC3E5D" w:rsidP="001B79C4">
            <w:pPr>
              <w:pStyle w:val="ListParagraph"/>
              <w:ind w:left="0"/>
              <w:jc w:val="both"/>
              <w:rPr>
                <w:rFonts w:cs="Times New Roman"/>
              </w:rPr>
            </w:pPr>
          </w:p>
        </w:tc>
      </w:tr>
    </w:tbl>
    <w:p w14:paraId="06E215FB" w14:textId="77777777" w:rsidR="00AC3E5D" w:rsidRPr="00B73A2A" w:rsidRDefault="00AC3E5D" w:rsidP="00AC3E5D">
      <w:pPr>
        <w:rPr>
          <w:lang w:eastAsia="x-none"/>
        </w:rPr>
      </w:pPr>
    </w:p>
    <w:p w14:paraId="2A71EAC4" w14:textId="77777777" w:rsidR="00AC3E5D" w:rsidRDefault="00AC3E5D" w:rsidP="00AC3E5D">
      <w:pPr>
        <w:pStyle w:val="Heading3"/>
      </w:pPr>
      <w:r>
        <w:t>Lấy danh sách lịch sử truyền nhận CQT theo tham số truyền vào và phân trang</w:t>
      </w:r>
    </w:p>
    <w:p w14:paraId="6F483DF6" w14:textId="77777777" w:rsidR="00AC3E5D" w:rsidRPr="00593BE8" w:rsidRDefault="00AC3E5D" w:rsidP="00A75803">
      <w:pPr>
        <w:pStyle w:val="N"/>
      </w:pPr>
      <w:r w:rsidRPr="00593BE8">
        <w:t>URL</w:t>
      </w:r>
    </w:p>
    <w:p w14:paraId="417E01A0" w14:textId="77777777" w:rsidR="00AC3E5D" w:rsidRDefault="00AC3E5D" w:rsidP="00A75803">
      <w:pPr>
        <w:pStyle w:val="N"/>
      </w:pPr>
      <w:r>
        <w:tab/>
      </w:r>
      <w:r w:rsidRPr="00007702">
        <w:t xml:space="preserve"> </w:t>
      </w:r>
      <w:r>
        <w:t>s</w:t>
      </w:r>
      <w:r w:rsidRPr="00EB3AC8">
        <w:t xml:space="preserve">tring </w:t>
      </w:r>
      <w:r w:rsidRPr="008B2DC9">
        <w:rPr>
          <w:b/>
          <w:bCs/>
          <w:color w:val="000000"/>
        </w:rPr>
        <w:t xml:space="preserve">GetTransactionItems </w:t>
      </w:r>
      <w:r w:rsidRPr="00A0628B">
        <w:t>(</w:t>
      </w:r>
      <w:r w:rsidRPr="008B2DC9">
        <w:t xml:space="preserve">string </w:t>
      </w:r>
      <w:r w:rsidRPr="008B2DC9">
        <w:rPr>
          <w:b/>
        </w:rPr>
        <w:t>username</w:t>
      </w:r>
      <w:r w:rsidRPr="008B2DC9">
        <w:t xml:space="preserve">, string </w:t>
      </w:r>
      <w:r w:rsidRPr="008B2DC9">
        <w:rPr>
          <w:b/>
        </w:rPr>
        <w:t>password</w:t>
      </w:r>
      <w:r w:rsidRPr="008B2DC9">
        <w:t xml:space="preserve">, int </w:t>
      </w:r>
      <w:r w:rsidRPr="008B2DC9">
        <w:rPr>
          <w:b/>
        </w:rPr>
        <w:t>status</w:t>
      </w:r>
      <w:r w:rsidRPr="008B2DC9">
        <w:t xml:space="preserve">, string </w:t>
      </w:r>
      <w:r w:rsidRPr="008B2DC9">
        <w:rPr>
          <w:b/>
        </w:rPr>
        <w:t>mtdiep</w:t>
      </w:r>
      <w:r w:rsidRPr="008B2DC9">
        <w:t xml:space="preserve">, string </w:t>
      </w:r>
      <w:r w:rsidRPr="008B2DC9">
        <w:rPr>
          <w:b/>
        </w:rPr>
        <w:t>message</w:t>
      </w:r>
      <w:r w:rsidRPr="008B2DC9">
        <w:t xml:space="preserve">, string </w:t>
      </w:r>
      <w:r w:rsidRPr="008B2DC9">
        <w:rPr>
          <w:b/>
        </w:rPr>
        <w:t>fromDate</w:t>
      </w:r>
      <w:r w:rsidRPr="008B2DC9">
        <w:t xml:space="preserve">, string </w:t>
      </w:r>
      <w:r w:rsidRPr="008B2DC9">
        <w:rPr>
          <w:b/>
        </w:rPr>
        <w:t>toDate</w:t>
      </w:r>
      <w:r w:rsidRPr="008B2DC9">
        <w:t xml:space="preserve">, string </w:t>
      </w:r>
      <w:r w:rsidRPr="008B2DC9">
        <w:rPr>
          <w:b/>
        </w:rPr>
        <w:t>mltdiep</w:t>
      </w:r>
      <w:r w:rsidRPr="008B2DC9">
        <w:t xml:space="preserve">, string </w:t>
      </w:r>
      <w:r w:rsidRPr="008B2DC9">
        <w:rPr>
          <w:b/>
        </w:rPr>
        <w:t>pattern</w:t>
      </w:r>
      <w:r w:rsidRPr="008B2DC9">
        <w:t xml:space="preserve">, string </w:t>
      </w:r>
      <w:r w:rsidRPr="008B2DC9">
        <w:rPr>
          <w:b/>
        </w:rPr>
        <w:t>serial</w:t>
      </w:r>
      <w:r w:rsidRPr="008B2DC9">
        <w:t xml:space="preserve">, decimal </w:t>
      </w:r>
      <w:r w:rsidRPr="008B2DC9">
        <w:rPr>
          <w:b/>
        </w:rPr>
        <w:t>invNo</w:t>
      </w:r>
      <w:r w:rsidRPr="008B2DC9">
        <w:t xml:space="preserve">, int </w:t>
      </w:r>
      <w:r w:rsidRPr="008B2DC9">
        <w:rPr>
          <w:b/>
        </w:rPr>
        <w:t>step</w:t>
      </w:r>
      <w:r w:rsidRPr="008B2DC9">
        <w:t xml:space="preserve">, int </w:t>
      </w:r>
      <w:r w:rsidRPr="008B2DC9">
        <w:rPr>
          <w:b/>
        </w:rPr>
        <w:t>pageIndex</w:t>
      </w:r>
      <w:r w:rsidRPr="008B2DC9">
        <w:t xml:space="preserve">, int </w:t>
      </w:r>
      <w:r w:rsidRPr="008B2DC9">
        <w:rPr>
          <w:b/>
        </w:rPr>
        <w:t>pageSize</w:t>
      </w:r>
      <w:r w:rsidRPr="00A0628B">
        <w:t>)</w:t>
      </w:r>
    </w:p>
    <w:p w14:paraId="1A112953" w14:textId="77777777" w:rsidR="00AC3E5D" w:rsidRPr="00593BE8" w:rsidRDefault="00AC3E5D" w:rsidP="00A75803">
      <w:pPr>
        <w:pStyle w:val="N"/>
      </w:pPr>
      <w:r w:rsidRPr="00593BE8">
        <w:t>DESCRIPTION</w:t>
      </w:r>
    </w:p>
    <w:p w14:paraId="1F6B1299" w14:textId="77777777" w:rsidR="00AC3E5D" w:rsidRPr="007C1EEB" w:rsidRDefault="00AC3E5D" w:rsidP="00A75803">
      <w:pPr>
        <w:pStyle w:val="N"/>
      </w:pPr>
      <w:r>
        <w:tab/>
      </w:r>
      <w:r>
        <w:tab/>
        <w:t>Đây là web service lấy danh sách lịch sử truyền nhận lên CQT theo tham số tìm kiếm và phân trang</w:t>
      </w:r>
    </w:p>
    <w:p w14:paraId="69B528F5" w14:textId="77777777" w:rsidR="00AC3E5D" w:rsidRPr="00007702" w:rsidRDefault="00AC3E5D" w:rsidP="00A75803">
      <w:pPr>
        <w:pStyle w:val="N"/>
      </w:pPr>
      <w:r w:rsidRPr="00663B3E">
        <w:t>HTTP METHOD</w:t>
      </w:r>
    </w:p>
    <w:p w14:paraId="65F133BD" w14:textId="77777777" w:rsidR="00AC3E5D" w:rsidRPr="00007702" w:rsidRDefault="00AC3E5D" w:rsidP="00A75803">
      <w:pPr>
        <w:pStyle w:val="N"/>
        <w:rPr>
          <w:b/>
        </w:rPr>
      </w:pPr>
      <w:r w:rsidRPr="00610AFD">
        <w:tab/>
      </w:r>
      <w:r w:rsidRPr="00610AFD">
        <w:tab/>
      </w:r>
      <w:r>
        <w:t>GET</w:t>
      </w:r>
    </w:p>
    <w:p w14:paraId="715AD9B6" w14:textId="77777777" w:rsidR="00AC3E5D" w:rsidRPr="00610AFD" w:rsidRDefault="00AC3E5D" w:rsidP="00A75803">
      <w:pPr>
        <w:pStyle w:val="N"/>
      </w:pPr>
      <w:r w:rsidRPr="00610AFD">
        <w:t>REQUEST BODY</w:t>
      </w:r>
    </w:p>
    <w:p w14:paraId="455F0537" w14:textId="77777777" w:rsidR="00AC3E5D" w:rsidRPr="00076E1C"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lastRenderedPageBreak/>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6957F09C" w14:textId="77777777" w:rsidR="00AC3E5D" w:rsidRPr="009C3646" w:rsidRDefault="00AC3E5D" w:rsidP="00AC3E5D">
      <w:pPr>
        <w:pStyle w:val="ListParagraph"/>
        <w:numPr>
          <w:ilvl w:val="0"/>
          <w:numId w:val="2"/>
        </w:numPr>
        <w:spacing w:after="0" w:line="360" w:lineRule="auto"/>
        <w:ind w:left="1080"/>
        <w:jc w:val="both"/>
        <w:rPr>
          <w:rFonts w:eastAsia="Calibri" w:cs="Times New Roman"/>
          <w:b/>
          <w:szCs w:val="24"/>
        </w:rPr>
      </w:pPr>
      <w:r>
        <w:rPr>
          <w:b/>
        </w:rPr>
        <w:t>S</w:t>
      </w:r>
      <w:r w:rsidRPr="008B2DC9">
        <w:rPr>
          <w:b/>
        </w:rPr>
        <w:t>tatus</w:t>
      </w:r>
      <w:r>
        <w:rPr>
          <w:rFonts w:cs="Times New Roman"/>
          <w:b/>
          <w:color w:val="000000"/>
          <w:szCs w:val="24"/>
        </w:rPr>
        <w:t xml:space="preserve">: </w:t>
      </w:r>
      <w:r>
        <w:rPr>
          <w:rFonts w:cs="Times New Roman"/>
          <w:bCs/>
          <w:color w:val="000000"/>
          <w:szCs w:val="24"/>
        </w:rPr>
        <w:t xml:space="preserve">Trạng thái </w:t>
      </w:r>
      <w:r>
        <w:t>(giá trị -1 sẽ là lấy tất cả)</w:t>
      </w:r>
    </w:p>
    <w:p w14:paraId="6DB68482" w14:textId="77777777" w:rsidR="00AC3E5D" w:rsidRPr="005254B5" w:rsidRDefault="00AC3E5D" w:rsidP="00AC3E5D">
      <w:pPr>
        <w:pStyle w:val="ListParagraph"/>
        <w:numPr>
          <w:ilvl w:val="0"/>
          <w:numId w:val="2"/>
        </w:numPr>
        <w:spacing w:after="0" w:line="360" w:lineRule="auto"/>
        <w:ind w:left="1080"/>
        <w:jc w:val="both"/>
        <w:rPr>
          <w:rFonts w:eastAsia="Calibri" w:cs="Times New Roman"/>
          <w:b/>
          <w:szCs w:val="24"/>
        </w:rPr>
      </w:pPr>
      <w:r>
        <w:rPr>
          <w:b/>
        </w:rPr>
        <w:t>M</w:t>
      </w:r>
      <w:r w:rsidRPr="008B2DC9">
        <w:rPr>
          <w:b/>
        </w:rPr>
        <w:t>tdiep</w:t>
      </w:r>
      <w:r>
        <w:rPr>
          <w:b/>
        </w:rPr>
        <w:t xml:space="preserve">: </w:t>
      </w:r>
      <w:r>
        <w:t>Mã thông điệp</w:t>
      </w:r>
    </w:p>
    <w:p w14:paraId="0E066864" w14:textId="77777777" w:rsidR="00AC3E5D" w:rsidRPr="005254B5" w:rsidRDefault="00AC3E5D" w:rsidP="00AC3E5D">
      <w:pPr>
        <w:pStyle w:val="ListParagraph"/>
        <w:numPr>
          <w:ilvl w:val="0"/>
          <w:numId w:val="2"/>
        </w:numPr>
        <w:spacing w:after="0" w:line="360" w:lineRule="auto"/>
        <w:ind w:left="1080"/>
        <w:jc w:val="both"/>
        <w:rPr>
          <w:rFonts w:eastAsia="Calibri" w:cs="Times New Roman"/>
          <w:b/>
          <w:szCs w:val="24"/>
        </w:rPr>
      </w:pPr>
      <w:r w:rsidRPr="008B2DC9">
        <w:rPr>
          <w:b/>
        </w:rPr>
        <w:t>Message</w:t>
      </w:r>
      <w:r>
        <w:rPr>
          <w:b/>
        </w:rPr>
        <w:t xml:space="preserve">: </w:t>
      </w:r>
      <w:r>
        <w:t>Nội dung thông điệp truyền về</w:t>
      </w:r>
    </w:p>
    <w:p w14:paraId="26DF6CDE" w14:textId="77777777" w:rsidR="00AC3E5D" w:rsidRPr="005254B5" w:rsidRDefault="00AC3E5D" w:rsidP="00AC3E5D">
      <w:pPr>
        <w:pStyle w:val="ListParagraph"/>
        <w:numPr>
          <w:ilvl w:val="0"/>
          <w:numId w:val="2"/>
        </w:numPr>
        <w:spacing w:after="0" w:line="360" w:lineRule="auto"/>
        <w:ind w:left="1080"/>
        <w:jc w:val="both"/>
        <w:rPr>
          <w:rFonts w:eastAsia="Calibri" w:cs="Times New Roman"/>
          <w:b/>
          <w:szCs w:val="24"/>
        </w:rPr>
      </w:pPr>
      <w:r>
        <w:rPr>
          <w:b/>
        </w:rPr>
        <w:t>F</w:t>
      </w:r>
      <w:r w:rsidRPr="008B2DC9">
        <w:rPr>
          <w:b/>
        </w:rPr>
        <w:t>romDate</w:t>
      </w:r>
      <w:r>
        <w:rPr>
          <w:b/>
        </w:rPr>
        <w:t xml:space="preserve">: </w:t>
      </w:r>
      <w:r>
        <w:t>Ngày bắt đầu (dd/MM/yyyy)</w:t>
      </w:r>
    </w:p>
    <w:p w14:paraId="64603E63" w14:textId="77777777" w:rsidR="00AC3E5D" w:rsidRPr="00C302E3" w:rsidRDefault="00AC3E5D" w:rsidP="00AC3E5D">
      <w:pPr>
        <w:pStyle w:val="ListParagraph"/>
        <w:numPr>
          <w:ilvl w:val="0"/>
          <w:numId w:val="2"/>
        </w:numPr>
        <w:spacing w:after="0" w:line="360" w:lineRule="auto"/>
        <w:ind w:left="1080"/>
        <w:jc w:val="both"/>
        <w:rPr>
          <w:rFonts w:eastAsia="Calibri" w:cs="Times New Roman"/>
          <w:b/>
          <w:szCs w:val="24"/>
        </w:rPr>
      </w:pPr>
      <w:r>
        <w:rPr>
          <w:b/>
        </w:rPr>
        <w:t>T</w:t>
      </w:r>
      <w:r w:rsidRPr="008B2DC9">
        <w:rPr>
          <w:b/>
        </w:rPr>
        <w:t>oDate</w:t>
      </w:r>
      <w:r>
        <w:rPr>
          <w:b/>
        </w:rPr>
        <w:t xml:space="preserve">: </w:t>
      </w:r>
      <w:r>
        <w:t>Ngày kết thúc (dd/MM/yyyy)</w:t>
      </w:r>
    </w:p>
    <w:p w14:paraId="5B464F94" w14:textId="77777777" w:rsidR="00AC3E5D" w:rsidRPr="00C302E3" w:rsidRDefault="00AC3E5D" w:rsidP="00AC3E5D">
      <w:pPr>
        <w:pStyle w:val="ListParagraph"/>
        <w:numPr>
          <w:ilvl w:val="0"/>
          <w:numId w:val="2"/>
        </w:numPr>
        <w:spacing w:after="0" w:line="360" w:lineRule="auto"/>
        <w:ind w:left="1080"/>
        <w:jc w:val="both"/>
        <w:rPr>
          <w:rFonts w:eastAsia="Calibri" w:cs="Times New Roman"/>
          <w:b/>
          <w:szCs w:val="24"/>
        </w:rPr>
      </w:pPr>
      <w:r>
        <w:rPr>
          <w:b/>
        </w:rPr>
        <w:t>M</w:t>
      </w:r>
      <w:r w:rsidRPr="008B2DC9">
        <w:rPr>
          <w:b/>
        </w:rPr>
        <w:t>ltdiep</w:t>
      </w:r>
      <w:r>
        <w:rPr>
          <w:b/>
        </w:rPr>
        <w:t xml:space="preserve">: </w:t>
      </w:r>
      <w:r>
        <w:t>Mã loại thông điệp (để trống sẽ lấy tất cả)</w:t>
      </w:r>
    </w:p>
    <w:p w14:paraId="3367C505" w14:textId="77777777" w:rsidR="00AC3E5D" w:rsidRPr="009C3646" w:rsidRDefault="00AC3E5D" w:rsidP="00AC3E5D">
      <w:pPr>
        <w:pStyle w:val="ListParagraph"/>
        <w:numPr>
          <w:ilvl w:val="0"/>
          <w:numId w:val="2"/>
        </w:numPr>
        <w:spacing w:after="0" w:line="360" w:lineRule="auto"/>
        <w:ind w:left="1080"/>
        <w:jc w:val="both"/>
        <w:rPr>
          <w:rFonts w:eastAsia="Calibri" w:cs="Times New Roman"/>
          <w:b/>
          <w:szCs w:val="24"/>
        </w:rPr>
      </w:pPr>
      <w:r w:rsidRPr="008B2DC9">
        <w:rPr>
          <w:b/>
        </w:rPr>
        <w:t>Pattern</w:t>
      </w:r>
      <w:r>
        <w:rPr>
          <w:b/>
        </w:rPr>
        <w:t xml:space="preserve">: </w:t>
      </w:r>
      <w:r>
        <w:t>Mẫu số hóa đơn</w:t>
      </w:r>
    </w:p>
    <w:p w14:paraId="2EFE2C01" w14:textId="77777777" w:rsidR="00AC3E5D" w:rsidRPr="009C3646" w:rsidRDefault="00AC3E5D" w:rsidP="00AC3E5D">
      <w:pPr>
        <w:pStyle w:val="ListParagraph"/>
        <w:numPr>
          <w:ilvl w:val="0"/>
          <w:numId w:val="2"/>
        </w:numPr>
        <w:spacing w:after="0" w:line="360" w:lineRule="auto"/>
        <w:ind w:left="1080"/>
        <w:jc w:val="both"/>
        <w:rPr>
          <w:rFonts w:eastAsia="Calibri" w:cs="Times New Roman"/>
          <w:b/>
          <w:szCs w:val="24"/>
        </w:rPr>
      </w:pPr>
      <w:r w:rsidRPr="008B2DC9">
        <w:rPr>
          <w:b/>
        </w:rPr>
        <w:t>Serial</w:t>
      </w:r>
      <w:r>
        <w:rPr>
          <w:b/>
        </w:rPr>
        <w:t xml:space="preserve">: </w:t>
      </w:r>
      <w:r>
        <w:t>Ký hiệu hóa đơn</w:t>
      </w:r>
    </w:p>
    <w:p w14:paraId="67EAFE60" w14:textId="77777777" w:rsidR="00AC3E5D" w:rsidRPr="009C3646" w:rsidRDefault="00AC3E5D" w:rsidP="00AC3E5D">
      <w:pPr>
        <w:pStyle w:val="ListParagraph"/>
        <w:numPr>
          <w:ilvl w:val="0"/>
          <w:numId w:val="2"/>
        </w:numPr>
        <w:spacing w:after="0" w:line="360" w:lineRule="auto"/>
        <w:ind w:left="1080"/>
        <w:jc w:val="both"/>
        <w:rPr>
          <w:rFonts w:eastAsia="Calibri" w:cs="Times New Roman"/>
          <w:b/>
          <w:szCs w:val="24"/>
        </w:rPr>
      </w:pPr>
      <w:r>
        <w:rPr>
          <w:b/>
        </w:rPr>
        <w:t>I</w:t>
      </w:r>
      <w:r w:rsidRPr="008B2DC9">
        <w:rPr>
          <w:b/>
        </w:rPr>
        <w:t>nvNo</w:t>
      </w:r>
      <w:r>
        <w:rPr>
          <w:b/>
        </w:rPr>
        <w:t xml:space="preserve">: </w:t>
      </w:r>
      <w:r>
        <w:t>Số hóa đơn (giá trị 0 sẽ là lấy tất cả)</w:t>
      </w:r>
    </w:p>
    <w:p w14:paraId="3D2D84D0" w14:textId="77777777" w:rsidR="00AC3E5D" w:rsidRPr="009C3646" w:rsidRDefault="00AC3E5D" w:rsidP="00AC3E5D">
      <w:pPr>
        <w:pStyle w:val="ListParagraph"/>
        <w:numPr>
          <w:ilvl w:val="0"/>
          <w:numId w:val="2"/>
        </w:numPr>
        <w:spacing w:after="0" w:line="360" w:lineRule="auto"/>
        <w:ind w:left="1080"/>
        <w:jc w:val="both"/>
        <w:rPr>
          <w:rFonts w:eastAsia="Calibri" w:cs="Times New Roman"/>
          <w:b/>
          <w:szCs w:val="24"/>
        </w:rPr>
      </w:pPr>
      <w:r>
        <w:rPr>
          <w:b/>
        </w:rPr>
        <w:t>S</w:t>
      </w:r>
      <w:r w:rsidRPr="008B2DC9">
        <w:rPr>
          <w:b/>
        </w:rPr>
        <w:t>tep</w:t>
      </w:r>
      <w:r>
        <w:rPr>
          <w:b/>
        </w:rPr>
        <w:t xml:space="preserve">: </w:t>
      </w:r>
      <w:r>
        <w:t>Step của lịch sử truyền nhận (giá trị -2 sẽ là lấy tất cả)</w:t>
      </w:r>
    </w:p>
    <w:p w14:paraId="164CF489" w14:textId="77777777" w:rsidR="00AC3E5D" w:rsidRPr="009C3646" w:rsidRDefault="00AC3E5D" w:rsidP="00AC3E5D">
      <w:pPr>
        <w:pStyle w:val="ListParagraph"/>
        <w:numPr>
          <w:ilvl w:val="0"/>
          <w:numId w:val="2"/>
        </w:numPr>
        <w:spacing w:after="0" w:line="360" w:lineRule="auto"/>
        <w:ind w:left="1080"/>
        <w:jc w:val="both"/>
        <w:rPr>
          <w:rFonts w:eastAsia="Calibri" w:cs="Times New Roman"/>
          <w:b/>
          <w:szCs w:val="24"/>
        </w:rPr>
      </w:pPr>
      <w:r>
        <w:rPr>
          <w:b/>
        </w:rPr>
        <w:t>P</w:t>
      </w:r>
      <w:r w:rsidRPr="008B2DC9">
        <w:rPr>
          <w:b/>
        </w:rPr>
        <w:t>ageIndex</w:t>
      </w:r>
      <w:r>
        <w:rPr>
          <w:b/>
        </w:rPr>
        <w:t xml:space="preserve">: </w:t>
      </w:r>
      <w:r>
        <w:t>Lấy trang hiện tại</w:t>
      </w:r>
    </w:p>
    <w:p w14:paraId="214DDE80"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b/>
        </w:rPr>
        <w:t>P</w:t>
      </w:r>
      <w:r w:rsidRPr="008B2DC9">
        <w:rPr>
          <w:b/>
        </w:rPr>
        <w:t>ageSize</w:t>
      </w:r>
      <w:r>
        <w:rPr>
          <w:b/>
        </w:rPr>
        <w:t xml:space="preserve">: </w:t>
      </w:r>
      <w:r>
        <w:t>Số bản ghi trong 1 trang</w:t>
      </w:r>
    </w:p>
    <w:p w14:paraId="435D86DA"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4899"/>
        <w:gridCol w:w="2116"/>
      </w:tblGrid>
      <w:tr w:rsidR="00AC3E5D" w:rsidRPr="00660ABB" w14:paraId="4A3F0901"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F2F2F2"/>
          </w:tcPr>
          <w:p w14:paraId="760B356E" w14:textId="77777777" w:rsidR="00AC3E5D" w:rsidRPr="00660ABB" w:rsidRDefault="00AC3E5D" w:rsidP="001B79C4">
            <w:pPr>
              <w:pStyle w:val="ListParagraph"/>
            </w:pPr>
            <w:r>
              <w:t>Kết quả</w:t>
            </w:r>
          </w:p>
        </w:tc>
        <w:tc>
          <w:tcPr>
            <w:tcW w:w="4899" w:type="dxa"/>
            <w:tcBorders>
              <w:top w:val="single" w:sz="4" w:space="0" w:color="2E74B5"/>
              <w:left w:val="single" w:sz="4" w:space="0" w:color="2E74B5"/>
              <w:bottom w:val="single" w:sz="4" w:space="0" w:color="2E74B5"/>
              <w:right w:val="single" w:sz="4" w:space="0" w:color="2E74B5"/>
            </w:tcBorders>
            <w:shd w:val="clear" w:color="auto" w:fill="F2F2F2"/>
          </w:tcPr>
          <w:p w14:paraId="270DADCE" w14:textId="77777777" w:rsidR="00AC3E5D" w:rsidRPr="00660ABB" w:rsidRDefault="00AC3E5D" w:rsidP="001B79C4">
            <w:pPr>
              <w:pStyle w:val="ListParagraph"/>
            </w:pPr>
            <w:r w:rsidRPr="00660ABB">
              <w:t>Mô tả</w:t>
            </w:r>
          </w:p>
        </w:tc>
        <w:tc>
          <w:tcPr>
            <w:tcW w:w="2116" w:type="dxa"/>
            <w:tcBorders>
              <w:top w:val="single" w:sz="4" w:space="0" w:color="2E74B5"/>
              <w:left w:val="single" w:sz="4" w:space="0" w:color="2E74B5"/>
              <w:bottom w:val="single" w:sz="4" w:space="0" w:color="2E74B5"/>
              <w:right w:val="single" w:sz="4" w:space="0" w:color="2E74B5"/>
            </w:tcBorders>
            <w:shd w:val="clear" w:color="auto" w:fill="F2F2F2"/>
          </w:tcPr>
          <w:p w14:paraId="52D18097" w14:textId="77777777" w:rsidR="00AC3E5D" w:rsidRPr="00660ABB" w:rsidRDefault="00AC3E5D" w:rsidP="001B79C4">
            <w:pPr>
              <w:pStyle w:val="ListParagraph"/>
            </w:pPr>
            <w:r>
              <w:t>Ghi chú</w:t>
            </w:r>
          </w:p>
        </w:tc>
      </w:tr>
      <w:tr w:rsidR="00AC3E5D" w:rsidRPr="00660ABB" w14:paraId="65DD4792" w14:textId="77777777" w:rsidTr="001B79C4">
        <w:tc>
          <w:tcPr>
            <w:tcW w:w="2250" w:type="dxa"/>
            <w:tcBorders>
              <w:top w:val="single" w:sz="4" w:space="0" w:color="2E74B5"/>
              <w:left w:val="single" w:sz="4" w:space="0" w:color="2E74B5"/>
              <w:right w:val="single" w:sz="4" w:space="0" w:color="2E74B5"/>
            </w:tcBorders>
            <w:shd w:val="clear" w:color="auto" w:fill="auto"/>
          </w:tcPr>
          <w:p w14:paraId="6F4957A2" w14:textId="77777777" w:rsidR="00AC3E5D" w:rsidRPr="009372AD" w:rsidRDefault="00AC3E5D" w:rsidP="001B79C4">
            <w:pPr>
              <w:autoSpaceDE w:val="0"/>
              <w:autoSpaceDN w:val="0"/>
              <w:adjustRightInd w:val="0"/>
              <w:spacing w:after="0" w:line="240" w:lineRule="auto"/>
              <w:rPr>
                <w:rFonts w:eastAsia="Calibri" w:cs="Times New Roman"/>
                <w:sz w:val="19"/>
                <w:szCs w:val="19"/>
              </w:rPr>
            </w:pPr>
            <w:r w:rsidRPr="009372AD">
              <w:rPr>
                <w:rFonts w:eastAsia="Calibri" w:cs="Times New Roman"/>
                <w:szCs w:val="24"/>
              </w:rPr>
              <w:t>ERR:1</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6BB3CDBF"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Tài khoản đăng nhập sai hoặc không có quyề</w:t>
            </w:r>
            <w:r>
              <w:rPr>
                <w:rFonts w:eastAsia="Calibri" w:cs="Times New Roman"/>
              </w:rPr>
              <w:t>n</w:t>
            </w:r>
          </w:p>
        </w:tc>
        <w:tc>
          <w:tcPr>
            <w:tcW w:w="2116" w:type="dxa"/>
            <w:tcBorders>
              <w:top w:val="single" w:sz="4" w:space="0" w:color="2E74B5"/>
              <w:left w:val="single" w:sz="4" w:space="0" w:color="2E74B5"/>
              <w:bottom w:val="single" w:sz="4" w:space="0" w:color="2E74B5"/>
              <w:right w:val="single" w:sz="4" w:space="0" w:color="2E74B5"/>
            </w:tcBorders>
          </w:tcPr>
          <w:p w14:paraId="6BE907CE" w14:textId="77777777" w:rsidR="00AC3E5D" w:rsidRPr="009372AD" w:rsidRDefault="00AC3E5D" w:rsidP="001B79C4">
            <w:pPr>
              <w:pStyle w:val="ListParagraph"/>
              <w:ind w:left="0"/>
              <w:jc w:val="both"/>
              <w:rPr>
                <w:rFonts w:cs="Times New Roman"/>
              </w:rPr>
            </w:pPr>
          </w:p>
        </w:tc>
      </w:tr>
      <w:tr w:rsidR="00AC3E5D" w:rsidRPr="00660ABB" w14:paraId="3050F925"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750F8EDE"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w:t>
            </w:r>
            <w:r>
              <w:rPr>
                <w:rFonts w:eastAsia="Calibri" w:cs="Times New Roman"/>
                <w:szCs w:val="24"/>
              </w:rPr>
              <w:t>7</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70E8CAE3"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tìm thấy công ty đăng nhập</w:t>
            </w:r>
          </w:p>
        </w:tc>
        <w:tc>
          <w:tcPr>
            <w:tcW w:w="2116" w:type="dxa"/>
            <w:tcBorders>
              <w:top w:val="single" w:sz="4" w:space="0" w:color="2E74B5"/>
              <w:left w:val="single" w:sz="4" w:space="0" w:color="2E74B5"/>
              <w:bottom w:val="single" w:sz="4" w:space="0" w:color="2E74B5"/>
              <w:right w:val="single" w:sz="4" w:space="0" w:color="2E74B5"/>
            </w:tcBorders>
          </w:tcPr>
          <w:p w14:paraId="2DBC6A91" w14:textId="77777777" w:rsidR="00AC3E5D" w:rsidRPr="009372AD" w:rsidRDefault="00AC3E5D" w:rsidP="001B79C4">
            <w:pPr>
              <w:jc w:val="both"/>
              <w:rPr>
                <w:rFonts w:cs="Times New Roman"/>
                <w:szCs w:val="24"/>
              </w:rPr>
            </w:pPr>
          </w:p>
        </w:tc>
      </w:tr>
      <w:tr w:rsidR="00AC3E5D" w:rsidRPr="00660ABB" w14:paraId="7ECD03D0"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2D72CA52"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w:t>
            </w:r>
            <w:r>
              <w:rPr>
                <w:rFonts w:eastAsia="Calibri" w:cs="Times New Roman"/>
                <w:szCs w:val="24"/>
              </w:rPr>
              <w:t>12</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27C88960" w14:textId="77777777" w:rsidR="00AC3E5D" w:rsidRPr="009372AD" w:rsidRDefault="00AC3E5D" w:rsidP="001B79C4">
            <w:pPr>
              <w:spacing w:after="0" w:line="240" w:lineRule="auto"/>
              <w:rPr>
                <w:rFonts w:eastAsia="Calibri" w:cs="Times New Roman"/>
                <w:szCs w:val="24"/>
              </w:rPr>
            </w:pPr>
            <w:r>
              <w:rPr>
                <w:rFonts w:eastAsia="Calibri" w:cs="Times New Roman"/>
                <w:szCs w:val="24"/>
              </w:rPr>
              <w:t>Định dạng ngày tháng không đúng</w:t>
            </w:r>
          </w:p>
        </w:tc>
        <w:tc>
          <w:tcPr>
            <w:tcW w:w="2116" w:type="dxa"/>
            <w:tcBorders>
              <w:top w:val="single" w:sz="4" w:space="0" w:color="2E74B5"/>
              <w:left w:val="single" w:sz="4" w:space="0" w:color="2E74B5"/>
              <w:bottom w:val="single" w:sz="4" w:space="0" w:color="2E74B5"/>
              <w:right w:val="single" w:sz="4" w:space="0" w:color="2E74B5"/>
            </w:tcBorders>
          </w:tcPr>
          <w:p w14:paraId="534AFCB1" w14:textId="77777777" w:rsidR="00AC3E5D" w:rsidRPr="009372AD" w:rsidRDefault="00AC3E5D" w:rsidP="001B79C4">
            <w:pPr>
              <w:pStyle w:val="ListParagraph"/>
              <w:ind w:left="0"/>
              <w:jc w:val="both"/>
              <w:rPr>
                <w:rFonts w:cs="Times New Roman"/>
              </w:rPr>
            </w:pPr>
            <w:r>
              <w:rPr>
                <w:rFonts w:cs="Times New Roman"/>
              </w:rPr>
              <w:t>dd/MM/yyyy</w:t>
            </w:r>
          </w:p>
        </w:tc>
      </w:tr>
      <w:tr w:rsidR="00AC3E5D" w:rsidRPr="00660ABB" w14:paraId="1A3A407A"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1A1849E3"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ERR:5</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30D73EBD"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Có lỗi xảy ra</w:t>
            </w:r>
          </w:p>
        </w:tc>
        <w:tc>
          <w:tcPr>
            <w:tcW w:w="2116" w:type="dxa"/>
            <w:tcBorders>
              <w:top w:val="single" w:sz="4" w:space="0" w:color="2E74B5"/>
              <w:left w:val="single" w:sz="4" w:space="0" w:color="2E74B5"/>
              <w:bottom w:val="single" w:sz="4" w:space="0" w:color="2E74B5"/>
              <w:right w:val="single" w:sz="4" w:space="0" w:color="2E74B5"/>
            </w:tcBorders>
          </w:tcPr>
          <w:p w14:paraId="4C8EB81E" w14:textId="77777777" w:rsidR="00AC3E5D" w:rsidRPr="009372AD" w:rsidRDefault="00AC3E5D" w:rsidP="001B79C4">
            <w:pPr>
              <w:pStyle w:val="ListParagraph"/>
              <w:ind w:left="0"/>
              <w:jc w:val="both"/>
              <w:rPr>
                <w:rFonts w:cs="Times New Roman"/>
              </w:rPr>
            </w:pPr>
            <w:r>
              <w:rPr>
                <w:rFonts w:cs="Times New Roman"/>
                <w:szCs w:val="24"/>
              </w:rPr>
              <w:t>Lỗi không xác định</w:t>
            </w:r>
          </w:p>
        </w:tc>
      </w:tr>
      <w:tr w:rsidR="00AC3E5D" w:rsidRPr="00660ABB" w14:paraId="1182CF7E"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47C8392C" w14:textId="77777777" w:rsidR="00AC3E5D" w:rsidRPr="00E22984"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OK:base64</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6746374E" w14:textId="77777777" w:rsidR="00AC3E5D" w:rsidRDefault="00AC3E5D" w:rsidP="001B79C4">
            <w:pPr>
              <w:pStyle w:val="ListParagraph"/>
              <w:spacing w:after="0" w:line="240" w:lineRule="auto"/>
              <w:ind w:left="0"/>
              <w:rPr>
                <w:rFonts w:cs="Times New Roman"/>
              </w:rPr>
            </w:pPr>
            <w:r>
              <w:rPr>
                <w:rFonts w:cs="Times New Roman"/>
              </w:rPr>
              <w:t>Danh sách lịch sử truyền nhận theo base64</w:t>
            </w:r>
          </w:p>
        </w:tc>
        <w:tc>
          <w:tcPr>
            <w:tcW w:w="2116" w:type="dxa"/>
            <w:tcBorders>
              <w:top w:val="single" w:sz="4" w:space="0" w:color="2E74B5"/>
              <w:left w:val="single" w:sz="4" w:space="0" w:color="2E74B5"/>
              <w:bottom w:val="single" w:sz="4" w:space="0" w:color="2E74B5"/>
              <w:right w:val="single" w:sz="4" w:space="0" w:color="2E74B5"/>
            </w:tcBorders>
          </w:tcPr>
          <w:p w14:paraId="0BC4A1E0" w14:textId="77777777" w:rsidR="00AC3E5D" w:rsidRPr="009372AD" w:rsidRDefault="00AC3E5D" w:rsidP="001B79C4">
            <w:pPr>
              <w:pStyle w:val="ListParagraph"/>
              <w:ind w:left="0"/>
              <w:jc w:val="both"/>
              <w:rPr>
                <w:rFonts w:cs="Times New Roman"/>
              </w:rPr>
            </w:pPr>
          </w:p>
        </w:tc>
      </w:tr>
    </w:tbl>
    <w:p w14:paraId="625EC254" w14:textId="77777777" w:rsidR="00AC3E5D" w:rsidRDefault="00AC3E5D" w:rsidP="00AC3E5D">
      <w:pPr>
        <w:rPr>
          <w:lang w:eastAsia="x-none"/>
        </w:rPr>
      </w:pPr>
    </w:p>
    <w:p w14:paraId="6851FB23" w14:textId="77777777" w:rsidR="00AC3E5D" w:rsidRDefault="00AC3E5D" w:rsidP="00AC3E5D">
      <w:pPr>
        <w:rPr>
          <w:lang w:eastAsia="x-none"/>
        </w:rPr>
      </w:pPr>
      <w:r w:rsidRPr="00227DAE">
        <w:rPr>
          <w:b/>
          <w:lang w:eastAsia="x-none"/>
        </w:rPr>
        <w:t>Ghi chú</w:t>
      </w:r>
      <w:r>
        <w:rPr>
          <w:lang w:eastAsia="x-none"/>
        </w:rPr>
        <w:t>: các giá trị bắt buộc với tham số truyền vào đang được cấu hình cố định</w:t>
      </w:r>
    </w:p>
    <w:p w14:paraId="2C1C59C3" w14:textId="77777777" w:rsidR="00AC3E5D" w:rsidRDefault="00AC3E5D" w:rsidP="00AC3E5D">
      <w:pPr>
        <w:pStyle w:val="ListParagraph"/>
        <w:numPr>
          <w:ilvl w:val="0"/>
          <w:numId w:val="22"/>
        </w:numPr>
        <w:rPr>
          <w:lang w:eastAsia="x-none"/>
        </w:rPr>
      </w:pPr>
      <w:r w:rsidRPr="00227DAE">
        <w:rPr>
          <w:b/>
          <w:lang w:eastAsia="x-none"/>
        </w:rPr>
        <w:t>Status</w:t>
      </w:r>
      <w:r>
        <w:rPr>
          <w:lang w:eastAsia="x-none"/>
        </w:rPr>
        <w:t xml:space="preserve"> (định dạng số (int))</w:t>
      </w:r>
    </w:p>
    <w:p w14:paraId="56AC64D5" w14:textId="77777777" w:rsidR="00AC3E5D" w:rsidRDefault="00AC3E5D" w:rsidP="00AC3E5D">
      <w:pPr>
        <w:pStyle w:val="ListParagraph"/>
        <w:numPr>
          <w:ilvl w:val="1"/>
          <w:numId w:val="22"/>
        </w:numPr>
        <w:rPr>
          <w:lang w:eastAsia="x-none"/>
        </w:rPr>
      </w:pPr>
      <w:r>
        <w:rPr>
          <w:lang w:eastAsia="x-none"/>
        </w:rPr>
        <w:t>-1:</w:t>
      </w:r>
      <w:r w:rsidRPr="00227DAE">
        <w:rPr>
          <w:lang w:eastAsia="x-none"/>
        </w:rPr>
        <w:t xml:space="preserve"> </w:t>
      </w:r>
      <w:r>
        <w:rPr>
          <w:lang w:eastAsia="x-none"/>
        </w:rPr>
        <w:t xml:space="preserve">Giá trị </w:t>
      </w:r>
      <w:r w:rsidRPr="00227DAE">
        <w:rPr>
          <w:lang w:eastAsia="x-none"/>
        </w:rPr>
        <w:t>mặc định</w:t>
      </w:r>
      <w:r>
        <w:rPr>
          <w:lang w:eastAsia="x-none"/>
        </w:rPr>
        <w:t>, lấy tất cả</w:t>
      </w:r>
    </w:p>
    <w:p w14:paraId="2EA514CC" w14:textId="77777777" w:rsidR="00AC3E5D" w:rsidRDefault="00AC3E5D" w:rsidP="00AC3E5D">
      <w:pPr>
        <w:pStyle w:val="ListParagraph"/>
        <w:numPr>
          <w:ilvl w:val="1"/>
          <w:numId w:val="22"/>
        </w:numPr>
        <w:rPr>
          <w:lang w:eastAsia="x-none"/>
        </w:rPr>
      </w:pPr>
      <w:r>
        <w:rPr>
          <w:lang w:eastAsia="x-none"/>
        </w:rPr>
        <w:t>5:</w:t>
      </w:r>
      <w:r w:rsidRPr="00227DAE">
        <w:rPr>
          <w:lang w:eastAsia="x-none"/>
        </w:rPr>
        <w:t xml:space="preserve"> Đã gửi TDiep tới TCTN</w:t>
      </w:r>
    </w:p>
    <w:p w14:paraId="0E1BB2A6" w14:textId="77777777" w:rsidR="00AC3E5D" w:rsidRDefault="00AC3E5D" w:rsidP="00AC3E5D">
      <w:pPr>
        <w:pStyle w:val="ListParagraph"/>
        <w:numPr>
          <w:ilvl w:val="1"/>
          <w:numId w:val="22"/>
        </w:numPr>
        <w:rPr>
          <w:lang w:eastAsia="x-none"/>
        </w:rPr>
      </w:pPr>
      <w:r>
        <w:rPr>
          <w:lang w:eastAsia="x-none"/>
        </w:rPr>
        <w:t>6:</w:t>
      </w:r>
      <w:r w:rsidRPr="00227DAE">
        <w:rPr>
          <w:lang w:eastAsia="x-none"/>
        </w:rPr>
        <w:t xml:space="preserve"> Lỗi kết nối tới TCTN</w:t>
      </w:r>
    </w:p>
    <w:p w14:paraId="57A14A4B" w14:textId="77777777" w:rsidR="00AC3E5D" w:rsidRDefault="00AC3E5D" w:rsidP="00AC3E5D">
      <w:pPr>
        <w:pStyle w:val="ListParagraph"/>
        <w:numPr>
          <w:ilvl w:val="1"/>
          <w:numId w:val="22"/>
        </w:numPr>
        <w:rPr>
          <w:lang w:eastAsia="x-none"/>
        </w:rPr>
      </w:pPr>
      <w:r>
        <w:rPr>
          <w:lang w:eastAsia="x-none"/>
        </w:rPr>
        <w:t>7:</w:t>
      </w:r>
      <w:r w:rsidRPr="00227DAE">
        <w:rPr>
          <w:lang w:eastAsia="x-none"/>
        </w:rPr>
        <w:t xml:space="preserve"> Gửi TCTN thất bại</w:t>
      </w:r>
    </w:p>
    <w:p w14:paraId="61ABFDBB" w14:textId="77777777" w:rsidR="00AC3E5D" w:rsidRDefault="00AC3E5D" w:rsidP="00AC3E5D">
      <w:pPr>
        <w:pStyle w:val="ListParagraph"/>
        <w:numPr>
          <w:ilvl w:val="1"/>
          <w:numId w:val="22"/>
        </w:numPr>
        <w:rPr>
          <w:lang w:eastAsia="x-none"/>
        </w:rPr>
      </w:pPr>
      <w:r>
        <w:rPr>
          <w:lang w:eastAsia="x-none"/>
        </w:rPr>
        <w:t>8:</w:t>
      </w:r>
      <w:r w:rsidRPr="00227DAE">
        <w:rPr>
          <w:lang w:eastAsia="x-none"/>
        </w:rPr>
        <w:t xml:space="preserve"> TCTN đã nhận được TDiep</w:t>
      </w:r>
    </w:p>
    <w:p w14:paraId="1E31CAA6" w14:textId="77777777" w:rsidR="00AC3E5D" w:rsidRDefault="00AC3E5D" w:rsidP="00AC3E5D">
      <w:pPr>
        <w:pStyle w:val="ListParagraph"/>
        <w:numPr>
          <w:ilvl w:val="1"/>
          <w:numId w:val="22"/>
        </w:numPr>
        <w:rPr>
          <w:lang w:eastAsia="x-none"/>
        </w:rPr>
      </w:pPr>
      <w:r>
        <w:rPr>
          <w:lang w:eastAsia="x-none"/>
        </w:rPr>
        <w:t>9:</w:t>
      </w:r>
      <w:r w:rsidRPr="00227DAE">
        <w:rPr>
          <w:lang w:eastAsia="x-none"/>
        </w:rPr>
        <w:t xml:space="preserve"> TCTN đã tiếp nhận và chưa xử lý</w:t>
      </w:r>
    </w:p>
    <w:p w14:paraId="7738025E" w14:textId="77777777" w:rsidR="00AC3E5D" w:rsidRDefault="00AC3E5D" w:rsidP="00AC3E5D">
      <w:pPr>
        <w:pStyle w:val="ListParagraph"/>
        <w:numPr>
          <w:ilvl w:val="1"/>
          <w:numId w:val="22"/>
        </w:numPr>
        <w:rPr>
          <w:lang w:eastAsia="x-none"/>
        </w:rPr>
      </w:pPr>
      <w:r>
        <w:rPr>
          <w:lang w:eastAsia="x-none"/>
        </w:rPr>
        <w:lastRenderedPageBreak/>
        <w:t>10:</w:t>
      </w:r>
      <w:r w:rsidRPr="00227DAE">
        <w:rPr>
          <w:lang w:eastAsia="x-none"/>
        </w:rPr>
        <w:t xml:space="preserve"> TCTN đã phản hồi TDiep kỹ thuật</w:t>
      </w:r>
    </w:p>
    <w:p w14:paraId="3ABFB59A" w14:textId="77777777" w:rsidR="00AC3E5D" w:rsidRDefault="00AC3E5D" w:rsidP="00AC3E5D">
      <w:pPr>
        <w:pStyle w:val="ListParagraph"/>
        <w:numPr>
          <w:ilvl w:val="1"/>
          <w:numId w:val="22"/>
        </w:numPr>
        <w:rPr>
          <w:lang w:eastAsia="x-none"/>
        </w:rPr>
      </w:pPr>
      <w:r>
        <w:rPr>
          <w:lang w:eastAsia="x-none"/>
        </w:rPr>
        <w:t>11:</w:t>
      </w:r>
      <w:r w:rsidRPr="00227DAE">
        <w:rPr>
          <w:lang w:eastAsia="x-none"/>
        </w:rPr>
        <w:t xml:space="preserve"> TCTN đã gửi TDiep lên CQT</w:t>
      </w:r>
    </w:p>
    <w:p w14:paraId="67A6ACAF" w14:textId="77777777" w:rsidR="00AC3E5D" w:rsidRDefault="00AC3E5D" w:rsidP="00AC3E5D">
      <w:pPr>
        <w:pStyle w:val="ListParagraph"/>
        <w:numPr>
          <w:ilvl w:val="1"/>
          <w:numId w:val="22"/>
        </w:numPr>
        <w:rPr>
          <w:lang w:eastAsia="x-none"/>
        </w:rPr>
      </w:pPr>
      <w:r>
        <w:rPr>
          <w:lang w:eastAsia="x-none"/>
        </w:rPr>
        <w:t>12:</w:t>
      </w:r>
      <w:r w:rsidRPr="00227DAE">
        <w:rPr>
          <w:lang w:eastAsia="x-none"/>
        </w:rPr>
        <w:t xml:space="preserve"> TCT đã phản hồi TDiep kỹ thuật</w:t>
      </w:r>
    </w:p>
    <w:p w14:paraId="003BAA51" w14:textId="77777777" w:rsidR="00AC3E5D" w:rsidRDefault="00AC3E5D" w:rsidP="00AC3E5D">
      <w:pPr>
        <w:pStyle w:val="ListParagraph"/>
        <w:numPr>
          <w:ilvl w:val="1"/>
          <w:numId w:val="22"/>
        </w:numPr>
        <w:rPr>
          <w:lang w:eastAsia="x-none"/>
        </w:rPr>
      </w:pPr>
      <w:r>
        <w:rPr>
          <w:lang w:eastAsia="x-none"/>
        </w:rPr>
        <w:t>13:</w:t>
      </w:r>
      <w:r w:rsidRPr="00227DAE">
        <w:rPr>
          <w:lang w:eastAsia="x-none"/>
        </w:rPr>
        <w:t xml:space="preserve"> TCT đã phản hồi kết quả TDiep</w:t>
      </w:r>
    </w:p>
    <w:p w14:paraId="0C0198C1" w14:textId="77777777" w:rsidR="00AC3E5D" w:rsidRDefault="00AC3E5D" w:rsidP="00AC3E5D">
      <w:pPr>
        <w:pStyle w:val="ListParagraph"/>
        <w:numPr>
          <w:ilvl w:val="1"/>
          <w:numId w:val="22"/>
        </w:numPr>
        <w:rPr>
          <w:lang w:eastAsia="x-none"/>
        </w:rPr>
      </w:pPr>
      <w:r w:rsidRPr="00227DAE">
        <w:rPr>
          <w:lang w:eastAsia="x-none"/>
        </w:rPr>
        <w:t>16</w:t>
      </w:r>
      <w:r>
        <w:rPr>
          <w:lang w:eastAsia="x-none"/>
        </w:rPr>
        <w:t>:</w:t>
      </w:r>
      <w:r w:rsidRPr="00227DAE">
        <w:rPr>
          <w:lang w:eastAsia="x-none"/>
        </w:rPr>
        <w:t xml:space="preserve"> Lỗi kết nối cơ quan thuế</w:t>
      </w:r>
    </w:p>
    <w:p w14:paraId="344DE7DA" w14:textId="77777777" w:rsidR="00AC3E5D" w:rsidRDefault="00AC3E5D" w:rsidP="00AC3E5D">
      <w:pPr>
        <w:pStyle w:val="ListParagraph"/>
        <w:ind w:left="1440"/>
        <w:rPr>
          <w:lang w:eastAsia="x-none"/>
        </w:rPr>
      </w:pPr>
    </w:p>
    <w:p w14:paraId="2BC45FD8" w14:textId="77777777" w:rsidR="00AC3E5D" w:rsidRDefault="00AC3E5D" w:rsidP="00AC3E5D">
      <w:pPr>
        <w:pStyle w:val="ListParagraph"/>
        <w:numPr>
          <w:ilvl w:val="0"/>
          <w:numId w:val="22"/>
        </w:numPr>
        <w:rPr>
          <w:lang w:eastAsia="x-none"/>
        </w:rPr>
      </w:pPr>
      <w:r w:rsidRPr="00227DAE">
        <w:rPr>
          <w:b/>
          <w:lang w:eastAsia="x-none"/>
        </w:rPr>
        <w:t>Step</w:t>
      </w:r>
      <w:r>
        <w:rPr>
          <w:lang w:eastAsia="x-none"/>
        </w:rPr>
        <w:t xml:space="preserve"> (định dạng số (int))</w:t>
      </w:r>
    </w:p>
    <w:p w14:paraId="279D9AE7" w14:textId="77777777" w:rsidR="00AC3E5D" w:rsidRDefault="00AC3E5D" w:rsidP="00AC3E5D">
      <w:pPr>
        <w:pStyle w:val="ListParagraph"/>
        <w:numPr>
          <w:ilvl w:val="1"/>
          <w:numId w:val="22"/>
        </w:numPr>
        <w:rPr>
          <w:lang w:eastAsia="x-none"/>
        </w:rPr>
      </w:pPr>
      <w:r>
        <w:rPr>
          <w:lang w:eastAsia="x-none"/>
        </w:rPr>
        <w:t>-2:</w:t>
      </w:r>
      <w:r w:rsidRPr="00227DAE">
        <w:rPr>
          <w:lang w:eastAsia="x-none"/>
        </w:rPr>
        <w:t xml:space="preserve"> </w:t>
      </w:r>
      <w:r>
        <w:rPr>
          <w:lang w:eastAsia="x-none"/>
        </w:rPr>
        <w:t>Giá trị m</w:t>
      </w:r>
      <w:r w:rsidRPr="00227DAE">
        <w:rPr>
          <w:lang w:eastAsia="x-none"/>
        </w:rPr>
        <w:t>ặc định</w:t>
      </w:r>
      <w:r>
        <w:rPr>
          <w:lang w:eastAsia="x-none"/>
        </w:rPr>
        <w:t>, lấy tất cả</w:t>
      </w:r>
    </w:p>
    <w:p w14:paraId="644C5F4D" w14:textId="77777777" w:rsidR="00AC3E5D" w:rsidRDefault="00AC3E5D" w:rsidP="00AC3E5D">
      <w:pPr>
        <w:pStyle w:val="ListParagraph"/>
        <w:numPr>
          <w:ilvl w:val="1"/>
          <w:numId w:val="22"/>
        </w:numPr>
        <w:rPr>
          <w:lang w:eastAsia="x-none"/>
        </w:rPr>
      </w:pPr>
      <w:r>
        <w:rPr>
          <w:lang w:eastAsia="x-none"/>
        </w:rPr>
        <w:t>17:</w:t>
      </w:r>
      <w:r w:rsidRPr="00227DAE">
        <w:rPr>
          <w:lang w:eastAsia="x-none"/>
        </w:rPr>
        <w:t xml:space="preserve"> Tiếp nhận Tờ khai đăng ký sử dụng hóa đơn điện tử</w:t>
      </w:r>
    </w:p>
    <w:p w14:paraId="60F10B30" w14:textId="77777777" w:rsidR="00AC3E5D" w:rsidRDefault="00AC3E5D" w:rsidP="00AC3E5D">
      <w:pPr>
        <w:pStyle w:val="ListParagraph"/>
        <w:numPr>
          <w:ilvl w:val="1"/>
          <w:numId w:val="22"/>
        </w:numPr>
        <w:rPr>
          <w:lang w:eastAsia="x-none"/>
        </w:rPr>
      </w:pPr>
      <w:r>
        <w:rPr>
          <w:lang w:eastAsia="x-none"/>
        </w:rPr>
        <w:t>18:</w:t>
      </w:r>
      <w:r w:rsidRPr="00227DAE">
        <w:rPr>
          <w:lang w:eastAsia="x-none"/>
        </w:rPr>
        <w:t xml:space="preserve"> Không tiếp nhận Tờ khai đăng ký sử dụng hóa đơn điện tử</w:t>
      </w:r>
    </w:p>
    <w:p w14:paraId="1A471C7D" w14:textId="77777777" w:rsidR="00AC3E5D" w:rsidRDefault="00AC3E5D" w:rsidP="00AC3E5D">
      <w:pPr>
        <w:pStyle w:val="ListParagraph"/>
        <w:numPr>
          <w:ilvl w:val="1"/>
          <w:numId w:val="22"/>
        </w:numPr>
        <w:rPr>
          <w:lang w:eastAsia="x-none"/>
        </w:rPr>
      </w:pPr>
      <w:r>
        <w:rPr>
          <w:lang w:eastAsia="x-none"/>
        </w:rPr>
        <w:t>19:</w:t>
      </w:r>
      <w:r w:rsidRPr="00227DAE">
        <w:rPr>
          <w:lang w:eastAsia="x-none"/>
        </w:rPr>
        <w:t xml:space="preserve"> Tiếp nhận Tờ khai đăng ký thay đổi thông tin sử dụng hóa đơn điện tử</w:t>
      </w:r>
    </w:p>
    <w:p w14:paraId="351C980A" w14:textId="77777777" w:rsidR="00AC3E5D" w:rsidRDefault="00AC3E5D" w:rsidP="00AC3E5D">
      <w:pPr>
        <w:pStyle w:val="ListParagraph"/>
        <w:numPr>
          <w:ilvl w:val="1"/>
          <w:numId w:val="22"/>
        </w:numPr>
        <w:rPr>
          <w:lang w:eastAsia="x-none"/>
        </w:rPr>
      </w:pPr>
      <w:r>
        <w:rPr>
          <w:lang w:eastAsia="x-none"/>
        </w:rPr>
        <w:t>20:</w:t>
      </w:r>
      <w:r w:rsidRPr="00227DAE">
        <w:rPr>
          <w:lang w:eastAsia="x-none"/>
        </w:rPr>
        <w:t xml:space="preserve"> Không tiếp nhận Tờ khai đăng ký thay đổi thông tin sử dụng hóa đơn điện tử</w:t>
      </w:r>
    </w:p>
    <w:p w14:paraId="25018D0E" w14:textId="77777777" w:rsidR="00AC3E5D" w:rsidRDefault="00AC3E5D" w:rsidP="00AC3E5D">
      <w:pPr>
        <w:pStyle w:val="ListParagraph"/>
        <w:numPr>
          <w:ilvl w:val="1"/>
          <w:numId w:val="22"/>
        </w:numPr>
        <w:rPr>
          <w:lang w:eastAsia="x-none"/>
        </w:rPr>
      </w:pPr>
      <w:r>
        <w:rPr>
          <w:lang w:eastAsia="x-none"/>
        </w:rPr>
        <w:t>21:</w:t>
      </w:r>
      <w:r w:rsidRPr="00227DAE">
        <w:rPr>
          <w:lang w:eastAsia="x-none"/>
        </w:rPr>
        <w:t xml:space="preserve"> Chấp nhận đăng ký/thay đổi thông tin sử dụng hóa đơn điện tử.</w:t>
      </w:r>
    </w:p>
    <w:p w14:paraId="478D0842" w14:textId="77777777" w:rsidR="00AC3E5D" w:rsidRDefault="00AC3E5D" w:rsidP="00AC3E5D">
      <w:pPr>
        <w:pStyle w:val="ListParagraph"/>
        <w:numPr>
          <w:ilvl w:val="1"/>
          <w:numId w:val="22"/>
        </w:numPr>
        <w:rPr>
          <w:lang w:eastAsia="x-none"/>
        </w:rPr>
      </w:pPr>
      <w:r>
        <w:rPr>
          <w:lang w:eastAsia="x-none"/>
        </w:rPr>
        <w:t>22:</w:t>
      </w:r>
      <w:r w:rsidRPr="00227DAE">
        <w:rPr>
          <w:lang w:eastAsia="x-none"/>
        </w:rPr>
        <w:t xml:space="preserve"> Không chấp nhận đăng ký/thay đổi thông tin sử dụng hóa đơn điện tử!</w:t>
      </w:r>
    </w:p>
    <w:p w14:paraId="0882B255" w14:textId="77777777" w:rsidR="00AC3E5D" w:rsidRDefault="00AC3E5D" w:rsidP="00AC3E5D">
      <w:pPr>
        <w:pStyle w:val="ListParagraph"/>
        <w:numPr>
          <w:ilvl w:val="1"/>
          <w:numId w:val="22"/>
        </w:numPr>
        <w:rPr>
          <w:lang w:eastAsia="x-none"/>
        </w:rPr>
      </w:pPr>
      <w:r>
        <w:rPr>
          <w:lang w:eastAsia="x-none"/>
        </w:rPr>
        <w:t>23:</w:t>
      </w:r>
      <w:r w:rsidRPr="00227DAE">
        <w:rPr>
          <w:lang w:eastAsia="x-none"/>
        </w:rPr>
        <w:t xml:space="preserve"> TCTN tiếp nhận lỗi</w:t>
      </w:r>
    </w:p>
    <w:p w14:paraId="19001F01" w14:textId="77777777" w:rsidR="00AC3E5D" w:rsidRDefault="00AC3E5D" w:rsidP="00AC3E5D">
      <w:pPr>
        <w:pStyle w:val="ListParagraph"/>
        <w:numPr>
          <w:ilvl w:val="1"/>
          <w:numId w:val="22"/>
        </w:numPr>
        <w:rPr>
          <w:lang w:eastAsia="x-none"/>
        </w:rPr>
      </w:pPr>
      <w:r>
        <w:rPr>
          <w:lang w:eastAsia="x-none"/>
        </w:rPr>
        <w:t>24:</w:t>
      </w:r>
      <w:r w:rsidRPr="00227DAE">
        <w:rPr>
          <w:lang w:eastAsia="x-none"/>
        </w:rPr>
        <w:t xml:space="preserve"> TCTN tiếp nh</w:t>
      </w:r>
      <w:r>
        <w:rPr>
          <w:lang w:eastAsia="x-none"/>
        </w:rPr>
        <w:t>ậ</w:t>
      </w:r>
      <w:r w:rsidRPr="00227DAE">
        <w:rPr>
          <w:lang w:eastAsia="x-none"/>
        </w:rPr>
        <w:t>n thành công</w:t>
      </w:r>
    </w:p>
    <w:p w14:paraId="34B21EB7" w14:textId="77777777" w:rsidR="00AC3E5D" w:rsidRDefault="00AC3E5D" w:rsidP="00AC3E5D">
      <w:pPr>
        <w:pStyle w:val="ListParagraph"/>
        <w:numPr>
          <w:ilvl w:val="1"/>
          <w:numId w:val="22"/>
        </w:numPr>
        <w:rPr>
          <w:lang w:eastAsia="x-none"/>
        </w:rPr>
      </w:pPr>
      <w:r>
        <w:rPr>
          <w:lang w:eastAsia="x-none"/>
        </w:rPr>
        <w:t>25:</w:t>
      </w:r>
      <w:r w:rsidRPr="00227DAE">
        <w:rPr>
          <w:lang w:eastAsia="x-none"/>
        </w:rPr>
        <w:t xml:space="preserve"> Thông báo hóa đơn không đủ điều kiện cấp mã</w:t>
      </w:r>
    </w:p>
    <w:p w14:paraId="3051128C" w14:textId="77777777" w:rsidR="00AC3E5D" w:rsidRDefault="00AC3E5D" w:rsidP="00AC3E5D">
      <w:pPr>
        <w:pStyle w:val="ListParagraph"/>
        <w:numPr>
          <w:ilvl w:val="1"/>
          <w:numId w:val="22"/>
        </w:numPr>
        <w:rPr>
          <w:lang w:eastAsia="x-none"/>
        </w:rPr>
      </w:pPr>
      <w:r>
        <w:rPr>
          <w:lang w:eastAsia="x-none"/>
        </w:rPr>
        <w:t>26:</w:t>
      </w:r>
      <w:r w:rsidRPr="00227DAE">
        <w:rPr>
          <w:lang w:eastAsia="x-none"/>
        </w:rPr>
        <w:t xml:space="preserve"> Thông báo kết quả đối chiếu thông tin gói dữ liệu hợp lệ</w:t>
      </w:r>
    </w:p>
    <w:p w14:paraId="314143F3" w14:textId="77777777" w:rsidR="00AC3E5D" w:rsidRDefault="00AC3E5D" w:rsidP="00AC3E5D">
      <w:pPr>
        <w:pStyle w:val="ListParagraph"/>
        <w:numPr>
          <w:ilvl w:val="1"/>
          <w:numId w:val="22"/>
        </w:numPr>
        <w:rPr>
          <w:lang w:eastAsia="x-none"/>
        </w:rPr>
      </w:pPr>
      <w:r>
        <w:rPr>
          <w:lang w:eastAsia="x-none"/>
        </w:rPr>
        <w:t>27:</w:t>
      </w:r>
      <w:r w:rsidRPr="00227DAE">
        <w:rPr>
          <w:lang w:eastAsia="x-none"/>
        </w:rPr>
        <w:t xml:space="preserve"> Thông báo kết quả đối chiếu thông tin sơ bộ từng hóa đơn không mã không hợp lệ</w:t>
      </w:r>
    </w:p>
    <w:p w14:paraId="2FD898DF" w14:textId="77777777" w:rsidR="00AC3E5D" w:rsidRDefault="00AC3E5D" w:rsidP="00AC3E5D">
      <w:pPr>
        <w:pStyle w:val="ListParagraph"/>
        <w:numPr>
          <w:ilvl w:val="1"/>
          <w:numId w:val="22"/>
        </w:numPr>
        <w:rPr>
          <w:lang w:eastAsia="x-none"/>
        </w:rPr>
      </w:pPr>
      <w:r>
        <w:rPr>
          <w:lang w:eastAsia="x-none"/>
        </w:rPr>
        <w:t>28:</w:t>
      </w:r>
      <w:r w:rsidRPr="00227DAE">
        <w:rPr>
          <w:lang w:eastAsia="x-none"/>
        </w:rPr>
        <w:t xml:space="preserve"> Thông báo kết quả đối chiếu sơ bộ thông tin của Bảng tổng hợp khác xăng dầu, Tờ khai dữ liệu hóa đơn, chứng từ hàng hóa, dịch vụ bán ra không hợp lệ</w:t>
      </w:r>
    </w:p>
    <w:p w14:paraId="236D6374" w14:textId="77777777" w:rsidR="00AC3E5D" w:rsidRDefault="00AC3E5D" w:rsidP="00AC3E5D">
      <w:pPr>
        <w:pStyle w:val="ListParagraph"/>
        <w:numPr>
          <w:ilvl w:val="1"/>
          <w:numId w:val="22"/>
        </w:numPr>
        <w:rPr>
          <w:lang w:eastAsia="x-none"/>
        </w:rPr>
      </w:pPr>
      <w:r>
        <w:rPr>
          <w:lang w:eastAsia="x-none"/>
        </w:rPr>
        <w:t>29:</w:t>
      </w:r>
      <w:r w:rsidRPr="00227DAE">
        <w:rPr>
          <w:lang w:eastAsia="x-none"/>
        </w:rPr>
        <w:t xml:space="preserve"> Thông báo kết quả đối chiếu sơ bộ thông tin của Bảng tổng hợp xăng dầu không hợp lệ</w:t>
      </w:r>
    </w:p>
    <w:p w14:paraId="368D14B6" w14:textId="77777777" w:rsidR="00AC3E5D" w:rsidRDefault="00AC3E5D" w:rsidP="00AC3E5D">
      <w:pPr>
        <w:pStyle w:val="ListParagraph"/>
        <w:numPr>
          <w:ilvl w:val="1"/>
          <w:numId w:val="22"/>
        </w:numPr>
        <w:rPr>
          <w:lang w:eastAsia="x-none"/>
        </w:rPr>
      </w:pPr>
      <w:r>
        <w:rPr>
          <w:lang w:eastAsia="x-none"/>
        </w:rPr>
        <w:t>30:</w:t>
      </w:r>
      <w:r w:rsidRPr="00227DAE">
        <w:rPr>
          <w:lang w:eastAsia="x-none"/>
        </w:rPr>
        <w:t xml:space="preserve"> Thông báo kết quả đối chiếu sơ bộ thông tin Đơn đề nghị cấp hóa đơn điện tử có mã của CQT theo từng lần phát sinh với trường hợp NNT gửi đơn qua cổng thông tin điện tử của TCT</w:t>
      </w:r>
    </w:p>
    <w:p w14:paraId="5D604D1A" w14:textId="77777777" w:rsidR="00AC3E5D" w:rsidRDefault="00AC3E5D" w:rsidP="00AC3E5D">
      <w:pPr>
        <w:pStyle w:val="ListParagraph"/>
        <w:numPr>
          <w:ilvl w:val="1"/>
          <w:numId w:val="22"/>
        </w:numPr>
        <w:rPr>
          <w:lang w:eastAsia="x-none"/>
        </w:rPr>
      </w:pPr>
      <w:r>
        <w:rPr>
          <w:lang w:eastAsia="x-none"/>
        </w:rPr>
        <w:t>31:</w:t>
      </w:r>
      <w:r w:rsidRPr="00227DAE">
        <w:rPr>
          <w:lang w:eastAsia="x-none"/>
        </w:rPr>
        <w:t xml:space="preserve"> Thông báo kết quả đối chiếu thông tin gói dữ liệu không hợp lệ các trường hợp khác</w:t>
      </w:r>
    </w:p>
    <w:p w14:paraId="527AC71F" w14:textId="77777777" w:rsidR="00AC3E5D" w:rsidRDefault="00AC3E5D" w:rsidP="00AC3E5D">
      <w:pPr>
        <w:pStyle w:val="ListParagraph"/>
        <w:numPr>
          <w:ilvl w:val="1"/>
          <w:numId w:val="22"/>
        </w:numPr>
        <w:rPr>
          <w:lang w:eastAsia="x-none"/>
        </w:rPr>
      </w:pPr>
      <w:r>
        <w:rPr>
          <w:lang w:eastAsia="x-none"/>
        </w:rPr>
        <w:t>32:</w:t>
      </w:r>
      <w:r w:rsidRPr="00227DAE">
        <w:rPr>
          <w:lang w:eastAsia="x-none"/>
        </w:rPr>
        <w:t xml:space="preserve"> TCT tiếp nhận lỗi</w:t>
      </w:r>
    </w:p>
    <w:p w14:paraId="4B35C096" w14:textId="77777777" w:rsidR="00AC3E5D" w:rsidRDefault="00AC3E5D" w:rsidP="00AC3E5D">
      <w:pPr>
        <w:pStyle w:val="ListParagraph"/>
        <w:numPr>
          <w:ilvl w:val="1"/>
          <w:numId w:val="22"/>
        </w:numPr>
        <w:rPr>
          <w:lang w:eastAsia="x-none"/>
        </w:rPr>
      </w:pPr>
      <w:r>
        <w:rPr>
          <w:lang w:eastAsia="x-none"/>
        </w:rPr>
        <w:t>33:</w:t>
      </w:r>
      <w:r w:rsidRPr="00227DAE">
        <w:rPr>
          <w:lang w:eastAsia="x-none"/>
        </w:rPr>
        <w:t xml:space="preserve"> TCT tiếp nhận thành công</w:t>
      </w:r>
    </w:p>
    <w:p w14:paraId="682A098A" w14:textId="77777777" w:rsidR="00AC3E5D" w:rsidRDefault="00AC3E5D" w:rsidP="00AC3E5D">
      <w:pPr>
        <w:pStyle w:val="ListParagraph"/>
        <w:numPr>
          <w:ilvl w:val="1"/>
          <w:numId w:val="22"/>
        </w:numPr>
        <w:rPr>
          <w:lang w:eastAsia="x-none"/>
        </w:rPr>
      </w:pPr>
      <w:r>
        <w:rPr>
          <w:lang w:eastAsia="x-none"/>
        </w:rPr>
        <w:t>34:</w:t>
      </w:r>
      <w:r w:rsidRPr="00227DAE">
        <w:rPr>
          <w:lang w:eastAsia="x-none"/>
        </w:rPr>
        <w:t xml:space="preserve"> TCT cấp mã hóa đơn thành công!</w:t>
      </w:r>
    </w:p>
    <w:p w14:paraId="2FBCE52D" w14:textId="77777777" w:rsidR="00AC3E5D" w:rsidRDefault="00AC3E5D" w:rsidP="00AC3E5D">
      <w:pPr>
        <w:pStyle w:val="ListParagraph"/>
        <w:numPr>
          <w:ilvl w:val="1"/>
          <w:numId w:val="22"/>
        </w:numPr>
        <w:rPr>
          <w:lang w:eastAsia="x-none"/>
        </w:rPr>
      </w:pPr>
      <w:r>
        <w:rPr>
          <w:lang w:eastAsia="x-none"/>
        </w:rPr>
        <w:t>35:</w:t>
      </w:r>
      <w:r w:rsidRPr="00227DAE">
        <w:rPr>
          <w:lang w:eastAsia="x-none"/>
        </w:rPr>
        <w:t xml:space="preserve"> TCT thông báo kết quả đối chiếu thông tin gói dữ liệu hóa đơn sai sót hợp lệ</w:t>
      </w:r>
    </w:p>
    <w:p w14:paraId="7CB0B45A" w14:textId="77777777" w:rsidR="00AC3E5D" w:rsidRDefault="00AC3E5D" w:rsidP="00AC3E5D">
      <w:pPr>
        <w:pStyle w:val="ListParagraph"/>
        <w:ind w:left="1440"/>
        <w:rPr>
          <w:lang w:eastAsia="x-none"/>
        </w:rPr>
      </w:pPr>
    </w:p>
    <w:p w14:paraId="2203EC10" w14:textId="77777777" w:rsidR="00AC3E5D" w:rsidRDefault="00AC3E5D" w:rsidP="00AC3E5D">
      <w:pPr>
        <w:pStyle w:val="ListParagraph"/>
        <w:numPr>
          <w:ilvl w:val="0"/>
          <w:numId w:val="22"/>
        </w:numPr>
        <w:rPr>
          <w:lang w:eastAsia="x-none"/>
        </w:rPr>
      </w:pPr>
      <w:r w:rsidRPr="00227DAE">
        <w:rPr>
          <w:b/>
          <w:lang w:eastAsia="x-none"/>
        </w:rPr>
        <w:t>Mltdiep</w:t>
      </w:r>
      <w:r>
        <w:rPr>
          <w:lang w:eastAsia="x-none"/>
        </w:rPr>
        <w:t xml:space="preserve"> (định dạng chữ (string))</w:t>
      </w:r>
    </w:p>
    <w:p w14:paraId="0B83F5F6" w14:textId="77777777" w:rsidR="00AC3E5D" w:rsidRDefault="00AC3E5D" w:rsidP="00AC3E5D">
      <w:pPr>
        <w:pStyle w:val="ListParagraph"/>
        <w:numPr>
          <w:ilvl w:val="1"/>
          <w:numId w:val="22"/>
        </w:numPr>
        <w:rPr>
          <w:lang w:eastAsia="x-none"/>
        </w:rPr>
      </w:pPr>
      <w:r w:rsidRPr="00451D7E">
        <w:rPr>
          <w:lang w:eastAsia="x-none"/>
        </w:rPr>
        <w:t>100</w:t>
      </w:r>
      <w:r>
        <w:rPr>
          <w:lang w:eastAsia="x-none"/>
        </w:rPr>
        <w:t xml:space="preserve">: </w:t>
      </w:r>
      <w:r w:rsidRPr="00451D7E">
        <w:rPr>
          <w:lang w:eastAsia="x-none"/>
        </w:rPr>
        <w:t>Thông điệp gửi tờ khai đăng ký/thay đổi thông tin sử dụng hóa đơn điện tử</w:t>
      </w:r>
    </w:p>
    <w:p w14:paraId="607F912B" w14:textId="77777777" w:rsidR="00AC3E5D" w:rsidRDefault="00AC3E5D" w:rsidP="00AC3E5D">
      <w:pPr>
        <w:pStyle w:val="ListParagraph"/>
        <w:numPr>
          <w:ilvl w:val="1"/>
          <w:numId w:val="22"/>
        </w:numPr>
        <w:rPr>
          <w:lang w:eastAsia="x-none"/>
        </w:rPr>
      </w:pPr>
      <w:r w:rsidRPr="00451D7E">
        <w:rPr>
          <w:lang w:eastAsia="x-none"/>
        </w:rPr>
        <w:t>101</w:t>
      </w:r>
      <w:r>
        <w:rPr>
          <w:lang w:eastAsia="x-none"/>
        </w:rPr>
        <w:t xml:space="preserve">: </w:t>
      </w:r>
      <w:r w:rsidRPr="00451D7E">
        <w:rPr>
          <w:lang w:eastAsia="x-none"/>
        </w:rPr>
        <w:t>Thông điệp gửi tờ khai đăng ký thay đổi thông tin đăng ký sử dụng HĐĐT khi  ủy nhiệm/nhận ủy nhiệm lập hóa đơn</w:t>
      </w:r>
    </w:p>
    <w:p w14:paraId="18F0FE4F" w14:textId="77777777" w:rsidR="00AC3E5D" w:rsidRDefault="00AC3E5D" w:rsidP="00AC3E5D">
      <w:pPr>
        <w:pStyle w:val="ListParagraph"/>
        <w:numPr>
          <w:ilvl w:val="1"/>
          <w:numId w:val="22"/>
        </w:numPr>
        <w:rPr>
          <w:lang w:eastAsia="x-none"/>
        </w:rPr>
      </w:pPr>
      <w:r w:rsidRPr="00451D7E">
        <w:rPr>
          <w:lang w:eastAsia="x-none"/>
        </w:rPr>
        <w:t>106</w:t>
      </w:r>
      <w:r>
        <w:rPr>
          <w:lang w:eastAsia="x-none"/>
        </w:rPr>
        <w:t xml:space="preserve">: </w:t>
      </w:r>
      <w:r w:rsidRPr="00451D7E">
        <w:rPr>
          <w:lang w:eastAsia="x-none"/>
        </w:rPr>
        <w:t>Thông điệp gửi Đơn đề nghị cấp hóa đơn điện tử có mã của CQT theo từng lần phát sinh</w:t>
      </w:r>
    </w:p>
    <w:p w14:paraId="7058CE73" w14:textId="77777777" w:rsidR="00AC3E5D" w:rsidRDefault="00AC3E5D" w:rsidP="00AC3E5D">
      <w:pPr>
        <w:pStyle w:val="ListParagraph"/>
        <w:numPr>
          <w:ilvl w:val="1"/>
          <w:numId w:val="22"/>
        </w:numPr>
        <w:rPr>
          <w:lang w:eastAsia="x-none"/>
        </w:rPr>
      </w:pPr>
      <w:r w:rsidRPr="00451D7E">
        <w:rPr>
          <w:lang w:eastAsia="x-none"/>
        </w:rPr>
        <w:lastRenderedPageBreak/>
        <w:t>200</w:t>
      </w:r>
      <w:r>
        <w:rPr>
          <w:lang w:eastAsia="x-none"/>
        </w:rPr>
        <w:t xml:space="preserve">: </w:t>
      </w:r>
      <w:r w:rsidRPr="00451D7E">
        <w:rPr>
          <w:lang w:eastAsia="x-none"/>
        </w:rPr>
        <w:t>Thông điệp gửi hóa đơn điện tử tới cơ quan thuế để cấp mã</w:t>
      </w:r>
    </w:p>
    <w:p w14:paraId="19F502FF" w14:textId="77777777" w:rsidR="00AC3E5D" w:rsidRDefault="00AC3E5D" w:rsidP="00AC3E5D">
      <w:pPr>
        <w:pStyle w:val="ListParagraph"/>
        <w:numPr>
          <w:ilvl w:val="1"/>
          <w:numId w:val="22"/>
        </w:numPr>
        <w:rPr>
          <w:lang w:eastAsia="x-none"/>
        </w:rPr>
      </w:pPr>
      <w:r w:rsidRPr="00451D7E">
        <w:rPr>
          <w:lang w:eastAsia="x-none"/>
        </w:rPr>
        <w:t>201</w:t>
      </w:r>
      <w:r>
        <w:rPr>
          <w:lang w:eastAsia="x-none"/>
        </w:rPr>
        <w:t xml:space="preserve">: </w:t>
      </w:r>
      <w:r w:rsidRPr="00451D7E">
        <w:rPr>
          <w:lang w:eastAsia="x-none"/>
        </w:rPr>
        <w:t>Thông điệp gửi hóa đơn điện tử tới cơ quan thuế để cấp mã theo từng lần phát sinh</w:t>
      </w:r>
    </w:p>
    <w:p w14:paraId="6780B5CB" w14:textId="77777777" w:rsidR="00AC3E5D" w:rsidRDefault="00AC3E5D" w:rsidP="00AC3E5D">
      <w:pPr>
        <w:pStyle w:val="ListParagraph"/>
        <w:numPr>
          <w:ilvl w:val="1"/>
          <w:numId w:val="22"/>
        </w:numPr>
        <w:rPr>
          <w:lang w:eastAsia="x-none"/>
        </w:rPr>
      </w:pPr>
      <w:r w:rsidRPr="00451D7E">
        <w:rPr>
          <w:lang w:eastAsia="x-none"/>
        </w:rPr>
        <w:t>203</w:t>
      </w:r>
      <w:r>
        <w:rPr>
          <w:lang w:eastAsia="x-none"/>
        </w:rPr>
        <w:t xml:space="preserve">: </w:t>
      </w:r>
      <w:r w:rsidRPr="00451D7E">
        <w:rPr>
          <w:lang w:eastAsia="x-none"/>
        </w:rPr>
        <w:t>Thông điệp chuyển dữ liệu hóa đơn điện tử không mã đến cơ quan thuế</w:t>
      </w:r>
    </w:p>
    <w:p w14:paraId="4FCB1FAF" w14:textId="77777777" w:rsidR="00AC3E5D" w:rsidRDefault="00AC3E5D" w:rsidP="00AC3E5D">
      <w:pPr>
        <w:pStyle w:val="ListParagraph"/>
        <w:numPr>
          <w:ilvl w:val="1"/>
          <w:numId w:val="22"/>
        </w:numPr>
        <w:rPr>
          <w:lang w:eastAsia="x-none"/>
        </w:rPr>
      </w:pPr>
      <w:r w:rsidRPr="00451D7E">
        <w:rPr>
          <w:lang w:eastAsia="x-none"/>
        </w:rPr>
        <w:t>300</w:t>
      </w:r>
      <w:r>
        <w:rPr>
          <w:lang w:eastAsia="x-none"/>
        </w:rPr>
        <w:t xml:space="preserve">: </w:t>
      </w:r>
      <w:r w:rsidRPr="00451D7E">
        <w:rPr>
          <w:lang w:eastAsia="x-none"/>
        </w:rPr>
        <w:t>Thông điệp thông báo về hóa đơn điện tử đã lập có sai sót</w:t>
      </w:r>
    </w:p>
    <w:p w14:paraId="3E8B6ED7" w14:textId="77777777" w:rsidR="00AC3E5D" w:rsidRDefault="00AC3E5D" w:rsidP="00AC3E5D">
      <w:pPr>
        <w:pStyle w:val="ListParagraph"/>
        <w:numPr>
          <w:ilvl w:val="1"/>
          <w:numId w:val="22"/>
        </w:numPr>
        <w:rPr>
          <w:lang w:eastAsia="x-none"/>
        </w:rPr>
      </w:pPr>
      <w:r w:rsidRPr="00451D7E">
        <w:rPr>
          <w:lang w:eastAsia="x-none"/>
        </w:rPr>
        <w:t>400</w:t>
      </w:r>
      <w:r>
        <w:rPr>
          <w:lang w:eastAsia="x-none"/>
        </w:rPr>
        <w:t xml:space="preserve">: </w:t>
      </w:r>
      <w:r w:rsidRPr="00451D7E">
        <w:rPr>
          <w:lang w:eastAsia="x-none"/>
        </w:rPr>
        <w:t>Thông điệp chuyển bảng tổng hợp dữ liệu hóa đơn điện tử đến cơ quan thuế</w:t>
      </w:r>
    </w:p>
    <w:p w14:paraId="06280806" w14:textId="77777777" w:rsidR="00AC3E5D" w:rsidRDefault="00AC3E5D" w:rsidP="00AC3E5D">
      <w:pPr>
        <w:pStyle w:val="ListParagraph"/>
        <w:numPr>
          <w:ilvl w:val="1"/>
          <w:numId w:val="22"/>
        </w:numPr>
        <w:rPr>
          <w:lang w:eastAsia="x-none"/>
        </w:rPr>
      </w:pPr>
      <w:r w:rsidRPr="00451D7E">
        <w:rPr>
          <w:lang w:eastAsia="x-none"/>
        </w:rPr>
        <w:t>500</w:t>
      </w:r>
      <w:r>
        <w:rPr>
          <w:lang w:eastAsia="x-none"/>
        </w:rPr>
        <w:t xml:space="preserve">: </w:t>
      </w:r>
      <w:r w:rsidRPr="00451D7E">
        <w:rPr>
          <w:lang w:eastAsia="x-none"/>
        </w:rPr>
        <w:t>Thông điệp chuyển dữ liệu hóa đơn điện tử do TCTN uỷ quyền cấp mã đến cơ quan thuế</w:t>
      </w:r>
    </w:p>
    <w:p w14:paraId="48C88075" w14:textId="77777777" w:rsidR="00AC3E5D" w:rsidRDefault="00AC3E5D" w:rsidP="00AC3E5D">
      <w:pPr>
        <w:rPr>
          <w:lang w:eastAsia="x-none"/>
        </w:rPr>
      </w:pPr>
    </w:p>
    <w:p w14:paraId="4EF4DDC6" w14:textId="77777777" w:rsidR="00AC3E5D" w:rsidRDefault="00AC3E5D" w:rsidP="00AC3E5D">
      <w:pPr>
        <w:pStyle w:val="ListParagraph"/>
        <w:numPr>
          <w:ilvl w:val="0"/>
          <w:numId w:val="22"/>
        </w:numPr>
        <w:rPr>
          <w:lang w:eastAsia="x-none"/>
        </w:rPr>
      </w:pPr>
      <w:r>
        <w:rPr>
          <w:b/>
          <w:lang w:eastAsia="x-none"/>
        </w:rPr>
        <w:t xml:space="preserve">InvNo </w:t>
      </w:r>
      <w:r w:rsidRPr="00451D7E">
        <w:rPr>
          <w:lang w:eastAsia="x-none"/>
        </w:rPr>
        <w:t>(</w:t>
      </w:r>
      <w:r>
        <w:rPr>
          <w:lang w:eastAsia="x-none"/>
        </w:rPr>
        <w:t>định dạng số (decima)</w:t>
      </w:r>
      <w:r w:rsidRPr="00451D7E">
        <w:rPr>
          <w:lang w:eastAsia="x-none"/>
        </w:rPr>
        <w:t>)</w:t>
      </w:r>
    </w:p>
    <w:p w14:paraId="22ECC388" w14:textId="77777777" w:rsidR="00AC3E5D" w:rsidRPr="00451D7E" w:rsidRDefault="00AC3E5D" w:rsidP="00AC3E5D">
      <w:pPr>
        <w:pStyle w:val="ListParagraph"/>
        <w:numPr>
          <w:ilvl w:val="1"/>
          <w:numId w:val="22"/>
        </w:numPr>
        <w:rPr>
          <w:lang w:eastAsia="x-none"/>
        </w:rPr>
      </w:pPr>
      <w:r>
        <w:rPr>
          <w:lang w:eastAsia="x-none"/>
        </w:rPr>
        <w:t>0: Giá trị mặc định sẽ lất tất cả</w:t>
      </w:r>
    </w:p>
    <w:p w14:paraId="701600A2" w14:textId="77777777" w:rsidR="00AC3E5D" w:rsidRPr="00B73A2A" w:rsidRDefault="00AC3E5D" w:rsidP="00AC3E5D">
      <w:pPr>
        <w:rPr>
          <w:lang w:eastAsia="x-none"/>
        </w:rPr>
      </w:pPr>
    </w:p>
    <w:p w14:paraId="17234AF4" w14:textId="77777777" w:rsidR="00AC3E5D" w:rsidRDefault="00AC3E5D" w:rsidP="00AC3E5D">
      <w:pPr>
        <w:pStyle w:val="Heading3"/>
      </w:pPr>
      <w:r>
        <w:t>Xem chi tiết bản ghi trong lịch sử truyền nhận</w:t>
      </w:r>
    </w:p>
    <w:p w14:paraId="3FFF2F1C" w14:textId="77777777" w:rsidR="00AC3E5D" w:rsidRPr="00B73A2A" w:rsidRDefault="00AC3E5D" w:rsidP="00A75803">
      <w:pPr>
        <w:pStyle w:val="N"/>
        <w:rPr>
          <w:del w:id="83" w:author="Comparison" w:date="2022-04-14T16:28:00Z"/>
        </w:rPr>
      </w:pPr>
    </w:p>
    <w:p w14:paraId="3BBF0F0D" w14:textId="77777777" w:rsidR="00AC3E5D" w:rsidRPr="00593BE8" w:rsidRDefault="00AC3E5D" w:rsidP="00A75803">
      <w:pPr>
        <w:pStyle w:val="N"/>
      </w:pPr>
      <w:r w:rsidRPr="00593BE8">
        <w:t>URL</w:t>
      </w:r>
    </w:p>
    <w:p w14:paraId="2BB1434F" w14:textId="77777777" w:rsidR="00AC3E5D" w:rsidRDefault="00AC3E5D" w:rsidP="00A75803">
      <w:pPr>
        <w:pStyle w:val="N"/>
      </w:pPr>
      <w:r>
        <w:tab/>
      </w:r>
      <w:r w:rsidRPr="00007702">
        <w:t xml:space="preserve"> </w:t>
      </w:r>
      <w:r>
        <w:t>s</w:t>
      </w:r>
      <w:r w:rsidRPr="00EB3AC8">
        <w:t xml:space="preserve">tring </w:t>
      </w:r>
      <w:r w:rsidRPr="00E40C67">
        <w:rPr>
          <w:bCs/>
          <w:color w:val="000000"/>
        </w:rPr>
        <w:t xml:space="preserve">GetTransactionDetail </w:t>
      </w:r>
      <w:r w:rsidRPr="00A0628B">
        <w:t>(</w:t>
      </w:r>
      <w:r w:rsidRPr="00C9394A">
        <w:t>string username, string password, string mtd</w:t>
      </w:r>
      <w:r w:rsidRPr="00A0628B">
        <w:t>)</w:t>
      </w:r>
    </w:p>
    <w:p w14:paraId="4A700285" w14:textId="77777777" w:rsidR="00AC3E5D" w:rsidRPr="00593BE8" w:rsidRDefault="00AC3E5D" w:rsidP="00A75803">
      <w:pPr>
        <w:pStyle w:val="N"/>
      </w:pPr>
      <w:r w:rsidRPr="00593BE8">
        <w:t>DESCRIPTION</w:t>
      </w:r>
    </w:p>
    <w:p w14:paraId="461D7378" w14:textId="77777777" w:rsidR="00AC3E5D" w:rsidRPr="007C1EEB" w:rsidRDefault="00AC3E5D" w:rsidP="00A75803">
      <w:pPr>
        <w:pStyle w:val="N"/>
      </w:pPr>
      <w:r>
        <w:tab/>
      </w:r>
      <w:r>
        <w:tab/>
        <w:t>Đây là web service xem chi tiết bản ghi lịch sử truyền nhận</w:t>
      </w:r>
    </w:p>
    <w:p w14:paraId="72E3A38C" w14:textId="77777777" w:rsidR="00AC3E5D" w:rsidRPr="00007702" w:rsidRDefault="00AC3E5D" w:rsidP="00A75803">
      <w:pPr>
        <w:pStyle w:val="N"/>
      </w:pPr>
      <w:r w:rsidRPr="00663B3E">
        <w:t>HTTP METHOD</w:t>
      </w:r>
    </w:p>
    <w:p w14:paraId="220633B6" w14:textId="77777777" w:rsidR="00AC3E5D" w:rsidRPr="00007702" w:rsidRDefault="00AC3E5D" w:rsidP="00A75803">
      <w:pPr>
        <w:pStyle w:val="N"/>
        <w:rPr>
          <w:b/>
        </w:rPr>
      </w:pPr>
      <w:r w:rsidRPr="00610AFD">
        <w:tab/>
      </w:r>
      <w:r w:rsidRPr="00610AFD">
        <w:tab/>
      </w:r>
      <w:r>
        <w:t>GET</w:t>
      </w:r>
    </w:p>
    <w:p w14:paraId="62FA9EB6" w14:textId="77777777" w:rsidR="00AC3E5D" w:rsidRPr="00610AFD" w:rsidRDefault="00AC3E5D" w:rsidP="00A75803">
      <w:pPr>
        <w:pStyle w:val="N"/>
      </w:pPr>
      <w:r w:rsidRPr="00610AFD">
        <w:t>REQUEST BODY</w:t>
      </w:r>
    </w:p>
    <w:p w14:paraId="43A7A4E7" w14:textId="77777777" w:rsidR="00AC3E5D" w:rsidRPr="00076E1C"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116E0444"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cs="Times New Roman"/>
          <w:b/>
          <w:color w:val="000000"/>
          <w:szCs w:val="24"/>
        </w:rPr>
        <w:t xml:space="preserve">Mtd: </w:t>
      </w:r>
      <w:r w:rsidRPr="008431C5">
        <w:rPr>
          <w:rFonts w:cs="Times New Roman"/>
          <w:bCs/>
          <w:color w:val="000000"/>
          <w:szCs w:val="24"/>
        </w:rPr>
        <w:t>Mã thông điệp thuế trả về sau khi gọi hàm gửi thông điệp</w:t>
      </w:r>
    </w:p>
    <w:p w14:paraId="44A67015"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4899"/>
        <w:gridCol w:w="2116"/>
      </w:tblGrid>
      <w:tr w:rsidR="00AC3E5D" w:rsidRPr="00660ABB" w14:paraId="48C92CF6"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F2F2F2"/>
          </w:tcPr>
          <w:p w14:paraId="4026A521" w14:textId="77777777" w:rsidR="00AC3E5D" w:rsidRPr="00660ABB" w:rsidRDefault="00AC3E5D" w:rsidP="001B79C4">
            <w:pPr>
              <w:pStyle w:val="ListParagraph"/>
            </w:pPr>
            <w:r>
              <w:t>Kết quả</w:t>
            </w:r>
          </w:p>
        </w:tc>
        <w:tc>
          <w:tcPr>
            <w:tcW w:w="4899" w:type="dxa"/>
            <w:tcBorders>
              <w:top w:val="single" w:sz="4" w:space="0" w:color="2E74B5"/>
              <w:left w:val="single" w:sz="4" w:space="0" w:color="2E74B5"/>
              <w:bottom w:val="single" w:sz="4" w:space="0" w:color="2E74B5"/>
              <w:right w:val="single" w:sz="4" w:space="0" w:color="2E74B5"/>
            </w:tcBorders>
            <w:shd w:val="clear" w:color="auto" w:fill="F2F2F2"/>
          </w:tcPr>
          <w:p w14:paraId="2599B21D" w14:textId="77777777" w:rsidR="00AC3E5D" w:rsidRPr="00660ABB" w:rsidRDefault="00AC3E5D" w:rsidP="001B79C4">
            <w:pPr>
              <w:pStyle w:val="ListParagraph"/>
            </w:pPr>
            <w:r w:rsidRPr="00660ABB">
              <w:t>Mô tả</w:t>
            </w:r>
          </w:p>
        </w:tc>
        <w:tc>
          <w:tcPr>
            <w:tcW w:w="2116" w:type="dxa"/>
            <w:tcBorders>
              <w:top w:val="single" w:sz="4" w:space="0" w:color="2E74B5"/>
              <w:left w:val="single" w:sz="4" w:space="0" w:color="2E74B5"/>
              <w:bottom w:val="single" w:sz="4" w:space="0" w:color="2E74B5"/>
              <w:right w:val="single" w:sz="4" w:space="0" w:color="2E74B5"/>
            </w:tcBorders>
            <w:shd w:val="clear" w:color="auto" w:fill="F2F2F2"/>
          </w:tcPr>
          <w:p w14:paraId="1452D52F" w14:textId="77777777" w:rsidR="00AC3E5D" w:rsidRPr="00660ABB" w:rsidRDefault="00AC3E5D" w:rsidP="001B79C4">
            <w:pPr>
              <w:pStyle w:val="ListParagraph"/>
            </w:pPr>
            <w:r>
              <w:t>Ghi chú</w:t>
            </w:r>
          </w:p>
        </w:tc>
      </w:tr>
      <w:tr w:rsidR="00AC3E5D" w:rsidRPr="00660ABB" w14:paraId="0ACF62DD" w14:textId="77777777" w:rsidTr="001B79C4">
        <w:tc>
          <w:tcPr>
            <w:tcW w:w="2250" w:type="dxa"/>
            <w:tcBorders>
              <w:top w:val="single" w:sz="4" w:space="0" w:color="2E74B5"/>
              <w:left w:val="single" w:sz="4" w:space="0" w:color="2E74B5"/>
              <w:right w:val="single" w:sz="4" w:space="0" w:color="2E74B5"/>
            </w:tcBorders>
            <w:shd w:val="clear" w:color="auto" w:fill="auto"/>
          </w:tcPr>
          <w:p w14:paraId="68CEBEBE" w14:textId="77777777" w:rsidR="00AC3E5D" w:rsidRPr="009372AD" w:rsidRDefault="00AC3E5D" w:rsidP="001B79C4">
            <w:pPr>
              <w:autoSpaceDE w:val="0"/>
              <w:autoSpaceDN w:val="0"/>
              <w:adjustRightInd w:val="0"/>
              <w:spacing w:after="0" w:line="240" w:lineRule="auto"/>
              <w:rPr>
                <w:rFonts w:eastAsia="Calibri" w:cs="Times New Roman"/>
                <w:sz w:val="19"/>
                <w:szCs w:val="19"/>
              </w:rPr>
            </w:pPr>
            <w:r w:rsidRPr="009372AD">
              <w:rPr>
                <w:rFonts w:eastAsia="Calibri" w:cs="Times New Roman"/>
                <w:szCs w:val="24"/>
              </w:rPr>
              <w:t>ERR:1</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5E787602"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Tài khoản đăng nhập sai hoặc không có quyề</w:t>
            </w:r>
            <w:r>
              <w:rPr>
                <w:rFonts w:eastAsia="Calibri" w:cs="Times New Roman"/>
              </w:rPr>
              <w:t>n</w:t>
            </w:r>
          </w:p>
        </w:tc>
        <w:tc>
          <w:tcPr>
            <w:tcW w:w="2116" w:type="dxa"/>
            <w:tcBorders>
              <w:top w:val="single" w:sz="4" w:space="0" w:color="2E74B5"/>
              <w:left w:val="single" w:sz="4" w:space="0" w:color="2E74B5"/>
              <w:bottom w:val="single" w:sz="4" w:space="0" w:color="2E74B5"/>
              <w:right w:val="single" w:sz="4" w:space="0" w:color="2E74B5"/>
            </w:tcBorders>
          </w:tcPr>
          <w:p w14:paraId="4E5415A6" w14:textId="77777777" w:rsidR="00AC3E5D" w:rsidRPr="009372AD" w:rsidRDefault="00AC3E5D" w:rsidP="001B79C4">
            <w:pPr>
              <w:pStyle w:val="ListParagraph"/>
              <w:ind w:left="0"/>
              <w:jc w:val="both"/>
              <w:rPr>
                <w:rFonts w:cs="Times New Roman"/>
              </w:rPr>
            </w:pPr>
          </w:p>
        </w:tc>
      </w:tr>
      <w:tr w:rsidR="00AC3E5D" w:rsidRPr="00660ABB" w14:paraId="7B2041E9"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51107ECB"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ERR:2</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00DD08AB"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tìm thấy công ty đăng nhập</w:t>
            </w:r>
          </w:p>
        </w:tc>
        <w:tc>
          <w:tcPr>
            <w:tcW w:w="2116" w:type="dxa"/>
            <w:tcBorders>
              <w:top w:val="single" w:sz="4" w:space="0" w:color="2E74B5"/>
              <w:left w:val="single" w:sz="4" w:space="0" w:color="2E74B5"/>
              <w:bottom w:val="single" w:sz="4" w:space="0" w:color="2E74B5"/>
              <w:right w:val="single" w:sz="4" w:space="0" w:color="2E74B5"/>
            </w:tcBorders>
          </w:tcPr>
          <w:p w14:paraId="3AA23035" w14:textId="77777777" w:rsidR="00AC3E5D" w:rsidRPr="009372AD" w:rsidRDefault="00AC3E5D" w:rsidP="001B79C4">
            <w:pPr>
              <w:jc w:val="both"/>
              <w:rPr>
                <w:rFonts w:cs="Times New Roman"/>
                <w:szCs w:val="24"/>
              </w:rPr>
            </w:pPr>
          </w:p>
        </w:tc>
      </w:tr>
      <w:tr w:rsidR="00AC3E5D" w:rsidRPr="00660ABB" w14:paraId="7CC086AC"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1F8D7917"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w:t>
            </w:r>
            <w:r>
              <w:rPr>
                <w:rFonts w:eastAsia="Calibri" w:cs="Times New Roman"/>
                <w:szCs w:val="24"/>
              </w:rPr>
              <w:t>3</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116B1B22" w14:textId="77777777" w:rsidR="00AC3E5D" w:rsidRPr="009372AD" w:rsidRDefault="00AC3E5D" w:rsidP="001B79C4">
            <w:pPr>
              <w:spacing w:after="0" w:line="240" w:lineRule="auto"/>
              <w:rPr>
                <w:rFonts w:eastAsia="Calibri" w:cs="Times New Roman"/>
                <w:szCs w:val="24"/>
              </w:rPr>
            </w:pPr>
            <w:r>
              <w:rPr>
                <w:rFonts w:eastAsia="Calibri" w:cs="Times New Roman"/>
                <w:szCs w:val="24"/>
              </w:rPr>
              <w:t>Mã thông điệp không thuộc công ty tra cứu</w:t>
            </w:r>
          </w:p>
        </w:tc>
        <w:tc>
          <w:tcPr>
            <w:tcW w:w="2116" w:type="dxa"/>
            <w:tcBorders>
              <w:top w:val="single" w:sz="4" w:space="0" w:color="2E74B5"/>
              <w:left w:val="single" w:sz="4" w:space="0" w:color="2E74B5"/>
              <w:bottom w:val="single" w:sz="4" w:space="0" w:color="2E74B5"/>
              <w:right w:val="single" w:sz="4" w:space="0" w:color="2E74B5"/>
            </w:tcBorders>
          </w:tcPr>
          <w:p w14:paraId="54FCAE88" w14:textId="77777777" w:rsidR="00AC3E5D" w:rsidRPr="009372AD" w:rsidRDefault="00AC3E5D" w:rsidP="001B79C4">
            <w:pPr>
              <w:pStyle w:val="ListParagraph"/>
              <w:ind w:left="0"/>
              <w:jc w:val="both"/>
              <w:rPr>
                <w:rFonts w:cs="Times New Roman"/>
              </w:rPr>
            </w:pPr>
          </w:p>
        </w:tc>
      </w:tr>
      <w:tr w:rsidR="00AC3E5D" w:rsidRPr="00660ABB" w14:paraId="7E11C320" w14:textId="77777777" w:rsidTr="001B79C4">
        <w:trPr>
          <w:ins w:id="84" w:author="Comparison" w:date="2022-04-14T16:28:00Z"/>
        </w:trPr>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00FB6A93" w14:textId="77777777" w:rsidR="00AC3E5D" w:rsidRPr="009372AD" w:rsidRDefault="00AC3E5D" w:rsidP="001B79C4">
            <w:pPr>
              <w:autoSpaceDE w:val="0"/>
              <w:autoSpaceDN w:val="0"/>
              <w:adjustRightInd w:val="0"/>
              <w:spacing w:after="0" w:line="240" w:lineRule="auto"/>
              <w:rPr>
                <w:ins w:id="85" w:author="Comparison" w:date="2022-04-14T16:28:00Z"/>
                <w:rFonts w:eastAsia="Calibri" w:cs="Times New Roman"/>
                <w:szCs w:val="24"/>
              </w:rPr>
            </w:pPr>
            <w:ins w:id="86" w:author="Comparison" w:date="2022-04-14T16:28:00Z">
              <w:r w:rsidRPr="00E22984">
                <w:rPr>
                  <w:rFonts w:eastAsia="Calibri" w:cs="Times New Roman"/>
                  <w:szCs w:val="24"/>
                </w:rPr>
                <w:t>ERR:5</w:t>
              </w:r>
            </w:ins>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48344711" w14:textId="77777777" w:rsidR="00AC3E5D" w:rsidRPr="009372AD" w:rsidRDefault="00AC3E5D" w:rsidP="001B79C4">
            <w:pPr>
              <w:pStyle w:val="ListParagraph"/>
              <w:spacing w:after="0" w:line="240" w:lineRule="auto"/>
              <w:ind w:left="0"/>
              <w:rPr>
                <w:ins w:id="87" w:author="Comparison" w:date="2022-04-14T16:28:00Z"/>
                <w:rFonts w:eastAsia="Calibri" w:cs="Times New Roman"/>
              </w:rPr>
            </w:pPr>
            <w:ins w:id="88" w:author="Comparison" w:date="2022-04-14T16:28:00Z">
              <w:r>
                <w:rPr>
                  <w:rFonts w:eastAsia="Calibri" w:cs="Times New Roman"/>
                </w:rPr>
                <w:t>Có lỗi xảy ra</w:t>
              </w:r>
            </w:ins>
          </w:p>
        </w:tc>
        <w:tc>
          <w:tcPr>
            <w:tcW w:w="2116" w:type="dxa"/>
            <w:tcBorders>
              <w:top w:val="single" w:sz="4" w:space="0" w:color="2E74B5"/>
              <w:left w:val="single" w:sz="4" w:space="0" w:color="2E74B5"/>
              <w:bottom w:val="single" w:sz="4" w:space="0" w:color="2E74B5"/>
              <w:right w:val="single" w:sz="4" w:space="0" w:color="2E74B5"/>
            </w:tcBorders>
          </w:tcPr>
          <w:p w14:paraId="189743D3" w14:textId="77777777" w:rsidR="00AC3E5D" w:rsidRPr="009372AD" w:rsidRDefault="00AC3E5D" w:rsidP="001B79C4">
            <w:pPr>
              <w:pStyle w:val="ListParagraph"/>
              <w:ind w:left="0"/>
              <w:jc w:val="both"/>
              <w:rPr>
                <w:ins w:id="89" w:author="Comparison" w:date="2022-04-14T16:28:00Z"/>
                <w:rFonts w:cs="Times New Roman"/>
              </w:rPr>
            </w:pPr>
            <w:ins w:id="90" w:author="Comparison" w:date="2022-04-14T16:28:00Z">
              <w:r>
                <w:rPr>
                  <w:rFonts w:cs="Times New Roman"/>
                  <w:szCs w:val="24"/>
                </w:rPr>
                <w:t>Lỗi không xác định</w:t>
              </w:r>
            </w:ins>
          </w:p>
        </w:tc>
      </w:tr>
      <w:tr w:rsidR="00AC3E5D" w:rsidRPr="00660ABB" w14:paraId="5EB60092" w14:textId="77777777" w:rsidTr="001B79C4">
        <w:trPr>
          <w:ins w:id="91" w:author="Comparison" w:date="2022-04-14T16:28:00Z"/>
        </w:trPr>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0A779BCA" w14:textId="77777777" w:rsidR="00AC3E5D" w:rsidRPr="00E22984" w:rsidRDefault="00AC3E5D" w:rsidP="001B79C4">
            <w:pPr>
              <w:autoSpaceDE w:val="0"/>
              <w:autoSpaceDN w:val="0"/>
              <w:adjustRightInd w:val="0"/>
              <w:spacing w:after="0" w:line="240" w:lineRule="auto"/>
              <w:rPr>
                <w:ins w:id="92" w:author="Comparison" w:date="2022-04-14T16:28:00Z"/>
                <w:rFonts w:eastAsia="Calibri" w:cs="Times New Roman"/>
                <w:szCs w:val="24"/>
              </w:rPr>
            </w:pPr>
            <w:ins w:id="93" w:author="Comparison" w:date="2022-04-14T16:28:00Z">
              <w:r>
                <w:rPr>
                  <w:rFonts w:eastAsia="Calibri" w:cs="Times New Roman"/>
                  <w:szCs w:val="24"/>
                </w:rPr>
                <w:t>OK:base64</w:t>
              </w:r>
            </w:ins>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29A03CEC" w14:textId="77777777" w:rsidR="00AC3E5D" w:rsidRDefault="00AC3E5D" w:rsidP="001B79C4">
            <w:pPr>
              <w:pStyle w:val="ListParagraph"/>
              <w:spacing w:after="0" w:line="240" w:lineRule="auto"/>
              <w:ind w:left="0"/>
              <w:rPr>
                <w:ins w:id="94" w:author="Comparison" w:date="2022-04-14T16:28:00Z"/>
                <w:rFonts w:cs="Times New Roman"/>
              </w:rPr>
            </w:pPr>
            <w:ins w:id="95" w:author="Comparison" w:date="2022-04-14T16:28:00Z">
              <w:r>
                <w:rPr>
                  <w:rFonts w:cs="Times New Roman"/>
                </w:rPr>
                <w:t>Chi tiết bản ghi trả về dưới dạng Base64</w:t>
              </w:r>
            </w:ins>
          </w:p>
        </w:tc>
        <w:tc>
          <w:tcPr>
            <w:tcW w:w="2116" w:type="dxa"/>
            <w:tcBorders>
              <w:top w:val="single" w:sz="4" w:space="0" w:color="2E74B5"/>
              <w:left w:val="single" w:sz="4" w:space="0" w:color="2E74B5"/>
              <w:bottom w:val="single" w:sz="4" w:space="0" w:color="2E74B5"/>
              <w:right w:val="single" w:sz="4" w:space="0" w:color="2E74B5"/>
            </w:tcBorders>
          </w:tcPr>
          <w:p w14:paraId="034DE77B" w14:textId="77777777" w:rsidR="00AC3E5D" w:rsidRPr="009372AD" w:rsidRDefault="00AC3E5D" w:rsidP="001B79C4">
            <w:pPr>
              <w:pStyle w:val="ListParagraph"/>
              <w:ind w:left="0"/>
              <w:jc w:val="both"/>
              <w:rPr>
                <w:ins w:id="96" w:author="Comparison" w:date="2022-04-14T16:28:00Z"/>
                <w:rFonts w:cs="Times New Roman"/>
              </w:rPr>
            </w:pPr>
          </w:p>
        </w:tc>
      </w:tr>
    </w:tbl>
    <w:p w14:paraId="0740C54D" w14:textId="77777777" w:rsidR="00AC3E5D" w:rsidRPr="00AC05BD" w:rsidRDefault="00AC3E5D" w:rsidP="00AC3E5D">
      <w:pPr>
        <w:rPr>
          <w:ins w:id="97" w:author="Comparison" w:date="2022-04-14T16:28:00Z"/>
          <w:lang w:eastAsia="x-none"/>
        </w:rPr>
      </w:pPr>
    </w:p>
    <w:p w14:paraId="5ADDC06F" w14:textId="77777777" w:rsidR="00AC3E5D" w:rsidRPr="00AC05BD" w:rsidRDefault="00AC3E5D" w:rsidP="00AC3E5D">
      <w:pPr>
        <w:pStyle w:val="Heading3"/>
        <w:rPr>
          <w:ins w:id="98" w:author="Comparison" w:date="2022-04-14T16:28:00Z"/>
        </w:rPr>
      </w:pPr>
      <w:ins w:id="99" w:author="Comparison" w:date="2022-04-14T16:28:00Z">
        <w:r>
          <w:lastRenderedPageBreak/>
          <w:t>Xem chi tiết step CQT trả về</w:t>
        </w:r>
      </w:ins>
    </w:p>
    <w:p w14:paraId="082C5BA3" w14:textId="77777777" w:rsidR="00AC3E5D" w:rsidRPr="00593BE8" w:rsidRDefault="00AC3E5D" w:rsidP="00A75803">
      <w:pPr>
        <w:pStyle w:val="N"/>
        <w:rPr>
          <w:ins w:id="100" w:author="Comparison" w:date="2022-04-14T16:28:00Z"/>
        </w:rPr>
      </w:pPr>
      <w:ins w:id="101" w:author="Comparison" w:date="2022-04-14T16:28:00Z">
        <w:r w:rsidRPr="00593BE8">
          <w:t>URL</w:t>
        </w:r>
      </w:ins>
    </w:p>
    <w:p w14:paraId="28C4329D" w14:textId="77777777" w:rsidR="00AC3E5D" w:rsidRDefault="00AC3E5D" w:rsidP="00A75803">
      <w:pPr>
        <w:pStyle w:val="N"/>
        <w:rPr>
          <w:ins w:id="102" w:author="Comparison" w:date="2022-04-14T16:28:00Z"/>
        </w:rPr>
      </w:pPr>
      <w:ins w:id="103" w:author="Comparison" w:date="2022-04-14T16:28:00Z">
        <w:r>
          <w:tab/>
        </w:r>
        <w:r w:rsidRPr="00007702">
          <w:t xml:space="preserve"> </w:t>
        </w:r>
        <w:r>
          <w:t>s</w:t>
        </w:r>
        <w:r w:rsidRPr="00EB3AC8">
          <w:t xml:space="preserve">tring </w:t>
        </w:r>
        <w:r w:rsidRPr="00E40C67">
          <w:rPr>
            <w:b/>
            <w:bCs/>
            <w:color w:val="000000"/>
          </w:rPr>
          <w:t>Get</w:t>
        </w:r>
        <w:r>
          <w:rPr>
            <w:b/>
            <w:bCs/>
            <w:color w:val="000000"/>
          </w:rPr>
          <w:t>Step</w:t>
        </w:r>
        <w:r w:rsidRPr="00E40C67">
          <w:rPr>
            <w:b/>
            <w:bCs/>
            <w:color w:val="000000"/>
          </w:rPr>
          <w:t xml:space="preserve">Detail </w:t>
        </w:r>
        <w:r w:rsidRPr="00A0628B">
          <w:t>(</w:t>
        </w:r>
        <w:r w:rsidRPr="00C9394A">
          <w:t xml:space="preserve">string </w:t>
        </w:r>
        <w:r w:rsidRPr="00C9394A">
          <w:rPr>
            <w:b/>
          </w:rPr>
          <w:t>username</w:t>
        </w:r>
        <w:r w:rsidRPr="00C9394A">
          <w:t xml:space="preserve">, string </w:t>
        </w:r>
        <w:r w:rsidRPr="00C9394A">
          <w:rPr>
            <w:b/>
          </w:rPr>
          <w:t>password</w:t>
        </w:r>
        <w:r w:rsidRPr="00C9394A">
          <w:t xml:space="preserve">, string </w:t>
        </w:r>
        <w:r>
          <w:rPr>
            <w:b/>
          </w:rPr>
          <w:t xml:space="preserve">stepId, </w:t>
        </w:r>
        <w:r w:rsidRPr="00AC05BD">
          <w:t>string</w:t>
        </w:r>
        <w:r>
          <w:rPr>
            <w:b/>
          </w:rPr>
          <w:t xml:space="preserve"> mtd</w:t>
        </w:r>
        <w:r w:rsidRPr="00A0628B">
          <w:t>)</w:t>
        </w:r>
      </w:ins>
    </w:p>
    <w:p w14:paraId="09D685EF" w14:textId="77777777" w:rsidR="00AC3E5D" w:rsidRPr="00593BE8" w:rsidRDefault="00AC3E5D" w:rsidP="00A75803">
      <w:pPr>
        <w:pStyle w:val="N"/>
        <w:rPr>
          <w:ins w:id="104" w:author="Comparison" w:date="2022-04-14T16:28:00Z"/>
        </w:rPr>
      </w:pPr>
      <w:ins w:id="105" w:author="Comparison" w:date="2022-04-14T16:28:00Z">
        <w:r w:rsidRPr="00593BE8">
          <w:t>DESCRIPTION</w:t>
        </w:r>
      </w:ins>
    </w:p>
    <w:p w14:paraId="05DCCD96" w14:textId="77777777" w:rsidR="00AC3E5D" w:rsidRPr="007C1EEB" w:rsidRDefault="00AC3E5D" w:rsidP="00A75803">
      <w:pPr>
        <w:pStyle w:val="N"/>
        <w:rPr>
          <w:ins w:id="106" w:author="Comparison" w:date="2022-04-14T16:28:00Z"/>
        </w:rPr>
      </w:pPr>
      <w:ins w:id="107" w:author="Comparison" w:date="2022-04-14T16:28:00Z">
        <w:r>
          <w:tab/>
        </w:r>
        <w:r>
          <w:tab/>
          <w:t>Đây là web service xem chi tiết step CQT trả kết quả về</w:t>
        </w:r>
      </w:ins>
    </w:p>
    <w:p w14:paraId="02C7A9F8" w14:textId="77777777" w:rsidR="00AC3E5D" w:rsidRPr="00007702" w:rsidRDefault="00AC3E5D" w:rsidP="00A75803">
      <w:pPr>
        <w:pStyle w:val="N"/>
        <w:rPr>
          <w:ins w:id="108" w:author="Comparison" w:date="2022-04-14T16:28:00Z"/>
        </w:rPr>
      </w:pPr>
      <w:ins w:id="109" w:author="Comparison" w:date="2022-04-14T16:28:00Z">
        <w:r w:rsidRPr="00663B3E">
          <w:t>HTTP METHOD</w:t>
        </w:r>
      </w:ins>
    </w:p>
    <w:p w14:paraId="40D04498" w14:textId="77777777" w:rsidR="00AC3E5D" w:rsidRPr="00007702" w:rsidRDefault="00AC3E5D" w:rsidP="00A75803">
      <w:pPr>
        <w:pStyle w:val="N"/>
        <w:rPr>
          <w:ins w:id="110" w:author="Comparison" w:date="2022-04-14T16:28:00Z"/>
          <w:b/>
        </w:rPr>
      </w:pPr>
      <w:ins w:id="111" w:author="Comparison" w:date="2022-04-14T16:28:00Z">
        <w:r w:rsidRPr="00610AFD">
          <w:tab/>
        </w:r>
        <w:r w:rsidRPr="00610AFD">
          <w:tab/>
        </w:r>
        <w:r>
          <w:t>GET</w:t>
        </w:r>
      </w:ins>
    </w:p>
    <w:p w14:paraId="10E4493A" w14:textId="77777777" w:rsidR="00AC3E5D" w:rsidRPr="00610AFD" w:rsidRDefault="00AC3E5D" w:rsidP="00A75803">
      <w:pPr>
        <w:pStyle w:val="N"/>
        <w:rPr>
          <w:ins w:id="112" w:author="Comparison" w:date="2022-04-14T16:28:00Z"/>
        </w:rPr>
      </w:pPr>
      <w:ins w:id="113" w:author="Comparison" w:date="2022-04-14T16:28:00Z">
        <w:r w:rsidRPr="00610AFD">
          <w:t>REQUEST BODY</w:t>
        </w:r>
      </w:ins>
    </w:p>
    <w:p w14:paraId="20D9DD8F" w14:textId="77777777" w:rsidR="00AC3E5D" w:rsidRPr="00076E1C" w:rsidRDefault="00AC3E5D" w:rsidP="00AC3E5D">
      <w:pPr>
        <w:pStyle w:val="ListParagraph"/>
        <w:numPr>
          <w:ilvl w:val="0"/>
          <w:numId w:val="2"/>
        </w:numPr>
        <w:spacing w:after="0" w:line="360" w:lineRule="auto"/>
        <w:ind w:left="1080"/>
        <w:jc w:val="both"/>
        <w:rPr>
          <w:ins w:id="114" w:author="Comparison" w:date="2022-04-14T16:28:00Z"/>
          <w:rFonts w:eastAsia="Calibri" w:cs="Times New Roman"/>
          <w:b/>
          <w:szCs w:val="24"/>
          <w:u w:val="single"/>
        </w:rPr>
      </w:pPr>
      <w:ins w:id="115" w:author="Comparison" w:date="2022-04-14T16:28:00Z">
        <w:r w:rsidRPr="009372AD">
          <w:rPr>
            <w:rFonts w:eastAsia="Calibri" w:cs="Times New Roman"/>
            <w:b/>
            <w:szCs w:val="24"/>
          </w:rPr>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ins>
    </w:p>
    <w:p w14:paraId="61158639" w14:textId="77777777" w:rsidR="00AC3E5D" w:rsidRPr="00AC05BD" w:rsidRDefault="00AC3E5D" w:rsidP="00AC3E5D">
      <w:pPr>
        <w:pStyle w:val="ListParagraph"/>
        <w:numPr>
          <w:ilvl w:val="0"/>
          <w:numId w:val="2"/>
        </w:numPr>
        <w:spacing w:after="0" w:line="360" w:lineRule="auto"/>
        <w:ind w:left="1080"/>
        <w:jc w:val="both"/>
        <w:rPr>
          <w:ins w:id="116" w:author="Comparison" w:date="2022-04-14T16:28:00Z"/>
          <w:rFonts w:eastAsia="Calibri" w:cs="Times New Roman"/>
          <w:b/>
          <w:szCs w:val="24"/>
        </w:rPr>
      </w:pPr>
      <w:ins w:id="117" w:author="Comparison" w:date="2022-04-14T16:28:00Z">
        <w:r>
          <w:rPr>
            <w:rFonts w:cs="Times New Roman"/>
            <w:b/>
            <w:color w:val="000000"/>
            <w:szCs w:val="24"/>
          </w:rPr>
          <w:t xml:space="preserve">stepId: </w:t>
        </w:r>
        <w:r>
          <w:rPr>
            <w:rFonts w:cs="Times New Roman"/>
            <w:bCs/>
            <w:color w:val="000000"/>
            <w:szCs w:val="24"/>
          </w:rPr>
          <w:t xml:space="preserve">Id step được trả kết quả trên hàm </w:t>
        </w:r>
        <w:r w:rsidRPr="00AC05BD">
          <w:rPr>
            <w:rFonts w:cs="Times New Roman"/>
            <w:b/>
            <w:bCs/>
            <w:color w:val="000000"/>
            <w:szCs w:val="24"/>
          </w:rPr>
          <w:t>GetTransactionDetail</w:t>
        </w:r>
      </w:ins>
    </w:p>
    <w:p w14:paraId="11CB194B" w14:textId="77777777" w:rsidR="00AC3E5D" w:rsidRPr="00AC05BD" w:rsidRDefault="00AC3E5D" w:rsidP="00AC3E5D">
      <w:pPr>
        <w:pStyle w:val="ListParagraph"/>
        <w:numPr>
          <w:ilvl w:val="0"/>
          <w:numId w:val="2"/>
        </w:numPr>
        <w:spacing w:after="0" w:line="360" w:lineRule="auto"/>
        <w:ind w:left="1080"/>
        <w:jc w:val="both"/>
        <w:rPr>
          <w:ins w:id="118" w:author="Comparison" w:date="2022-04-14T16:28:00Z"/>
          <w:rFonts w:eastAsia="Calibri" w:cs="Times New Roman"/>
          <w:b/>
          <w:szCs w:val="24"/>
        </w:rPr>
      </w:pPr>
      <w:ins w:id="119" w:author="Comparison" w:date="2022-04-14T16:28:00Z">
        <w:r>
          <w:rPr>
            <w:rFonts w:cs="Times New Roman"/>
            <w:b/>
            <w:color w:val="000000"/>
            <w:szCs w:val="24"/>
          </w:rPr>
          <w:t xml:space="preserve">Mtd: </w:t>
        </w:r>
        <w:r w:rsidRPr="008431C5">
          <w:rPr>
            <w:rFonts w:cs="Times New Roman"/>
            <w:bCs/>
            <w:color w:val="000000"/>
            <w:szCs w:val="24"/>
          </w:rPr>
          <w:t>Mã thông điệp thuế trả về sau khi gọi hàm gửi thông điệp</w:t>
        </w:r>
      </w:ins>
    </w:p>
    <w:p w14:paraId="37960AE5" w14:textId="77777777" w:rsidR="00AC3E5D" w:rsidRDefault="00AC3E5D" w:rsidP="00A75803">
      <w:pPr>
        <w:pStyle w:val="N"/>
        <w:rPr>
          <w:ins w:id="120" w:author="Comparison" w:date="2022-04-14T16:28:00Z"/>
        </w:rPr>
      </w:pPr>
      <w:ins w:id="121" w:author="Comparison" w:date="2022-04-14T16:28:00Z">
        <w:r w:rsidRPr="00CA654D">
          <w:t>RETURNS</w:t>
        </w:r>
      </w:ins>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4899"/>
        <w:gridCol w:w="2116"/>
      </w:tblGrid>
      <w:tr w:rsidR="00AC3E5D" w:rsidRPr="00660ABB" w14:paraId="13167632" w14:textId="77777777" w:rsidTr="001B79C4">
        <w:trPr>
          <w:ins w:id="122" w:author="Comparison" w:date="2022-04-14T16:28:00Z"/>
        </w:trPr>
        <w:tc>
          <w:tcPr>
            <w:tcW w:w="2250" w:type="dxa"/>
            <w:tcBorders>
              <w:top w:val="single" w:sz="4" w:space="0" w:color="2E74B5"/>
              <w:left w:val="single" w:sz="4" w:space="0" w:color="2E74B5"/>
              <w:bottom w:val="single" w:sz="4" w:space="0" w:color="2E74B5"/>
              <w:right w:val="single" w:sz="4" w:space="0" w:color="2E74B5"/>
            </w:tcBorders>
            <w:shd w:val="clear" w:color="auto" w:fill="F2F2F2"/>
          </w:tcPr>
          <w:p w14:paraId="122CB2F5" w14:textId="77777777" w:rsidR="00AC3E5D" w:rsidRPr="00660ABB" w:rsidRDefault="00AC3E5D" w:rsidP="001B79C4">
            <w:pPr>
              <w:pStyle w:val="ListParagraph"/>
              <w:rPr>
                <w:ins w:id="123" w:author="Comparison" w:date="2022-04-14T16:28:00Z"/>
              </w:rPr>
            </w:pPr>
            <w:ins w:id="124" w:author="Comparison" w:date="2022-04-14T16:28:00Z">
              <w:r>
                <w:t>Kết quả</w:t>
              </w:r>
            </w:ins>
          </w:p>
        </w:tc>
        <w:tc>
          <w:tcPr>
            <w:tcW w:w="4899" w:type="dxa"/>
            <w:tcBorders>
              <w:top w:val="single" w:sz="4" w:space="0" w:color="2E74B5"/>
              <w:left w:val="single" w:sz="4" w:space="0" w:color="2E74B5"/>
              <w:bottom w:val="single" w:sz="4" w:space="0" w:color="2E74B5"/>
              <w:right w:val="single" w:sz="4" w:space="0" w:color="2E74B5"/>
            </w:tcBorders>
            <w:shd w:val="clear" w:color="auto" w:fill="F2F2F2"/>
          </w:tcPr>
          <w:p w14:paraId="57DA2A95" w14:textId="77777777" w:rsidR="00AC3E5D" w:rsidRPr="00660ABB" w:rsidRDefault="00AC3E5D" w:rsidP="001B79C4">
            <w:pPr>
              <w:pStyle w:val="ListParagraph"/>
              <w:rPr>
                <w:ins w:id="125" w:author="Comparison" w:date="2022-04-14T16:28:00Z"/>
              </w:rPr>
            </w:pPr>
            <w:ins w:id="126" w:author="Comparison" w:date="2022-04-14T16:28:00Z">
              <w:r w:rsidRPr="00660ABB">
                <w:t>Mô tả</w:t>
              </w:r>
            </w:ins>
          </w:p>
        </w:tc>
        <w:tc>
          <w:tcPr>
            <w:tcW w:w="2116" w:type="dxa"/>
            <w:tcBorders>
              <w:top w:val="single" w:sz="4" w:space="0" w:color="2E74B5"/>
              <w:left w:val="single" w:sz="4" w:space="0" w:color="2E74B5"/>
              <w:bottom w:val="single" w:sz="4" w:space="0" w:color="2E74B5"/>
              <w:right w:val="single" w:sz="4" w:space="0" w:color="2E74B5"/>
            </w:tcBorders>
            <w:shd w:val="clear" w:color="auto" w:fill="F2F2F2"/>
          </w:tcPr>
          <w:p w14:paraId="67A07E34" w14:textId="77777777" w:rsidR="00AC3E5D" w:rsidRPr="00660ABB" w:rsidRDefault="00AC3E5D" w:rsidP="001B79C4">
            <w:pPr>
              <w:pStyle w:val="ListParagraph"/>
              <w:rPr>
                <w:ins w:id="127" w:author="Comparison" w:date="2022-04-14T16:28:00Z"/>
              </w:rPr>
            </w:pPr>
            <w:ins w:id="128" w:author="Comparison" w:date="2022-04-14T16:28:00Z">
              <w:r>
                <w:t>Ghi chú</w:t>
              </w:r>
            </w:ins>
          </w:p>
        </w:tc>
      </w:tr>
      <w:tr w:rsidR="00AC3E5D" w:rsidRPr="00660ABB" w14:paraId="6D9365D2" w14:textId="77777777" w:rsidTr="001B79C4">
        <w:trPr>
          <w:ins w:id="129" w:author="Comparison" w:date="2022-04-14T16:28:00Z"/>
        </w:trPr>
        <w:tc>
          <w:tcPr>
            <w:tcW w:w="2250" w:type="dxa"/>
            <w:tcBorders>
              <w:top w:val="single" w:sz="4" w:space="0" w:color="2E74B5"/>
              <w:left w:val="single" w:sz="4" w:space="0" w:color="2E74B5"/>
              <w:right w:val="single" w:sz="4" w:space="0" w:color="2E74B5"/>
            </w:tcBorders>
            <w:shd w:val="clear" w:color="auto" w:fill="auto"/>
          </w:tcPr>
          <w:p w14:paraId="5FC125D1" w14:textId="77777777" w:rsidR="00AC3E5D" w:rsidRPr="009372AD" w:rsidRDefault="00AC3E5D" w:rsidP="001B79C4">
            <w:pPr>
              <w:autoSpaceDE w:val="0"/>
              <w:autoSpaceDN w:val="0"/>
              <w:adjustRightInd w:val="0"/>
              <w:spacing w:after="0" w:line="240" w:lineRule="auto"/>
              <w:rPr>
                <w:ins w:id="130" w:author="Comparison" w:date="2022-04-14T16:28:00Z"/>
                <w:rFonts w:eastAsia="Calibri" w:cs="Times New Roman"/>
                <w:sz w:val="19"/>
                <w:szCs w:val="19"/>
              </w:rPr>
            </w:pPr>
            <w:ins w:id="131" w:author="Comparison" w:date="2022-04-14T16:28:00Z">
              <w:r w:rsidRPr="009372AD">
                <w:rPr>
                  <w:rFonts w:eastAsia="Calibri" w:cs="Times New Roman"/>
                  <w:szCs w:val="24"/>
                </w:rPr>
                <w:t>ERR:1</w:t>
              </w:r>
            </w:ins>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0FD4B1F9" w14:textId="77777777" w:rsidR="00AC3E5D" w:rsidRPr="009372AD" w:rsidRDefault="00AC3E5D" w:rsidP="001B79C4">
            <w:pPr>
              <w:pStyle w:val="ListParagraph"/>
              <w:spacing w:after="0" w:line="240" w:lineRule="auto"/>
              <w:ind w:left="0"/>
              <w:rPr>
                <w:ins w:id="132" w:author="Comparison" w:date="2022-04-14T16:28:00Z"/>
                <w:rFonts w:eastAsia="Calibri" w:cs="Times New Roman"/>
              </w:rPr>
            </w:pPr>
            <w:ins w:id="133" w:author="Comparison" w:date="2022-04-14T16:28:00Z">
              <w:r w:rsidRPr="009372AD">
                <w:rPr>
                  <w:rFonts w:eastAsia="Calibri" w:cs="Times New Roman"/>
                </w:rPr>
                <w:t>Tài khoản đăng nhập sai hoặc không có quyề</w:t>
              </w:r>
              <w:r>
                <w:rPr>
                  <w:rFonts w:eastAsia="Calibri" w:cs="Times New Roman"/>
                </w:rPr>
                <w:t>n</w:t>
              </w:r>
            </w:ins>
          </w:p>
        </w:tc>
        <w:tc>
          <w:tcPr>
            <w:tcW w:w="2116" w:type="dxa"/>
            <w:tcBorders>
              <w:top w:val="single" w:sz="4" w:space="0" w:color="2E74B5"/>
              <w:left w:val="single" w:sz="4" w:space="0" w:color="2E74B5"/>
              <w:bottom w:val="single" w:sz="4" w:space="0" w:color="2E74B5"/>
              <w:right w:val="single" w:sz="4" w:space="0" w:color="2E74B5"/>
            </w:tcBorders>
          </w:tcPr>
          <w:p w14:paraId="6DBC5846" w14:textId="77777777" w:rsidR="00AC3E5D" w:rsidRPr="009372AD" w:rsidRDefault="00AC3E5D" w:rsidP="001B79C4">
            <w:pPr>
              <w:pStyle w:val="ListParagraph"/>
              <w:ind w:left="0"/>
              <w:jc w:val="both"/>
              <w:rPr>
                <w:ins w:id="134" w:author="Comparison" w:date="2022-04-14T16:28:00Z"/>
                <w:rFonts w:cs="Times New Roman"/>
              </w:rPr>
            </w:pPr>
          </w:p>
        </w:tc>
      </w:tr>
      <w:tr w:rsidR="00AC3E5D" w:rsidRPr="00660ABB" w14:paraId="17006CFE" w14:textId="77777777" w:rsidTr="001B79C4">
        <w:trPr>
          <w:ins w:id="135" w:author="Comparison" w:date="2022-04-14T16:28:00Z"/>
        </w:trPr>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4AB614D0" w14:textId="77777777" w:rsidR="00AC3E5D" w:rsidRPr="009372AD" w:rsidRDefault="00AC3E5D" w:rsidP="001B79C4">
            <w:pPr>
              <w:autoSpaceDE w:val="0"/>
              <w:autoSpaceDN w:val="0"/>
              <w:adjustRightInd w:val="0"/>
              <w:spacing w:after="0" w:line="240" w:lineRule="auto"/>
              <w:rPr>
                <w:ins w:id="136" w:author="Comparison" w:date="2022-04-14T16:28:00Z"/>
                <w:rFonts w:eastAsia="Calibri" w:cs="Times New Roman"/>
                <w:szCs w:val="24"/>
              </w:rPr>
            </w:pPr>
            <w:ins w:id="137" w:author="Comparison" w:date="2022-04-14T16:28:00Z">
              <w:r w:rsidRPr="00E22984">
                <w:rPr>
                  <w:rFonts w:eastAsia="Calibri" w:cs="Times New Roman"/>
                  <w:szCs w:val="24"/>
                </w:rPr>
                <w:t>ERR:2</w:t>
              </w:r>
            </w:ins>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46493C37" w14:textId="77777777" w:rsidR="00AC3E5D" w:rsidRPr="009372AD" w:rsidRDefault="00AC3E5D" w:rsidP="001B79C4">
            <w:pPr>
              <w:spacing w:after="0" w:line="240" w:lineRule="auto"/>
              <w:rPr>
                <w:ins w:id="138" w:author="Comparison" w:date="2022-04-14T16:28:00Z"/>
                <w:rFonts w:eastAsia="Calibri" w:cs="Times New Roman"/>
                <w:szCs w:val="24"/>
              </w:rPr>
            </w:pPr>
            <w:ins w:id="139" w:author="Comparison" w:date="2022-04-14T16:28:00Z">
              <w:r>
                <w:rPr>
                  <w:rFonts w:eastAsia="Calibri" w:cs="Times New Roman"/>
                  <w:szCs w:val="24"/>
                </w:rPr>
                <w:t>Không tìm thấy công ty đăng nhập</w:t>
              </w:r>
            </w:ins>
          </w:p>
        </w:tc>
        <w:tc>
          <w:tcPr>
            <w:tcW w:w="2116" w:type="dxa"/>
            <w:tcBorders>
              <w:top w:val="single" w:sz="4" w:space="0" w:color="2E74B5"/>
              <w:left w:val="single" w:sz="4" w:space="0" w:color="2E74B5"/>
              <w:bottom w:val="single" w:sz="4" w:space="0" w:color="2E74B5"/>
              <w:right w:val="single" w:sz="4" w:space="0" w:color="2E74B5"/>
            </w:tcBorders>
          </w:tcPr>
          <w:p w14:paraId="0297DCDB" w14:textId="77777777" w:rsidR="00AC3E5D" w:rsidRPr="009372AD" w:rsidRDefault="00AC3E5D" w:rsidP="001B79C4">
            <w:pPr>
              <w:jc w:val="both"/>
              <w:rPr>
                <w:ins w:id="140" w:author="Comparison" w:date="2022-04-14T16:28:00Z"/>
                <w:rFonts w:cs="Times New Roman"/>
                <w:szCs w:val="24"/>
              </w:rPr>
            </w:pPr>
          </w:p>
        </w:tc>
      </w:tr>
      <w:tr w:rsidR="00AC3E5D" w:rsidRPr="00660ABB" w14:paraId="6B4EC4A0" w14:textId="77777777" w:rsidTr="001B79C4">
        <w:trPr>
          <w:ins w:id="141" w:author="Comparison" w:date="2022-04-14T16:28:00Z"/>
        </w:trPr>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0661FEEE" w14:textId="77777777" w:rsidR="00AC3E5D" w:rsidRPr="009372AD" w:rsidRDefault="00AC3E5D" w:rsidP="001B79C4">
            <w:pPr>
              <w:autoSpaceDE w:val="0"/>
              <w:autoSpaceDN w:val="0"/>
              <w:adjustRightInd w:val="0"/>
              <w:spacing w:after="0" w:line="240" w:lineRule="auto"/>
              <w:rPr>
                <w:ins w:id="142" w:author="Comparison" w:date="2022-04-14T16:28:00Z"/>
                <w:rFonts w:eastAsia="Calibri" w:cs="Times New Roman"/>
                <w:szCs w:val="24"/>
              </w:rPr>
            </w:pPr>
            <w:ins w:id="143" w:author="Comparison" w:date="2022-04-14T16:28:00Z">
              <w:r w:rsidRPr="00E22984">
                <w:rPr>
                  <w:rFonts w:eastAsia="Calibri" w:cs="Times New Roman"/>
                  <w:szCs w:val="24"/>
                </w:rPr>
                <w:t>ERR:</w:t>
              </w:r>
              <w:r>
                <w:rPr>
                  <w:rFonts w:eastAsia="Calibri" w:cs="Times New Roman"/>
                  <w:szCs w:val="24"/>
                </w:rPr>
                <w:t>3</w:t>
              </w:r>
            </w:ins>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787DB2D8" w14:textId="77777777" w:rsidR="00AC3E5D" w:rsidRPr="009372AD" w:rsidRDefault="00AC3E5D" w:rsidP="001B79C4">
            <w:pPr>
              <w:spacing w:after="0" w:line="240" w:lineRule="auto"/>
              <w:rPr>
                <w:ins w:id="144" w:author="Comparison" w:date="2022-04-14T16:28:00Z"/>
                <w:rFonts w:eastAsia="Calibri" w:cs="Times New Roman"/>
                <w:szCs w:val="24"/>
              </w:rPr>
            </w:pPr>
            <w:ins w:id="145" w:author="Comparison" w:date="2022-04-14T16:28:00Z">
              <w:r>
                <w:rPr>
                  <w:rFonts w:eastAsia="Calibri" w:cs="Times New Roman"/>
                  <w:szCs w:val="24"/>
                </w:rPr>
                <w:t>Mã thông điệp không thuộc công ty tra cứu</w:t>
              </w:r>
            </w:ins>
          </w:p>
        </w:tc>
        <w:tc>
          <w:tcPr>
            <w:tcW w:w="2116" w:type="dxa"/>
            <w:tcBorders>
              <w:top w:val="single" w:sz="4" w:space="0" w:color="2E74B5"/>
              <w:left w:val="single" w:sz="4" w:space="0" w:color="2E74B5"/>
              <w:bottom w:val="single" w:sz="4" w:space="0" w:color="2E74B5"/>
              <w:right w:val="single" w:sz="4" w:space="0" w:color="2E74B5"/>
            </w:tcBorders>
          </w:tcPr>
          <w:p w14:paraId="09430621" w14:textId="77777777" w:rsidR="00AC3E5D" w:rsidRPr="009372AD" w:rsidRDefault="00AC3E5D" w:rsidP="001B79C4">
            <w:pPr>
              <w:pStyle w:val="ListParagraph"/>
              <w:ind w:left="0"/>
              <w:jc w:val="both"/>
              <w:rPr>
                <w:ins w:id="146" w:author="Comparison" w:date="2022-04-14T16:28:00Z"/>
                <w:rFonts w:cs="Times New Roman"/>
              </w:rPr>
            </w:pPr>
          </w:p>
        </w:tc>
      </w:tr>
      <w:tr w:rsidR="00AC3E5D" w:rsidRPr="00660ABB" w14:paraId="24BD40CA" w14:textId="77777777" w:rsidTr="001B79C4">
        <w:trPr>
          <w:ins w:id="147" w:author="Comparison" w:date="2022-04-14T16:28:00Z"/>
        </w:trPr>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47DA2782" w14:textId="77777777" w:rsidR="00AC3E5D" w:rsidRPr="00E22984" w:rsidRDefault="00AC3E5D" w:rsidP="001B79C4">
            <w:pPr>
              <w:autoSpaceDE w:val="0"/>
              <w:autoSpaceDN w:val="0"/>
              <w:adjustRightInd w:val="0"/>
              <w:spacing w:after="0" w:line="240" w:lineRule="auto"/>
              <w:rPr>
                <w:ins w:id="148" w:author="Comparison" w:date="2022-04-14T16:28:00Z"/>
                <w:rFonts w:eastAsia="Calibri" w:cs="Times New Roman"/>
                <w:szCs w:val="24"/>
              </w:rPr>
            </w:pPr>
            <w:ins w:id="149" w:author="Comparison" w:date="2022-04-14T16:28:00Z">
              <w:r w:rsidRPr="00E22984">
                <w:rPr>
                  <w:rFonts w:eastAsia="Calibri" w:cs="Times New Roman"/>
                  <w:szCs w:val="24"/>
                </w:rPr>
                <w:t>ERR:</w:t>
              </w:r>
              <w:r>
                <w:rPr>
                  <w:rFonts w:eastAsia="Calibri" w:cs="Times New Roman"/>
                  <w:szCs w:val="24"/>
                </w:rPr>
                <w:t>4</w:t>
              </w:r>
            </w:ins>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172A89F5" w14:textId="77777777" w:rsidR="00AC3E5D" w:rsidRDefault="00AC3E5D" w:rsidP="001B79C4">
            <w:pPr>
              <w:spacing w:after="0" w:line="240" w:lineRule="auto"/>
              <w:rPr>
                <w:ins w:id="150" w:author="Comparison" w:date="2022-04-14T16:28:00Z"/>
                <w:rFonts w:eastAsia="Calibri" w:cs="Times New Roman"/>
                <w:szCs w:val="24"/>
              </w:rPr>
            </w:pPr>
            <w:ins w:id="151" w:author="Comparison" w:date="2022-04-14T16:28:00Z">
              <w:r>
                <w:rPr>
                  <w:rFonts w:eastAsia="Calibri" w:cs="Times New Roman"/>
                  <w:szCs w:val="24"/>
                </w:rPr>
                <w:t>Tham số truyền vào rỗng</w:t>
              </w:r>
            </w:ins>
          </w:p>
        </w:tc>
        <w:tc>
          <w:tcPr>
            <w:tcW w:w="2116" w:type="dxa"/>
            <w:tcBorders>
              <w:top w:val="single" w:sz="4" w:space="0" w:color="2E74B5"/>
              <w:left w:val="single" w:sz="4" w:space="0" w:color="2E74B5"/>
              <w:bottom w:val="single" w:sz="4" w:space="0" w:color="2E74B5"/>
              <w:right w:val="single" w:sz="4" w:space="0" w:color="2E74B5"/>
            </w:tcBorders>
          </w:tcPr>
          <w:p w14:paraId="55FB4CC7" w14:textId="77777777" w:rsidR="00AC3E5D" w:rsidRPr="009372AD" w:rsidRDefault="00AC3E5D" w:rsidP="001B79C4">
            <w:pPr>
              <w:pStyle w:val="ListParagraph"/>
              <w:ind w:left="0"/>
              <w:jc w:val="both"/>
              <w:rPr>
                <w:ins w:id="152" w:author="Comparison" w:date="2022-04-14T16:28:00Z"/>
                <w:rFonts w:cs="Times New Roman"/>
              </w:rPr>
            </w:pPr>
          </w:p>
        </w:tc>
      </w:tr>
      <w:tr w:rsidR="00AC3E5D" w:rsidRPr="00660ABB" w14:paraId="028F6E4C"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0B6B5EB3" w14:textId="77777777" w:rsidR="00AC3E5D" w:rsidRPr="009372AD" w:rsidRDefault="00AC3E5D" w:rsidP="001B79C4">
            <w:pPr>
              <w:autoSpaceDE w:val="0"/>
              <w:autoSpaceDN w:val="0"/>
              <w:adjustRightInd w:val="0"/>
              <w:spacing w:after="0" w:line="240" w:lineRule="auto"/>
              <w:rPr>
                <w:rFonts w:eastAsia="Calibri" w:cs="Times New Roman"/>
                <w:szCs w:val="24"/>
              </w:rPr>
            </w:pPr>
            <w:r w:rsidRPr="00E22984">
              <w:rPr>
                <w:rFonts w:eastAsia="Calibri" w:cs="Times New Roman"/>
                <w:szCs w:val="24"/>
              </w:rPr>
              <w:t>ERR:5</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311CC049"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Có lỗi xảy ra</w:t>
            </w:r>
          </w:p>
        </w:tc>
        <w:tc>
          <w:tcPr>
            <w:tcW w:w="2116" w:type="dxa"/>
            <w:tcBorders>
              <w:top w:val="single" w:sz="4" w:space="0" w:color="2E74B5"/>
              <w:left w:val="single" w:sz="4" w:space="0" w:color="2E74B5"/>
              <w:bottom w:val="single" w:sz="4" w:space="0" w:color="2E74B5"/>
              <w:right w:val="single" w:sz="4" w:space="0" w:color="2E74B5"/>
            </w:tcBorders>
          </w:tcPr>
          <w:p w14:paraId="37098065" w14:textId="77777777" w:rsidR="00AC3E5D" w:rsidRPr="009372AD" w:rsidRDefault="00AC3E5D" w:rsidP="001B79C4">
            <w:pPr>
              <w:pStyle w:val="ListParagraph"/>
              <w:ind w:left="0"/>
              <w:jc w:val="both"/>
              <w:rPr>
                <w:rFonts w:cs="Times New Roman"/>
              </w:rPr>
            </w:pPr>
            <w:r>
              <w:rPr>
                <w:rFonts w:cs="Times New Roman"/>
                <w:szCs w:val="24"/>
              </w:rPr>
              <w:t>Lỗi không xác định</w:t>
            </w:r>
          </w:p>
        </w:tc>
      </w:tr>
      <w:tr w:rsidR="00AC3E5D" w:rsidRPr="00660ABB" w14:paraId="1FA651EC" w14:textId="77777777" w:rsidTr="001B79C4">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538717A6" w14:textId="77777777" w:rsidR="00AC3E5D" w:rsidRPr="00E22984"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OK:base64</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00A32470" w14:textId="77777777" w:rsidR="00AC3E5D" w:rsidRDefault="00AC3E5D" w:rsidP="001B79C4">
            <w:pPr>
              <w:pStyle w:val="ListParagraph"/>
              <w:spacing w:after="0" w:line="240" w:lineRule="auto"/>
              <w:ind w:left="0"/>
              <w:rPr>
                <w:rFonts w:cs="Times New Roman"/>
              </w:rPr>
            </w:pPr>
            <w:r>
              <w:rPr>
                <w:rFonts w:cs="Times New Roman"/>
              </w:rPr>
              <w:t>Chi tiết bản ghi trả về dưới dạng Base64</w:t>
            </w:r>
          </w:p>
        </w:tc>
        <w:tc>
          <w:tcPr>
            <w:tcW w:w="2116" w:type="dxa"/>
            <w:tcBorders>
              <w:top w:val="single" w:sz="4" w:space="0" w:color="2E74B5"/>
              <w:left w:val="single" w:sz="4" w:space="0" w:color="2E74B5"/>
              <w:bottom w:val="single" w:sz="4" w:space="0" w:color="2E74B5"/>
              <w:right w:val="single" w:sz="4" w:space="0" w:color="2E74B5"/>
            </w:tcBorders>
          </w:tcPr>
          <w:p w14:paraId="0DB97ABD" w14:textId="77777777" w:rsidR="00AC3E5D" w:rsidRPr="009372AD" w:rsidRDefault="00AC3E5D" w:rsidP="001B79C4">
            <w:pPr>
              <w:pStyle w:val="ListParagraph"/>
              <w:ind w:left="0"/>
              <w:jc w:val="both"/>
              <w:rPr>
                <w:rFonts w:cs="Times New Roman"/>
              </w:rPr>
            </w:pPr>
          </w:p>
        </w:tc>
      </w:tr>
    </w:tbl>
    <w:p w14:paraId="4A3F17EB" w14:textId="3F4C0E54" w:rsidR="00266047" w:rsidRDefault="003F040A" w:rsidP="00E2046D">
      <w:pPr>
        <w:pStyle w:val="Heading3"/>
        <w:rPr>
          <w:lang w:val="en-US"/>
        </w:rPr>
      </w:pPr>
      <w:bookmarkStart w:id="153" w:name="_Toc101427543"/>
      <w:r>
        <w:rPr>
          <w:lang w:val="en-US"/>
        </w:rPr>
        <w:t>Nhận</w:t>
      </w:r>
      <w:r w:rsidR="00266047">
        <w:rPr>
          <w:lang w:val="en-US"/>
        </w:rPr>
        <w:t xml:space="preserve"> kết quả lịch sự truyền nhận</w:t>
      </w:r>
    </w:p>
    <w:p w14:paraId="4539B13F" w14:textId="570E41D4" w:rsidR="00266047" w:rsidRDefault="00266047" w:rsidP="00266047">
      <w:pPr>
        <w:rPr>
          <w:lang w:eastAsia="x-none"/>
        </w:rPr>
      </w:pPr>
      <w:r>
        <w:rPr>
          <w:lang w:eastAsia="x-none"/>
        </w:rPr>
        <w:t>URL</w:t>
      </w:r>
    </w:p>
    <w:p w14:paraId="59005508" w14:textId="6429702B" w:rsidR="00266047" w:rsidRDefault="00266047" w:rsidP="00266047">
      <w:pPr>
        <w:rPr>
          <w:rFonts w:cs="Times New Roman"/>
          <w:b/>
          <w:color w:val="000000"/>
          <w:sz w:val="19"/>
          <w:szCs w:val="19"/>
        </w:rPr>
      </w:pPr>
      <w:r>
        <w:rPr>
          <w:lang w:eastAsia="x-none"/>
        </w:rPr>
        <w:tab/>
        <w:t xml:space="preserve">String </w:t>
      </w:r>
      <w:r>
        <w:rPr>
          <w:rFonts w:ascii="Consolas" w:hAnsi="Consolas" w:cs="Consolas"/>
          <w:color w:val="000000"/>
          <w:sz w:val="19"/>
          <w:szCs w:val="19"/>
        </w:rPr>
        <w:t>GetResultsTransaction (</w:t>
      </w:r>
      <w:r w:rsidRPr="003F040A">
        <w:rPr>
          <w:rFonts w:ascii="Consolas" w:hAnsi="Consolas" w:cs="Consolas"/>
          <w:color w:val="0000FF"/>
          <w:sz w:val="19"/>
          <w:szCs w:val="19"/>
        </w:rPr>
        <w:t>string</w:t>
      </w:r>
      <w:r>
        <w:rPr>
          <w:rFonts w:ascii="Consolas" w:hAnsi="Consolas" w:cs="Consolas"/>
          <w:color w:val="000000"/>
          <w:sz w:val="19"/>
          <w:szCs w:val="19"/>
        </w:rPr>
        <w:t xml:space="preserve"> </w:t>
      </w:r>
      <w:r w:rsidRPr="003F040A">
        <w:rPr>
          <w:rFonts w:cs="Times New Roman"/>
          <w:b/>
          <w:color w:val="000000"/>
          <w:szCs w:val="24"/>
        </w:rPr>
        <w:t>username</w:t>
      </w:r>
      <w:r>
        <w:rPr>
          <w:rFonts w:ascii="Consolas" w:hAnsi="Consolas" w:cs="Consolas"/>
          <w:color w:val="000000"/>
          <w:sz w:val="19"/>
          <w:szCs w:val="19"/>
        </w:rPr>
        <w:t xml:space="preserve">, </w:t>
      </w:r>
      <w:r w:rsidRPr="003F040A">
        <w:rPr>
          <w:rFonts w:ascii="Consolas" w:hAnsi="Consolas" w:cs="Consolas"/>
          <w:color w:val="0000FF"/>
          <w:sz w:val="19"/>
          <w:szCs w:val="19"/>
        </w:rPr>
        <w:t xml:space="preserve">string </w:t>
      </w:r>
      <w:ins w:id="154" w:author="Comparison" w:date="2022-04-14T16:28:00Z">
        <w:r w:rsidRPr="00C9394A">
          <w:rPr>
            <w:b/>
          </w:rPr>
          <w:t>password</w:t>
        </w:r>
      </w:ins>
      <w:r w:rsidR="003F040A">
        <w:rPr>
          <w:b/>
        </w:rPr>
        <w:t xml:space="preserve">, </w:t>
      </w:r>
      <w:r w:rsidR="003F040A" w:rsidRPr="003F040A">
        <w:rPr>
          <w:color w:val="0000FF"/>
        </w:rPr>
        <w:t xml:space="preserve">int </w:t>
      </w:r>
      <w:r w:rsidR="003F040A">
        <w:t xml:space="preserve">Id,bool </w:t>
      </w:r>
      <w:r w:rsidR="003F040A" w:rsidRPr="003F040A">
        <w:rPr>
          <w:rFonts w:cs="Times New Roman"/>
          <w:b/>
          <w:color w:val="000000"/>
          <w:sz w:val="19"/>
          <w:szCs w:val="19"/>
        </w:rPr>
        <w:t>tranErr</w:t>
      </w:r>
      <w:r w:rsidR="003F040A">
        <w:rPr>
          <w:rFonts w:cs="Times New Roman"/>
          <w:b/>
          <w:color w:val="000000"/>
          <w:sz w:val="19"/>
          <w:szCs w:val="19"/>
        </w:rPr>
        <w:t xml:space="preserve"> = true)</w:t>
      </w:r>
    </w:p>
    <w:p w14:paraId="24C10E92" w14:textId="0DB649D7" w:rsidR="003F040A" w:rsidRDefault="003F040A" w:rsidP="00266047">
      <w:pPr>
        <w:rPr>
          <w:rFonts w:cs="Times New Roman"/>
          <w:color w:val="000000"/>
          <w:szCs w:val="24"/>
        </w:rPr>
      </w:pPr>
      <w:r>
        <w:rPr>
          <w:rFonts w:cs="Times New Roman"/>
          <w:color w:val="000000"/>
          <w:szCs w:val="24"/>
        </w:rPr>
        <w:t>DESCRIPTION</w:t>
      </w:r>
    </w:p>
    <w:p w14:paraId="253B8005" w14:textId="4A46B74F" w:rsidR="003F040A" w:rsidRDefault="003F040A" w:rsidP="00266047">
      <w:pPr>
        <w:rPr>
          <w:rFonts w:cs="Times New Roman"/>
          <w:color w:val="000000"/>
          <w:szCs w:val="24"/>
        </w:rPr>
      </w:pPr>
      <w:r>
        <w:rPr>
          <w:rFonts w:cs="Times New Roman"/>
          <w:color w:val="000000"/>
          <w:szCs w:val="24"/>
        </w:rPr>
        <w:t>Đây là webservice nhận kết quả lịch sự truyền nhận</w:t>
      </w:r>
    </w:p>
    <w:p w14:paraId="15F32579" w14:textId="4C728E2B" w:rsidR="003F040A" w:rsidRDefault="003F040A" w:rsidP="00266047">
      <w:pPr>
        <w:rPr>
          <w:rFonts w:cs="Times New Roman"/>
          <w:color w:val="000000"/>
          <w:szCs w:val="24"/>
        </w:rPr>
      </w:pPr>
      <w:r>
        <w:rPr>
          <w:rFonts w:cs="Times New Roman"/>
          <w:color w:val="000000"/>
          <w:szCs w:val="24"/>
        </w:rPr>
        <w:t>HTTP METHOD</w:t>
      </w:r>
    </w:p>
    <w:p w14:paraId="61C4E355" w14:textId="4942FC56" w:rsidR="003F040A" w:rsidRDefault="003F040A" w:rsidP="003F040A">
      <w:pPr>
        <w:ind w:firstLine="540"/>
        <w:rPr>
          <w:rFonts w:cs="Times New Roman"/>
          <w:color w:val="000000"/>
          <w:szCs w:val="24"/>
        </w:rPr>
      </w:pPr>
      <w:r>
        <w:rPr>
          <w:rFonts w:cs="Times New Roman"/>
          <w:color w:val="000000"/>
          <w:szCs w:val="24"/>
        </w:rPr>
        <w:t>POST</w:t>
      </w:r>
    </w:p>
    <w:p w14:paraId="7C33BF38" w14:textId="77777777" w:rsidR="003F040A" w:rsidRPr="00610AFD" w:rsidRDefault="003F040A" w:rsidP="00A75803">
      <w:pPr>
        <w:pStyle w:val="N"/>
        <w:rPr>
          <w:ins w:id="155" w:author="Comparison" w:date="2022-04-14T16:28:00Z"/>
        </w:rPr>
      </w:pPr>
      <w:ins w:id="156" w:author="Comparison" w:date="2022-04-14T16:28:00Z">
        <w:r w:rsidRPr="00610AFD">
          <w:t>REQUEST BODY</w:t>
        </w:r>
      </w:ins>
    </w:p>
    <w:p w14:paraId="683BC5D2" w14:textId="4A3683C7" w:rsidR="003F040A" w:rsidRPr="003F040A" w:rsidRDefault="003F040A" w:rsidP="003F040A">
      <w:pPr>
        <w:pStyle w:val="ListParagraph"/>
        <w:numPr>
          <w:ilvl w:val="0"/>
          <w:numId w:val="2"/>
        </w:numPr>
        <w:spacing w:after="0" w:line="360" w:lineRule="auto"/>
        <w:ind w:left="1080"/>
        <w:jc w:val="both"/>
        <w:rPr>
          <w:rFonts w:eastAsia="Calibri" w:cs="Times New Roman"/>
          <w:b/>
          <w:szCs w:val="24"/>
          <w:u w:val="single"/>
        </w:rPr>
      </w:pPr>
      <w:ins w:id="157" w:author="Comparison" w:date="2022-04-14T16:28:00Z">
        <w:r w:rsidRPr="009372AD">
          <w:rPr>
            <w:rFonts w:eastAsia="Calibri" w:cs="Times New Roman"/>
            <w:b/>
            <w:szCs w:val="24"/>
          </w:rPr>
          <w:lastRenderedPageBreak/>
          <w:t>Username/pass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ins>
    </w:p>
    <w:p w14:paraId="286A5005" w14:textId="00C34517" w:rsidR="003F040A" w:rsidRPr="003F040A" w:rsidRDefault="003F040A" w:rsidP="003F040A">
      <w:pPr>
        <w:pStyle w:val="ListParagraph"/>
        <w:numPr>
          <w:ilvl w:val="0"/>
          <w:numId w:val="2"/>
        </w:numPr>
        <w:spacing w:after="0" w:line="360" w:lineRule="auto"/>
        <w:ind w:left="1080"/>
        <w:jc w:val="both"/>
        <w:rPr>
          <w:rFonts w:eastAsia="Calibri" w:cs="Times New Roman"/>
          <w:b/>
          <w:szCs w:val="24"/>
          <w:u w:val="single"/>
        </w:rPr>
      </w:pPr>
      <w:r w:rsidRPr="003F040A">
        <w:rPr>
          <w:rFonts w:eastAsia="Calibri" w:cs="Times New Roman"/>
          <w:b/>
          <w:szCs w:val="24"/>
        </w:rPr>
        <w:t xml:space="preserve">Id: </w:t>
      </w:r>
      <w:r>
        <w:rPr>
          <w:rFonts w:eastAsia="Calibri" w:cs="Times New Roman"/>
          <w:szCs w:val="24"/>
        </w:rPr>
        <w:t xml:space="preserve">Id của Packagetranscation trong </w:t>
      </w:r>
      <w:ins w:id="158" w:author="Comparison" w:date="2022-04-14T16:28:00Z">
        <w:r w:rsidRPr="003F040A">
          <w:rPr>
            <w:b/>
          </w:rPr>
          <w:t>chi tiết step CQT trả về</w:t>
        </w:r>
      </w:ins>
      <w:r>
        <w:rPr>
          <w:b/>
        </w:rPr>
        <w:t xml:space="preserve"> </w:t>
      </w:r>
    </w:p>
    <w:p w14:paraId="6F1A2B7C" w14:textId="39E55EC5" w:rsidR="003F040A" w:rsidRPr="00521E21" w:rsidRDefault="003F040A" w:rsidP="003F040A">
      <w:pPr>
        <w:pStyle w:val="ListParagraph"/>
        <w:numPr>
          <w:ilvl w:val="0"/>
          <w:numId w:val="2"/>
        </w:numPr>
        <w:spacing w:after="0" w:line="360" w:lineRule="auto"/>
        <w:ind w:left="1080"/>
        <w:jc w:val="both"/>
        <w:rPr>
          <w:rFonts w:eastAsia="Calibri" w:cs="Times New Roman"/>
          <w:b/>
          <w:szCs w:val="24"/>
          <w:u w:val="single"/>
        </w:rPr>
      </w:pPr>
      <w:r w:rsidRPr="003F040A">
        <w:rPr>
          <w:rFonts w:eastAsia="Calibri" w:cs="Times New Roman"/>
          <w:b/>
          <w:szCs w:val="24"/>
        </w:rPr>
        <w:t xml:space="preserve">TranErr: </w:t>
      </w:r>
      <w:r w:rsidR="00A75803">
        <w:rPr>
          <w:rFonts w:eastAsia="Calibri" w:cs="Times New Roman"/>
          <w:szCs w:val="24"/>
        </w:rPr>
        <w:t>true :</w:t>
      </w:r>
      <w:r w:rsidR="00A75803" w:rsidRPr="00A75803">
        <w:rPr>
          <w:rFonts w:ascii="Consolas" w:hAnsi="Consolas" w:cs="Consolas"/>
          <w:color w:val="008000"/>
          <w:sz w:val="19"/>
          <w:szCs w:val="19"/>
        </w:rPr>
        <w:t xml:space="preserve"> </w:t>
      </w:r>
      <w:r w:rsidR="00A75803" w:rsidRPr="00521E21">
        <w:rPr>
          <w:rFonts w:ascii="Consolas" w:hAnsi="Consolas" w:cs="Consolas"/>
          <w:sz w:val="19"/>
          <w:szCs w:val="19"/>
        </w:rPr>
        <w:t>trường hợp lỗi màn hinh xem chi tiết cho nhận lại</w:t>
      </w:r>
      <w:r w:rsidR="00521E21" w:rsidRPr="00521E21">
        <w:rPr>
          <w:rFonts w:ascii="Consolas" w:hAnsi="Consolas" w:cs="Consolas"/>
          <w:sz w:val="19"/>
          <w:szCs w:val="19"/>
        </w:rPr>
        <w:t>, false</w:t>
      </w:r>
      <w:r w:rsidR="00521E21">
        <w:rPr>
          <w:rFonts w:ascii="Consolas" w:hAnsi="Consolas" w:cs="Consolas"/>
          <w:sz w:val="19"/>
          <w:szCs w:val="19"/>
        </w:rPr>
        <w:t>:</w:t>
      </w:r>
      <w:r w:rsidR="00521E21" w:rsidRPr="00521E21">
        <w:rPr>
          <w:rFonts w:ascii="Consolas" w:hAnsi="Consolas" w:cs="Consolas"/>
          <w:color w:val="008000"/>
          <w:sz w:val="19"/>
          <w:szCs w:val="19"/>
        </w:rPr>
        <w:t xml:space="preserve"> </w:t>
      </w:r>
      <w:r w:rsidR="00521E21" w:rsidRPr="00521E21">
        <w:rPr>
          <w:rFonts w:ascii="Consolas" w:hAnsi="Consolas" w:cs="Consolas"/>
          <w:sz w:val="19"/>
          <w:szCs w:val="19"/>
        </w:rPr>
        <w:t>trường hợp nhận từ màn hinh danh sách</w:t>
      </w:r>
      <w:r w:rsidR="00A75803" w:rsidRPr="00521E21">
        <w:rPr>
          <w:rFonts w:eastAsia="Calibri" w:cs="Times New Roman"/>
          <w:szCs w:val="24"/>
        </w:rPr>
        <w:t xml:space="preserve"> </w:t>
      </w:r>
      <w:bookmarkStart w:id="159" w:name="_GoBack"/>
      <w:bookmarkEnd w:id="159"/>
    </w:p>
    <w:p w14:paraId="1CEDF983" w14:textId="77777777" w:rsidR="00A75803" w:rsidRDefault="00A75803" w:rsidP="00A75803">
      <w:pPr>
        <w:pStyle w:val="N"/>
        <w:rPr>
          <w:ins w:id="160" w:author="Comparison" w:date="2022-04-14T16:28:00Z"/>
        </w:rPr>
      </w:pPr>
      <w:ins w:id="161" w:author="Comparison" w:date="2022-04-14T16:28:00Z">
        <w:r w:rsidRPr="00CA654D">
          <w:t>RETURNS</w:t>
        </w:r>
      </w:ins>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4899"/>
        <w:gridCol w:w="2116"/>
      </w:tblGrid>
      <w:tr w:rsidR="00A75803" w:rsidRPr="00660ABB" w14:paraId="5B8AD1EA" w14:textId="77777777" w:rsidTr="00197697">
        <w:trPr>
          <w:ins w:id="162" w:author="Comparison" w:date="2022-04-14T16:28:00Z"/>
        </w:trPr>
        <w:tc>
          <w:tcPr>
            <w:tcW w:w="2250" w:type="dxa"/>
            <w:tcBorders>
              <w:top w:val="single" w:sz="4" w:space="0" w:color="2E74B5"/>
              <w:left w:val="single" w:sz="4" w:space="0" w:color="2E74B5"/>
              <w:bottom w:val="single" w:sz="4" w:space="0" w:color="2E74B5"/>
              <w:right w:val="single" w:sz="4" w:space="0" w:color="2E74B5"/>
            </w:tcBorders>
            <w:shd w:val="clear" w:color="auto" w:fill="F2F2F2"/>
          </w:tcPr>
          <w:p w14:paraId="7089E629" w14:textId="77777777" w:rsidR="00A75803" w:rsidRPr="00660ABB" w:rsidRDefault="00A75803" w:rsidP="00197697">
            <w:pPr>
              <w:pStyle w:val="ListParagraph"/>
              <w:rPr>
                <w:ins w:id="163" w:author="Comparison" w:date="2022-04-14T16:28:00Z"/>
              </w:rPr>
            </w:pPr>
            <w:ins w:id="164" w:author="Comparison" w:date="2022-04-14T16:28:00Z">
              <w:r>
                <w:t>Kết quả</w:t>
              </w:r>
            </w:ins>
          </w:p>
        </w:tc>
        <w:tc>
          <w:tcPr>
            <w:tcW w:w="4899" w:type="dxa"/>
            <w:tcBorders>
              <w:top w:val="single" w:sz="4" w:space="0" w:color="2E74B5"/>
              <w:left w:val="single" w:sz="4" w:space="0" w:color="2E74B5"/>
              <w:bottom w:val="single" w:sz="4" w:space="0" w:color="2E74B5"/>
              <w:right w:val="single" w:sz="4" w:space="0" w:color="2E74B5"/>
            </w:tcBorders>
            <w:shd w:val="clear" w:color="auto" w:fill="F2F2F2"/>
          </w:tcPr>
          <w:p w14:paraId="754FAF59" w14:textId="77777777" w:rsidR="00A75803" w:rsidRPr="00660ABB" w:rsidRDefault="00A75803" w:rsidP="00197697">
            <w:pPr>
              <w:pStyle w:val="ListParagraph"/>
              <w:rPr>
                <w:ins w:id="165" w:author="Comparison" w:date="2022-04-14T16:28:00Z"/>
              </w:rPr>
            </w:pPr>
            <w:ins w:id="166" w:author="Comparison" w:date="2022-04-14T16:28:00Z">
              <w:r w:rsidRPr="00660ABB">
                <w:t>Mô tả</w:t>
              </w:r>
            </w:ins>
          </w:p>
        </w:tc>
        <w:tc>
          <w:tcPr>
            <w:tcW w:w="2116" w:type="dxa"/>
            <w:tcBorders>
              <w:top w:val="single" w:sz="4" w:space="0" w:color="2E74B5"/>
              <w:left w:val="single" w:sz="4" w:space="0" w:color="2E74B5"/>
              <w:bottom w:val="single" w:sz="4" w:space="0" w:color="2E74B5"/>
              <w:right w:val="single" w:sz="4" w:space="0" w:color="2E74B5"/>
            </w:tcBorders>
            <w:shd w:val="clear" w:color="auto" w:fill="F2F2F2"/>
          </w:tcPr>
          <w:p w14:paraId="0D06DE4C" w14:textId="77777777" w:rsidR="00A75803" w:rsidRPr="00660ABB" w:rsidRDefault="00A75803" w:rsidP="00197697">
            <w:pPr>
              <w:pStyle w:val="ListParagraph"/>
              <w:rPr>
                <w:ins w:id="167" w:author="Comparison" w:date="2022-04-14T16:28:00Z"/>
              </w:rPr>
            </w:pPr>
            <w:ins w:id="168" w:author="Comparison" w:date="2022-04-14T16:28:00Z">
              <w:r>
                <w:t>Ghi chú</w:t>
              </w:r>
            </w:ins>
          </w:p>
        </w:tc>
      </w:tr>
      <w:tr w:rsidR="00A75803" w:rsidRPr="00660ABB" w14:paraId="1F19481D" w14:textId="77777777" w:rsidTr="00197697">
        <w:trPr>
          <w:ins w:id="169" w:author="Comparison" w:date="2022-04-14T16:28:00Z"/>
        </w:trPr>
        <w:tc>
          <w:tcPr>
            <w:tcW w:w="2250" w:type="dxa"/>
            <w:tcBorders>
              <w:top w:val="single" w:sz="4" w:space="0" w:color="2E74B5"/>
              <w:left w:val="single" w:sz="4" w:space="0" w:color="2E74B5"/>
              <w:right w:val="single" w:sz="4" w:space="0" w:color="2E74B5"/>
            </w:tcBorders>
            <w:shd w:val="clear" w:color="auto" w:fill="auto"/>
          </w:tcPr>
          <w:p w14:paraId="77A3E2B5" w14:textId="77777777" w:rsidR="00A75803" w:rsidRPr="009372AD" w:rsidRDefault="00A75803" w:rsidP="00197697">
            <w:pPr>
              <w:autoSpaceDE w:val="0"/>
              <w:autoSpaceDN w:val="0"/>
              <w:adjustRightInd w:val="0"/>
              <w:spacing w:after="0" w:line="240" w:lineRule="auto"/>
              <w:rPr>
                <w:ins w:id="170" w:author="Comparison" w:date="2022-04-14T16:28:00Z"/>
                <w:rFonts w:eastAsia="Calibri" w:cs="Times New Roman"/>
                <w:sz w:val="19"/>
                <w:szCs w:val="19"/>
              </w:rPr>
            </w:pPr>
            <w:ins w:id="171" w:author="Comparison" w:date="2022-04-14T16:28:00Z">
              <w:r w:rsidRPr="009372AD">
                <w:rPr>
                  <w:rFonts w:eastAsia="Calibri" w:cs="Times New Roman"/>
                  <w:szCs w:val="24"/>
                </w:rPr>
                <w:t>ERR:1</w:t>
              </w:r>
            </w:ins>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653D3EC0" w14:textId="77777777" w:rsidR="00A75803" w:rsidRPr="009372AD" w:rsidRDefault="00A75803" w:rsidP="00197697">
            <w:pPr>
              <w:pStyle w:val="ListParagraph"/>
              <w:spacing w:after="0" w:line="240" w:lineRule="auto"/>
              <w:ind w:left="0"/>
              <w:rPr>
                <w:ins w:id="172" w:author="Comparison" w:date="2022-04-14T16:28:00Z"/>
                <w:rFonts w:eastAsia="Calibri" w:cs="Times New Roman"/>
              </w:rPr>
            </w:pPr>
            <w:ins w:id="173" w:author="Comparison" w:date="2022-04-14T16:28:00Z">
              <w:r w:rsidRPr="009372AD">
                <w:rPr>
                  <w:rFonts w:eastAsia="Calibri" w:cs="Times New Roman"/>
                </w:rPr>
                <w:t>Tài khoản đăng nhập sai hoặc không có quyề</w:t>
              </w:r>
              <w:r>
                <w:rPr>
                  <w:rFonts w:eastAsia="Calibri" w:cs="Times New Roman"/>
                </w:rPr>
                <w:t>n</w:t>
              </w:r>
            </w:ins>
          </w:p>
        </w:tc>
        <w:tc>
          <w:tcPr>
            <w:tcW w:w="2116" w:type="dxa"/>
            <w:tcBorders>
              <w:top w:val="single" w:sz="4" w:space="0" w:color="2E74B5"/>
              <w:left w:val="single" w:sz="4" w:space="0" w:color="2E74B5"/>
              <w:bottom w:val="single" w:sz="4" w:space="0" w:color="2E74B5"/>
              <w:right w:val="single" w:sz="4" w:space="0" w:color="2E74B5"/>
            </w:tcBorders>
          </w:tcPr>
          <w:p w14:paraId="799D3578" w14:textId="77777777" w:rsidR="00A75803" w:rsidRPr="009372AD" w:rsidRDefault="00A75803" w:rsidP="00197697">
            <w:pPr>
              <w:pStyle w:val="ListParagraph"/>
              <w:ind w:left="0"/>
              <w:jc w:val="both"/>
              <w:rPr>
                <w:ins w:id="174" w:author="Comparison" w:date="2022-04-14T16:28:00Z"/>
                <w:rFonts w:cs="Times New Roman"/>
              </w:rPr>
            </w:pPr>
          </w:p>
        </w:tc>
      </w:tr>
      <w:tr w:rsidR="00A75803" w:rsidRPr="00660ABB" w14:paraId="3A5CAE5F" w14:textId="77777777" w:rsidTr="00197697">
        <w:trPr>
          <w:ins w:id="175" w:author="Comparison" w:date="2022-04-14T16:28:00Z"/>
        </w:trPr>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27F03C68" w14:textId="77777777" w:rsidR="00A75803" w:rsidRPr="009372AD" w:rsidRDefault="00A75803" w:rsidP="00197697">
            <w:pPr>
              <w:autoSpaceDE w:val="0"/>
              <w:autoSpaceDN w:val="0"/>
              <w:adjustRightInd w:val="0"/>
              <w:spacing w:after="0" w:line="240" w:lineRule="auto"/>
              <w:rPr>
                <w:ins w:id="176" w:author="Comparison" w:date="2022-04-14T16:28:00Z"/>
                <w:rFonts w:eastAsia="Calibri" w:cs="Times New Roman"/>
                <w:szCs w:val="24"/>
              </w:rPr>
            </w:pPr>
            <w:ins w:id="177" w:author="Comparison" w:date="2022-04-14T16:28:00Z">
              <w:r w:rsidRPr="00E22984">
                <w:rPr>
                  <w:rFonts w:eastAsia="Calibri" w:cs="Times New Roman"/>
                  <w:szCs w:val="24"/>
                </w:rPr>
                <w:t>ERR:2</w:t>
              </w:r>
            </w:ins>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464A1A47" w14:textId="77777777" w:rsidR="00A75803" w:rsidRPr="009372AD" w:rsidRDefault="00A75803" w:rsidP="00197697">
            <w:pPr>
              <w:spacing w:after="0" w:line="240" w:lineRule="auto"/>
              <w:rPr>
                <w:ins w:id="178" w:author="Comparison" w:date="2022-04-14T16:28:00Z"/>
                <w:rFonts w:eastAsia="Calibri" w:cs="Times New Roman"/>
                <w:szCs w:val="24"/>
              </w:rPr>
            </w:pPr>
            <w:ins w:id="179" w:author="Comparison" w:date="2022-04-14T16:28:00Z">
              <w:r>
                <w:rPr>
                  <w:rFonts w:eastAsia="Calibri" w:cs="Times New Roman"/>
                  <w:szCs w:val="24"/>
                </w:rPr>
                <w:t>Không tìm thấy công ty đăng nhập</w:t>
              </w:r>
            </w:ins>
          </w:p>
        </w:tc>
        <w:tc>
          <w:tcPr>
            <w:tcW w:w="2116" w:type="dxa"/>
            <w:tcBorders>
              <w:top w:val="single" w:sz="4" w:space="0" w:color="2E74B5"/>
              <w:left w:val="single" w:sz="4" w:space="0" w:color="2E74B5"/>
              <w:bottom w:val="single" w:sz="4" w:space="0" w:color="2E74B5"/>
              <w:right w:val="single" w:sz="4" w:space="0" w:color="2E74B5"/>
            </w:tcBorders>
          </w:tcPr>
          <w:p w14:paraId="23DEEDFC" w14:textId="77777777" w:rsidR="00A75803" w:rsidRPr="009372AD" w:rsidRDefault="00A75803" w:rsidP="00197697">
            <w:pPr>
              <w:jc w:val="both"/>
              <w:rPr>
                <w:ins w:id="180" w:author="Comparison" w:date="2022-04-14T16:28:00Z"/>
                <w:rFonts w:cs="Times New Roman"/>
                <w:szCs w:val="24"/>
              </w:rPr>
            </w:pPr>
          </w:p>
        </w:tc>
      </w:tr>
      <w:tr w:rsidR="00A75803" w:rsidRPr="00660ABB" w14:paraId="140D060B" w14:textId="77777777" w:rsidTr="00197697">
        <w:trPr>
          <w:ins w:id="181" w:author="Comparison" w:date="2022-04-14T16:28:00Z"/>
        </w:trPr>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109A337A" w14:textId="77777777" w:rsidR="00A75803" w:rsidRPr="009372AD" w:rsidRDefault="00A75803" w:rsidP="00197697">
            <w:pPr>
              <w:autoSpaceDE w:val="0"/>
              <w:autoSpaceDN w:val="0"/>
              <w:adjustRightInd w:val="0"/>
              <w:spacing w:after="0" w:line="240" w:lineRule="auto"/>
              <w:rPr>
                <w:ins w:id="182" w:author="Comparison" w:date="2022-04-14T16:28:00Z"/>
                <w:rFonts w:eastAsia="Calibri" w:cs="Times New Roman"/>
                <w:szCs w:val="24"/>
              </w:rPr>
            </w:pPr>
            <w:ins w:id="183" w:author="Comparison" w:date="2022-04-14T16:28:00Z">
              <w:r w:rsidRPr="00E22984">
                <w:rPr>
                  <w:rFonts w:eastAsia="Calibri" w:cs="Times New Roman"/>
                  <w:szCs w:val="24"/>
                </w:rPr>
                <w:t>ERR:</w:t>
              </w:r>
              <w:r>
                <w:rPr>
                  <w:rFonts w:eastAsia="Calibri" w:cs="Times New Roman"/>
                  <w:szCs w:val="24"/>
                </w:rPr>
                <w:t>3</w:t>
              </w:r>
            </w:ins>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06B5954F" w14:textId="77777777" w:rsidR="00A75803" w:rsidRPr="009372AD" w:rsidRDefault="00A75803" w:rsidP="00197697">
            <w:pPr>
              <w:spacing w:after="0" w:line="240" w:lineRule="auto"/>
              <w:rPr>
                <w:ins w:id="184" w:author="Comparison" w:date="2022-04-14T16:28:00Z"/>
                <w:rFonts w:eastAsia="Calibri" w:cs="Times New Roman"/>
                <w:szCs w:val="24"/>
              </w:rPr>
            </w:pPr>
            <w:ins w:id="185" w:author="Comparison" w:date="2022-04-14T16:28:00Z">
              <w:r>
                <w:rPr>
                  <w:rFonts w:eastAsia="Calibri" w:cs="Times New Roman"/>
                  <w:szCs w:val="24"/>
                </w:rPr>
                <w:t>Mã thông điệp không thuộc công ty tra cứu</w:t>
              </w:r>
            </w:ins>
          </w:p>
        </w:tc>
        <w:tc>
          <w:tcPr>
            <w:tcW w:w="2116" w:type="dxa"/>
            <w:tcBorders>
              <w:top w:val="single" w:sz="4" w:space="0" w:color="2E74B5"/>
              <w:left w:val="single" w:sz="4" w:space="0" w:color="2E74B5"/>
              <w:bottom w:val="single" w:sz="4" w:space="0" w:color="2E74B5"/>
              <w:right w:val="single" w:sz="4" w:space="0" w:color="2E74B5"/>
            </w:tcBorders>
          </w:tcPr>
          <w:p w14:paraId="7F2D9DD6" w14:textId="77777777" w:rsidR="00A75803" w:rsidRPr="009372AD" w:rsidRDefault="00A75803" w:rsidP="00197697">
            <w:pPr>
              <w:pStyle w:val="ListParagraph"/>
              <w:ind w:left="0"/>
              <w:jc w:val="both"/>
              <w:rPr>
                <w:ins w:id="186" w:author="Comparison" w:date="2022-04-14T16:28:00Z"/>
                <w:rFonts w:cs="Times New Roman"/>
              </w:rPr>
            </w:pPr>
          </w:p>
        </w:tc>
      </w:tr>
      <w:tr w:rsidR="00A75803" w:rsidRPr="00660ABB" w14:paraId="12D3F452" w14:textId="77777777" w:rsidTr="00197697">
        <w:trPr>
          <w:ins w:id="187" w:author="Comparison" w:date="2022-04-14T16:28:00Z"/>
        </w:trPr>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52AD8BAB" w14:textId="77777777" w:rsidR="00A75803" w:rsidRPr="00E22984" w:rsidRDefault="00A75803" w:rsidP="00197697">
            <w:pPr>
              <w:autoSpaceDE w:val="0"/>
              <w:autoSpaceDN w:val="0"/>
              <w:adjustRightInd w:val="0"/>
              <w:spacing w:after="0" w:line="240" w:lineRule="auto"/>
              <w:rPr>
                <w:ins w:id="188" w:author="Comparison" w:date="2022-04-14T16:28:00Z"/>
                <w:rFonts w:eastAsia="Calibri" w:cs="Times New Roman"/>
                <w:szCs w:val="24"/>
              </w:rPr>
            </w:pPr>
            <w:ins w:id="189" w:author="Comparison" w:date="2022-04-14T16:28:00Z">
              <w:r w:rsidRPr="00E22984">
                <w:rPr>
                  <w:rFonts w:eastAsia="Calibri" w:cs="Times New Roman"/>
                  <w:szCs w:val="24"/>
                </w:rPr>
                <w:t>ERR:</w:t>
              </w:r>
              <w:r>
                <w:rPr>
                  <w:rFonts w:eastAsia="Calibri" w:cs="Times New Roman"/>
                  <w:szCs w:val="24"/>
                </w:rPr>
                <w:t>4</w:t>
              </w:r>
            </w:ins>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66D3F762" w14:textId="77777777" w:rsidR="00A75803" w:rsidRDefault="00A75803" w:rsidP="00197697">
            <w:pPr>
              <w:spacing w:after="0" w:line="240" w:lineRule="auto"/>
              <w:rPr>
                <w:ins w:id="190" w:author="Comparison" w:date="2022-04-14T16:28:00Z"/>
                <w:rFonts w:eastAsia="Calibri" w:cs="Times New Roman"/>
                <w:szCs w:val="24"/>
              </w:rPr>
            </w:pPr>
            <w:ins w:id="191" w:author="Comparison" w:date="2022-04-14T16:28:00Z">
              <w:r>
                <w:rPr>
                  <w:rFonts w:eastAsia="Calibri" w:cs="Times New Roman"/>
                  <w:szCs w:val="24"/>
                </w:rPr>
                <w:t>Tham số truyền vào rỗng</w:t>
              </w:r>
            </w:ins>
          </w:p>
        </w:tc>
        <w:tc>
          <w:tcPr>
            <w:tcW w:w="2116" w:type="dxa"/>
            <w:tcBorders>
              <w:top w:val="single" w:sz="4" w:space="0" w:color="2E74B5"/>
              <w:left w:val="single" w:sz="4" w:space="0" w:color="2E74B5"/>
              <w:bottom w:val="single" w:sz="4" w:space="0" w:color="2E74B5"/>
              <w:right w:val="single" w:sz="4" w:space="0" w:color="2E74B5"/>
            </w:tcBorders>
          </w:tcPr>
          <w:p w14:paraId="6CC669C1" w14:textId="77777777" w:rsidR="00A75803" w:rsidRPr="009372AD" w:rsidRDefault="00A75803" w:rsidP="00197697">
            <w:pPr>
              <w:pStyle w:val="ListParagraph"/>
              <w:ind w:left="0"/>
              <w:jc w:val="both"/>
              <w:rPr>
                <w:ins w:id="192" w:author="Comparison" w:date="2022-04-14T16:28:00Z"/>
                <w:rFonts w:cs="Times New Roman"/>
              </w:rPr>
            </w:pPr>
          </w:p>
        </w:tc>
      </w:tr>
      <w:tr w:rsidR="00A75803" w:rsidRPr="00660ABB" w14:paraId="37E8751A" w14:textId="77777777" w:rsidTr="00197697">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6850B425" w14:textId="77777777" w:rsidR="00A75803" w:rsidRPr="009372AD" w:rsidRDefault="00A75803" w:rsidP="00197697">
            <w:pPr>
              <w:autoSpaceDE w:val="0"/>
              <w:autoSpaceDN w:val="0"/>
              <w:adjustRightInd w:val="0"/>
              <w:spacing w:after="0" w:line="240" w:lineRule="auto"/>
              <w:rPr>
                <w:rFonts w:eastAsia="Calibri" w:cs="Times New Roman"/>
                <w:szCs w:val="24"/>
              </w:rPr>
            </w:pPr>
            <w:r w:rsidRPr="00E22984">
              <w:rPr>
                <w:rFonts w:eastAsia="Calibri" w:cs="Times New Roman"/>
                <w:szCs w:val="24"/>
              </w:rPr>
              <w:t>ERR:5</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7B1BDEC8" w14:textId="77777777" w:rsidR="00A75803" w:rsidRPr="009372AD" w:rsidRDefault="00A75803" w:rsidP="00197697">
            <w:pPr>
              <w:pStyle w:val="ListParagraph"/>
              <w:spacing w:after="0" w:line="240" w:lineRule="auto"/>
              <w:ind w:left="0"/>
              <w:rPr>
                <w:rFonts w:eastAsia="Calibri" w:cs="Times New Roman"/>
              </w:rPr>
            </w:pPr>
            <w:r>
              <w:rPr>
                <w:rFonts w:eastAsia="Calibri" w:cs="Times New Roman"/>
              </w:rPr>
              <w:t>Có lỗi xảy ra</w:t>
            </w:r>
          </w:p>
        </w:tc>
        <w:tc>
          <w:tcPr>
            <w:tcW w:w="2116" w:type="dxa"/>
            <w:tcBorders>
              <w:top w:val="single" w:sz="4" w:space="0" w:color="2E74B5"/>
              <w:left w:val="single" w:sz="4" w:space="0" w:color="2E74B5"/>
              <w:bottom w:val="single" w:sz="4" w:space="0" w:color="2E74B5"/>
              <w:right w:val="single" w:sz="4" w:space="0" w:color="2E74B5"/>
            </w:tcBorders>
          </w:tcPr>
          <w:p w14:paraId="773E9BB5" w14:textId="77777777" w:rsidR="00A75803" w:rsidRPr="009372AD" w:rsidRDefault="00A75803" w:rsidP="00197697">
            <w:pPr>
              <w:pStyle w:val="ListParagraph"/>
              <w:ind w:left="0"/>
              <w:jc w:val="both"/>
              <w:rPr>
                <w:rFonts w:cs="Times New Roman"/>
              </w:rPr>
            </w:pPr>
            <w:r>
              <w:rPr>
                <w:rFonts w:cs="Times New Roman"/>
                <w:szCs w:val="24"/>
              </w:rPr>
              <w:t>Lỗi không xác định</w:t>
            </w:r>
          </w:p>
        </w:tc>
      </w:tr>
      <w:tr w:rsidR="00A75803" w:rsidRPr="00660ABB" w14:paraId="3DACC42E" w14:textId="77777777" w:rsidTr="00197697">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6BE13425" w14:textId="548FD82E" w:rsidR="00A75803" w:rsidRPr="00E22984" w:rsidRDefault="00A75803" w:rsidP="00197697">
            <w:pPr>
              <w:autoSpaceDE w:val="0"/>
              <w:autoSpaceDN w:val="0"/>
              <w:adjustRightInd w:val="0"/>
              <w:spacing w:after="0" w:line="240" w:lineRule="auto"/>
              <w:rPr>
                <w:rFonts w:eastAsia="Calibri" w:cs="Times New Roman"/>
                <w:szCs w:val="24"/>
              </w:rPr>
            </w:pPr>
            <w:r>
              <w:rPr>
                <w:rFonts w:eastAsia="Calibri" w:cs="Times New Roman"/>
                <w:szCs w:val="24"/>
              </w:rPr>
              <w:t>ERR:6</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399A5725" w14:textId="177EA2B7" w:rsidR="00A75803" w:rsidRDefault="00A75803" w:rsidP="00197697">
            <w:pPr>
              <w:pStyle w:val="ListParagraph"/>
              <w:spacing w:after="0" w:line="240" w:lineRule="auto"/>
              <w:ind w:left="0"/>
              <w:rPr>
                <w:rFonts w:cs="Times New Roman"/>
              </w:rPr>
            </w:pPr>
            <w:r>
              <w:rPr>
                <w:rFonts w:cs="Times New Roman"/>
              </w:rPr>
              <w:t xml:space="preserve">Sai trạng thái </w:t>
            </w:r>
          </w:p>
        </w:tc>
        <w:tc>
          <w:tcPr>
            <w:tcW w:w="2116" w:type="dxa"/>
            <w:tcBorders>
              <w:top w:val="single" w:sz="4" w:space="0" w:color="2E74B5"/>
              <w:left w:val="single" w:sz="4" w:space="0" w:color="2E74B5"/>
              <w:bottom w:val="single" w:sz="4" w:space="0" w:color="2E74B5"/>
              <w:right w:val="single" w:sz="4" w:space="0" w:color="2E74B5"/>
            </w:tcBorders>
          </w:tcPr>
          <w:p w14:paraId="710DE8E6" w14:textId="77777777" w:rsidR="00A75803" w:rsidRPr="009372AD" w:rsidRDefault="00A75803" w:rsidP="00197697">
            <w:pPr>
              <w:pStyle w:val="ListParagraph"/>
              <w:ind w:left="0"/>
              <w:jc w:val="both"/>
              <w:rPr>
                <w:rFonts w:cs="Times New Roman"/>
              </w:rPr>
            </w:pPr>
          </w:p>
        </w:tc>
      </w:tr>
      <w:tr w:rsidR="00A75803" w:rsidRPr="00660ABB" w14:paraId="4EA410ED" w14:textId="77777777" w:rsidTr="00197697">
        <w:tc>
          <w:tcPr>
            <w:tcW w:w="2250" w:type="dxa"/>
            <w:tcBorders>
              <w:top w:val="single" w:sz="4" w:space="0" w:color="2E74B5"/>
              <w:left w:val="single" w:sz="4" w:space="0" w:color="2E74B5"/>
              <w:bottom w:val="single" w:sz="4" w:space="0" w:color="2E74B5"/>
              <w:right w:val="single" w:sz="4" w:space="0" w:color="2E74B5"/>
            </w:tcBorders>
            <w:shd w:val="clear" w:color="auto" w:fill="auto"/>
          </w:tcPr>
          <w:p w14:paraId="3BD47A11" w14:textId="47419B78" w:rsidR="00A75803" w:rsidRDefault="00A75803" w:rsidP="00197697">
            <w:pPr>
              <w:autoSpaceDE w:val="0"/>
              <w:autoSpaceDN w:val="0"/>
              <w:adjustRightInd w:val="0"/>
              <w:spacing w:after="0" w:line="240" w:lineRule="auto"/>
              <w:rPr>
                <w:rFonts w:eastAsia="Calibri" w:cs="Times New Roman"/>
                <w:szCs w:val="24"/>
              </w:rPr>
            </w:pPr>
            <w:r>
              <w:rPr>
                <w:rFonts w:eastAsia="Calibri" w:cs="Times New Roman"/>
                <w:szCs w:val="24"/>
              </w:rPr>
              <w:t>Ok:kết quả</w:t>
            </w:r>
          </w:p>
        </w:tc>
        <w:tc>
          <w:tcPr>
            <w:tcW w:w="4899" w:type="dxa"/>
            <w:tcBorders>
              <w:top w:val="single" w:sz="4" w:space="0" w:color="2E74B5"/>
              <w:left w:val="single" w:sz="4" w:space="0" w:color="2E74B5"/>
              <w:bottom w:val="single" w:sz="4" w:space="0" w:color="2E74B5"/>
              <w:right w:val="single" w:sz="4" w:space="0" w:color="2E74B5"/>
            </w:tcBorders>
            <w:shd w:val="clear" w:color="auto" w:fill="auto"/>
          </w:tcPr>
          <w:p w14:paraId="615BC25A" w14:textId="7E51D81D" w:rsidR="00A75803" w:rsidRDefault="00A75803" w:rsidP="00197697">
            <w:pPr>
              <w:pStyle w:val="ListParagraph"/>
              <w:spacing w:after="0" w:line="240" w:lineRule="auto"/>
              <w:ind w:left="0"/>
              <w:rPr>
                <w:rFonts w:cs="Times New Roman"/>
              </w:rPr>
            </w:pPr>
            <w:r>
              <w:rPr>
                <w:rFonts w:cs="Times New Roman"/>
              </w:rPr>
              <w:t>Thông báo kết quả nhận kết quả</w:t>
            </w:r>
          </w:p>
        </w:tc>
        <w:tc>
          <w:tcPr>
            <w:tcW w:w="2116" w:type="dxa"/>
            <w:tcBorders>
              <w:top w:val="single" w:sz="4" w:space="0" w:color="2E74B5"/>
              <w:left w:val="single" w:sz="4" w:space="0" w:color="2E74B5"/>
              <w:bottom w:val="single" w:sz="4" w:space="0" w:color="2E74B5"/>
              <w:right w:val="single" w:sz="4" w:space="0" w:color="2E74B5"/>
            </w:tcBorders>
          </w:tcPr>
          <w:p w14:paraId="183BF148" w14:textId="77777777" w:rsidR="00A75803" w:rsidRPr="009372AD" w:rsidRDefault="00A75803" w:rsidP="00197697">
            <w:pPr>
              <w:pStyle w:val="ListParagraph"/>
              <w:ind w:left="0"/>
              <w:jc w:val="both"/>
              <w:rPr>
                <w:rFonts w:cs="Times New Roman"/>
              </w:rPr>
            </w:pPr>
          </w:p>
        </w:tc>
      </w:tr>
    </w:tbl>
    <w:p w14:paraId="756E3802" w14:textId="77777777" w:rsidR="00A75803" w:rsidRPr="00076E1C" w:rsidRDefault="00A75803" w:rsidP="00A75803">
      <w:pPr>
        <w:pStyle w:val="ListParagraph"/>
        <w:spacing w:after="0" w:line="360" w:lineRule="auto"/>
        <w:ind w:left="1080"/>
        <w:jc w:val="both"/>
        <w:rPr>
          <w:ins w:id="193" w:author="Comparison" w:date="2022-04-14T16:28:00Z"/>
          <w:rFonts w:eastAsia="Calibri" w:cs="Times New Roman"/>
          <w:b/>
          <w:szCs w:val="24"/>
          <w:u w:val="single"/>
        </w:rPr>
      </w:pPr>
    </w:p>
    <w:p w14:paraId="439AE6EF" w14:textId="77777777" w:rsidR="003F040A" w:rsidRPr="003F040A" w:rsidRDefault="003F040A" w:rsidP="003F040A">
      <w:pPr>
        <w:ind w:left="540" w:firstLine="540"/>
        <w:rPr>
          <w:szCs w:val="24"/>
          <w:lang w:eastAsia="x-none"/>
        </w:rPr>
      </w:pPr>
    </w:p>
    <w:p w14:paraId="6CB7E05F" w14:textId="28546F50" w:rsidR="00E2046D" w:rsidRPr="00AC05BD" w:rsidRDefault="00E2046D" w:rsidP="00E2046D">
      <w:pPr>
        <w:pStyle w:val="Heading3"/>
        <w:rPr>
          <w:ins w:id="194" w:author="Comparison" w:date="2022-04-14T16:28:00Z"/>
        </w:rPr>
      </w:pPr>
      <w:r>
        <w:rPr>
          <w:lang w:val="en-US"/>
        </w:rPr>
        <w:t>Đăng ký tờ khai DK01</w:t>
      </w:r>
      <w:bookmarkEnd w:id="153"/>
    </w:p>
    <w:p w14:paraId="65278E7A" w14:textId="77777777" w:rsidR="00E2046D" w:rsidRPr="0050155B" w:rsidRDefault="00E2046D" w:rsidP="00E2046D">
      <w:pPr>
        <w:spacing w:after="0" w:line="240" w:lineRule="auto"/>
        <w:ind w:right="14"/>
        <w:jc w:val="both"/>
        <w:rPr>
          <w:rFonts w:eastAsia="Times New Roman" w:cs="Times New Roman"/>
          <w:szCs w:val="24"/>
        </w:rPr>
      </w:pPr>
      <w:r w:rsidRPr="0050155B">
        <w:rPr>
          <w:rFonts w:eastAsia="Times New Roman" w:cs="Times New Roman"/>
          <w:color w:val="000000"/>
          <w:szCs w:val="24"/>
        </w:rPr>
        <w:t>URL</w:t>
      </w:r>
    </w:p>
    <w:p w14:paraId="3991C2CD" w14:textId="77777777" w:rsidR="00E2046D" w:rsidRPr="0050155B" w:rsidRDefault="00E2046D" w:rsidP="00E2046D">
      <w:pPr>
        <w:spacing w:after="0" w:line="240" w:lineRule="auto"/>
        <w:ind w:right="14"/>
        <w:jc w:val="both"/>
        <w:rPr>
          <w:rFonts w:eastAsia="Times New Roman" w:cs="Times New Roman"/>
          <w:szCs w:val="24"/>
        </w:rPr>
      </w:pPr>
      <w:r w:rsidRPr="0050155B">
        <w:rPr>
          <w:rFonts w:eastAsia="Times New Roman" w:cs="Times New Roman"/>
          <w:color w:val="000000"/>
          <w:szCs w:val="24"/>
        </w:rPr>
        <w:tab/>
        <w:t xml:space="preserve"> String </w:t>
      </w:r>
      <w:r w:rsidRPr="0050155B">
        <w:rPr>
          <w:rFonts w:ascii="Consolas" w:eastAsia="Times New Roman" w:hAnsi="Consolas" w:cs="Times New Roman"/>
          <w:color w:val="000000"/>
          <w:sz w:val="19"/>
          <w:szCs w:val="19"/>
        </w:rPr>
        <w:t>RegisterPublish(</w:t>
      </w:r>
      <w:r w:rsidRPr="0050155B">
        <w:rPr>
          <w:rFonts w:ascii="Consolas" w:eastAsia="Times New Roman" w:hAnsi="Consolas" w:cs="Times New Roman"/>
          <w:color w:val="0000FF"/>
          <w:sz w:val="19"/>
          <w:szCs w:val="19"/>
        </w:rPr>
        <w:t>string</w:t>
      </w:r>
      <w:r w:rsidRPr="0050155B">
        <w:rPr>
          <w:rFonts w:ascii="Consolas" w:eastAsia="Times New Roman" w:hAnsi="Consolas" w:cs="Times New Roman"/>
          <w:color w:val="000000"/>
          <w:sz w:val="19"/>
          <w:szCs w:val="19"/>
        </w:rPr>
        <w:t xml:space="preserve"> Account, </w:t>
      </w:r>
      <w:r w:rsidRPr="0050155B">
        <w:rPr>
          <w:rFonts w:ascii="Consolas" w:eastAsia="Times New Roman" w:hAnsi="Consolas" w:cs="Times New Roman"/>
          <w:color w:val="0000FF"/>
          <w:sz w:val="19"/>
          <w:szCs w:val="19"/>
        </w:rPr>
        <w:t>string</w:t>
      </w:r>
      <w:r w:rsidRPr="0050155B">
        <w:rPr>
          <w:rFonts w:ascii="Consolas" w:eastAsia="Times New Roman" w:hAnsi="Consolas" w:cs="Times New Roman"/>
          <w:color w:val="000000"/>
          <w:sz w:val="19"/>
          <w:szCs w:val="19"/>
        </w:rPr>
        <w:t xml:space="preserve"> ACpass, </w:t>
      </w:r>
      <w:r w:rsidRPr="0050155B">
        <w:rPr>
          <w:rFonts w:ascii="Consolas" w:eastAsia="Times New Roman" w:hAnsi="Consolas" w:cs="Times New Roman"/>
          <w:color w:val="0000FF"/>
          <w:sz w:val="19"/>
          <w:szCs w:val="19"/>
        </w:rPr>
        <w:t>string</w:t>
      </w:r>
      <w:r w:rsidRPr="0050155B">
        <w:rPr>
          <w:rFonts w:ascii="Consolas" w:eastAsia="Times New Roman" w:hAnsi="Consolas" w:cs="Times New Roman"/>
          <w:color w:val="000000"/>
          <w:sz w:val="19"/>
          <w:szCs w:val="19"/>
        </w:rPr>
        <w:t xml:space="preserve"> xmlInvData, </w:t>
      </w:r>
      <w:r w:rsidRPr="0050155B">
        <w:rPr>
          <w:rFonts w:ascii="Consolas" w:eastAsia="Times New Roman" w:hAnsi="Consolas" w:cs="Times New Roman"/>
          <w:color w:val="0000FF"/>
          <w:sz w:val="19"/>
          <w:szCs w:val="19"/>
        </w:rPr>
        <w:t>string</w:t>
      </w:r>
      <w:r w:rsidRPr="0050155B">
        <w:rPr>
          <w:rFonts w:ascii="Consolas" w:eastAsia="Times New Roman" w:hAnsi="Consolas" w:cs="Times New Roman"/>
          <w:color w:val="000000"/>
          <w:sz w:val="19"/>
          <w:szCs w:val="19"/>
        </w:rPr>
        <w:t xml:space="preserve"> username, </w:t>
      </w:r>
      <w:r w:rsidRPr="0050155B">
        <w:rPr>
          <w:rFonts w:ascii="Consolas" w:eastAsia="Times New Roman" w:hAnsi="Consolas" w:cs="Times New Roman"/>
          <w:color w:val="0000FF"/>
          <w:sz w:val="19"/>
          <w:szCs w:val="19"/>
        </w:rPr>
        <w:t>string</w:t>
      </w:r>
      <w:r w:rsidRPr="0050155B">
        <w:rPr>
          <w:rFonts w:ascii="Consolas" w:eastAsia="Times New Roman" w:hAnsi="Consolas" w:cs="Times New Roman"/>
          <w:color w:val="000000"/>
          <w:sz w:val="19"/>
          <w:szCs w:val="19"/>
        </w:rPr>
        <w:t xml:space="preserve"> password, </w:t>
      </w:r>
      <w:r w:rsidRPr="0050155B">
        <w:rPr>
          <w:rFonts w:ascii="Consolas" w:eastAsia="Times New Roman" w:hAnsi="Consolas" w:cs="Times New Roman"/>
          <w:color w:val="0000FF"/>
          <w:sz w:val="19"/>
          <w:szCs w:val="19"/>
        </w:rPr>
        <w:t>int</w:t>
      </w:r>
      <w:r w:rsidRPr="0050155B">
        <w:rPr>
          <w:rFonts w:ascii="Consolas" w:eastAsia="Times New Roman" w:hAnsi="Consolas" w:cs="Times New Roman"/>
          <w:color w:val="000000"/>
          <w:sz w:val="19"/>
          <w:szCs w:val="19"/>
        </w:rPr>
        <w:t xml:space="preserve"> type)</w:t>
      </w:r>
    </w:p>
    <w:p w14:paraId="27EAFC34" w14:textId="77777777" w:rsidR="00E2046D" w:rsidRPr="0050155B" w:rsidRDefault="00E2046D" w:rsidP="00E2046D">
      <w:pPr>
        <w:spacing w:after="0" w:line="240" w:lineRule="auto"/>
        <w:ind w:right="14"/>
        <w:jc w:val="both"/>
        <w:rPr>
          <w:rFonts w:eastAsia="Times New Roman" w:cs="Times New Roman"/>
          <w:szCs w:val="24"/>
        </w:rPr>
      </w:pPr>
      <w:r w:rsidRPr="0050155B">
        <w:rPr>
          <w:rFonts w:eastAsia="Times New Roman" w:cs="Times New Roman"/>
          <w:color w:val="000000"/>
          <w:szCs w:val="24"/>
        </w:rPr>
        <w:t>DESCRIPTION</w:t>
      </w:r>
    </w:p>
    <w:p w14:paraId="7CDA2689" w14:textId="77777777" w:rsidR="00E2046D" w:rsidRPr="0050155B" w:rsidRDefault="00E2046D" w:rsidP="00E2046D">
      <w:pPr>
        <w:spacing w:after="0" w:line="240" w:lineRule="auto"/>
        <w:ind w:right="14"/>
        <w:jc w:val="both"/>
        <w:rPr>
          <w:rFonts w:eastAsia="Times New Roman" w:cs="Times New Roman"/>
          <w:szCs w:val="24"/>
        </w:rPr>
      </w:pPr>
      <w:r w:rsidRPr="0050155B">
        <w:rPr>
          <w:rFonts w:eastAsia="Times New Roman" w:cs="Times New Roman"/>
          <w:color w:val="000000"/>
          <w:szCs w:val="24"/>
        </w:rPr>
        <w:tab/>
        <w:t>Đây là web service cho phép đăng ký tờ khai 01.</w:t>
      </w:r>
    </w:p>
    <w:p w14:paraId="58055931" w14:textId="77777777" w:rsidR="00E2046D" w:rsidRPr="0050155B" w:rsidRDefault="00E2046D" w:rsidP="00E2046D">
      <w:pPr>
        <w:spacing w:after="0" w:line="240" w:lineRule="auto"/>
        <w:ind w:right="14"/>
        <w:jc w:val="both"/>
        <w:rPr>
          <w:rFonts w:eastAsia="Times New Roman" w:cs="Times New Roman"/>
          <w:szCs w:val="24"/>
        </w:rPr>
      </w:pPr>
      <w:r w:rsidRPr="0050155B">
        <w:rPr>
          <w:rFonts w:eastAsia="Times New Roman" w:cs="Times New Roman"/>
          <w:color w:val="000000"/>
          <w:szCs w:val="24"/>
        </w:rPr>
        <w:t>HTTP METHOD</w:t>
      </w:r>
    </w:p>
    <w:p w14:paraId="603B9DB7" w14:textId="77777777" w:rsidR="00E2046D" w:rsidRPr="0050155B" w:rsidRDefault="00E2046D" w:rsidP="00E2046D">
      <w:pPr>
        <w:spacing w:after="0" w:line="240" w:lineRule="auto"/>
        <w:ind w:right="14"/>
        <w:jc w:val="both"/>
        <w:rPr>
          <w:rFonts w:eastAsia="Times New Roman" w:cs="Times New Roman"/>
          <w:szCs w:val="24"/>
        </w:rPr>
      </w:pPr>
      <w:r w:rsidRPr="0050155B">
        <w:rPr>
          <w:rFonts w:eastAsia="Times New Roman" w:cs="Times New Roman"/>
          <w:color w:val="000000"/>
          <w:szCs w:val="24"/>
        </w:rPr>
        <w:tab/>
      </w:r>
      <w:r w:rsidRPr="0050155B">
        <w:rPr>
          <w:rFonts w:eastAsia="Times New Roman" w:cs="Times New Roman"/>
          <w:color w:val="000000"/>
          <w:szCs w:val="24"/>
        </w:rPr>
        <w:tab/>
        <w:t>POST</w:t>
      </w:r>
    </w:p>
    <w:p w14:paraId="6A1E6B6A" w14:textId="77777777" w:rsidR="00E2046D" w:rsidRPr="0050155B" w:rsidRDefault="00E2046D" w:rsidP="00E2046D">
      <w:pPr>
        <w:spacing w:after="0" w:line="240" w:lineRule="auto"/>
        <w:ind w:right="14"/>
        <w:jc w:val="both"/>
        <w:rPr>
          <w:rFonts w:eastAsia="Times New Roman" w:cs="Times New Roman"/>
          <w:szCs w:val="24"/>
        </w:rPr>
      </w:pPr>
      <w:r w:rsidRPr="0050155B">
        <w:rPr>
          <w:rFonts w:eastAsia="Times New Roman" w:cs="Times New Roman"/>
          <w:color w:val="000000"/>
          <w:szCs w:val="24"/>
        </w:rPr>
        <w:t>REQUEST BODY</w:t>
      </w:r>
    </w:p>
    <w:p w14:paraId="2C0BBDF7" w14:textId="77777777" w:rsidR="00E2046D" w:rsidRPr="0050155B" w:rsidRDefault="00E2046D" w:rsidP="00E2046D">
      <w:pPr>
        <w:numPr>
          <w:ilvl w:val="0"/>
          <w:numId w:val="31"/>
        </w:numPr>
        <w:spacing w:after="0" w:line="240" w:lineRule="auto"/>
        <w:ind w:left="1080"/>
        <w:jc w:val="both"/>
        <w:textAlignment w:val="baseline"/>
        <w:rPr>
          <w:rFonts w:ascii="Calibri" w:eastAsia="Times New Roman" w:hAnsi="Calibri" w:cs="Calibri"/>
          <w:b/>
          <w:bCs/>
          <w:color w:val="000000"/>
          <w:sz w:val="22"/>
          <w:u w:val="single"/>
        </w:rPr>
      </w:pPr>
      <w:r w:rsidRPr="0050155B">
        <w:rPr>
          <w:rFonts w:ascii="Calibri" w:eastAsia="Times New Roman" w:hAnsi="Calibri" w:cs="Calibri"/>
          <w:b/>
          <w:bCs/>
          <w:color w:val="000000"/>
          <w:sz w:val="22"/>
        </w:rPr>
        <w:t xml:space="preserve">Account/ACPass :  </w:t>
      </w:r>
      <w:r w:rsidRPr="0050155B">
        <w:rPr>
          <w:rFonts w:ascii="Calibri" w:eastAsia="Times New Roman" w:hAnsi="Calibri" w:cs="Calibri"/>
          <w:color w:val="000000"/>
          <w:sz w:val="22"/>
        </w:rPr>
        <w:t>Tài khoản được cấp phát cho nhân viên gọi lệnh phát hành hóa đơn</w:t>
      </w:r>
    </w:p>
    <w:p w14:paraId="59837B41" w14:textId="77777777" w:rsidR="00E2046D" w:rsidRPr="0050155B" w:rsidRDefault="00E2046D" w:rsidP="00E2046D">
      <w:pPr>
        <w:numPr>
          <w:ilvl w:val="0"/>
          <w:numId w:val="32"/>
        </w:numPr>
        <w:spacing w:after="0" w:line="240" w:lineRule="auto"/>
        <w:ind w:left="1080"/>
        <w:jc w:val="both"/>
        <w:textAlignment w:val="baseline"/>
        <w:rPr>
          <w:rFonts w:ascii="Calibri" w:eastAsia="Times New Roman" w:hAnsi="Calibri" w:cs="Calibri"/>
          <w:b/>
          <w:bCs/>
          <w:color w:val="000000"/>
          <w:sz w:val="22"/>
          <w:u w:val="single"/>
        </w:rPr>
      </w:pPr>
      <w:r w:rsidRPr="0050155B">
        <w:rPr>
          <w:rFonts w:ascii="Calibri" w:eastAsia="Times New Roman" w:hAnsi="Calibri" w:cs="Calibri"/>
          <w:b/>
          <w:bCs/>
          <w:color w:val="000000"/>
          <w:sz w:val="22"/>
        </w:rPr>
        <w:t>Username/pass</w:t>
      </w:r>
      <w:r w:rsidRPr="0050155B">
        <w:rPr>
          <w:rFonts w:ascii="Calibri" w:eastAsia="Times New Roman" w:hAnsi="Calibri" w:cs="Calibri"/>
          <w:color w:val="000000"/>
          <w:sz w:val="22"/>
        </w:rPr>
        <w:t>: Tài khoản được cấp phát cho khách hàng để gọi đến webservice ( tài khoản có quyền ServiceRole trong hệ thống).</w:t>
      </w:r>
    </w:p>
    <w:p w14:paraId="241C543E" w14:textId="77777777" w:rsidR="00E2046D" w:rsidRPr="0050155B" w:rsidRDefault="00E2046D" w:rsidP="00E2046D">
      <w:pPr>
        <w:numPr>
          <w:ilvl w:val="0"/>
          <w:numId w:val="32"/>
        </w:numPr>
        <w:spacing w:after="0" w:line="240" w:lineRule="auto"/>
        <w:ind w:left="1080"/>
        <w:jc w:val="both"/>
        <w:textAlignment w:val="baseline"/>
        <w:rPr>
          <w:rFonts w:ascii="Calibri" w:eastAsia="Times New Roman" w:hAnsi="Calibri" w:cs="Calibri"/>
          <w:b/>
          <w:bCs/>
          <w:color w:val="000000"/>
          <w:sz w:val="22"/>
          <w:u w:val="single"/>
        </w:rPr>
      </w:pPr>
      <w:r w:rsidRPr="0050155B">
        <w:rPr>
          <w:rFonts w:ascii="Calibri" w:eastAsia="Times New Roman" w:hAnsi="Calibri" w:cs="Calibri"/>
          <w:b/>
          <w:bCs/>
          <w:color w:val="000000"/>
          <w:sz w:val="22"/>
        </w:rPr>
        <w:t>xmlInvData</w:t>
      </w:r>
      <w:r w:rsidRPr="0050155B">
        <w:rPr>
          <w:rFonts w:ascii="Calibri" w:eastAsia="Times New Roman" w:hAnsi="Calibri" w:cs="Calibri"/>
          <w:color w:val="000000"/>
          <w:sz w:val="22"/>
        </w:rPr>
        <w:t>: Chuỗi XML dữ liệu tờ khai 01 đã ký số ( theo cấu trúc mô tả)</w:t>
      </w:r>
    </w:p>
    <w:p w14:paraId="6DD88A04" w14:textId="77777777" w:rsidR="00E2046D" w:rsidRPr="0050155B" w:rsidRDefault="00E2046D" w:rsidP="00E2046D">
      <w:pPr>
        <w:numPr>
          <w:ilvl w:val="0"/>
          <w:numId w:val="32"/>
        </w:numPr>
        <w:spacing w:after="0" w:line="240" w:lineRule="auto"/>
        <w:ind w:left="1080"/>
        <w:jc w:val="both"/>
        <w:textAlignment w:val="baseline"/>
        <w:rPr>
          <w:rFonts w:ascii="Calibri" w:eastAsia="Times New Roman" w:hAnsi="Calibri" w:cs="Calibri"/>
          <w:b/>
          <w:bCs/>
          <w:color w:val="000000"/>
          <w:sz w:val="22"/>
          <w:u w:val="single"/>
        </w:rPr>
      </w:pPr>
      <w:r w:rsidRPr="0050155B">
        <w:rPr>
          <w:rFonts w:ascii="Calibri" w:eastAsia="Times New Roman" w:hAnsi="Calibri" w:cs="Calibri"/>
          <w:b/>
          <w:bCs/>
          <w:color w:val="000000"/>
          <w:sz w:val="22"/>
        </w:rPr>
        <w:t xml:space="preserve">type: </w:t>
      </w:r>
      <w:r w:rsidRPr="0050155B">
        <w:rPr>
          <w:rFonts w:ascii="Calibri" w:eastAsia="Times New Roman" w:hAnsi="Calibri" w:cs="Calibri"/>
          <w:color w:val="000000"/>
          <w:sz w:val="22"/>
        </w:rPr>
        <w:t>=0</w:t>
      </w:r>
    </w:p>
    <w:p w14:paraId="27339DD6" w14:textId="77777777" w:rsidR="00E2046D" w:rsidRPr="0050155B" w:rsidRDefault="00E2046D" w:rsidP="00E2046D">
      <w:pPr>
        <w:spacing w:after="0" w:line="240" w:lineRule="auto"/>
        <w:ind w:right="14"/>
        <w:jc w:val="both"/>
        <w:rPr>
          <w:rFonts w:eastAsia="Times New Roman" w:cs="Times New Roman"/>
          <w:szCs w:val="24"/>
        </w:rPr>
      </w:pPr>
      <w:r w:rsidRPr="0050155B">
        <w:rPr>
          <w:rFonts w:eastAsia="Times New Roman" w:cs="Times New Roman"/>
          <w:color w:val="000000"/>
          <w:szCs w:val="24"/>
        </w:rPr>
        <w:t>RETURNS</w:t>
      </w:r>
    </w:p>
    <w:p w14:paraId="023AE141" w14:textId="77777777" w:rsidR="00E2046D" w:rsidRPr="0050155B" w:rsidRDefault="00E2046D" w:rsidP="00E2046D">
      <w:pPr>
        <w:spacing w:after="0" w:line="240" w:lineRule="auto"/>
        <w:ind w:right="14"/>
        <w:jc w:val="both"/>
        <w:rPr>
          <w:rFonts w:eastAsia="Times New Roman" w:cs="Times New Roman"/>
          <w:szCs w:val="24"/>
        </w:rPr>
      </w:pPr>
      <w:r w:rsidRPr="0050155B">
        <w:rPr>
          <w:rFonts w:eastAsia="Times New Roman" w:cs="Times New Roman"/>
          <w:color w:val="000000"/>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1496"/>
        <w:gridCol w:w="4059"/>
        <w:gridCol w:w="3795"/>
      </w:tblGrid>
      <w:tr w:rsidR="00E2046D" w:rsidRPr="0050155B" w14:paraId="55575A70" w14:textId="77777777" w:rsidTr="00266047">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27E02B2B" w14:textId="77777777" w:rsidR="00E2046D" w:rsidRPr="0050155B" w:rsidRDefault="00E2046D" w:rsidP="00266047">
            <w:pPr>
              <w:spacing w:line="240" w:lineRule="auto"/>
              <w:ind w:left="720"/>
              <w:rPr>
                <w:rFonts w:eastAsia="Times New Roman" w:cs="Times New Roman"/>
                <w:szCs w:val="24"/>
              </w:rPr>
            </w:pPr>
            <w:r w:rsidRPr="0050155B">
              <w:rPr>
                <w:rFonts w:ascii="Calibri" w:eastAsia="Times New Roman" w:hAnsi="Calibri" w:cs="Calibri"/>
                <w:color w:val="000000"/>
                <w:sz w:val="22"/>
              </w:rPr>
              <w:t>Kết quả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5DE4DF12" w14:textId="77777777" w:rsidR="00E2046D" w:rsidRPr="0050155B" w:rsidRDefault="00E2046D" w:rsidP="00266047">
            <w:pPr>
              <w:spacing w:line="240" w:lineRule="auto"/>
              <w:ind w:left="720"/>
              <w:rPr>
                <w:rFonts w:eastAsia="Times New Roman" w:cs="Times New Roman"/>
                <w:szCs w:val="24"/>
              </w:rPr>
            </w:pPr>
            <w:r w:rsidRPr="0050155B">
              <w:rPr>
                <w:rFonts w:ascii="Calibri" w:eastAsia="Times New Roman" w:hAnsi="Calibri" w:cs="Calibri"/>
                <w:color w:val="000000"/>
                <w:sz w:val="22"/>
              </w:rPr>
              <w:t>Mô tả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304EAD33" w14:textId="77777777" w:rsidR="00E2046D" w:rsidRPr="0050155B" w:rsidRDefault="00E2046D" w:rsidP="00266047">
            <w:pPr>
              <w:spacing w:line="240" w:lineRule="auto"/>
              <w:ind w:left="720"/>
              <w:rPr>
                <w:rFonts w:eastAsia="Times New Roman" w:cs="Times New Roman"/>
                <w:szCs w:val="24"/>
              </w:rPr>
            </w:pPr>
            <w:r w:rsidRPr="0050155B">
              <w:rPr>
                <w:rFonts w:ascii="Calibri" w:eastAsia="Times New Roman" w:hAnsi="Calibri" w:cs="Calibri"/>
                <w:color w:val="000000"/>
                <w:sz w:val="22"/>
              </w:rPr>
              <w:t>Ghi chú</w:t>
            </w:r>
          </w:p>
        </w:tc>
      </w:tr>
      <w:tr w:rsidR="00E2046D" w:rsidRPr="0050155B" w14:paraId="6B4BF291"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3355D85" w14:textId="77777777" w:rsidR="00E2046D" w:rsidRPr="0050155B" w:rsidRDefault="00E2046D" w:rsidP="00266047">
            <w:pPr>
              <w:spacing w:line="240" w:lineRule="auto"/>
              <w:jc w:val="both"/>
              <w:rPr>
                <w:rFonts w:eastAsia="Times New Roman" w:cs="Times New Roman"/>
                <w:szCs w:val="24"/>
              </w:rPr>
            </w:pPr>
            <w:r w:rsidRPr="0050155B">
              <w:rPr>
                <w:rFonts w:ascii="Calibri" w:eastAsia="Times New Roman" w:hAnsi="Calibri" w:cs="Calibri"/>
                <w:color w:val="000000"/>
                <w:sz w:val="22"/>
              </w:rPr>
              <w:lastRenderedPageBreak/>
              <w:t>ERR:1</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1518133" w14:textId="77777777" w:rsidR="00E2046D" w:rsidRPr="0050155B" w:rsidRDefault="00E2046D" w:rsidP="00266047">
            <w:pPr>
              <w:spacing w:line="240" w:lineRule="auto"/>
              <w:jc w:val="both"/>
              <w:rPr>
                <w:rFonts w:eastAsia="Times New Roman" w:cs="Times New Roman"/>
                <w:szCs w:val="24"/>
              </w:rPr>
            </w:pPr>
            <w:r w:rsidRPr="0050155B">
              <w:rPr>
                <w:rFonts w:ascii="Calibri" w:eastAsia="Times New Roman" w:hAnsi="Calibri" w:cs="Calibri"/>
                <w:color w:val="000000"/>
                <w:sz w:val="22"/>
              </w:rPr>
              <w:t>Tài khoản đăng nhập sai hoặc không có quyền thêm khách hàng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ED638C0" w14:textId="77777777" w:rsidR="00E2046D" w:rsidRPr="0050155B" w:rsidRDefault="00E2046D" w:rsidP="00266047">
            <w:pPr>
              <w:spacing w:after="0" w:line="240" w:lineRule="auto"/>
              <w:rPr>
                <w:rFonts w:eastAsia="Times New Roman" w:cs="Times New Roman"/>
                <w:szCs w:val="24"/>
              </w:rPr>
            </w:pPr>
          </w:p>
        </w:tc>
      </w:tr>
      <w:tr w:rsidR="00E2046D" w:rsidRPr="0050155B" w14:paraId="53EA8A5D"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BA5A1B1" w14:textId="77777777" w:rsidR="00E2046D" w:rsidRPr="0050155B" w:rsidRDefault="00E2046D" w:rsidP="00266047">
            <w:pPr>
              <w:spacing w:line="240" w:lineRule="auto"/>
              <w:jc w:val="both"/>
              <w:rPr>
                <w:rFonts w:eastAsia="Times New Roman" w:cs="Times New Roman"/>
                <w:szCs w:val="24"/>
              </w:rPr>
            </w:pPr>
            <w:r w:rsidRPr="0050155B">
              <w:rPr>
                <w:rFonts w:ascii="Calibri" w:eastAsia="Times New Roman" w:hAnsi="Calibri" w:cs="Calibri"/>
                <w:color w:val="000000"/>
                <w:sz w:val="22"/>
              </w:rPr>
              <w:t>ERR:11</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C38F304" w14:textId="77777777" w:rsidR="00E2046D" w:rsidRPr="0050155B" w:rsidRDefault="00E2046D" w:rsidP="00266047">
            <w:pPr>
              <w:spacing w:line="240" w:lineRule="auto"/>
              <w:jc w:val="both"/>
              <w:rPr>
                <w:rFonts w:eastAsia="Times New Roman" w:cs="Times New Roman"/>
                <w:szCs w:val="24"/>
              </w:rPr>
            </w:pPr>
            <w:r w:rsidRPr="0050155B">
              <w:rPr>
                <w:rFonts w:ascii="Calibri" w:eastAsia="Times New Roman" w:hAnsi="Calibri" w:cs="Calibri"/>
                <w:color w:val="000000"/>
                <w:sz w:val="22"/>
              </w:rPr>
              <w:t>Dữ liệu xml validate lỗi</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FCFD9FD" w14:textId="77777777" w:rsidR="00E2046D" w:rsidRPr="0050155B" w:rsidRDefault="00E2046D" w:rsidP="00266047">
            <w:pPr>
              <w:spacing w:after="0" w:line="240" w:lineRule="auto"/>
              <w:rPr>
                <w:rFonts w:eastAsia="Times New Roman" w:cs="Times New Roman"/>
                <w:szCs w:val="24"/>
              </w:rPr>
            </w:pPr>
          </w:p>
        </w:tc>
      </w:tr>
      <w:tr w:rsidR="00E2046D" w:rsidRPr="0050155B" w14:paraId="05AEBC9B"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7CAE840" w14:textId="77777777" w:rsidR="00E2046D" w:rsidRPr="0050155B" w:rsidRDefault="00E2046D" w:rsidP="00266047">
            <w:pPr>
              <w:spacing w:line="240" w:lineRule="auto"/>
              <w:jc w:val="both"/>
              <w:rPr>
                <w:rFonts w:eastAsia="Times New Roman" w:cs="Times New Roman"/>
                <w:szCs w:val="24"/>
              </w:rPr>
            </w:pPr>
            <w:r w:rsidRPr="0050155B">
              <w:rPr>
                <w:rFonts w:ascii="Calibri" w:eastAsia="Times New Roman" w:hAnsi="Calibri" w:cs="Calibri"/>
                <w:color w:val="000000"/>
                <w:sz w:val="22"/>
              </w:rPr>
              <w:t>ERR:6</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E3CD09D" w14:textId="77777777" w:rsidR="00E2046D" w:rsidRPr="0050155B" w:rsidRDefault="00E2046D" w:rsidP="00266047">
            <w:pPr>
              <w:spacing w:line="240" w:lineRule="auto"/>
              <w:jc w:val="both"/>
              <w:rPr>
                <w:rFonts w:eastAsia="Times New Roman" w:cs="Times New Roman"/>
                <w:szCs w:val="24"/>
              </w:rPr>
            </w:pPr>
            <w:r w:rsidRPr="0050155B">
              <w:rPr>
                <w:rFonts w:ascii="Calibri" w:eastAsia="Times New Roman" w:hAnsi="Calibri" w:cs="Calibri"/>
                <w:color w:val="000000"/>
                <w:sz w:val="22"/>
              </w:rPr>
              <w:t>Lỗi gửi dữ liệu đăng ký lên TCTN</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E1C106C" w14:textId="77777777" w:rsidR="00E2046D" w:rsidRPr="0050155B" w:rsidRDefault="00E2046D" w:rsidP="00266047">
            <w:pPr>
              <w:spacing w:after="0" w:line="240" w:lineRule="auto"/>
              <w:rPr>
                <w:rFonts w:eastAsia="Times New Roman" w:cs="Times New Roman"/>
                <w:szCs w:val="24"/>
              </w:rPr>
            </w:pPr>
          </w:p>
        </w:tc>
      </w:tr>
      <w:tr w:rsidR="00E2046D" w:rsidRPr="0050155B" w14:paraId="6DC38F38"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B8630B8" w14:textId="77777777" w:rsidR="00E2046D" w:rsidRPr="0050155B" w:rsidRDefault="00E2046D" w:rsidP="00266047">
            <w:pPr>
              <w:spacing w:line="240" w:lineRule="auto"/>
              <w:jc w:val="both"/>
              <w:rPr>
                <w:rFonts w:eastAsia="Times New Roman" w:cs="Times New Roman"/>
                <w:szCs w:val="24"/>
              </w:rPr>
            </w:pPr>
            <w:r w:rsidRPr="0050155B">
              <w:rPr>
                <w:rFonts w:ascii="Calibri" w:eastAsia="Times New Roman" w:hAnsi="Calibri" w:cs="Calibri"/>
                <w:color w:val="000000"/>
                <w:sz w:val="22"/>
              </w:rPr>
              <w:t>ERR:5</w:t>
            </w:r>
          </w:p>
          <w:p w14:paraId="0607D558" w14:textId="77777777" w:rsidR="00E2046D" w:rsidRPr="0050155B" w:rsidRDefault="00E2046D" w:rsidP="00266047">
            <w:pPr>
              <w:spacing w:after="0" w:line="240" w:lineRule="auto"/>
              <w:rPr>
                <w:rFonts w:eastAsia="Times New Roman" w:cs="Times New Roman"/>
                <w:szCs w:val="24"/>
              </w:rPr>
            </w:pP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59043EB" w14:textId="77777777" w:rsidR="00E2046D" w:rsidRPr="0050155B" w:rsidRDefault="00E2046D" w:rsidP="00266047">
            <w:pPr>
              <w:spacing w:line="240" w:lineRule="auto"/>
              <w:jc w:val="both"/>
              <w:rPr>
                <w:rFonts w:eastAsia="Times New Roman" w:cs="Times New Roman"/>
                <w:szCs w:val="24"/>
              </w:rPr>
            </w:pPr>
            <w:r w:rsidRPr="0050155B">
              <w:rPr>
                <w:rFonts w:ascii="Calibri" w:eastAsia="Times New Roman" w:hAnsi="Calibri" w:cs="Calibri"/>
                <w:color w:val="000000"/>
                <w:sz w:val="22"/>
              </w:rPr>
              <w:t>Có lỗi xảy ra</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A8A7BFE" w14:textId="77777777" w:rsidR="00E2046D" w:rsidRPr="0050155B" w:rsidRDefault="00E2046D" w:rsidP="00266047">
            <w:pPr>
              <w:spacing w:line="240" w:lineRule="auto"/>
              <w:jc w:val="both"/>
              <w:rPr>
                <w:rFonts w:eastAsia="Times New Roman" w:cs="Times New Roman"/>
                <w:szCs w:val="24"/>
              </w:rPr>
            </w:pPr>
            <w:r w:rsidRPr="0050155B">
              <w:rPr>
                <w:rFonts w:ascii="Calibri" w:eastAsia="Times New Roman" w:hAnsi="Calibri" w:cs="Calibri"/>
                <w:color w:val="000000"/>
                <w:sz w:val="22"/>
              </w:rPr>
              <w:t>Lỗi không xác định, kiểm tra exception trả về (DB roll back)</w:t>
            </w:r>
          </w:p>
        </w:tc>
      </w:tr>
      <w:tr w:rsidR="00E2046D" w:rsidRPr="0050155B" w14:paraId="4D6522DC"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25A5048" w14:textId="77777777" w:rsidR="00E2046D" w:rsidRPr="0050155B" w:rsidRDefault="00E2046D" w:rsidP="00266047">
            <w:pPr>
              <w:spacing w:line="240" w:lineRule="auto"/>
              <w:jc w:val="both"/>
              <w:rPr>
                <w:rFonts w:eastAsia="Times New Roman" w:cs="Times New Roman"/>
                <w:szCs w:val="24"/>
              </w:rPr>
            </w:pPr>
            <w:r w:rsidRPr="0050155B">
              <w:rPr>
                <w:rFonts w:ascii="Calibri" w:eastAsia="Times New Roman" w:hAnsi="Calibri" w:cs="Calibri"/>
                <w:color w:val="000000"/>
                <w:sz w:val="22"/>
              </w:rPr>
              <w:t>OK: mtd</w:t>
            </w:r>
          </w:p>
          <w:p w14:paraId="5DC69439" w14:textId="77777777" w:rsidR="00E2046D" w:rsidRPr="0050155B" w:rsidRDefault="00E2046D" w:rsidP="00266047">
            <w:pPr>
              <w:spacing w:after="0" w:line="240" w:lineRule="auto"/>
              <w:rPr>
                <w:rFonts w:eastAsia="Times New Roman" w:cs="Times New Roman"/>
                <w:szCs w:val="24"/>
              </w:rPr>
            </w:pP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6314626" w14:textId="77777777" w:rsidR="00E2046D" w:rsidRPr="0050155B" w:rsidRDefault="00E2046D" w:rsidP="00266047">
            <w:pPr>
              <w:spacing w:after="0" w:line="240" w:lineRule="auto"/>
              <w:jc w:val="both"/>
              <w:rPr>
                <w:rFonts w:eastAsia="Times New Roman" w:cs="Times New Roman"/>
                <w:szCs w:val="24"/>
              </w:rPr>
            </w:pPr>
            <w:r w:rsidRPr="0050155B">
              <w:rPr>
                <w:rFonts w:ascii="Calibri" w:eastAsia="Times New Roman" w:hAnsi="Calibri" w:cs="Calibri"/>
                <w:color w:val="000000"/>
                <w:sz w:val="22"/>
              </w:rPr>
              <w:t>Đã gửi tờ khai 01 lên TCT: mã thông điệp</w:t>
            </w:r>
          </w:p>
          <w:p w14:paraId="4B5CD873" w14:textId="77777777" w:rsidR="00E2046D" w:rsidRPr="0050155B" w:rsidRDefault="00E2046D" w:rsidP="00266047">
            <w:pPr>
              <w:spacing w:after="0" w:line="240" w:lineRule="auto"/>
              <w:rPr>
                <w:rFonts w:eastAsia="Times New Roman" w:cs="Times New Roman"/>
                <w:szCs w:val="24"/>
              </w:rPr>
            </w:pP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3E899E8" w14:textId="77777777" w:rsidR="00E2046D" w:rsidRPr="0050155B" w:rsidRDefault="00E2046D" w:rsidP="00266047">
            <w:pPr>
              <w:spacing w:after="240" w:line="240" w:lineRule="auto"/>
              <w:rPr>
                <w:rFonts w:eastAsia="Times New Roman" w:cs="Times New Roman"/>
                <w:szCs w:val="24"/>
              </w:rPr>
            </w:pPr>
          </w:p>
        </w:tc>
      </w:tr>
    </w:tbl>
    <w:p w14:paraId="3BF739FF" w14:textId="77777777" w:rsidR="00E2046D" w:rsidRPr="00AC05BD" w:rsidRDefault="00E2046D" w:rsidP="00E2046D">
      <w:pPr>
        <w:pStyle w:val="Heading3"/>
        <w:rPr>
          <w:ins w:id="195" w:author="Comparison" w:date="2022-04-14T16:28:00Z"/>
        </w:rPr>
      </w:pPr>
      <w:bookmarkStart w:id="196" w:name="_Toc101427544"/>
      <w:r>
        <w:rPr>
          <w:lang w:val="en-US"/>
        </w:rPr>
        <w:t>Lấy kết quả tờ khai DK01</w:t>
      </w:r>
      <w:bookmarkEnd w:id="196"/>
    </w:p>
    <w:p w14:paraId="1678D0F1" w14:textId="77777777" w:rsidR="00E2046D" w:rsidRPr="005B0B16" w:rsidRDefault="00E2046D" w:rsidP="00E2046D">
      <w:pPr>
        <w:spacing w:after="0" w:line="240" w:lineRule="auto"/>
        <w:ind w:right="14"/>
        <w:jc w:val="both"/>
        <w:rPr>
          <w:rFonts w:eastAsia="Times New Roman" w:cs="Times New Roman"/>
          <w:szCs w:val="24"/>
        </w:rPr>
      </w:pPr>
      <w:r w:rsidRPr="005B0B16">
        <w:rPr>
          <w:rFonts w:eastAsia="Times New Roman" w:cs="Times New Roman"/>
          <w:color w:val="000000"/>
          <w:szCs w:val="24"/>
        </w:rPr>
        <w:t>URL</w:t>
      </w:r>
    </w:p>
    <w:p w14:paraId="33F47735" w14:textId="77777777" w:rsidR="00E2046D" w:rsidRPr="005B0B16" w:rsidRDefault="00E2046D" w:rsidP="00E2046D">
      <w:pPr>
        <w:spacing w:after="0" w:line="240" w:lineRule="auto"/>
        <w:ind w:right="14"/>
        <w:jc w:val="both"/>
        <w:rPr>
          <w:rFonts w:eastAsia="Times New Roman" w:cs="Times New Roman"/>
          <w:szCs w:val="24"/>
        </w:rPr>
      </w:pPr>
      <w:r w:rsidRPr="005B0B16">
        <w:rPr>
          <w:rFonts w:eastAsia="Times New Roman" w:cs="Times New Roman"/>
          <w:color w:val="000000"/>
          <w:szCs w:val="24"/>
        </w:rPr>
        <w:tab/>
        <w:t xml:space="preserve"> String </w:t>
      </w:r>
      <w:r w:rsidRPr="005B0B16">
        <w:rPr>
          <w:rFonts w:ascii="Consolas" w:eastAsia="Times New Roman" w:hAnsi="Consolas" w:cs="Times New Roman"/>
          <w:color w:val="000000"/>
          <w:sz w:val="19"/>
          <w:szCs w:val="19"/>
        </w:rPr>
        <w:t>ReceivedRegisterPublish(</w:t>
      </w:r>
      <w:r w:rsidRPr="005B0B16">
        <w:rPr>
          <w:rFonts w:ascii="Consolas" w:eastAsia="Times New Roman" w:hAnsi="Consolas" w:cs="Times New Roman"/>
          <w:color w:val="0000FF"/>
          <w:sz w:val="19"/>
          <w:szCs w:val="19"/>
        </w:rPr>
        <w:t>string</w:t>
      </w:r>
      <w:r w:rsidRPr="005B0B16">
        <w:rPr>
          <w:rFonts w:ascii="Consolas" w:eastAsia="Times New Roman" w:hAnsi="Consolas" w:cs="Times New Roman"/>
          <w:color w:val="000000"/>
          <w:sz w:val="19"/>
          <w:szCs w:val="19"/>
        </w:rPr>
        <w:t xml:space="preserve"> Account, </w:t>
      </w:r>
      <w:r w:rsidRPr="005B0B16">
        <w:rPr>
          <w:rFonts w:ascii="Consolas" w:eastAsia="Times New Roman" w:hAnsi="Consolas" w:cs="Times New Roman"/>
          <w:color w:val="0000FF"/>
          <w:sz w:val="19"/>
          <w:szCs w:val="19"/>
        </w:rPr>
        <w:t>string</w:t>
      </w:r>
      <w:r w:rsidRPr="005B0B16">
        <w:rPr>
          <w:rFonts w:ascii="Consolas" w:eastAsia="Times New Roman" w:hAnsi="Consolas" w:cs="Times New Roman"/>
          <w:color w:val="000000"/>
          <w:sz w:val="19"/>
          <w:szCs w:val="19"/>
        </w:rPr>
        <w:t xml:space="preserve"> ACpass, </w:t>
      </w:r>
      <w:r w:rsidRPr="005B0B16">
        <w:rPr>
          <w:rFonts w:ascii="Consolas" w:eastAsia="Times New Roman" w:hAnsi="Consolas" w:cs="Times New Roman"/>
          <w:color w:val="0000FF"/>
          <w:sz w:val="19"/>
          <w:szCs w:val="19"/>
        </w:rPr>
        <w:t>string</w:t>
      </w:r>
      <w:r w:rsidRPr="005B0B16">
        <w:rPr>
          <w:rFonts w:ascii="Consolas" w:eastAsia="Times New Roman" w:hAnsi="Consolas" w:cs="Times New Roman"/>
          <w:color w:val="000000"/>
          <w:sz w:val="19"/>
          <w:szCs w:val="19"/>
        </w:rPr>
        <w:t xml:space="preserve"> username, </w:t>
      </w:r>
      <w:r w:rsidRPr="005B0B16">
        <w:rPr>
          <w:rFonts w:ascii="Consolas" w:eastAsia="Times New Roman" w:hAnsi="Consolas" w:cs="Times New Roman"/>
          <w:color w:val="0000FF"/>
          <w:sz w:val="19"/>
          <w:szCs w:val="19"/>
        </w:rPr>
        <w:t>string</w:t>
      </w:r>
      <w:r w:rsidRPr="005B0B16">
        <w:rPr>
          <w:rFonts w:ascii="Consolas" w:eastAsia="Times New Roman" w:hAnsi="Consolas" w:cs="Times New Roman"/>
          <w:color w:val="000000"/>
          <w:sz w:val="19"/>
          <w:szCs w:val="19"/>
        </w:rPr>
        <w:t xml:space="preserve"> password, </w:t>
      </w:r>
      <w:r w:rsidRPr="005B0B16">
        <w:rPr>
          <w:rFonts w:ascii="Consolas" w:eastAsia="Times New Roman" w:hAnsi="Consolas" w:cs="Times New Roman"/>
          <w:color w:val="0000FF"/>
          <w:sz w:val="19"/>
          <w:szCs w:val="19"/>
        </w:rPr>
        <w:t>string</w:t>
      </w:r>
      <w:r w:rsidRPr="005B0B16">
        <w:rPr>
          <w:rFonts w:ascii="Consolas" w:eastAsia="Times New Roman" w:hAnsi="Consolas" w:cs="Times New Roman"/>
          <w:color w:val="000000"/>
          <w:sz w:val="19"/>
          <w:szCs w:val="19"/>
        </w:rPr>
        <w:t xml:space="preserve"> mtd)</w:t>
      </w:r>
    </w:p>
    <w:p w14:paraId="448DF4EF" w14:textId="77777777" w:rsidR="00E2046D" w:rsidRPr="005B0B16" w:rsidRDefault="00E2046D" w:rsidP="00E2046D">
      <w:pPr>
        <w:spacing w:after="0" w:line="240" w:lineRule="auto"/>
        <w:ind w:right="14"/>
        <w:jc w:val="both"/>
        <w:rPr>
          <w:rFonts w:eastAsia="Times New Roman" w:cs="Times New Roman"/>
          <w:szCs w:val="24"/>
        </w:rPr>
      </w:pPr>
      <w:r w:rsidRPr="005B0B16">
        <w:rPr>
          <w:rFonts w:eastAsia="Times New Roman" w:cs="Times New Roman"/>
          <w:color w:val="000000"/>
          <w:szCs w:val="24"/>
        </w:rPr>
        <w:t>DESCRIPTION</w:t>
      </w:r>
    </w:p>
    <w:p w14:paraId="14FA5602" w14:textId="77777777" w:rsidR="00E2046D" w:rsidRPr="005B0B16" w:rsidRDefault="00E2046D" w:rsidP="00E2046D">
      <w:pPr>
        <w:spacing w:after="0" w:line="240" w:lineRule="auto"/>
        <w:ind w:right="14"/>
        <w:jc w:val="both"/>
        <w:rPr>
          <w:rFonts w:eastAsia="Times New Roman" w:cs="Times New Roman"/>
          <w:szCs w:val="24"/>
        </w:rPr>
      </w:pPr>
      <w:r w:rsidRPr="005B0B16">
        <w:rPr>
          <w:rFonts w:eastAsia="Times New Roman" w:cs="Times New Roman"/>
          <w:color w:val="000000"/>
          <w:szCs w:val="24"/>
        </w:rPr>
        <w:tab/>
        <w:t>Đây là web service cho phép đăng ký tờ khai 01.</w:t>
      </w:r>
    </w:p>
    <w:p w14:paraId="62C254C1" w14:textId="77777777" w:rsidR="00E2046D" w:rsidRPr="005B0B16" w:rsidRDefault="00E2046D" w:rsidP="00E2046D">
      <w:pPr>
        <w:spacing w:after="0" w:line="240" w:lineRule="auto"/>
        <w:ind w:right="14"/>
        <w:jc w:val="both"/>
        <w:rPr>
          <w:rFonts w:eastAsia="Times New Roman" w:cs="Times New Roman"/>
          <w:szCs w:val="24"/>
        </w:rPr>
      </w:pPr>
      <w:r w:rsidRPr="005B0B16">
        <w:rPr>
          <w:rFonts w:eastAsia="Times New Roman" w:cs="Times New Roman"/>
          <w:color w:val="000000"/>
          <w:szCs w:val="24"/>
        </w:rPr>
        <w:t>HTTP METHOD</w:t>
      </w:r>
    </w:p>
    <w:p w14:paraId="543A5BA2" w14:textId="77777777" w:rsidR="00E2046D" w:rsidRPr="005B0B16" w:rsidRDefault="00E2046D" w:rsidP="00E2046D">
      <w:pPr>
        <w:spacing w:after="0" w:line="240" w:lineRule="auto"/>
        <w:ind w:right="14"/>
        <w:jc w:val="both"/>
        <w:rPr>
          <w:rFonts w:eastAsia="Times New Roman" w:cs="Times New Roman"/>
          <w:szCs w:val="24"/>
        </w:rPr>
      </w:pPr>
      <w:r w:rsidRPr="005B0B16">
        <w:rPr>
          <w:rFonts w:eastAsia="Times New Roman" w:cs="Times New Roman"/>
          <w:color w:val="000000"/>
          <w:szCs w:val="24"/>
        </w:rPr>
        <w:tab/>
      </w:r>
      <w:r w:rsidRPr="005B0B16">
        <w:rPr>
          <w:rFonts w:eastAsia="Times New Roman" w:cs="Times New Roman"/>
          <w:color w:val="000000"/>
          <w:szCs w:val="24"/>
        </w:rPr>
        <w:tab/>
        <w:t>POST</w:t>
      </w:r>
    </w:p>
    <w:p w14:paraId="5DDA48CA" w14:textId="77777777" w:rsidR="00E2046D" w:rsidRPr="005B0B16" w:rsidRDefault="00E2046D" w:rsidP="00E2046D">
      <w:pPr>
        <w:spacing w:after="0" w:line="240" w:lineRule="auto"/>
        <w:ind w:right="14"/>
        <w:jc w:val="both"/>
        <w:rPr>
          <w:rFonts w:eastAsia="Times New Roman" w:cs="Times New Roman"/>
          <w:szCs w:val="24"/>
        </w:rPr>
      </w:pPr>
      <w:r w:rsidRPr="005B0B16">
        <w:rPr>
          <w:rFonts w:eastAsia="Times New Roman" w:cs="Times New Roman"/>
          <w:color w:val="000000"/>
          <w:szCs w:val="24"/>
        </w:rPr>
        <w:t>REQUEST BODY</w:t>
      </w:r>
    </w:p>
    <w:p w14:paraId="1A275FA7" w14:textId="77777777" w:rsidR="00E2046D" w:rsidRPr="005B0B16" w:rsidRDefault="00E2046D" w:rsidP="00E2046D">
      <w:pPr>
        <w:numPr>
          <w:ilvl w:val="0"/>
          <w:numId w:val="33"/>
        </w:numPr>
        <w:spacing w:after="0" w:line="240" w:lineRule="auto"/>
        <w:ind w:left="1080"/>
        <w:jc w:val="both"/>
        <w:textAlignment w:val="baseline"/>
        <w:rPr>
          <w:rFonts w:ascii="Calibri" w:eastAsia="Times New Roman" w:hAnsi="Calibri" w:cs="Calibri"/>
          <w:b/>
          <w:bCs/>
          <w:color w:val="000000"/>
          <w:sz w:val="22"/>
          <w:u w:val="single"/>
        </w:rPr>
      </w:pPr>
      <w:r w:rsidRPr="005B0B16">
        <w:rPr>
          <w:rFonts w:ascii="Calibri" w:eastAsia="Times New Roman" w:hAnsi="Calibri" w:cs="Calibri"/>
          <w:b/>
          <w:bCs/>
          <w:color w:val="000000"/>
          <w:sz w:val="22"/>
        </w:rPr>
        <w:t xml:space="preserve">Account/ACPass :  </w:t>
      </w:r>
      <w:r w:rsidRPr="005B0B16">
        <w:rPr>
          <w:rFonts w:ascii="Calibri" w:eastAsia="Times New Roman" w:hAnsi="Calibri" w:cs="Calibri"/>
          <w:color w:val="000000"/>
          <w:sz w:val="22"/>
        </w:rPr>
        <w:t>Tài khoản được cấp phát cho nhân viên gọi lệnh phát hành hóa đơn</w:t>
      </w:r>
    </w:p>
    <w:p w14:paraId="738D3D37" w14:textId="77777777" w:rsidR="00E2046D" w:rsidRPr="005B0B16" w:rsidRDefault="00E2046D" w:rsidP="00E2046D">
      <w:pPr>
        <w:numPr>
          <w:ilvl w:val="0"/>
          <w:numId w:val="34"/>
        </w:numPr>
        <w:spacing w:after="0" w:line="240" w:lineRule="auto"/>
        <w:ind w:left="1080"/>
        <w:jc w:val="both"/>
        <w:textAlignment w:val="baseline"/>
        <w:rPr>
          <w:rFonts w:ascii="Calibri" w:eastAsia="Times New Roman" w:hAnsi="Calibri" w:cs="Calibri"/>
          <w:b/>
          <w:bCs/>
          <w:color w:val="000000"/>
          <w:sz w:val="22"/>
          <w:u w:val="single"/>
        </w:rPr>
      </w:pPr>
      <w:r w:rsidRPr="005B0B16">
        <w:rPr>
          <w:rFonts w:ascii="Calibri" w:eastAsia="Times New Roman" w:hAnsi="Calibri" w:cs="Calibri"/>
          <w:b/>
          <w:bCs/>
          <w:color w:val="000000"/>
          <w:sz w:val="22"/>
        </w:rPr>
        <w:t>Username/pass</w:t>
      </w:r>
      <w:r w:rsidRPr="005B0B16">
        <w:rPr>
          <w:rFonts w:ascii="Calibri" w:eastAsia="Times New Roman" w:hAnsi="Calibri" w:cs="Calibri"/>
          <w:color w:val="000000"/>
          <w:sz w:val="22"/>
        </w:rPr>
        <w:t>: Tài khoản được cấp phát cho khách hàng để gọi đến webservice ( tài khoản có quyền ServiceRole trong hệ thống).</w:t>
      </w:r>
    </w:p>
    <w:p w14:paraId="0C7265FD" w14:textId="77777777" w:rsidR="00E2046D" w:rsidRPr="005B0B16" w:rsidRDefault="00E2046D" w:rsidP="00E2046D">
      <w:pPr>
        <w:numPr>
          <w:ilvl w:val="0"/>
          <w:numId w:val="34"/>
        </w:numPr>
        <w:spacing w:after="0" w:line="240" w:lineRule="auto"/>
        <w:ind w:left="1080"/>
        <w:jc w:val="both"/>
        <w:textAlignment w:val="baseline"/>
        <w:rPr>
          <w:rFonts w:ascii="Calibri" w:eastAsia="Times New Roman" w:hAnsi="Calibri" w:cs="Calibri"/>
          <w:b/>
          <w:bCs/>
          <w:color w:val="000000"/>
          <w:sz w:val="22"/>
          <w:u w:val="single"/>
        </w:rPr>
      </w:pPr>
      <w:r w:rsidRPr="005B0B16">
        <w:rPr>
          <w:rFonts w:ascii="Calibri" w:eastAsia="Times New Roman" w:hAnsi="Calibri" w:cs="Calibri"/>
          <w:b/>
          <w:bCs/>
          <w:color w:val="000000"/>
          <w:sz w:val="22"/>
        </w:rPr>
        <w:t>mtd</w:t>
      </w:r>
      <w:r w:rsidRPr="005B0B16">
        <w:rPr>
          <w:rFonts w:ascii="Calibri" w:eastAsia="Times New Roman" w:hAnsi="Calibri" w:cs="Calibri"/>
          <w:color w:val="000000"/>
          <w:sz w:val="22"/>
        </w:rPr>
        <w:t>: Mã thông điệp tờ khai 01</w:t>
      </w:r>
    </w:p>
    <w:p w14:paraId="1BBF49E5" w14:textId="77777777" w:rsidR="00E2046D" w:rsidRPr="005B0B16" w:rsidRDefault="00E2046D" w:rsidP="00E2046D">
      <w:pPr>
        <w:spacing w:after="0" w:line="240" w:lineRule="auto"/>
        <w:rPr>
          <w:rFonts w:eastAsia="Times New Roman" w:cs="Times New Roman"/>
          <w:szCs w:val="24"/>
        </w:rPr>
      </w:pPr>
    </w:p>
    <w:p w14:paraId="14828566" w14:textId="77777777" w:rsidR="00E2046D" w:rsidRPr="005B0B16" w:rsidRDefault="00E2046D" w:rsidP="00E2046D">
      <w:pPr>
        <w:spacing w:after="0" w:line="240" w:lineRule="auto"/>
        <w:ind w:right="14"/>
        <w:jc w:val="both"/>
        <w:rPr>
          <w:rFonts w:eastAsia="Times New Roman" w:cs="Times New Roman"/>
          <w:szCs w:val="24"/>
        </w:rPr>
      </w:pPr>
      <w:r w:rsidRPr="005B0B16">
        <w:rPr>
          <w:rFonts w:eastAsia="Times New Roman" w:cs="Times New Roman"/>
          <w:color w:val="000000"/>
          <w:szCs w:val="24"/>
        </w:rPr>
        <w:t>RETURNS</w:t>
      </w:r>
    </w:p>
    <w:p w14:paraId="6E445E29" w14:textId="77777777" w:rsidR="00E2046D" w:rsidRPr="005B0B16" w:rsidRDefault="00E2046D" w:rsidP="00E2046D">
      <w:pPr>
        <w:spacing w:after="0" w:line="240" w:lineRule="auto"/>
        <w:ind w:right="14"/>
        <w:jc w:val="both"/>
        <w:rPr>
          <w:rFonts w:eastAsia="Times New Roman" w:cs="Times New Roman"/>
          <w:szCs w:val="24"/>
        </w:rPr>
      </w:pPr>
      <w:r w:rsidRPr="005B0B16">
        <w:rPr>
          <w:rFonts w:eastAsia="Times New Roman" w:cs="Times New Roman"/>
          <w:color w:val="000000"/>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1496"/>
        <w:gridCol w:w="4059"/>
        <w:gridCol w:w="3795"/>
      </w:tblGrid>
      <w:tr w:rsidR="00E2046D" w:rsidRPr="005B0B16" w14:paraId="15C416CD" w14:textId="77777777" w:rsidTr="00266047">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4FDD4F5E" w14:textId="77777777" w:rsidR="00E2046D" w:rsidRPr="005B0B16" w:rsidRDefault="00E2046D" w:rsidP="00266047">
            <w:pPr>
              <w:spacing w:line="240" w:lineRule="auto"/>
              <w:ind w:left="720"/>
              <w:rPr>
                <w:rFonts w:eastAsia="Times New Roman" w:cs="Times New Roman"/>
                <w:szCs w:val="24"/>
              </w:rPr>
            </w:pPr>
            <w:r w:rsidRPr="005B0B16">
              <w:rPr>
                <w:rFonts w:ascii="Calibri" w:eastAsia="Times New Roman" w:hAnsi="Calibri" w:cs="Calibri"/>
                <w:color w:val="000000"/>
                <w:sz w:val="22"/>
              </w:rPr>
              <w:t>Kết quả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783AA861" w14:textId="77777777" w:rsidR="00E2046D" w:rsidRPr="005B0B16" w:rsidRDefault="00E2046D" w:rsidP="00266047">
            <w:pPr>
              <w:spacing w:line="240" w:lineRule="auto"/>
              <w:ind w:left="720"/>
              <w:rPr>
                <w:rFonts w:eastAsia="Times New Roman" w:cs="Times New Roman"/>
                <w:szCs w:val="24"/>
              </w:rPr>
            </w:pPr>
            <w:r w:rsidRPr="005B0B16">
              <w:rPr>
                <w:rFonts w:ascii="Calibri" w:eastAsia="Times New Roman" w:hAnsi="Calibri" w:cs="Calibri"/>
                <w:color w:val="000000"/>
                <w:sz w:val="22"/>
              </w:rPr>
              <w:t>Mô tả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7D5A8C44" w14:textId="77777777" w:rsidR="00E2046D" w:rsidRPr="005B0B16" w:rsidRDefault="00E2046D" w:rsidP="00266047">
            <w:pPr>
              <w:spacing w:line="240" w:lineRule="auto"/>
              <w:ind w:left="720"/>
              <w:rPr>
                <w:rFonts w:eastAsia="Times New Roman" w:cs="Times New Roman"/>
                <w:szCs w:val="24"/>
              </w:rPr>
            </w:pPr>
            <w:r w:rsidRPr="005B0B16">
              <w:rPr>
                <w:rFonts w:ascii="Calibri" w:eastAsia="Times New Roman" w:hAnsi="Calibri" w:cs="Calibri"/>
                <w:color w:val="000000"/>
                <w:sz w:val="22"/>
              </w:rPr>
              <w:t>Ghi chú</w:t>
            </w:r>
          </w:p>
        </w:tc>
      </w:tr>
      <w:tr w:rsidR="00E2046D" w:rsidRPr="005B0B16" w14:paraId="05CF8D05"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EAB60F6" w14:textId="77777777" w:rsidR="00E2046D" w:rsidRPr="005B0B16" w:rsidRDefault="00E2046D" w:rsidP="00266047">
            <w:pPr>
              <w:spacing w:line="240" w:lineRule="auto"/>
              <w:jc w:val="both"/>
              <w:rPr>
                <w:rFonts w:eastAsia="Times New Roman" w:cs="Times New Roman"/>
                <w:szCs w:val="24"/>
              </w:rPr>
            </w:pPr>
            <w:r w:rsidRPr="005B0B16">
              <w:rPr>
                <w:rFonts w:ascii="Calibri" w:eastAsia="Times New Roman" w:hAnsi="Calibri" w:cs="Calibri"/>
                <w:color w:val="000000"/>
                <w:sz w:val="22"/>
              </w:rPr>
              <w:t>ERR:1</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FB37078" w14:textId="77777777" w:rsidR="00E2046D" w:rsidRPr="005B0B16" w:rsidRDefault="00E2046D" w:rsidP="00266047">
            <w:pPr>
              <w:spacing w:line="240" w:lineRule="auto"/>
              <w:jc w:val="both"/>
              <w:rPr>
                <w:rFonts w:eastAsia="Times New Roman" w:cs="Times New Roman"/>
                <w:szCs w:val="24"/>
              </w:rPr>
            </w:pPr>
            <w:r w:rsidRPr="005B0B16">
              <w:rPr>
                <w:rFonts w:ascii="Calibri" w:eastAsia="Times New Roman" w:hAnsi="Calibri" w:cs="Calibri"/>
                <w:color w:val="000000"/>
                <w:sz w:val="22"/>
              </w:rPr>
              <w:t>Tài khoản đăng nhập sai hoặc không có quyền thêm khách hàng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1EE80CA" w14:textId="77777777" w:rsidR="00E2046D" w:rsidRPr="005B0B16" w:rsidRDefault="00E2046D" w:rsidP="00266047">
            <w:pPr>
              <w:spacing w:after="0" w:line="240" w:lineRule="auto"/>
              <w:rPr>
                <w:rFonts w:eastAsia="Times New Roman" w:cs="Times New Roman"/>
                <w:szCs w:val="24"/>
              </w:rPr>
            </w:pPr>
          </w:p>
        </w:tc>
      </w:tr>
      <w:tr w:rsidR="00E2046D" w:rsidRPr="005B0B16" w14:paraId="78D8CC90"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6619ECF" w14:textId="77777777" w:rsidR="00E2046D" w:rsidRPr="005B0B16" w:rsidRDefault="00E2046D" w:rsidP="00266047">
            <w:pPr>
              <w:spacing w:line="240" w:lineRule="auto"/>
              <w:jc w:val="both"/>
              <w:rPr>
                <w:rFonts w:eastAsia="Times New Roman" w:cs="Times New Roman"/>
                <w:szCs w:val="24"/>
              </w:rPr>
            </w:pPr>
            <w:r w:rsidRPr="005B0B16">
              <w:rPr>
                <w:rFonts w:ascii="Calibri" w:eastAsia="Times New Roman" w:hAnsi="Calibri" w:cs="Calibri"/>
                <w:color w:val="000000"/>
                <w:sz w:val="22"/>
              </w:rPr>
              <w:t>ERR:11</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A162232" w14:textId="77777777" w:rsidR="00E2046D" w:rsidRPr="005B0B16" w:rsidRDefault="00E2046D" w:rsidP="00266047">
            <w:pPr>
              <w:spacing w:line="240" w:lineRule="auto"/>
              <w:jc w:val="both"/>
              <w:rPr>
                <w:rFonts w:eastAsia="Times New Roman" w:cs="Times New Roman"/>
                <w:szCs w:val="24"/>
              </w:rPr>
            </w:pPr>
            <w:r w:rsidRPr="005B0B16">
              <w:rPr>
                <w:rFonts w:ascii="Calibri" w:eastAsia="Times New Roman" w:hAnsi="Calibri" w:cs="Calibri"/>
                <w:color w:val="000000"/>
                <w:sz w:val="22"/>
              </w:rPr>
              <w:t>Dữ liệu xml validate lỗi</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E2ABE70" w14:textId="77777777" w:rsidR="00E2046D" w:rsidRPr="005B0B16" w:rsidRDefault="00E2046D" w:rsidP="00266047">
            <w:pPr>
              <w:spacing w:after="0" w:line="240" w:lineRule="auto"/>
              <w:rPr>
                <w:rFonts w:eastAsia="Times New Roman" w:cs="Times New Roman"/>
                <w:szCs w:val="24"/>
              </w:rPr>
            </w:pPr>
          </w:p>
        </w:tc>
      </w:tr>
      <w:tr w:rsidR="00E2046D" w:rsidRPr="005B0B16" w14:paraId="53DF484A"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02CB683" w14:textId="77777777" w:rsidR="00E2046D" w:rsidRPr="005B0B16" w:rsidRDefault="00E2046D" w:rsidP="00266047">
            <w:pPr>
              <w:spacing w:line="240" w:lineRule="auto"/>
              <w:jc w:val="both"/>
              <w:rPr>
                <w:rFonts w:eastAsia="Times New Roman" w:cs="Times New Roman"/>
                <w:szCs w:val="24"/>
              </w:rPr>
            </w:pPr>
            <w:r w:rsidRPr="005B0B16">
              <w:rPr>
                <w:rFonts w:ascii="Calibri" w:eastAsia="Times New Roman" w:hAnsi="Calibri" w:cs="Calibri"/>
                <w:color w:val="000000"/>
                <w:sz w:val="22"/>
              </w:rPr>
              <w:t>ERR:6</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E627F5B" w14:textId="77777777" w:rsidR="00E2046D" w:rsidRPr="005B0B16" w:rsidRDefault="00E2046D" w:rsidP="00266047">
            <w:pPr>
              <w:spacing w:line="240" w:lineRule="auto"/>
              <w:jc w:val="both"/>
              <w:rPr>
                <w:rFonts w:eastAsia="Times New Roman" w:cs="Times New Roman"/>
                <w:szCs w:val="24"/>
              </w:rPr>
            </w:pPr>
            <w:r w:rsidRPr="005B0B16">
              <w:rPr>
                <w:rFonts w:ascii="Calibri" w:eastAsia="Times New Roman" w:hAnsi="Calibri" w:cs="Calibri"/>
                <w:color w:val="000000"/>
                <w:sz w:val="22"/>
              </w:rPr>
              <w:t>Không tìm thấy thông điệp</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3BC8FA3" w14:textId="77777777" w:rsidR="00E2046D" w:rsidRPr="005B0B16" w:rsidRDefault="00E2046D" w:rsidP="00266047">
            <w:pPr>
              <w:spacing w:after="0" w:line="240" w:lineRule="auto"/>
              <w:rPr>
                <w:rFonts w:eastAsia="Times New Roman" w:cs="Times New Roman"/>
                <w:szCs w:val="24"/>
              </w:rPr>
            </w:pPr>
          </w:p>
        </w:tc>
      </w:tr>
      <w:tr w:rsidR="00E2046D" w:rsidRPr="005B0B16" w14:paraId="311663EF"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7E52430" w14:textId="77777777" w:rsidR="00E2046D" w:rsidRPr="005B0B16" w:rsidRDefault="00E2046D" w:rsidP="00266047">
            <w:pPr>
              <w:spacing w:line="240" w:lineRule="auto"/>
              <w:jc w:val="both"/>
              <w:rPr>
                <w:rFonts w:eastAsia="Times New Roman" w:cs="Times New Roman"/>
                <w:szCs w:val="24"/>
              </w:rPr>
            </w:pPr>
            <w:r w:rsidRPr="005B0B16">
              <w:rPr>
                <w:rFonts w:ascii="Calibri" w:eastAsia="Times New Roman" w:hAnsi="Calibri" w:cs="Calibri"/>
                <w:color w:val="000000"/>
                <w:sz w:val="22"/>
              </w:rPr>
              <w:t>ERR:5</w:t>
            </w:r>
          </w:p>
          <w:p w14:paraId="6CAA0F17" w14:textId="77777777" w:rsidR="00E2046D" w:rsidRPr="005B0B16" w:rsidRDefault="00E2046D" w:rsidP="00266047">
            <w:pPr>
              <w:spacing w:after="0" w:line="240" w:lineRule="auto"/>
              <w:rPr>
                <w:rFonts w:eastAsia="Times New Roman" w:cs="Times New Roman"/>
                <w:szCs w:val="24"/>
              </w:rPr>
            </w:pP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311D466" w14:textId="77777777" w:rsidR="00E2046D" w:rsidRPr="005B0B16" w:rsidRDefault="00E2046D" w:rsidP="00266047">
            <w:pPr>
              <w:spacing w:line="240" w:lineRule="auto"/>
              <w:jc w:val="both"/>
              <w:rPr>
                <w:rFonts w:eastAsia="Times New Roman" w:cs="Times New Roman"/>
                <w:szCs w:val="24"/>
              </w:rPr>
            </w:pPr>
            <w:r w:rsidRPr="005B0B16">
              <w:rPr>
                <w:rFonts w:ascii="Calibri" w:eastAsia="Times New Roman" w:hAnsi="Calibri" w:cs="Calibri"/>
                <w:color w:val="000000"/>
                <w:sz w:val="22"/>
              </w:rPr>
              <w:t>Có lỗi xảy ra</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E0E2E62" w14:textId="77777777" w:rsidR="00E2046D" w:rsidRPr="005B0B16" w:rsidRDefault="00E2046D" w:rsidP="00266047">
            <w:pPr>
              <w:spacing w:line="240" w:lineRule="auto"/>
              <w:jc w:val="both"/>
              <w:rPr>
                <w:rFonts w:eastAsia="Times New Roman" w:cs="Times New Roman"/>
                <w:szCs w:val="24"/>
              </w:rPr>
            </w:pPr>
            <w:r w:rsidRPr="005B0B16">
              <w:rPr>
                <w:rFonts w:ascii="Calibri" w:eastAsia="Times New Roman" w:hAnsi="Calibri" w:cs="Calibri"/>
                <w:color w:val="000000"/>
                <w:sz w:val="22"/>
              </w:rPr>
              <w:t>Lỗi không xác định, kiểm tra exception trả về (DB roll back)</w:t>
            </w:r>
          </w:p>
        </w:tc>
      </w:tr>
      <w:tr w:rsidR="00E2046D" w:rsidRPr="005B0B16" w14:paraId="0836E610"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30484E4" w14:textId="77777777" w:rsidR="00E2046D" w:rsidRPr="005B0B16" w:rsidRDefault="00E2046D" w:rsidP="00266047">
            <w:pPr>
              <w:spacing w:line="240" w:lineRule="auto"/>
              <w:jc w:val="both"/>
              <w:rPr>
                <w:rFonts w:eastAsia="Times New Roman" w:cs="Times New Roman"/>
                <w:szCs w:val="24"/>
              </w:rPr>
            </w:pPr>
            <w:r w:rsidRPr="005B0B16">
              <w:rPr>
                <w:rFonts w:ascii="Calibri" w:eastAsia="Times New Roman" w:hAnsi="Calibri" w:cs="Calibri"/>
                <w:color w:val="000000"/>
                <w:sz w:val="22"/>
              </w:rPr>
              <w:t>ERR: 7 </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1F6AFA18" w14:textId="77777777" w:rsidR="00E2046D" w:rsidRPr="005B0B16" w:rsidRDefault="00E2046D" w:rsidP="00266047">
            <w:pPr>
              <w:spacing w:line="240" w:lineRule="auto"/>
              <w:jc w:val="both"/>
              <w:rPr>
                <w:rFonts w:eastAsia="Times New Roman" w:cs="Times New Roman"/>
                <w:szCs w:val="24"/>
              </w:rPr>
            </w:pPr>
            <w:r w:rsidRPr="005B0B16">
              <w:rPr>
                <w:rFonts w:ascii="Calibri" w:eastAsia="Times New Roman" w:hAnsi="Calibri" w:cs="Calibri"/>
                <w:color w:val="000000"/>
                <w:sz w:val="22"/>
              </w:rPr>
              <w:t>Lỗi dữ liệu trả về từ TCTN</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6092755" w14:textId="77777777" w:rsidR="00E2046D" w:rsidRPr="005B0B16" w:rsidRDefault="00E2046D" w:rsidP="00266047">
            <w:pPr>
              <w:spacing w:after="0" w:line="240" w:lineRule="auto"/>
              <w:rPr>
                <w:rFonts w:eastAsia="Times New Roman" w:cs="Times New Roman"/>
                <w:szCs w:val="24"/>
              </w:rPr>
            </w:pPr>
          </w:p>
        </w:tc>
      </w:tr>
      <w:tr w:rsidR="00E2046D" w:rsidRPr="005B0B16" w14:paraId="69797E20"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D24A2CB" w14:textId="77777777" w:rsidR="00E2046D" w:rsidRPr="005B0B16" w:rsidRDefault="00E2046D" w:rsidP="00266047">
            <w:pPr>
              <w:spacing w:line="240" w:lineRule="auto"/>
              <w:jc w:val="both"/>
              <w:rPr>
                <w:rFonts w:eastAsia="Times New Roman" w:cs="Times New Roman"/>
                <w:szCs w:val="24"/>
              </w:rPr>
            </w:pPr>
            <w:r w:rsidRPr="005B0B16">
              <w:rPr>
                <w:rFonts w:ascii="Calibri" w:eastAsia="Times New Roman" w:hAnsi="Calibri" w:cs="Calibri"/>
                <w:color w:val="000000"/>
                <w:sz w:val="22"/>
              </w:rPr>
              <w:t>OK: xml</w:t>
            </w:r>
          </w:p>
          <w:p w14:paraId="41861B50" w14:textId="77777777" w:rsidR="00E2046D" w:rsidRPr="005B0B16" w:rsidRDefault="00E2046D" w:rsidP="00266047">
            <w:pPr>
              <w:spacing w:after="0" w:line="240" w:lineRule="auto"/>
              <w:rPr>
                <w:rFonts w:eastAsia="Times New Roman" w:cs="Times New Roman"/>
                <w:szCs w:val="24"/>
              </w:rPr>
            </w:pP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0D2B689" w14:textId="77777777" w:rsidR="00E2046D" w:rsidRPr="005B0B16" w:rsidRDefault="00E2046D" w:rsidP="00266047">
            <w:pPr>
              <w:spacing w:after="0" w:line="240" w:lineRule="auto"/>
              <w:jc w:val="both"/>
              <w:rPr>
                <w:rFonts w:eastAsia="Times New Roman" w:cs="Times New Roman"/>
                <w:szCs w:val="24"/>
              </w:rPr>
            </w:pPr>
            <w:r w:rsidRPr="005B0B16">
              <w:rPr>
                <w:rFonts w:ascii="Calibri" w:eastAsia="Times New Roman" w:hAnsi="Calibri" w:cs="Calibri"/>
                <w:color w:val="000000"/>
                <w:sz w:val="22"/>
              </w:rPr>
              <w:t>XML kết quả TCT trả về</w:t>
            </w:r>
          </w:p>
          <w:p w14:paraId="3EB183E1" w14:textId="77777777" w:rsidR="00E2046D" w:rsidRPr="005B0B16" w:rsidRDefault="00E2046D" w:rsidP="00266047">
            <w:pPr>
              <w:spacing w:after="0" w:line="240" w:lineRule="auto"/>
              <w:rPr>
                <w:rFonts w:eastAsia="Times New Roman" w:cs="Times New Roman"/>
                <w:szCs w:val="24"/>
              </w:rPr>
            </w:pP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B1D2DF9" w14:textId="77777777" w:rsidR="00E2046D" w:rsidRPr="005B0B16" w:rsidRDefault="00E2046D" w:rsidP="00266047">
            <w:pPr>
              <w:spacing w:after="240" w:line="240" w:lineRule="auto"/>
              <w:rPr>
                <w:rFonts w:eastAsia="Times New Roman" w:cs="Times New Roman"/>
                <w:szCs w:val="24"/>
              </w:rPr>
            </w:pPr>
          </w:p>
        </w:tc>
      </w:tr>
    </w:tbl>
    <w:p w14:paraId="74E87534" w14:textId="77777777" w:rsidR="00E2046D" w:rsidRPr="00AC05BD" w:rsidRDefault="00E2046D" w:rsidP="00E2046D">
      <w:pPr>
        <w:pStyle w:val="Heading3"/>
        <w:rPr>
          <w:ins w:id="197" w:author="Comparison" w:date="2022-04-14T16:28:00Z"/>
        </w:rPr>
      </w:pPr>
      <w:bookmarkStart w:id="198" w:name="_Toc101427545"/>
      <w:r>
        <w:rPr>
          <w:lang w:val="en-US"/>
        </w:rPr>
        <w:t>Đăng ký dải số</w:t>
      </w:r>
      <w:bookmarkEnd w:id="198"/>
    </w:p>
    <w:p w14:paraId="14E53518" w14:textId="77777777" w:rsidR="00E2046D" w:rsidRPr="00ED7445" w:rsidRDefault="00E2046D" w:rsidP="00E2046D">
      <w:pPr>
        <w:spacing w:after="0" w:line="240" w:lineRule="auto"/>
        <w:ind w:right="14"/>
        <w:jc w:val="both"/>
        <w:rPr>
          <w:rFonts w:eastAsia="Times New Roman" w:cs="Times New Roman"/>
          <w:szCs w:val="24"/>
        </w:rPr>
      </w:pPr>
      <w:r w:rsidRPr="00ED7445">
        <w:rPr>
          <w:rFonts w:eastAsia="Times New Roman" w:cs="Times New Roman"/>
          <w:color w:val="000000"/>
          <w:szCs w:val="24"/>
        </w:rPr>
        <w:t>URL</w:t>
      </w:r>
    </w:p>
    <w:p w14:paraId="38328E18" w14:textId="77777777" w:rsidR="00E2046D" w:rsidRPr="00ED7445" w:rsidRDefault="00E2046D" w:rsidP="00E2046D">
      <w:pPr>
        <w:spacing w:after="0" w:line="240" w:lineRule="auto"/>
        <w:ind w:right="14"/>
        <w:jc w:val="both"/>
        <w:rPr>
          <w:rFonts w:eastAsia="Times New Roman" w:cs="Times New Roman"/>
          <w:szCs w:val="24"/>
        </w:rPr>
      </w:pPr>
      <w:r w:rsidRPr="00ED7445">
        <w:rPr>
          <w:rFonts w:eastAsia="Times New Roman" w:cs="Times New Roman"/>
          <w:color w:val="000000"/>
          <w:szCs w:val="24"/>
        </w:rPr>
        <w:tab/>
        <w:t xml:space="preserve"> </w:t>
      </w:r>
      <w:r w:rsidRPr="00ED7445">
        <w:rPr>
          <w:rFonts w:ascii="Consolas" w:eastAsia="Times New Roman" w:hAnsi="Consolas" w:cs="Times New Roman"/>
          <w:color w:val="000000"/>
          <w:sz w:val="19"/>
          <w:szCs w:val="19"/>
        </w:rPr>
        <w:t>RegisterPublishInvoice(</w:t>
      </w:r>
      <w:r w:rsidRPr="00ED7445">
        <w:rPr>
          <w:rFonts w:ascii="Consolas" w:eastAsia="Times New Roman" w:hAnsi="Consolas" w:cs="Times New Roman"/>
          <w:color w:val="0000FF"/>
          <w:sz w:val="19"/>
          <w:szCs w:val="19"/>
        </w:rPr>
        <w:t>string</w:t>
      </w:r>
      <w:r w:rsidRPr="00ED7445">
        <w:rPr>
          <w:rFonts w:ascii="Consolas" w:eastAsia="Times New Roman" w:hAnsi="Consolas" w:cs="Times New Roman"/>
          <w:color w:val="000000"/>
          <w:sz w:val="19"/>
          <w:szCs w:val="19"/>
        </w:rPr>
        <w:t xml:space="preserve"> Account, </w:t>
      </w:r>
      <w:r w:rsidRPr="00ED7445">
        <w:rPr>
          <w:rFonts w:ascii="Consolas" w:eastAsia="Times New Roman" w:hAnsi="Consolas" w:cs="Times New Roman"/>
          <w:color w:val="0000FF"/>
          <w:sz w:val="19"/>
          <w:szCs w:val="19"/>
        </w:rPr>
        <w:t>string</w:t>
      </w:r>
      <w:r w:rsidRPr="00ED7445">
        <w:rPr>
          <w:rFonts w:ascii="Consolas" w:eastAsia="Times New Roman" w:hAnsi="Consolas" w:cs="Times New Roman"/>
          <w:color w:val="000000"/>
          <w:sz w:val="19"/>
          <w:szCs w:val="19"/>
        </w:rPr>
        <w:t xml:space="preserve"> ACpass, </w:t>
      </w:r>
      <w:r w:rsidRPr="00ED7445">
        <w:rPr>
          <w:rFonts w:ascii="Consolas" w:eastAsia="Times New Roman" w:hAnsi="Consolas" w:cs="Times New Roman"/>
          <w:color w:val="0000FF"/>
          <w:sz w:val="19"/>
          <w:szCs w:val="19"/>
        </w:rPr>
        <w:t>string</w:t>
      </w:r>
      <w:r w:rsidRPr="00ED7445">
        <w:rPr>
          <w:rFonts w:ascii="Consolas" w:eastAsia="Times New Roman" w:hAnsi="Consolas" w:cs="Times New Roman"/>
          <w:color w:val="000000"/>
          <w:sz w:val="19"/>
          <w:szCs w:val="19"/>
        </w:rPr>
        <w:t xml:space="preserve"> username, </w:t>
      </w:r>
      <w:r w:rsidRPr="00ED7445">
        <w:rPr>
          <w:rFonts w:ascii="Consolas" w:eastAsia="Times New Roman" w:hAnsi="Consolas" w:cs="Times New Roman"/>
          <w:color w:val="0000FF"/>
          <w:sz w:val="19"/>
          <w:szCs w:val="19"/>
        </w:rPr>
        <w:t>string</w:t>
      </w:r>
      <w:r w:rsidRPr="00ED7445">
        <w:rPr>
          <w:rFonts w:ascii="Consolas" w:eastAsia="Times New Roman" w:hAnsi="Consolas" w:cs="Times New Roman"/>
          <w:color w:val="000000"/>
          <w:sz w:val="19"/>
          <w:szCs w:val="19"/>
        </w:rPr>
        <w:t xml:space="preserve"> password, </w:t>
      </w:r>
      <w:r w:rsidRPr="00ED7445">
        <w:rPr>
          <w:rFonts w:ascii="Consolas" w:eastAsia="Times New Roman" w:hAnsi="Consolas" w:cs="Times New Roman"/>
          <w:color w:val="0000FF"/>
          <w:sz w:val="19"/>
          <w:szCs w:val="19"/>
        </w:rPr>
        <w:t>string</w:t>
      </w:r>
      <w:r w:rsidRPr="00ED7445">
        <w:rPr>
          <w:rFonts w:ascii="Consolas" w:eastAsia="Times New Roman" w:hAnsi="Consolas" w:cs="Times New Roman"/>
          <w:color w:val="000000"/>
          <w:sz w:val="19"/>
          <w:szCs w:val="19"/>
        </w:rPr>
        <w:t xml:space="preserve"> Pattern, </w:t>
      </w:r>
      <w:r w:rsidRPr="00ED7445">
        <w:rPr>
          <w:rFonts w:ascii="Consolas" w:eastAsia="Times New Roman" w:hAnsi="Consolas" w:cs="Times New Roman"/>
          <w:color w:val="0000FF"/>
          <w:sz w:val="19"/>
          <w:szCs w:val="19"/>
        </w:rPr>
        <w:t>string</w:t>
      </w:r>
      <w:r w:rsidRPr="00ED7445">
        <w:rPr>
          <w:rFonts w:ascii="Consolas" w:eastAsia="Times New Roman" w:hAnsi="Consolas" w:cs="Times New Roman"/>
          <w:color w:val="000000"/>
          <w:sz w:val="19"/>
          <w:szCs w:val="19"/>
        </w:rPr>
        <w:t xml:space="preserve"> Type, </w:t>
      </w:r>
      <w:r w:rsidRPr="00ED7445">
        <w:rPr>
          <w:rFonts w:ascii="Consolas" w:eastAsia="Times New Roman" w:hAnsi="Consolas" w:cs="Times New Roman"/>
          <w:color w:val="0000FF"/>
          <w:sz w:val="19"/>
          <w:szCs w:val="19"/>
        </w:rPr>
        <w:t>string</w:t>
      </w:r>
      <w:r w:rsidRPr="00ED7445">
        <w:rPr>
          <w:rFonts w:ascii="Consolas" w:eastAsia="Times New Roman" w:hAnsi="Consolas" w:cs="Times New Roman"/>
          <w:color w:val="000000"/>
          <w:sz w:val="19"/>
          <w:szCs w:val="19"/>
        </w:rPr>
        <w:t xml:space="preserve"> Serial, </w:t>
      </w:r>
      <w:r w:rsidRPr="00ED7445">
        <w:rPr>
          <w:rFonts w:ascii="Consolas" w:eastAsia="Times New Roman" w:hAnsi="Consolas" w:cs="Times New Roman"/>
          <w:color w:val="0000FF"/>
          <w:sz w:val="19"/>
          <w:szCs w:val="19"/>
        </w:rPr>
        <w:t>int</w:t>
      </w:r>
      <w:r w:rsidRPr="00ED7445">
        <w:rPr>
          <w:rFonts w:ascii="Consolas" w:eastAsia="Times New Roman" w:hAnsi="Consolas" w:cs="Times New Roman"/>
          <w:color w:val="000000"/>
          <w:sz w:val="19"/>
          <w:szCs w:val="19"/>
        </w:rPr>
        <w:t xml:space="preserve"> Quantity)</w:t>
      </w:r>
    </w:p>
    <w:p w14:paraId="0682074A" w14:textId="77777777" w:rsidR="00E2046D" w:rsidRPr="00ED7445" w:rsidRDefault="00E2046D" w:rsidP="00E2046D">
      <w:pPr>
        <w:spacing w:after="0" w:line="240" w:lineRule="auto"/>
        <w:ind w:right="14"/>
        <w:jc w:val="both"/>
        <w:rPr>
          <w:rFonts w:eastAsia="Times New Roman" w:cs="Times New Roman"/>
          <w:szCs w:val="24"/>
        </w:rPr>
      </w:pPr>
      <w:r w:rsidRPr="00ED7445">
        <w:rPr>
          <w:rFonts w:eastAsia="Times New Roman" w:cs="Times New Roman"/>
          <w:color w:val="000000"/>
          <w:szCs w:val="24"/>
        </w:rPr>
        <w:lastRenderedPageBreak/>
        <w:t>DESCRIPTION</w:t>
      </w:r>
    </w:p>
    <w:p w14:paraId="455E49D2" w14:textId="77777777" w:rsidR="00E2046D" w:rsidRPr="00ED7445" w:rsidRDefault="00E2046D" w:rsidP="00E2046D">
      <w:pPr>
        <w:spacing w:after="0" w:line="240" w:lineRule="auto"/>
        <w:ind w:right="14"/>
        <w:jc w:val="both"/>
        <w:rPr>
          <w:rFonts w:eastAsia="Times New Roman" w:cs="Times New Roman"/>
          <w:szCs w:val="24"/>
        </w:rPr>
      </w:pPr>
      <w:r w:rsidRPr="00ED7445">
        <w:rPr>
          <w:rFonts w:eastAsia="Times New Roman" w:cs="Times New Roman"/>
          <w:color w:val="000000"/>
          <w:szCs w:val="24"/>
        </w:rPr>
        <w:tab/>
        <w:t>Đây là web service cho phép đăng ký dải số.</w:t>
      </w:r>
    </w:p>
    <w:p w14:paraId="4D42D002" w14:textId="77777777" w:rsidR="00E2046D" w:rsidRPr="00ED7445" w:rsidRDefault="00E2046D" w:rsidP="00E2046D">
      <w:pPr>
        <w:spacing w:after="0" w:line="240" w:lineRule="auto"/>
        <w:ind w:right="14"/>
        <w:jc w:val="both"/>
        <w:rPr>
          <w:rFonts w:eastAsia="Times New Roman" w:cs="Times New Roman"/>
          <w:szCs w:val="24"/>
        </w:rPr>
      </w:pPr>
      <w:r w:rsidRPr="00ED7445">
        <w:rPr>
          <w:rFonts w:eastAsia="Times New Roman" w:cs="Times New Roman"/>
          <w:color w:val="000000"/>
          <w:szCs w:val="24"/>
        </w:rPr>
        <w:t>HTTP METHOD</w:t>
      </w:r>
    </w:p>
    <w:p w14:paraId="1732CAF3" w14:textId="77777777" w:rsidR="00E2046D" w:rsidRPr="00ED7445" w:rsidRDefault="00E2046D" w:rsidP="00E2046D">
      <w:pPr>
        <w:spacing w:after="0" w:line="240" w:lineRule="auto"/>
        <w:ind w:right="14"/>
        <w:jc w:val="both"/>
        <w:rPr>
          <w:rFonts w:eastAsia="Times New Roman" w:cs="Times New Roman"/>
          <w:szCs w:val="24"/>
        </w:rPr>
      </w:pPr>
      <w:r w:rsidRPr="00ED7445">
        <w:rPr>
          <w:rFonts w:eastAsia="Times New Roman" w:cs="Times New Roman"/>
          <w:color w:val="000000"/>
          <w:szCs w:val="24"/>
        </w:rPr>
        <w:tab/>
      </w:r>
      <w:r w:rsidRPr="00ED7445">
        <w:rPr>
          <w:rFonts w:eastAsia="Times New Roman" w:cs="Times New Roman"/>
          <w:color w:val="000000"/>
          <w:szCs w:val="24"/>
        </w:rPr>
        <w:tab/>
        <w:t>POST</w:t>
      </w:r>
    </w:p>
    <w:p w14:paraId="12A0872D" w14:textId="77777777" w:rsidR="00E2046D" w:rsidRPr="00ED7445" w:rsidRDefault="00E2046D" w:rsidP="00E2046D">
      <w:pPr>
        <w:spacing w:after="0" w:line="240" w:lineRule="auto"/>
        <w:ind w:right="14"/>
        <w:jc w:val="both"/>
        <w:rPr>
          <w:rFonts w:eastAsia="Times New Roman" w:cs="Times New Roman"/>
          <w:szCs w:val="24"/>
        </w:rPr>
      </w:pPr>
      <w:r w:rsidRPr="00ED7445">
        <w:rPr>
          <w:rFonts w:eastAsia="Times New Roman" w:cs="Times New Roman"/>
          <w:color w:val="000000"/>
          <w:szCs w:val="24"/>
        </w:rPr>
        <w:t>REQUEST BODY</w:t>
      </w:r>
    </w:p>
    <w:p w14:paraId="336E73FC" w14:textId="77777777" w:rsidR="00E2046D" w:rsidRPr="00ED7445" w:rsidRDefault="00E2046D" w:rsidP="00E2046D">
      <w:pPr>
        <w:numPr>
          <w:ilvl w:val="0"/>
          <w:numId w:val="35"/>
        </w:numPr>
        <w:spacing w:after="0" w:line="240" w:lineRule="auto"/>
        <w:ind w:left="1080"/>
        <w:jc w:val="both"/>
        <w:textAlignment w:val="baseline"/>
        <w:rPr>
          <w:rFonts w:ascii="Calibri" w:eastAsia="Times New Roman" w:hAnsi="Calibri" w:cs="Calibri"/>
          <w:b/>
          <w:bCs/>
          <w:color w:val="000000"/>
          <w:sz w:val="22"/>
          <w:u w:val="single"/>
        </w:rPr>
      </w:pPr>
      <w:r w:rsidRPr="00ED7445">
        <w:rPr>
          <w:rFonts w:ascii="Calibri" w:eastAsia="Times New Roman" w:hAnsi="Calibri" w:cs="Calibri"/>
          <w:b/>
          <w:bCs/>
          <w:color w:val="000000"/>
          <w:sz w:val="22"/>
        </w:rPr>
        <w:t xml:space="preserve">Account/ACPass :  </w:t>
      </w:r>
      <w:r w:rsidRPr="00ED7445">
        <w:rPr>
          <w:rFonts w:ascii="Calibri" w:eastAsia="Times New Roman" w:hAnsi="Calibri" w:cs="Calibri"/>
          <w:color w:val="000000"/>
          <w:sz w:val="22"/>
        </w:rPr>
        <w:t>Tài khoản được cấp phát cho nhân viên gọi lệnh phát hành hóa đơn</w:t>
      </w:r>
    </w:p>
    <w:p w14:paraId="2F644B96" w14:textId="77777777" w:rsidR="00E2046D" w:rsidRPr="00ED7445" w:rsidRDefault="00E2046D" w:rsidP="00E2046D">
      <w:pPr>
        <w:numPr>
          <w:ilvl w:val="0"/>
          <w:numId w:val="36"/>
        </w:numPr>
        <w:spacing w:after="0" w:line="240" w:lineRule="auto"/>
        <w:ind w:left="1080"/>
        <w:jc w:val="both"/>
        <w:textAlignment w:val="baseline"/>
        <w:rPr>
          <w:rFonts w:ascii="Calibri" w:eastAsia="Times New Roman" w:hAnsi="Calibri" w:cs="Calibri"/>
          <w:b/>
          <w:bCs/>
          <w:color w:val="000000"/>
          <w:sz w:val="22"/>
          <w:u w:val="single"/>
        </w:rPr>
      </w:pPr>
      <w:r w:rsidRPr="00ED7445">
        <w:rPr>
          <w:rFonts w:ascii="Calibri" w:eastAsia="Times New Roman" w:hAnsi="Calibri" w:cs="Calibri"/>
          <w:b/>
          <w:bCs/>
          <w:color w:val="000000"/>
          <w:sz w:val="22"/>
        </w:rPr>
        <w:t>Username/pass</w:t>
      </w:r>
      <w:r w:rsidRPr="00ED7445">
        <w:rPr>
          <w:rFonts w:ascii="Calibri" w:eastAsia="Times New Roman" w:hAnsi="Calibri" w:cs="Calibri"/>
          <w:color w:val="000000"/>
          <w:sz w:val="22"/>
        </w:rPr>
        <w:t>: Tài khoản được cấp phát cho khách hàng để gọi đến webservice ( tài khoản có quyền ServiceRole trong hệ thống).</w:t>
      </w:r>
    </w:p>
    <w:p w14:paraId="35B48672" w14:textId="77777777" w:rsidR="00E2046D" w:rsidRPr="00ED7445" w:rsidRDefault="00E2046D" w:rsidP="00E2046D">
      <w:pPr>
        <w:numPr>
          <w:ilvl w:val="0"/>
          <w:numId w:val="36"/>
        </w:numPr>
        <w:spacing w:after="0" w:line="240" w:lineRule="auto"/>
        <w:ind w:left="1080"/>
        <w:jc w:val="both"/>
        <w:textAlignment w:val="baseline"/>
        <w:rPr>
          <w:rFonts w:ascii="Calibri" w:eastAsia="Times New Roman" w:hAnsi="Calibri" w:cs="Calibri"/>
          <w:b/>
          <w:bCs/>
          <w:color w:val="000000"/>
          <w:sz w:val="22"/>
          <w:u w:val="single"/>
        </w:rPr>
      </w:pPr>
      <w:r w:rsidRPr="00ED7445">
        <w:rPr>
          <w:rFonts w:ascii="Calibri" w:eastAsia="Times New Roman" w:hAnsi="Calibri" w:cs="Calibri"/>
          <w:b/>
          <w:bCs/>
          <w:color w:val="000000"/>
          <w:sz w:val="22"/>
        </w:rPr>
        <w:t>Pattern</w:t>
      </w:r>
      <w:r w:rsidRPr="00ED7445">
        <w:rPr>
          <w:rFonts w:ascii="Calibri" w:eastAsia="Times New Roman" w:hAnsi="Calibri" w:cs="Calibri"/>
          <w:color w:val="000000"/>
          <w:sz w:val="22"/>
        </w:rPr>
        <w:t>: Mẫu số</w:t>
      </w:r>
    </w:p>
    <w:p w14:paraId="69968BCB" w14:textId="77777777" w:rsidR="00E2046D" w:rsidRPr="00ED7445" w:rsidRDefault="00E2046D" w:rsidP="00E2046D">
      <w:pPr>
        <w:numPr>
          <w:ilvl w:val="0"/>
          <w:numId w:val="36"/>
        </w:numPr>
        <w:spacing w:after="0" w:line="240" w:lineRule="auto"/>
        <w:ind w:left="1080"/>
        <w:jc w:val="both"/>
        <w:textAlignment w:val="baseline"/>
        <w:rPr>
          <w:rFonts w:ascii="Calibri" w:eastAsia="Times New Roman" w:hAnsi="Calibri" w:cs="Calibri"/>
          <w:b/>
          <w:bCs/>
          <w:color w:val="000000"/>
          <w:sz w:val="22"/>
          <w:u w:val="single"/>
        </w:rPr>
      </w:pPr>
      <w:r w:rsidRPr="00ED7445">
        <w:rPr>
          <w:rFonts w:ascii="Calibri" w:eastAsia="Times New Roman" w:hAnsi="Calibri" w:cs="Calibri"/>
          <w:b/>
          <w:bCs/>
          <w:color w:val="000000"/>
          <w:sz w:val="22"/>
        </w:rPr>
        <w:t>Serial</w:t>
      </w:r>
      <w:r w:rsidRPr="00ED7445">
        <w:rPr>
          <w:rFonts w:ascii="Calibri" w:eastAsia="Times New Roman" w:hAnsi="Calibri" w:cs="Calibri"/>
          <w:color w:val="000000"/>
          <w:sz w:val="22"/>
        </w:rPr>
        <w:t>: Kí hiệu</w:t>
      </w:r>
    </w:p>
    <w:p w14:paraId="4F7DD66B" w14:textId="77777777" w:rsidR="00E2046D" w:rsidRPr="00ED7445" w:rsidRDefault="00E2046D" w:rsidP="00E2046D">
      <w:pPr>
        <w:numPr>
          <w:ilvl w:val="0"/>
          <w:numId w:val="36"/>
        </w:numPr>
        <w:spacing w:after="0" w:line="240" w:lineRule="auto"/>
        <w:ind w:left="1080"/>
        <w:jc w:val="both"/>
        <w:textAlignment w:val="baseline"/>
        <w:rPr>
          <w:rFonts w:ascii="Calibri" w:eastAsia="Times New Roman" w:hAnsi="Calibri" w:cs="Calibri"/>
          <w:b/>
          <w:bCs/>
          <w:color w:val="000000"/>
          <w:sz w:val="22"/>
          <w:u w:val="single"/>
        </w:rPr>
      </w:pPr>
      <w:r w:rsidRPr="00ED7445">
        <w:rPr>
          <w:rFonts w:ascii="Calibri" w:eastAsia="Times New Roman" w:hAnsi="Calibri" w:cs="Calibri"/>
          <w:b/>
          <w:bCs/>
          <w:color w:val="000000"/>
          <w:sz w:val="22"/>
        </w:rPr>
        <w:t>Quantity</w:t>
      </w:r>
      <w:r w:rsidRPr="00ED7445">
        <w:rPr>
          <w:rFonts w:ascii="Calibri" w:eastAsia="Times New Roman" w:hAnsi="Calibri" w:cs="Calibri"/>
          <w:color w:val="000000"/>
          <w:sz w:val="22"/>
        </w:rPr>
        <w:t>: Số lượng</w:t>
      </w:r>
    </w:p>
    <w:p w14:paraId="2997A163" w14:textId="77777777" w:rsidR="00E2046D" w:rsidRPr="00ED7445" w:rsidRDefault="00E2046D" w:rsidP="00E2046D">
      <w:pPr>
        <w:numPr>
          <w:ilvl w:val="0"/>
          <w:numId w:val="36"/>
        </w:numPr>
        <w:spacing w:after="0" w:line="240" w:lineRule="auto"/>
        <w:ind w:left="1080"/>
        <w:jc w:val="both"/>
        <w:textAlignment w:val="baseline"/>
        <w:rPr>
          <w:rFonts w:ascii="Calibri" w:eastAsia="Times New Roman" w:hAnsi="Calibri" w:cs="Calibri"/>
          <w:b/>
          <w:bCs/>
          <w:color w:val="000000"/>
          <w:sz w:val="22"/>
          <w:u w:val="single"/>
        </w:rPr>
      </w:pPr>
      <w:r w:rsidRPr="00ED7445">
        <w:rPr>
          <w:rFonts w:ascii="Calibri" w:eastAsia="Times New Roman" w:hAnsi="Calibri" w:cs="Calibri"/>
          <w:b/>
          <w:bCs/>
          <w:color w:val="000000"/>
          <w:sz w:val="22"/>
        </w:rPr>
        <w:t xml:space="preserve">type: </w:t>
      </w:r>
      <w:r w:rsidRPr="00ED7445">
        <w:rPr>
          <w:rFonts w:ascii="Calibri" w:eastAsia="Times New Roman" w:hAnsi="Calibri" w:cs="Calibri"/>
          <w:color w:val="000000"/>
          <w:sz w:val="22"/>
        </w:rPr>
        <w:t>=0</w:t>
      </w:r>
    </w:p>
    <w:p w14:paraId="391716A0" w14:textId="77777777" w:rsidR="00E2046D" w:rsidRPr="00ED7445" w:rsidRDefault="00E2046D" w:rsidP="00E2046D">
      <w:pPr>
        <w:spacing w:after="0" w:line="240" w:lineRule="auto"/>
        <w:ind w:right="14"/>
        <w:jc w:val="both"/>
        <w:rPr>
          <w:rFonts w:eastAsia="Times New Roman" w:cs="Times New Roman"/>
          <w:szCs w:val="24"/>
        </w:rPr>
      </w:pPr>
      <w:r w:rsidRPr="00ED7445">
        <w:rPr>
          <w:rFonts w:eastAsia="Times New Roman" w:cs="Times New Roman"/>
          <w:color w:val="000000"/>
          <w:szCs w:val="24"/>
        </w:rPr>
        <w:t>RETURNS</w:t>
      </w:r>
    </w:p>
    <w:p w14:paraId="45CBD2CA" w14:textId="77777777" w:rsidR="00E2046D" w:rsidRPr="00ED7445" w:rsidRDefault="00E2046D" w:rsidP="00E2046D">
      <w:pPr>
        <w:spacing w:after="0" w:line="240" w:lineRule="auto"/>
        <w:ind w:right="14"/>
        <w:jc w:val="both"/>
        <w:rPr>
          <w:rFonts w:eastAsia="Times New Roman" w:cs="Times New Roman"/>
          <w:szCs w:val="24"/>
        </w:rPr>
      </w:pPr>
      <w:r w:rsidRPr="00ED7445">
        <w:rPr>
          <w:rFonts w:eastAsia="Times New Roman" w:cs="Times New Roman"/>
          <w:color w:val="000000"/>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1496"/>
        <w:gridCol w:w="4059"/>
        <w:gridCol w:w="3795"/>
      </w:tblGrid>
      <w:tr w:rsidR="00E2046D" w:rsidRPr="00ED7445" w14:paraId="487E5B69" w14:textId="77777777" w:rsidTr="00266047">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376260FB" w14:textId="77777777" w:rsidR="00E2046D" w:rsidRPr="00ED7445" w:rsidRDefault="00E2046D" w:rsidP="00266047">
            <w:pPr>
              <w:spacing w:line="240" w:lineRule="auto"/>
              <w:ind w:left="720"/>
              <w:rPr>
                <w:rFonts w:eastAsia="Times New Roman" w:cs="Times New Roman"/>
                <w:szCs w:val="24"/>
              </w:rPr>
            </w:pPr>
            <w:r w:rsidRPr="00ED7445">
              <w:rPr>
                <w:rFonts w:ascii="Calibri" w:eastAsia="Times New Roman" w:hAnsi="Calibri" w:cs="Calibri"/>
                <w:color w:val="000000"/>
                <w:sz w:val="22"/>
              </w:rPr>
              <w:t>Kết quả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542F4F9B" w14:textId="77777777" w:rsidR="00E2046D" w:rsidRPr="00ED7445" w:rsidRDefault="00E2046D" w:rsidP="00266047">
            <w:pPr>
              <w:spacing w:line="240" w:lineRule="auto"/>
              <w:ind w:left="720"/>
              <w:rPr>
                <w:rFonts w:eastAsia="Times New Roman" w:cs="Times New Roman"/>
                <w:szCs w:val="24"/>
              </w:rPr>
            </w:pPr>
            <w:r w:rsidRPr="00ED7445">
              <w:rPr>
                <w:rFonts w:ascii="Calibri" w:eastAsia="Times New Roman" w:hAnsi="Calibri" w:cs="Calibri"/>
                <w:color w:val="000000"/>
                <w:sz w:val="22"/>
              </w:rPr>
              <w:t>Mô tả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360DBFA8" w14:textId="77777777" w:rsidR="00E2046D" w:rsidRPr="00ED7445" w:rsidRDefault="00E2046D" w:rsidP="00266047">
            <w:pPr>
              <w:spacing w:line="240" w:lineRule="auto"/>
              <w:ind w:left="720"/>
              <w:rPr>
                <w:rFonts w:eastAsia="Times New Roman" w:cs="Times New Roman"/>
                <w:szCs w:val="24"/>
              </w:rPr>
            </w:pPr>
            <w:r w:rsidRPr="00ED7445">
              <w:rPr>
                <w:rFonts w:ascii="Calibri" w:eastAsia="Times New Roman" w:hAnsi="Calibri" w:cs="Calibri"/>
                <w:color w:val="000000"/>
                <w:sz w:val="22"/>
              </w:rPr>
              <w:t>Ghi chú</w:t>
            </w:r>
          </w:p>
        </w:tc>
      </w:tr>
      <w:tr w:rsidR="00E2046D" w:rsidRPr="00ED7445" w14:paraId="403F188A"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2859AA5" w14:textId="77777777" w:rsidR="00E2046D" w:rsidRPr="00ED7445" w:rsidRDefault="00E2046D" w:rsidP="00266047">
            <w:pPr>
              <w:spacing w:line="240" w:lineRule="auto"/>
              <w:jc w:val="both"/>
              <w:rPr>
                <w:rFonts w:eastAsia="Times New Roman" w:cs="Times New Roman"/>
                <w:szCs w:val="24"/>
              </w:rPr>
            </w:pPr>
            <w:r w:rsidRPr="00ED7445">
              <w:rPr>
                <w:rFonts w:ascii="Calibri" w:eastAsia="Times New Roman" w:hAnsi="Calibri" w:cs="Calibri"/>
                <w:color w:val="000000"/>
                <w:sz w:val="22"/>
              </w:rPr>
              <w:t>ERR:1</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A8A7B11" w14:textId="77777777" w:rsidR="00E2046D" w:rsidRPr="00ED7445" w:rsidRDefault="00E2046D" w:rsidP="00266047">
            <w:pPr>
              <w:spacing w:line="240" w:lineRule="auto"/>
              <w:jc w:val="both"/>
              <w:rPr>
                <w:rFonts w:eastAsia="Times New Roman" w:cs="Times New Roman"/>
                <w:szCs w:val="24"/>
              </w:rPr>
            </w:pPr>
            <w:r w:rsidRPr="00ED7445">
              <w:rPr>
                <w:rFonts w:ascii="Calibri" w:eastAsia="Times New Roman" w:hAnsi="Calibri" w:cs="Calibri"/>
                <w:color w:val="000000"/>
                <w:sz w:val="22"/>
              </w:rPr>
              <w:t>Tài khoản đăng nhập sai hoặc không có quyền thêm khách hàng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DA00DD2" w14:textId="77777777" w:rsidR="00E2046D" w:rsidRPr="00ED7445" w:rsidRDefault="00E2046D" w:rsidP="00266047">
            <w:pPr>
              <w:spacing w:after="0" w:line="240" w:lineRule="auto"/>
              <w:rPr>
                <w:rFonts w:eastAsia="Times New Roman" w:cs="Times New Roman"/>
                <w:szCs w:val="24"/>
              </w:rPr>
            </w:pPr>
          </w:p>
        </w:tc>
      </w:tr>
      <w:tr w:rsidR="00E2046D" w:rsidRPr="00ED7445" w14:paraId="34D446CF"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F9D4B83" w14:textId="77777777" w:rsidR="00E2046D" w:rsidRPr="00ED7445" w:rsidRDefault="00E2046D" w:rsidP="00266047">
            <w:pPr>
              <w:spacing w:line="240" w:lineRule="auto"/>
              <w:jc w:val="both"/>
              <w:rPr>
                <w:rFonts w:eastAsia="Times New Roman" w:cs="Times New Roman"/>
                <w:szCs w:val="24"/>
              </w:rPr>
            </w:pPr>
            <w:r w:rsidRPr="00ED7445">
              <w:rPr>
                <w:rFonts w:ascii="Calibri" w:eastAsia="Times New Roman" w:hAnsi="Calibri" w:cs="Calibri"/>
                <w:color w:val="000000"/>
                <w:sz w:val="22"/>
              </w:rPr>
              <w:t>ERR:5</w:t>
            </w:r>
          </w:p>
          <w:p w14:paraId="6066B136" w14:textId="77777777" w:rsidR="00E2046D" w:rsidRPr="00ED7445" w:rsidRDefault="00E2046D" w:rsidP="00266047">
            <w:pPr>
              <w:spacing w:after="0" w:line="240" w:lineRule="auto"/>
              <w:rPr>
                <w:rFonts w:eastAsia="Times New Roman" w:cs="Times New Roman"/>
                <w:szCs w:val="24"/>
              </w:rPr>
            </w:pP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EA94F8A" w14:textId="77777777" w:rsidR="00E2046D" w:rsidRPr="00ED7445" w:rsidRDefault="00E2046D" w:rsidP="00266047">
            <w:pPr>
              <w:spacing w:line="240" w:lineRule="auto"/>
              <w:jc w:val="both"/>
              <w:rPr>
                <w:rFonts w:eastAsia="Times New Roman" w:cs="Times New Roman"/>
                <w:szCs w:val="24"/>
              </w:rPr>
            </w:pPr>
            <w:r w:rsidRPr="00ED7445">
              <w:rPr>
                <w:rFonts w:ascii="Calibri" w:eastAsia="Times New Roman" w:hAnsi="Calibri" w:cs="Calibri"/>
                <w:color w:val="000000"/>
                <w:sz w:val="22"/>
              </w:rPr>
              <w:t>Có lỗi xảy ra</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205D42B1" w14:textId="77777777" w:rsidR="00E2046D" w:rsidRPr="00ED7445" w:rsidRDefault="00E2046D" w:rsidP="00266047">
            <w:pPr>
              <w:spacing w:line="240" w:lineRule="auto"/>
              <w:jc w:val="both"/>
              <w:rPr>
                <w:rFonts w:eastAsia="Times New Roman" w:cs="Times New Roman"/>
                <w:szCs w:val="24"/>
              </w:rPr>
            </w:pPr>
            <w:r w:rsidRPr="00ED7445">
              <w:rPr>
                <w:rFonts w:ascii="Calibri" w:eastAsia="Times New Roman" w:hAnsi="Calibri" w:cs="Calibri"/>
                <w:color w:val="000000"/>
                <w:sz w:val="22"/>
              </w:rPr>
              <w:t>Lỗi không xác định, kiểm tra exception trả về (DB roll back)</w:t>
            </w:r>
          </w:p>
        </w:tc>
      </w:tr>
      <w:tr w:rsidR="00E2046D" w:rsidRPr="00ED7445" w14:paraId="298E6A8C"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4EAD4A1E" w14:textId="77777777" w:rsidR="00E2046D" w:rsidRPr="00ED7445" w:rsidRDefault="00E2046D" w:rsidP="00266047">
            <w:pPr>
              <w:spacing w:line="240" w:lineRule="auto"/>
              <w:jc w:val="both"/>
              <w:rPr>
                <w:rFonts w:eastAsia="Times New Roman" w:cs="Times New Roman"/>
                <w:szCs w:val="24"/>
              </w:rPr>
            </w:pPr>
            <w:r w:rsidRPr="00ED7445">
              <w:rPr>
                <w:rFonts w:ascii="Calibri" w:eastAsia="Times New Roman" w:hAnsi="Calibri" w:cs="Calibri"/>
                <w:color w:val="000000"/>
                <w:sz w:val="22"/>
              </w:rPr>
              <w:t>OK</w:t>
            </w:r>
          </w:p>
          <w:p w14:paraId="69012F59" w14:textId="77777777" w:rsidR="00E2046D" w:rsidRPr="00ED7445" w:rsidRDefault="00E2046D" w:rsidP="00266047">
            <w:pPr>
              <w:spacing w:after="0" w:line="240" w:lineRule="auto"/>
              <w:rPr>
                <w:rFonts w:eastAsia="Times New Roman" w:cs="Times New Roman"/>
                <w:szCs w:val="24"/>
              </w:rPr>
            </w:pP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D8249FD" w14:textId="77777777" w:rsidR="00E2046D" w:rsidRPr="00ED7445" w:rsidRDefault="00E2046D" w:rsidP="00266047">
            <w:pPr>
              <w:spacing w:after="0" w:line="240" w:lineRule="auto"/>
              <w:jc w:val="both"/>
              <w:rPr>
                <w:rFonts w:eastAsia="Times New Roman" w:cs="Times New Roman"/>
                <w:szCs w:val="24"/>
              </w:rPr>
            </w:pPr>
            <w:r w:rsidRPr="00ED7445">
              <w:rPr>
                <w:rFonts w:ascii="Calibri" w:eastAsia="Times New Roman" w:hAnsi="Calibri" w:cs="Calibri"/>
                <w:color w:val="000000"/>
                <w:sz w:val="22"/>
              </w:rPr>
              <w:t>Thành công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A5D54E3" w14:textId="77777777" w:rsidR="00E2046D" w:rsidRPr="00ED7445" w:rsidRDefault="00E2046D" w:rsidP="00266047">
            <w:pPr>
              <w:spacing w:after="240" w:line="240" w:lineRule="auto"/>
              <w:rPr>
                <w:rFonts w:eastAsia="Times New Roman" w:cs="Times New Roman"/>
                <w:szCs w:val="24"/>
              </w:rPr>
            </w:pPr>
          </w:p>
        </w:tc>
      </w:tr>
    </w:tbl>
    <w:p w14:paraId="579A4DC8" w14:textId="77777777" w:rsidR="00E2046D" w:rsidRPr="00AC05BD" w:rsidRDefault="00E2046D" w:rsidP="00E2046D">
      <w:pPr>
        <w:pStyle w:val="Heading3"/>
        <w:rPr>
          <w:ins w:id="199" w:author="Comparison" w:date="2022-04-14T16:28:00Z"/>
        </w:rPr>
      </w:pPr>
      <w:bookmarkStart w:id="200" w:name="_Toc101427546"/>
      <w:r>
        <w:rPr>
          <w:lang w:val="en-US"/>
        </w:rPr>
        <w:t>Hủy dải số</w:t>
      </w:r>
      <w:bookmarkEnd w:id="200"/>
    </w:p>
    <w:p w14:paraId="55A6D217" w14:textId="77777777" w:rsidR="00E2046D" w:rsidRPr="00570587" w:rsidRDefault="00E2046D" w:rsidP="00E2046D">
      <w:pPr>
        <w:spacing w:after="0" w:line="240" w:lineRule="auto"/>
        <w:ind w:right="14"/>
        <w:jc w:val="both"/>
        <w:rPr>
          <w:rFonts w:eastAsia="Times New Roman" w:cs="Times New Roman"/>
          <w:szCs w:val="24"/>
        </w:rPr>
      </w:pPr>
      <w:r w:rsidRPr="00570587">
        <w:rPr>
          <w:rFonts w:eastAsia="Times New Roman" w:cs="Times New Roman"/>
          <w:color w:val="000000"/>
          <w:szCs w:val="24"/>
        </w:rPr>
        <w:t>URL</w:t>
      </w:r>
    </w:p>
    <w:p w14:paraId="7BD68D6D" w14:textId="77777777" w:rsidR="00E2046D" w:rsidRPr="00570587" w:rsidRDefault="00E2046D" w:rsidP="00E2046D">
      <w:pPr>
        <w:spacing w:after="0" w:line="240" w:lineRule="auto"/>
        <w:ind w:right="14"/>
        <w:jc w:val="both"/>
        <w:rPr>
          <w:rFonts w:eastAsia="Times New Roman" w:cs="Times New Roman"/>
          <w:szCs w:val="24"/>
        </w:rPr>
      </w:pPr>
      <w:r w:rsidRPr="00570587">
        <w:rPr>
          <w:rFonts w:eastAsia="Times New Roman" w:cs="Times New Roman"/>
          <w:color w:val="000000"/>
          <w:szCs w:val="24"/>
        </w:rPr>
        <w:tab/>
        <w:t xml:space="preserve"> </w:t>
      </w:r>
      <w:r w:rsidRPr="00570587">
        <w:rPr>
          <w:rFonts w:ascii="Consolas" w:eastAsia="Times New Roman" w:hAnsi="Consolas" w:cs="Times New Roman"/>
          <w:color w:val="000000"/>
          <w:sz w:val="19"/>
          <w:szCs w:val="19"/>
        </w:rPr>
        <w:t>CancelPublishInvoice(</w:t>
      </w:r>
      <w:r w:rsidRPr="00570587">
        <w:rPr>
          <w:rFonts w:ascii="Consolas" w:eastAsia="Times New Roman" w:hAnsi="Consolas" w:cs="Times New Roman"/>
          <w:color w:val="0000FF"/>
          <w:sz w:val="19"/>
          <w:szCs w:val="19"/>
        </w:rPr>
        <w:t>string</w:t>
      </w:r>
      <w:r w:rsidRPr="00570587">
        <w:rPr>
          <w:rFonts w:ascii="Consolas" w:eastAsia="Times New Roman" w:hAnsi="Consolas" w:cs="Times New Roman"/>
          <w:color w:val="000000"/>
          <w:sz w:val="19"/>
          <w:szCs w:val="19"/>
        </w:rPr>
        <w:t xml:space="preserve"> Account, </w:t>
      </w:r>
      <w:r w:rsidRPr="00570587">
        <w:rPr>
          <w:rFonts w:ascii="Consolas" w:eastAsia="Times New Roman" w:hAnsi="Consolas" w:cs="Times New Roman"/>
          <w:color w:val="0000FF"/>
          <w:sz w:val="19"/>
          <w:szCs w:val="19"/>
        </w:rPr>
        <w:t>string</w:t>
      </w:r>
      <w:r w:rsidRPr="00570587">
        <w:rPr>
          <w:rFonts w:ascii="Consolas" w:eastAsia="Times New Roman" w:hAnsi="Consolas" w:cs="Times New Roman"/>
          <w:color w:val="000000"/>
          <w:sz w:val="19"/>
          <w:szCs w:val="19"/>
        </w:rPr>
        <w:t xml:space="preserve"> ACpass, </w:t>
      </w:r>
      <w:r w:rsidRPr="00570587">
        <w:rPr>
          <w:rFonts w:ascii="Consolas" w:eastAsia="Times New Roman" w:hAnsi="Consolas" w:cs="Times New Roman"/>
          <w:color w:val="0000FF"/>
          <w:sz w:val="19"/>
          <w:szCs w:val="19"/>
        </w:rPr>
        <w:t>string</w:t>
      </w:r>
      <w:r w:rsidRPr="00570587">
        <w:rPr>
          <w:rFonts w:ascii="Consolas" w:eastAsia="Times New Roman" w:hAnsi="Consolas" w:cs="Times New Roman"/>
          <w:color w:val="000000"/>
          <w:sz w:val="19"/>
          <w:szCs w:val="19"/>
        </w:rPr>
        <w:t xml:space="preserve"> username, </w:t>
      </w:r>
      <w:r w:rsidRPr="00570587">
        <w:rPr>
          <w:rFonts w:ascii="Consolas" w:eastAsia="Times New Roman" w:hAnsi="Consolas" w:cs="Times New Roman"/>
          <w:color w:val="0000FF"/>
          <w:sz w:val="19"/>
          <w:szCs w:val="19"/>
        </w:rPr>
        <w:t>string</w:t>
      </w:r>
      <w:r w:rsidRPr="00570587">
        <w:rPr>
          <w:rFonts w:ascii="Consolas" w:eastAsia="Times New Roman" w:hAnsi="Consolas" w:cs="Times New Roman"/>
          <w:color w:val="000000"/>
          <w:sz w:val="19"/>
          <w:szCs w:val="19"/>
        </w:rPr>
        <w:t xml:space="preserve"> password, </w:t>
      </w:r>
      <w:r w:rsidRPr="00570587">
        <w:rPr>
          <w:rFonts w:ascii="Consolas" w:eastAsia="Times New Roman" w:hAnsi="Consolas" w:cs="Times New Roman"/>
          <w:color w:val="0000FF"/>
          <w:sz w:val="19"/>
          <w:szCs w:val="19"/>
        </w:rPr>
        <w:t>string</w:t>
      </w:r>
      <w:r w:rsidRPr="00570587">
        <w:rPr>
          <w:rFonts w:ascii="Consolas" w:eastAsia="Times New Roman" w:hAnsi="Consolas" w:cs="Times New Roman"/>
          <w:color w:val="000000"/>
          <w:sz w:val="19"/>
          <w:szCs w:val="19"/>
        </w:rPr>
        <w:t xml:space="preserve"> Pattern, </w:t>
      </w:r>
      <w:r w:rsidRPr="00570587">
        <w:rPr>
          <w:rFonts w:ascii="Consolas" w:eastAsia="Times New Roman" w:hAnsi="Consolas" w:cs="Times New Roman"/>
          <w:color w:val="0000FF"/>
          <w:sz w:val="19"/>
          <w:szCs w:val="19"/>
        </w:rPr>
        <w:t>string</w:t>
      </w:r>
      <w:r w:rsidRPr="00570587">
        <w:rPr>
          <w:rFonts w:ascii="Consolas" w:eastAsia="Times New Roman" w:hAnsi="Consolas" w:cs="Times New Roman"/>
          <w:color w:val="000000"/>
          <w:sz w:val="19"/>
          <w:szCs w:val="19"/>
        </w:rPr>
        <w:t xml:space="preserve"> Serial)</w:t>
      </w:r>
    </w:p>
    <w:p w14:paraId="70FC7CF7" w14:textId="77777777" w:rsidR="00E2046D" w:rsidRPr="00570587" w:rsidRDefault="00E2046D" w:rsidP="00E2046D">
      <w:pPr>
        <w:spacing w:after="0" w:line="240" w:lineRule="auto"/>
        <w:ind w:right="14"/>
        <w:jc w:val="both"/>
        <w:rPr>
          <w:rFonts w:eastAsia="Times New Roman" w:cs="Times New Roman"/>
          <w:szCs w:val="24"/>
        </w:rPr>
      </w:pPr>
      <w:r w:rsidRPr="00570587">
        <w:rPr>
          <w:rFonts w:eastAsia="Times New Roman" w:cs="Times New Roman"/>
          <w:color w:val="000000"/>
          <w:szCs w:val="24"/>
        </w:rPr>
        <w:t>DESCRIPTION</w:t>
      </w:r>
    </w:p>
    <w:p w14:paraId="2152FF00" w14:textId="77777777" w:rsidR="00E2046D" w:rsidRPr="00570587" w:rsidRDefault="00E2046D" w:rsidP="00E2046D">
      <w:pPr>
        <w:spacing w:after="0" w:line="240" w:lineRule="auto"/>
        <w:ind w:right="14"/>
        <w:jc w:val="both"/>
        <w:rPr>
          <w:rFonts w:eastAsia="Times New Roman" w:cs="Times New Roman"/>
          <w:szCs w:val="24"/>
        </w:rPr>
      </w:pPr>
      <w:r w:rsidRPr="00570587">
        <w:rPr>
          <w:rFonts w:eastAsia="Times New Roman" w:cs="Times New Roman"/>
          <w:color w:val="000000"/>
          <w:szCs w:val="24"/>
        </w:rPr>
        <w:tab/>
        <w:t>Đây là web service cho phép huỷ dải số.</w:t>
      </w:r>
    </w:p>
    <w:p w14:paraId="080D72CD" w14:textId="77777777" w:rsidR="00E2046D" w:rsidRPr="00570587" w:rsidRDefault="00E2046D" w:rsidP="00E2046D">
      <w:pPr>
        <w:spacing w:after="0" w:line="240" w:lineRule="auto"/>
        <w:ind w:right="14"/>
        <w:jc w:val="both"/>
        <w:rPr>
          <w:rFonts w:eastAsia="Times New Roman" w:cs="Times New Roman"/>
          <w:szCs w:val="24"/>
        </w:rPr>
      </w:pPr>
      <w:r w:rsidRPr="00570587">
        <w:rPr>
          <w:rFonts w:eastAsia="Times New Roman" w:cs="Times New Roman"/>
          <w:color w:val="000000"/>
          <w:szCs w:val="24"/>
        </w:rPr>
        <w:t>HTTP METHOD</w:t>
      </w:r>
    </w:p>
    <w:p w14:paraId="06F9E71C" w14:textId="77777777" w:rsidR="00E2046D" w:rsidRPr="00570587" w:rsidRDefault="00E2046D" w:rsidP="00E2046D">
      <w:pPr>
        <w:spacing w:after="0" w:line="240" w:lineRule="auto"/>
        <w:ind w:right="14"/>
        <w:jc w:val="both"/>
        <w:rPr>
          <w:rFonts w:eastAsia="Times New Roman" w:cs="Times New Roman"/>
          <w:szCs w:val="24"/>
        </w:rPr>
      </w:pPr>
      <w:r w:rsidRPr="00570587">
        <w:rPr>
          <w:rFonts w:eastAsia="Times New Roman" w:cs="Times New Roman"/>
          <w:color w:val="000000"/>
          <w:szCs w:val="24"/>
        </w:rPr>
        <w:tab/>
      </w:r>
      <w:r w:rsidRPr="00570587">
        <w:rPr>
          <w:rFonts w:eastAsia="Times New Roman" w:cs="Times New Roman"/>
          <w:color w:val="000000"/>
          <w:szCs w:val="24"/>
        </w:rPr>
        <w:tab/>
        <w:t>POST</w:t>
      </w:r>
    </w:p>
    <w:p w14:paraId="3C23DF56" w14:textId="77777777" w:rsidR="00E2046D" w:rsidRPr="00570587" w:rsidRDefault="00E2046D" w:rsidP="00E2046D">
      <w:pPr>
        <w:spacing w:after="0" w:line="240" w:lineRule="auto"/>
        <w:ind w:right="14"/>
        <w:jc w:val="both"/>
        <w:rPr>
          <w:rFonts w:eastAsia="Times New Roman" w:cs="Times New Roman"/>
          <w:szCs w:val="24"/>
        </w:rPr>
      </w:pPr>
      <w:r w:rsidRPr="00570587">
        <w:rPr>
          <w:rFonts w:eastAsia="Times New Roman" w:cs="Times New Roman"/>
          <w:color w:val="000000"/>
          <w:szCs w:val="24"/>
        </w:rPr>
        <w:t>REQUEST BODY</w:t>
      </w:r>
    </w:p>
    <w:p w14:paraId="473BA8A1" w14:textId="77777777" w:rsidR="00E2046D" w:rsidRPr="00570587" w:rsidRDefault="00E2046D" w:rsidP="00E2046D">
      <w:pPr>
        <w:numPr>
          <w:ilvl w:val="0"/>
          <w:numId w:val="37"/>
        </w:numPr>
        <w:spacing w:after="0" w:line="240" w:lineRule="auto"/>
        <w:ind w:left="1080"/>
        <w:jc w:val="both"/>
        <w:textAlignment w:val="baseline"/>
        <w:rPr>
          <w:rFonts w:ascii="Calibri" w:eastAsia="Times New Roman" w:hAnsi="Calibri" w:cs="Calibri"/>
          <w:b/>
          <w:bCs/>
          <w:color w:val="000000"/>
          <w:sz w:val="22"/>
          <w:u w:val="single"/>
        </w:rPr>
      </w:pPr>
      <w:r w:rsidRPr="00570587">
        <w:rPr>
          <w:rFonts w:ascii="Calibri" w:eastAsia="Times New Roman" w:hAnsi="Calibri" w:cs="Calibri"/>
          <w:b/>
          <w:bCs/>
          <w:color w:val="000000"/>
          <w:sz w:val="22"/>
        </w:rPr>
        <w:t xml:space="preserve">Account/ACPass :  </w:t>
      </w:r>
      <w:r w:rsidRPr="00570587">
        <w:rPr>
          <w:rFonts w:ascii="Calibri" w:eastAsia="Times New Roman" w:hAnsi="Calibri" w:cs="Calibri"/>
          <w:color w:val="000000"/>
          <w:sz w:val="22"/>
        </w:rPr>
        <w:t>Tài khoản được cấp phát cho nhân viên gọi lệnh phát hành hóa đơn</w:t>
      </w:r>
    </w:p>
    <w:p w14:paraId="56C0FFC7" w14:textId="77777777" w:rsidR="00E2046D" w:rsidRPr="00570587" w:rsidRDefault="00E2046D" w:rsidP="00E2046D">
      <w:pPr>
        <w:numPr>
          <w:ilvl w:val="0"/>
          <w:numId w:val="38"/>
        </w:numPr>
        <w:spacing w:after="0" w:line="240" w:lineRule="auto"/>
        <w:ind w:left="1080"/>
        <w:jc w:val="both"/>
        <w:textAlignment w:val="baseline"/>
        <w:rPr>
          <w:rFonts w:ascii="Calibri" w:eastAsia="Times New Roman" w:hAnsi="Calibri" w:cs="Calibri"/>
          <w:b/>
          <w:bCs/>
          <w:color w:val="000000"/>
          <w:sz w:val="22"/>
          <w:u w:val="single"/>
        </w:rPr>
      </w:pPr>
      <w:r w:rsidRPr="00570587">
        <w:rPr>
          <w:rFonts w:ascii="Calibri" w:eastAsia="Times New Roman" w:hAnsi="Calibri" w:cs="Calibri"/>
          <w:b/>
          <w:bCs/>
          <w:color w:val="000000"/>
          <w:sz w:val="22"/>
        </w:rPr>
        <w:t>Username/pass</w:t>
      </w:r>
      <w:r w:rsidRPr="00570587">
        <w:rPr>
          <w:rFonts w:ascii="Calibri" w:eastAsia="Times New Roman" w:hAnsi="Calibri" w:cs="Calibri"/>
          <w:color w:val="000000"/>
          <w:sz w:val="22"/>
        </w:rPr>
        <w:t>: Tài khoản được cấp phát cho khách hàng để gọi đến webservice ( tài khoản có quyền ServiceRole trong hệ thống).</w:t>
      </w:r>
    </w:p>
    <w:p w14:paraId="45216696" w14:textId="77777777" w:rsidR="00E2046D" w:rsidRPr="00570587" w:rsidRDefault="00E2046D" w:rsidP="00E2046D">
      <w:pPr>
        <w:numPr>
          <w:ilvl w:val="0"/>
          <w:numId w:val="38"/>
        </w:numPr>
        <w:spacing w:after="0" w:line="240" w:lineRule="auto"/>
        <w:ind w:left="1080"/>
        <w:jc w:val="both"/>
        <w:textAlignment w:val="baseline"/>
        <w:rPr>
          <w:rFonts w:ascii="Calibri" w:eastAsia="Times New Roman" w:hAnsi="Calibri" w:cs="Calibri"/>
          <w:b/>
          <w:bCs/>
          <w:color w:val="000000"/>
          <w:sz w:val="22"/>
          <w:u w:val="single"/>
        </w:rPr>
      </w:pPr>
      <w:r w:rsidRPr="00570587">
        <w:rPr>
          <w:rFonts w:ascii="Calibri" w:eastAsia="Times New Roman" w:hAnsi="Calibri" w:cs="Calibri"/>
          <w:b/>
          <w:bCs/>
          <w:color w:val="000000"/>
          <w:sz w:val="22"/>
        </w:rPr>
        <w:t>Pattern</w:t>
      </w:r>
      <w:r w:rsidRPr="00570587">
        <w:rPr>
          <w:rFonts w:ascii="Calibri" w:eastAsia="Times New Roman" w:hAnsi="Calibri" w:cs="Calibri"/>
          <w:color w:val="000000"/>
          <w:sz w:val="22"/>
        </w:rPr>
        <w:t>: Mẫu số</w:t>
      </w:r>
    </w:p>
    <w:p w14:paraId="2D69548C" w14:textId="77777777" w:rsidR="00E2046D" w:rsidRPr="00570587" w:rsidRDefault="00E2046D" w:rsidP="00E2046D">
      <w:pPr>
        <w:numPr>
          <w:ilvl w:val="0"/>
          <w:numId w:val="38"/>
        </w:numPr>
        <w:spacing w:after="0" w:line="240" w:lineRule="auto"/>
        <w:ind w:left="1080"/>
        <w:jc w:val="both"/>
        <w:textAlignment w:val="baseline"/>
        <w:rPr>
          <w:rFonts w:ascii="Arial" w:eastAsia="Times New Roman" w:hAnsi="Arial" w:cs="Arial"/>
          <w:color w:val="000000"/>
          <w:sz w:val="22"/>
        </w:rPr>
      </w:pPr>
      <w:r w:rsidRPr="00570587">
        <w:rPr>
          <w:rFonts w:ascii="Calibri" w:eastAsia="Times New Roman" w:hAnsi="Calibri" w:cs="Calibri"/>
          <w:b/>
          <w:bCs/>
          <w:color w:val="000000"/>
          <w:sz w:val="22"/>
        </w:rPr>
        <w:t>Serial</w:t>
      </w:r>
      <w:r w:rsidRPr="00570587">
        <w:rPr>
          <w:rFonts w:ascii="Calibri" w:eastAsia="Times New Roman" w:hAnsi="Calibri" w:cs="Calibri"/>
          <w:color w:val="000000"/>
          <w:sz w:val="22"/>
        </w:rPr>
        <w:t>: Kí hiệu</w:t>
      </w:r>
    </w:p>
    <w:p w14:paraId="3CDD4059" w14:textId="77777777" w:rsidR="00E2046D" w:rsidRPr="00570587" w:rsidRDefault="00E2046D" w:rsidP="00E2046D">
      <w:pPr>
        <w:spacing w:after="0" w:line="240" w:lineRule="auto"/>
        <w:jc w:val="both"/>
        <w:rPr>
          <w:rFonts w:eastAsia="Times New Roman" w:cs="Times New Roman"/>
          <w:szCs w:val="24"/>
        </w:rPr>
      </w:pPr>
      <w:r w:rsidRPr="00570587">
        <w:rPr>
          <w:rFonts w:ascii="Calibri" w:eastAsia="Times New Roman" w:hAnsi="Calibri" w:cs="Calibri"/>
          <w:color w:val="000000"/>
          <w:sz w:val="22"/>
        </w:rPr>
        <w:t>RETURNS</w:t>
      </w:r>
    </w:p>
    <w:p w14:paraId="0EFA66BC" w14:textId="77777777" w:rsidR="00E2046D" w:rsidRPr="00570587" w:rsidRDefault="00E2046D" w:rsidP="00E2046D">
      <w:pPr>
        <w:spacing w:after="0" w:line="240" w:lineRule="auto"/>
        <w:ind w:right="14"/>
        <w:jc w:val="both"/>
        <w:rPr>
          <w:rFonts w:eastAsia="Times New Roman" w:cs="Times New Roman"/>
          <w:szCs w:val="24"/>
        </w:rPr>
      </w:pPr>
      <w:r w:rsidRPr="00570587">
        <w:rPr>
          <w:rFonts w:eastAsia="Times New Roman" w:cs="Times New Roman"/>
          <w:color w:val="000000"/>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1496"/>
        <w:gridCol w:w="4059"/>
        <w:gridCol w:w="3795"/>
      </w:tblGrid>
      <w:tr w:rsidR="00E2046D" w:rsidRPr="00570587" w14:paraId="16419621" w14:textId="77777777" w:rsidTr="00266047">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3743E9F4" w14:textId="77777777" w:rsidR="00E2046D" w:rsidRPr="00570587" w:rsidRDefault="00E2046D" w:rsidP="00266047">
            <w:pPr>
              <w:spacing w:line="240" w:lineRule="auto"/>
              <w:ind w:left="720"/>
              <w:rPr>
                <w:rFonts w:eastAsia="Times New Roman" w:cs="Times New Roman"/>
                <w:szCs w:val="24"/>
              </w:rPr>
            </w:pPr>
            <w:r w:rsidRPr="00570587">
              <w:rPr>
                <w:rFonts w:ascii="Calibri" w:eastAsia="Times New Roman" w:hAnsi="Calibri" w:cs="Calibri"/>
                <w:color w:val="000000"/>
                <w:sz w:val="22"/>
              </w:rPr>
              <w:t>Kết quả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4372FD32" w14:textId="77777777" w:rsidR="00E2046D" w:rsidRPr="00570587" w:rsidRDefault="00E2046D" w:rsidP="00266047">
            <w:pPr>
              <w:spacing w:line="240" w:lineRule="auto"/>
              <w:ind w:left="720"/>
              <w:rPr>
                <w:rFonts w:eastAsia="Times New Roman" w:cs="Times New Roman"/>
                <w:szCs w:val="24"/>
              </w:rPr>
            </w:pPr>
            <w:r w:rsidRPr="00570587">
              <w:rPr>
                <w:rFonts w:ascii="Calibri" w:eastAsia="Times New Roman" w:hAnsi="Calibri" w:cs="Calibri"/>
                <w:color w:val="000000"/>
                <w:sz w:val="22"/>
              </w:rPr>
              <w:t>Mô tả</w:t>
            </w:r>
          </w:p>
        </w:tc>
        <w:tc>
          <w:tcPr>
            <w:tcW w:w="0" w:type="auto"/>
            <w:tcBorders>
              <w:top w:val="single" w:sz="4" w:space="0" w:color="2E74B5"/>
              <w:left w:val="single" w:sz="4" w:space="0" w:color="2E74B5"/>
              <w:bottom w:val="single" w:sz="4" w:space="0" w:color="2E74B5"/>
              <w:right w:val="single" w:sz="4" w:space="0" w:color="2E74B5"/>
            </w:tcBorders>
            <w:shd w:val="clear" w:color="auto" w:fill="F2F2F2"/>
            <w:tcMar>
              <w:top w:w="0" w:type="dxa"/>
              <w:left w:w="115" w:type="dxa"/>
              <w:bottom w:w="0" w:type="dxa"/>
              <w:right w:w="115" w:type="dxa"/>
            </w:tcMar>
            <w:hideMark/>
          </w:tcPr>
          <w:p w14:paraId="2D6852EA" w14:textId="77777777" w:rsidR="00E2046D" w:rsidRPr="00570587" w:rsidRDefault="00E2046D" w:rsidP="00266047">
            <w:pPr>
              <w:spacing w:line="240" w:lineRule="auto"/>
              <w:ind w:left="720"/>
              <w:rPr>
                <w:rFonts w:eastAsia="Times New Roman" w:cs="Times New Roman"/>
                <w:szCs w:val="24"/>
              </w:rPr>
            </w:pPr>
            <w:r w:rsidRPr="00570587">
              <w:rPr>
                <w:rFonts w:ascii="Calibri" w:eastAsia="Times New Roman" w:hAnsi="Calibri" w:cs="Calibri"/>
                <w:color w:val="000000"/>
                <w:sz w:val="22"/>
              </w:rPr>
              <w:t>Ghi chú</w:t>
            </w:r>
          </w:p>
        </w:tc>
      </w:tr>
      <w:tr w:rsidR="00E2046D" w:rsidRPr="00570587" w14:paraId="7DC63570"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D292F86" w14:textId="77777777" w:rsidR="00E2046D" w:rsidRPr="00570587" w:rsidRDefault="00E2046D" w:rsidP="00266047">
            <w:pPr>
              <w:spacing w:line="240" w:lineRule="auto"/>
              <w:jc w:val="both"/>
              <w:rPr>
                <w:rFonts w:eastAsia="Times New Roman" w:cs="Times New Roman"/>
                <w:szCs w:val="24"/>
              </w:rPr>
            </w:pPr>
            <w:r w:rsidRPr="00570587">
              <w:rPr>
                <w:rFonts w:ascii="Calibri" w:eastAsia="Times New Roman" w:hAnsi="Calibri" w:cs="Calibri"/>
                <w:color w:val="000000"/>
                <w:sz w:val="22"/>
              </w:rPr>
              <w:t>ERR:1</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0112914" w14:textId="77777777" w:rsidR="00E2046D" w:rsidRPr="00570587" w:rsidRDefault="00E2046D" w:rsidP="00266047">
            <w:pPr>
              <w:spacing w:line="240" w:lineRule="auto"/>
              <w:jc w:val="both"/>
              <w:rPr>
                <w:rFonts w:eastAsia="Times New Roman" w:cs="Times New Roman"/>
                <w:szCs w:val="24"/>
              </w:rPr>
            </w:pPr>
            <w:r w:rsidRPr="00570587">
              <w:rPr>
                <w:rFonts w:ascii="Calibri" w:eastAsia="Times New Roman" w:hAnsi="Calibri" w:cs="Calibri"/>
                <w:color w:val="000000"/>
                <w:sz w:val="22"/>
              </w:rPr>
              <w:t>Tài khoản đăng nhập sai hoặc không có quyền thêm khách hàng</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D61D8C8" w14:textId="77777777" w:rsidR="00E2046D" w:rsidRPr="00570587" w:rsidRDefault="00E2046D" w:rsidP="00266047">
            <w:pPr>
              <w:spacing w:after="0" w:line="240" w:lineRule="auto"/>
              <w:rPr>
                <w:rFonts w:eastAsia="Times New Roman" w:cs="Times New Roman"/>
                <w:szCs w:val="24"/>
              </w:rPr>
            </w:pPr>
          </w:p>
        </w:tc>
      </w:tr>
      <w:tr w:rsidR="00E2046D" w:rsidRPr="00570587" w14:paraId="59031025"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7FD0026" w14:textId="77777777" w:rsidR="00E2046D" w:rsidRPr="00570587" w:rsidRDefault="00E2046D" w:rsidP="00266047">
            <w:pPr>
              <w:spacing w:line="240" w:lineRule="auto"/>
              <w:jc w:val="both"/>
              <w:rPr>
                <w:rFonts w:eastAsia="Times New Roman" w:cs="Times New Roman"/>
                <w:szCs w:val="24"/>
              </w:rPr>
            </w:pPr>
            <w:r w:rsidRPr="00570587">
              <w:rPr>
                <w:rFonts w:ascii="Calibri" w:eastAsia="Times New Roman" w:hAnsi="Calibri" w:cs="Calibri"/>
                <w:color w:val="000000"/>
                <w:sz w:val="22"/>
              </w:rPr>
              <w:lastRenderedPageBreak/>
              <w:t>ERR:5</w:t>
            </w:r>
          </w:p>
          <w:p w14:paraId="7FFB9262" w14:textId="77777777" w:rsidR="00E2046D" w:rsidRPr="00570587" w:rsidRDefault="00E2046D" w:rsidP="00266047">
            <w:pPr>
              <w:spacing w:after="0" w:line="240" w:lineRule="auto"/>
              <w:rPr>
                <w:rFonts w:eastAsia="Times New Roman" w:cs="Times New Roman"/>
                <w:szCs w:val="24"/>
              </w:rPr>
            </w:pP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712BBEF9" w14:textId="77777777" w:rsidR="00E2046D" w:rsidRPr="00570587" w:rsidRDefault="00E2046D" w:rsidP="00266047">
            <w:pPr>
              <w:spacing w:line="240" w:lineRule="auto"/>
              <w:jc w:val="both"/>
              <w:rPr>
                <w:rFonts w:eastAsia="Times New Roman" w:cs="Times New Roman"/>
                <w:szCs w:val="24"/>
              </w:rPr>
            </w:pPr>
            <w:r w:rsidRPr="00570587">
              <w:rPr>
                <w:rFonts w:ascii="Calibri" w:eastAsia="Times New Roman" w:hAnsi="Calibri" w:cs="Calibri"/>
                <w:color w:val="000000"/>
                <w:sz w:val="22"/>
              </w:rPr>
              <w:t>Có lỗi xảy ra</w:t>
            </w: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364A3C96" w14:textId="77777777" w:rsidR="00E2046D" w:rsidRPr="00570587" w:rsidRDefault="00E2046D" w:rsidP="00266047">
            <w:pPr>
              <w:spacing w:line="240" w:lineRule="auto"/>
              <w:jc w:val="both"/>
              <w:rPr>
                <w:rFonts w:eastAsia="Times New Roman" w:cs="Times New Roman"/>
                <w:szCs w:val="24"/>
              </w:rPr>
            </w:pPr>
            <w:r w:rsidRPr="00570587">
              <w:rPr>
                <w:rFonts w:ascii="Calibri" w:eastAsia="Times New Roman" w:hAnsi="Calibri" w:cs="Calibri"/>
                <w:color w:val="000000"/>
                <w:sz w:val="22"/>
              </w:rPr>
              <w:t>Lỗi không xác định, kiểm tra exception trả về (DB roll back)</w:t>
            </w:r>
          </w:p>
        </w:tc>
      </w:tr>
      <w:tr w:rsidR="00E2046D" w:rsidRPr="00570587" w14:paraId="160D1F30" w14:textId="77777777" w:rsidTr="00266047">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658F4A7C" w14:textId="77777777" w:rsidR="00E2046D" w:rsidRPr="00570587" w:rsidRDefault="00E2046D" w:rsidP="00266047">
            <w:pPr>
              <w:spacing w:line="240" w:lineRule="auto"/>
              <w:jc w:val="both"/>
              <w:rPr>
                <w:rFonts w:eastAsia="Times New Roman" w:cs="Times New Roman"/>
                <w:szCs w:val="24"/>
              </w:rPr>
            </w:pPr>
            <w:r w:rsidRPr="00570587">
              <w:rPr>
                <w:rFonts w:ascii="Calibri" w:eastAsia="Times New Roman" w:hAnsi="Calibri" w:cs="Calibri"/>
                <w:color w:val="000000"/>
                <w:sz w:val="22"/>
              </w:rPr>
              <w:t>OK</w:t>
            </w:r>
          </w:p>
          <w:p w14:paraId="4529583B" w14:textId="77777777" w:rsidR="00E2046D" w:rsidRPr="00570587" w:rsidRDefault="00E2046D" w:rsidP="00266047">
            <w:pPr>
              <w:spacing w:after="0" w:line="240" w:lineRule="auto"/>
              <w:rPr>
                <w:rFonts w:eastAsia="Times New Roman" w:cs="Times New Roman"/>
                <w:szCs w:val="24"/>
              </w:rPr>
            </w:pP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5E2A9976" w14:textId="77777777" w:rsidR="00E2046D" w:rsidRPr="00570587" w:rsidRDefault="00E2046D" w:rsidP="00266047">
            <w:pPr>
              <w:spacing w:after="0" w:line="240" w:lineRule="auto"/>
              <w:jc w:val="both"/>
              <w:rPr>
                <w:rFonts w:eastAsia="Times New Roman" w:cs="Times New Roman"/>
                <w:szCs w:val="24"/>
              </w:rPr>
            </w:pPr>
            <w:r w:rsidRPr="00570587">
              <w:rPr>
                <w:rFonts w:ascii="Calibri" w:eastAsia="Times New Roman" w:hAnsi="Calibri" w:cs="Calibri"/>
                <w:color w:val="000000"/>
                <w:sz w:val="22"/>
              </w:rPr>
              <w:t>Thành công</w:t>
            </w:r>
          </w:p>
          <w:p w14:paraId="234E2F64" w14:textId="77777777" w:rsidR="00E2046D" w:rsidRPr="00570587" w:rsidRDefault="00E2046D" w:rsidP="00266047">
            <w:pPr>
              <w:spacing w:after="0" w:line="240" w:lineRule="auto"/>
              <w:rPr>
                <w:rFonts w:eastAsia="Times New Roman" w:cs="Times New Roman"/>
                <w:szCs w:val="24"/>
              </w:rPr>
            </w:pPr>
          </w:p>
        </w:tc>
        <w:tc>
          <w:tcPr>
            <w:tcW w:w="0" w:type="auto"/>
            <w:tcBorders>
              <w:top w:val="single" w:sz="4" w:space="0" w:color="2E74B5"/>
              <w:left w:val="single" w:sz="4" w:space="0" w:color="2E74B5"/>
              <w:bottom w:val="single" w:sz="4" w:space="0" w:color="2E74B5"/>
              <w:right w:val="single" w:sz="4" w:space="0" w:color="2E74B5"/>
            </w:tcBorders>
            <w:tcMar>
              <w:top w:w="0" w:type="dxa"/>
              <w:left w:w="115" w:type="dxa"/>
              <w:bottom w:w="0" w:type="dxa"/>
              <w:right w:w="115" w:type="dxa"/>
            </w:tcMar>
            <w:hideMark/>
          </w:tcPr>
          <w:p w14:paraId="097CDBE9" w14:textId="77777777" w:rsidR="00E2046D" w:rsidRPr="00570587" w:rsidRDefault="00E2046D" w:rsidP="00266047">
            <w:pPr>
              <w:spacing w:after="240" w:line="240" w:lineRule="auto"/>
              <w:rPr>
                <w:rFonts w:eastAsia="Times New Roman" w:cs="Times New Roman"/>
                <w:szCs w:val="24"/>
              </w:rPr>
            </w:pPr>
          </w:p>
        </w:tc>
      </w:tr>
    </w:tbl>
    <w:p w14:paraId="56754A7F" w14:textId="77777777" w:rsidR="00E2046D" w:rsidRDefault="00E2046D" w:rsidP="00E2046D"/>
    <w:p w14:paraId="4AA17E9F" w14:textId="68073DAA" w:rsidR="00AC3E5D" w:rsidRDefault="00AC3E5D" w:rsidP="00AC3E5D">
      <w:pPr>
        <w:pStyle w:val="Heading2"/>
        <w:rPr>
          <w:lang w:val="en-US"/>
        </w:rPr>
      </w:pPr>
      <w:r>
        <w:rPr>
          <w:lang w:val="en-US"/>
        </w:rPr>
        <w:t>Nhóm các hàm webservice xử lý hóa đơn (BussinessService)</w:t>
      </w:r>
      <w:bookmarkEnd w:id="81"/>
    </w:p>
    <w:p w14:paraId="30837E94" w14:textId="77777777" w:rsidR="00AC3E5D" w:rsidRDefault="00AC3E5D" w:rsidP="00AC3E5D">
      <w:pPr>
        <w:pStyle w:val="Heading3"/>
      </w:pPr>
      <w:bookmarkStart w:id="201" w:name="_Toc90309071"/>
      <w:r>
        <w:t>Điều chỉnh hóa đơn theo số hóa đơn truyền vào</w:t>
      </w:r>
      <w:bookmarkEnd w:id="201"/>
    </w:p>
    <w:p w14:paraId="3F9BC9A2" w14:textId="77777777" w:rsidR="00AC3E5D" w:rsidRDefault="00AC3E5D" w:rsidP="00AC3E5D">
      <w:pPr>
        <w:rPr>
          <w:rFonts w:cs="Times New Roman"/>
          <w:szCs w:val="24"/>
        </w:rPr>
      </w:pPr>
      <w:r>
        <w:rPr>
          <w:rFonts w:cs="Times New Roman"/>
          <w:szCs w:val="24"/>
        </w:rPr>
        <w:t>URL</w:t>
      </w:r>
    </w:p>
    <w:p w14:paraId="56932BD5" w14:textId="77777777" w:rsidR="00AC3E5D" w:rsidRPr="004A4DD9" w:rsidRDefault="00AC3E5D" w:rsidP="00AC3E5D">
      <w:pPr>
        <w:spacing w:after="0" w:line="240" w:lineRule="auto"/>
        <w:ind w:firstLine="720"/>
        <w:jc w:val="both"/>
        <w:rPr>
          <w:rFonts w:cs="Times New Roman"/>
          <w:szCs w:val="24"/>
        </w:rPr>
      </w:pPr>
      <w:r>
        <w:rPr>
          <w:rFonts w:cs="Times New Roman"/>
          <w:szCs w:val="24"/>
        </w:rPr>
        <w:t>s</w:t>
      </w:r>
      <w:r w:rsidRPr="004A4DD9">
        <w:rPr>
          <w:rFonts w:cs="Times New Roman"/>
          <w:szCs w:val="24"/>
        </w:rPr>
        <w:t xml:space="preserve">tring </w:t>
      </w:r>
      <w:r w:rsidRPr="006F1126">
        <w:rPr>
          <w:rFonts w:cs="Times New Roman"/>
          <w:b/>
          <w:color w:val="000000"/>
          <w:szCs w:val="24"/>
        </w:rPr>
        <w:t>AdjustActionAssignedNo</w:t>
      </w:r>
      <w:r w:rsidRPr="009372AD">
        <w:rPr>
          <w:rFonts w:eastAsia="Calibri" w:cs="Times New Roman"/>
          <w:szCs w:val="24"/>
        </w:rPr>
        <w:t>(</w:t>
      </w:r>
      <w:r w:rsidRPr="00E009AD">
        <w:rPr>
          <w:rFonts w:cs="Times New Roman"/>
          <w:szCs w:val="24"/>
        </w:rPr>
        <w:t>string Account, string ACpass, string xmlInvData, string username, string pass, string fkey, string AttachFile, int? convert, string pattern = null, string serial = null</w:t>
      </w:r>
      <w:r w:rsidRPr="009372AD">
        <w:rPr>
          <w:rFonts w:eastAsia="Calibri" w:cs="Times New Roman"/>
          <w:szCs w:val="24"/>
        </w:rPr>
        <w:t>).</w:t>
      </w:r>
    </w:p>
    <w:p w14:paraId="67057E5E" w14:textId="77777777" w:rsidR="00AC3E5D" w:rsidRPr="00593BE8" w:rsidRDefault="00AC3E5D" w:rsidP="00A75803">
      <w:pPr>
        <w:pStyle w:val="N"/>
      </w:pPr>
      <w:r w:rsidRPr="00593BE8">
        <w:t>DESCRIPTION</w:t>
      </w:r>
    </w:p>
    <w:p w14:paraId="58CDBCE1" w14:textId="77777777" w:rsidR="00AC3E5D" w:rsidRDefault="00AC3E5D" w:rsidP="00A75803">
      <w:pPr>
        <w:pStyle w:val="N"/>
      </w:pPr>
      <w:r>
        <w:tab/>
        <w:t>Đây là web service thực hiện điều chỉnh hóa đơn cho phép truyền số hóa đơn</w:t>
      </w:r>
    </w:p>
    <w:p w14:paraId="67D3F0AF" w14:textId="77777777" w:rsidR="00AC3E5D" w:rsidRPr="00007702" w:rsidRDefault="00AC3E5D" w:rsidP="00A75803">
      <w:pPr>
        <w:pStyle w:val="N"/>
      </w:pPr>
      <w:r w:rsidRPr="00663B3E">
        <w:t>HTTP METHOD</w:t>
      </w:r>
    </w:p>
    <w:p w14:paraId="48C54776" w14:textId="77777777" w:rsidR="00AC3E5D" w:rsidRPr="00007702" w:rsidRDefault="00AC3E5D" w:rsidP="00A75803">
      <w:pPr>
        <w:pStyle w:val="N"/>
        <w:rPr>
          <w:b/>
        </w:rPr>
      </w:pPr>
      <w:r>
        <w:tab/>
      </w:r>
      <w:r w:rsidRPr="00610AFD">
        <w:t>POST</w:t>
      </w:r>
    </w:p>
    <w:p w14:paraId="53534432" w14:textId="77777777" w:rsidR="00AC3E5D" w:rsidRPr="00610AFD" w:rsidRDefault="00AC3E5D" w:rsidP="00A75803">
      <w:pPr>
        <w:pStyle w:val="N"/>
      </w:pPr>
      <w:r w:rsidRPr="00610AFD">
        <w:t>REQUEST BODY</w:t>
      </w:r>
    </w:p>
    <w:p w14:paraId="3C6C1332"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1929479F"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4720D2">
        <w:rPr>
          <w:rFonts w:eastAsia="Calibri" w:cs="Times New Roman"/>
          <w:b/>
          <w:szCs w:val="24"/>
        </w:rPr>
        <w:t xml:space="preserve">Account/ACPass :  </w:t>
      </w:r>
      <w:r w:rsidRPr="004720D2">
        <w:rPr>
          <w:rFonts w:eastAsia="Calibri" w:cs="Times New Roman"/>
          <w:szCs w:val="24"/>
        </w:rPr>
        <w:t>Tài khoản được cấp phát cho nhân viên gọi lệnh phát hành hóa đơn</w:t>
      </w:r>
    </w:p>
    <w:p w14:paraId="5FAD6C29"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xmlInvData</w:t>
      </w:r>
      <w:r w:rsidRPr="009372AD">
        <w:rPr>
          <w:rFonts w:eastAsia="Calibri" w:cs="Times New Roman"/>
          <w:szCs w:val="24"/>
        </w:rPr>
        <w:t>: String XML dữ liệu hóa đơn cũ và hóa đơn điều chỉnh</w:t>
      </w:r>
    </w:p>
    <w:p w14:paraId="1B1B5316" w14:textId="77777777" w:rsidR="00AC3E5D" w:rsidRPr="00CF2FC3"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fkey:</w:t>
      </w:r>
      <w:r>
        <w:rPr>
          <w:rFonts w:eastAsia="Calibri" w:cs="Times New Roman"/>
          <w:szCs w:val="24"/>
        </w:rPr>
        <w:t>Chuỗi xác định hóa đơn cần điều chỉnh</w:t>
      </w:r>
    </w:p>
    <w:p w14:paraId="024F45F1"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Convert</w:t>
      </w:r>
      <w:r>
        <w:rPr>
          <w:rFonts w:eastAsia="Calibri" w:cs="Times New Roman"/>
          <w:szCs w:val="24"/>
        </w:rPr>
        <w:t xml:space="preserve">: </w:t>
      </w:r>
      <w:r w:rsidRPr="009372AD">
        <w:rPr>
          <w:rFonts w:eastAsia="Calibri" w:cs="Times New Roman"/>
          <w:szCs w:val="24"/>
        </w:rPr>
        <w:t xml:space="preserve">Mặc định là 0, </w:t>
      </w:r>
      <w:r>
        <w:rPr>
          <w:rFonts w:eastAsia="Calibri" w:cs="Times New Roman"/>
          <w:szCs w:val="24"/>
        </w:rPr>
        <w:t>(</w:t>
      </w:r>
      <w:r w:rsidRPr="009372AD">
        <w:rPr>
          <w:rFonts w:eastAsia="Calibri" w:cs="Times New Roman"/>
          <w:szCs w:val="24"/>
        </w:rPr>
        <w:t>0 – Không cần convert từ TCVN3 sang Unicode. 1- Cần convert từ TCVN3 sang Unicode</w:t>
      </w:r>
      <w:r>
        <w:rPr>
          <w:rFonts w:eastAsia="Calibri" w:cs="Times New Roman"/>
          <w:szCs w:val="24"/>
        </w:rPr>
        <w:t>)</w:t>
      </w:r>
    </w:p>
    <w:p w14:paraId="363AE4F3"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Pattern</w:t>
      </w:r>
      <w:r>
        <w:rPr>
          <w:rFonts w:cs="Times New Roman"/>
          <w:szCs w:val="24"/>
        </w:rPr>
        <w:t>: Mẫu số</w:t>
      </w:r>
    </w:p>
    <w:p w14:paraId="0C6E132D"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Serial</w:t>
      </w:r>
      <w:r>
        <w:rPr>
          <w:rFonts w:cs="Times New Roman"/>
          <w:szCs w:val="24"/>
        </w:rPr>
        <w:t>: Ký hiệu</w:t>
      </w:r>
    </w:p>
    <w:p w14:paraId="75E2681B" w14:textId="77777777" w:rsidR="00AC3E5D" w:rsidRPr="007A4FB0" w:rsidRDefault="00AC3E5D" w:rsidP="00AC3E5D">
      <w:pPr>
        <w:ind w:left="360" w:firstLine="720"/>
      </w:pPr>
    </w:p>
    <w:p w14:paraId="09C0CDF2"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63A315A9"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44A97363"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33BC78D4"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60742B04" w14:textId="77777777" w:rsidR="00AC3E5D" w:rsidRPr="00660ABB" w:rsidRDefault="00AC3E5D" w:rsidP="001B79C4">
            <w:pPr>
              <w:pStyle w:val="ListParagraph"/>
            </w:pPr>
            <w:r>
              <w:t>Ghi chú</w:t>
            </w:r>
          </w:p>
        </w:tc>
      </w:tr>
      <w:tr w:rsidR="00AC3E5D" w:rsidRPr="00660ABB" w14:paraId="35F85D89" w14:textId="77777777" w:rsidTr="001B79C4">
        <w:tc>
          <w:tcPr>
            <w:tcW w:w="1710" w:type="dxa"/>
            <w:tcBorders>
              <w:top w:val="single" w:sz="4" w:space="0" w:color="2E74B5"/>
              <w:left w:val="single" w:sz="4" w:space="0" w:color="2E74B5"/>
              <w:right w:val="single" w:sz="4" w:space="0" w:color="2E74B5"/>
            </w:tcBorders>
            <w:shd w:val="clear" w:color="auto" w:fill="auto"/>
          </w:tcPr>
          <w:p w14:paraId="0282F31A"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4B4E5D6"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5AE24831" w14:textId="77777777" w:rsidR="00AC3E5D" w:rsidRPr="009372AD" w:rsidRDefault="00AC3E5D" w:rsidP="001B79C4">
            <w:pPr>
              <w:pStyle w:val="ListParagraph"/>
              <w:ind w:left="0"/>
              <w:jc w:val="both"/>
              <w:rPr>
                <w:rFonts w:cs="Times New Roman"/>
              </w:rPr>
            </w:pPr>
          </w:p>
        </w:tc>
      </w:tr>
      <w:tr w:rsidR="00AC3E5D" w:rsidRPr="00660ABB" w14:paraId="5B5238C6" w14:textId="77777777" w:rsidTr="001B79C4">
        <w:tc>
          <w:tcPr>
            <w:tcW w:w="1710" w:type="dxa"/>
            <w:tcBorders>
              <w:top w:val="single" w:sz="4" w:space="0" w:color="2E74B5"/>
              <w:left w:val="single" w:sz="4" w:space="0" w:color="2E74B5"/>
              <w:right w:val="single" w:sz="4" w:space="0" w:color="2E74B5"/>
            </w:tcBorders>
            <w:shd w:val="clear" w:color="auto" w:fill="auto"/>
          </w:tcPr>
          <w:p w14:paraId="14293387"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lastRenderedPageBreak/>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BAA84F5"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Hóa đơn cần điều chỉnh không tồn tại</w:t>
            </w:r>
          </w:p>
        </w:tc>
        <w:tc>
          <w:tcPr>
            <w:tcW w:w="2515" w:type="dxa"/>
            <w:tcBorders>
              <w:top w:val="single" w:sz="4" w:space="0" w:color="2E74B5"/>
              <w:left w:val="single" w:sz="4" w:space="0" w:color="2E74B5"/>
              <w:bottom w:val="single" w:sz="4" w:space="0" w:color="2E74B5"/>
              <w:right w:val="single" w:sz="4" w:space="0" w:color="2E74B5"/>
            </w:tcBorders>
          </w:tcPr>
          <w:p w14:paraId="27BB6659" w14:textId="77777777" w:rsidR="00AC3E5D" w:rsidRPr="009372AD" w:rsidRDefault="00AC3E5D" w:rsidP="001B79C4">
            <w:pPr>
              <w:pStyle w:val="ListParagraph"/>
              <w:ind w:left="0"/>
              <w:jc w:val="both"/>
              <w:rPr>
                <w:rFonts w:cs="Times New Roman"/>
              </w:rPr>
            </w:pPr>
          </w:p>
        </w:tc>
      </w:tr>
      <w:tr w:rsidR="00AC3E5D" w:rsidRPr="00660ABB" w14:paraId="63C311FF" w14:textId="77777777" w:rsidTr="001B79C4">
        <w:tc>
          <w:tcPr>
            <w:tcW w:w="1710" w:type="dxa"/>
            <w:tcBorders>
              <w:top w:val="single" w:sz="4" w:space="0" w:color="2E74B5"/>
              <w:left w:val="single" w:sz="4" w:space="0" w:color="2E74B5"/>
              <w:right w:val="single" w:sz="4" w:space="0" w:color="2E74B5"/>
            </w:tcBorders>
            <w:shd w:val="clear" w:color="auto" w:fill="auto"/>
          </w:tcPr>
          <w:p w14:paraId="7C58F8F7"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C54114A"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Dữ liệu xml đầu vào không đúng quy định</w:t>
            </w:r>
          </w:p>
        </w:tc>
        <w:tc>
          <w:tcPr>
            <w:tcW w:w="2515" w:type="dxa"/>
            <w:tcBorders>
              <w:top w:val="single" w:sz="4" w:space="0" w:color="2E74B5"/>
              <w:left w:val="single" w:sz="4" w:space="0" w:color="2E74B5"/>
              <w:bottom w:val="single" w:sz="4" w:space="0" w:color="2E74B5"/>
              <w:right w:val="single" w:sz="4" w:space="0" w:color="2E74B5"/>
            </w:tcBorders>
          </w:tcPr>
          <w:p w14:paraId="402843F0" w14:textId="77777777" w:rsidR="00AC3E5D" w:rsidRPr="009372AD" w:rsidRDefault="00AC3E5D" w:rsidP="001B79C4">
            <w:pPr>
              <w:pStyle w:val="ListParagraph"/>
              <w:ind w:left="0"/>
              <w:jc w:val="both"/>
              <w:rPr>
                <w:rFonts w:cs="Times New Roman"/>
              </w:rPr>
            </w:pPr>
          </w:p>
        </w:tc>
      </w:tr>
      <w:tr w:rsidR="00AC3E5D" w:rsidRPr="00660ABB" w14:paraId="276B76EE" w14:textId="77777777" w:rsidTr="001B79C4">
        <w:tc>
          <w:tcPr>
            <w:tcW w:w="1710" w:type="dxa"/>
            <w:tcBorders>
              <w:top w:val="single" w:sz="4" w:space="0" w:color="2E74B5"/>
              <w:left w:val="single" w:sz="4" w:space="0" w:color="2E74B5"/>
              <w:right w:val="single" w:sz="4" w:space="0" w:color="2E74B5"/>
            </w:tcBorders>
            <w:shd w:val="clear" w:color="auto" w:fill="auto"/>
          </w:tcPr>
          <w:p w14:paraId="4D964C3C" w14:textId="77777777" w:rsidR="00AC3E5D" w:rsidRPr="009372AD" w:rsidRDefault="00AC3E5D" w:rsidP="001B79C4">
            <w:pPr>
              <w:spacing w:after="0" w:line="240" w:lineRule="auto"/>
              <w:rPr>
                <w:rFonts w:eastAsia="Calibri" w:cs="Times New Roman"/>
                <w:szCs w:val="24"/>
              </w:rPr>
            </w:pPr>
            <w:r>
              <w:rPr>
                <w:rFonts w:eastAsia="Calibri"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9F78985"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phát hành được hóa đơn</w:t>
            </w:r>
          </w:p>
        </w:tc>
        <w:tc>
          <w:tcPr>
            <w:tcW w:w="2515" w:type="dxa"/>
            <w:tcBorders>
              <w:top w:val="single" w:sz="4" w:space="0" w:color="2E74B5"/>
              <w:left w:val="single" w:sz="4" w:space="0" w:color="2E74B5"/>
              <w:bottom w:val="single" w:sz="4" w:space="0" w:color="2E74B5"/>
              <w:right w:val="single" w:sz="4" w:space="0" w:color="2E74B5"/>
            </w:tcBorders>
          </w:tcPr>
          <w:p w14:paraId="48636020" w14:textId="77777777" w:rsidR="00AC3E5D" w:rsidRPr="009372AD" w:rsidRDefault="00AC3E5D" w:rsidP="001B79C4">
            <w:pPr>
              <w:pStyle w:val="ListParagraph"/>
              <w:ind w:left="0"/>
              <w:jc w:val="both"/>
              <w:rPr>
                <w:rFonts w:cs="Times New Roman"/>
              </w:rPr>
            </w:pPr>
          </w:p>
        </w:tc>
      </w:tr>
      <w:tr w:rsidR="00AC3E5D" w:rsidRPr="00660ABB" w14:paraId="1E4BF045" w14:textId="77777777" w:rsidTr="001B79C4">
        <w:tc>
          <w:tcPr>
            <w:tcW w:w="1710" w:type="dxa"/>
            <w:tcBorders>
              <w:top w:val="single" w:sz="4" w:space="0" w:color="2E74B5"/>
              <w:left w:val="single" w:sz="4" w:space="0" w:color="2E74B5"/>
              <w:right w:val="single" w:sz="4" w:space="0" w:color="2E74B5"/>
            </w:tcBorders>
            <w:shd w:val="clear" w:color="auto" w:fill="auto"/>
          </w:tcPr>
          <w:p w14:paraId="60BE50FD"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035F386"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Dải hóa đơn cũ đã hết</w:t>
            </w:r>
          </w:p>
        </w:tc>
        <w:tc>
          <w:tcPr>
            <w:tcW w:w="2515" w:type="dxa"/>
            <w:tcBorders>
              <w:top w:val="single" w:sz="4" w:space="0" w:color="2E74B5"/>
              <w:left w:val="single" w:sz="4" w:space="0" w:color="2E74B5"/>
              <w:bottom w:val="single" w:sz="4" w:space="0" w:color="2E74B5"/>
              <w:right w:val="single" w:sz="4" w:space="0" w:color="2E74B5"/>
            </w:tcBorders>
          </w:tcPr>
          <w:p w14:paraId="30CC0797" w14:textId="77777777" w:rsidR="00AC3E5D" w:rsidRPr="009372AD" w:rsidRDefault="00AC3E5D" w:rsidP="001B79C4">
            <w:pPr>
              <w:pStyle w:val="ListParagraph"/>
              <w:ind w:left="0"/>
              <w:jc w:val="both"/>
              <w:rPr>
                <w:rFonts w:cs="Times New Roman"/>
              </w:rPr>
            </w:pPr>
          </w:p>
        </w:tc>
      </w:tr>
      <w:tr w:rsidR="00AC3E5D" w:rsidRPr="00660ABB" w14:paraId="437B1E6B"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24D42B5"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9050A12"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User name không phù hợp, không tìm thấy company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61603917" w14:textId="77777777" w:rsidR="00AC3E5D" w:rsidRPr="009372AD" w:rsidRDefault="00AC3E5D" w:rsidP="001B79C4">
            <w:pPr>
              <w:jc w:val="both"/>
              <w:rPr>
                <w:rFonts w:cs="Times New Roman"/>
                <w:szCs w:val="24"/>
              </w:rPr>
            </w:pPr>
          </w:p>
        </w:tc>
      </w:tr>
      <w:tr w:rsidR="00AC3E5D" w:rsidRPr="00660ABB" w14:paraId="3D838094"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54ABA66"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EDDB87D"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Hóa đơn cần điều chỉnh đã bị thay thế. Không thể điều chỉnh được nữa.</w:t>
            </w:r>
          </w:p>
        </w:tc>
        <w:tc>
          <w:tcPr>
            <w:tcW w:w="2515" w:type="dxa"/>
            <w:tcBorders>
              <w:top w:val="single" w:sz="4" w:space="0" w:color="2E74B5"/>
              <w:left w:val="single" w:sz="4" w:space="0" w:color="2E74B5"/>
              <w:bottom w:val="single" w:sz="4" w:space="0" w:color="2E74B5"/>
              <w:right w:val="single" w:sz="4" w:space="0" w:color="2E74B5"/>
            </w:tcBorders>
          </w:tcPr>
          <w:p w14:paraId="1AFB80A9" w14:textId="77777777" w:rsidR="00AC3E5D" w:rsidRPr="009372AD" w:rsidRDefault="00AC3E5D" w:rsidP="001B79C4">
            <w:pPr>
              <w:jc w:val="both"/>
              <w:rPr>
                <w:rFonts w:cs="Times New Roman"/>
                <w:szCs w:val="24"/>
              </w:rPr>
            </w:pPr>
          </w:p>
        </w:tc>
      </w:tr>
      <w:tr w:rsidR="00AC3E5D" w:rsidRPr="00660ABB" w14:paraId="5E760B34"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8E8758B"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ERR:9</w:t>
            </w:r>
          </w:p>
          <w:p w14:paraId="08F25627"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3DFC4FF"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Trạng thái hóa đơn không được điều chỉnh</w:t>
            </w:r>
          </w:p>
        </w:tc>
        <w:tc>
          <w:tcPr>
            <w:tcW w:w="2515" w:type="dxa"/>
            <w:tcBorders>
              <w:top w:val="single" w:sz="4" w:space="0" w:color="2E74B5"/>
              <w:left w:val="single" w:sz="4" w:space="0" w:color="2E74B5"/>
              <w:bottom w:val="single" w:sz="4" w:space="0" w:color="2E74B5"/>
              <w:right w:val="single" w:sz="4" w:space="0" w:color="2E74B5"/>
            </w:tcBorders>
          </w:tcPr>
          <w:p w14:paraId="4A9558A2" w14:textId="77777777" w:rsidR="00AC3E5D" w:rsidRPr="009372AD" w:rsidRDefault="00AC3E5D" w:rsidP="001B79C4">
            <w:pPr>
              <w:jc w:val="both"/>
              <w:rPr>
                <w:rFonts w:cs="Times New Roman"/>
                <w:szCs w:val="24"/>
              </w:rPr>
            </w:pPr>
          </w:p>
        </w:tc>
      </w:tr>
      <w:tr w:rsidR="00AC3E5D" w:rsidRPr="00660ABB" w14:paraId="20391FA8"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198A740" w14:textId="77777777" w:rsidR="00AC3E5D" w:rsidRPr="009372AD" w:rsidRDefault="00AC3E5D" w:rsidP="001B79C4">
            <w:pPr>
              <w:autoSpaceDE w:val="0"/>
              <w:autoSpaceDN w:val="0"/>
              <w:adjustRightInd w:val="0"/>
              <w:spacing w:after="0" w:line="240" w:lineRule="auto"/>
              <w:rPr>
                <w:rFonts w:eastAsia="Calibri" w:cs="Times New Roman"/>
                <w:szCs w:val="24"/>
              </w:rPr>
            </w:pPr>
            <w:r w:rsidRPr="00897856">
              <w:rPr>
                <w:rFonts w:eastAsia="Calibri" w:cs="Times New Roman"/>
                <w:szCs w:val="24"/>
              </w:rPr>
              <w:t>ERR:13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8552888"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trùng fkey</w:t>
            </w:r>
          </w:p>
        </w:tc>
        <w:tc>
          <w:tcPr>
            <w:tcW w:w="2515" w:type="dxa"/>
            <w:tcBorders>
              <w:top w:val="single" w:sz="4" w:space="0" w:color="2E74B5"/>
              <w:left w:val="single" w:sz="4" w:space="0" w:color="2E74B5"/>
              <w:bottom w:val="single" w:sz="4" w:space="0" w:color="2E74B5"/>
              <w:right w:val="single" w:sz="4" w:space="0" w:color="2E74B5"/>
            </w:tcBorders>
          </w:tcPr>
          <w:p w14:paraId="46009AA2" w14:textId="77777777" w:rsidR="00AC3E5D" w:rsidRPr="009372AD" w:rsidRDefault="00AC3E5D" w:rsidP="001B79C4">
            <w:pPr>
              <w:jc w:val="both"/>
              <w:rPr>
                <w:rFonts w:cs="Times New Roman"/>
                <w:szCs w:val="24"/>
              </w:rPr>
            </w:pPr>
            <w:r>
              <w:rPr>
                <w:rFonts w:cs="Times New Roman"/>
                <w:szCs w:val="24"/>
              </w:rPr>
              <w:t>Fkey của hóa đơn mới đã tồn tại trên hệ thống</w:t>
            </w:r>
          </w:p>
        </w:tc>
      </w:tr>
      <w:tr w:rsidR="00AC3E5D" w:rsidRPr="00660ABB" w14:paraId="26C3530A"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A802B99"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ERR:14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21575EF"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trong quá trình thực hiện cấp số hóa đơn</w:t>
            </w:r>
          </w:p>
        </w:tc>
        <w:tc>
          <w:tcPr>
            <w:tcW w:w="2515" w:type="dxa"/>
            <w:tcBorders>
              <w:top w:val="single" w:sz="4" w:space="0" w:color="2E74B5"/>
              <w:left w:val="single" w:sz="4" w:space="0" w:color="2E74B5"/>
              <w:bottom w:val="single" w:sz="4" w:space="0" w:color="2E74B5"/>
              <w:right w:val="single" w:sz="4" w:space="0" w:color="2E74B5"/>
            </w:tcBorders>
          </w:tcPr>
          <w:p w14:paraId="7C5A1422" w14:textId="77777777" w:rsidR="00AC3E5D" w:rsidRPr="009372AD" w:rsidRDefault="00AC3E5D" w:rsidP="001B79C4">
            <w:pPr>
              <w:jc w:val="both"/>
              <w:rPr>
                <w:rFonts w:cs="Times New Roman"/>
                <w:szCs w:val="24"/>
              </w:rPr>
            </w:pPr>
          </w:p>
        </w:tc>
      </w:tr>
      <w:tr w:rsidR="00AC3E5D" w:rsidRPr="00660ABB" w14:paraId="3F0528C4"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E5575AF" w14:textId="77777777" w:rsidR="00AC3E5D" w:rsidRPr="009372AD" w:rsidRDefault="00AC3E5D" w:rsidP="001B79C4">
            <w:pPr>
              <w:autoSpaceDE w:val="0"/>
              <w:autoSpaceDN w:val="0"/>
              <w:adjustRightInd w:val="0"/>
              <w:spacing w:after="0" w:line="240" w:lineRule="auto"/>
              <w:rPr>
                <w:rFonts w:eastAsia="Calibri" w:cs="Times New Roman"/>
                <w:szCs w:val="24"/>
              </w:rPr>
            </w:pPr>
            <w:r w:rsidRPr="00170EAA">
              <w:rPr>
                <w:rFonts w:eastAsia="Calibri" w:cs="Times New Roman"/>
                <w:szCs w:val="24"/>
              </w:rPr>
              <w:t>ERR:15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F908641" w14:textId="77777777" w:rsidR="00AC3E5D" w:rsidRDefault="00AC3E5D" w:rsidP="001B79C4">
            <w:pPr>
              <w:pStyle w:val="ListParagraph"/>
              <w:spacing w:after="0" w:line="240" w:lineRule="auto"/>
              <w:ind w:left="0"/>
              <w:rPr>
                <w:rFonts w:eastAsia="Calibri" w:cs="Times New Roman"/>
              </w:rPr>
            </w:pPr>
            <w:r>
              <w:rPr>
                <w:rFonts w:eastAsia="Calibri" w:cs="Times New Roman"/>
              </w:rPr>
              <w:t xml:space="preserve">Lỗi khi thực hiện </w:t>
            </w:r>
            <w:r w:rsidRPr="00170EAA">
              <w:rPr>
                <w:rFonts w:eastAsia="Calibri" w:cs="Times New Roman"/>
              </w:rPr>
              <w:t>Deserialize</w:t>
            </w:r>
            <w:r>
              <w:rPr>
                <w:rFonts w:eastAsia="Calibri" w:cs="Times New Roman"/>
              </w:rPr>
              <w:t xml:space="preserve"> chuỗi hóa đơn đầu vào</w:t>
            </w:r>
          </w:p>
        </w:tc>
        <w:tc>
          <w:tcPr>
            <w:tcW w:w="2515" w:type="dxa"/>
            <w:tcBorders>
              <w:top w:val="single" w:sz="4" w:space="0" w:color="2E74B5"/>
              <w:left w:val="single" w:sz="4" w:space="0" w:color="2E74B5"/>
              <w:bottom w:val="single" w:sz="4" w:space="0" w:color="2E74B5"/>
              <w:right w:val="single" w:sz="4" w:space="0" w:color="2E74B5"/>
            </w:tcBorders>
          </w:tcPr>
          <w:p w14:paraId="067B30A0" w14:textId="77777777" w:rsidR="00AC3E5D" w:rsidRPr="009372AD" w:rsidRDefault="00AC3E5D" w:rsidP="001B79C4">
            <w:pPr>
              <w:jc w:val="both"/>
              <w:rPr>
                <w:rFonts w:cs="Times New Roman"/>
                <w:szCs w:val="24"/>
              </w:rPr>
            </w:pPr>
          </w:p>
        </w:tc>
      </w:tr>
      <w:tr w:rsidR="00AC3E5D" w:rsidRPr="00660ABB" w14:paraId="530665A2"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3F9BB59"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w:t>
            </w:r>
            <w:r>
              <w:rPr>
                <w:rFonts w:eastAsia="Calibri" w:cs="Times New Roman"/>
                <w:szCs w:val="24"/>
              </w:rPr>
              <w:t>1</w:t>
            </w:r>
            <w:r w:rsidRPr="009372AD">
              <w:rPr>
                <w:rFonts w:eastAsia="Calibri" w:cs="Times New Roman"/>
                <w:szCs w:val="24"/>
              </w:rPr>
              <w:t>9</w:t>
            </w:r>
          </w:p>
          <w:p w14:paraId="5E951E7F"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9BFCDD3" w14:textId="77777777" w:rsidR="00AC3E5D" w:rsidRDefault="00AC3E5D" w:rsidP="001B79C4">
            <w:pPr>
              <w:pStyle w:val="ListParagraph"/>
              <w:spacing w:after="0" w:line="240" w:lineRule="auto"/>
              <w:ind w:left="0"/>
              <w:rPr>
                <w:rFonts w:eastAsia="Calibri" w:cs="Times New Roman"/>
              </w:rPr>
            </w:pPr>
            <w:r>
              <w:rPr>
                <w:rFonts w:eastAsia="Calibri" w:cs="Times New Roman"/>
              </w:rPr>
              <w:t>Pattern truyền vào không giống với hóa đơn cần điều chỉnh</w:t>
            </w:r>
          </w:p>
        </w:tc>
        <w:tc>
          <w:tcPr>
            <w:tcW w:w="2515" w:type="dxa"/>
            <w:tcBorders>
              <w:top w:val="single" w:sz="4" w:space="0" w:color="2E74B5"/>
              <w:left w:val="single" w:sz="4" w:space="0" w:color="2E74B5"/>
              <w:bottom w:val="single" w:sz="4" w:space="0" w:color="2E74B5"/>
              <w:right w:val="single" w:sz="4" w:space="0" w:color="2E74B5"/>
            </w:tcBorders>
          </w:tcPr>
          <w:p w14:paraId="6E47C967" w14:textId="77777777" w:rsidR="00AC3E5D" w:rsidRPr="009372AD" w:rsidRDefault="00AC3E5D" w:rsidP="001B79C4">
            <w:pPr>
              <w:jc w:val="both"/>
              <w:rPr>
                <w:rFonts w:cs="Times New Roman"/>
                <w:szCs w:val="24"/>
              </w:rPr>
            </w:pPr>
          </w:p>
        </w:tc>
      </w:tr>
      <w:tr w:rsidR="00AC3E5D" w:rsidRPr="00660ABB" w14:paraId="11C9424A"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775E360"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ERR:20</w:t>
            </w:r>
          </w:p>
          <w:p w14:paraId="40A0A674"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E1E7C0A"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22898BEA" w14:textId="77777777" w:rsidR="00AC3E5D" w:rsidRPr="009372AD" w:rsidRDefault="00AC3E5D" w:rsidP="001B79C4">
            <w:pPr>
              <w:jc w:val="both"/>
              <w:rPr>
                <w:rFonts w:cs="Times New Roman"/>
                <w:szCs w:val="24"/>
              </w:rPr>
            </w:pPr>
          </w:p>
        </w:tc>
      </w:tr>
      <w:tr w:rsidR="00AC3E5D" w:rsidRPr="00660ABB" w14:paraId="0340B4E7"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100BFC9" w14:textId="77777777" w:rsidR="00AC3E5D" w:rsidRPr="00DD2715" w:rsidRDefault="00AC3E5D" w:rsidP="001B79C4">
            <w:pPr>
              <w:autoSpaceDE w:val="0"/>
              <w:autoSpaceDN w:val="0"/>
              <w:adjustRightInd w:val="0"/>
              <w:jc w:val="both"/>
              <w:rPr>
                <w:rFonts w:cs="Times New Roman"/>
                <w:szCs w:val="24"/>
              </w:rPr>
            </w:pPr>
            <w:r>
              <w:rPr>
                <w:rFonts w:cs="Times New Roman"/>
                <w:szCs w:val="24"/>
              </w:rPr>
              <w:t>ERR:29</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4CA76FC" w14:textId="77777777" w:rsidR="00AC3E5D" w:rsidRDefault="00AC3E5D" w:rsidP="001B79C4">
            <w:pPr>
              <w:pStyle w:val="ListParagraph"/>
              <w:ind w:left="0"/>
              <w:jc w:val="both"/>
              <w:rPr>
                <w:rFonts w:cs="Times New Roman"/>
              </w:rPr>
            </w:pPr>
            <w:r>
              <w:rPr>
                <w:rFonts w:cs="Times New Roman"/>
              </w:rPr>
              <w:t>Lỗi chứng thư hết hạn</w:t>
            </w:r>
          </w:p>
        </w:tc>
        <w:tc>
          <w:tcPr>
            <w:tcW w:w="2515" w:type="dxa"/>
            <w:tcBorders>
              <w:top w:val="single" w:sz="4" w:space="0" w:color="2E74B5"/>
              <w:left w:val="single" w:sz="4" w:space="0" w:color="2E74B5"/>
              <w:bottom w:val="single" w:sz="4" w:space="0" w:color="2E74B5"/>
              <w:right w:val="single" w:sz="4" w:space="0" w:color="2E74B5"/>
            </w:tcBorders>
          </w:tcPr>
          <w:p w14:paraId="264369DB" w14:textId="77777777" w:rsidR="00AC3E5D" w:rsidRPr="009372AD" w:rsidRDefault="00AC3E5D" w:rsidP="001B79C4">
            <w:pPr>
              <w:jc w:val="both"/>
              <w:rPr>
                <w:rFonts w:cs="Times New Roman"/>
                <w:szCs w:val="24"/>
              </w:rPr>
            </w:pPr>
          </w:p>
        </w:tc>
      </w:tr>
      <w:tr w:rsidR="00AC3E5D" w:rsidRPr="00660ABB" w14:paraId="2EB533D9"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468BA30" w14:textId="77777777" w:rsidR="00AC3E5D" w:rsidRPr="00DD2715" w:rsidRDefault="00AC3E5D" w:rsidP="001B79C4">
            <w:pPr>
              <w:autoSpaceDE w:val="0"/>
              <w:autoSpaceDN w:val="0"/>
              <w:adjustRightInd w:val="0"/>
              <w:jc w:val="both"/>
              <w:rPr>
                <w:rFonts w:cs="Times New Roman"/>
                <w:szCs w:val="24"/>
              </w:rPr>
            </w:pPr>
            <w:r>
              <w:rPr>
                <w:rFonts w:cs="Times New Roman"/>
                <w:szCs w:val="24"/>
              </w:rPr>
              <w:t>ERR:30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0BBAD17" w14:textId="77777777" w:rsidR="00AC3E5D" w:rsidRPr="00517DC0" w:rsidRDefault="00AC3E5D" w:rsidP="001B79C4">
            <w:pPr>
              <w:pStyle w:val="ListParagraph"/>
              <w:ind w:left="0"/>
              <w:jc w:val="both"/>
              <w:rPr>
                <w:rFonts w:cs="Times New Roman"/>
                <w:szCs w:val="24"/>
              </w:rPr>
            </w:pPr>
            <w:r w:rsidRPr="00517DC0">
              <w:rPr>
                <w:rFonts w:cs="Times New Roman"/>
                <w:szCs w:val="24"/>
              </w:rPr>
              <w:t>Danh sách hóa đơn tồn tại ngày hóa đơn nhỏ hơn ngày hóa đơn đã phát hành</w:t>
            </w:r>
          </w:p>
        </w:tc>
        <w:tc>
          <w:tcPr>
            <w:tcW w:w="2515" w:type="dxa"/>
            <w:tcBorders>
              <w:top w:val="single" w:sz="4" w:space="0" w:color="2E74B5"/>
              <w:left w:val="single" w:sz="4" w:space="0" w:color="2E74B5"/>
              <w:bottom w:val="single" w:sz="4" w:space="0" w:color="2E74B5"/>
              <w:right w:val="single" w:sz="4" w:space="0" w:color="2E74B5"/>
            </w:tcBorders>
          </w:tcPr>
          <w:p w14:paraId="5AEC1A2E" w14:textId="77777777" w:rsidR="00AC3E5D" w:rsidRPr="009372AD" w:rsidRDefault="00AC3E5D" w:rsidP="001B79C4">
            <w:pPr>
              <w:jc w:val="both"/>
              <w:rPr>
                <w:rFonts w:cs="Times New Roman"/>
                <w:szCs w:val="24"/>
              </w:rPr>
            </w:pPr>
          </w:p>
        </w:tc>
      </w:tr>
      <w:tr w:rsidR="00AC3E5D" w:rsidRPr="00660ABB" w14:paraId="5C9190EB"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892DD33" w14:textId="77777777" w:rsidR="00AC3E5D" w:rsidRPr="00DD2715" w:rsidRDefault="00AC3E5D" w:rsidP="001B79C4">
            <w:pPr>
              <w:autoSpaceDE w:val="0"/>
              <w:autoSpaceDN w:val="0"/>
              <w:adjustRightInd w:val="0"/>
              <w:jc w:val="both"/>
              <w:rPr>
                <w:rFonts w:cs="Times New Roman"/>
                <w:szCs w:val="24"/>
              </w:rPr>
            </w:pPr>
            <w:r>
              <w:rPr>
                <w:rFonts w:cs="Times New Roman"/>
                <w:szCs w:val="24"/>
              </w:rPr>
              <w:t>ERR:31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53CF7C5" w14:textId="77777777" w:rsidR="00AC3E5D" w:rsidRPr="005765F2" w:rsidRDefault="00AC3E5D" w:rsidP="001B79C4">
            <w:pPr>
              <w:spacing w:after="0" w:line="240" w:lineRule="auto"/>
              <w:jc w:val="both"/>
              <w:rPr>
                <w:rFonts w:cs="Times New Roman"/>
                <w:szCs w:val="24"/>
              </w:rPr>
            </w:pPr>
            <w:r>
              <w:rPr>
                <w:rFonts w:cs="Times New Roman"/>
                <w:szCs w:val="24"/>
              </w:rPr>
              <w:t>Số hóa đơn truyền vào không hợp lệ</w:t>
            </w:r>
          </w:p>
        </w:tc>
        <w:tc>
          <w:tcPr>
            <w:tcW w:w="2515" w:type="dxa"/>
            <w:tcBorders>
              <w:top w:val="single" w:sz="4" w:space="0" w:color="2E74B5"/>
              <w:left w:val="single" w:sz="4" w:space="0" w:color="2E74B5"/>
              <w:bottom w:val="single" w:sz="4" w:space="0" w:color="2E74B5"/>
              <w:right w:val="single" w:sz="4" w:space="0" w:color="2E74B5"/>
            </w:tcBorders>
          </w:tcPr>
          <w:p w14:paraId="7EFA1F59" w14:textId="77777777" w:rsidR="00AC3E5D" w:rsidRPr="009372AD" w:rsidRDefault="00AC3E5D" w:rsidP="001B79C4">
            <w:pPr>
              <w:jc w:val="both"/>
              <w:rPr>
                <w:rFonts w:cs="Times New Roman"/>
                <w:szCs w:val="24"/>
              </w:rPr>
            </w:pPr>
          </w:p>
        </w:tc>
      </w:tr>
      <w:tr w:rsidR="00AC3E5D" w:rsidRPr="00660ABB" w14:paraId="055F5353"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57715D50"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 pattern;serial;invNumber</w:t>
            </w:r>
          </w:p>
          <w:p w14:paraId="3315AD04"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(Ví dụ:</w:t>
            </w:r>
          </w:p>
          <w:p w14:paraId="619B3BF5"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OK:01GTKT3/001;AA/12E;0000002)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B58071D"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OK </w:t>
            </w:r>
            <w:r w:rsidRPr="009372AD">
              <w:rPr>
                <w:rFonts w:eastAsia="Calibri" w:cs="Times New Roman"/>
                <w:szCs w:val="24"/>
              </w:rPr>
              <w:sym w:font="Wingdings" w:char="F0E0"/>
            </w:r>
            <w:r w:rsidRPr="009372AD">
              <w:rPr>
                <w:rFonts w:eastAsia="Calibri" w:cs="Times New Roman"/>
                <w:szCs w:val="24"/>
              </w:rPr>
              <w:t xml:space="preserve"> đã phát hành hóa đơn thành công</w:t>
            </w:r>
          </w:p>
          <w:p w14:paraId="1B15A699"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Patter</w:t>
            </w:r>
            <w:r w:rsidRPr="009372AD">
              <w:rPr>
                <w:rFonts w:eastAsia="Calibri" w:cs="Times New Roman"/>
                <w:szCs w:val="24"/>
              </w:rPr>
              <w:sym w:font="Wingdings" w:char="F0E0"/>
            </w:r>
            <w:r w:rsidRPr="009372AD">
              <w:rPr>
                <w:rFonts w:eastAsia="Calibri" w:cs="Times New Roman"/>
                <w:szCs w:val="24"/>
              </w:rPr>
              <w:t xml:space="preserve"> Mẫu số của hóa đơn điều chỉnh </w:t>
            </w:r>
          </w:p>
          <w:p w14:paraId="28A504DD"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Serial </w:t>
            </w:r>
            <w:r w:rsidRPr="009372AD">
              <w:rPr>
                <w:rFonts w:eastAsia="Calibri" w:cs="Times New Roman"/>
                <w:szCs w:val="24"/>
              </w:rPr>
              <w:sym w:font="Wingdings" w:char="F0E0"/>
            </w:r>
            <w:r w:rsidRPr="009372AD">
              <w:rPr>
                <w:rFonts w:eastAsia="Calibri" w:cs="Times New Roman"/>
                <w:szCs w:val="24"/>
              </w:rPr>
              <w:t xml:space="preserve"> serial của hóa đơn điều chỉnh </w:t>
            </w:r>
          </w:p>
          <w:p w14:paraId="5DB85E7C"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invNumber: số hóa đơn điều chỉnh </w:t>
            </w:r>
          </w:p>
          <w:p w14:paraId="050DB0D7" w14:textId="77777777" w:rsidR="00AC3E5D" w:rsidRPr="009372AD" w:rsidRDefault="00AC3E5D" w:rsidP="001B79C4">
            <w:pPr>
              <w:pStyle w:val="ListParagraph"/>
              <w:spacing w:after="0" w:line="240" w:lineRule="auto"/>
              <w:rPr>
                <w:rFonts w:eastAsia="Calibri" w:cs="Times New Roman"/>
                <w:szCs w:val="24"/>
              </w:rPr>
            </w:pPr>
          </w:p>
        </w:tc>
        <w:tc>
          <w:tcPr>
            <w:tcW w:w="2515" w:type="dxa"/>
            <w:tcBorders>
              <w:top w:val="single" w:sz="4" w:space="0" w:color="2E74B5"/>
              <w:left w:val="single" w:sz="4" w:space="0" w:color="2E74B5"/>
              <w:bottom w:val="single" w:sz="4" w:space="0" w:color="2E74B5"/>
              <w:right w:val="single" w:sz="4" w:space="0" w:color="2E74B5"/>
            </w:tcBorders>
          </w:tcPr>
          <w:p w14:paraId="7945C9E5" w14:textId="77777777" w:rsidR="00AC3E5D" w:rsidRPr="009372AD" w:rsidRDefault="00AC3E5D" w:rsidP="001B79C4">
            <w:pPr>
              <w:jc w:val="both"/>
              <w:rPr>
                <w:rFonts w:cs="Times New Roman"/>
                <w:szCs w:val="24"/>
              </w:rPr>
            </w:pPr>
          </w:p>
        </w:tc>
      </w:tr>
    </w:tbl>
    <w:p w14:paraId="350C57D1" w14:textId="77777777" w:rsidR="00AC3E5D" w:rsidRDefault="00AC3E5D" w:rsidP="00AC3E5D">
      <w:pPr>
        <w:rPr>
          <w:lang w:eastAsia="x-none"/>
        </w:rPr>
      </w:pPr>
    </w:p>
    <w:p w14:paraId="3591BD66" w14:textId="77777777" w:rsidR="00AC3E5D" w:rsidRDefault="00AC3E5D" w:rsidP="00AC3E5D">
      <w:pPr>
        <w:rPr>
          <w:b/>
          <w:u w:val="single"/>
        </w:rPr>
      </w:pPr>
      <w:r w:rsidRPr="00BA16A5">
        <w:rPr>
          <w:b/>
          <w:u w:val="single"/>
        </w:rPr>
        <w:t>Cấu trúc củ</w:t>
      </w:r>
      <w:r>
        <w:rPr>
          <w:b/>
          <w:u w:val="single"/>
        </w:rPr>
        <w:t>a xmlInv</w:t>
      </w:r>
      <w:r w:rsidRPr="00BA16A5">
        <w:rPr>
          <w:b/>
          <w:u w:val="single"/>
        </w:rPr>
        <w:t xml:space="preserve">Data (các trường </w:t>
      </w:r>
      <w:r w:rsidRPr="00BA16A5">
        <w:rPr>
          <w:b/>
          <w:color w:val="FF0000"/>
          <w:u w:val="single"/>
        </w:rPr>
        <w:t>*</w:t>
      </w:r>
      <w:r w:rsidRPr="00BA16A5">
        <w:rPr>
          <w:b/>
          <w:u w:val="single"/>
        </w:rPr>
        <w:t xml:space="preserve"> là bắt buộc):</w:t>
      </w:r>
    </w:p>
    <w:p w14:paraId="331BCF0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DieuChinhHD</w:t>
      </w:r>
      <w:r>
        <w:rPr>
          <w:rFonts w:ascii="Consolas" w:hAnsi="Consolas" w:cs="Consolas"/>
          <w:color w:val="0000FF"/>
          <w:sz w:val="19"/>
          <w:szCs w:val="19"/>
        </w:rPr>
        <w:t>&gt;</w:t>
      </w:r>
    </w:p>
    <w:p w14:paraId="4CE29C6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color w:val="000000"/>
          <w:sz w:val="19"/>
          <w:szCs w:val="19"/>
        </w:rPr>
        <w:t>Fkey của hóa đơn để phân biệt hóa đơn xuất cho khách hàng nào *</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 xml:space="preserve">&gt; </w:t>
      </w:r>
    </w:p>
    <w:p w14:paraId="2C98141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Type</w:t>
      </w:r>
      <w:r>
        <w:rPr>
          <w:rFonts w:ascii="Consolas" w:hAnsi="Consolas" w:cs="Consolas"/>
          <w:color w:val="0000FF"/>
          <w:sz w:val="19"/>
          <w:szCs w:val="19"/>
        </w:rPr>
        <w:t>&gt;</w:t>
      </w:r>
      <w:r>
        <w:rPr>
          <w:rFonts w:ascii="Consolas" w:hAnsi="Consolas" w:cs="Consolas"/>
          <w:color w:val="000000"/>
          <w:sz w:val="19"/>
          <w:szCs w:val="19"/>
        </w:rPr>
        <w:t>Loại hóa đơn chỉnh sửa(int-mặc định lấy là 2)  2-Điều chỉnh tăng, 3-Điều chỉnh giảm, 4- Hóa đơn điều chỉnh thông tin</w:t>
      </w:r>
      <w:r>
        <w:rPr>
          <w:rFonts w:ascii="Consolas" w:hAnsi="Consolas" w:cs="Consolas"/>
          <w:color w:val="0000FF"/>
          <w:sz w:val="19"/>
          <w:szCs w:val="19"/>
        </w:rPr>
        <w:t>&lt;/</w:t>
      </w:r>
      <w:r>
        <w:rPr>
          <w:rFonts w:ascii="Consolas" w:hAnsi="Consolas" w:cs="Consolas"/>
          <w:color w:val="A31515"/>
          <w:sz w:val="19"/>
          <w:szCs w:val="19"/>
        </w:rPr>
        <w:t>Type</w:t>
      </w:r>
      <w:r>
        <w:rPr>
          <w:rFonts w:ascii="Consolas" w:hAnsi="Consolas" w:cs="Consolas"/>
          <w:color w:val="0000FF"/>
          <w:sz w:val="19"/>
          <w:szCs w:val="19"/>
        </w:rPr>
        <w:t>&gt;</w:t>
      </w:r>
    </w:p>
    <w:p w14:paraId="6147479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InvoiceNo</w:t>
      </w:r>
      <w:r>
        <w:rPr>
          <w:rFonts w:ascii="Consolas" w:hAnsi="Consolas" w:cs="Consolas"/>
          <w:color w:val="0000FF"/>
          <w:sz w:val="19"/>
          <w:szCs w:val="19"/>
        </w:rPr>
        <w:t>&gt;</w:t>
      </w:r>
      <w:r>
        <w:rPr>
          <w:rFonts w:ascii="Consolas" w:hAnsi="Consolas" w:cs="Consolas"/>
          <w:color w:val="000000"/>
          <w:sz w:val="19"/>
          <w:szCs w:val="19"/>
        </w:rPr>
        <w:t>Số hóa đơn *</w:t>
      </w:r>
      <w:r>
        <w:rPr>
          <w:rFonts w:ascii="Consolas" w:hAnsi="Consolas" w:cs="Consolas"/>
          <w:color w:val="0000FF"/>
          <w:sz w:val="19"/>
          <w:szCs w:val="19"/>
        </w:rPr>
        <w:t>&lt;/</w:t>
      </w:r>
      <w:r>
        <w:rPr>
          <w:rFonts w:ascii="Consolas" w:hAnsi="Consolas" w:cs="Consolas"/>
          <w:color w:val="A31515"/>
          <w:sz w:val="19"/>
          <w:szCs w:val="19"/>
        </w:rPr>
        <w:t>InvoiceNo</w:t>
      </w:r>
      <w:r>
        <w:rPr>
          <w:rFonts w:ascii="Consolas" w:hAnsi="Consolas" w:cs="Consolas"/>
          <w:color w:val="0000FF"/>
          <w:sz w:val="19"/>
          <w:szCs w:val="19"/>
        </w:rPr>
        <w:t>&gt;</w:t>
      </w:r>
    </w:p>
    <w:p w14:paraId="06923D2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3340DE1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t xml:space="preserve">  &lt;</w:t>
      </w:r>
      <w:r>
        <w:rPr>
          <w:rFonts w:ascii="Consolas" w:hAnsi="Consolas" w:cs="Consolas"/>
          <w:color w:val="A31515"/>
          <w:sz w:val="19"/>
          <w:szCs w:val="19"/>
        </w:rPr>
        <w:t>MHSo</w:t>
      </w:r>
      <w:r>
        <w:rPr>
          <w:rFonts w:ascii="Consolas" w:hAnsi="Consolas" w:cs="Consolas"/>
          <w:color w:val="0000FF"/>
          <w:sz w:val="19"/>
          <w:szCs w:val="19"/>
        </w:rPr>
        <w:t>&gt;</w:t>
      </w:r>
      <w:r>
        <w:rPr>
          <w:rFonts w:ascii="Consolas" w:hAnsi="Consolas" w:cs="Consolas"/>
          <w:color w:val="000000"/>
          <w:sz w:val="19"/>
          <w:szCs w:val="19"/>
        </w:rPr>
        <w:t>Mã hồ sơ</w:t>
      </w:r>
      <w:r>
        <w:rPr>
          <w:rFonts w:ascii="Consolas" w:hAnsi="Consolas" w:cs="Consolas"/>
          <w:color w:val="0000FF"/>
          <w:sz w:val="19"/>
          <w:szCs w:val="19"/>
        </w:rPr>
        <w:t>&lt;/</w:t>
      </w:r>
      <w:r>
        <w:rPr>
          <w:rFonts w:ascii="Consolas" w:hAnsi="Consolas" w:cs="Consolas"/>
          <w:color w:val="A31515"/>
          <w:sz w:val="19"/>
          <w:szCs w:val="19"/>
        </w:rPr>
        <w:t>MHSo</w:t>
      </w:r>
      <w:r>
        <w:rPr>
          <w:rFonts w:ascii="Consolas" w:hAnsi="Consolas" w:cs="Consolas"/>
          <w:color w:val="0000FF"/>
          <w:sz w:val="19"/>
          <w:szCs w:val="19"/>
        </w:rPr>
        <w:t>&gt;</w:t>
      </w:r>
    </w:p>
    <w:p w14:paraId="5A94881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SBKe</w:t>
      </w:r>
      <w:r>
        <w:rPr>
          <w:rFonts w:ascii="Consolas" w:hAnsi="Consolas" w:cs="Consolas"/>
          <w:color w:val="0000FF"/>
          <w:sz w:val="19"/>
          <w:szCs w:val="19"/>
        </w:rPr>
        <w:t>&gt;</w:t>
      </w:r>
      <w:r>
        <w:rPr>
          <w:rFonts w:ascii="Consolas" w:hAnsi="Consolas" w:cs="Consolas"/>
          <w:color w:val="000000"/>
          <w:sz w:val="19"/>
          <w:szCs w:val="19"/>
        </w:rPr>
        <w:t>Số bảng kê (Số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SBKe</w:t>
      </w:r>
      <w:r>
        <w:rPr>
          <w:rFonts w:ascii="Consolas" w:hAnsi="Consolas" w:cs="Consolas"/>
          <w:color w:val="0000FF"/>
          <w:sz w:val="19"/>
          <w:szCs w:val="19"/>
        </w:rPr>
        <w:t>&gt;</w:t>
      </w:r>
    </w:p>
    <w:p w14:paraId="0F35F0F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NBKe</w:t>
      </w:r>
      <w:r>
        <w:rPr>
          <w:rFonts w:ascii="Consolas" w:hAnsi="Consolas" w:cs="Consolas"/>
          <w:color w:val="0000FF"/>
          <w:sz w:val="19"/>
          <w:szCs w:val="19"/>
        </w:rPr>
        <w:t>&gt;</w:t>
      </w:r>
      <w:r>
        <w:rPr>
          <w:rFonts w:ascii="Consolas" w:hAnsi="Consolas" w:cs="Consolas"/>
          <w:color w:val="000000"/>
          <w:sz w:val="19"/>
          <w:szCs w:val="19"/>
        </w:rPr>
        <w:t>Ngày bảng kê (Ngày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NBKe</w:t>
      </w:r>
      <w:r>
        <w:rPr>
          <w:rFonts w:ascii="Consolas" w:hAnsi="Consolas" w:cs="Consolas"/>
          <w:color w:val="0000FF"/>
          <w:sz w:val="19"/>
          <w:szCs w:val="19"/>
        </w:rPr>
        <w:t>&gt;</w:t>
      </w:r>
    </w:p>
    <w:p w14:paraId="2369EAF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DVTTe</w:t>
      </w:r>
      <w:r>
        <w:rPr>
          <w:rFonts w:ascii="Consolas" w:hAnsi="Consolas" w:cs="Consolas"/>
          <w:color w:val="0000FF"/>
          <w:sz w:val="19"/>
          <w:szCs w:val="19"/>
        </w:rPr>
        <w:t>&gt;</w:t>
      </w:r>
      <w:r>
        <w:rPr>
          <w:rFonts w:ascii="Consolas" w:hAnsi="Consolas" w:cs="Consolas"/>
          <w:color w:val="000000"/>
          <w:sz w:val="19"/>
          <w:szCs w:val="19"/>
        </w:rPr>
        <w:t>Đơn vị tiền tệ *</w:t>
      </w:r>
      <w:r>
        <w:rPr>
          <w:rFonts w:ascii="Consolas" w:hAnsi="Consolas" w:cs="Consolas"/>
          <w:color w:val="0000FF"/>
          <w:sz w:val="19"/>
          <w:szCs w:val="19"/>
        </w:rPr>
        <w:t>&lt;/</w:t>
      </w:r>
      <w:r>
        <w:rPr>
          <w:rFonts w:ascii="Consolas" w:hAnsi="Consolas" w:cs="Consolas"/>
          <w:color w:val="A31515"/>
          <w:sz w:val="19"/>
          <w:szCs w:val="19"/>
        </w:rPr>
        <w:t>DVTTe</w:t>
      </w:r>
      <w:r>
        <w:rPr>
          <w:rFonts w:ascii="Consolas" w:hAnsi="Consolas" w:cs="Consolas"/>
          <w:color w:val="0000FF"/>
          <w:sz w:val="19"/>
          <w:szCs w:val="19"/>
        </w:rPr>
        <w:t>&gt;</w:t>
      </w:r>
    </w:p>
    <w:p w14:paraId="3167677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TGia</w:t>
      </w:r>
      <w:r>
        <w:rPr>
          <w:rFonts w:ascii="Consolas" w:hAnsi="Consolas" w:cs="Consolas"/>
          <w:color w:val="0000FF"/>
          <w:sz w:val="19"/>
          <w:szCs w:val="19"/>
        </w:rPr>
        <w:t>&gt;</w:t>
      </w:r>
      <w:r>
        <w:rPr>
          <w:rFonts w:ascii="Consolas" w:hAnsi="Consolas" w:cs="Consolas"/>
          <w:color w:val="000000"/>
          <w:sz w:val="19"/>
          <w:szCs w:val="19"/>
        </w:rPr>
        <w:t>Tỷ giá (Bắt buộc (Trừ trường hợp Đơn vị tiền tệ là VND))</w:t>
      </w:r>
      <w:r>
        <w:rPr>
          <w:rFonts w:ascii="Consolas" w:hAnsi="Consolas" w:cs="Consolas"/>
          <w:color w:val="0000FF"/>
          <w:sz w:val="19"/>
          <w:szCs w:val="19"/>
        </w:rPr>
        <w:t>&lt;/</w:t>
      </w:r>
      <w:r>
        <w:rPr>
          <w:rFonts w:ascii="Consolas" w:hAnsi="Consolas" w:cs="Consolas"/>
          <w:color w:val="A31515"/>
          <w:sz w:val="19"/>
          <w:szCs w:val="19"/>
        </w:rPr>
        <w:t>TGia</w:t>
      </w:r>
      <w:r>
        <w:rPr>
          <w:rFonts w:ascii="Consolas" w:hAnsi="Consolas" w:cs="Consolas"/>
          <w:color w:val="0000FF"/>
          <w:sz w:val="19"/>
          <w:szCs w:val="19"/>
        </w:rPr>
        <w:t>&gt;</w:t>
      </w:r>
    </w:p>
    <w:p w14:paraId="66F8E50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HTTToan</w:t>
      </w:r>
      <w:r>
        <w:rPr>
          <w:rFonts w:ascii="Consolas" w:hAnsi="Consolas" w:cs="Consolas"/>
          <w:color w:val="0000FF"/>
          <w:sz w:val="19"/>
          <w:szCs w:val="19"/>
        </w:rPr>
        <w:t>&gt;</w:t>
      </w:r>
      <w:r>
        <w:rPr>
          <w:rFonts w:ascii="Consolas" w:hAnsi="Consolas" w:cs="Consolas"/>
          <w:color w:val="000000"/>
          <w:sz w:val="19"/>
          <w:szCs w:val="19"/>
        </w:rPr>
        <w:t xml:space="preserve">Hình thức thanh toán </w:t>
      </w:r>
      <w:r>
        <w:rPr>
          <w:rFonts w:ascii="Consolas" w:hAnsi="Consolas" w:cs="Consolas"/>
          <w:color w:val="0000FF"/>
          <w:sz w:val="19"/>
          <w:szCs w:val="19"/>
        </w:rPr>
        <w:t>&lt;/</w:t>
      </w:r>
      <w:r>
        <w:rPr>
          <w:rFonts w:ascii="Consolas" w:hAnsi="Consolas" w:cs="Consolas"/>
          <w:color w:val="A31515"/>
          <w:sz w:val="19"/>
          <w:szCs w:val="19"/>
        </w:rPr>
        <w:t>HTTToan</w:t>
      </w:r>
      <w:r>
        <w:rPr>
          <w:rFonts w:ascii="Consolas" w:hAnsi="Consolas" w:cs="Consolas"/>
          <w:color w:val="0000FF"/>
          <w:sz w:val="19"/>
          <w:szCs w:val="19"/>
        </w:rPr>
        <w:t>&gt;</w:t>
      </w:r>
    </w:p>
    <w:p w14:paraId="7576D1C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6A5A746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NDHDon</w:t>
      </w:r>
      <w:r>
        <w:rPr>
          <w:rFonts w:ascii="Consolas" w:hAnsi="Consolas" w:cs="Consolas"/>
          <w:color w:val="0000FF"/>
          <w:sz w:val="19"/>
          <w:szCs w:val="19"/>
        </w:rPr>
        <w:t>&gt;</w:t>
      </w:r>
    </w:p>
    <w:p w14:paraId="2B30FE7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NBan</w:t>
      </w:r>
      <w:r>
        <w:rPr>
          <w:rFonts w:ascii="Consolas" w:hAnsi="Consolas" w:cs="Consolas"/>
          <w:color w:val="0000FF"/>
          <w:sz w:val="19"/>
          <w:szCs w:val="19"/>
        </w:rPr>
        <w:t>&gt;</w:t>
      </w:r>
    </w:p>
    <w:p w14:paraId="119F140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 xml:space="preserve">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1ECFAFC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 xml:space="preserve">Mã số thuế </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209816D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 xml:space="preserve">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05B178B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047013C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5AB3FF0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464B96C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5CE4CF1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Fax</w:t>
      </w:r>
      <w:r>
        <w:rPr>
          <w:rFonts w:ascii="Consolas" w:hAnsi="Consolas" w:cs="Consolas"/>
          <w:color w:val="0000FF"/>
          <w:sz w:val="19"/>
          <w:szCs w:val="19"/>
        </w:rPr>
        <w:t>&gt;</w:t>
      </w:r>
      <w:r>
        <w:rPr>
          <w:rFonts w:ascii="Consolas" w:hAnsi="Consolas" w:cs="Consolas"/>
          <w:color w:val="000000"/>
          <w:sz w:val="19"/>
          <w:szCs w:val="19"/>
        </w:rPr>
        <w:t>Fax</w:t>
      </w:r>
      <w:r>
        <w:rPr>
          <w:rFonts w:ascii="Consolas" w:hAnsi="Consolas" w:cs="Consolas"/>
          <w:color w:val="0000FF"/>
          <w:sz w:val="19"/>
          <w:szCs w:val="19"/>
        </w:rPr>
        <w:t>&lt;/</w:t>
      </w:r>
      <w:r>
        <w:rPr>
          <w:rFonts w:ascii="Consolas" w:hAnsi="Consolas" w:cs="Consolas"/>
          <w:color w:val="A31515"/>
          <w:sz w:val="19"/>
          <w:szCs w:val="19"/>
        </w:rPr>
        <w:t>Fax</w:t>
      </w:r>
      <w:r>
        <w:rPr>
          <w:rFonts w:ascii="Consolas" w:hAnsi="Consolas" w:cs="Consolas"/>
          <w:color w:val="0000FF"/>
          <w:sz w:val="19"/>
          <w:szCs w:val="19"/>
        </w:rPr>
        <w:t>&gt;</w:t>
      </w:r>
    </w:p>
    <w:p w14:paraId="50EACF3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LDDNBo</w:t>
      </w:r>
      <w:r>
        <w:rPr>
          <w:rFonts w:ascii="Consolas" w:hAnsi="Consolas" w:cs="Consolas"/>
          <w:color w:val="0000FF"/>
          <w:sz w:val="19"/>
          <w:szCs w:val="19"/>
        </w:rPr>
        <w:t>&gt;</w:t>
      </w:r>
      <w:r>
        <w:rPr>
          <w:rFonts w:ascii="Consolas" w:hAnsi="Consolas" w:cs="Consolas"/>
          <w:color w:val="000000"/>
          <w:sz w:val="19"/>
          <w:szCs w:val="19"/>
        </w:rPr>
        <w:t>Lệnh điều động nội bộ (Bắt buộc đối với phiếu xuất kho vận chuyển nội bộ)</w:t>
      </w:r>
      <w:r>
        <w:rPr>
          <w:rFonts w:ascii="Consolas" w:hAnsi="Consolas" w:cs="Consolas"/>
          <w:color w:val="0000FF"/>
          <w:sz w:val="19"/>
          <w:szCs w:val="19"/>
        </w:rPr>
        <w:t>&lt;/</w:t>
      </w:r>
      <w:r>
        <w:rPr>
          <w:rFonts w:ascii="Consolas" w:hAnsi="Consolas" w:cs="Consolas"/>
          <w:color w:val="A31515"/>
          <w:sz w:val="19"/>
          <w:szCs w:val="19"/>
        </w:rPr>
        <w:t>LDDNBo</w:t>
      </w:r>
      <w:r>
        <w:rPr>
          <w:rFonts w:ascii="Consolas" w:hAnsi="Consolas" w:cs="Consolas"/>
          <w:color w:val="0000FF"/>
          <w:sz w:val="19"/>
          <w:szCs w:val="19"/>
        </w:rPr>
        <w:t>&gt;</w:t>
      </w:r>
    </w:p>
    <w:p w14:paraId="5B1D8EC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HDSo</w:t>
      </w:r>
      <w:r>
        <w:rPr>
          <w:rFonts w:ascii="Consolas" w:hAnsi="Consolas" w:cs="Consolas"/>
          <w:color w:val="0000FF"/>
          <w:sz w:val="19"/>
          <w:szCs w:val="19"/>
        </w:rPr>
        <w:t>&gt;</w:t>
      </w:r>
      <w:r>
        <w:rPr>
          <w:rFonts w:ascii="Consolas" w:hAnsi="Consolas" w:cs="Consolas"/>
          <w:color w:val="000000"/>
          <w:sz w:val="19"/>
          <w:szCs w:val="19"/>
        </w:rPr>
        <w:t>Hợp đồng số (Hợp đồng vận chuyển) (phiếu xuất kho vận chuyển nội bộ)</w:t>
      </w:r>
      <w:r>
        <w:rPr>
          <w:rFonts w:ascii="Consolas" w:hAnsi="Consolas" w:cs="Consolas"/>
          <w:color w:val="0000FF"/>
          <w:sz w:val="19"/>
          <w:szCs w:val="19"/>
        </w:rPr>
        <w:t>&lt;/</w:t>
      </w:r>
      <w:r>
        <w:rPr>
          <w:rFonts w:ascii="Consolas" w:hAnsi="Consolas" w:cs="Consolas"/>
          <w:color w:val="A31515"/>
          <w:sz w:val="19"/>
          <w:szCs w:val="19"/>
        </w:rPr>
        <w:t>HDSo</w:t>
      </w:r>
      <w:r>
        <w:rPr>
          <w:rFonts w:ascii="Consolas" w:hAnsi="Consolas" w:cs="Consolas"/>
          <w:color w:val="0000FF"/>
          <w:sz w:val="19"/>
          <w:szCs w:val="19"/>
        </w:rPr>
        <w:t>&gt;</w:t>
      </w:r>
    </w:p>
    <w:p w14:paraId="17FC7CC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HVTNXHang</w:t>
      </w:r>
      <w:r>
        <w:rPr>
          <w:rFonts w:ascii="Consolas" w:hAnsi="Consolas" w:cs="Consolas"/>
          <w:color w:val="0000FF"/>
          <w:sz w:val="19"/>
          <w:szCs w:val="19"/>
        </w:rPr>
        <w:t>&gt;</w:t>
      </w:r>
      <w:r>
        <w:rPr>
          <w:rFonts w:ascii="Consolas" w:hAnsi="Consolas" w:cs="Consolas"/>
          <w:color w:val="000000"/>
          <w:sz w:val="19"/>
          <w:szCs w:val="19"/>
        </w:rPr>
        <w:t>Họ và tên người xuất hàng (phiếu xuất kho vận chuyển nội bộ)</w:t>
      </w:r>
      <w:r>
        <w:rPr>
          <w:rFonts w:ascii="Consolas" w:hAnsi="Consolas" w:cs="Consolas"/>
          <w:color w:val="0000FF"/>
          <w:sz w:val="19"/>
          <w:szCs w:val="19"/>
        </w:rPr>
        <w:t>&lt;/</w:t>
      </w:r>
      <w:r>
        <w:rPr>
          <w:rFonts w:ascii="Consolas" w:hAnsi="Consolas" w:cs="Consolas"/>
          <w:color w:val="A31515"/>
          <w:sz w:val="19"/>
          <w:szCs w:val="19"/>
        </w:rPr>
        <w:t>HVTNXHang</w:t>
      </w:r>
      <w:r>
        <w:rPr>
          <w:rFonts w:ascii="Consolas" w:hAnsi="Consolas" w:cs="Consolas"/>
          <w:color w:val="0000FF"/>
          <w:sz w:val="19"/>
          <w:szCs w:val="19"/>
        </w:rPr>
        <w:t>&gt;</w:t>
      </w:r>
    </w:p>
    <w:p w14:paraId="4C4AE4F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TNVChuyen</w:t>
      </w:r>
      <w:r>
        <w:rPr>
          <w:rFonts w:ascii="Consolas" w:hAnsi="Consolas" w:cs="Consolas"/>
          <w:color w:val="0000FF"/>
          <w:sz w:val="19"/>
          <w:szCs w:val="19"/>
        </w:rPr>
        <w:t>&gt;</w:t>
      </w:r>
      <w:r>
        <w:rPr>
          <w:rFonts w:ascii="Consolas" w:hAnsi="Consolas" w:cs="Consolas"/>
          <w:color w:val="000000"/>
          <w:sz w:val="19"/>
          <w:szCs w:val="19"/>
        </w:rPr>
        <w:t>Tên người vận chuyển (phiếu xuất kho)</w:t>
      </w:r>
      <w:r>
        <w:rPr>
          <w:rFonts w:ascii="Consolas" w:hAnsi="Consolas" w:cs="Consolas"/>
          <w:color w:val="0000FF"/>
          <w:sz w:val="19"/>
          <w:szCs w:val="19"/>
        </w:rPr>
        <w:t>&lt;/</w:t>
      </w:r>
      <w:r>
        <w:rPr>
          <w:rFonts w:ascii="Consolas" w:hAnsi="Consolas" w:cs="Consolas"/>
          <w:color w:val="A31515"/>
          <w:sz w:val="19"/>
          <w:szCs w:val="19"/>
        </w:rPr>
        <w:t>TNVChuyen</w:t>
      </w:r>
      <w:r>
        <w:rPr>
          <w:rFonts w:ascii="Consolas" w:hAnsi="Consolas" w:cs="Consolas"/>
          <w:color w:val="0000FF"/>
          <w:sz w:val="19"/>
          <w:szCs w:val="19"/>
        </w:rPr>
        <w:t>&gt;</w:t>
      </w:r>
    </w:p>
    <w:p w14:paraId="703F6E7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PTVChuyen</w:t>
      </w:r>
      <w:r>
        <w:rPr>
          <w:rFonts w:ascii="Consolas" w:hAnsi="Consolas" w:cs="Consolas"/>
          <w:color w:val="0000FF"/>
          <w:sz w:val="19"/>
          <w:szCs w:val="19"/>
        </w:rPr>
        <w:t>&gt;</w:t>
      </w:r>
      <w:r>
        <w:rPr>
          <w:rFonts w:ascii="Consolas" w:hAnsi="Consolas" w:cs="Consolas"/>
          <w:color w:val="000000"/>
          <w:sz w:val="19"/>
          <w:szCs w:val="19"/>
        </w:rPr>
        <w:t>Phương tiện vận chuyển (Bắt buộc đối với phiếu xuất kho)</w:t>
      </w:r>
      <w:r>
        <w:rPr>
          <w:rFonts w:ascii="Consolas" w:hAnsi="Consolas" w:cs="Consolas"/>
          <w:color w:val="0000FF"/>
          <w:sz w:val="19"/>
          <w:szCs w:val="19"/>
        </w:rPr>
        <w:t>&lt;/</w:t>
      </w:r>
      <w:r>
        <w:rPr>
          <w:rFonts w:ascii="Consolas" w:hAnsi="Consolas" w:cs="Consolas"/>
          <w:color w:val="A31515"/>
          <w:sz w:val="19"/>
          <w:szCs w:val="19"/>
        </w:rPr>
        <w:t>PTVChuyen</w:t>
      </w:r>
      <w:r>
        <w:rPr>
          <w:rFonts w:ascii="Consolas" w:hAnsi="Consolas" w:cs="Consolas"/>
          <w:color w:val="0000FF"/>
          <w:sz w:val="19"/>
          <w:szCs w:val="19"/>
        </w:rPr>
        <w:t>&gt;</w:t>
      </w:r>
    </w:p>
    <w:p w14:paraId="4C7D99A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HDKTSo</w:t>
      </w:r>
      <w:r>
        <w:rPr>
          <w:rFonts w:ascii="Consolas" w:hAnsi="Consolas" w:cs="Consolas"/>
          <w:color w:val="0000FF"/>
          <w:sz w:val="19"/>
          <w:szCs w:val="19"/>
        </w:rPr>
        <w:t>&gt;</w:t>
      </w:r>
      <w:r>
        <w:rPr>
          <w:rFonts w:ascii="Consolas" w:hAnsi="Consolas" w:cs="Consolas"/>
          <w:color w:val="000000"/>
          <w:sz w:val="19"/>
          <w:szCs w:val="19"/>
        </w:rPr>
        <w:t>Hợp đồng kinh tế số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HDKTSo</w:t>
      </w:r>
      <w:r>
        <w:rPr>
          <w:rFonts w:ascii="Consolas" w:hAnsi="Consolas" w:cs="Consolas"/>
          <w:color w:val="0000FF"/>
          <w:sz w:val="19"/>
          <w:szCs w:val="19"/>
        </w:rPr>
        <w:t>&gt;</w:t>
      </w:r>
    </w:p>
    <w:p w14:paraId="097D88F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HDKTNgay</w:t>
      </w:r>
      <w:r>
        <w:rPr>
          <w:rFonts w:ascii="Consolas" w:hAnsi="Consolas" w:cs="Consolas"/>
          <w:color w:val="0000FF"/>
          <w:sz w:val="19"/>
          <w:szCs w:val="19"/>
        </w:rPr>
        <w:t>&gt;</w:t>
      </w:r>
      <w:r>
        <w:rPr>
          <w:rFonts w:ascii="Consolas" w:hAnsi="Consolas" w:cs="Consolas"/>
          <w:color w:val="000000"/>
          <w:sz w:val="19"/>
          <w:szCs w:val="19"/>
        </w:rPr>
        <w:t>Hợp đồng kinh tế ngày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HDKTNgay</w:t>
      </w:r>
      <w:r>
        <w:rPr>
          <w:rFonts w:ascii="Consolas" w:hAnsi="Consolas" w:cs="Consolas"/>
          <w:color w:val="0000FF"/>
          <w:sz w:val="19"/>
          <w:szCs w:val="19"/>
        </w:rPr>
        <w:t>&gt;</w:t>
      </w:r>
    </w:p>
    <w:p w14:paraId="2FFB727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NBan</w:t>
      </w:r>
      <w:r>
        <w:rPr>
          <w:rFonts w:ascii="Consolas" w:hAnsi="Consolas" w:cs="Consolas"/>
          <w:color w:val="0000FF"/>
          <w:sz w:val="19"/>
          <w:szCs w:val="19"/>
        </w:rPr>
        <w:t>&gt;</w:t>
      </w:r>
    </w:p>
    <w:p w14:paraId="5C64500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NMua</w:t>
      </w:r>
      <w:r>
        <w:rPr>
          <w:rFonts w:ascii="Consolas" w:hAnsi="Consolas" w:cs="Consolas"/>
          <w:color w:val="0000FF"/>
          <w:sz w:val="19"/>
          <w:szCs w:val="19"/>
        </w:rPr>
        <w:t>&gt;</w:t>
      </w:r>
    </w:p>
    <w:p w14:paraId="0F5EC08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410C1C4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Mã số thuế (Bắt buộc nếu có)</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08A4F27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3AF559B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MKHang</w:t>
      </w:r>
      <w:r>
        <w:rPr>
          <w:rFonts w:ascii="Consolas" w:hAnsi="Consolas" w:cs="Consolas"/>
          <w:color w:val="0000FF"/>
          <w:sz w:val="19"/>
          <w:szCs w:val="19"/>
        </w:rPr>
        <w:t>&gt;</w:t>
      </w:r>
      <w:r>
        <w:rPr>
          <w:rFonts w:ascii="Consolas" w:hAnsi="Consolas" w:cs="Consolas"/>
          <w:color w:val="000000"/>
          <w:sz w:val="19"/>
          <w:szCs w:val="19"/>
        </w:rPr>
        <w:t>Mã khách hàng</w:t>
      </w:r>
      <w:r>
        <w:rPr>
          <w:rFonts w:ascii="Consolas" w:hAnsi="Consolas" w:cs="Consolas"/>
          <w:color w:val="0000FF"/>
          <w:sz w:val="19"/>
          <w:szCs w:val="19"/>
        </w:rPr>
        <w:t>&lt;/</w:t>
      </w:r>
      <w:r>
        <w:rPr>
          <w:rFonts w:ascii="Consolas" w:hAnsi="Consolas" w:cs="Consolas"/>
          <w:color w:val="A31515"/>
          <w:sz w:val="19"/>
          <w:szCs w:val="19"/>
        </w:rPr>
        <w:t>MKHang</w:t>
      </w:r>
      <w:r>
        <w:rPr>
          <w:rFonts w:ascii="Consolas" w:hAnsi="Consolas" w:cs="Consolas"/>
          <w:color w:val="0000FF"/>
          <w:sz w:val="19"/>
          <w:szCs w:val="19"/>
        </w:rPr>
        <w:t>&gt;</w:t>
      </w:r>
    </w:p>
    <w:p w14:paraId="7180006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569C1C0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3DEB08D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HVTNMHang</w:t>
      </w:r>
      <w:r>
        <w:rPr>
          <w:rFonts w:ascii="Consolas" w:hAnsi="Consolas" w:cs="Consolas"/>
          <w:color w:val="0000FF"/>
          <w:sz w:val="19"/>
          <w:szCs w:val="19"/>
        </w:rPr>
        <w:t>&gt;</w:t>
      </w:r>
      <w:r>
        <w:rPr>
          <w:rFonts w:ascii="Consolas" w:hAnsi="Consolas" w:cs="Consolas"/>
          <w:color w:val="000000"/>
          <w:sz w:val="19"/>
          <w:szCs w:val="19"/>
        </w:rPr>
        <w:t>Họ và tên người mua hàng</w:t>
      </w:r>
      <w:r>
        <w:rPr>
          <w:rFonts w:ascii="Consolas" w:hAnsi="Consolas" w:cs="Consolas"/>
          <w:color w:val="0000FF"/>
          <w:sz w:val="19"/>
          <w:szCs w:val="19"/>
        </w:rPr>
        <w:t>&lt;/</w:t>
      </w:r>
      <w:r>
        <w:rPr>
          <w:rFonts w:ascii="Consolas" w:hAnsi="Consolas" w:cs="Consolas"/>
          <w:color w:val="A31515"/>
          <w:sz w:val="19"/>
          <w:szCs w:val="19"/>
        </w:rPr>
        <w:t>HVTNMHang</w:t>
      </w:r>
      <w:r>
        <w:rPr>
          <w:rFonts w:ascii="Consolas" w:hAnsi="Consolas" w:cs="Consolas"/>
          <w:color w:val="0000FF"/>
          <w:sz w:val="19"/>
          <w:szCs w:val="19"/>
        </w:rPr>
        <w:t>&gt;</w:t>
      </w:r>
    </w:p>
    <w:p w14:paraId="7CBED59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4015694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1075D8F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HVTNNHang</w:t>
      </w:r>
      <w:r>
        <w:rPr>
          <w:rFonts w:ascii="Consolas" w:hAnsi="Consolas" w:cs="Consolas"/>
          <w:color w:val="0000FF"/>
          <w:sz w:val="19"/>
          <w:szCs w:val="19"/>
        </w:rPr>
        <w:t>&gt;</w:t>
      </w:r>
      <w:r>
        <w:rPr>
          <w:rFonts w:ascii="Consolas" w:hAnsi="Consolas" w:cs="Consolas"/>
          <w:color w:val="000000"/>
          <w:sz w:val="19"/>
          <w:szCs w:val="19"/>
        </w:rPr>
        <w:t>Họ và tên người nhận hàng (phiếu xuất kho)</w:t>
      </w:r>
      <w:r>
        <w:rPr>
          <w:rFonts w:ascii="Consolas" w:hAnsi="Consolas" w:cs="Consolas"/>
          <w:color w:val="0000FF"/>
          <w:sz w:val="19"/>
          <w:szCs w:val="19"/>
        </w:rPr>
        <w:t>&lt;/</w:t>
      </w:r>
      <w:r>
        <w:rPr>
          <w:rFonts w:ascii="Consolas" w:hAnsi="Consolas" w:cs="Consolas"/>
          <w:color w:val="A31515"/>
          <w:sz w:val="19"/>
          <w:szCs w:val="19"/>
        </w:rPr>
        <w:t>HVTNNHang</w:t>
      </w:r>
      <w:r>
        <w:rPr>
          <w:rFonts w:ascii="Consolas" w:hAnsi="Consolas" w:cs="Consolas"/>
          <w:color w:val="0000FF"/>
          <w:sz w:val="19"/>
          <w:szCs w:val="19"/>
        </w:rPr>
        <w:t>&gt;</w:t>
      </w:r>
    </w:p>
    <w:p w14:paraId="14121AD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NMua</w:t>
      </w:r>
      <w:r>
        <w:rPr>
          <w:rFonts w:ascii="Consolas" w:hAnsi="Consolas" w:cs="Consolas"/>
          <w:color w:val="0000FF"/>
          <w:sz w:val="19"/>
          <w:szCs w:val="19"/>
        </w:rPr>
        <w:t>&gt;</w:t>
      </w:r>
    </w:p>
    <w:p w14:paraId="159D1F3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DSHHDVu</w:t>
      </w:r>
      <w:r>
        <w:rPr>
          <w:rFonts w:ascii="Consolas" w:hAnsi="Consolas" w:cs="Consolas"/>
          <w:color w:val="0000FF"/>
          <w:sz w:val="19"/>
          <w:szCs w:val="19"/>
        </w:rPr>
        <w:t>&gt;</w:t>
      </w:r>
    </w:p>
    <w:p w14:paraId="47C2A09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1098DD5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TChat</w:t>
      </w:r>
      <w:r>
        <w:rPr>
          <w:rFonts w:ascii="Consolas" w:hAnsi="Consolas" w:cs="Consolas"/>
          <w:color w:val="0000FF"/>
          <w:sz w:val="19"/>
          <w:szCs w:val="19"/>
        </w:rPr>
        <w:t>&gt;</w:t>
      </w:r>
      <w:r>
        <w:rPr>
          <w:rFonts w:ascii="Consolas" w:hAnsi="Consolas" w:cs="Consolas"/>
          <w:color w:val="000000"/>
          <w:sz w:val="19"/>
          <w:szCs w:val="19"/>
        </w:rPr>
        <w:t>Tính chất * (1-Hàng hóa, dịch vụ; 2-Khuyến mại; 3-Chiết khấu thương mại (trong trường hợp muốn thể hiện thông tin chiết khấu theo dòng); 4-Ghi chú/diễn giải)</w:t>
      </w:r>
      <w:r>
        <w:rPr>
          <w:rFonts w:ascii="Consolas" w:hAnsi="Consolas" w:cs="Consolas"/>
          <w:color w:val="0000FF"/>
          <w:sz w:val="19"/>
          <w:szCs w:val="19"/>
        </w:rPr>
        <w:t>&lt;/</w:t>
      </w:r>
      <w:r>
        <w:rPr>
          <w:rFonts w:ascii="Consolas" w:hAnsi="Consolas" w:cs="Consolas"/>
          <w:color w:val="A31515"/>
          <w:sz w:val="19"/>
          <w:szCs w:val="19"/>
        </w:rPr>
        <w:t>TChat</w:t>
      </w:r>
      <w:r>
        <w:rPr>
          <w:rFonts w:ascii="Consolas" w:hAnsi="Consolas" w:cs="Consolas"/>
          <w:color w:val="0000FF"/>
          <w:sz w:val="19"/>
          <w:szCs w:val="19"/>
        </w:rPr>
        <w:t>&gt;</w:t>
      </w:r>
    </w:p>
    <w:p w14:paraId="5370037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STT</w:t>
      </w:r>
      <w:r>
        <w:rPr>
          <w:rFonts w:ascii="Consolas" w:hAnsi="Consolas" w:cs="Consolas"/>
          <w:color w:val="0000FF"/>
          <w:sz w:val="19"/>
          <w:szCs w:val="19"/>
        </w:rPr>
        <w:t>&gt;</w:t>
      </w:r>
      <w:r>
        <w:rPr>
          <w:rFonts w:ascii="Consolas" w:hAnsi="Consolas" w:cs="Consolas"/>
          <w:color w:val="000000"/>
          <w:sz w:val="19"/>
          <w:szCs w:val="19"/>
        </w:rPr>
        <w:t>Số thứ tự</w:t>
      </w:r>
      <w:r>
        <w:rPr>
          <w:rFonts w:ascii="Consolas" w:hAnsi="Consolas" w:cs="Consolas"/>
          <w:color w:val="0000FF"/>
          <w:sz w:val="19"/>
          <w:szCs w:val="19"/>
        </w:rPr>
        <w:t>&lt;/</w:t>
      </w:r>
      <w:r>
        <w:rPr>
          <w:rFonts w:ascii="Consolas" w:hAnsi="Consolas" w:cs="Consolas"/>
          <w:color w:val="A31515"/>
          <w:sz w:val="19"/>
          <w:szCs w:val="19"/>
        </w:rPr>
        <w:t>STT</w:t>
      </w:r>
      <w:r>
        <w:rPr>
          <w:rFonts w:ascii="Consolas" w:hAnsi="Consolas" w:cs="Consolas"/>
          <w:color w:val="0000FF"/>
          <w:sz w:val="19"/>
          <w:szCs w:val="19"/>
        </w:rPr>
        <w:t>&gt;</w:t>
      </w:r>
    </w:p>
    <w:p w14:paraId="0B4189D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MHHDVu</w:t>
      </w:r>
      <w:r>
        <w:rPr>
          <w:rFonts w:ascii="Consolas" w:hAnsi="Consolas" w:cs="Consolas"/>
          <w:color w:val="0000FF"/>
          <w:sz w:val="19"/>
          <w:szCs w:val="19"/>
        </w:rPr>
        <w:t>&gt;</w:t>
      </w:r>
      <w:r>
        <w:rPr>
          <w:rFonts w:ascii="Consolas" w:hAnsi="Consolas" w:cs="Consolas"/>
          <w:color w:val="000000"/>
          <w:sz w:val="19"/>
          <w:szCs w:val="19"/>
        </w:rPr>
        <w:t>Mã hàng hóa, dịch vụ (Bắt buộc nếu có)</w:t>
      </w:r>
      <w:r>
        <w:rPr>
          <w:rFonts w:ascii="Consolas" w:hAnsi="Consolas" w:cs="Consolas"/>
          <w:color w:val="0000FF"/>
          <w:sz w:val="19"/>
          <w:szCs w:val="19"/>
        </w:rPr>
        <w:t>&lt;/</w:t>
      </w:r>
      <w:r>
        <w:rPr>
          <w:rFonts w:ascii="Consolas" w:hAnsi="Consolas" w:cs="Consolas"/>
          <w:color w:val="A31515"/>
          <w:sz w:val="19"/>
          <w:szCs w:val="19"/>
        </w:rPr>
        <w:t>MHHDVu</w:t>
      </w:r>
      <w:r>
        <w:rPr>
          <w:rFonts w:ascii="Consolas" w:hAnsi="Consolas" w:cs="Consolas"/>
          <w:color w:val="0000FF"/>
          <w:sz w:val="19"/>
          <w:szCs w:val="19"/>
        </w:rPr>
        <w:t>&gt;</w:t>
      </w:r>
    </w:p>
    <w:p w14:paraId="6C515A3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THHDVu</w:t>
      </w:r>
      <w:r>
        <w:rPr>
          <w:rFonts w:ascii="Consolas" w:hAnsi="Consolas" w:cs="Consolas"/>
          <w:color w:val="0000FF"/>
          <w:sz w:val="19"/>
          <w:szCs w:val="19"/>
        </w:rPr>
        <w:t>&gt;</w:t>
      </w:r>
      <w:r>
        <w:rPr>
          <w:rFonts w:ascii="Consolas" w:hAnsi="Consolas" w:cs="Consolas"/>
          <w:color w:val="000000"/>
          <w:sz w:val="19"/>
          <w:szCs w:val="19"/>
        </w:rPr>
        <w:t>Tên hàng hóa, dịch vụ *</w:t>
      </w:r>
      <w:r>
        <w:rPr>
          <w:rFonts w:ascii="Consolas" w:hAnsi="Consolas" w:cs="Consolas"/>
          <w:color w:val="0000FF"/>
          <w:sz w:val="19"/>
          <w:szCs w:val="19"/>
        </w:rPr>
        <w:t>&lt;/</w:t>
      </w:r>
      <w:r>
        <w:rPr>
          <w:rFonts w:ascii="Consolas" w:hAnsi="Consolas" w:cs="Consolas"/>
          <w:color w:val="A31515"/>
          <w:sz w:val="19"/>
          <w:szCs w:val="19"/>
        </w:rPr>
        <w:t>THHDVu</w:t>
      </w:r>
      <w:r>
        <w:rPr>
          <w:rFonts w:ascii="Consolas" w:hAnsi="Consolas" w:cs="Consolas"/>
          <w:color w:val="0000FF"/>
          <w:sz w:val="19"/>
          <w:szCs w:val="19"/>
        </w:rPr>
        <w:t>&gt;</w:t>
      </w:r>
    </w:p>
    <w:p w14:paraId="07FDCAE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DVTinh</w:t>
      </w:r>
      <w:r>
        <w:rPr>
          <w:rFonts w:ascii="Consolas" w:hAnsi="Consolas" w:cs="Consolas"/>
          <w:color w:val="0000FF"/>
          <w:sz w:val="19"/>
          <w:szCs w:val="19"/>
        </w:rPr>
        <w:t>&gt;</w:t>
      </w:r>
      <w:r>
        <w:rPr>
          <w:rFonts w:ascii="Consolas" w:hAnsi="Consolas" w:cs="Consolas"/>
          <w:color w:val="000000"/>
          <w:sz w:val="19"/>
          <w:szCs w:val="19"/>
        </w:rPr>
        <w:t>Đơn vị tính (Bắt buộc nếu có)</w:t>
      </w:r>
      <w:r>
        <w:rPr>
          <w:rFonts w:ascii="Consolas" w:hAnsi="Consolas" w:cs="Consolas"/>
          <w:color w:val="0000FF"/>
          <w:sz w:val="19"/>
          <w:szCs w:val="19"/>
        </w:rPr>
        <w:t>&lt;/</w:t>
      </w:r>
      <w:r>
        <w:rPr>
          <w:rFonts w:ascii="Consolas" w:hAnsi="Consolas" w:cs="Consolas"/>
          <w:color w:val="A31515"/>
          <w:sz w:val="19"/>
          <w:szCs w:val="19"/>
        </w:rPr>
        <w:t>DVTinh</w:t>
      </w:r>
      <w:r>
        <w:rPr>
          <w:rFonts w:ascii="Consolas" w:hAnsi="Consolas" w:cs="Consolas"/>
          <w:color w:val="0000FF"/>
          <w:sz w:val="19"/>
          <w:szCs w:val="19"/>
        </w:rPr>
        <w:t>&gt;</w:t>
      </w:r>
    </w:p>
    <w:p w14:paraId="2E5E470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SLuong</w:t>
      </w:r>
      <w:r>
        <w:rPr>
          <w:rFonts w:ascii="Consolas" w:hAnsi="Consolas" w:cs="Consolas"/>
          <w:color w:val="0000FF"/>
          <w:sz w:val="19"/>
          <w:szCs w:val="19"/>
        </w:rPr>
        <w:t>&gt;</w:t>
      </w:r>
      <w:r>
        <w:rPr>
          <w:rFonts w:ascii="Consolas" w:hAnsi="Consolas" w:cs="Consolas"/>
          <w:color w:val="000000"/>
          <w:sz w:val="19"/>
          <w:szCs w:val="19"/>
        </w:rPr>
        <w:t>Số lượng (Bắt buộc nếu có)</w:t>
      </w:r>
      <w:r>
        <w:rPr>
          <w:rFonts w:ascii="Consolas" w:hAnsi="Consolas" w:cs="Consolas"/>
          <w:color w:val="0000FF"/>
          <w:sz w:val="19"/>
          <w:szCs w:val="19"/>
        </w:rPr>
        <w:t>&lt;/</w:t>
      </w:r>
      <w:r>
        <w:rPr>
          <w:rFonts w:ascii="Consolas" w:hAnsi="Consolas" w:cs="Consolas"/>
          <w:color w:val="A31515"/>
          <w:sz w:val="19"/>
          <w:szCs w:val="19"/>
        </w:rPr>
        <w:t>SLuong</w:t>
      </w:r>
      <w:r>
        <w:rPr>
          <w:rFonts w:ascii="Consolas" w:hAnsi="Consolas" w:cs="Consolas"/>
          <w:color w:val="0000FF"/>
          <w:sz w:val="19"/>
          <w:szCs w:val="19"/>
        </w:rPr>
        <w:t>&gt;</w:t>
      </w:r>
    </w:p>
    <w:p w14:paraId="71D6BC9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DGia</w:t>
      </w:r>
      <w:r>
        <w:rPr>
          <w:rFonts w:ascii="Consolas" w:hAnsi="Consolas" w:cs="Consolas"/>
          <w:color w:val="0000FF"/>
          <w:sz w:val="19"/>
          <w:szCs w:val="19"/>
        </w:rPr>
        <w:t>&gt;</w:t>
      </w:r>
      <w:r>
        <w:rPr>
          <w:rFonts w:ascii="Consolas" w:hAnsi="Consolas" w:cs="Consolas"/>
          <w:color w:val="000000"/>
          <w:sz w:val="19"/>
          <w:szCs w:val="19"/>
        </w:rPr>
        <w:t>Đơn giá (Bắt buộc nếu có)</w:t>
      </w:r>
      <w:r>
        <w:rPr>
          <w:rFonts w:ascii="Consolas" w:hAnsi="Consolas" w:cs="Consolas"/>
          <w:color w:val="0000FF"/>
          <w:sz w:val="19"/>
          <w:szCs w:val="19"/>
        </w:rPr>
        <w:t>&lt;/</w:t>
      </w:r>
      <w:r>
        <w:rPr>
          <w:rFonts w:ascii="Consolas" w:hAnsi="Consolas" w:cs="Consolas"/>
          <w:color w:val="A31515"/>
          <w:sz w:val="19"/>
          <w:szCs w:val="19"/>
        </w:rPr>
        <w:t>DGia</w:t>
      </w:r>
      <w:r>
        <w:rPr>
          <w:rFonts w:ascii="Consolas" w:hAnsi="Consolas" w:cs="Consolas"/>
          <w:color w:val="0000FF"/>
          <w:sz w:val="19"/>
          <w:szCs w:val="19"/>
        </w:rPr>
        <w:t>&gt;</w:t>
      </w:r>
    </w:p>
    <w:p w14:paraId="560DD4C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TLCKhau</w:t>
      </w:r>
      <w:r>
        <w:rPr>
          <w:rFonts w:ascii="Consolas" w:hAnsi="Consolas" w:cs="Consolas"/>
          <w:color w:val="0000FF"/>
          <w:sz w:val="19"/>
          <w:szCs w:val="19"/>
        </w:rPr>
        <w:t>&gt;</w:t>
      </w:r>
      <w:r>
        <w:rPr>
          <w:rFonts w:ascii="Consolas" w:hAnsi="Consolas" w:cs="Consolas"/>
          <w:color w:val="000000"/>
          <w:sz w:val="19"/>
          <w:szCs w:val="19"/>
        </w:rPr>
        <w:t>Tỷ lệ % chiết khấu</w:t>
      </w:r>
      <w:r>
        <w:rPr>
          <w:rFonts w:ascii="Consolas" w:hAnsi="Consolas" w:cs="Consolas"/>
          <w:color w:val="0000FF"/>
          <w:sz w:val="19"/>
          <w:szCs w:val="19"/>
        </w:rPr>
        <w:t>&lt;/</w:t>
      </w:r>
      <w:r>
        <w:rPr>
          <w:rFonts w:ascii="Consolas" w:hAnsi="Consolas" w:cs="Consolas"/>
          <w:color w:val="A31515"/>
          <w:sz w:val="19"/>
          <w:szCs w:val="19"/>
        </w:rPr>
        <w:t>TLCKhau</w:t>
      </w:r>
      <w:r>
        <w:rPr>
          <w:rFonts w:ascii="Consolas" w:hAnsi="Consolas" w:cs="Consolas"/>
          <w:color w:val="0000FF"/>
          <w:sz w:val="19"/>
          <w:szCs w:val="19"/>
        </w:rPr>
        <w:t>&gt;</w:t>
      </w:r>
    </w:p>
    <w:p w14:paraId="6BA8D41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STCKhau</w:t>
      </w:r>
      <w:r>
        <w:rPr>
          <w:rFonts w:ascii="Consolas" w:hAnsi="Consolas" w:cs="Consolas"/>
          <w:color w:val="0000FF"/>
          <w:sz w:val="19"/>
          <w:szCs w:val="19"/>
        </w:rPr>
        <w:t>&gt;</w:t>
      </w:r>
      <w:r>
        <w:rPr>
          <w:rFonts w:ascii="Consolas" w:hAnsi="Consolas" w:cs="Consolas"/>
          <w:color w:val="000000"/>
          <w:sz w:val="19"/>
          <w:szCs w:val="19"/>
        </w:rPr>
        <w:t xml:space="preserve">Số tiền chiết khấu </w:t>
      </w:r>
      <w:r>
        <w:rPr>
          <w:rFonts w:ascii="Consolas" w:hAnsi="Consolas" w:cs="Consolas"/>
          <w:color w:val="0000FF"/>
          <w:sz w:val="19"/>
          <w:szCs w:val="19"/>
        </w:rPr>
        <w:t>&lt;/</w:t>
      </w:r>
      <w:r>
        <w:rPr>
          <w:rFonts w:ascii="Consolas" w:hAnsi="Consolas" w:cs="Consolas"/>
          <w:color w:val="A31515"/>
          <w:sz w:val="19"/>
          <w:szCs w:val="19"/>
        </w:rPr>
        <w:t>STCKhau</w:t>
      </w:r>
      <w:r>
        <w:rPr>
          <w:rFonts w:ascii="Consolas" w:hAnsi="Consolas" w:cs="Consolas"/>
          <w:color w:val="0000FF"/>
          <w:sz w:val="19"/>
          <w:szCs w:val="19"/>
        </w:rPr>
        <w:t>&gt;</w:t>
      </w:r>
    </w:p>
    <w:p w14:paraId="46DD9BF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 - Bắt buộc trừ trường hợp TChat = 4</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3EB47D3D" w14:textId="77777777" w:rsidR="00AC3E5D"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2D355D56" w14:textId="77777777" w:rsidR="00AC3E5D" w:rsidRPr="00B62304"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r w:rsidRPr="00B62304">
        <w:rPr>
          <w:rFonts w:ascii="Consolas" w:hAnsi="Consolas" w:cs="Consolas"/>
          <w:sz w:val="19"/>
          <w:szCs w:val="19"/>
        </w:rPr>
        <w:t>Tiền thuế</w:t>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p>
    <w:p w14:paraId="734A6D5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sidRPr="00B62304">
        <w:rPr>
          <w:rFonts w:ascii="Consolas" w:hAnsi="Consolas" w:cs="Consolas"/>
          <w:color w:val="0000FF"/>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r w:rsidRPr="00B62304">
        <w:rPr>
          <w:rFonts w:ascii="Consolas" w:hAnsi="Consolas" w:cs="Consolas"/>
          <w:sz w:val="19"/>
          <w:szCs w:val="19"/>
        </w:rPr>
        <w:t>Tiền sau thuế</w:t>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p>
    <w:p w14:paraId="09520FF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2C3BD47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0E51DF1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TTruong</w:t>
      </w:r>
      <w:r>
        <w:rPr>
          <w:rFonts w:ascii="Consolas" w:hAnsi="Consolas" w:cs="Consolas"/>
          <w:color w:val="0000FF"/>
          <w:sz w:val="19"/>
          <w:szCs w:val="19"/>
        </w:rPr>
        <w:t>&gt;</w:t>
      </w:r>
      <w:r>
        <w:rPr>
          <w:rFonts w:ascii="Consolas" w:hAnsi="Consolas" w:cs="Consolas"/>
          <w:color w:val="000000"/>
          <w:sz w:val="19"/>
          <w:szCs w:val="19"/>
        </w:rPr>
        <w:t>Tên trường</w:t>
      </w:r>
      <w:r>
        <w:rPr>
          <w:rFonts w:ascii="Consolas" w:hAnsi="Consolas" w:cs="Consolas"/>
          <w:color w:val="0000FF"/>
          <w:sz w:val="19"/>
          <w:szCs w:val="19"/>
        </w:rPr>
        <w:t>&lt;/</w:t>
      </w:r>
      <w:r>
        <w:rPr>
          <w:rFonts w:ascii="Consolas" w:hAnsi="Consolas" w:cs="Consolas"/>
          <w:color w:val="A31515"/>
          <w:sz w:val="19"/>
          <w:szCs w:val="19"/>
        </w:rPr>
        <w:t>TTruong</w:t>
      </w:r>
      <w:r>
        <w:rPr>
          <w:rFonts w:ascii="Consolas" w:hAnsi="Consolas" w:cs="Consolas"/>
          <w:color w:val="0000FF"/>
          <w:sz w:val="19"/>
          <w:szCs w:val="19"/>
        </w:rPr>
        <w:t>&gt;</w:t>
      </w:r>
    </w:p>
    <w:p w14:paraId="75E8991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KDLieu</w:t>
      </w:r>
      <w:r>
        <w:rPr>
          <w:rFonts w:ascii="Consolas" w:hAnsi="Consolas" w:cs="Consolas"/>
          <w:color w:val="0000FF"/>
          <w:sz w:val="19"/>
          <w:szCs w:val="19"/>
        </w:rPr>
        <w:t>&gt;</w:t>
      </w:r>
      <w:r>
        <w:rPr>
          <w:rFonts w:ascii="Consolas" w:hAnsi="Consolas" w:cs="Consolas"/>
          <w:color w:val="000000"/>
          <w:sz w:val="19"/>
          <w:szCs w:val="19"/>
        </w:rPr>
        <w:t>Kiểu dữ liệu</w:t>
      </w:r>
      <w:r>
        <w:rPr>
          <w:rFonts w:ascii="Consolas" w:hAnsi="Consolas" w:cs="Consolas"/>
          <w:color w:val="0000FF"/>
          <w:sz w:val="19"/>
          <w:szCs w:val="19"/>
        </w:rPr>
        <w:t>&lt;/</w:t>
      </w:r>
      <w:r>
        <w:rPr>
          <w:rFonts w:ascii="Consolas" w:hAnsi="Consolas" w:cs="Consolas"/>
          <w:color w:val="A31515"/>
          <w:sz w:val="19"/>
          <w:szCs w:val="19"/>
        </w:rPr>
        <w:t>KDLieu</w:t>
      </w:r>
      <w:r>
        <w:rPr>
          <w:rFonts w:ascii="Consolas" w:hAnsi="Consolas" w:cs="Consolas"/>
          <w:color w:val="0000FF"/>
          <w:sz w:val="19"/>
          <w:szCs w:val="19"/>
        </w:rPr>
        <w:t>&gt;</w:t>
      </w:r>
    </w:p>
    <w:p w14:paraId="7745435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DLieu</w:t>
      </w:r>
      <w:r>
        <w:rPr>
          <w:rFonts w:ascii="Consolas" w:hAnsi="Consolas" w:cs="Consolas"/>
          <w:color w:val="0000FF"/>
          <w:sz w:val="19"/>
          <w:szCs w:val="19"/>
        </w:rPr>
        <w:t>&gt;</w:t>
      </w:r>
      <w:r>
        <w:rPr>
          <w:rFonts w:ascii="Consolas" w:hAnsi="Consolas" w:cs="Consolas"/>
          <w:color w:val="000000"/>
          <w:sz w:val="19"/>
          <w:szCs w:val="19"/>
        </w:rPr>
        <w:t>Dữ liệu</w:t>
      </w:r>
      <w:r>
        <w:rPr>
          <w:rFonts w:ascii="Consolas" w:hAnsi="Consolas" w:cs="Consolas"/>
          <w:color w:val="0000FF"/>
          <w:sz w:val="19"/>
          <w:szCs w:val="19"/>
        </w:rPr>
        <w:t>&lt;/</w:t>
      </w:r>
      <w:r>
        <w:rPr>
          <w:rFonts w:ascii="Consolas" w:hAnsi="Consolas" w:cs="Consolas"/>
          <w:color w:val="A31515"/>
          <w:sz w:val="19"/>
          <w:szCs w:val="19"/>
        </w:rPr>
        <w:t>DLieu</w:t>
      </w:r>
      <w:r>
        <w:rPr>
          <w:rFonts w:ascii="Consolas" w:hAnsi="Consolas" w:cs="Consolas"/>
          <w:color w:val="0000FF"/>
          <w:sz w:val="19"/>
          <w:szCs w:val="19"/>
        </w:rPr>
        <w:t>&gt;</w:t>
      </w:r>
    </w:p>
    <w:p w14:paraId="37347D5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73B8BF9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119A763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6DB61A1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DSHHDVu</w:t>
      </w:r>
      <w:r>
        <w:rPr>
          <w:rFonts w:ascii="Consolas" w:hAnsi="Consolas" w:cs="Consolas"/>
          <w:color w:val="0000FF"/>
          <w:sz w:val="19"/>
          <w:szCs w:val="19"/>
        </w:rPr>
        <w:t>&gt;</w:t>
      </w:r>
    </w:p>
    <w:p w14:paraId="7E138C5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TToan</w:t>
      </w:r>
      <w:r>
        <w:rPr>
          <w:rFonts w:ascii="Consolas" w:hAnsi="Consolas" w:cs="Consolas"/>
          <w:color w:val="0000FF"/>
          <w:sz w:val="19"/>
          <w:szCs w:val="19"/>
        </w:rPr>
        <w:t>&gt;</w:t>
      </w:r>
    </w:p>
    <w:p w14:paraId="4EFCCBF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&gt;&lt;!--</w:t>
      </w:r>
      <w:r>
        <w:rPr>
          <w:rFonts w:ascii="Consolas" w:hAnsi="Consolas" w:cs="Consolas"/>
          <w:color w:val="008000"/>
          <w:sz w:val="19"/>
          <w:szCs w:val="19"/>
        </w:rPr>
        <w:t>sử dụng hóa đơn GTGT</w:t>
      </w:r>
      <w:r>
        <w:rPr>
          <w:rFonts w:ascii="Consolas" w:hAnsi="Consolas" w:cs="Consolas"/>
          <w:color w:val="0000FF"/>
          <w:sz w:val="19"/>
          <w:szCs w:val="19"/>
        </w:rPr>
        <w:t>--&gt;</w:t>
      </w:r>
    </w:p>
    <w:p w14:paraId="532A7AA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1FB05F6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4C48496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0C35F37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TThue</w:t>
      </w:r>
      <w:r>
        <w:rPr>
          <w:rFonts w:ascii="Consolas" w:hAnsi="Consolas" w:cs="Consolas"/>
          <w:color w:val="0000FF"/>
          <w:sz w:val="19"/>
          <w:szCs w:val="19"/>
        </w:rPr>
        <w:t>&gt;</w:t>
      </w:r>
      <w:r>
        <w:rPr>
          <w:rFonts w:ascii="Consolas" w:hAnsi="Consolas" w:cs="Consolas"/>
          <w:color w:val="000000"/>
          <w:sz w:val="19"/>
          <w:szCs w:val="19"/>
        </w:rPr>
        <w:t>Tiền thuế (Tiền thuế GTGT)</w:t>
      </w:r>
      <w:r>
        <w:rPr>
          <w:rFonts w:ascii="Consolas" w:hAnsi="Consolas" w:cs="Consolas"/>
          <w:color w:val="0000FF"/>
          <w:sz w:val="19"/>
          <w:szCs w:val="19"/>
        </w:rPr>
        <w:t>&lt;/</w:t>
      </w:r>
      <w:r>
        <w:rPr>
          <w:rFonts w:ascii="Consolas" w:hAnsi="Consolas" w:cs="Consolas"/>
          <w:color w:val="A31515"/>
          <w:sz w:val="19"/>
          <w:szCs w:val="19"/>
        </w:rPr>
        <w:t>TThue</w:t>
      </w:r>
      <w:r>
        <w:rPr>
          <w:rFonts w:ascii="Consolas" w:hAnsi="Consolas" w:cs="Consolas"/>
          <w:color w:val="0000FF"/>
          <w:sz w:val="19"/>
          <w:szCs w:val="19"/>
        </w:rPr>
        <w:t>&gt;</w:t>
      </w:r>
    </w:p>
    <w:p w14:paraId="0CC9719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2717C6D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w:t>
      </w:r>
    </w:p>
    <w:p w14:paraId="5634BC5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TgTCThue</w:t>
      </w:r>
      <w:r>
        <w:rPr>
          <w:rFonts w:ascii="Consolas" w:hAnsi="Consolas" w:cs="Consolas"/>
          <w:color w:val="0000FF"/>
          <w:sz w:val="19"/>
          <w:szCs w:val="19"/>
        </w:rPr>
        <w:t>&gt;</w:t>
      </w:r>
      <w:r>
        <w:rPr>
          <w:rFonts w:ascii="Consolas" w:hAnsi="Consolas" w:cs="Consolas"/>
          <w:color w:val="000000"/>
          <w:sz w:val="19"/>
          <w:szCs w:val="19"/>
        </w:rPr>
        <w:t>Tổng tiền chưa thuế (Tổng cộng thành tiền chưa có thuế GTGT) (Bắt buộc với hóa đơn GTGT)</w:t>
      </w:r>
      <w:r>
        <w:rPr>
          <w:rFonts w:ascii="Consolas" w:hAnsi="Consolas" w:cs="Consolas"/>
          <w:color w:val="0000FF"/>
          <w:sz w:val="19"/>
          <w:szCs w:val="19"/>
        </w:rPr>
        <w:t>&lt;/</w:t>
      </w:r>
      <w:r>
        <w:rPr>
          <w:rFonts w:ascii="Consolas" w:hAnsi="Consolas" w:cs="Consolas"/>
          <w:color w:val="A31515"/>
          <w:sz w:val="19"/>
          <w:szCs w:val="19"/>
        </w:rPr>
        <w:t>TgTCThue</w:t>
      </w:r>
      <w:r>
        <w:rPr>
          <w:rFonts w:ascii="Consolas" w:hAnsi="Consolas" w:cs="Consolas"/>
          <w:color w:val="0000FF"/>
          <w:sz w:val="19"/>
          <w:szCs w:val="19"/>
        </w:rPr>
        <w:t>&gt;</w:t>
      </w:r>
    </w:p>
    <w:p w14:paraId="4029337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TgTThue</w:t>
      </w:r>
      <w:r>
        <w:rPr>
          <w:rFonts w:ascii="Consolas" w:hAnsi="Consolas" w:cs="Consolas"/>
          <w:color w:val="0000FF"/>
          <w:sz w:val="19"/>
          <w:szCs w:val="19"/>
        </w:rPr>
        <w:t>&gt;</w:t>
      </w:r>
      <w:r>
        <w:rPr>
          <w:rFonts w:ascii="Consolas" w:hAnsi="Consolas" w:cs="Consolas"/>
          <w:color w:val="000000"/>
          <w:sz w:val="19"/>
          <w:szCs w:val="19"/>
        </w:rPr>
        <w:t>Tổng tiền thuế (Tổng cộng tiền thuế GTGT) (Bắt buộc với hóa đơn GTGT)</w:t>
      </w:r>
      <w:r>
        <w:rPr>
          <w:rFonts w:ascii="Consolas" w:hAnsi="Consolas" w:cs="Consolas"/>
          <w:color w:val="0000FF"/>
          <w:sz w:val="19"/>
          <w:szCs w:val="19"/>
        </w:rPr>
        <w:t>&lt;/</w:t>
      </w:r>
      <w:r>
        <w:rPr>
          <w:rFonts w:ascii="Consolas" w:hAnsi="Consolas" w:cs="Consolas"/>
          <w:color w:val="A31515"/>
          <w:sz w:val="19"/>
          <w:szCs w:val="19"/>
        </w:rPr>
        <w:t>TgTThue</w:t>
      </w:r>
      <w:r>
        <w:rPr>
          <w:rFonts w:ascii="Consolas" w:hAnsi="Consolas" w:cs="Consolas"/>
          <w:color w:val="0000FF"/>
          <w:sz w:val="19"/>
          <w:szCs w:val="19"/>
        </w:rPr>
        <w:t>&gt;</w:t>
      </w:r>
    </w:p>
    <w:p w14:paraId="07A80D0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TTCKTMai</w:t>
      </w:r>
      <w:r>
        <w:rPr>
          <w:rFonts w:ascii="Consolas" w:hAnsi="Consolas" w:cs="Consolas"/>
          <w:color w:val="0000FF"/>
          <w:sz w:val="19"/>
          <w:szCs w:val="19"/>
        </w:rPr>
        <w:t>&gt;</w:t>
      </w:r>
      <w:r>
        <w:rPr>
          <w:rFonts w:ascii="Consolas" w:hAnsi="Consolas" w:cs="Consolas"/>
          <w:color w:val="000000"/>
          <w:sz w:val="19"/>
          <w:szCs w:val="19"/>
        </w:rPr>
        <w:t>Tổng tiền chiết khấu thương mại</w:t>
      </w:r>
      <w:r>
        <w:rPr>
          <w:rFonts w:ascii="Consolas" w:hAnsi="Consolas" w:cs="Consolas"/>
          <w:color w:val="0000FF"/>
          <w:sz w:val="19"/>
          <w:szCs w:val="19"/>
        </w:rPr>
        <w:t>&lt;/</w:t>
      </w:r>
      <w:r>
        <w:rPr>
          <w:rFonts w:ascii="Consolas" w:hAnsi="Consolas" w:cs="Consolas"/>
          <w:color w:val="A31515"/>
          <w:sz w:val="19"/>
          <w:szCs w:val="19"/>
        </w:rPr>
        <w:t>TTCKTMai</w:t>
      </w:r>
      <w:r>
        <w:rPr>
          <w:rFonts w:ascii="Consolas" w:hAnsi="Consolas" w:cs="Consolas"/>
          <w:color w:val="0000FF"/>
          <w:sz w:val="19"/>
          <w:szCs w:val="19"/>
        </w:rPr>
        <w:t>&gt;</w:t>
      </w:r>
    </w:p>
    <w:p w14:paraId="5507E91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TgTTTBSo</w:t>
      </w:r>
      <w:r>
        <w:rPr>
          <w:rFonts w:ascii="Consolas" w:hAnsi="Consolas" w:cs="Consolas"/>
          <w:color w:val="0000FF"/>
          <w:sz w:val="19"/>
          <w:szCs w:val="19"/>
        </w:rPr>
        <w:t>&gt;</w:t>
      </w:r>
      <w:r>
        <w:rPr>
          <w:rFonts w:ascii="Consolas" w:hAnsi="Consolas" w:cs="Consolas"/>
          <w:color w:val="000000"/>
          <w:sz w:val="19"/>
          <w:szCs w:val="19"/>
        </w:rPr>
        <w:t>Tổng tiền thanh toán bằng số *</w:t>
      </w:r>
      <w:r>
        <w:rPr>
          <w:rFonts w:ascii="Consolas" w:hAnsi="Consolas" w:cs="Consolas"/>
          <w:color w:val="0000FF"/>
          <w:sz w:val="19"/>
          <w:szCs w:val="19"/>
        </w:rPr>
        <w:t>&lt;/</w:t>
      </w:r>
      <w:r>
        <w:rPr>
          <w:rFonts w:ascii="Consolas" w:hAnsi="Consolas" w:cs="Consolas"/>
          <w:color w:val="A31515"/>
          <w:sz w:val="19"/>
          <w:szCs w:val="19"/>
        </w:rPr>
        <w:t>TgTTTBSo</w:t>
      </w:r>
      <w:r>
        <w:rPr>
          <w:rFonts w:ascii="Consolas" w:hAnsi="Consolas" w:cs="Consolas"/>
          <w:color w:val="0000FF"/>
          <w:sz w:val="19"/>
          <w:szCs w:val="19"/>
        </w:rPr>
        <w:t>&gt;</w:t>
      </w:r>
    </w:p>
    <w:p w14:paraId="2B859EE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TgTTTBChu</w:t>
      </w:r>
      <w:r>
        <w:rPr>
          <w:rFonts w:ascii="Consolas" w:hAnsi="Consolas" w:cs="Consolas"/>
          <w:color w:val="0000FF"/>
          <w:sz w:val="19"/>
          <w:szCs w:val="19"/>
        </w:rPr>
        <w:t>&gt;</w:t>
      </w:r>
      <w:r>
        <w:rPr>
          <w:rFonts w:ascii="Consolas" w:hAnsi="Consolas" w:cs="Consolas"/>
          <w:color w:val="000000"/>
          <w:sz w:val="19"/>
          <w:szCs w:val="19"/>
        </w:rPr>
        <w:t>Tổng tiền thanh toán bằng chữ *</w:t>
      </w:r>
      <w:r>
        <w:rPr>
          <w:rFonts w:ascii="Consolas" w:hAnsi="Consolas" w:cs="Consolas"/>
          <w:color w:val="0000FF"/>
          <w:sz w:val="19"/>
          <w:szCs w:val="19"/>
        </w:rPr>
        <w:t>&lt;/</w:t>
      </w:r>
      <w:r>
        <w:rPr>
          <w:rFonts w:ascii="Consolas" w:hAnsi="Consolas" w:cs="Consolas"/>
          <w:color w:val="A31515"/>
          <w:sz w:val="19"/>
          <w:szCs w:val="19"/>
        </w:rPr>
        <w:t>TgTTTBChu</w:t>
      </w:r>
      <w:r>
        <w:rPr>
          <w:rFonts w:ascii="Consolas" w:hAnsi="Consolas" w:cs="Consolas"/>
          <w:color w:val="0000FF"/>
          <w:sz w:val="19"/>
          <w:szCs w:val="19"/>
        </w:rPr>
        <w:t>&gt;</w:t>
      </w:r>
    </w:p>
    <w:p w14:paraId="402EAAD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TToan</w:t>
      </w:r>
      <w:r>
        <w:rPr>
          <w:rFonts w:ascii="Consolas" w:hAnsi="Consolas" w:cs="Consolas"/>
          <w:color w:val="0000FF"/>
          <w:sz w:val="19"/>
          <w:szCs w:val="19"/>
        </w:rPr>
        <w:t>&gt;</w:t>
      </w:r>
    </w:p>
    <w:p w14:paraId="595CAB2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NDHDon</w:t>
      </w:r>
      <w:r>
        <w:rPr>
          <w:rFonts w:ascii="Consolas" w:hAnsi="Consolas" w:cs="Consolas"/>
          <w:color w:val="0000FF"/>
          <w:sz w:val="19"/>
          <w:szCs w:val="19"/>
        </w:rPr>
        <w:t>&gt;</w:t>
      </w:r>
    </w:p>
    <w:p w14:paraId="532002F0" w14:textId="77777777" w:rsidR="00AC3E5D" w:rsidRDefault="00AC3E5D" w:rsidP="00AC3E5D">
      <w:pPr>
        <w:rPr>
          <w:b/>
          <w:u w:val="single"/>
        </w:rPr>
      </w:pPr>
      <w:r>
        <w:rPr>
          <w:rFonts w:ascii="Consolas" w:hAnsi="Consolas" w:cs="Consolas"/>
          <w:color w:val="0000FF"/>
          <w:sz w:val="19"/>
          <w:szCs w:val="19"/>
        </w:rPr>
        <w:t>&lt;/</w:t>
      </w:r>
      <w:r>
        <w:rPr>
          <w:rFonts w:ascii="Consolas" w:hAnsi="Consolas" w:cs="Consolas"/>
          <w:color w:val="A31515"/>
          <w:sz w:val="19"/>
          <w:szCs w:val="19"/>
        </w:rPr>
        <w:t>DieuChinhHD</w:t>
      </w:r>
      <w:r>
        <w:rPr>
          <w:rFonts w:ascii="Consolas" w:hAnsi="Consolas" w:cs="Consolas"/>
          <w:color w:val="0000FF"/>
          <w:sz w:val="19"/>
          <w:szCs w:val="19"/>
        </w:rPr>
        <w:t>&gt;</w:t>
      </w:r>
    </w:p>
    <w:p w14:paraId="0E1D9B5D" w14:textId="77777777" w:rsidR="00AC3E5D" w:rsidRDefault="00AC3E5D" w:rsidP="00AC3E5D">
      <w:pPr>
        <w:pStyle w:val="Heading3"/>
      </w:pPr>
      <w:r>
        <w:t>Html xem trước khi điều chỉnh hóa đơn</w:t>
      </w:r>
    </w:p>
    <w:p w14:paraId="20DE0106" w14:textId="77777777" w:rsidR="00AC3E5D" w:rsidRDefault="00AC3E5D" w:rsidP="00AC3E5D">
      <w:pPr>
        <w:rPr>
          <w:rFonts w:cs="Times New Roman"/>
          <w:szCs w:val="24"/>
        </w:rPr>
      </w:pPr>
      <w:r>
        <w:rPr>
          <w:rFonts w:cs="Times New Roman"/>
          <w:szCs w:val="24"/>
        </w:rPr>
        <w:t>URL</w:t>
      </w:r>
    </w:p>
    <w:p w14:paraId="7FDA0C88" w14:textId="77777777" w:rsidR="00AC3E5D" w:rsidRPr="004A4DD9" w:rsidRDefault="00AC3E5D" w:rsidP="00AC3E5D">
      <w:pPr>
        <w:spacing w:after="0" w:line="240" w:lineRule="auto"/>
        <w:ind w:firstLine="720"/>
        <w:jc w:val="both"/>
        <w:rPr>
          <w:rFonts w:cs="Times New Roman"/>
          <w:szCs w:val="24"/>
        </w:rPr>
      </w:pPr>
      <w:r>
        <w:rPr>
          <w:rFonts w:cs="Times New Roman"/>
          <w:szCs w:val="24"/>
        </w:rPr>
        <w:t>s</w:t>
      </w:r>
      <w:r w:rsidRPr="004A4DD9">
        <w:rPr>
          <w:rFonts w:cs="Times New Roman"/>
          <w:szCs w:val="24"/>
        </w:rPr>
        <w:t xml:space="preserve">tring </w:t>
      </w:r>
      <w:r w:rsidRPr="00A86AB3">
        <w:rPr>
          <w:rFonts w:cs="Times New Roman"/>
          <w:b/>
          <w:color w:val="000000"/>
          <w:szCs w:val="24"/>
        </w:rPr>
        <w:t>AdjustInvoice</w:t>
      </w:r>
      <w:r w:rsidRPr="002E6063">
        <w:rPr>
          <w:rFonts w:cs="Times New Roman"/>
          <w:b/>
          <w:color w:val="000000"/>
          <w:szCs w:val="24"/>
        </w:rPr>
        <w:t>NoPublish</w:t>
      </w:r>
      <w:r w:rsidRPr="009372AD">
        <w:rPr>
          <w:rFonts w:eastAsia="Calibri" w:cs="Times New Roman"/>
          <w:szCs w:val="24"/>
        </w:rPr>
        <w:t>(</w:t>
      </w:r>
      <w:r w:rsidRPr="00E009AD">
        <w:rPr>
          <w:rFonts w:cs="Times New Roman"/>
          <w:szCs w:val="24"/>
        </w:rPr>
        <w:t>string Account, string ACpass, string xmlInvData, string user</w:t>
      </w:r>
      <w:r>
        <w:rPr>
          <w:rFonts w:cs="Times New Roman"/>
          <w:szCs w:val="24"/>
        </w:rPr>
        <w:t>name, string pass, string fkey</w:t>
      </w:r>
      <w:r w:rsidRPr="00E009AD">
        <w:rPr>
          <w:rFonts w:cs="Times New Roman"/>
          <w:szCs w:val="24"/>
        </w:rPr>
        <w:t>, int? convert, string pattern = null, string serial = null</w:t>
      </w:r>
      <w:r w:rsidRPr="009372AD">
        <w:rPr>
          <w:rFonts w:eastAsia="Calibri" w:cs="Times New Roman"/>
          <w:szCs w:val="24"/>
        </w:rPr>
        <w:t>).</w:t>
      </w:r>
    </w:p>
    <w:p w14:paraId="6B1FB6F0" w14:textId="77777777" w:rsidR="00AC3E5D" w:rsidRPr="00593BE8" w:rsidRDefault="00AC3E5D" w:rsidP="00A75803">
      <w:pPr>
        <w:pStyle w:val="N"/>
      </w:pPr>
      <w:r w:rsidRPr="00593BE8">
        <w:t>DESCRIPTION</w:t>
      </w:r>
    </w:p>
    <w:p w14:paraId="3ABA0701" w14:textId="77777777" w:rsidR="00AC3E5D" w:rsidRDefault="00AC3E5D" w:rsidP="00A75803">
      <w:pPr>
        <w:pStyle w:val="N"/>
      </w:pPr>
      <w:r>
        <w:tab/>
        <w:t>Đây là web service thực hiện lấy dữ liệu html hóa đơn mới của điều chỉnh hóa đơn trước khi ký số phát hành</w:t>
      </w:r>
    </w:p>
    <w:p w14:paraId="0DAB87E9" w14:textId="77777777" w:rsidR="00AC3E5D" w:rsidRPr="00007702" w:rsidRDefault="00AC3E5D" w:rsidP="00A75803">
      <w:pPr>
        <w:pStyle w:val="N"/>
      </w:pPr>
      <w:r w:rsidRPr="00663B3E">
        <w:t>HTTP METHOD</w:t>
      </w:r>
    </w:p>
    <w:p w14:paraId="0889A142" w14:textId="77777777" w:rsidR="00AC3E5D" w:rsidRPr="00007702" w:rsidRDefault="00AC3E5D" w:rsidP="00A75803">
      <w:pPr>
        <w:pStyle w:val="N"/>
        <w:rPr>
          <w:b/>
        </w:rPr>
      </w:pPr>
      <w:r>
        <w:tab/>
      </w:r>
      <w:r w:rsidRPr="00610AFD">
        <w:t>POST</w:t>
      </w:r>
    </w:p>
    <w:p w14:paraId="22FC0984" w14:textId="77777777" w:rsidR="00AC3E5D" w:rsidRPr="00610AFD" w:rsidRDefault="00AC3E5D" w:rsidP="00A75803">
      <w:pPr>
        <w:pStyle w:val="N"/>
      </w:pPr>
      <w:r w:rsidRPr="00610AFD">
        <w:t>REQUEST BODY</w:t>
      </w:r>
    </w:p>
    <w:p w14:paraId="3A05CAB2"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0B3DDBEB"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Account/ACPass</w:t>
      </w:r>
      <w:r w:rsidRPr="004720D2">
        <w:rPr>
          <w:rFonts w:eastAsia="Calibri" w:cs="Times New Roman"/>
          <w:b/>
          <w:szCs w:val="24"/>
        </w:rPr>
        <w:t xml:space="preserve">:  </w:t>
      </w:r>
      <w:r w:rsidRPr="004720D2">
        <w:rPr>
          <w:rFonts w:eastAsia="Calibri" w:cs="Times New Roman"/>
          <w:szCs w:val="24"/>
        </w:rPr>
        <w:t>Tài khoản được cấp phát cho nhân viên gọi lệnh phát hành hóa đơn</w:t>
      </w:r>
    </w:p>
    <w:p w14:paraId="5F2A8443"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lastRenderedPageBreak/>
        <w:t>xmlInvData</w:t>
      </w:r>
      <w:r w:rsidRPr="009372AD">
        <w:rPr>
          <w:rFonts w:eastAsia="Calibri" w:cs="Times New Roman"/>
          <w:szCs w:val="24"/>
        </w:rPr>
        <w:t>: String XML dữ liệu hóa đơn cũ và hóa đơn điều chỉnh</w:t>
      </w:r>
    </w:p>
    <w:p w14:paraId="7D20D986" w14:textId="77777777" w:rsidR="00AC3E5D" w:rsidRPr="00CF2FC3"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 xml:space="preserve">fkey: </w:t>
      </w:r>
      <w:r>
        <w:rPr>
          <w:rFonts w:eastAsia="Calibri" w:cs="Times New Roman"/>
          <w:szCs w:val="24"/>
        </w:rPr>
        <w:t>Chuỗi xác định hóa đơn cần điều chỉnh</w:t>
      </w:r>
    </w:p>
    <w:p w14:paraId="7045EC0D"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Convert</w:t>
      </w:r>
      <w:r>
        <w:rPr>
          <w:rFonts w:eastAsia="Calibri" w:cs="Times New Roman"/>
          <w:szCs w:val="24"/>
        </w:rPr>
        <w:t xml:space="preserve">: </w:t>
      </w:r>
      <w:r w:rsidRPr="009372AD">
        <w:rPr>
          <w:rFonts w:eastAsia="Calibri" w:cs="Times New Roman"/>
          <w:szCs w:val="24"/>
        </w:rPr>
        <w:t xml:space="preserve">Mặc định là 0, </w:t>
      </w:r>
      <w:r>
        <w:rPr>
          <w:rFonts w:eastAsia="Calibri" w:cs="Times New Roman"/>
          <w:szCs w:val="24"/>
        </w:rPr>
        <w:t>(</w:t>
      </w:r>
      <w:r w:rsidRPr="009372AD">
        <w:rPr>
          <w:rFonts w:eastAsia="Calibri" w:cs="Times New Roman"/>
          <w:szCs w:val="24"/>
        </w:rPr>
        <w:t>0 – Không cần convert từ TCVN3 sang Unicode. 1- Cần convert từ TCVN3 sang Unicode</w:t>
      </w:r>
      <w:r>
        <w:rPr>
          <w:rFonts w:eastAsia="Calibri" w:cs="Times New Roman"/>
          <w:szCs w:val="24"/>
        </w:rPr>
        <w:t>)</w:t>
      </w:r>
    </w:p>
    <w:p w14:paraId="457DB106"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Pattern</w:t>
      </w:r>
      <w:r>
        <w:rPr>
          <w:rFonts w:cs="Times New Roman"/>
          <w:szCs w:val="24"/>
        </w:rPr>
        <w:t>: Mẫu số</w:t>
      </w:r>
    </w:p>
    <w:p w14:paraId="01FD083A"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Serial</w:t>
      </w:r>
      <w:r>
        <w:rPr>
          <w:rFonts w:cs="Times New Roman"/>
          <w:szCs w:val="24"/>
        </w:rPr>
        <w:t>: Ký hiệu</w:t>
      </w:r>
    </w:p>
    <w:p w14:paraId="633152C3" w14:textId="77777777" w:rsidR="00AC3E5D" w:rsidRPr="007A4FB0" w:rsidRDefault="00AC3E5D" w:rsidP="00AC3E5D">
      <w:pPr>
        <w:ind w:left="360" w:firstLine="720"/>
      </w:pPr>
    </w:p>
    <w:p w14:paraId="7640FDCC"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5550EBFD"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36556EBA"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0685938A"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4D79D0ED" w14:textId="77777777" w:rsidR="00AC3E5D" w:rsidRPr="00660ABB" w:rsidRDefault="00AC3E5D" w:rsidP="001B79C4">
            <w:pPr>
              <w:pStyle w:val="ListParagraph"/>
            </w:pPr>
            <w:r>
              <w:t>Ghi chú</w:t>
            </w:r>
          </w:p>
        </w:tc>
      </w:tr>
      <w:tr w:rsidR="00AC3E5D" w:rsidRPr="00660ABB" w14:paraId="60CC400A" w14:textId="77777777" w:rsidTr="001B79C4">
        <w:tc>
          <w:tcPr>
            <w:tcW w:w="1710" w:type="dxa"/>
            <w:tcBorders>
              <w:top w:val="single" w:sz="4" w:space="0" w:color="2E74B5"/>
              <w:left w:val="single" w:sz="4" w:space="0" w:color="2E74B5"/>
              <w:right w:val="single" w:sz="4" w:space="0" w:color="2E74B5"/>
            </w:tcBorders>
            <w:shd w:val="clear" w:color="auto" w:fill="auto"/>
          </w:tcPr>
          <w:p w14:paraId="1C7A2539"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4F2CD28"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41B53C04" w14:textId="77777777" w:rsidR="00AC3E5D" w:rsidRPr="009372AD" w:rsidRDefault="00AC3E5D" w:rsidP="001B79C4">
            <w:pPr>
              <w:pStyle w:val="ListParagraph"/>
              <w:ind w:left="0"/>
              <w:jc w:val="both"/>
              <w:rPr>
                <w:rFonts w:cs="Times New Roman"/>
              </w:rPr>
            </w:pPr>
          </w:p>
        </w:tc>
      </w:tr>
      <w:tr w:rsidR="00AC3E5D" w:rsidRPr="00660ABB" w14:paraId="2DB3919F" w14:textId="77777777" w:rsidTr="001B79C4">
        <w:tc>
          <w:tcPr>
            <w:tcW w:w="1710" w:type="dxa"/>
            <w:tcBorders>
              <w:top w:val="single" w:sz="4" w:space="0" w:color="2E74B5"/>
              <w:left w:val="single" w:sz="4" w:space="0" w:color="2E74B5"/>
              <w:right w:val="single" w:sz="4" w:space="0" w:color="2E74B5"/>
            </w:tcBorders>
            <w:shd w:val="clear" w:color="auto" w:fill="auto"/>
          </w:tcPr>
          <w:p w14:paraId="16C1B0A1"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FA1C0AB"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Hóa đơn cần điều chỉnh không tồn tại</w:t>
            </w:r>
          </w:p>
        </w:tc>
        <w:tc>
          <w:tcPr>
            <w:tcW w:w="2515" w:type="dxa"/>
            <w:tcBorders>
              <w:top w:val="single" w:sz="4" w:space="0" w:color="2E74B5"/>
              <w:left w:val="single" w:sz="4" w:space="0" w:color="2E74B5"/>
              <w:bottom w:val="single" w:sz="4" w:space="0" w:color="2E74B5"/>
              <w:right w:val="single" w:sz="4" w:space="0" w:color="2E74B5"/>
            </w:tcBorders>
          </w:tcPr>
          <w:p w14:paraId="1B693218" w14:textId="77777777" w:rsidR="00AC3E5D" w:rsidRPr="009372AD" w:rsidRDefault="00AC3E5D" w:rsidP="001B79C4">
            <w:pPr>
              <w:pStyle w:val="ListParagraph"/>
              <w:ind w:left="0"/>
              <w:jc w:val="both"/>
              <w:rPr>
                <w:rFonts w:cs="Times New Roman"/>
              </w:rPr>
            </w:pPr>
          </w:p>
        </w:tc>
      </w:tr>
      <w:tr w:rsidR="00AC3E5D" w:rsidRPr="00660ABB" w14:paraId="2D99D492" w14:textId="77777777" w:rsidTr="001B79C4">
        <w:tc>
          <w:tcPr>
            <w:tcW w:w="1710" w:type="dxa"/>
            <w:tcBorders>
              <w:top w:val="single" w:sz="4" w:space="0" w:color="2E74B5"/>
              <w:left w:val="single" w:sz="4" w:space="0" w:color="2E74B5"/>
              <w:right w:val="single" w:sz="4" w:space="0" w:color="2E74B5"/>
            </w:tcBorders>
            <w:shd w:val="clear" w:color="auto" w:fill="auto"/>
          </w:tcPr>
          <w:p w14:paraId="5CE63E80"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7F8A81E"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Dữ liệu xml đầu vào không đúng quy định</w:t>
            </w:r>
          </w:p>
        </w:tc>
        <w:tc>
          <w:tcPr>
            <w:tcW w:w="2515" w:type="dxa"/>
            <w:tcBorders>
              <w:top w:val="single" w:sz="4" w:space="0" w:color="2E74B5"/>
              <w:left w:val="single" w:sz="4" w:space="0" w:color="2E74B5"/>
              <w:bottom w:val="single" w:sz="4" w:space="0" w:color="2E74B5"/>
              <w:right w:val="single" w:sz="4" w:space="0" w:color="2E74B5"/>
            </w:tcBorders>
          </w:tcPr>
          <w:p w14:paraId="695644C9" w14:textId="77777777" w:rsidR="00AC3E5D" w:rsidRPr="009372AD" w:rsidRDefault="00AC3E5D" w:rsidP="001B79C4">
            <w:pPr>
              <w:pStyle w:val="ListParagraph"/>
              <w:ind w:left="0"/>
              <w:jc w:val="both"/>
              <w:rPr>
                <w:rFonts w:cs="Times New Roman"/>
              </w:rPr>
            </w:pPr>
          </w:p>
        </w:tc>
      </w:tr>
      <w:tr w:rsidR="00AC3E5D" w:rsidRPr="00660ABB" w14:paraId="11D4DF61" w14:textId="77777777" w:rsidTr="001B79C4">
        <w:tc>
          <w:tcPr>
            <w:tcW w:w="1710" w:type="dxa"/>
            <w:tcBorders>
              <w:top w:val="single" w:sz="4" w:space="0" w:color="2E74B5"/>
              <w:left w:val="single" w:sz="4" w:space="0" w:color="2E74B5"/>
              <w:right w:val="single" w:sz="4" w:space="0" w:color="2E74B5"/>
            </w:tcBorders>
            <w:shd w:val="clear" w:color="auto" w:fill="auto"/>
          </w:tcPr>
          <w:p w14:paraId="017CC10E" w14:textId="77777777" w:rsidR="00AC3E5D" w:rsidRPr="009372AD" w:rsidRDefault="00AC3E5D" w:rsidP="001B79C4">
            <w:pPr>
              <w:spacing w:after="0" w:line="240" w:lineRule="auto"/>
              <w:rPr>
                <w:rFonts w:eastAsia="Calibri" w:cs="Times New Roman"/>
                <w:szCs w:val="24"/>
              </w:rPr>
            </w:pPr>
            <w:r>
              <w:rPr>
                <w:rFonts w:eastAsia="Calibri"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A06EBA9" w14:textId="77777777" w:rsidR="00AC3E5D" w:rsidRPr="009372AD" w:rsidRDefault="00AC3E5D" w:rsidP="001B79C4">
            <w:pPr>
              <w:spacing w:after="0" w:line="240" w:lineRule="auto"/>
              <w:rPr>
                <w:rFonts w:eastAsia="Calibri" w:cs="Times New Roman"/>
                <w:szCs w:val="24"/>
              </w:rPr>
            </w:pPr>
            <w:r>
              <w:rPr>
                <w:rFonts w:eastAsia="Calibri" w:cs="Times New Roman"/>
                <w:szCs w:val="24"/>
              </w:rPr>
              <w:t>Có lỗi trong quá trình tạo mới hóa đơn điều chỉnh</w:t>
            </w:r>
          </w:p>
        </w:tc>
        <w:tc>
          <w:tcPr>
            <w:tcW w:w="2515" w:type="dxa"/>
            <w:tcBorders>
              <w:top w:val="single" w:sz="4" w:space="0" w:color="2E74B5"/>
              <w:left w:val="single" w:sz="4" w:space="0" w:color="2E74B5"/>
              <w:bottom w:val="single" w:sz="4" w:space="0" w:color="2E74B5"/>
              <w:right w:val="single" w:sz="4" w:space="0" w:color="2E74B5"/>
            </w:tcBorders>
          </w:tcPr>
          <w:p w14:paraId="668B875D" w14:textId="77777777" w:rsidR="00AC3E5D" w:rsidRPr="009372AD" w:rsidRDefault="00AC3E5D" w:rsidP="001B79C4">
            <w:pPr>
              <w:pStyle w:val="ListParagraph"/>
              <w:ind w:left="0"/>
              <w:jc w:val="both"/>
              <w:rPr>
                <w:rFonts w:cs="Times New Roman"/>
              </w:rPr>
            </w:pPr>
          </w:p>
        </w:tc>
      </w:tr>
      <w:tr w:rsidR="00AC3E5D" w:rsidRPr="00660ABB" w14:paraId="2D7126E0" w14:textId="77777777" w:rsidTr="001B79C4">
        <w:tc>
          <w:tcPr>
            <w:tcW w:w="1710" w:type="dxa"/>
            <w:tcBorders>
              <w:top w:val="single" w:sz="4" w:space="0" w:color="2E74B5"/>
              <w:left w:val="single" w:sz="4" w:space="0" w:color="2E74B5"/>
              <w:right w:val="single" w:sz="4" w:space="0" w:color="2E74B5"/>
            </w:tcBorders>
            <w:shd w:val="clear" w:color="auto" w:fill="auto"/>
          </w:tcPr>
          <w:p w14:paraId="2E8A4D47"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AC369BF"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Dải hóa đơn cũ đã hết</w:t>
            </w:r>
          </w:p>
        </w:tc>
        <w:tc>
          <w:tcPr>
            <w:tcW w:w="2515" w:type="dxa"/>
            <w:tcBorders>
              <w:top w:val="single" w:sz="4" w:space="0" w:color="2E74B5"/>
              <w:left w:val="single" w:sz="4" w:space="0" w:color="2E74B5"/>
              <w:bottom w:val="single" w:sz="4" w:space="0" w:color="2E74B5"/>
              <w:right w:val="single" w:sz="4" w:space="0" w:color="2E74B5"/>
            </w:tcBorders>
          </w:tcPr>
          <w:p w14:paraId="05BC8CC5" w14:textId="77777777" w:rsidR="00AC3E5D" w:rsidRPr="009372AD" w:rsidRDefault="00AC3E5D" w:rsidP="001B79C4">
            <w:pPr>
              <w:pStyle w:val="ListParagraph"/>
              <w:ind w:left="0"/>
              <w:jc w:val="both"/>
              <w:rPr>
                <w:rFonts w:cs="Times New Roman"/>
              </w:rPr>
            </w:pPr>
          </w:p>
        </w:tc>
      </w:tr>
      <w:tr w:rsidR="00AC3E5D" w:rsidRPr="00660ABB" w14:paraId="118623A7"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8ED39E3"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FD2A37C"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User name không phù hợp, không tìm thấy company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7ED6CD12" w14:textId="77777777" w:rsidR="00AC3E5D" w:rsidRPr="009372AD" w:rsidRDefault="00AC3E5D" w:rsidP="001B79C4">
            <w:pPr>
              <w:jc w:val="both"/>
              <w:rPr>
                <w:rFonts w:cs="Times New Roman"/>
                <w:szCs w:val="24"/>
              </w:rPr>
            </w:pPr>
          </w:p>
        </w:tc>
      </w:tr>
      <w:tr w:rsidR="00AC3E5D" w:rsidRPr="00660ABB" w14:paraId="48A8EB3E"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21277BC"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9885EBB"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Hóa đơn cần điều chỉnh đã bị thay thế. Không thể điều chỉnh được nữa.</w:t>
            </w:r>
          </w:p>
        </w:tc>
        <w:tc>
          <w:tcPr>
            <w:tcW w:w="2515" w:type="dxa"/>
            <w:tcBorders>
              <w:top w:val="single" w:sz="4" w:space="0" w:color="2E74B5"/>
              <w:left w:val="single" w:sz="4" w:space="0" w:color="2E74B5"/>
              <w:bottom w:val="single" w:sz="4" w:space="0" w:color="2E74B5"/>
              <w:right w:val="single" w:sz="4" w:space="0" w:color="2E74B5"/>
            </w:tcBorders>
          </w:tcPr>
          <w:p w14:paraId="7FA71A4D" w14:textId="77777777" w:rsidR="00AC3E5D" w:rsidRPr="009372AD" w:rsidRDefault="00AC3E5D" w:rsidP="001B79C4">
            <w:pPr>
              <w:jc w:val="both"/>
              <w:rPr>
                <w:rFonts w:cs="Times New Roman"/>
                <w:szCs w:val="24"/>
              </w:rPr>
            </w:pPr>
          </w:p>
        </w:tc>
      </w:tr>
      <w:tr w:rsidR="00AC3E5D" w:rsidRPr="00660ABB" w14:paraId="2AEE3D2E"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3557953"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ERR:9</w:t>
            </w:r>
          </w:p>
          <w:p w14:paraId="511C29C9"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07BEC8B"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Trạng thái hóa đơn không được điều chỉnh</w:t>
            </w:r>
          </w:p>
        </w:tc>
        <w:tc>
          <w:tcPr>
            <w:tcW w:w="2515" w:type="dxa"/>
            <w:tcBorders>
              <w:top w:val="single" w:sz="4" w:space="0" w:color="2E74B5"/>
              <w:left w:val="single" w:sz="4" w:space="0" w:color="2E74B5"/>
              <w:bottom w:val="single" w:sz="4" w:space="0" w:color="2E74B5"/>
              <w:right w:val="single" w:sz="4" w:space="0" w:color="2E74B5"/>
            </w:tcBorders>
          </w:tcPr>
          <w:p w14:paraId="6D2E793E" w14:textId="77777777" w:rsidR="00AC3E5D" w:rsidRPr="009372AD" w:rsidRDefault="00AC3E5D" w:rsidP="001B79C4">
            <w:pPr>
              <w:jc w:val="both"/>
              <w:rPr>
                <w:rFonts w:cs="Times New Roman"/>
                <w:szCs w:val="24"/>
              </w:rPr>
            </w:pPr>
          </w:p>
        </w:tc>
      </w:tr>
      <w:tr w:rsidR="00AC3E5D" w:rsidRPr="00660ABB" w14:paraId="6EA9E147"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0ADD8B8" w14:textId="77777777" w:rsidR="00AC3E5D" w:rsidRPr="009372AD" w:rsidRDefault="00AC3E5D" w:rsidP="001B79C4">
            <w:pPr>
              <w:autoSpaceDE w:val="0"/>
              <w:autoSpaceDN w:val="0"/>
              <w:adjustRightInd w:val="0"/>
              <w:spacing w:after="0" w:line="240" w:lineRule="auto"/>
              <w:rPr>
                <w:rFonts w:eastAsia="Calibri" w:cs="Times New Roman"/>
                <w:szCs w:val="24"/>
              </w:rPr>
            </w:pPr>
            <w:r w:rsidRPr="00170EAA">
              <w:rPr>
                <w:rFonts w:eastAsia="Calibri" w:cs="Times New Roman"/>
                <w:szCs w:val="24"/>
              </w:rPr>
              <w:t>ERR:15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85FB77F" w14:textId="77777777" w:rsidR="00AC3E5D" w:rsidRDefault="00AC3E5D" w:rsidP="001B79C4">
            <w:pPr>
              <w:pStyle w:val="ListParagraph"/>
              <w:spacing w:after="0" w:line="240" w:lineRule="auto"/>
              <w:ind w:left="0"/>
              <w:rPr>
                <w:rFonts w:eastAsia="Calibri" w:cs="Times New Roman"/>
              </w:rPr>
            </w:pPr>
            <w:r>
              <w:rPr>
                <w:rFonts w:eastAsia="Calibri" w:cs="Times New Roman"/>
              </w:rPr>
              <w:t xml:space="preserve">Lỗi khi thực hiện </w:t>
            </w:r>
            <w:r w:rsidRPr="00170EAA">
              <w:rPr>
                <w:rFonts w:eastAsia="Calibri" w:cs="Times New Roman"/>
              </w:rPr>
              <w:t>Deserialize</w:t>
            </w:r>
            <w:r>
              <w:rPr>
                <w:rFonts w:eastAsia="Calibri" w:cs="Times New Roman"/>
              </w:rPr>
              <w:t xml:space="preserve"> chuỗi hóa đơn đầu vào</w:t>
            </w:r>
          </w:p>
        </w:tc>
        <w:tc>
          <w:tcPr>
            <w:tcW w:w="2515" w:type="dxa"/>
            <w:tcBorders>
              <w:top w:val="single" w:sz="4" w:space="0" w:color="2E74B5"/>
              <w:left w:val="single" w:sz="4" w:space="0" w:color="2E74B5"/>
              <w:bottom w:val="single" w:sz="4" w:space="0" w:color="2E74B5"/>
              <w:right w:val="single" w:sz="4" w:space="0" w:color="2E74B5"/>
            </w:tcBorders>
          </w:tcPr>
          <w:p w14:paraId="0B0F8D3C" w14:textId="77777777" w:rsidR="00AC3E5D" w:rsidRPr="009372AD" w:rsidRDefault="00AC3E5D" w:rsidP="001B79C4">
            <w:pPr>
              <w:jc w:val="both"/>
              <w:rPr>
                <w:rFonts w:cs="Times New Roman"/>
                <w:szCs w:val="24"/>
              </w:rPr>
            </w:pPr>
          </w:p>
        </w:tc>
      </w:tr>
      <w:tr w:rsidR="00AC3E5D" w:rsidRPr="00660ABB" w14:paraId="30F28371"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63460A0"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w:t>
            </w:r>
            <w:r>
              <w:rPr>
                <w:rFonts w:eastAsia="Calibri" w:cs="Times New Roman"/>
                <w:szCs w:val="24"/>
              </w:rPr>
              <w:t>1</w:t>
            </w:r>
            <w:r w:rsidRPr="009372AD">
              <w:rPr>
                <w:rFonts w:eastAsia="Calibri" w:cs="Times New Roman"/>
                <w:szCs w:val="24"/>
              </w:rPr>
              <w:t>9</w:t>
            </w:r>
          </w:p>
          <w:p w14:paraId="226B891B"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277A661" w14:textId="77777777" w:rsidR="00AC3E5D" w:rsidRDefault="00AC3E5D" w:rsidP="001B79C4">
            <w:pPr>
              <w:pStyle w:val="ListParagraph"/>
              <w:spacing w:after="0" w:line="240" w:lineRule="auto"/>
              <w:ind w:left="0"/>
              <w:rPr>
                <w:rFonts w:eastAsia="Calibri" w:cs="Times New Roman"/>
              </w:rPr>
            </w:pPr>
            <w:r>
              <w:rPr>
                <w:rFonts w:eastAsia="Calibri" w:cs="Times New Roman"/>
              </w:rPr>
              <w:t>Pattern truyền vào không giống với hóa đơn cần điều chỉnh</w:t>
            </w:r>
          </w:p>
        </w:tc>
        <w:tc>
          <w:tcPr>
            <w:tcW w:w="2515" w:type="dxa"/>
            <w:tcBorders>
              <w:top w:val="single" w:sz="4" w:space="0" w:color="2E74B5"/>
              <w:left w:val="single" w:sz="4" w:space="0" w:color="2E74B5"/>
              <w:bottom w:val="single" w:sz="4" w:space="0" w:color="2E74B5"/>
              <w:right w:val="single" w:sz="4" w:space="0" w:color="2E74B5"/>
            </w:tcBorders>
          </w:tcPr>
          <w:p w14:paraId="13369B5A" w14:textId="77777777" w:rsidR="00AC3E5D" w:rsidRPr="009372AD" w:rsidRDefault="00AC3E5D" w:rsidP="001B79C4">
            <w:pPr>
              <w:jc w:val="both"/>
              <w:rPr>
                <w:rFonts w:cs="Times New Roman"/>
                <w:szCs w:val="24"/>
              </w:rPr>
            </w:pPr>
          </w:p>
        </w:tc>
      </w:tr>
      <w:tr w:rsidR="00AC3E5D" w:rsidRPr="00660ABB" w14:paraId="7DECE667"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2A96548"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ERR:20</w:t>
            </w:r>
          </w:p>
          <w:p w14:paraId="179F7631"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B85F304"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3CC8C9A7" w14:textId="77777777" w:rsidR="00AC3E5D" w:rsidRPr="009372AD" w:rsidRDefault="00AC3E5D" w:rsidP="001B79C4">
            <w:pPr>
              <w:jc w:val="both"/>
              <w:rPr>
                <w:rFonts w:cs="Times New Roman"/>
                <w:szCs w:val="24"/>
              </w:rPr>
            </w:pPr>
          </w:p>
        </w:tc>
      </w:tr>
      <w:tr w:rsidR="007A0AE7" w:rsidRPr="00660ABB" w14:paraId="054B19F7"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900B198" w14:textId="0B7F2735" w:rsidR="007A0AE7" w:rsidRDefault="007A0AE7" w:rsidP="001B79C4">
            <w:pPr>
              <w:autoSpaceDE w:val="0"/>
              <w:autoSpaceDN w:val="0"/>
              <w:adjustRightInd w:val="0"/>
              <w:spacing w:after="0" w:line="240" w:lineRule="auto"/>
              <w:rPr>
                <w:rFonts w:eastAsia="Calibri" w:cs="Times New Roman"/>
                <w:szCs w:val="24"/>
              </w:rPr>
            </w:pPr>
            <w:r w:rsidRPr="007A0AE7">
              <w:rPr>
                <w:rFonts w:eastAsia="Calibri" w:cs="Times New Roman"/>
                <w:szCs w:val="24"/>
              </w:rPr>
              <w:t>ERR:60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AA9E85D" w14:textId="0B28CC7D" w:rsidR="007A0AE7" w:rsidRPr="002A5863" w:rsidRDefault="007A0AE7" w:rsidP="001B79C4">
            <w:pPr>
              <w:pStyle w:val="ListParagraph"/>
              <w:spacing w:after="0" w:line="240" w:lineRule="auto"/>
              <w:ind w:left="0"/>
            </w:pPr>
            <w:r w:rsidRPr="007A0AE7">
              <w:t>Chỉ được phép điều chỉnh hóa đơn cùng loại (Có mã / Không mã).</w:t>
            </w:r>
          </w:p>
        </w:tc>
        <w:tc>
          <w:tcPr>
            <w:tcW w:w="2515" w:type="dxa"/>
            <w:tcBorders>
              <w:top w:val="single" w:sz="4" w:space="0" w:color="2E74B5"/>
              <w:left w:val="single" w:sz="4" w:space="0" w:color="2E74B5"/>
              <w:bottom w:val="single" w:sz="4" w:space="0" w:color="2E74B5"/>
              <w:right w:val="single" w:sz="4" w:space="0" w:color="2E74B5"/>
            </w:tcBorders>
          </w:tcPr>
          <w:p w14:paraId="234410F4" w14:textId="77777777" w:rsidR="007A0AE7" w:rsidRPr="009372AD" w:rsidRDefault="007A0AE7" w:rsidP="001B79C4">
            <w:pPr>
              <w:jc w:val="both"/>
              <w:rPr>
                <w:rFonts w:cs="Times New Roman"/>
                <w:szCs w:val="24"/>
              </w:rPr>
            </w:pPr>
          </w:p>
        </w:tc>
      </w:tr>
      <w:tr w:rsidR="007A0AE7" w:rsidRPr="00660ABB" w14:paraId="3014C5DF"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F796BFA" w14:textId="0DA54ADE" w:rsidR="007A0AE7" w:rsidRDefault="007A0AE7" w:rsidP="001B79C4">
            <w:pPr>
              <w:autoSpaceDE w:val="0"/>
              <w:autoSpaceDN w:val="0"/>
              <w:adjustRightInd w:val="0"/>
              <w:spacing w:after="0" w:line="240" w:lineRule="auto"/>
              <w:rPr>
                <w:rFonts w:eastAsia="Calibri" w:cs="Times New Roman"/>
                <w:szCs w:val="24"/>
              </w:rPr>
            </w:pPr>
            <w:r w:rsidRPr="007A0AE7">
              <w:rPr>
                <w:rFonts w:eastAsia="Calibri" w:cs="Times New Roman"/>
                <w:szCs w:val="24"/>
              </w:rPr>
              <w:t>ERR:61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02FFF7B" w14:textId="4965FFD9" w:rsidR="007A0AE7" w:rsidRPr="002A5863" w:rsidRDefault="007A0AE7" w:rsidP="001B79C4">
            <w:pPr>
              <w:pStyle w:val="ListParagraph"/>
              <w:spacing w:after="0" w:line="240" w:lineRule="auto"/>
              <w:ind w:left="0"/>
            </w:pPr>
            <w:r w:rsidRPr="007A0AE7">
              <w:t>Chỉ được phép điều chỉnh hóa đơn cùng loại (HD GTGT / HD bán hàng...).</w:t>
            </w:r>
          </w:p>
        </w:tc>
        <w:tc>
          <w:tcPr>
            <w:tcW w:w="2515" w:type="dxa"/>
            <w:tcBorders>
              <w:top w:val="single" w:sz="4" w:space="0" w:color="2E74B5"/>
              <w:left w:val="single" w:sz="4" w:space="0" w:color="2E74B5"/>
              <w:bottom w:val="single" w:sz="4" w:space="0" w:color="2E74B5"/>
              <w:right w:val="single" w:sz="4" w:space="0" w:color="2E74B5"/>
            </w:tcBorders>
          </w:tcPr>
          <w:p w14:paraId="0C68EB3A" w14:textId="77777777" w:rsidR="007A0AE7" w:rsidRPr="009372AD" w:rsidRDefault="007A0AE7" w:rsidP="001B79C4">
            <w:pPr>
              <w:jc w:val="both"/>
              <w:rPr>
                <w:rFonts w:cs="Times New Roman"/>
                <w:szCs w:val="24"/>
              </w:rPr>
            </w:pPr>
          </w:p>
        </w:tc>
      </w:tr>
      <w:tr w:rsidR="007A0AE7" w:rsidRPr="00660ABB" w14:paraId="7CE25C81"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0EF5C6F" w14:textId="1228596B" w:rsidR="007A0AE7" w:rsidRDefault="007A0AE7" w:rsidP="001B79C4">
            <w:pPr>
              <w:autoSpaceDE w:val="0"/>
              <w:autoSpaceDN w:val="0"/>
              <w:adjustRightInd w:val="0"/>
              <w:spacing w:after="0" w:line="240" w:lineRule="auto"/>
              <w:rPr>
                <w:rFonts w:eastAsia="Calibri" w:cs="Times New Roman"/>
                <w:szCs w:val="24"/>
              </w:rPr>
            </w:pPr>
            <w:r w:rsidRPr="007A0AE7">
              <w:rPr>
                <w:rFonts w:eastAsia="Calibri" w:cs="Times New Roman"/>
                <w:szCs w:val="24"/>
              </w:rPr>
              <w:t>ERR:62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9B9E7B6" w14:textId="6E60EA02" w:rsidR="007A0AE7" w:rsidRPr="002A5863" w:rsidRDefault="007A0AE7" w:rsidP="001B79C4">
            <w:pPr>
              <w:pStyle w:val="ListParagraph"/>
              <w:spacing w:after="0" w:line="240" w:lineRule="auto"/>
              <w:ind w:left="0"/>
            </w:pPr>
            <w:r w:rsidRPr="007A0AE7">
              <w:t>Không được dùng không mã đăng ký gửi bảng tổng hợp thay thế, điều chỉnh các hóa đơn không mã gửi thông tin chi tiết.</w:t>
            </w:r>
          </w:p>
        </w:tc>
        <w:tc>
          <w:tcPr>
            <w:tcW w:w="2515" w:type="dxa"/>
            <w:tcBorders>
              <w:top w:val="single" w:sz="4" w:space="0" w:color="2E74B5"/>
              <w:left w:val="single" w:sz="4" w:space="0" w:color="2E74B5"/>
              <w:bottom w:val="single" w:sz="4" w:space="0" w:color="2E74B5"/>
              <w:right w:val="single" w:sz="4" w:space="0" w:color="2E74B5"/>
            </w:tcBorders>
          </w:tcPr>
          <w:p w14:paraId="4BFB25B5" w14:textId="77777777" w:rsidR="007A0AE7" w:rsidRPr="009372AD" w:rsidRDefault="007A0AE7" w:rsidP="001B79C4">
            <w:pPr>
              <w:jc w:val="both"/>
              <w:rPr>
                <w:rFonts w:cs="Times New Roman"/>
                <w:szCs w:val="24"/>
              </w:rPr>
            </w:pPr>
          </w:p>
        </w:tc>
      </w:tr>
      <w:tr w:rsidR="00AC3E5D" w:rsidRPr="00660ABB" w14:paraId="55F7A9A3"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044FFC5A"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chuỗi_hml_trả_về</w:t>
            </w:r>
          </w:p>
          <w:p w14:paraId="0B90B0C9"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8DAC950" w14:textId="77777777" w:rsidR="00AC3E5D" w:rsidRPr="004A4DD9" w:rsidRDefault="00AC3E5D" w:rsidP="001B79C4">
            <w:pPr>
              <w:jc w:val="both"/>
              <w:rPr>
                <w:rFonts w:cs="Times New Roman"/>
                <w:szCs w:val="24"/>
              </w:rPr>
            </w:pPr>
            <w:r w:rsidRPr="004A4DD9">
              <w:rPr>
                <w:rFonts w:cs="Times New Roman"/>
                <w:szCs w:val="24"/>
              </w:rPr>
              <w:lastRenderedPageBreak/>
              <w:t>Trả về chuỗi hml tương ứng với hóa đơn</w:t>
            </w:r>
            <w:r>
              <w:rPr>
                <w:rFonts w:cs="Times New Roman"/>
                <w:szCs w:val="24"/>
              </w:rPr>
              <w:t xml:space="preserve"> điều chỉnh nhưng chưa phát hành, ký số</w:t>
            </w:r>
          </w:p>
        </w:tc>
        <w:tc>
          <w:tcPr>
            <w:tcW w:w="2515" w:type="dxa"/>
            <w:tcBorders>
              <w:top w:val="single" w:sz="4" w:space="0" w:color="2E74B5"/>
              <w:left w:val="single" w:sz="4" w:space="0" w:color="2E74B5"/>
              <w:bottom w:val="single" w:sz="4" w:space="0" w:color="2E74B5"/>
              <w:right w:val="single" w:sz="4" w:space="0" w:color="2E74B5"/>
            </w:tcBorders>
          </w:tcPr>
          <w:p w14:paraId="0C69E80B" w14:textId="77777777" w:rsidR="00AC3E5D" w:rsidRPr="004A4DD9" w:rsidRDefault="00AC3E5D" w:rsidP="001B79C4">
            <w:pPr>
              <w:jc w:val="both"/>
              <w:rPr>
                <w:rFonts w:cs="Times New Roman"/>
                <w:szCs w:val="24"/>
              </w:rPr>
            </w:pPr>
            <w:r w:rsidRPr="004A4DD9">
              <w:rPr>
                <w:rFonts w:cs="Times New Roman"/>
                <w:szCs w:val="24"/>
              </w:rPr>
              <w:t>Trả về một hóa đơn dưới dạng html</w:t>
            </w:r>
          </w:p>
        </w:tc>
      </w:tr>
    </w:tbl>
    <w:p w14:paraId="1933C289" w14:textId="77777777" w:rsidR="00AC3E5D" w:rsidRDefault="00AC3E5D" w:rsidP="00AC3E5D">
      <w:pPr>
        <w:rPr>
          <w:lang w:eastAsia="x-none"/>
        </w:rPr>
      </w:pPr>
    </w:p>
    <w:p w14:paraId="71BABFF5" w14:textId="77777777" w:rsidR="00AC3E5D" w:rsidRDefault="00AC3E5D" w:rsidP="00AC3E5D">
      <w:pPr>
        <w:rPr>
          <w:b/>
          <w:u w:val="single"/>
        </w:rPr>
      </w:pPr>
      <w:r w:rsidRPr="00BA16A5">
        <w:rPr>
          <w:b/>
          <w:u w:val="single"/>
        </w:rPr>
        <w:t>Cấu trúc củ</w:t>
      </w:r>
      <w:r>
        <w:rPr>
          <w:b/>
          <w:u w:val="single"/>
        </w:rPr>
        <w:t>a xmlInv</w:t>
      </w:r>
      <w:r w:rsidRPr="00BA16A5">
        <w:rPr>
          <w:b/>
          <w:u w:val="single"/>
        </w:rPr>
        <w:t xml:space="preserve">Data (các trường </w:t>
      </w:r>
      <w:r w:rsidRPr="00BA16A5">
        <w:rPr>
          <w:b/>
          <w:color w:val="FF0000"/>
          <w:u w:val="single"/>
        </w:rPr>
        <w:t>*</w:t>
      </w:r>
      <w:r w:rsidRPr="00BA16A5">
        <w:rPr>
          <w:b/>
          <w:u w:val="single"/>
        </w:rPr>
        <w:t xml:space="preserve"> là bắt buộc):</w:t>
      </w:r>
    </w:p>
    <w:p w14:paraId="2463111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DieuChinhHD</w:t>
      </w:r>
      <w:r>
        <w:rPr>
          <w:rFonts w:ascii="Consolas" w:hAnsi="Consolas" w:cs="Consolas"/>
          <w:color w:val="0000FF"/>
          <w:sz w:val="19"/>
          <w:szCs w:val="19"/>
        </w:rPr>
        <w:t>&gt;</w:t>
      </w:r>
    </w:p>
    <w:p w14:paraId="079284C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color w:val="000000"/>
          <w:sz w:val="19"/>
          <w:szCs w:val="19"/>
        </w:rPr>
        <w:t>Fkey cua hoa don *</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1AFCAAB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Type</w:t>
      </w:r>
      <w:r>
        <w:rPr>
          <w:rFonts w:ascii="Consolas" w:hAnsi="Consolas" w:cs="Consolas"/>
          <w:color w:val="0000FF"/>
          <w:sz w:val="19"/>
          <w:szCs w:val="19"/>
        </w:rPr>
        <w:t>&gt;</w:t>
      </w:r>
      <w:r>
        <w:rPr>
          <w:rFonts w:ascii="Consolas" w:hAnsi="Consolas" w:cs="Consolas"/>
          <w:color w:val="000000"/>
          <w:sz w:val="19"/>
          <w:szCs w:val="19"/>
        </w:rPr>
        <w:t>Loại hóa đơn chỉnh sửa(int-mặc định lấy là 2)  2-Điều chỉnh tăng, 3-Điều chỉnh giảm, 4- Hóa đơn điều chỉnh thông tin</w:t>
      </w:r>
      <w:r>
        <w:rPr>
          <w:rFonts w:ascii="Consolas" w:hAnsi="Consolas" w:cs="Consolas"/>
          <w:color w:val="0000FF"/>
          <w:sz w:val="19"/>
          <w:szCs w:val="19"/>
        </w:rPr>
        <w:t>&lt;/</w:t>
      </w:r>
      <w:r>
        <w:rPr>
          <w:rFonts w:ascii="Consolas" w:hAnsi="Consolas" w:cs="Consolas"/>
          <w:color w:val="A31515"/>
          <w:sz w:val="19"/>
          <w:szCs w:val="19"/>
        </w:rPr>
        <w:t>Type</w:t>
      </w:r>
      <w:r>
        <w:rPr>
          <w:rFonts w:ascii="Consolas" w:hAnsi="Consolas" w:cs="Consolas"/>
          <w:color w:val="0000FF"/>
          <w:sz w:val="19"/>
          <w:szCs w:val="19"/>
        </w:rPr>
        <w:t>&gt;</w:t>
      </w:r>
    </w:p>
    <w:p w14:paraId="6A2D57C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 xml:space="preserve">&gt; </w:t>
      </w:r>
    </w:p>
    <w:p w14:paraId="688DB42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MHSo</w:t>
      </w:r>
      <w:r>
        <w:rPr>
          <w:rFonts w:ascii="Consolas" w:hAnsi="Consolas" w:cs="Consolas"/>
          <w:color w:val="0000FF"/>
          <w:sz w:val="19"/>
          <w:szCs w:val="19"/>
        </w:rPr>
        <w:t>&gt;</w:t>
      </w:r>
      <w:r>
        <w:rPr>
          <w:rFonts w:ascii="Consolas" w:hAnsi="Consolas" w:cs="Consolas"/>
          <w:color w:val="000000"/>
          <w:sz w:val="19"/>
          <w:szCs w:val="19"/>
        </w:rPr>
        <w:t>Mã hồ sơ</w:t>
      </w:r>
      <w:r>
        <w:rPr>
          <w:rFonts w:ascii="Consolas" w:hAnsi="Consolas" w:cs="Consolas"/>
          <w:color w:val="0000FF"/>
          <w:sz w:val="19"/>
          <w:szCs w:val="19"/>
        </w:rPr>
        <w:t>&lt;/</w:t>
      </w:r>
      <w:r>
        <w:rPr>
          <w:rFonts w:ascii="Consolas" w:hAnsi="Consolas" w:cs="Consolas"/>
          <w:color w:val="A31515"/>
          <w:sz w:val="19"/>
          <w:szCs w:val="19"/>
        </w:rPr>
        <w:t>MHSo</w:t>
      </w:r>
      <w:r>
        <w:rPr>
          <w:rFonts w:ascii="Consolas" w:hAnsi="Consolas" w:cs="Consolas"/>
          <w:color w:val="0000FF"/>
          <w:sz w:val="19"/>
          <w:szCs w:val="19"/>
        </w:rPr>
        <w:t>&gt;</w:t>
      </w:r>
    </w:p>
    <w:p w14:paraId="1F4518D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SBKe</w:t>
      </w:r>
      <w:r>
        <w:rPr>
          <w:rFonts w:ascii="Consolas" w:hAnsi="Consolas" w:cs="Consolas"/>
          <w:color w:val="0000FF"/>
          <w:sz w:val="19"/>
          <w:szCs w:val="19"/>
        </w:rPr>
        <w:t>&gt;</w:t>
      </w:r>
      <w:r>
        <w:rPr>
          <w:rFonts w:ascii="Consolas" w:hAnsi="Consolas" w:cs="Consolas"/>
          <w:color w:val="000000"/>
          <w:sz w:val="19"/>
          <w:szCs w:val="19"/>
        </w:rPr>
        <w:t>Số bảng kê (Số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SBKe</w:t>
      </w:r>
      <w:r>
        <w:rPr>
          <w:rFonts w:ascii="Consolas" w:hAnsi="Consolas" w:cs="Consolas"/>
          <w:color w:val="0000FF"/>
          <w:sz w:val="19"/>
          <w:szCs w:val="19"/>
        </w:rPr>
        <w:t>&gt;</w:t>
      </w:r>
    </w:p>
    <w:p w14:paraId="38D7577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NBKe</w:t>
      </w:r>
      <w:r>
        <w:rPr>
          <w:rFonts w:ascii="Consolas" w:hAnsi="Consolas" w:cs="Consolas"/>
          <w:color w:val="0000FF"/>
          <w:sz w:val="19"/>
          <w:szCs w:val="19"/>
        </w:rPr>
        <w:t>&gt;</w:t>
      </w:r>
      <w:r>
        <w:rPr>
          <w:rFonts w:ascii="Consolas" w:hAnsi="Consolas" w:cs="Consolas"/>
          <w:color w:val="000000"/>
          <w:sz w:val="19"/>
          <w:szCs w:val="19"/>
        </w:rPr>
        <w:t>Ngày bảng kê (Ngày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NBKe</w:t>
      </w:r>
      <w:r>
        <w:rPr>
          <w:rFonts w:ascii="Consolas" w:hAnsi="Consolas" w:cs="Consolas"/>
          <w:color w:val="0000FF"/>
          <w:sz w:val="19"/>
          <w:szCs w:val="19"/>
        </w:rPr>
        <w:t>&gt;</w:t>
      </w:r>
    </w:p>
    <w:p w14:paraId="3844064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DVTTe</w:t>
      </w:r>
      <w:r>
        <w:rPr>
          <w:rFonts w:ascii="Consolas" w:hAnsi="Consolas" w:cs="Consolas"/>
          <w:color w:val="0000FF"/>
          <w:sz w:val="19"/>
          <w:szCs w:val="19"/>
        </w:rPr>
        <w:t>&gt;</w:t>
      </w:r>
      <w:r>
        <w:rPr>
          <w:rFonts w:ascii="Consolas" w:hAnsi="Consolas" w:cs="Consolas"/>
          <w:color w:val="000000"/>
          <w:sz w:val="19"/>
          <w:szCs w:val="19"/>
        </w:rPr>
        <w:t>Đơn vị tiền tệ *</w:t>
      </w:r>
      <w:r>
        <w:rPr>
          <w:rFonts w:ascii="Consolas" w:hAnsi="Consolas" w:cs="Consolas"/>
          <w:color w:val="0000FF"/>
          <w:sz w:val="19"/>
          <w:szCs w:val="19"/>
        </w:rPr>
        <w:t>&lt;/</w:t>
      </w:r>
      <w:r>
        <w:rPr>
          <w:rFonts w:ascii="Consolas" w:hAnsi="Consolas" w:cs="Consolas"/>
          <w:color w:val="A31515"/>
          <w:sz w:val="19"/>
          <w:szCs w:val="19"/>
        </w:rPr>
        <w:t>DVTTe</w:t>
      </w:r>
      <w:r>
        <w:rPr>
          <w:rFonts w:ascii="Consolas" w:hAnsi="Consolas" w:cs="Consolas"/>
          <w:color w:val="0000FF"/>
          <w:sz w:val="19"/>
          <w:szCs w:val="19"/>
        </w:rPr>
        <w:t>&gt;</w:t>
      </w:r>
    </w:p>
    <w:p w14:paraId="24B2215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TGia</w:t>
      </w:r>
      <w:r>
        <w:rPr>
          <w:rFonts w:ascii="Consolas" w:hAnsi="Consolas" w:cs="Consolas"/>
          <w:color w:val="0000FF"/>
          <w:sz w:val="19"/>
          <w:szCs w:val="19"/>
        </w:rPr>
        <w:t>&gt;</w:t>
      </w:r>
      <w:r>
        <w:rPr>
          <w:rFonts w:ascii="Consolas" w:hAnsi="Consolas" w:cs="Consolas"/>
          <w:color w:val="000000"/>
          <w:sz w:val="19"/>
          <w:szCs w:val="19"/>
        </w:rPr>
        <w:t>Tỷ giá (Bắt buộc (Trừ trường hợp Đơn vị tiền tệ là VND))</w:t>
      </w:r>
      <w:r>
        <w:rPr>
          <w:rFonts w:ascii="Consolas" w:hAnsi="Consolas" w:cs="Consolas"/>
          <w:color w:val="0000FF"/>
          <w:sz w:val="19"/>
          <w:szCs w:val="19"/>
        </w:rPr>
        <w:t>&lt;/</w:t>
      </w:r>
      <w:r>
        <w:rPr>
          <w:rFonts w:ascii="Consolas" w:hAnsi="Consolas" w:cs="Consolas"/>
          <w:color w:val="A31515"/>
          <w:sz w:val="19"/>
          <w:szCs w:val="19"/>
        </w:rPr>
        <w:t>TGia</w:t>
      </w:r>
      <w:r>
        <w:rPr>
          <w:rFonts w:ascii="Consolas" w:hAnsi="Consolas" w:cs="Consolas"/>
          <w:color w:val="0000FF"/>
          <w:sz w:val="19"/>
          <w:szCs w:val="19"/>
        </w:rPr>
        <w:t>&gt;</w:t>
      </w:r>
    </w:p>
    <w:p w14:paraId="60B60C5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HTTToan</w:t>
      </w:r>
      <w:r>
        <w:rPr>
          <w:rFonts w:ascii="Consolas" w:hAnsi="Consolas" w:cs="Consolas"/>
          <w:color w:val="0000FF"/>
          <w:sz w:val="19"/>
          <w:szCs w:val="19"/>
        </w:rPr>
        <w:t>&gt;</w:t>
      </w:r>
      <w:r>
        <w:rPr>
          <w:rFonts w:ascii="Consolas" w:hAnsi="Consolas" w:cs="Consolas"/>
          <w:color w:val="000000"/>
          <w:sz w:val="19"/>
          <w:szCs w:val="19"/>
        </w:rPr>
        <w:t xml:space="preserve">Hình thức thanh toán </w:t>
      </w:r>
      <w:r>
        <w:rPr>
          <w:rFonts w:ascii="Consolas" w:hAnsi="Consolas" w:cs="Consolas"/>
          <w:color w:val="0000FF"/>
          <w:sz w:val="19"/>
          <w:szCs w:val="19"/>
        </w:rPr>
        <w:t>&lt;/</w:t>
      </w:r>
      <w:r>
        <w:rPr>
          <w:rFonts w:ascii="Consolas" w:hAnsi="Consolas" w:cs="Consolas"/>
          <w:color w:val="A31515"/>
          <w:sz w:val="19"/>
          <w:szCs w:val="19"/>
        </w:rPr>
        <w:t>HTTToan</w:t>
      </w:r>
      <w:r>
        <w:rPr>
          <w:rFonts w:ascii="Consolas" w:hAnsi="Consolas" w:cs="Consolas"/>
          <w:color w:val="0000FF"/>
          <w:sz w:val="19"/>
          <w:szCs w:val="19"/>
        </w:rPr>
        <w:t>&gt;</w:t>
      </w:r>
    </w:p>
    <w:p w14:paraId="4304BB4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2792545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NDHDon</w:t>
      </w:r>
      <w:r>
        <w:rPr>
          <w:rFonts w:ascii="Consolas" w:hAnsi="Consolas" w:cs="Consolas"/>
          <w:color w:val="0000FF"/>
          <w:sz w:val="19"/>
          <w:szCs w:val="19"/>
        </w:rPr>
        <w:t>&gt;</w:t>
      </w:r>
    </w:p>
    <w:p w14:paraId="33B944A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NBan</w:t>
      </w:r>
      <w:r>
        <w:rPr>
          <w:rFonts w:ascii="Consolas" w:hAnsi="Consolas" w:cs="Consolas"/>
          <w:color w:val="0000FF"/>
          <w:sz w:val="19"/>
          <w:szCs w:val="19"/>
        </w:rPr>
        <w:t>&gt;</w:t>
      </w:r>
    </w:p>
    <w:p w14:paraId="658B67F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30219DB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Mã số thuế *</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14AC6DE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360099B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501521A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55B8AAE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28824D3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29D83DC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Fax</w:t>
      </w:r>
      <w:r>
        <w:rPr>
          <w:rFonts w:ascii="Consolas" w:hAnsi="Consolas" w:cs="Consolas"/>
          <w:color w:val="0000FF"/>
          <w:sz w:val="19"/>
          <w:szCs w:val="19"/>
        </w:rPr>
        <w:t>&gt;</w:t>
      </w:r>
      <w:r>
        <w:rPr>
          <w:rFonts w:ascii="Consolas" w:hAnsi="Consolas" w:cs="Consolas"/>
          <w:color w:val="000000"/>
          <w:sz w:val="19"/>
          <w:szCs w:val="19"/>
        </w:rPr>
        <w:t>Fax</w:t>
      </w:r>
      <w:r>
        <w:rPr>
          <w:rFonts w:ascii="Consolas" w:hAnsi="Consolas" w:cs="Consolas"/>
          <w:color w:val="0000FF"/>
          <w:sz w:val="19"/>
          <w:szCs w:val="19"/>
        </w:rPr>
        <w:t>&lt;/</w:t>
      </w:r>
      <w:r>
        <w:rPr>
          <w:rFonts w:ascii="Consolas" w:hAnsi="Consolas" w:cs="Consolas"/>
          <w:color w:val="A31515"/>
          <w:sz w:val="19"/>
          <w:szCs w:val="19"/>
        </w:rPr>
        <w:t>Fax</w:t>
      </w:r>
      <w:r>
        <w:rPr>
          <w:rFonts w:ascii="Consolas" w:hAnsi="Consolas" w:cs="Consolas"/>
          <w:color w:val="0000FF"/>
          <w:sz w:val="19"/>
          <w:szCs w:val="19"/>
        </w:rPr>
        <w:t>&gt;</w:t>
      </w:r>
    </w:p>
    <w:p w14:paraId="67C5A64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LDDNBo</w:t>
      </w:r>
      <w:r>
        <w:rPr>
          <w:rFonts w:ascii="Consolas" w:hAnsi="Consolas" w:cs="Consolas"/>
          <w:color w:val="0000FF"/>
          <w:sz w:val="19"/>
          <w:szCs w:val="19"/>
        </w:rPr>
        <w:t>&gt;</w:t>
      </w:r>
      <w:r>
        <w:rPr>
          <w:rFonts w:ascii="Consolas" w:hAnsi="Consolas" w:cs="Consolas"/>
          <w:color w:val="000000"/>
          <w:sz w:val="19"/>
          <w:szCs w:val="19"/>
        </w:rPr>
        <w:t>Lệnh điều động nội bộ (Bắt buộc đối với phiếu xuất kho vận chuyển nội bộ)</w:t>
      </w:r>
      <w:r>
        <w:rPr>
          <w:rFonts w:ascii="Consolas" w:hAnsi="Consolas" w:cs="Consolas"/>
          <w:color w:val="0000FF"/>
          <w:sz w:val="19"/>
          <w:szCs w:val="19"/>
        </w:rPr>
        <w:t>&lt;/</w:t>
      </w:r>
      <w:r>
        <w:rPr>
          <w:rFonts w:ascii="Consolas" w:hAnsi="Consolas" w:cs="Consolas"/>
          <w:color w:val="A31515"/>
          <w:sz w:val="19"/>
          <w:szCs w:val="19"/>
        </w:rPr>
        <w:t>LDDNBo</w:t>
      </w:r>
      <w:r>
        <w:rPr>
          <w:rFonts w:ascii="Consolas" w:hAnsi="Consolas" w:cs="Consolas"/>
          <w:color w:val="0000FF"/>
          <w:sz w:val="19"/>
          <w:szCs w:val="19"/>
        </w:rPr>
        <w:t>&gt;</w:t>
      </w:r>
    </w:p>
    <w:p w14:paraId="248895C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HDSo</w:t>
      </w:r>
      <w:r>
        <w:rPr>
          <w:rFonts w:ascii="Consolas" w:hAnsi="Consolas" w:cs="Consolas"/>
          <w:color w:val="0000FF"/>
          <w:sz w:val="19"/>
          <w:szCs w:val="19"/>
        </w:rPr>
        <w:t>&gt;</w:t>
      </w:r>
      <w:r>
        <w:rPr>
          <w:rFonts w:ascii="Consolas" w:hAnsi="Consolas" w:cs="Consolas"/>
          <w:color w:val="000000"/>
          <w:sz w:val="19"/>
          <w:szCs w:val="19"/>
        </w:rPr>
        <w:t>Hợp đồng số (Hợp đồng vận chuyển) (phiếu xuất kho vận chuyển nội bộ)</w:t>
      </w:r>
      <w:r>
        <w:rPr>
          <w:rFonts w:ascii="Consolas" w:hAnsi="Consolas" w:cs="Consolas"/>
          <w:color w:val="0000FF"/>
          <w:sz w:val="19"/>
          <w:szCs w:val="19"/>
        </w:rPr>
        <w:t>&lt;/</w:t>
      </w:r>
      <w:r>
        <w:rPr>
          <w:rFonts w:ascii="Consolas" w:hAnsi="Consolas" w:cs="Consolas"/>
          <w:color w:val="A31515"/>
          <w:sz w:val="19"/>
          <w:szCs w:val="19"/>
        </w:rPr>
        <w:t>HDSo</w:t>
      </w:r>
      <w:r>
        <w:rPr>
          <w:rFonts w:ascii="Consolas" w:hAnsi="Consolas" w:cs="Consolas"/>
          <w:color w:val="0000FF"/>
          <w:sz w:val="19"/>
          <w:szCs w:val="19"/>
        </w:rPr>
        <w:t>&gt;</w:t>
      </w:r>
    </w:p>
    <w:p w14:paraId="26E6148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HVTNXHang</w:t>
      </w:r>
      <w:r>
        <w:rPr>
          <w:rFonts w:ascii="Consolas" w:hAnsi="Consolas" w:cs="Consolas"/>
          <w:color w:val="0000FF"/>
          <w:sz w:val="19"/>
          <w:szCs w:val="19"/>
        </w:rPr>
        <w:t>&gt;</w:t>
      </w:r>
      <w:r>
        <w:rPr>
          <w:rFonts w:ascii="Consolas" w:hAnsi="Consolas" w:cs="Consolas"/>
          <w:color w:val="000000"/>
          <w:sz w:val="19"/>
          <w:szCs w:val="19"/>
        </w:rPr>
        <w:t>Họ và tên người xuất hàng (phiếu xuất kho vận chuyển nội bộ)</w:t>
      </w:r>
      <w:r>
        <w:rPr>
          <w:rFonts w:ascii="Consolas" w:hAnsi="Consolas" w:cs="Consolas"/>
          <w:color w:val="0000FF"/>
          <w:sz w:val="19"/>
          <w:szCs w:val="19"/>
        </w:rPr>
        <w:t>&lt;/</w:t>
      </w:r>
      <w:r>
        <w:rPr>
          <w:rFonts w:ascii="Consolas" w:hAnsi="Consolas" w:cs="Consolas"/>
          <w:color w:val="A31515"/>
          <w:sz w:val="19"/>
          <w:szCs w:val="19"/>
        </w:rPr>
        <w:t>HVTNXHang</w:t>
      </w:r>
      <w:r>
        <w:rPr>
          <w:rFonts w:ascii="Consolas" w:hAnsi="Consolas" w:cs="Consolas"/>
          <w:color w:val="0000FF"/>
          <w:sz w:val="19"/>
          <w:szCs w:val="19"/>
        </w:rPr>
        <w:t>&gt;</w:t>
      </w:r>
    </w:p>
    <w:p w14:paraId="63ADA1A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TNVChuyen</w:t>
      </w:r>
      <w:r>
        <w:rPr>
          <w:rFonts w:ascii="Consolas" w:hAnsi="Consolas" w:cs="Consolas"/>
          <w:color w:val="0000FF"/>
          <w:sz w:val="19"/>
          <w:szCs w:val="19"/>
        </w:rPr>
        <w:t>&gt;</w:t>
      </w:r>
      <w:r>
        <w:rPr>
          <w:rFonts w:ascii="Consolas" w:hAnsi="Consolas" w:cs="Consolas"/>
          <w:color w:val="000000"/>
          <w:sz w:val="19"/>
          <w:szCs w:val="19"/>
        </w:rPr>
        <w:t>Tên người vận chuyển (phiếu xuất kho)</w:t>
      </w:r>
      <w:r>
        <w:rPr>
          <w:rFonts w:ascii="Consolas" w:hAnsi="Consolas" w:cs="Consolas"/>
          <w:color w:val="0000FF"/>
          <w:sz w:val="19"/>
          <w:szCs w:val="19"/>
        </w:rPr>
        <w:t>&lt;/</w:t>
      </w:r>
      <w:r>
        <w:rPr>
          <w:rFonts w:ascii="Consolas" w:hAnsi="Consolas" w:cs="Consolas"/>
          <w:color w:val="A31515"/>
          <w:sz w:val="19"/>
          <w:szCs w:val="19"/>
        </w:rPr>
        <w:t>TNVChuyen</w:t>
      </w:r>
      <w:r>
        <w:rPr>
          <w:rFonts w:ascii="Consolas" w:hAnsi="Consolas" w:cs="Consolas"/>
          <w:color w:val="0000FF"/>
          <w:sz w:val="19"/>
          <w:szCs w:val="19"/>
        </w:rPr>
        <w:t>&gt;</w:t>
      </w:r>
    </w:p>
    <w:p w14:paraId="172083F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PTVChuyen</w:t>
      </w:r>
      <w:r>
        <w:rPr>
          <w:rFonts w:ascii="Consolas" w:hAnsi="Consolas" w:cs="Consolas"/>
          <w:color w:val="0000FF"/>
          <w:sz w:val="19"/>
          <w:szCs w:val="19"/>
        </w:rPr>
        <w:t>&gt;</w:t>
      </w:r>
      <w:r>
        <w:rPr>
          <w:rFonts w:ascii="Consolas" w:hAnsi="Consolas" w:cs="Consolas"/>
          <w:color w:val="000000"/>
          <w:sz w:val="19"/>
          <w:szCs w:val="19"/>
        </w:rPr>
        <w:t>Phương tiện vận chuyển (Bắt buộc đối với phiếu xuất kho)</w:t>
      </w:r>
      <w:r>
        <w:rPr>
          <w:rFonts w:ascii="Consolas" w:hAnsi="Consolas" w:cs="Consolas"/>
          <w:color w:val="0000FF"/>
          <w:sz w:val="19"/>
          <w:szCs w:val="19"/>
        </w:rPr>
        <w:t>&lt;/</w:t>
      </w:r>
      <w:r>
        <w:rPr>
          <w:rFonts w:ascii="Consolas" w:hAnsi="Consolas" w:cs="Consolas"/>
          <w:color w:val="A31515"/>
          <w:sz w:val="19"/>
          <w:szCs w:val="19"/>
        </w:rPr>
        <w:t>PTVChuyen</w:t>
      </w:r>
      <w:r>
        <w:rPr>
          <w:rFonts w:ascii="Consolas" w:hAnsi="Consolas" w:cs="Consolas"/>
          <w:color w:val="0000FF"/>
          <w:sz w:val="19"/>
          <w:szCs w:val="19"/>
        </w:rPr>
        <w:t>&gt;</w:t>
      </w:r>
    </w:p>
    <w:p w14:paraId="5573D9A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HDKTSo</w:t>
      </w:r>
      <w:r>
        <w:rPr>
          <w:rFonts w:ascii="Consolas" w:hAnsi="Consolas" w:cs="Consolas"/>
          <w:color w:val="0000FF"/>
          <w:sz w:val="19"/>
          <w:szCs w:val="19"/>
        </w:rPr>
        <w:t>&gt;</w:t>
      </w:r>
      <w:r>
        <w:rPr>
          <w:rFonts w:ascii="Consolas" w:hAnsi="Consolas" w:cs="Consolas"/>
          <w:color w:val="000000"/>
          <w:sz w:val="19"/>
          <w:szCs w:val="19"/>
        </w:rPr>
        <w:t>Hợp đồng kinh tế số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HDKTSo</w:t>
      </w:r>
      <w:r>
        <w:rPr>
          <w:rFonts w:ascii="Consolas" w:hAnsi="Consolas" w:cs="Consolas"/>
          <w:color w:val="0000FF"/>
          <w:sz w:val="19"/>
          <w:szCs w:val="19"/>
        </w:rPr>
        <w:t>&gt;</w:t>
      </w:r>
    </w:p>
    <w:p w14:paraId="5871884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HDKTNgay</w:t>
      </w:r>
      <w:r>
        <w:rPr>
          <w:rFonts w:ascii="Consolas" w:hAnsi="Consolas" w:cs="Consolas"/>
          <w:color w:val="0000FF"/>
          <w:sz w:val="19"/>
          <w:szCs w:val="19"/>
        </w:rPr>
        <w:t>&gt;</w:t>
      </w:r>
      <w:r>
        <w:rPr>
          <w:rFonts w:ascii="Consolas" w:hAnsi="Consolas" w:cs="Consolas"/>
          <w:color w:val="000000"/>
          <w:sz w:val="19"/>
          <w:szCs w:val="19"/>
        </w:rPr>
        <w:t>Hợp đồng kinh tế ngày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HDKTNgay</w:t>
      </w:r>
      <w:r>
        <w:rPr>
          <w:rFonts w:ascii="Consolas" w:hAnsi="Consolas" w:cs="Consolas"/>
          <w:color w:val="0000FF"/>
          <w:sz w:val="19"/>
          <w:szCs w:val="19"/>
        </w:rPr>
        <w:t>&gt;</w:t>
      </w:r>
    </w:p>
    <w:p w14:paraId="1684DC0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NBan</w:t>
      </w:r>
      <w:r>
        <w:rPr>
          <w:rFonts w:ascii="Consolas" w:hAnsi="Consolas" w:cs="Consolas"/>
          <w:color w:val="0000FF"/>
          <w:sz w:val="19"/>
          <w:szCs w:val="19"/>
        </w:rPr>
        <w:t>&gt;</w:t>
      </w:r>
    </w:p>
    <w:p w14:paraId="01F933F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NMua</w:t>
      </w:r>
      <w:r>
        <w:rPr>
          <w:rFonts w:ascii="Consolas" w:hAnsi="Consolas" w:cs="Consolas"/>
          <w:color w:val="0000FF"/>
          <w:sz w:val="19"/>
          <w:szCs w:val="19"/>
        </w:rPr>
        <w:t>&gt;</w:t>
      </w:r>
    </w:p>
    <w:p w14:paraId="504C1CA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12F4A8F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Mã số thuế (Bắt buộc nếu có)</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4F02B1D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356E7CF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MKHang</w:t>
      </w:r>
      <w:r>
        <w:rPr>
          <w:rFonts w:ascii="Consolas" w:hAnsi="Consolas" w:cs="Consolas"/>
          <w:color w:val="0000FF"/>
          <w:sz w:val="19"/>
          <w:szCs w:val="19"/>
        </w:rPr>
        <w:t>&gt;</w:t>
      </w:r>
      <w:r>
        <w:rPr>
          <w:rFonts w:ascii="Consolas" w:hAnsi="Consolas" w:cs="Consolas"/>
          <w:color w:val="000000"/>
          <w:sz w:val="19"/>
          <w:szCs w:val="19"/>
        </w:rPr>
        <w:t>Mã khách hàng</w:t>
      </w:r>
      <w:r>
        <w:rPr>
          <w:rFonts w:ascii="Consolas" w:hAnsi="Consolas" w:cs="Consolas"/>
          <w:color w:val="0000FF"/>
          <w:sz w:val="19"/>
          <w:szCs w:val="19"/>
        </w:rPr>
        <w:t>&lt;/</w:t>
      </w:r>
      <w:r>
        <w:rPr>
          <w:rFonts w:ascii="Consolas" w:hAnsi="Consolas" w:cs="Consolas"/>
          <w:color w:val="A31515"/>
          <w:sz w:val="19"/>
          <w:szCs w:val="19"/>
        </w:rPr>
        <w:t>MKHang</w:t>
      </w:r>
      <w:r>
        <w:rPr>
          <w:rFonts w:ascii="Consolas" w:hAnsi="Consolas" w:cs="Consolas"/>
          <w:color w:val="0000FF"/>
          <w:sz w:val="19"/>
          <w:szCs w:val="19"/>
        </w:rPr>
        <w:t>&gt;</w:t>
      </w:r>
    </w:p>
    <w:p w14:paraId="6ABC2DF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503B9B8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19CAFC4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HVTNMHang</w:t>
      </w:r>
      <w:r>
        <w:rPr>
          <w:rFonts w:ascii="Consolas" w:hAnsi="Consolas" w:cs="Consolas"/>
          <w:color w:val="0000FF"/>
          <w:sz w:val="19"/>
          <w:szCs w:val="19"/>
        </w:rPr>
        <w:t>&gt;</w:t>
      </w:r>
      <w:r>
        <w:rPr>
          <w:rFonts w:ascii="Consolas" w:hAnsi="Consolas" w:cs="Consolas"/>
          <w:color w:val="000000"/>
          <w:sz w:val="19"/>
          <w:szCs w:val="19"/>
        </w:rPr>
        <w:t>Họ và tên người mua hàng</w:t>
      </w:r>
      <w:r>
        <w:rPr>
          <w:rFonts w:ascii="Consolas" w:hAnsi="Consolas" w:cs="Consolas"/>
          <w:color w:val="0000FF"/>
          <w:sz w:val="19"/>
          <w:szCs w:val="19"/>
        </w:rPr>
        <w:t>&lt;/</w:t>
      </w:r>
      <w:r>
        <w:rPr>
          <w:rFonts w:ascii="Consolas" w:hAnsi="Consolas" w:cs="Consolas"/>
          <w:color w:val="A31515"/>
          <w:sz w:val="19"/>
          <w:szCs w:val="19"/>
        </w:rPr>
        <w:t>HVTNMHang</w:t>
      </w:r>
      <w:r>
        <w:rPr>
          <w:rFonts w:ascii="Consolas" w:hAnsi="Consolas" w:cs="Consolas"/>
          <w:color w:val="0000FF"/>
          <w:sz w:val="19"/>
          <w:szCs w:val="19"/>
        </w:rPr>
        <w:t>&gt;</w:t>
      </w:r>
    </w:p>
    <w:p w14:paraId="1B3D5FB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1C8E28E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14C4FB7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HVTNNHang</w:t>
      </w:r>
      <w:r>
        <w:rPr>
          <w:rFonts w:ascii="Consolas" w:hAnsi="Consolas" w:cs="Consolas"/>
          <w:color w:val="0000FF"/>
          <w:sz w:val="19"/>
          <w:szCs w:val="19"/>
        </w:rPr>
        <w:t>&gt;</w:t>
      </w:r>
      <w:r>
        <w:rPr>
          <w:rFonts w:ascii="Consolas" w:hAnsi="Consolas" w:cs="Consolas"/>
          <w:color w:val="000000"/>
          <w:sz w:val="19"/>
          <w:szCs w:val="19"/>
        </w:rPr>
        <w:t>Họ và tên người nhận hàng (phiếu xuất kho)</w:t>
      </w:r>
      <w:r>
        <w:rPr>
          <w:rFonts w:ascii="Consolas" w:hAnsi="Consolas" w:cs="Consolas"/>
          <w:color w:val="0000FF"/>
          <w:sz w:val="19"/>
          <w:szCs w:val="19"/>
        </w:rPr>
        <w:t>&lt;/</w:t>
      </w:r>
      <w:r>
        <w:rPr>
          <w:rFonts w:ascii="Consolas" w:hAnsi="Consolas" w:cs="Consolas"/>
          <w:color w:val="A31515"/>
          <w:sz w:val="19"/>
          <w:szCs w:val="19"/>
        </w:rPr>
        <w:t>HVTNNHang</w:t>
      </w:r>
      <w:r>
        <w:rPr>
          <w:rFonts w:ascii="Consolas" w:hAnsi="Consolas" w:cs="Consolas"/>
          <w:color w:val="0000FF"/>
          <w:sz w:val="19"/>
          <w:szCs w:val="19"/>
        </w:rPr>
        <w:t>&gt;</w:t>
      </w:r>
    </w:p>
    <w:p w14:paraId="63EEF4B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NMua</w:t>
      </w:r>
      <w:r>
        <w:rPr>
          <w:rFonts w:ascii="Consolas" w:hAnsi="Consolas" w:cs="Consolas"/>
          <w:color w:val="0000FF"/>
          <w:sz w:val="19"/>
          <w:szCs w:val="19"/>
        </w:rPr>
        <w:t>&gt;</w:t>
      </w:r>
    </w:p>
    <w:p w14:paraId="612FFCE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DSHHDVu</w:t>
      </w:r>
      <w:r>
        <w:rPr>
          <w:rFonts w:ascii="Consolas" w:hAnsi="Consolas" w:cs="Consolas"/>
          <w:color w:val="0000FF"/>
          <w:sz w:val="19"/>
          <w:szCs w:val="19"/>
        </w:rPr>
        <w:t>&gt;</w:t>
      </w:r>
    </w:p>
    <w:p w14:paraId="0907237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71E90A8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TChat</w:t>
      </w:r>
      <w:r>
        <w:rPr>
          <w:rFonts w:ascii="Consolas" w:hAnsi="Consolas" w:cs="Consolas"/>
          <w:color w:val="0000FF"/>
          <w:sz w:val="19"/>
          <w:szCs w:val="19"/>
        </w:rPr>
        <w:t>&gt;</w:t>
      </w:r>
      <w:r>
        <w:rPr>
          <w:rFonts w:ascii="Consolas" w:hAnsi="Consolas" w:cs="Consolas"/>
          <w:color w:val="000000"/>
          <w:sz w:val="19"/>
          <w:szCs w:val="19"/>
        </w:rPr>
        <w:t>Tính chất * (1-Hàng hóa, dịch vụ; 2-Khuyến mại; 3-Chiết khấu thương mại (trong trường hợp muốn thể hiện thông tin chiết khấu theo dòng); 4-Ghi chú/diễn giải)</w:t>
      </w:r>
      <w:r>
        <w:rPr>
          <w:rFonts w:ascii="Consolas" w:hAnsi="Consolas" w:cs="Consolas"/>
          <w:color w:val="0000FF"/>
          <w:sz w:val="19"/>
          <w:szCs w:val="19"/>
        </w:rPr>
        <w:t>&lt;/</w:t>
      </w:r>
      <w:r>
        <w:rPr>
          <w:rFonts w:ascii="Consolas" w:hAnsi="Consolas" w:cs="Consolas"/>
          <w:color w:val="A31515"/>
          <w:sz w:val="19"/>
          <w:szCs w:val="19"/>
        </w:rPr>
        <w:t>TChat</w:t>
      </w:r>
      <w:r>
        <w:rPr>
          <w:rFonts w:ascii="Consolas" w:hAnsi="Consolas" w:cs="Consolas"/>
          <w:color w:val="0000FF"/>
          <w:sz w:val="19"/>
          <w:szCs w:val="19"/>
        </w:rPr>
        <w:t>&gt;</w:t>
      </w:r>
    </w:p>
    <w:p w14:paraId="1446165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STT</w:t>
      </w:r>
      <w:r>
        <w:rPr>
          <w:rFonts w:ascii="Consolas" w:hAnsi="Consolas" w:cs="Consolas"/>
          <w:color w:val="0000FF"/>
          <w:sz w:val="19"/>
          <w:szCs w:val="19"/>
        </w:rPr>
        <w:t>&gt;</w:t>
      </w:r>
      <w:r>
        <w:rPr>
          <w:rFonts w:ascii="Consolas" w:hAnsi="Consolas" w:cs="Consolas"/>
          <w:color w:val="000000"/>
          <w:sz w:val="19"/>
          <w:szCs w:val="19"/>
        </w:rPr>
        <w:t>Số thứ tự</w:t>
      </w:r>
      <w:r>
        <w:rPr>
          <w:rFonts w:ascii="Consolas" w:hAnsi="Consolas" w:cs="Consolas"/>
          <w:color w:val="0000FF"/>
          <w:sz w:val="19"/>
          <w:szCs w:val="19"/>
        </w:rPr>
        <w:t>&lt;/</w:t>
      </w:r>
      <w:r>
        <w:rPr>
          <w:rFonts w:ascii="Consolas" w:hAnsi="Consolas" w:cs="Consolas"/>
          <w:color w:val="A31515"/>
          <w:sz w:val="19"/>
          <w:szCs w:val="19"/>
        </w:rPr>
        <w:t>STT</w:t>
      </w:r>
      <w:r>
        <w:rPr>
          <w:rFonts w:ascii="Consolas" w:hAnsi="Consolas" w:cs="Consolas"/>
          <w:color w:val="0000FF"/>
          <w:sz w:val="19"/>
          <w:szCs w:val="19"/>
        </w:rPr>
        <w:t>&gt;</w:t>
      </w:r>
    </w:p>
    <w:p w14:paraId="5FD3E91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MHHDVu</w:t>
      </w:r>
      <w:r>
        <w:rPr>
          <w:rFonts w:ascii="Consolas" w:hAnsi="Consolas" w:cs="Consolas"/>
          <w:color w:val="0000FF"/>
          <w:sz w:val="19"/>
          <w:szCs w:val="19"/>
        </w:rPr>
        <w:t>&gt;</w:t>
      </w:r>
      <w:r>
        <w:rPr>
          <w:rFonts w:ascii="Consolas" w:hAnsi="Consolas" w:cs="Consolas"/>
          <w:color w:val="000000"/>
          <w:sz w:val="19"/>
          <w:szCs w:val="19"/>
        </w:rPr>
        <w:t>Mã hàng hóa, dịch vụ (Bắt buộc nếu có)</w:t>
      </w:r>
      <w:r>
        <w:rPr>
          <w:rFonts w:ascii="Consolas" w:hAnsi="Consolas" w:cs="Consolas"/>
          <w:color w:val="0000FF"/>
          <w:sz w:val="19"/>
          <w:szCs w:val="19"/>
        </w:rPr>
        <w:t>&lt;/</w:t>
      </w:r>
      <w:r>
        <w:rPr>
          <w:rFonts w:ascii="Consolas" w:hAnsi="Consolas" w:cs="Consolas"/>
          <w:color w:val="A31515"/>
          <w:sz w:val="19"/>
          <w:szCs w:val="19"/>
        </w:rPr>
        <w:t>MHHDVu</w:t>
      </w:r>
      <w:r>
        <w:rPr>
          <w:rFonts w:ascii="Consolas" w:hAnsi="Consolas" w:cs="Consolas"/>
          <w:color w:val="0000FF"/>
          <w:sz w:val="19"/>
          <w:szCs w:val="19"/>
        </w:rPr>
        <w:t>&gt;</w:t>
      </w:r>
    </w:p>
    <w:p w14:paraId="5FA1D6E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THHDVu</w:t>
      </w:r>
      <w:r>
        <w:rPr>
          <w:rFonts w:ascii="Consolas" w:hAnsi="Consolas" w:cs="Consolas"/>
          <w:color w:val="0000FF"/>
          <w:sz w:val="19"/>
          <w:szCs w:val="19"/>
        </w:rPr>
        <w:t>&gt;</w:t>
      </w:r>
      <w:r>
        <w:rPr>
          <w:rFonts w:ascii="Consolas" w:hAnsi="Consolas" w:cs="Consolas"/>
          <w:color w:val="000000"/>
          <w:sz w:val="19"/>
          <w:szCs w:val="19"/>
        </w:rPr>
        <w:t>Tên hàng hóa, dịch vụ *</w:t>
      </w:r>
      <w:r>
        <w:rPr>
          <w:rFonts w:ascii="Consolas" w:hAnsi="Consolas" w:cs="Consolas"/>
          <w:color w:val="0000FF"/>
          <w:sz w:val="19"/>
          <w:szCs w:val="19"/>
        </w:rPr>
        <w:t>&lt;/</w:t>
      </w:r>
      <w:r>
        <w:rPr>
          <w:rFonts w:ascii="Consolas" w:hAnsi="Consolas" w:cs="Consolas"/>
          <w:color w:val="A31515"/>
          <w:sz w:val="19"/>
          <w:szCs w:val="19"/>
        </w:rPr>
        <w:t>THHDVu</w:t>
      </w:r>
      <w:r>
        <w:rPr>
          <w:rFonts w:ascii="Consolas" w:hAnsi="Consolas" w:cs="Consolas"/>
          <w:color w:val="0000FF"/>
          <w:sz w:val="19"/>
          <w:szCs w:val="19"/>
        </w:rPr>
        <w:t>&gt;</w:t>
      </w:r>
    </w:p>
    <w:p w14:paraId="5EBDEA3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DVTinh</w:t>
      </w:r>
      <w:r>
        <w:rPr>
          <w:rFonts w:ascii="Consolas" w:hAnsi="Consolas" w:cs="Consolas"/>
          <w:color w:val="0000FF"/>
          <w:sz w:val="19"/>
          <w:szCs w:val="19"/>
        </w:rPr>
        <w:t>&gt;</w:t>
      </w:r>
      <w:r>
        <w:rPr>
          <w:rFonts w:ascii="Consolas" w:hAnsi="Consolas" w:cs="Consolas"/>
          <w:color w:val="000000"/>
          <w:sz w:val="19"/>
          <w:szCs w:val="19"/>
        </w:rPr>
        <w:t>Đơn vị tính (Bắt buộc nếu có)</w:t>
      </w:r>
      <w:r>
        <w:rPr>
          <w:rFonts w:ascii="Consolas" w:hAnsi="Consolas" w:cs="Consolas"/>
          <w:color w:val="0000FF"/>
          <w:sz w:val="19"/>
          <w:szCs w:val="19"/>
        </w:rPr>
        <w:t>&lt;/</w:t>
      </w:r>
      <w:r>
        <w:rPr>
          <w:rFonts w:ascii="Consolas" w:hAnsi="Consolas" w:cs="Consolas"/>
          <w:color w:val="A31515"/>
          <w:sz w:val="19"/>
          <w:szCs w:val="19"/>
        </w:rPr>
        <w:t>DVTinh</w:t>
      </w:r>
      <w:r>
        <w:rPr>
          <w:rFonts w:ascii="Consolas" w:hAnsi="Consolas" w:cs="Consolas"/>
          <w:color w:val="0000FF"/>
          <w:sz w:val="19"/>
          <w:szCs w:val="19"/>
        </w:rPr>
        <w:t>&gt;</w:t>
      </w:r>
    </w:p>
    <w:p w14:paraId="36CFA78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SLuong</w:t>
      </w:r>
      <w:r>
        <w:rPr>
          <w:rFonts w:ascii="Consolas" w:hAnsi="Consolas" w:cs="Consolas"/>
          <w:color w:val="0000FF"/>
          <w:sz w:val="19"/>
          <w:szCs w:val="19"/>
        </w:rPr>
        <w:t>&gt;</w:t>
      </w:r>
      <w:r>
        <w:rPr>
          <w:rFonts w:ascii="Consolas" w:hAnsi="Consolas" w:cs="Consolas"/>
          <w:color w:val="000000"/>
          <w:sz w:val="19"/>
          <w:szCs w:val="19"/>
        </w:rPr>
        <w:t>Số lượng (Bắt buộc nếu có)</w:t>
      </w:r>
      <w:r>
        <w:rPr>
          <w:rFonts w:ascii="Consolas" w:hAnsi="Consolas" w:cs="Consolas"/>
          <w:color w:val="0000FF"/>
          <w:sz w:val="19"/>
          <w:szCs w:val="19"/>
        </w:rPr>
        <w:t>&lt;/</w:t>
      </w:r>
      <w:r>
        <w:rPr>
          <w:rFonts w:ascii="Consolas" w:hAnsi="Consolas" w:cs="Consolas"/>
          <w:color w:val="A31515"/>
          <w:sz w:val="19"/>
          <w:szCs w:val="19"/>
        </w:rPr>
        <w:t>SLuong</w:t>
      </w:r>
      <w:r>
        <w:rPr>
          <w:rFonts w:ascii="Consolas" w:hAnsi="Consolas" w:cs="Consolas"/>
          <w:color w:val="0000FF"/>
          <w:sz w:val="19"/>
          <w:szCs w:val="19"/>
        </w:rPr>
        <w:t>&gt;</w:t>
      </w:r>
    </w:p>
    <w:p w14:paraId="575A0A6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DGia</w:t>
      </w:r>
      <w:r>
        <w:rPr>
          <w:rFonts w:ascii="Consolas" w:hAnsi="Consolas" w:cs="Consolas"/>
          <w:color w:val="0000FF"/>
          <w:sz w:val="19"/>
          <w:szCs w:val="19"/>
        </w:rPr>
        <w:t>&gt;</w:t>
      </w:r>
      <w:r>
        <w:rPr>
          <w:rFonts w:ascii="Consolas" w:hAnsi="Consolas" w:cs="Consolas"/>
          <w:color w:val="000000"/>
          <w:sz w:val="19"/>
          <w:szCs w:val="19"/>
        </w:rPr>
        <w:t>Đơn giá (Bắt buộc nếu có)</w:t>
      </w:r>
      <w:r>
        <w:rPr>
          <w:rFonts w:ascii="Consolas" w:hAnsi="Consolas" w:cs="Consolas"/>
          <w:color w:val="0000FF"/>
          <w:sz w:val="19"/>
          <w:szCs w:val="19"/>
        </w:rPr>
        <w:t>&lt;/</w:t>
      </w:r>
      <w:r>
        <w:rPr>
          <w:rFonts w:ascii="Consolas" w:hAnsi="Consolas" w:cs="Consolas"/>
          <w:color w:val="A31515"/>
          <w:sz w:val="19"/>
          <w:szCs w:val="19"/>
        </w:rPr>
        <w:t>DGia</w:t>
      </w:r>
      <w:r>
        <w:rPr>
          <w:rFonts w:ascii="Consolas" w:hAnsi="Consolas" w:cs="Consolas"/>
          <w:color w:val="0000FF"/>
          <w:sz w:val="19"/>
          <w:szCs w:val="19"/>
        </w:rPr>
        <w:t>&gt;</w:t>
      </w:r>
    </w:p>
    <w:p w14:paraId="344E0C0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TLCKhau</w:t>
      </w:r>
      <w:r>
        <w:rPr>
          <w:rFonts w:ascii="Consolas" w:hAnsi="Consolas" w:cs="Consolas"/>
          <w:color w:val="0000FF"/>
          <w:sz w:val="19"/>
          <w:szCs w:val="19"/>
        </w:rPr>
        <w:t>&gt;</w:t>
      </w:r>
      <w:r>
        <w:rPr>
          <w:rFonts w:ascii="Consolas" w:hAnsi="Consolas" w:cs="Consolas"/>
          <w:color w:val="000000"/>
          <w:sz w:val="19"/>
          <w:szCs w:val="19"/>
        </w:rPr>
        <w:t>Tỷ lệ % chiết khấu</w:t>
      </w:r>
      <w:r>
        <w:rPr>
          <w:rFonts w:ascii="Consolas" w:hAnsi="Consolas" w:cs="Consolas"/>
          <w:color w:val="0000FF"/>
          <w:sz w:val="19"/>
          <w:szCs w:val="19"/>
        </w:rPr>
        <w:t>&lt;/</w:t>
      </w:r>
      <w:r>
        <w:rPr>
          <w:rFonts w:ascii="Consolas" w:hAnsi="Consolas" w:cs="Consolas"/>
          <w:color w:val="A31515"/>
          <w:sz w:val="19"/>
          <w:szCs w:val="19"/>
        </w:rPr>
        <w:t>TLCKhau</w:t>
      </w:r>
      <w:r>
        <w:rPr>
          <w:rFonts w:ascii="Consolas" w:hAnsi="Consolas" w:cs="Consolas"/>
          <w:color w:val="0000FF"/>
          <w:sz w:val="19"/>
          <w:szCs w:val="19"/>
        </w:rPr>
        <w:t>&gt;</w:t>
      </w:r>
    </w:p>
    <w:p w14:paraId="312F3C2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STCKhau</w:t>
      </w:r>
      <w:r>
        <w:rPr>
          <w:rFonts w:ascii="Consolas" w:hAnsi="Consolas" w:cs="Consolas"/>
          <w:color w:val="0000FF"/>
          <w:sz w:val="19"/>
          <w:szCs w:val="19"/>
        </w:rPr>
        <w:t>&gt;</w:t>
      </w:r>
      <w:r>
        <w:rPr>
          <w:rFonts w:ascii="Consolas" w:hAnsi="Consolas" w:cs="Consolas"/>
          <w:color w:val="000000"/>
          <w:sz w:val="19"/>
          <w:szCs w:val="19"/>
        </w:rPr>
        <w:t xml:space="preserve">Số tiền chiết khấu </w:t>
      </w:r>
      <w:r>
        <w:rPr>
          <w:rFonts w:ascii="Consolas" w:hAnsi="Consolas" w:cs="Consolas"/>
          <w:color w:val="0000FF"/>
          <w:sz w:val="19"/>
          <w:szCs w:val="19"/>
        </w:rPr>
        <w:t>&lt;/</w:t>
      </w:r>
      <w:r>
        <w:rPr>
          <w:rFonts w:ascii="Consolas" w:hAnsi="Consolas" w:cs="Consolas"/>
          <w:color w:val="A31515"/>
          <w:sz w:val="19"/>
          <w:szCs w:val="19"/>
        </w:rPr>
        <w:t>STCKhau</w:t>
      </w:r>
      <w:r>
        <w:rPr>
          <w:rFonts w:ascii="Consolas" w:hAnsi="Consolas" w:cs="Consolas"/>
          <w:color w:val="0000FF"/>
          <w:sz w:val="19"/>
          <w:szCs w:val="19"/>
        </w:rPr>
        <w:t>&gt;</w:t>
      </w:r>
    </w:p>
    <w:p w14:paraId="7C22BFE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 - Bắt buộc trừ trường hợp TChat = 4</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5C294C7F" w14:textId="77777777" w:rsidR="00AC3E5D"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376891E8" w14:textId="77777777" w:rsidR="00AC3E5D" w:rsidRPr="00B62304"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r w:rsidRPr="00B62304">
        <w:rPr>
          <w:rFonts w:ascii="Consolas" w:hAnsi="Consolas" w:cs="Consolas"/>
          <w:sz w:val="19"/>
          <w:szCs w:val="19"/>
        </w:rPr>
        <w:t>Tiền thuế</w:t>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p>
    <w:p w14:paraId="41B24F1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sidRPr="00B62304">
        <w:rPr>
          <w:rFonts w:ascii="Consolas" w:hAnsi="Consolas" w:cs="Consolas"/>
          <w:color w:val="0000FF"/>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r w:rsidRPr="00B62304">
        <w:rPr>
          <w:rFonts w:ascii="Consolas" w:hAnsi="Consolas" w:cs="Consolas"/>
          <w:sz w:val="19"/>
          <w:szCs w:val="19"/>
        </w:rPr>
        <w:t>Tiền sau thuế</w:t>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p>
    <w:p w14:paraId="70910F1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07FC576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76B2861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TTruong</w:t>
      </w:r>
      <w:r>
        <w:rPr>
          <w:rFonts w:ascii="Consolas" w:hAnsi="Consolas" w:cs="Consolas"/>
          <w:color w:val="0000FF"/>
          <w:sz w:val="19"/>
          <w:szCs w:val="19"/>
        </w:rPr>
        <w:t>&gt;</w:t>
      </w:r>
      <w:r>
        <w:rPr>
          <w:rFonts w:ascii="Consolas" w:hAnsi="Consolas" w:cs="Consolas"/>
          <w:color w:val="000000"/>
          <w:sz w:val="19"/>
          <w:szCs w:val="19"/>
        </w:rPr>
        <w:t>Tên trường</w:t>
      </w:r>
      <w:r>
        <w:rPr>
          <w:rFonts w:ascii="Consolas" w:hAnsi="Consolas" w:cs="Consolas"/>
          <w:color w:val="0000FF"/>
          <w:sz w:val="19"/>
          <w:szCs w:val="19"/>
        </w:rPr>
        <w:t>&lt;/</w:t>
      </w:r>
      <w:r>
        <w:rPr>
          <w:rFonts w:ascii="Consolas" w:hAnsi="Consolas" w:cs="Consolas"/>
          <w:color w:val="A31515"/>
          <w:sz w:val="19"/>
          <w:szCs w:val="19"/>
        </w:rPr>
        <w:t>TTruong</w:t>
      </w:r>
      <w:r>
        <w:rPr>
          <w:rFonts w:ascii="Consolas" w:hAnsi="Consolas" w:cs="Consolas"/>
          <w:color w:val="0000FF"/>
          <w:sz w:val="19"/>
          <w:szCs w:val="19"/>
        </w:rPr>
        <w:t>&gt;</w:t>
      </w:r>
    </w:p>
    <w:p w14:paraId="39CF724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KDLieu</w:t>
      </w:r>
      <w:r>
        <w:rPr>
          <w:rFonts w:ascii="Consolas" w:hAnsi="Consolas" w:cs="Consolas"/>
          <w:color w:val="0000FF"/>
          <w:sz w:val="19"/>
          <w:szCs w:val="19"/>
        </w:rPr>
        <w:t>&gt;</w:t>
      </w:r>
      <w:r>
        <w:rPr>
          <w:rFonts w:ascii="Consolas" w:hAnsi="Consolas" w:cs="Consolas"/>
          <w:color w:val="000000"/>
          <w:sz w:val="19"/>
          <w:szCs w:val="19"/>
        </w:rPr>
        <w:t>Kiểu dữ liệu</w:t>
      </w:r>
      <w:r>
        <w:rPr>
          <w:rFonts w:ascii="Consolas" w:hAnsi="Consolas" w:cs="Consolas"/>
          <w:color w:val="0000FF"/>
          <w:sz w:val="19"/>
          <w:szCs w:val="19"/>
        </w:rPr>
        <w:t>&lt;/</w:t>
      </w:r>
      <w:r>
        <w:rPr>
          <w:rFonts w:ascii="Consolas" w:hAnsi="Consolas" w:cs="Consolas"/>
          <w:color w:val="A31515"/>
          <w:sz w:val="19"/>
          <w:szCs w:val="19"/>
        </w:rPr>
        <w:t>KDLieu</w:t>
      </w:r>
      <w:r>
        <w:rPr>
          <w:rFonts w:ascii="Consolas" w:hAnsi="Consolas" w:cs="Consolas"/>
          <w:color w:val="0000FF"/>
          <w:sz w:val="19"/>
          <w:szCs w:val="19"/>
        </w:rPr>
        <w:t>&gt;</w:t>
      </w:r>
    </w:p>
    <w:p w14:paraId="6660F2A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DLieu</w:t>
      </w:r>
      <w:r>
        <w:rPr>
          <w:rFonts w:ascii="Consolas" w:hAnsi="Consolas" w:cs="Consolas"/>
          <w:color w:val="0000FF"/>
          <w:sz w:val="19"/>
          <w:szCs w:val="19"/>
        </w:rPr>
        <w:t>&gt;</w:t>
      </w:r>
      <w:r>
        <w:rPr>
          <w:rFonts w:ascii="Consolas" w:hAnsi="Consolas" w:cs="Consolas"/>
          <w:color w:val="000000"/>
          <w:sz w:val="19"/>
          <w:szCs w:val="19"/>
        </w:rPr>
        <w:t>Dữ liệu</w:t>
      </w:r>
      <w:r>
        <w:rPr>
          <w:rFonts w:ascii="Consolas" w:hAnsi="Consolas" w:cs="Consolas"/>
          <w:color w:val="0000FF"/>
          <w:sz w:val="19"/>
          <w:szCs w:val="19"/>
        </w:rPr>
        <w:t>&lt;/</w:t>
      </w:r>
      <w:r>
        <w:rPr>
          <w:rFonts w:ascii="Consolas" w:hAnsi="Consolas" w:cs="Consolas"/>
          <w:color w:val="A31515"/>
          <w:sz w:val="19"/>
          <w:szCs w:val="19"/>
        </w:rPr>
        <w:t>DLieu</w:t>
      </w:r>
      <w:r>
        <w:rPr>
          <w:rFonts w:ascii="Consolas" w:hAnsi="Consolas" w:cs="Consolas"/>
          <w:color w:val="0000FF"/>
          <w:sz w:val="19"/>
          <w:szCs w:val="19"/>
        </w:rPr>
        <w:t>&gt;</w:t>
      </w:r>
    </w:p>
    <w:p w14:paraId="304AB69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3D4C376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2FF5E46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0748EF0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DSHHDVu</w:t>
      </w:r>
      <w:r>
        <w:rPr>
          <w:rFonts w:ascii="Consolas" w:hAnsi="Consolas" w:cs="Consolas"/>
          <w:color w:val="0000FF"/>
          <w:sz w:val="19"/>
          <w:szCs w:val="19"/>
        </w:rPr>
        <w:t>&gt;</w:t>
      </w:r>
    </w:p>
    <w:p w14:paraId="1407D48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TToan</w:t>
      </w:r>
      <w:r>
        <w:rPr>
          <w:rFonts w:ascii="Consolas" w:hAnsi="Consolas" w:cs="Consolas"/>
          <w:color w:val="0000FF"/>
          <w:sz w:val="19"/>
          <w:szCs w:val="19"/>
        </w:rPr>
        <w:t>&gt;</w:t>
      </w:r>
    </w:p>
    <w:p w14:paraId="0B716D8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 &lt;!--</w:t>
      </w:r>
      <w:r>
        <w:rPr>
          <w:rFonts w:ascii="Consolas" w:hAnsi="Consolas" w:cs="Consolas"/>
          <w:color w:val="008000"/>
          <w:sz w:val="19"/>
          <w:szCs w:val="19"/>
        </w:rPr>
        <w:t>sử dụng hóa đơn GTGT</w:t>
      </w:r>
      <w:r>
        <w:rPr>
          <w:rFonts w:ascii="Consolas" w:hAnsi="Consolas" w:cs="Consolas"/>
          <w:color w:val="0000FF"/>
          <w:sz w:val="19"/>
          <w:szCs w:val="19"/>
        </w:rPr>
        <w:t>--&gt;</w:t>
      </w:r>
    </w:p>
    <w:p w14:paraId="198495A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0E6D58C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13F34D2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77E3342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TThue</w:t>
      </w:r>
      <w:r>
        <w:rPr>
          <w:rFonts w:ascii="Consolas" w:hAnsi="Consolas" w:cs="Consolas"/>
          <w:color w:val="0000FF"/>
          <w:sz w:val="19"/>
          <w:szCs w:val="19"/>
        </w:rPr>
        <w:t>&gt;</w:t>
      </w:r>
      <w:r>
        <w:rPr>
          <w:rFonts w:ascii="Consolas" w:hAnsi="Consolas" w:cs="Consolas"/>
          <w:color w:val="000000"/>
          <w:sz w:val="19"/>
          <w:szCs w:val="19"/>
        </w:rPr>
        <w:t>Tiền thuế (Tiền thuế GTGT)</w:t>
      </w:r>
      <w:r>
        <w:rPr>
          <w:rFonts w:ascii="Consolas" w:hAnsi="Consolas" w:cs="Consolas"/>
          <w:color w:val="0000FF"/>
          <w:sz w:val="19"/>
          <w:szCs w:val="19"/>
        </w:rPr>
        <w:t>&lt;/</w:t>
      </w:r>
      <w:r>
        <w:rPr>
          <w:rFonts w:ascii="Consolas" w:hAnsi="Consolas" w:cs="Consolas"/>
          <w:color w:val="A31515"/>
          <w:sz w:val="19"/>
          <w:szCs w:val="19"/>
        </w:rPr>
        <w:t>TThue</w:t>
      </w:r>
      <w:r>
        <w:rPr>
          <w:rFonts w:ascii="Consolas" w:hAnsi="Consolas" w:cs="Consolas"/>
          <w:color w:val="0000FF"/>
          <w:sz w:val="19"/>
          <w:szCs w:val="19"/>
        </w:rPr>
        <w:t>&gt;</w:t>
      </w:r>
    </w:p>
    <w:p w14:paraId="62554A8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7D1844D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w:t>
      </w:r>
    </w:p>
    <w:p w14:paraId="2716410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TgTCThue</w:t>
      </w:r>
      <w:r>
        <w:rPr>
          <w:rFonts w:ascii="Consolas" w:hAnsi="Consolas" w:cs="Consolas"/>
          <w:color w:val="0000FF"/>
          <w:sz w:val="19"/>
          <w:szCs w:val="19"/>
        </w:rPr>
        <w:t>&gt;</w:t>
      </w:r>
      <w:r>
        <w:rPr>
          <w:rFonts w:ascii="Consolas" w:hAnsi="Consolas" w:cs="Consolas"/>
          <w:color w:val="000000"/>
          <w:sz w:val="19"/>
          <w:szCs w:val="19"/>
        </w:rPr>
        <w:t>Tổng tiền chưa thuế (Tổng cộng thành tiền chưa có thuế GTGT) (Bắt buộc với hóa đơn GTGT)</w:t>
      </w:r>
      <w:r>
        <w:rPr>
          <w:rFonts w:ascii="Consolas" w:hAnsi="Consolas" w:cs="Consolas"/>
          <w:color w:val="0000FF"/>
          <w:sz w:val="19"/>
          <w:szCs w:val="19"/>
        </w:rPr>
        <w:t>&lt;/</w:t>
      </w:r>
      <w:r>
        <w:rPr>
          <w:rFonts w:ascii="Consolas" w:hAnsi="Consolas" w:cs="Consolas"/>
          <w:color w:val="A31515"/>
          <w:sz w:val="19"/>
          <w:szCs w:val="19"/>
        </w:rPr>
        <w:t>TgTCThue</w:t>
      </w:r>
      <w:r>
        <w:rPr>
          <w:rFonts w:ascii="Consolas" w:hAnsi="Consolas" w:cs="Consolas"/>
          <w:color w:val="0000FF"/>
          <w:sz w:val="19"/>
          <w:szCs w:val="19"/>
        </w:rPr>
        <w:t>&gt;</w:t>
      </w:r>
    </w:p>
    <w:p w14:paraId="1BCA724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TgTThue</w:t>
      </w:r>
      <w:r>
        <w:rPr>
          <w:rFonts w:ascii="Consolas" w:hAnsi="Consolas" w:cs="Consolas"/>
          <w:color w:val="0000FF"/>
          <w:sz w:val="19"/>
          <w:szCs w:val="19"/>
        </w:rPr>
        <w:t>&gt;</w:t>
      </w:r>
      <w:r>
        <w:rPr>
          <w:rFonts w:ascii="Consolas" w:hAnsi="Consolas" w:cs="Consolas"/>
          <w:color w:val="000000"/>
          <w:sz w:val="19"/>
          <w:szCs w:val="19"/>
        </w:rPr>
        <w:t>Tổng tiền thuế (Tổng cộng tiền thuế GTGT) (Bắt buộc với hóa đơn GTGT)</w:t>
      </w:r>
      <w:r>
        <w:rPr>
          <w:rFonts w:ascii="Consolas" w:hAnsi="Consolas" w:cs="Consolas"/>
          <w:color w:val="0000FF"/>
          <w:sz w:val="19"/>
          <w:szCs w:val="19"/>
        </w:rPr>
        <w:t>&lt;/</w:t>
      </w:r>
      <w:r>
        <w:rPr>
          <w:rFonts w:ascii="Consolas" w:hAnsi="Consolas" w:cs="Consolas"/>
          <w:color w:val="A31515"/>
          <w:sz w:val="19"/>
          <w:szCs w:val="19"/>
        </w:rPr>
        <w:t>TgTThue</w:t>
      </w:r>
      <w:r>
        <w:rPr>
          <w:rFonts w:ascii="Consolas" w:hAnsi="Consolas" w:cs="Consolas"/>
          <w:color w:val="0000FF"/>
          <w:sz w:val="19"/>
          <w:szCs w:val="19"/>
        </w:rPr>
        <w:t>&gt;</w:t>
      </w:r>
    </w:p>
    <w:p w14:paraId="408DFBF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TTCKTMai</w:t>
      </w:r>
      <w:r>
        <w:rPr>
          <w:rFonts w:ascii="Consolas" w:hAnsi="Consolas" w:cs="Consolas"/>
          <w:color w:val="0000FF"/>
          <w:sz w:val="19"/>
          <w:szCs w:val="19"/>
        </w:rPr>
        <w:t>&gt;</w:t>
      </w:r>
      <w:r>
        <w:rPr>
          <w:rFonts w:ascii="Consolas" w:hAnsi="Consolas" w:cs="Consolas"/>
          <w:color w:val="000000"/>
          <w:sz w:val="19"/>
          <w:szCs w:val="19"/>
        </w:rPr>
        <w:t>Tổng tiền chiết khấu thương mại</w:t>
      </w:r>
      <w:r>
        <w:rPr>
          <w:rFonts w:ascii="Consolas" w:hAnsi="Consolas" w:cs="Consolas"/>
          <w:color w:val="0000FF"/>
          <w:sz w:val="19"/>
          <w:szCs w:val="19"/>
        </w:rPr>
        <w:t>&lt;/</w:t>
      </w:r>
      <w:r>
        <w:rPr>
          <w:rFonts w:ascii="Consolas" w:hAnsi="Consolas" w:cs="Consolas"/>
          <w:color w:val="A31515"/>
          <w:sz w:val="19"/>
          <w:szCs w:val="19"/>
        </w:rPr>
        <w:t>TTCKTMai</w:t>
      </w:r>
      <w:r>
        <w:rPr>
          <w:rFonts w:ascii="Consolas" w:hAnsi="Consolas" w:cs="Consolas"/>
          <w:color w:val="0000FF"/>
          <w:sz w:val="19"/>
          <w:szCs w:val="19"/>
        </w:rPr>
        <w:t>&gt;</w:t>
      </w:r>
    </w:p>
    <w:p w14:paraId="2208BA4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TgTTTBSo</w:t>
      </w:r>
      <w:r>
        <w:rPr>
          <w:rFonts w:ascii="Consolas" w:hAnsi="Consolas" w:cs="Consolas"/>
          <w:color w:val="0000FF"/>
          <w:sz w:val="19"/>
          <w:szCs w:val="19"/>
        </w:rPr>
        <w:t>&gt;</w:t>
      </w:r>
      <w:r>
        <w:rPr>
          <w:rFonts w:ascii="Consolas" w:hAnsi="Consolas" w:cs="Consolas"/>
          <w:color w:val="000000"/>
          <w:sz w:val="19"/>
          <w:szCs w:val="19"/>
        </w:rPr>
        <w:t>Tổng tiền thanh toán bằng số *</w:t>
      </w:r>
      <w:r>
        <w:rPr>
          <w:rFonts w:ascii="Consolas" w:hAnsi="Consolas" w:cs="Consolas"/>
          <w:color w:val="0000FF"/>
          <w:sz w:val="19"/>
          <w:szCs w:val="19"/>
        </w:rPr>
        <w:t>&lt;/</w:t>
      </w:r>
      <w:r>
        <w:rPr>
          <w:rFonts w:ascii="Consolas" w:hAnsi="Consolas" w:cs="Consolas"/>
          <w:color w:val="A31515"/>
          <w:sz w:val="19"/>
          <w:szCs w:val="19"/>
        </w:rPr>
        <w:t>TgTTTBSo</w:t>
      </w:r>
      <w:r>
        <w:rPr>
          <w:rFonts w:ascii="Consolas" w:hAnsi="Consolas" w:cs="Consolas"/>
          <w:color w:val="0000FF"/>
          <w:sz w:val="19"/>
          <w:szCs w:val="19"/>
        </w:rPr>
        <w:t>&gt;</w:t>
      </w:r>
    </w:p>
    <w:p w14:paraId="43DE22E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TgTTTBChu</w:t>
      </w:r>
      <w:r>
        <w:rPr>
          <w:rFonts w:ascii="Consolas" w:hAnsi="Consolas" w:cs="Consolas"/>
          <w:color w:val="0000FF"/>
          <w:sz w:val="19"/>
          <w:szCs w:val="19"/>
        </w:rPr>
        <w:t>&gt;</w:t>
      </w:r>
      <w:r>
        <w:rPr>
          <w:rFonts w:ascii="Consolas" w:hAnsi="Consolas" w:cs="Consolas"/>
          <w:color w:val="000000"/>
          <w:sz w:val="19"/>
          <w:szCs w:val="19"/>
        </w:rPr>
        <w:t>Tổng tiền thanh toán bằng chữ *</w:t>
      </w:r>
      <w:r>
        <w:rPr>
          <w:rFonts w:ascii="Consolas" w:hAnsi="Consolas" w:cs="Consolas"/>
          <w:color w:val="0000FF"/>
          <w:sz w:val="19"/>
          <w:szCs w:val="19"/>
        </w:rPr>
        <w:t>&lt;/</w:t>
      </w:r>
      <w:r>
        <w:rPr>
          <w:rFonts w:ascii="Consolas" w:hAnsi="Consolas" w:cs="Consolas"/>
          <w:color w:val="A31515"/>
          <w:sz w:val="19"/>
          <w:szCs w:val="19"/>
        </w:rPr>
        <w:t>TgTTTBChu</w:t>
      </w:r>
      <w:r>
        <w:rPr>
          <w:rFonts w:ascii="Consolas" w:hAnsi="Consolas" w:cs="Consolas"/>
          <w:color w:val="0000FF"/>
          <w:sz w:val="19"/>
          <w:szCs w:val="19"/>
        </w:rPr>
        <w:t>&gt;</w:t>
      </w:r>
    </w:p>
    <w:p w14:paraId="3BEF041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TToan</w:t>
      </w:r>
      <w:r>
        <w:rPr>
          <w:rFonts w:ascii="Consolas" w:hAnsi="Consolas" w:cs="Consolas"/>
          <w:color w:val="0000FF"/>
          <w:sz w:val="19"/>
          <w:szCs w:val="19"/>
        </w:rPr>
        <w:t>&gt;</w:t>
      </w:r>
    </w:p>
    <w:p w14:paraId="5B7BC07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NDHDon</w:t>
      </w:r>
      <w:r>
        <w:rPr>
          <w:rFonts w:ascii="Consolas" w:hAnsi="Consolas" w:cs="Consolas"/>
          <w:color w:val="0000FF"/>
          <w:sz w:val="19"/>
          <w:szCs w:val="19"/>
        </w:rPr>
        <w:t>&gt;</w:t>
      </w:r>
    </w:p>
    <w:p w14:paraId="3593693A" w14:textId="77777777" w:rsidR="00AC3E5D" w:rsidRPr="00BA16A5" w:rsidRDefault="00AC3E5D" w:rsidP="00AC3E5D">
      <w:pPr>
        <w:rPr>
          <w:b/>
          <w:u w:val="single"/>
        </w:rPr>
      </w:pPr>
      <w:r>
        <w:rPr>
          <w:rFonts w:ascii="Consolas" w:hAnsi="Consolas" w:cs="Consolas"/>
          <w:color w:val="0000FF"/>
          <w:sz w:val="19"/>
          <w:szCs w:val="19"/>
        </w:rPr>
        <w:t>&lt;/</w:t>
      </w:r>
      <w:r>
        <w:rPr>
          <w:rFonts w:ascii="Consolas" w:hAnsi="Consolas" w:cs="Consolas"/>
          <w:color w:val="A31515"/>
          <w:sz w:val="19"/>
          <w:szCs w:val="19"/>
        </w:rPr>
        <w:t>DieuChinhHD</w:t>
      </w:r>
      <w:r>
        <w:rPr>
          <w:rFonts w:ascii="Consolas" w:hAnsi="Consolas" w:cs="Consolas"/>
          <w:color w:val="0000FF"/>
          <w:sz w:val="19"/>
          <w:szCs w:val="19"/>
        </w:rPr>
        <w:t>&gt;</w:t>
      </w:r>
    </w:p>
    <w:p w14:paraId="7338A14C" w14:textId="77777777" w:rsidR="00AC3E5D" w:rsidRPr="007C7E60" w:rsidRDefault="00AC3E5D" w:rsidP="00AC3E5D">
      <w:pPr>
        <w:pStyle w:val="Heading3"/>
      </w:pPr>
      <w:bookmarkStart w:id="202" w:name="_Toc90309073"/>
      <w:r w:rsidRPr="007C7E60">
        <w:t>Thay thế hóa đơn</w:t>
      </w:r>
      <w:r>
        <w:t xml:space="preserve"> theo số hóa đơn truyền vào</w:t>
      </w:r>
      <w:bookmarkEnd w:id="202"/>
    </w:p>
    <w:p w14:paraId="5E90C889" w14:textId="77777777" w:rsidR="00AC3E5D" w:rsidRDefault="00AC3E5D" w:rsidP="00AC3E5D">
      <w:pPr>
        <w:rPr>
          <w:rFonts w:cs="Times New Roman"/>
          <w:szCs w:val="24"/>
        </w:rPr>
      </w:pPr>
      <w:r>
        <w:rPr>
          <w:rFonts w:cs="Times New Roman"/>
          <w:szCs w:val="24"/>
        </w:rPr>
        <w:t>URL</w:t>
      </w:r>
    </w:p>
    <w:p w14:paraId="736A0735" w14:textId="77777777" w:rsidR="00AC3E5D" w:rsidRPr="004A4DD9" w:rsidRDefault="00AC3E5D" w:rsidP="00AC3E5D">
      <w:pPr>
        <w:spacing w:after="0" w:line="240" w:lineRule="auto"/>
        <w:ind w:firstLine="720"/>
        <w:jc w:val="both"/>
        <w:rPr>
          <w:rFonts w:cs="Times New Roman"/>
          <w:szCs w:val="24"/>
        </w:rPr>
      </w:pPr>
      <w:r>
        <w:rPr>
          <w:rFonts w:eastAsia="Calibri" w:cs="Times New Roman"/>
          <w:szCs w:val="24"/>
        </w:rPr>
        <w:t>s</w:t>
      </w:r>
      <w:r w:rsidRPr="009372AD">
        <w:rPr>
          <w:rFonts w:eastAsia="Calibri" w:cs="Times New Roman"/>
          <w:szCs w:val="24"/>
        </w:rPr>
        <w:t xml:space="preserve">tring </w:t>
      </w:r>
      <w:r w:rsidRPr="00851D12">
        <w:rPr>
          <w:rFonts w:cs="Times New Roman"/>
          <w:b/>
          <w:color w:val="000000"/>
          <w:szCs w:val="24"/>
        </w:rPr>
        <w:t>ReplaceActionAssignedNo</w:t>
      </w:r>
      <w:r w:rsidRPr="00D16E25">
        <w:rPr>
          <w:rFonts w:eastAsia="Calibri" w:cs="Times New Roman"/>
          <w:szCs w:val="24"/>
        </w:rPr>
        <w:t>(</w:t>
      </w:r>
      <w:r w:rsidRPr="00D16E25">
        <w:rPr>
          <w:rFonts w:cs="Times New Roman"/>
          <w:szCs w:val="24"/>
        </w:rPr>
        <w:t>string Account, string ACpass, string xmlInvData, string username, string pass, string fkey, string Attachfile, int? convert, string pattern = null, string serial = null</w:t>
      </w:r>
      <w:r w:rsidRPr="00D16E25">
        <w:rPr>
          <w:rFonts w:eastAsia="Calibri" w:cs="Times New Roman"/>
          <w:szCs w:val="24"/>
        </w:rPr>
        <w:t>)</w:t>
      </w:r>
      <w:r w:rsidRPr="009372AD">
        <w:rPr>
          <w:rFonts w:eastAsia="Calibri" w:cs="Times New Roman"/>
          <w:szCs w:val="24"/>
        </w:rPr>
        <w:t>.</w:t>
      </w:r>
    </w:p>
    <w:p w14:paraId="45A37B7B" w14:textId="77777777" w:rsidR="00AC3E5D" w:rsidRPr="00593BE8" w:rsidRDefault="00AC3E5D" w:rsidP="00A75803">
      <w:pPr>
        <w:pStyle w:val="N"/>
      </w:pPr>
      <w:r w:rsidRPr="00593BE8">
        <w:t>DESCRIPTION</w:t>
      </w:r>
    </w:p>
    <w:p w14:paraId="2BC50802" w14:textId="77777777" w:rsidR="00AC3E5D" w:rsidRDefault="00AC3E5D" w:rsidP="00A75803">
      <w:pPr>
        <w:pStyle w:val="N"/>
      </w:pPr>
      <w:r>
        <w:tab/>
        <w:t>Đây là web service thực hiện thay thế hóa đơn cho phép truyền số hóa đơn</w:t>
      </w:r>
    </w:p>
    <w:p w14:paraId="40D104E6" w14:textId="77777777" w:rsidR="00AC3E5D" w:rsidRPr="00007702" w:rsidRDefault="00AC3E5D" w:rsidP="00A75803">
      <w:pPr>
        <w:pStyle w:val="N"/>
      </w:pPr>
      <w:r w:rsidRPr="00663B3E">
        <w:lastRenderedPageBreak/>
        <w:t>HTTP METHOD</w:t>
      </w:r>
    </w:p>
    <w:p w14:paraId="2DB5D308" w14:textId="77777777" w:rsidR="00AC3E5D" w:rsidRPr="00007702" w:rsidRDefault="00AC3E5D" w:rsidP="00A75803">
      <w:pPr>
        <w:pStyle w:val="N"/>
        <w:rPr>
          <w:b/>
        </w:rPr>
      </w:pPr>
      <w:r>
        <w:tab/>
      </w:r>
      <w:r w:rsidRPr="00610AFD">
        <w:t>POST</w:t>
      </w:r>
    </w:p>
    <w:p w14:paraId="336DADD4" w14:textId="77777777" w:rsidR="00AC3E5D" w:rsidRPr="00610AFD" w:rsidRDefault="00AC3E5D" w:rsidP="00A75803">
      <w:pPr>
        <w:pStyle w:val="N"/>
      </w:pPr>
      <w:r w:rsidRPr="00610AFD">
        <w:t>REQUEST BODY</w:t>
      </w:r>
    </w:p>
    <w:p w14:paraId="11B26247"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0371037B"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Account/ACPass</w:t>
      </w:r>
      <w:r w:rsidRPr="004720D2">
        <w:rPr>
          <w:rFonts w:eastAsia="Calibri" w:cs="Times New Roman"/>
          <w:b/>
          <w:szCs w:val="24"/>
        </w:rPr>
        <w:t xml:space="preserve">:  </w:t>
      </w:r>
      <w:r w:rsidRPr="004720D2">
        <w:rPr>
          <w:rFonts w:eastAsia="Calibri" w:cs="Times New Roman"/>
          <w:szCs w:val="24"/>
        </w:rPr>
        <w:t>Tài khoản được cấp phát cho nhân viên gọi lệnh phát hành hóa đơn</w:t>
      </w:r>
    </w:p>
    <w:p w14:paraId="219F3650"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xmlInvData</w:t>
      </w:r>
      <w:r w:rsidRPr="009372AD">
        <w:rPr>
          <w:rFonts w:eastAsia="Calibri" w:cs="Times New Roman"/>
          <w:szCs w:val="24"/>
        </w:rPr>
        <w:t xml:space="preserve">: String XML dữ liệu hóa đơn cũ và hóa đơn </w:t>
      </w:r>
      <w:r>
        <w:rPr>
          <w:rFonts w:eastAsia="Calibri" w:cs="Times New Roman"/>
          <w:szCs w:val="24"/>
        </w:rPr>
        <w:t>thay thế</w:t>
      </w:r>
    </w:p>
    <w:p w14:paraId="73F3707A" w14:textId="77777777" w:rsidR="00AC3E5D" w:rsidRPr="00CF2FC3"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 xml:space="preserve">fkey: </w:t>
      </w:r>
      <w:r>
        <w:rPr>
          <w:rFonts w:eastAsia="Calibri" w:cs="Times New Roman"/>
          <w:szCs w:val="24"/>
        </w:rPr>
        <w:t>Chuỗi xác định hóa đơn cần thay thế</w:t>
      </w:r>
    </w:p>
    <w:p w14:paraId="5D2EFB38"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Convert</w:t>
      </w:r>
      <w:r>
        <w:rPr>
          <w:rFonts w:eastAsia="Calibri" w:cs="Times New Roman"/>
          <w:szCs w:val="24"/>
        </w:rPr>
        <w:t xml:space="preserve">: </w:t>
      </w:r>
      <w:r w:rsidRPr="009372AD">
        <w:rPr>
          <w:rFonts w:eastAsia="Calibri" w:cs="Times New Roman"/>
          <w:szCs w:val="24"/>
        </w:rPr>
        <w:t xml:space="preserve">Mặc định là 0, </w:t>
      </w:r>
      <w:r>
        <w:rPr>
          <w:rFonts w:eastAsia="Calibri" w:cs="Times New Roman"/>
          <w:szCs w:val="24"/>
        </w:rPr>
        <w:t>(</w:t>
      </w:r>
      <w:r w:rsidRPr="009372AD">
        <w:rPr>
          <w:rFonts w:eastAsia="Calibri" w:cs="Times New Roman"/>
          <w:szCs w:val="24"/>
        </w:rPr>
        <w:t>0 – Không cần convert từ TCVN3 sang Unicode. 1- Cần convert từ TCVN3 sang Unicode</w:t>
      </w:r>
      <w:r>
        <w:rPr>
          <w:rFonts w:eastAsia="Calibri" w:cs="Times New Roman"/>
          <w:szCs w:val="24"/>
        </w:rPr>
        <w:t>)</w:t>
      </w:r>
    </w:p>
    <w:p w14:paraId="6E6879C5"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Pattern</w:t>
      </w:r>
      <w:r>
        <w:rPr>
          <w:rFonts w:cs="Times New Roman"/>
          <w:szCs w:val="24"/>
        </w:rPr>
        <w:t>: Mẫu số</w:t>
      </w:r>
    </w:p>
    <w:p w14:paraId="39146005"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Serial</w:t>
      </w:r>
      <w:r>
        <w:rPr>
          <w:rFonts w:cs="Times New Roman"/>
          <w:szCs w:val="24"/>
        </w:rPr>
        <w:t>: Ký hiệu</w:t>
      </w:r>
    </w:p>
    <w:p w14:paraId="5DB4778E" w14:textId="77777777" w:rsidR="00AC3E5D" w:rsidRPr="007A4FB0" w:rsidRDefault="00AC3E5D" w:rsidP="00AC3E5D">
      <w:pPr>
        <w:ind w:left="360" w:firstLine="720"/>
      </w:pPr>
    </w:p>
    <w:p w14:paraId="6F5B7752"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020F0E0D"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22FD84D8"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72DE1647"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4D098A64" w14:textId="77777777" w:rsidR="00AC3E5D" w:rsidRPr="00660ABB" w:rsidRDefault="00AC3E5D" w:rsidP="001B79C4">
            <w:pPr>
              <w:pStyle w:val="ListParagraph"/>
            </w:pPr>
            <w:r>
              <w:t>Ghi chú</w:t>
            </w:r>
          </w:p>
        </w:tc>
      </w:tr>
      <w:tr w:rsidR="00AC3E5D" w:rsidRPr="00660ABB" w14:paraId="0A2E56DA" w14:textId="77777777" w:rsidTr="001B79C4">
        <w:tc>
          <w:tcPr>
            <w:tcW w:w="1710" w:type="dxa"/>
            <w:tcBorders>
              <w:top w:val="single" w:sz="4" w:space="0" w:color="2E74B5"/>
              <w:left w:val="single" w:sz="4" w:space="0" w:color="2E74B5"/>
              <w:right w:val="single" w:sz="4" w:space="0" w:color="2E74B5"/>
            </w:tcBorders>
            <w:shd w:val="clear" w:color="auto" w:fill="auto"/>
          </w:tcPr>
          <w:p w14:paraId="169AB588"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832EDB6"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64D63EA6" w14:textId="77777777" w:rsidR="00AC3E5D" w:rsidRPr="009372AD" w:rsidRDefault="00AC3E5D" w:rsidP="001B79C4">
            <w:pPr>
              <w:pStyle w:val="ListParagraph"/>
              <w:ind w:left="0"/>
              <w:jc w:val="both"/>
              <w:rPr>
                <w:rFonts w:cs="Times New Roman"/>
              </w:rPr>
            </w:pPr>
          </w:p>
        </w:tc>
      </w:tr>
      <w:tr w:rsidR="00AC3E5D" w:rsidRPr="00660ABB" w14:paraId="736478B5" w14:textId="77777777" w:rsidTr="001B79C4">
        <w:tc>
          <w:tcPr>
            <w:tcW w:w="1710" w:type="dxa"/>
            <w:tcBorders>
              <w:top w:val="single" w:sz="4" w:space="0" w:color="2E74B5"/>
              <w:left w:val="single" w:sz="4" w:space="0" w:color="2E74B5"/>
              <w:right w:val="single" w:sz="4" w:space="0" w:color="2E74B5"/>
            </w:tcBorders>
            <w:shd w:val="clear" w:color="auto" w:fill="auto"/>
          </w:tcPr>
          <w:p w14:paraId="2EC695EE"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3728FCC"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Không tồn tại hóa đơn cần thay thế</w:t>
            </w:r>
          </w:p>
        </w:tc>
        <w:tc>
          <w:tcPr>
            <w:tcW w:w="2515" w:type="dxa"/>
            <w:tcBorders>
              <w:top w:val="single" w:sz="4" w:space="0" w:color="2E74B5"/>
              <w:left w:val="single" w:sz="4" w:space="0" w:color="2E74B5"/>
              <w:bottom w:val="single" w:sz="4" w:space="0" w:color="2E74B5"/>
              <w:right w:val="single" w:sz="4" w:space="0" w:color="2E74B5"/>
            </w:tcBorders>
          </w:tcPr>
          <w:p w14:paraId="2D0351C3" w14:textId="77777777" w:rsidR="00AC3E5D" w:rsidRPr="009372AD" w:rsidRDefault="00AC3E5D" w:rsidP="001B79C4">
            <w:pPr>
              <w:pStyle w:val="ListParagraph"/>
              <w:ind w:left="0"/>
              <w:jc w:val="both"/>
              <w:rPr>
                <w:rFonts w:cs="Times New Roman"/>
              </w:rPr>
            </w:pPr>
          </w:p>
        </w:tc>
      </w:tr>
      <w:tr w:rsidR="00AC3E5D" w:rsidRPr="00660ABB" w14:paraId="675A9A32" w14:textId="77777777" w:rsidTr="001B79C4">
        <w:tc>
          <w:tcPr>
            <w:tcW w:w="1710" w:type="dxa"/>
            <w:tcBorders>
              <w:top w:val="single" w:sz="4" w:space="0" w:color="2E74B5"/>
              <w:left w:val="single" w:sz="4" w:space="0" w:color="2E74B5"/>
              <w:right w:val="single" w:sz="4" w:space="0" w:color="2E74B5"/>
            </w:tcBorders>
            <w:shd w:val="clear" w:color="auto" w:fill="auto"/>
          </w:tcPr>
          <w:p w14:paraId="7077B3E8"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B3DCABC"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Dữ liệu xml đầu vào không đúng quy định</w:t>
            </w:r>
          </w:p>
        </w:tc>
        <w:tc>
          <w:tcPr>
            <w:tcW w:w="2515" w:type="dxa"/>
            <w:tcBorders>
              <w:top w:val="single" w:sz="4" w:space="0" w:color="2E74B5"/>
              <w:left w:val="single" w:sz="4" w:space="0" w:color="2E74B5"/>
              <w:bottom w:val="single" w:sz="4" w:space="0" w:color="2E74B5"/>
              <w:right w:val="single" w:sz="4" w:space="0" w:color="2E74B5"/>
            </w:tcBorders>
          </w:tcPr>
          <w:p w14:paraId="4C976716" w14:textId="77777777" w:rsidR="00AC3E5D" w:rsidRPr="009372AD" w:rsidRDefault="00AC3E5D" w:rsidP="001B79C4">
            <w:pPr>
              <w:pStyle w:val="ListParagraph"/>
              <w:ind w:left="0"/>
              <w:jc w:val="both"/>
              <w:rPr>
                <w:rFonts w:cs="Times New Roman"/>
              </w:rPr>
            </w:pPr>
          </w:p>
        </w:tc>
      </w:tr>
      <w:tr w:rsidR="00AC3E5D" w:rsidRPr="00660ABB" w14:paraId="2B3368B8" w14:textId="77777777" w:rsidTr="001B79C4">
        <w:tc>
          <w:tcPr>
            <w:tcW w:w="1710" w:type="dxa"/>
            <w:tcBorders>
              <w:top w:val="single" w:sz="4" w:space="0" w:color="2E74B5"/>
              <w:left w:val="single" w:sz="4" w:space="0" w:color="2E74B5"/>
              <w:right w:val="single" w:sz="4" w:space="0" w:color="2E74B5"/>
            </w:tcBorders>
            <w:shd w:val="clear" w:color="auto" w:fill="auto"/>
          </w:tcPr>
          <w:p w14:paraId="19DA5CE3" w14:textId="77777777" w:rsidR="00AC3E5D" w:rsidRPr="009372AD" w:rsidRDefault="00AC3E5D" w:rsidP="001B79C4">
            <w:pPr>
              <w:spacing w:after="0" w:line="240" w:lineRule="auto"/>
              <w:rPr>
                <w:rFonts w:eastAsia="Calibri" w:cs="Times New Roman"/>
                <w:szCs w:val="24"/>
              </w:rPr>
            </w:pPr>
            <w:r>
              <w:rPr>
                <w:rFonts w:eastAsia="Calibri"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92A3971" w14:textId="77777777" w:rsidR="00AC3E5D" w:rsidRPr="009372AD" w:rsidRDefault="00AC3E5D" w:rsidP="001B79C4">
            <w:pPr>
              <w:spacing w:after="0" w:line="240" w:lineRule="auto"/>
              <w:rPr>
                <w:rFonts w:eastAsia="Calibri" w:cs="Times New Roman"/>
                <w:szCs w:val="24"/>
              </w:rPr>
            </w:pPr>
            <w:r w:rsidRPr="009575F7">
              <w:rPr>
                <w:rFonts w:eastAsia="Calibri" w:cs="Times New Roman"/>
                <w:szCs w:val="24"/>
              </w:rPr>
              <w:t>Có lỗi trong quá trình thay thế hóa đơn</w:t>
            </w:r>
          </w:p>
        </w:tc>
        <w:tc>
          <w:tcPr>
            <w:tcW w:w="2515" w:type="dxa"/>
            <w:tcBorders>
              <w:top w:val="single" w:sz="4" w:space="0" w:color="2E74B5"/>
              <w:left w:val="single" w:sz="4" w:space="0" w:color="2E74B5"/>
              <w:bottom w:val="single" w:sz="4" w:space="0" w:color="2E74B5"/>
              <w:right w:val="single" w:sz="4" w:space="0" w:color="2E74B5"/>
            </w:tcBorders>
          </w:tcPr>
          <w:p w14:paraId="13EAA11C" w14:textId="77777777" w:rsidR="00AC3E5D" w:rsidRPr="009372AD" w:rsidRDefault="00AC3E5D" w:rsidP="001B79C4">
            <w:pPr>
              <w:pStyle w:val="ListParagraph"/>
              <w:ind w:left="0"/>
              <w:jc w:val="both"/>
              <w:rPr>
                <w:rFonts w:cs="Times New Roman"/>
              </w:rPr>
            </w:pPr>
          </w:p>
        </w:tc>
      </w:tr>
      <w:tr w:rsidR="00AC3E5D" w:rsidRPr="00660ABB" w14:paraId="62A286ED" w14:textId="77777777" w:rsidTr="001B79C4">
        <w:tc>
          <w:tcPr>
            <w:tcW w:w="1710" w:type="dxa"/>
            <w:tcBorders>
              <w:top w:val="single" w:sz="4" w:space="0" w:color="2E74B5"/>
              <w:left w:val="single" w:sz="4" w:space="0" w:color="2E74B5"/>
              <w:right w:val="single" w:sz="4" w:space="0" w:color="2E74B5"/>
            </w:tcBorders>
            <w:shd w:val="clear" w:color="auto" w:fill="auto"/>
          </w:tcPr>
          <w:p w14:paraId="6E452180"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D23105A"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Dải hóa đơn cũ đã hết</w:t>
            </w:r>
          </w:p>
        </w:tc>
        <w:tc>
          <w:tcPr>
            <w:tcW w:w="2515" w:type="dxa"/>
            <w:tcBorders>
              <w:top w:val="single" w:sz="4" w:space="0" w:color="2E74B5"/>
              <w:left w:val="single" w:sz="4" w:space="0" w:color="2E74B5"/>
              <w:bottom w:val="single" w:sz="4" w:space="0" w:color="2E74B5"/>
              <w:right w:val="single" w:sz="4" w:space="0" w:color="2E74B5"/>
            </w:tcBorders>
          </w:tcPr>
          <w:p w14:paraId="7537396A" w14:textId="77777777" w:rsidR="00AC3E5D" w:rsidRPr="009372AD" w:rsidRDefault="00AC3E5D" w:rsidP="001B79C4">
            <w:pPr>
              <w:pStyle w:val="ListParagraph"/>
              <w:ind w:left="0"/>
              <w:jc w:val="both"/>
              <w:rPr>
                <w:rFonts w:cs="Times New Roman"/>
              </w:rPr>
            </w:pPr>
          </w:p>
        </w:tc>
      </w:tr>
      <w:tr w:rsidR="00AC3E5D" w:rsidRPr="00660ABB" w14:paraId="2A6C41D5"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01F0FD6"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2AF4123"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User name không phù hợp, không tìm thấy company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68629EA0" w14:textId="77777777" w:rsidR="00AC3E5D" w:rsidRPr="009372AD" w:rsidRDefault="00AC3E5D" w:rsidP="001B79C4">
            <w:pPr>
              <w:jc w:val="both"/>
              <w:rPr>
                <w:rFonts w:cs="Times New Roman"/>
                <w:szCs w:val="24"/>
              </w:rPr>
            </w:pPr>
          </w:p>
        </w:tc>
      </w:tr>
      <w:tr w:rsidR="00AC3E5D" w:rsidRPr="00660ABB" w14:paraId="685A5818"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6265CD3"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8C3D953"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Hóa đơn đã được thay thế rồi. Không thể thay thế nữa.</w:t>
            </w:r>
          </w:p>
        </w:tc>
        <w:tc>
          <w:tcPr>
            <w:tcW w:w="2515" w:type="dxa"/>
            <w:tcBorders>
              <w:top w:val="single" w:sz="4" w:space="0" w:color="2E74B5"/>
              <w:left w:val="single" w:sz="4" w:space="0" w:color="2E74B5"/>
              <w:bottom w:val="single" w:sz="4" w:space="0" w:color="2E74B5"/>
              <w:right w:val="single" w:sz="4" w:space="0" w:color="2E74B5"/>
            </w:tcBorders>
          </w:tcPr>
          <w:p w14:paraId="6C753AB6" w14:textId="77777777" w:rsidR="00AC3E5D" w:rsidRPr="009372AD" w:rsidRDefault="00AC3E5D" w:rsidP="001B79C4">
            <w:pPr>
              <w:jc w:val="both"/>
              <w:rPr>
                <w:rFonts w:cs="Times New Roman"/>
                <w:szCs w:val="24"/>
              </w:rPr>
            </w:pPr>
          </w:p>
        </w:tc>
      </w:tr>
      <w:tr w:rsidR="00AC3E5D" w:rsidRPr="00660ABB" w14:paraId="2EF1FBFB"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CF273D9"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ERR:9</w:t>
            </w:r>
          </w:p>
          <w:p w14:paraId="2C533196"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EA214BF"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Trạng thái hóa đơn không được thay thế</w:t>
            </w:r>
          </w:p>
        </w:tc>
        <w:tc>
          <w:tcPr>
            <w:tcW w:w="2515" w:type="dxa"/>
            <w:tcBorders>
              <w:top w:val="single" w:sz="4" w:space="0" w:color="2E74B5"/>
              <w:left w:val="single" w:sz="4" w:space="0" w:color="2E74B5"/>
              <w:bottom w:val="single" w:sz="4" w:space="0" w:color="2E74B5"/>
              <w:right w:val="single" w:sz="4" w:space="0" w:color="2E74B5"/>
            </w:tcBorders>
          </w:tcPr>
          <w:p w14:paraId="7B02A146" w14:textId="77777777" w:rsidR="00AC3E5D" w:rsidRPr="009372AD" w:rsidRDefault="00AC3E5D" w:rsidP="001B79C4">
            <w:pPr>
              <w:jc w:val="both"/>
              <w:rPr>
                <w:rFonts w:cs="Times New Roman"/>
                <w:szCs w:val="24"/>
              </w:rPr>
            </w:pPr>
          </w:p>
        </w:tc>
      </w:tr>
      <w:tr w:rsidR="00AC3E5D" w:rsidRPr="00660ABB" w14:paraId="1F948FCD"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45CA846" w14:textId="77777777" w:rsidR="00AC3E5D" w:rsidRPr="009372AD" w:rsidRDefault="00AC3E5D" w:rsidP="001B79C4">
            <w:pPr>
              <w:autoSpaceDE w:val="0"/>
              <w:autoSpaceDN w:val="0"/>
              <w:adjustRightInd w:val="0"/>
              <w:spacing w:after="0" w:line="240" w:lineRule="auto"/>
              <w:rPr>
                <w:rFonts w:eastAsia="Calibri" w:cs="Times New Roman"/>
                <w:szCs w:val="24"/>
              </w:rPr>
            </w:pPr>
            <w:r w:rsidRPr="00897856">
              <w:rPr>
                <w:rFonts w:eastAsia="Calibri" w:cs="Times New Roman"/>
                <w:szCs w:val="24"/>
              </w:rPr>
              <w:t>ERR:13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1B041F9"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trùng fkey</w:t>
            </w:r>
          </w:p>
        </w:tc>
        <w:tc>
          <w:tcPr>
            <w:tcW w:w="2515" w:type="dxa"/>
            <w:tcBorders>
              <w:top w:val="single" w:sz="4" w:space="0" w:color="2E74B5"/>
              <w:left w:val="single" w:sz="4" w:space="0" w:color="2E74B5"/>
              <w:bottom w:val="single" w:sz="4" w:space="0" w:color="2E74B5"/>
              <w:right w:val="single" w:sz="4" w:space="0" w:color="2E74B5"/>
            </w:tcBorders>
          </w:tcPr>
          <w:p w14:paraId="21DFBE4F" w14:textId="77777777" w:rsidR="00AC3E5D" w:rsidRPr="009372AD" w:rsidRDefault="00AC3E5D" w:rsidP="001B79C4">
            <w:pPr>
              <w:jc w:val="both"/>
              <w:rPr>
                <w:rFonts w:cs="Times New Roman"/>
                <w:szCs w:val="24"/>
              </w:rPr>
            </w:pPr>
            <w:r>
              <w:rPr>
                <w:rFonts w:cs="Times New Roman"/>
                <w:szCs w:val="24"/>
              </w:rPr>
              <w:t>Fkey của hóa đơn mới đã tồn tại trên hệ thống</w:t>
            </w:r>
          </w:p>
        </w:tc>
      </w:tr>
      <w:tr w:rsidR="00AC3E5D" w:rsidRPr="00660ABB" w14:paraId="619BE997"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15D80AB"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ERR:14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B1DE7C1"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trong quá trình thực hiện cấp số hóa đơn</w:t>
            </w:r>
          </w:p>
        </w:tc>
        <w:tc>
          <w:tcPr>
            <w:tcW w:w="2515" w:type="dxa"/>
            <w:tcBorders>
              <w:top w:val="single" w:sz="4" w:space="0" w:color="2E74B5"/>
              <w:left w:val="single" w:sz="4" w:space="0" w:color="2E74B5"/>
              <w:bottom w:val="single" w:sz="4" w:space="0" w:color="2E74B5"/>
              <w:right w:val="single" w:sz="4" w:space="0" w:color="2E74B5"/>
            </w:tcBorders>
          </w:tcPr>
          <w:p w14:paraId="6550A377" w14:textId="77777777" w:rsidR="00AC3E5D" w:rsidRPr="009372AD" w:rsidRDefault="00AC3E5D" w:rsidP="001B79C4">
            <w:pPr>
              <w:jc w:val="both"/>
              <w:rPr>
                <w:rFonts w:cs="Times New Roman"/>
                <w:szCs w:val="24"/>
              </w:rPr>
            </w:pPr>
          </w:p>
        </w:tc>
      </w:tr>
      <w:tr w:rsidR="00AC3E5D" w:rsidRPr="00660ABB" w14:paraId="3CF3EBBD"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55D2C22" w14:textId="77777777" w:rsidR="00AC3E5D" w:rsidRPr="009372AD" w:rsidRDefault="00AC3E5D" w:rsidP="001B79C4">
            <w:pPr>
              <w:autoSpaceDE w:val="0"/>
              <w:autoSpaceDN w:val="0"/>
              <w:adjustRightInd w:val="0"/>
              <w:spacing w:after="0" w:line="240" w:lineRule="auto"/>
              <w:rPr>
                <w:rFonts w:eastAsia="Calibri" w:cs="Times New Roman"/>
                <w:szCs w:val="24"/>
              </w:rPr>
            </w:pPr>
            <w:r w:rsidRPr="00170EAA">
              <w:rPr>
                <w:rFonts w:eastAsia="Calibri" w:cs="Times New Roman"/>
                <w:szCs w:val="24"/>
              </w:rPr>
              <w:t>ERR:15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272EBDE" w14:textId="77777777" w:rsidR="00AC3E5D" w:rsidRDefault="00AC3E5D" w:rsidP="001B79C4">
            <w:pPr>
              <w:pStyle w:val="ListParagraph"/>
              <w:spacing w:after="0" w:line="240" w:lineRule="auto"/>
              <w:ind w:left="0"/>
              <w:rPr>
                <w:rFonts w:eastAsia="Calibri" w:cs="Times New Roman"/>
              </w:rPr>
            </w:pPr>
            <w:r>
              <w:rPr>
                <w:rFonts w:eastAsia="Calibri" w:cs="Times New Roman"/>
              </w:rPr>
              <w:t xml:space="preserve">Lỗi khi thực hiện </w:t>
            </w:r>
            <w:r w:rsidRPr="00170EAA">
              <w:rPr>
                <w:rFonts w:eastAsia="Calibri" w:cs="Times New Roman"/>
              </w:rPr>
              <w:t>Deserialize</w:t>
            </w:r>
            <w:r>
              <w:rPr>
                <w:rFonts w:eastAsia="Calibri" w:cs="Times New Roman"/>
              </w:rPr>
              <w:t xml:space="preserve"> chuỗi hóa đơn đầu vào</w:t>
            </w:r>
          </w:p>
        </w:tc>
        <w:tc>
          <w:tcPr>
            <w:tcW w:w="2515" w:type="dxa"/>
            <w:tcBorders>
              <w:top w:val="single" w:sz="4" w:space="0" w:color="2E74B5"/>
              <w:left w:val="single" w:sz="4" w:space="0" w:color="2E74B5"/>
              <w:bottom w:val="single" w:sz="4" w:space="0" w:color="2E74B5"/>
              <w:right w:val="single" w:sz="4" w:space="0" w:color="2E74B5"/>
            </w:tcBorders>
          </w:tcPr>
          <w:p w14:paraId="1DCF837C" w14:textId="77777777" w:rsidR="00AC3E5D" w:rsidRPr="009372AD" w:rsidRDefault="00AC3E5D" w:rsidP="001B79C4">
            <w:pPr>
              <w:jc w:val="both"/>
              <w:rPr>
                <w:rFonts w:cs="Times New Roman"/>
                <w:szCs w:val="24"/>
              </w:rPr>
            </w:pPr>
          </w:p>
        </w:tc>
      </w:tr>
      <w:tr w:rsidR="00AC3E5D" w:rsidRPr="00660ABB" w14:paraId="6F78E5CE"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4A77445"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lastRenderedPageBreak/>
              <w:t>ERR:</w:t>
            </w:r>
            <w:r>
              <w:rPr>
                <w:rFonts w:eastAsia="Calibri" w:cs="Times New Roman"/>
                <w:szCs w:val="24"/>
              </w:rPr>
              <w:t>1</w:t>
            </w:r>
            <w:r w:rsidRPr="009372AD">
              <w:rPr>
                <w:rFonts w:eastAsia="Calibri" w:cs="Times New Roman"/>
                <w:szCs w:val="24"/>
              </w:rPr>
              <w:t>9</w:t>
            </w:r>
          </w:p>
          <w:p w14:paraId="57246743"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A9A5A45" w14:textId="77777777" w:rsidR="00AC3E5D" w:rsidRDefault="00AC3E5D" w:rsidP="001B79C4">
            <w:pPr>
              <w:pStyle w:val="ListParagraph"/>
              <w:spacing w:after="0" w:line="240" w:lineRule="auto"/>
              <w:ind w:left="0"/>
              <w:rPr>
                <w:rFonts w:eastAsia="Calibri" w:cs="Times New Roman"/>
              </w:rPr>
            </w:pPr>
            <w:r>
              <w:rPr>
                <w:rFonts w:eastAsia="Calibri" w:cs="Times New Roman"/>
              </w:rPr>
              <w:t>Pattern truyền vào không giống với hóa đơn cần điều chỉnh</w:t>
            </w:r>
          </w:p>
        </w:tc>
        <w:tc>
          <w:tcPr>
            <w:tcW w:w="2515" w:type="dxa"/>
            <w:tcBorders>
              <w:top w:val="single" w:sz="4" w:space="0" w:color="2E74B5"/>
              <w:left w:val="single" w:sz="4" w:space="0" w:color="2E74B5"/>
              <w:bottom w:val="single" w:sz="4" w:space="0" w:color="2E74B5"/>
              <w:right w:val="single" w:sz="4" w:space="0" w:color="2E74B5"/>
            </w:tcBorders>
          </w:tcPr>
          <w:p w14:paraId="7E85D63D" w14:textId="77777777" w:rsidR="00AC3E5D" w:rsidRPr="009372AD" w:rsidRDefault="00AC3E5D" w:rsidP="001B79C4">
            <w:pPr>
              <w:jc w:val="both"/>
              <w:rPr>
                <w:rFonts w:cs="Times New Roman"/>
                <w:szCs w:val="24"/>
              </w:rPr>
            </w:pPr>
          </w:p>
        </w:tc>
      </w:tr>
      <w:tr w:rsidR="00AC3E5D" w:rsidRPr="00660ABB" w14:paraId="5B04FE5E"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C151596"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ERR:20</w:t>
            </w:r>
          </w:p>
          <w:p w14:paraId="1FE9D7D0"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9090281"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19B1F4B2" w14:textId="77777777" w:rsidR="00AC3E5D" w:rsidRPr="009372AD" w:rsidRDefault="00AC3E5D" w:rsidP="001B79C4">
            <w:pPr>
              <w:jc w:val="both"/>
              <w:rPr>
                <w:rFonts w:cs="Times New Roman"/>
                <w:szCs w:val="24"/>
              </w:rPr>
            </w:pPr>
          </w:p>
        </w:tc>
      </w:tr>
      <w:tr w:rsidR="00AC3E5D" w:rsidRPr="00660ABB" w14:paraId="6C3664AC"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99F54B5" w14:textId="77777777" w:rsidR="00AC3E5D" w:rsidRPr="00DD2715" w:rsidRDefault="00AC3E5D" w:rsidP="001B79C4">
            <w:pPr>
              <w:autoSpaceDE w:val="0"/>
              <w:autoSpaceDN w:val="0"/>
              <w:adjustRightInd w:val="0"/>
              <w:jc w:val="both"/>
              <w:rPr>
                <w:rFonts w:cs="Times New Roman"/>
                <w:szCs w:val="24"/>
              </w:rPr>
            </w:pPr>
            <w:r>
              <w:rPr>
                <w:rFonts w:cs="Times New Roman"/>
                <w:szCs w:val="24"/>
              </w:rPr>
              <w:t>ERR:29</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0818790" w14:textId="77777777" w:rsidR="00AC3E5D" w:rsidRDefault="00AC3E5D" w:rsidP="001B79C4">
            <w:pPr>
              <w:pStyle w:val="ListParagraph"/>
              <w:ind w:left="0"/>
              <w:jc w:val="both"/>
              <w:rPr>
                <w:rFonts w:cs="Times New Roman"/>
              </w:rPr>
            </w:pPr>
            <w:r>
              <w:rPr>
                <w:rFonts w:cs="Times New Roman"/>
              </w:rPr>
              <w:t>Lỗi chứng thư hết hạn</w:t>
            </w:r>
          </w:p>
        </w:tc>
        <w:tc>
          <w:tcPr>
            <w:tcW w:w="2515" w:type="dxa"/>
            <w:tcBorders>
              <w:top w:val="single" w:sz="4" w:space="0" w:color="2E74B5"/>
              <w:left w:val="single" w:sz="4" w:space="0" w:color="2E74B5"/>
              <w:bottom w:val="single" w:sz="4" w:space="0" w:color="2E74B5"/>
              <w:right w:val="single" w:sz="4" w:space="0" w:color="2E74B5"/>
            </w:tcBorders>
          </w:tcPr>
          <w:p w14:paraId="243A50B1" w14:textId="77777777" w:rsidR="00AC3E5D" w:rsidRPr="009372AD" w:rsidRDefault="00AC3E5D" w:rsidP="001B79C4">
            <w:pPr>
              <w:jc w:val="both"/>
              <w:rPr>
                <w:rFonts w:cs="Times New Roman"/>
                <w:szCs w:val="24"/>
              </w:rPr>
            </w:pPr>
          </w:p>
        </w:tc>
      </w:tr>
      <w:tr w:rsidR="00AC3E5D" w:rsidRPr="00660ABB" w14:paraId="4E8CEA78"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DC11A89" w14:textId="77777777" w:rsidR="00AC3E5D" w:rsidRPr="00DD2715" w:rsidRDefault="00AC3E5D" w:rsidP="001B79C4">
            <w:pPr>
              <w:autoSpaceDE w:val="0"/>
              <w:autoSpaceDN w:val="0"/>
              <w:adjustRightInd w:val="0"/>
              <w:jc w:val="both"/>
              <w:rPr>
                <w:rFonts w:cs="Times New Roman"/>
                <w:szCs w:val="24"/>
              </w:rPr>
            </w:pPr>
            <w:r>
              <w:rPr>
                <w:rFonts w:cs="Times New Roman"/>
                <w:szCs w:val="24"/>
              </w:rPr>
              <w:t>ERR:30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423E3F1" w14:textId="77777777" w:rsidR="00AC3E5D" w:rsidRPr="00517DC0" w:rsidRDefault="00AC3E5D" w:rsidP="001B79C4">
            <w:pPr>
              <w:pStyle w:val="ListParagraph"/>
              <w:ind w:left="0"/>
              <w:jc w:val="both"/>
              <w:rPr>
                <w:rFonts w:cs="Times New Roman"/>
                <w:szCs w:val="24"/>
              </w:rPr>
            </w:pPr>
            <w:r w:rsidRPr="00517DC0">
              <w:rPr>
                <w:rFonts w:cs="Times New Roman"/>
                <w:szCs w:val="24"/>
              </w:rPr>
              <w:t>Danh sách hóa đơn tồn tại ngày hóa đơn nhỏ hơn ngày hóa đơn đã phát hành</w:t>
            </w:r>
          </w:p>
        </w:tc>
        <w:tc>
          <w:tcPr>
            <w:tcW w:w="2515" w:type="dxa"/>
            <w:tcBorders>
              <w:top w:val="single" w:sz="4" w:space="0" w:color="2E74B5"/>
              <w:left w:val="single" w:sz="4" w:space="0" w:color="2E74B5"/>
              <w:bottom w:val="single" w:sz="4" w:space="0" w:color="2E74B5"/>
              <w:right w:val="single" w:sz="4" w:space="0" w:color="2E74B5"/>
            </w:tcBorders>
          </w:tcPr>
          <w:p w14:paraId="1FEC7D3A" w14:textId="77777777" w:rsidR="00AC3E5D" w:rsidRPr="009372AD" w:rsidRDefault="00AC3E5D" w:rsidP="001B79C4">
            <w:pPr>
              <w:jc w:val="both"/>
              <w:rPr>
                <w:rFonts w:cs="Times New Roman"/>
                <w:szCs w:val="24"/>
              </w:rPr>
            </w:pPr>
          </w:p>
        </w:tc>
      </w:tr>
      <w:tr w:rsidR="00AC3E5D" w:rsidRPr="00660ABB" w14:paraId="7E002E6C"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F0BD39D" w14:textId="77777777" w:rsidR="00AC3E5D" w:rsidRDefault="00AC3E5D" w:rsidP="001B79C4">
            <w:pPr>
              <w:autoSpaceDE w:val="0"/>
              <w:autoSpaceDN w:val="0"/>
              <w:adjustRightInd w:val="0"/>
              <w:jc w:val="both"/>
              <w:rPr>
                <w:rFonts w:cs="Times New Roman"/>
                <w:szCs w:val="24"/>
              </w:rPr>
            </w:pPr>
            <w:r>
              <w:rPr>
                <w:rFonts w:cs="Times New Roman"/>
                <w:szCs w:val="24"/>
              </w:rPr>
              <w:t>ERR:31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3C1F597" w14:textId="77777777" w:rsidR="00AC3E5D" w:rsidRPr="00517DC0" w:rsidRDefault="00AC3E5D" w:rsidP="001B79C4">
            <w:pPr>
              <w:pStyle w:val="ListParagraph"/>
              <w:ind w:left="0"/>
              <w:jc w:val="both"/>
              <w:rPr>
                <w:rFonts w:cs="Times New Roman"/>
                <w:szCs w:val="24"/>
              </w:rPr>
            </w:pPr>
            <w:r>
              <w:rPr>
                <w:rFonts w:cs="Times New Roman"/>
                <w:szCs w:val="24"/>
              </w:rPr>
              <w:t>Số hóa đơn truyền vào không hợp lệ</w:t>
            </w:r>
          </w:p>
        </w:tc>
        <w:tc>
          <w:tcPr>
            <w:tcW w:w="2515" w:type="dxa"/>
            <w:tcBorders>
              <w:top w:val="single" w:sz="4" w:space="0" w:color="2E74B5"/>
              <w:left w:val="single" w:sz="4" w:space="0" w:color="2E74B5"/>
              <w:bottom w:val="single" w:sz="4" w:space="0" w:color="2E74B5"/>
              <w:right w:val="single" w:sz="4" w:space="0" w:color="2E74B5"/>
            </w:tcBorders>
          </w:tcPr>
          <w:p w14:paraId="52F78D9A" w14:textId="77777777" w:rsidR="00AC3E5D" w:rsidRPr="009372AD" w:rsidRDefault="00AC3E5D" w:rsidP="001B79C4">
            <w:pPr>
              <w:jc w:val="both"/>
              <w:rPr>
                <w:rFonts w:cs="Times New Roman"/>
                <w:szCs w:val="24"/>
              </w:rPr>
            </w:pPr>
          </w:p>
        </w:tc>
      </w:tr>
      <w:tr w:rsidR="00AC3E5D" w:rsidRPr="00660ABB" w14:paraId="60DE48AF"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6801F17F"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 pattern;serial;invNumber</w:t>
            </w:r>
          </w:p>
          <w:p w14:paraId="2D9A968A"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(Ví dụ:</w:t>
            </w:r>
          </w:p>
          <w:p w14:paraId="1E8DFA36"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OK:01GTKT3/001;AA/12E;0000002)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7C4A76F"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OK </w:t>
            </w:r>
            <w:r w:rsidRPr="009372AD">
              <w:rPr>
                <w:rFonts w:eastAsia="Calibri" w:cs="Times New Roman"/>
                <w:szCs w:val="24"/>
              </w:rPr>
              <w:sym w:font="Wingdings" w:char="F0E0"/>
            </w:r>
            <w:r w:rsidRPr="009372AD">
              <w:rPr>
                <w:rFonts w:eastAsia="Calibri" w:cs="Times New Roman"/>
                <w:szCs w:val="24"/>
              </w:rPr>
              <w:t xml:space="preserve"> đã phát hành hóa đơn </w:t>
            </w:r>
            <w:r>
              <w:rPr>
                <w:rFonts w:eastAsia="Calibri" w:cs="Times New Roman"/>
                <w:szCs w:val="24"/>
              </w:rPr>
              <w:t>thay thế</w:t>
            </w:r>
          </w:p>
          <w:p w14:paraId="5E58218B"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Patter</w:t>
            </w:r>
            <w:r w:rsidRPr="009372AD">
              <w:rPr>
                <w:rFonts w:eastAsia="Calibri" w:cs="Times New Roman"/>
                <w:szCs w:val="24"/>
              </w:rPr>
              <w:sym w:font="Wingdings" w:char="F0E0"/>
            </w:r>
            <w:r w:rsidRPr="009372AD">
              <w:rPr>
                <w:rFonts w:eastAsia="Calibri" w:cs="Times New Roman"/>
                <w:szCs w:val="24"/>
              </w:rPr>
              <w:t xml:space="preserve"> Mẫu số của hóa đơn </w:t>
            </w:r>
            <w:r>
              <w:rPr>
                <w:rFonts w:eastAsia="Calibri" w:cs="Times New Roman"/>
                <w:szCs w:val="24"/>
              </w:rPr>
              <w:t>thay thế</w:t>
            </w:r>
            <w:r w:rsidRPr="009372AD">
              <w:rPr>
                <w:rFonts w:eastAsia="Calibri" w:cs="Times New Roman"/>
                <w:szCs w:val="24"/>
              </w:rPr>
              <w:t xml:space="preserve"> </w:t>
            </w:r>
          </w:p>
          <w:p w14:paraId="760BB1A0"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Serial </w:t>
            </w:r>
            <w:r w:rsidRPr="009372AD">
              <w:rPr>
                <w:rFonts w:eastAsia="Calibri" w:cs="Times New Roman"/>
                <w:szCs w:val="24"/>
              </w:rPr>
              <w:sym w:font="Wingdings" w:char="F0E0"/>
            </w:r>
            <w:r w:rsidRPr="009372AD">
              <w:rPr>
                <w:rFonts w:eastAsia="Calibri" w:cs="Times New Roman"/>
                <w:szCs w:val="24"/>
              </w:rPr>
              <w:t xml:space="preserve"> serial của hóa đơn </w:t>
            </w:r>
            <w:r>
              <w:rPr>
                <w:rFonts w:eastAsia="Calibri" w:cs="Times New Roman"/>
                <w:szCs w:val="24"/>
              </w:rPr>
              <w:t>thay thế</w:t>
            </w:r>
            <w:r w:rsidRPr="009372AD">
              <w:rPr>
                <w:rFonts w:eastAsia="Calibri" w:cs="Times New Roman"/>
                <w:szCs w:val="24"/>
              </w:rPr>
              <w:t xml:space="preserve"> </w:t>
            </w:r>
          </w:p>
          <w:p w14:paraId="39AA490D"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invNumber: số hóa đơn </w:t>
            </w:r>
            <w:r>
              <w:rPr>
                <w:rFonts w:eastAsia="Calibri" w:cs="Times New Roman"/>
                <w:szCs w:val="24"/>
              </w:rPr>
              <w:t>thay thế</w:t>
            </w:r>
            <w:r w:rsidRPr="009372AD">
              <w:rPr>
                <w:rFonts w:eastAsia="Calibri" w:cs="Times New Roman"/>
                <w:szCs w:val="24"/>
              </w:rPr>
              <w:t xml:space="preserve"> </w:t>
            </w:r>
          </w:p>
          <w:p w14:paraId="54C1505D" w14:textId="77777777" w:rsidR="00AC3E5D" w:rsidRPr="009372AD" w:rsidRDefault="00AC3E5D" w:rsidP="001B79C4">
            <w:pPr>
              <w:pStyle w:val="ListParagraph"/>
              <w:spacing w:after="0" w:line="240" w:lineRule="auto"/>
              <w:rPr>
                <w:rFonts w:eastAsia="Calibri" w:cs="Times New Roman"/>
                <w:szCs w:val="24"/>
              </w:rPr>
            </w:pPr>
          </w:p>
        </w:tc>
        <w:tc>
          <w:tcPr>
            <w:tcW w:w="2515" w:type="dxa"/>
            <w:tcBorders>
              <w:top w:val="single" w:sz="4" w:space="0" w:color="2E74B5"/>
              <w:left w:val="single" w:sz="4" w:space="0" w:color="2E74B5"/>
              <w:bottom w:val="single" w:sz="4" w:space="0" w:color="2E74B5"/>
              <w:right w:val="single" w:sz="4" w:space="0" w:color="2E74B5"/>
            </w:tcBorders>
          </w:tcPr>
          <w:p w14:paraId="1734D50E" w14:textId="77777777" w:rsidR="00AC3E5D" w:rsidRPr="009372AD" w:rsidRDefault="00AC3E5D" w:rsidP="001B79C4">
            <w:pPr>
              <w:jc w:val="both"/>
              <w:rPr>
                <w:rFonts w:cs="Times New Roman"/>
                <w:szCs w:val="24"/>
              </w:rPr>
            </w:pPr>
          </w:p>
        </w:tc>
      </w:tr>
    </w:tbl>
    <w:p w14:paraId="4A97502B" w14:textId="77777777" w:rsidR="00AC3E5D" w:rsidRPr="003264D9" w:rsidRDefault="00AC3E5D" w:rsidP="00AC3E5D">
      <w:pPr>
        <w:spacing w:after="0" w:line="360" w:lineRule="auto"/>
        <w:jc w:val="both"/>
        <w:rPr>
          <w:rFonts w:eastAsia="Calibri" w:cs="Times New Roman"/>
          <w:b/>
          <w:szCs w:val="24"/>
          <w:u w:val="single"/>
        </w:rPr>
      </w:pPr>
    </w:p>
    <w:p w14:paraId="29EB5F5C" w14:textId="77777777" w:rsidR="00AC3E5D" w:rsidRDefault="00AC3E5D" w:rsidP="00AC3E5D">
      <w:pPr>
        <w:rPr>
          <w:b/>
          <w:u w:val="single"/>
        </w:rPr>
      </w:pPr>
      <w:r w:rsidRPr="000A4319">
        <w:rPr>
          <w:b/>
          <w:u w:val="single"/>
        </w:rPr>
        <w:t xml:space="preserve">Cấu trúc của </w:t>
      </w:r>
      <w:r>
        <w:rPr>
          <w:b/>
          <w:u w:val="single"/>
        </w:rPr>
        <w:t>xmlInv</w:t>
      </w:r>
      <w:r w:rsidRPr="000A4319">
        <w:rPr>
          <w:b/>
          <w:u w:val="single"/>
        </w:rPr>
        <w:t xml:space="preserve">Data (các trường </w:t>
      </w:r>
      <w:r w:rsidRPr="000A4319">
        <w:rPr>
          <w:b/>
          <w:color w:val="FF0000"/>
          <w:u w:val="single"/>
        </w:rPr>
        <w:t>*</w:t>
      </w:r>
      <w:r w:rsidRPr="000A4319">
        <w:rPr>
          <w:b/>
          <w:u w:val="single"/>
        </w:rPr>
        <w:t xml:space="preserve"> là bắt buộc):</w:t>
      </w:r>
    </w:p>
    <w:p w14:paraId="45B608D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ThayTheHD</w:t>
      </w:r>
      <w:r>
        <w:rPr>
          <w:rFonts w:ascii="Consolas" w:hAnsi="Consolas" w:cs="Consolas"/>
          <w:color w:val="0000FF"/>
          <w:sz w:val="19"/>
          <w:szCs w:val="19"/>
        </w:rPr>
        <w:t>&gt;</w:t>
      </w:r>
    </w:p>
    <w:p w14:paraId="737CFCD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color w:val="000000"/>
          <w:sz w:val="19"/>
          <w:szCs w:val="19"/>
        </w:rPr>
        <w:t>Fkey của hóa đơn *</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1CFC7F7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InvoiceNo</w:t>
      </w:r>
      <w:r>
        <w:rPr>
          <w:rFonts w:ascii="Consolas" w:hAnsi="Consolas" w:cs="Consolas"/>
          <w:color w:val="0000FF"/>
          <w:sz w:val="19"/>
          <w:szCs w:val="19"/>
        </w:rPr>
        <w:t>&gt;</w:t>
      </w:r>
      <w:r>
        <w:rPr>
          <w:rFonts w:ascii="Consolas" w:hAnsi="Consolas" w:cs="Consolas"/>
          <w:color w:val="000000"/>
          <w:sz w:val="19"/>
          <w:szCs w:val="19"/>
        </w:rPr>
        <w:t>Số hóa đơn</w:t>
      </w:r>
      <w:r>
        <w:rPr>
          <w:rFonts w:ascii="Consolas" w:hAnsi="Consolas" w:cs="Consolas"/>
          <w:color w:val="0000FF"/>
          <w:sz w:val="19"/>
          <w:szCs w:val="19"/>
        </w:rPr>
        <w:t>&lt;/</w:t>
      </w:r>
      <w:r>
        <w:rPr>
          <w:rFonts w:ascii="Consolas" w:hAnsi="Consolas" w:cs="Consolas"/>
          <w:color w:val="A31515"/>
          <w:sz w:val="19"/>
          <w:szCs w:val="19"/>
        </w:rPr>
        <w:t>InvoiceNo</w:t>
      </w:r>
      <w:r>
        <w:rPr>
          <w:rFonts w:ascii="Consolas" w:hAnsi="Consolas" w:cs="Consolas"/>
          <w:color w:val="0000FF"/>
          <w:sz w:val="19"/>
          <w:szCs w:val="19"/>
        </w:rPr>
        <w:t>&gt;</w:t>
      </w:r>
    </w:p>
    <w:p w14:paraId="1DB2333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5863E06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MHSo</w:t>
      </w:r>
      <w:r>
        <w:rPr>
          <w:rFonts w:ascii="Consolas" w:hAnsi="Consolas" w:cs="Consolas"/>
          <w:color w:val="0000FF"/>
          <w:sz w:val="19"/>
          <w:szCs w:val="19"/>
        </w:rPr>
        <w:t>&gt;</w:t>
      </w:r>
      <w:r>
        <w:rPr>
          <w:rFonts w:ascii="Consolas" w:hAnsi="Consolas" w:cs="Consolas"/>
          <w:color w:val="000000"/>
          <w:sz w:val="19"/>
          <w:szCs w:val="19"/>
        </w:rPr>
        <w:t>Mã hồ sơ</w:t>
      </w:r>
      <w:r>
        <w:rPr>
          <w:rFonts w:ascii="Consolas" w:hAnsi="Consolas" w:cs="Consolas"/>
          <w:color w:val="0000FF"/>
          <w:sz w:val="19"/>
          <w:szCs w:val="19"/>
        </w:rPr>
        <w:t>&lt;/</w:t>
      </w:r>
      <w:r>
        <w:rPr>
          <w:rFonts w:ascii="Consolas" w:hAnsi="Consolas" w:cs="Consolas"/>
          <w:color w:val="A31515"/>
          <w:sz w:val="19"/>
          <w:szCs w:val="19"/>
        </w:rPr>
        <w:t>MHSo</w:t>
      </w:r>
      <w:r>
        <w:rPr>
          <w:rFonts w:ascii="Consolas" w:hAnsi="Consolas" w:cs="Consolas"/>
          <w:color w:val="0000FF"/>
          <w:sz w:val="19"/>
          <w:szCs w:val="19"/>
        </w:rPr>
        <w:t>&gt;</w:t>
      </w:r>
    </w:p>
    <w:p w14:paraId="0AA3DEC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SBKe</w:t>
      </w:r>
      <w:r>
        <w:rPr>
          <w:rFonts w:ascii="Consolas" w:hAnsi="Consolas" w:cs="Consolas"/>
          <w:color w:val="0000FF"/>
          <w:sz w:val="19"/>
          <w:szCs w:val="19"/>
        </w:rPr>
        <w:t>&gt;</w:t>
      </w:r>
      <w:r>
        <w:rPr>
          <w:rFonts w:ascii="Consolas" w:hAnsi="Consolas" w:cs="Consolas"/>
          <w:color w:val="000000"/>
          <w:sz w:val="19"/>
          <w:szCs w:val="19"/>
        </w:rPr>
        <w:t>Số bảng kê (Số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SBKe</w:t>
      </w:r>
      <w:r>
        <w:rPr>
          <w:rFonts w:ascii="Consolas" w:hAnsi="Consolas" w:cs="Consolas"/>
          <w:color w:val="0000FF"/>
          <w:sz w:val="19"/>
          <w:szCs w:val="19"/>
        </w:rPr>
        <w:t>&gt;</w:t>
      </w:r>
    </w:p>
    <w:p w14:paraId="4BA7381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NBKe</w:t>
      </w:r>
      <w:r>
        <w:rPr>
          <w:rFonts w:ascii="Consolas" w:hAnsi="Consolas" w:cs="Consolas"/>
          <w:color w:val="0000FF"/>
          <w:sz w:val="19"/>
          <w:szCs w:val="19"/>
        </w:rPr>
        <w:t>&gt;</w:t>
      </w:r>
      <w:r>
        <w:rPr>
          <w:rFonts w:ascii="Consolas" w:hAnsi="Consolas" w:cs="Consolas"/>
          <w:color w:val="000000"/>
          <w:sz w:val="19"/>
          <w:szCs w:val="19"/>
        </w:rPr>
        <w:t>Ngày bảng kê (Ngày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NBKe</w:t>
      </w:r>
      <w:r>
        <w:rPr>
          <w:rFonts w:ascii="Consolas" w:hAnsi="Consolas" w:cs="Consolas"/>
          <w:color w:val="0000FF"/>
          <w:sz w:val="19"/>
          <w:szCs w:val="19"/>
        </w:rPr>
        <w:t>&gt;</w:t>
      </w:r>
    </w:p>
    <w:p w14:paraId="691F871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DVTTe</w:t>
      </w:r>
      <w:r>
        <w:rPr>
          <w:rFonts w:ascii="Consolas" w:hAnsi="Consolas" w:cs="Consolas"/>
          <w:color w:val="0000FF"/>
          <w:sz w:val="19"/>
          <w:szCs w:val="19"/>
        </w:rPr>
        <w:t>&gt;</w:t>
      </w:r>
      <w:r>
        <w:rPr>
          <w:rFonts w:ascii="Consolas" w:hAnsi="Consolas" w:cs="Consolas"/>
          <w:color w:val="000000"/>
          <w:sz w:val="19"/>
          <w:szCs w:val="19"/>
        </w:rPr>
        <w:t>Đơn vị tiền tệ *</w:t>
      </w:r>
      <w:r>
        <w:rPr>
          <w:rFonts w:ascii="Consolas" w:hAnsi="Consolas" w:cs="Consolas"/>
          <w:color w:val="0000FF"/>
          <w:sz w:val="19"/>
          <w:szCs w:val="19"/>
        </w:rPr>
        <w:t>&lt;/</w:t>
      </w:r>
      <w:r>
        <w:rPr>
          <w:rFonts w:ascii="Consolas" w:hAnsi="Consolas" w:cs="Consolas"/>
          <w:color w:val="A31515"/>
          <w:sz w:val="19"/>
          <w:szCs w:val="19"/>
        </w:rPr>
        <w:t>DVTTe</w:t>
      </w:r>
      <w:r>
        <w:rPr>
          <w:rFonts w:ascii="Consolas" w:hAnsi="Consolas" w:cs="Consolas"/>
          <w:color w:val="0000FF"/>
          <w:sz w:val="19"/>
          <w:szCs w:val="19"/>
        </w:rPr>
        <w:t>&gt;</w:t>
      </w:r>
    </w:p>
    <w:p w14:paraId="798F960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TGia</w:t>
      </w:r>
      <w:r>
        <w:rPr>
          <w:rFonts w:ascii="Consolas" w:hAnsi="Consolas" w:cs="Consolas"/>
          <w:color w:val="0000FF"/>
          <w:sz w:val="19"/>
          <w:szCs w:val="19"/>
        </w:rPr>
        <w:t>&gt;</w:t>
      </w:r>
      <w:r>
        <w:rPr>
          <w:rFonts w:ascii="Consolas" w:hAnsi="Consolas" w:cs="Consolas"/>
          <w:color w:val="000000"/>
          <w:sz w:val="19"/>
          <w:szCs w:val="19"/>
        </w:rPr>
        <w:t>Tỷ giá (Bắt buộc (Trừ trường hợp Đơn vị tiền tệ là VND))</w:t>
      </w:r>
      <w:r>
        <w:rPr>
          <w:rFonts w:ascii="Consolas" w:hAnsi="Consolas" w:cs="Consolas"/>
          <w:color w:val="0000FF"/>
          <w:sz w:val="19"/>
          <w:szCs w:val="19"/>
        </w:rPr>
        <w:t>&lt;/</w:t>
      </w:r>
      <w:r>
        <w:rPr>
          <w:rFonts w:ascii="Consolas" w:hAnsi="Consolas" w:cs="Consolas"/>
          <w:color w:val="A31515"/>
          <w:sz w:val="19"/>
          <w:szCs w:val="19"/>
        </w:rPr>
        <w:t>TGia</w:t>
      </w:r>
      <w:r>
        <w:rPr>
          <w:rFonts w:ascii="Consolas" w:hAnsi="Consolas" w:cs="Consolas"/>
          <w:color w:val="0000FF"/>
          <w:sz w:val="19"/>
          <w:szCs w:val="19"/>
        </w:rPr>
        <w:t>&gt;</w:t>
      </w:r>
    </w:p>
    <w:p w14:paraId="147AE48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HTTToan</w:t>
      </w:r>
      <w:r>
        <w:rPr>
          <w:rFonts w:ascii="Consolas" w:hAnsi="Consolas" w:cs="Consolas"/>
          <w:color w:val="0000FF"/>
          <w:sz w:val="19"/>
          <w:szCs w:val="19"/>
        </w:rPr>
        <w:t>&gt;</w:t>
      </w:r>
      <w:r>
        <w:rPr>
          <w:rFonts w:ascii="Consolas" w:hAnsi="Consolas" w:cs="Consolas"/>
          <w:color w:val="000000"/>
          <w:sz w:val="19"/>
          <w:szCs w:val="19"/>
        </w:rPr>
        <w:t xml:space="preserve">Hình thức thanh toán </w:t>
      </w:r>
      <w:r>
        <w:rPr>
          <w:rFonts w:ascii="Consolas" w:hAnsi="Consolas" w:cs="Consolas"/>
          <w:color w:val="0000FF"/>
          <w:sz w:val="19"/>
          <w:szCs w:val="19"/>
        </w:rPr>
        <w:t>&lt;/</w:t>
      </w:r>
      <w:r>
        <w:rPr>
          <w:rFonts w:ascii="Consolas" w:hAnsi="Consolas" w:cs="Consolas"/>
          <w:color w:val="A31515"/>
          <w:sz w:val="19"/>
          <w:szCs w:val="19"/>
        </w:rPr>
        <w:t>HTTToan</w:t>
      </w:r>
      <w:r>
        <w:rPr>
          <w:rFonts w:ascii="Consolas" w:hAnsi="Consolas" w:cs="Consolas"/>
          <w:color w:val="0000FF"/>
          <w:sz w:val="19"/>
          <w:szCs w:val="19"/>
        </w:rPr>
        <w:t>&gt;</w:t>
      </w:r>
    </w:p>
    <w:p w14:paraId="499EF1F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71B5EE3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NDHDon</w:t>
      </w:r>
      <w:r>
        <w:rPr>
          <w:rFonts w:ascii="Consolas" w:hAnsi="Consolas" w:cs="Consolas"/>
          <w:color w:val="0000FF"/>
          <w:sz w:val="19"/>
          <w:szCs w:val="19"/>
        </w:rPr>
        <w:t>&gt;</w:t>
      </w:r>
    </w:p>
    <w:p w14:paraId="6B80B17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NBan</w:t>
      </w:r>
      <w:r>
        <w:rPr>
          <w:rFonts w:ascii="Consolas" w:hAnsi="Consolas" w:cs="Consolas"/>
          <w:color w:val="0000FF"/>
          <w:sz w:val="19"/>
          <w:szCs w:val="19"/>
        </w:rPr>
        <w:t>&gt;</w:t>
      </w:r>
    </w:p>
    <w:p w14:paraId="4325C57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 xml:space="preserve">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1B15B4A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 xml:space="preserve">Mã số thuế </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2AC07AF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 xml:space="preserve">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353AC2E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2A53077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4E51E58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36E0281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506EDA5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Fax</w:t>
      </w:r>
      <w:r>
        <w:rPr>
          <w:rFonts w:ascii="Consolas" w:hAnsi="Consolas" w:cs="Consolas"/>
          <w:color w:val="0000FF"/>
          <w:sz w:val="19"/>
          <w:szCs w:val="19"/>
        </w:rPr>
        <w:t>&gt;</w:t>
      </w:r>
      <w:r>
        <w:rPr>
          <w:rFonts w:ascii="Consolas" w:hAnsi="Consolas" w:cs="Consolas"/>
          <w:color w:val="000000"/>
          <w:sz w:val="19"/>
          <w:szCs w:val="19"/>
        </w:rPr>
        <w:t>Fax</w:t>
      </w:r>
      <w:r>
        <w:rPr>
          <w:rFonts w:ascii="Consolas" w:hAnsi="Consolas" w:cs="Consolas"/>
          <w:color w:val="0000FF"/>
          <w:sz w:val="19"/>
          <w:szCs w:val="19"/>
        </w:rPr>
        <w:t>&lt;/</w:t>
      </w:r>
      <w:r>
        <w:rPr>
          <w:rFonts w:ascii="Consolas" w:hAnsi="Consolas" w:cs="Consolas"/>
          <w:color w:val="A31515"/>
          <w:sz w:val="19"/>
          <w:szCs w:val="19"/>
        </w:rPr>
        <w:t>Fax</w:t>
      </w:r>
      <w:r>
        <w:rPr>
          <w:rFonts w:ascii="Consolas" w:hAnsi="Consolas" w:cs="Consolas"/>
          <w:color w:val="0000FF"/>
          <w:sz w:val="19"/>
          <w:szCs w:val="19"/>
        </w:rPr>
        <w:t>&gt;</w:t>
      </w:r>
    </w:p>
    <w:p w14:paraId="47BB093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LDDNBo</w:t>
      </w:r>
      <w:r>
        <w:rPr>
          <w:rFonts w:ascii="Consolas" w:hAnsi="Consolas" w:cs="Consolas"/>
          <w:color w:val="0000FF"/>
          <w:sz w:val="19"/>
          <w:szCs w:val="19"/>
        </w:rPr>
        <w:t>&gt;</w:t>
      </w:r>
      <w:r>
        <w:rPr>
          <w:rFonts w:ascii="Consolas" w:hAnsi="Consolas" w:cs="Consolas"/>
          <w:color w:val="000000"/>
          <w:sz w:val="19"/>
          <w:szCs w:val="19"/>
        </w:rPr>
        <w:t>Lệnh điều động nội bộ (Bắt buộc đối với phiếu xuất kho vận chuyển nội bộ)</w:t>
      </w:r>
      <w:r>
        <w:rPr>
          <w:rFonts w:ascii="Consolas" w:hAnsi="Consolas" w:cs="Consolas"/>
          <w:color w:val="0000FF"/>
          <w:sz w:val="19"/>
          <w:szCs w:val="19"/>
        </w:rPr>
        <w:t>&lt;/</w:t>
      </w:r>
      <w:r>
        <w:rPr>
          <w:rFonts w:ascii="Consolas" w:hAnsi="Consolas" w:cs="Consolas"/>
          <w:color w:val="A31515"/>
          <w:sz w:val="19"/>
          <w:szCs w:val="19"/>
        </w:rPr>
        <w:t>LDDNBo</w:t>
      </w:r>
      <w:r>
        <w:rPr>
          <w:rFonts w:ascii="Consolas" w:hAnsi="Consolas" w:cs="Consolas"/>
          <w:color w:val="0000FF"/>
          <w:sz w:val="19"/>
          <w:szCs w:val="19"/>
        </w:rPr>
        <w:t>&gt;</w:t>
      </w:r>
    </w:p>
    <w:p w14:paraId="6D5DFD2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HDSo</w:t>
      </w:r>
      <w:r>
        <w:rPr>
          <w:rFonts w:ascii="Consolas" w:hAnsi="Consolas" w:cs="Consolas"/>
          <w:color w:val="0000FF"/>
          <w:sz w:val="19"/>
          <w:szCs w:val="19"/>
        </w:rPr>
        <w:t>&gt;</w:t>
      </w:r>
      <w:r>
        <w:rPr>
          <w:rFonts w:ascii="Consolas" w:hAnsi="Consolas" w:cs="Consolas"/>
          <w:color w:val="000000"/>
          <w:sz w:val="19"/>
          <w:szCs w:val="19"/>
        </w:rPr>
        <w:t>Hợp đồng số (Hợp đồng vận chuyển) (phiếu xuất kho vận chuyển nội bộ)</w:t>
      </w:r>
      <w:r>
        <w:rPr>
          <w:rFonts w:ascii="Consolas" w:hAnsi="Consolas" w:cs="Consolas"/>
          <w:color w:val="0000FF"/>
          <w:sz w:val="19"/>
          <w:szCs w:val="19"/>
        </w:rPr>
        <w:t>&lt;/</w:t>
      </w:r>
      <w:r>
        <w:rPr>
          <w:rFonts w:ascii="Consolas" w:hAnsi="Consolas" w:cs="Consolas"/>
          <w:color w:val="A31515"/>
          <w:sz w:val="19"/>
          <w:szCs w:val="19"/>
        </w:rPr>
        <w:t>HDSo</w:t>
      </w:r>
      <w:r>
        <w:rPr>
          <w:rFonts w:ascii="Consolas" w:hAnsi="Consolas" w:cs="Consolas"/>
          <w:color w:val="0000FF"/>
          <w:sz w:val="19"/>
          <w:szCs w:val="19"/>
        </w:rPr>
        <w:t>&gt;</w:t>
      </w:r>
    </w:p>
    <w:p w14:paraId="49C6213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HVTNXHang</w:t>
      </w:r>
      <w:r>
        <w:rPr>
          <w:rFonts w:ascii="Consolas" w:hAnsi="Consolas" w:cs="Consolas"/>
          <w:color w:val="0000FF"/>
          <w:sz w:val="19"/>
          <w:szCs w:val="19"/>
        </w:rPr>
        <w:t>&gt;</w:t>
      </w:r>
      <w:r>
        <w:rPr>
          <w:rFonts w:ascii="Consolas" w:hAnsi="Consolas" w:cs="Consolas"/>
          <w:color w:val="000000"/>
          <w:sz w:val="19"/>
          <w:szCs w:val="19"/>
        </w:rPr>
        <w:t>Họ và tên người xuất hàng (phiếu xuất kho vận chuyển nội bộ)</w:t>
      </w:r>
      <w:r>
        <w:rPr>
          <w:rFonts w:ascii="Consolas" w:hAnsi="Consolas" w:cs="Consolas"/>
          <w:color w:val="0000FF"/>
          <w:sz w:val="19"/>
          <w:szCs w:val="19"/>
        </w:rPr>
        <w:t>&lt;/</w:t>
      </w:r>
      <w:r>
        <w:rPr>
          <w:rFonts w:ascii="Consolas" w:hAnsi="Consolas" w:cs="Consolas"/>
          <w:color w:val="A31515"/>
          <w:sz w:val="19"/>
          <w:szCs w:val="19"/>
        </w:rPr>
        <w:t>HVTNXHang</w:t>
      </w:r>
      <w:r>
        <w:rPr>
          <w:rFonts w:ascii="Consolas" w:hAnsi="Consolas" w:cs="Consolas"/>
          <w:color w:val="0000FF"/>
          <w:sz w:val="19"/>
          <w:szCs w:val="19"/>
        </w:rPr>
        <w:t>&gt;</w:t>
      </w:r>
    </w:p>
    <w:p w14:paraId="50F4A5E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TNVChuyen</w:t>
      </w:r>
      <w:r>
        <w:rPr>
          <w:rFonts w:ascii="Consolas" w:hAnsi="Consolas" w:cs="Consolas"/>
          <w:color w:val="0000FF"/>
          <w:sz w:val="19"/>
          <w:szCs w:val="19"/>
        </w:rPr>
        <w:t>&gt;</w:t>
      </w:r>
      <w:r>
        <w:rPr>
          <w:rFonts w:ascii="Consolas" w:hAnsi="Consolas" w:cs="Consolas"/>
          <w:color w:val="000000"/>
          <w:sz w:val="19"/>
          <w:szCs w:val="19"/>
        </w:rPr>
        <w:t>Tên người vận chuyển (phiếu xuất kho)</w:t>
      </w:r>
      <w:r>
        <w:rPr>
          <w:rFonts w:ascii="Consolas" w:hAnsi="Consolas" w:cs="Consolas"/>
          <w:color w:val="0000FF"/>
          <w:sz w:val="19"/>
          <w:szCs w:val="19"/>
        </w:rPr>
        <w:t>&lt;/</w:t>
      </w:r>
      <w:r>
        <w:rPr>
          <w:rFonts w:ascii="Consolas" w:hAnsi="Consolas" w:cs="Consolas"/>
          <w:color w:val="A31515"/>
          <w:sz w:val="19"/>
          <w:szCs w:val="19"/>
        </w:rPr>
        <w:t>TNVChuyen</w:t>
      </w:r>
      <w:r>
        <w:rPr>
          <w:rFonts w:ascii="Consolas" w:hAnsi="Consolas" w:cs="Consolas"/>
          <w:color w:val="0000FF"/>
          <w:sz w:val="19"/>
          <w:szCs w:val="19"/>
        </w:rPr>
        <w:t>&gt;</w:t>
      </w:r>
    </w:p>
    <w:p w14:paraId="548E4D5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PTVChuyen</w:t>
      </w:r>
      <w:r>
        <w:rPr>
          <w:rFonts w:ascii="Consolas" w:hAnsi="Consolas" w:cs="Consolas"/>
          <w:color w:val="0000FF"/>
          <w:sz w:val="19"/>
          <w:szCs w:val="19"/>
        </w:rPr>
        <w:t>&gt;</w:t>
      </w:r>
      <w:r>
        <w:rPr>
          <w:rFonts w:ascii="Consolas" w:hAnsi="Consolas" w:cs="Consolas"/>
          <w:color w:val="000000"/>
          <w:sz w:val="19"/>
          <w:szCs w:val="19"/>
        </w:rPr>
        <w:t>Phương tiện vận chuyển (Bắt buộc đối với phiếu xuất kho)</w:t>
      </w:r>
      <w:r>
        <w:rPr>
          <w:rFonts w:ascii="Consolas" w:hAnsi="Consolas" w:cs="Consolas"/>
          <w:color w:val="0000FF"/>
          <w:sz w:val="19"/>
          <w:szCs w:val="19"/>
        </w:rPr>
        <w:t>&lt;/</w:t>
      </w:r>
      <w:r>
        <w:rPr>
          <w:rFonts w:ascii="Consolas" w:hAnsi="Consolas" w:cs="Consolas"/>
          <w:color w:val="A31515"/>
          <w:sz w:val="19"/>
          <w:szCs w:val="19"/>
        </w:rPr>
        <w:t>PTVChuyen</w:t>
      </w:r>
      <w:r>
        <w:rPr>
          <w:rFonts w:ascii="Consolas" w:hAnsi="Consolas" w:cs="Consolas"/>
          <w:color w:val="0000FF"/>
          <w:sz w:val="19"/>
          <w:szCs w:val="19"/>
        </w:rPr>
        <w:t>&gt;</w:t>
      </w:r>
    </w:p>
    <w:p w14:paraId="723AC19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HDKTSo</w:t>
      </w:r>
      <w:r>
        <w:rPr>
          <w:rFonts w:ascii="Consolas" w:hAnsi="Consolas" w:cs="Consolas"/>
          <w:color w:val="0000FF"/>
          <w:sz w:val="19"/>
          <w:szCs w:val="19"/>
        </w:rPr>
        <w:t>&gt;</w:t>
      </w:r>
      <w:r>
        <w:rPr>
          <w:rFonts w:ascii="Consolas" w:hAnsi="Consolas" w:cs="Consolas"/>
          <w:color w:val="000000"/>
          <w:sz w:val="19"/>
          <w:szCs w:val="19"/>
        </w:rPr>
        <w:t>Hợp đồng kinh tế số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HDKTSo</w:t>
      </w:r>
      <w:r>
        <w:rPr>
          <w:rFonts w:ascii="Consolas" w:hAnsi="Consolas" w:cs="Consolas"/>
          <w:color w:val="0000FF"/>
          <w:sz w:val="19"/>
          <w:szCs w:val="19"/>
        </w:rPr>
        <w:t>&gt;</w:t>
      </w:r>
    </w:p>
    <w:p w14:paraId="5321079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HDKTNgay</w:t>
      </w:r>
      <w:r>
        <w:rPr>
          <w:rFonts w:ascii="Consolas" w:hAnsi="Consolas" w:cs="Consolas"/>
          <w:color w:val="0000FF"/>
          <w:sz w:val="19"/>
          <w:szCs w:val="19"/>
        </w:rPr>
        <w:t>&gt;</w:t>
      </w:r>
      <w:r>
        <w:rPr>
          <w:rFonts w:ascii="Consolas" w:hAnsi="Consolas" w:cs="Consolas"/>
          <w:color w:val="000000"/>
          <w:sz w:val="19"/>
          <w:szCs w:val="19"/>
        </w:rPr>
        <w:t>Hợp đồng kinh tế ngày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HDKTNgay</w:t>
      </w:r>
      <w:r>
        <w:rPr>
          <w:rFonts w:ascii="Consolas" w:hAnsi="Consolas" w:cs="Consolas"/>
          <w:color w:val="0000FF"/>
          <w:sz w:val="19"/>
          <w:szCs w:val="19"/>
        </w:rPr>
        <w:t>&gt;</w:t>
      </w:r>
    </w:p>
    <w:p w14:paraId="352DB20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NBan</w:t>
      </w:r>
      <w:r>
        <w:rPr>
          <w:rFonts w:ascii="Consolas" w:hAnsi="Consolas" w:cs="Consolas"/>
          <w:color w:val="0000FF"/>
          <w:sz w:val="19"/>
          <w:szCs w:val="19"/>
        </w:rPr>
        <w:t>&gt;</w:t>
      </w:r>
    </w:p>
    <w:p w14:paraId="3513A5E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NMua</w:t>
      </w:r>
      <w:r>
        <w:rPr>
          <w:rFonts w:ascii="Consolas" w:hAnsi="Consolas" w:cs="Consolas"/>
          <w:color w:val="0000FF"/>
          <w:sz w:val="19"/>
          <w:szCs w:val="19"/>
        </w:rPr>
        <w:t>&gt;</w:t>
      </w:r>
    </w:p>
    <w:p w14:paraId="4DCFCC2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37D7FA7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Mã số thuế (Bắt buộc nếu có)</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73AF87B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2FF60F9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MKHang</w:t>
      </w:r>
      <w:r>
        <w:rPr>
          <w:rFonts w:ascii="Consolas" w:hAnsi="Consolas" w:cs="Consolas"/>
          <w:color w:val="0000FF"/>
          <w:sz w:val="19"/>
          <w:szCs w:val="19"/>
        </w:rPr>
        <w:t>&gt;</w:t>
      </w:r>
      <w:r>
        <w:rPr>
          <w:rFonts w:ascii="Consolas" w:hAnsi="Consolas" w:cs="Consolas"/>
          <w:color w:val="000000"/>
          <w:sz w:val="19"/>
          <w:szCs w:val="19"/>
        </w:rPr>
        <w:t>Mã khách hàng</w:t>
      </w:r>
      <w:r>
        <w:rPr>
          <w:rFonts w:ascii="Consolas" w:hAnsi="Consolas" w:cs="Consolas"/>
          <w:color w:val="0000FF"/>
          <w:sz w:val="19"/>
          <w:szCs w:val="19"/>
        </w:rPr>
        <w:t>&lt;/</w:t>
      </w:r>
      <w:r>
        <w:rPr>
          <w:rFonts w:ascii="Consolas" w:hAnsi="Consolas" w:cs="Consolas"/>
          <w:color w:val="A31515"/>
          <w:sz w:val="19"/>
          <w:szCs w:val="19"/>
        </w:rPr>
        <w:t>MKHang</w:t>
      </w:r>
      <w:r>
        <w:rPr>
          <w:rFonts w:ascii="Consolas" w:hAnsi="Consolas" w:cs="Consolas"/>
          <w:color w:val="0000FF"/>
          <w:sz w:val="19"/>
          <w:szCs w:val="19"/>
        </w:rPr>
        <w:t>&gt;</w:t>
      </w:r>
    </w:p>
    <w:p w14:paraId="0DC19A0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573EEDE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2438F42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HVTNMHang</w:t>
      </w:r>
      <w:r>
        <w:rPr>
          <w:rFonts w:ascii="Consolas" w:hAnsi="Consolas" w:cs="Consolas"/>
          <w:color w:val="0000FF"/>
          <w:sz w:val="19"/>
          <w:szCs w:val="19"/>
        </w:rPr>
        <w:t>&gt;</w:t>
      </w:r>
      <w:r>
        <w:rPr>
          <w:rFonts w:ascii="Consolas" w:hAnsi="Consolas" w:cs="Consolas"/>
          <w:color w:val="000000"/>
          <w:sz w:val="19"/>
          <w:szCs w:val="19"/>
        </w:rPr>
        <w:t>Họ và tên người mua hàng</w:t>
      </w:r>
      <w:r>
        <w:rPr>
          <w:rFonts w:ascii="Consolas" w:hAnsi="Consolas" w:cs="Consolas"/>
          <w:color w:val="0000FF"/>
          <w:sz w:val="19"/>
          <w:szCs w:val="19"/>
        </w:rPr>
        <w:t>&lt;/</w:t>
      </w:r>
      <w:r>
        <w:rPr>
          <w:rFonts w:ascii="Consolas" w:hAnsi="Consolas" w:cs="Consolas"/>
          <w:color w:val="A31515"/>
          <w:sz w:val="19"/>
          <w:szCs w:val="19"/>
        </w:rPr>
        <w:t>HVTNMHang</w:t>
      </w:r>
      <w:r>
        <w:rPr>
          <w:rFonts w:ascii="Consolas" w:hAnsi="Consolas" w:cs="Consolas"/>
          <w:color w:val="0000FF"/>
          <w:sz w:val="19"/>
          <w:szCs w:val="19"/>
        </w:rPr>
        <w:t>&gt;</w:t>
      </w:r>
    </w:p>
    <w:p w14:paraId="37FB827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46C7EFB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7F43D79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HVTNNHang</w:t>
      </w:r>
      <w:r>
        <w:rPr>
          <w:rFonts w:ascii="Consolas" w:hAnsi="Consolas" w:cs="Consolas"/>
          <w:color w:val="0000FF"/>
          <w:sz w:val="19"/>
          <w:szCs w:val="19"/>
        </w:rPr>
        <w:t>&gt;</w:t>
      </w:r>
      <w:r>
        <w:rPr>
          <w:rFonts w:ascii="Consolas" w:hAnsi="Consolas" w:cs="Consolas"/>
          <w:color w:val="000000"/>
          <w:sz w:val="19"/>
          <w:szCs w:val="19"/>
        </w:rPr>
        <w:t>Họ và tên người nhận hàng (phiếu xuất kho)</w:t>
      </w:r>
      <w:r>
        <w:rPr>
          <w:rFonts w:ascii="Consolas" w:hAnsi="Consolas" w:cs="Consolas"/>
          <w:color w:val="0000FF"/>
          <w:sz w:val="19"/>
          <w:szCs w:val="19"/>
        </w:rPr>
        <w:t>&lt;/</w:t>
      </w:r>
      <w:r>
        <w:rPr>
          <w:rFonts w:ascii="Consolas" w:hAnsi="Consolas" w:cs="Consolas"/>
          <w:color w:val="A31515"/>
          <w:sz w:val="19"/>
          <w:szCs w:val="19"/>
        </w:rPr>
        <w:t>HVTNNHang</w:t>
      </w:r>
      <w:r>
        <w:rPr>
          <w:rFonts w:ascii="Consolas" w:hAnsi="Consolas" w:cs="Consolas"/>
          <w:color w:val="0000FF"/>
          <w:sz w:val="19"/>
          <w:szCs w:val="19"/>
        </w:rPr>
        <w:t>&gt;</w:t>
      </w:r>
    </w:p>
    <w:p w14:paraId="68B341E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NMua</w:t>
      </w:r>
      <w:r>
        <w:rPr>
          <w:rFonts w:ascii="Consolas" w:hAnsi="Consolas" w:cs="Consolas"/>
          <w:color w:val="0000FF"/>
          <w:sz w:val="19"/>
          <w:szCs w:val="19"/>
        </w:rPr>
        <w:t>&gt;</w:t>
      </w:r>
    </w:p>
    <w:p w14:paraId="3FF3363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DSHHDVu</w:t>
      </w:r>
      <w:r>
        <w:rPr>
          <w:rFonts w:ascii="Consolas" w:hAnsi="Consolas" w:cs="Consolas"/>
          <w:color w:val="0000FF"/>
          <w:sz w:val="19"/>
          <w:szCs w:val="19"/>
        </w:rPr>
        <w:t>&gt;</w:t>
      </w:r>
    </w:p>
    <w:p w14:paraId="7073E83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29A193E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TChat</w:t>
      </w:r>
      <w:r>
        <w:rPr>
          <w:rFonts w:ascii="Consolas" w:hAnsi="Consolas" w:cs="Consolas"/>
          <w:color w:val="0000FF"/>
          <w:sz w:val="19"/>
          <w:szCs w:val="19"/>
        </w:rPr>
        <w:t>&gt;</w:t>
      </w:r>
      <w:r>
        <w:rPr>
          <w:rFonts w:ascii="Consolas" w:hAnsi="Consolas" w:cs="Consolas"/>
          <w:color w:val="000000"/>
          <w:sz w:val="19"/>
          <w:szCs w:val="19"/>
        </w:rPr>
        <w:t>Tính chất * (1-Hàng hóa, dịch vụ; 2-Khuyến mại; 3-Chiết khấu thương mại (trong trường hợp muốn thể hiện thông tin chiết khấu theo dòng); 4-Ghi chú/diễn giải)</w:t>
      </w:r>
      <w:r>
        <w:rPr>
          <w:rFonts w:ascii="Consolas" w:hAnsi="Consolas" w:cs="Consolas"/>
          <w:color w:val="0000FF"/>
          <w:sz w:val="19"/>
          <w:szCs w:val="19"/>
        </w:rPr>
        <w:t>&lt;/</w:t>
      </w:r>
      <w:r>
        <w:rPr>
          <w:rFonts w:ascii="Consolas" w:hAnsi="Consolas" w:cs="Consolas"/>
          <w:color w:val="A31515"/>
          <w:sz w:val="19"/>
          <w:szCs w:val="19"/>
        </w:rPr>
        <w:t>TChat</w:t>
      </w:r>
      <w:r>
        <w:rPr>
          <w:rFonts w:ascii="Consolas" w:hAnsi="Consolas" w:cs="Consolas"/>
          <w:color w:val="0000FF"/>
          <w:sz w:val="19"/>
          <w:szCs w:val="19"/>
        </w:rPr>
        <w:t>&gt;</w:t>
      </w:r>
    </w:p>
    <w:p w14:paraId="36B4B94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STT</w:t>
      </w:r>
      <w:r>
        <w:rPr>
          <w:rFonts w:ascii="Consolas" w:hAnsi="Consolas" w:cs="Consolas"/>
          <w:color w:val="0000FF"/>
          <w:sz w:val="19"/>
          <w:szCs w:val="19"/>
        </w:rPr>
        <w:t>&gt;</w:t>
      </w:r>
      <w:r>
        <w:rPr>
          <w:rFonts w:ascii="Consolas" w:hAnsi="Consolas" w:cs="Consolas"/>
          <w:color w:val="000000"/>
          <w:sz w:val="19"/>
          <w:szCs w:val="19"/>
        </w:rPr>
        <w:t>Số thứ tự</w:t>
      </w:r>
      <w:r>
        <w:rPr>
          <w:rFonts w:ascii="Consolas" w:hAnsi="Consolas" w:cs="Consolas"/>
          <w:color w:val="0000FF"/>
          <w:sz w:val="19"/>
          <w:szCs w:val="19"/>
        </w:rPr>
        <w:t>&lt;/</w:t>
      </w:r>
      <w:r>
        <w:rPr>
          <w:rFonts w:ascii="Consolas" w:hAnsi="Consolas" w:cs="Consolas"/>
          <w:color w:val="A31515"/>
          <w:sz w:val="19"/>
          <w:szCs w:val="19"/>
        </w:rPr>
        <w:t>STT</w:t>
      </w:r>
      <w:r>
        <w:rPr>
          <w:rFonts w:ascii="Consolas" w:hAnsi="Consolas" w:cs="Consolas"/>
          <w:color w:val="0000FF"/>
          <w:sz w:val="19"/>
          <w:szCs w:val="19"/>
        </w:rPr>
        <w:t>&gt;</w:t>
      </w:r>
    </w:p>
    <w:p w14:paraId="4E33910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MHHDVu</w:t>
      </w:r>
      <w:r>
        <w:rPr>
          <w:rFonts w:ascii="Consolas" w:hAnsi="Consolas" w:cs="Consolas"/>
          <w:color w:val="0000FF"/>
          <w:sz w:val="19"/>
          <w:szCs w:val="19"/>
        </w:rPr>
        <w:t>&gt;</w:t>
      </w:r>
      <w:r>
        <w:rPr>
          <w:rFonts w:ascii="Consolas" w:hAnsi="Consolas" w:cs="Consolas"/>
          <w:color w:val="000000"/>
          <w:sz w:val="19"/>
          <w:szCs w:val="19"/>
        </w:rPr>
        <w:t>Mã hàng hóa, dịch vụ (Bắt buộc nếu có)</w:t>
      </w:r>
      <w:r>
        <w:rPr>
          <w:rFonts w:ascii="Consolas" w:hAnsi="Consolas" w:cs="Consolas"/>
          <w:color w:val="0000FF"/>
          <w:sz w:val="19"/>
          <w:szCs w:val="19"/>
        </w:rPr>
        <w:t>&lt;/</w:t>
      </w:r>
      <w:r>
        <w:rPr>
          <w:rFonts w:ascii="Consolas" w:hAnsi="Consolas" w:cs="Consolas"/>
          <w:color w:val="A31515"/>
          <w:sz w:val="19"/>
          <w:szCs w:val="19"/>
        </w:rPr>
        <w:t>MHHDVu</w:t>
      </w:r>
      <w:r>
        <w:rPr>
          <w:rFonts w:ascii="Consolas" w:hAnsi="Consolas" w:cs="Consolas"/>
          <w:color w:val="0000FF"/>
          <w:sz w:val="19"/>
          <w:szCs w:val="19"/>
        </w:rPr>
        <w:t>&gt;</w:t>
      </w:r>
    </w:p>
    <w:p w14:paraId="2B4FD65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THHDVu</w:t>
      </w:r>
      <w:r>
        <w:rPr>
          <w:rFonts w:ascii="Consolas" w:hAnsi="Consolas" w:cs="Consolas"/>
          <w:color w:val="0000FF"/>
          <w:sz w:val="19"/>
          <w:szCs w:val="19"/>
        </w:rPr>
        <w:t>&gt;</w:t>
      </w:r>
      <w:r>
        <w:rPr>
          <w:rFonts w:ascii="Consolas" w:hAnsi="Consolas" w:cs="Consolas"/>
          <w:color w:val="000000"/>
          <w:sz w:val="19"/>
          <w:szCs w:val="19"/>
        </w:rPr>
        <w:t>Tên hàng hóa, dịch vụ *</w:t>
      </w:r>
      <w:r>
        <w:rPr>
          <w:rFonts w:ascii="Consolas" w:hAnsi="Consolas" w:cs="Consolas"/>
          <w:color w:val="0000FF"/>
          <w:sz w:val="19"/>
          <w:szCs w:val="19"/>
        </w:rPr>
        <w:t>&lt;/</w:t>
      </w:r>
      <w:r>
        <w:rPr>
          <w:rFonts w:ascii="Consolas" w:hAnsi="Consolas" w:cs="Consolas"/>
          <w:color w:val="A31515"/>
          <w:sz w:val="19"/>
          <w:szCs w:val="19"/>
        </w:rPr>
        <w:t>THHDVu</w:t>
      </w:r>
      <w:r>
        <w:rPr>
          <w:rFonts w:ascii="Consolas" w:hAnsi="Consolas" w:cs="Consolas"/>
          <w:color w:val="0000FF"/>
          <w:sz w:val="19"/>
          <w:szCs w:val="19"/>
        </w:rPr>
        <w:t>&gt;</w:t>
      </w:r>
    </w:p>
    <w:p w14:paraId="30DFB4A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DVTinh</w:t>
      </w:r>
      <w:r>
        <w:rPr>
          <w:rFonts w:ascii="Consolas" w:hAnsi="Consolas" w:cs="Consolas"/>
          <w:color w:val="0000FF"/>
          <w:sz w:val="19"/>
          <w:szCs w:val="19"/>
        </w:rPr>
        <w:t>&gt;</w:t>
      </w:r>
      <w:r>
        <w:rPr>
          <w:rFonts w:ascii="Consolas" w:hAnsi="Consolas" w:cs="Consolas"/>
          <w:color w:val="000000"/>
          <w:sz w:val="19"/>
          <w:szCs w:val="19"/>
        </w:rPr>
        <w:t>Đơn vị tính (Bắt buộc nếu có)</w:t>
      </w:r>
      <w:r>
        <w:rPr>
          <w:rFonts w:ascii="Consolas" w:hAnsi="Consolas" w:cs="Consolas"/>
          <w:color w:val="0000FF"/>
          <w:sz w:val="19"/>
          <w:szCs w:val="19"/>
        </w:rPr>
        <w:t>&lt;/</w:t>
      </w:r>
      <w:r>
        <w:rPr>
          <w:rFonts w:ascii="Consolas" w:hAnsi="Consolas" w:cs="Consolas"/>
          <w:color w:val="A31515"/>
          <w:sz w:val="19"/>
          <w:szCs w:val="19"/>
        </w:rPr>
        <w:t>DVTinh</w:t>
      </w:r>
      <w:r>
        <w:rPr>
          <w:rFonts w:ascii="Consolas" w:hAnsi="Consolas" w:cs="Consolas"/>
          <w:color w:val="0000FF"/>
          <w:sz w:val="19"/>
          <w:szCs w:val="19"/>
        </w:rPr>
        <w:t>&gt;</w:t>
      </w:r>
    </w:p>
    <w:p w14:paraId="1122691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SLuong</w:t>
      </w:r>
      <w:r>
        <w:rPr>
          <w:rFonts w:ascii="Consolas" w:hAnsi="Consolas" w:cs="Consolas"/>
          <w:color w:val="0000FF"/>
          <w:sz w:val="19"/>
          <w:szCs w:val="19"/>
        </w:rPr>
        <w:t>&gt;</w:t>
      </w:r>
      <w:r>
        <w:rPr>
          <w:rFonts w:ascii="Consolas" w:hAnsi="Consolas" w:cs="Consolas"/>
          <w:color w:val="000000"/>
          <w:sz w:val="19"/>
          <w:szCs w:val="19"/>
        </w:rPr>
        <w:t>Số lượng (Bắt buộc nếu có)</w:t>
      </w:r>
      <w:r>
        <w:rPr>
          <w:rFonts w:ascii="Consolas" w:hAnsi="Consolas" w:cs="Consolas"/>
          <w:color w:val="0000FF"/>
          <w:sz w:val="19"/>
          <w:szCs w:val="19"/>
        </w:rPr>
        <w:t>&lt;/</w:t>
      </w:r>
      <w:r>
        <w:rPr>
          <w:rFonts w:ascii="Consolas" w:hAnsi="Consolas" w:cs="Consolas"/>
          <w:color w:val="A31515"/>
          <w:sz w:val="19"/>
          <w:szCs w:val="19"/>
        </w:rPr>
        <w:t>SLuong</w:t>
      </w:r>
      <w:r>
        <w:rPr>
          <w:rFonts w:ascii="Consolas" w:hAnsi="Consolas" w:cs="Consolas"/>
          <w:color w:val="0000FF"/>
          <w:sz w:val="19"/>
          <w:szCs w:val="19"/>
        </w:rPr>
        <w:t>&gt;</w:t>
      </w:r>
    </w:p>
    <w:p w14:paraId="7025C1C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DGia</w:t>
      </w:r>
      <w:r>
        <w:rPr>
          <w:rFonts w:ascii="Consolas" w:hAnsi="Consolas" w:cs="Consolas"/>
          <w:color w:val="0000FF"/>
          <w:sz w:val="19"/>
          <w:szCs w:val="19"/>
        </w:rPr>
        <w:t>&gt;</w:t>
      </w:r>
      <w:r>
        <w:rPr>
          <w:rFonts w:ascii="Consolas" w:hAnsi="Consolas" w:cs="Consolas"/>
          <w:color w:val="000000"/>
          <w:sz w:val="19"/>
          <w:szCs w:val="19"/>
        </w:rPr>
        <w:t>Đơn giá (Bắt buộc nếu có)</w:t>
      </w:r>
      <w:r>
        <w:rPr>
          <w:rFonts w:ascii="Consolas" w:hAnsi="Consolas" w:cs="Consolas"/>
          <w:color w:val="0000FF"/>
          <w:sz w:val="19"/>
          <w:szCs w:val="19"/>
        </w:rPr>
        <w:t>&lt;/</w:t>
      </w:r>
      <w:r>
        <w:rPr>
          <w:rFonts w:ascii="Consolas" w:hAnsi="Consolas" w:cs="Consolas"/>
          <w:color w:val="A31515"/>
          <w:sz w:val="19"/>
          <w:szCs w:val="19"/>
        </w:rPr>
        <w:t>DGia</w:t>
      </w:r>
      <w:r>
        <w:rPr>
          <w:rFonts w:ascii="Consolas" w:hAnsi="Consolas" w:cs="Consolas"/>
          <w:color w:val="0000FF"/>
          <w:sz w:val="19"/>
          <w:szCs w:val="19"/>
        </w:rPr>
        <w:t>&gt;</w:t>
      </w:r>
    </w:p>
    <w:p w14:paraId="73882B9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TLCKhau</w:t>
      </w:r>
      <w:r>
        <w:rPr>
          <w:rFonts w:ascii="Consolas" w:hAnsi="Consolas" w:cs="Consolas"/>
          <w:color w:val="0000FF"/>
          <w:sz w:val="19"/>
          <w:szCs w:val="19"/>
        </w:rPr>
        <w:t>&gt;</w:t>
      </w:r>
      <w:r>
        <w:rPr>
          <w:rFonts w:ascii="Consolas" w:hAnsi="Consolas" w:cs="Consolas"/>
          <w:color w:val="000000"/>
          <w:sz w:val="19"/>
          <w:szCs w:val="19"/>
        </w:rPr>
        <w:t>Tỷ lệ % chiết khấu</w:t>
      </w:r>
      <w:r>
        <w:rPr>
          <w:rFonts w:ascii="Consolas" w:hAnsi="Consolas" w:cs="Consolas"/>
          <w:color w:val="0000FF"/>
          <w:sz w:val="19"/>
          <w:szCs w:val="19"/>
        </w:rPr>
        <w:t>&lt;/</w:t>
      </w:r>
      <w:r>
        <w:rPr>
          <w:rFonts w:ascii="Consolas" w:hAnsi="Consolas" w:cs="Consolas"/>
          <w:color w:val="A31515"/>
          <w:sz w:val="19"/>
          <w:szCs w:val="19"/>
        </w:rPr>
        <w:t>TLCKhau</w:t>
      </w:r>
      <w:r>
        <w:rPr>
          <w:rFonts w:ascii="Consolas" w:hAnsi="Consolas" w:cs="Consolas"/>
          <w:color w:val="0000FF"/>
          <w:sz w:val="19"/>
          <w:szCs w:val="19"/>
        </w:rPr>
        <w:t>&gt;</w:t>
      </w:r>
    </w:p>
    <w:p w14:paraId="49FD052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STCKhau</w:t>
      </w:r>
      <w:r>
        <w:rPr>
          <w:rFonts w:ascii="Consolas" w:hAnsi="Consolas" w:cs="Consolas"/>
          <w:color w:val="0000FF"/>
          <w:sz w:val="19"/>
          <w:szCs w:val="19"/>
        </w:rPr>
        <w:t>&gt;</w:t>
      </w:r>
      <w:r>
        <w:rPr>
          <w:rFonts w:ascii="Consolas" w:hAnsi="Consolas" w:cs="Consolas"/>
          <w:color w:val="000000"/>
          <w:sz w:val="19"/>
          <w:szCs w:val="19"/>
        </w:rPr>
        <w:t xml:space="preserve">Số tiền chiết khấu </w:t>
      </w:r>
      <w:r>
        <w:rPr>
          <w:rFonts w:ascii="Consolas" w:hAnsi="Consolas" w:cs="Consolas"/>
          <w:color w:val="0000FF"/>
          <w:sz w:val="19"/>
          <w:szCs w:val="19"/>
        </w:rPr>
        <w:t>&lt;/</w:t>
      </w:r>
      <w:r>
        <w:rPr>
          <w:rFonts w:ascii="Consolas" w:hAnsi="Consolas" w:cs="Consolas"/>
          <w:color w:val="A31515"/>
          <w:sz w:val="19"/>
          <w:szCs w:val="19"/>
        </w:rPr>
        <w:t>STCKhau</w:t>
      </w:r>
      <w:r>
        <w:rPr>
          <w:rFonts w:ascii="Consolas" w:hAnsi="Consolas" w:cs="Consolas"/>
          <w:color w:val="0000FF"/>
          <w:sz w:val="19"/>
          <w:szCs w:val="19"/>
        </w:rPr>
        <w:t>&gt;</w:t>
      </w:r>
    </w:p>
    <w:p w14:paraId="0ABBF6D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 - Bắt buộc trừ trường hợp TChat = 4</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67F9AD75" w14:textId="77777777" w:rsidR="00AC3E5D"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70805E68" w14:textId="77777777" w:rsidR="00AC3E5D" w:rsidRPr="00B62304"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r w:rsidRPr="00B62304">
        <w:rPr>
          <w:rFonts w:ascii="Consolas" w:hAnsi="Consolas" w:cs="Consolas"/>
          <w:sz w:val="19"/>
          <w:szCs w:val="19"/>
        </w:rPr>
        <w:t>Tiền thuế</w:t>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p>
    <w:p w14:paraId="07B2B41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sidRPr="00B62304">
        <w:rPr>
          <w:rFonts w:ascii="Consolas" w:hAnsi="Consolas" w:cs="Consolas"/>
          <w:color w:val="0000FF"/>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r w:rsidRPr="00B62304">
        <w:rPr>
          <w:rFonts w:ascii="Consolas" w:hAnsi="Consolas" w:cs="Consolas"/>
          <w:sz w:val="19"/>
          <w:szCs w:val="19"/>
        </w:rPr>
        <w:t>Tiền sau thuế</w:t>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p>
    <w:p w14:paraId="6DB4B1F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481B82F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627BB62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TTruong</w:t>
      </w:r>
      <w:r>
        <w:rPr>
          <w:rFonts w:ascii="Consolas" w:hAnsi="Consolas" w:cs="Consolas"/>
          <w:color w:val="0000FF"/>
          <w:sz w:val="19"/>
          <w:szCs w:val="19"/>
        </w:rPr>
        <w:t>&gt;</w:t>
      </w:r>
      <w:r>
        <w:rPr>
          <w:rFonts w:ascii="Consolas" w:hAnsi="Consolas" w:cs="Consolas"/>
          <w:color w:val="000000"/>
          <w:sz w:val="19"/>
          <w:szCs w:val="19"/>
        </w:rPr>
        <w:t>Tên trường</w:t>
      </w:r>
      <w:r>
        <w:rPr>
          <w:rFonts w:ascii="Consolas" w:hAnsi="Consolas" w:cs="Consolas"/>
          <w:color w:val="0000FF"/>
          <w:sz w:val="19"/>
          <w:szCs w:val="19"/>
        </w:rPr>
        <w:t>&lt;/</w:t>
      </w:r>
      <w:r>
        <w:rPr>
          <w:rFonts w:ascii="Consolas" w:hAnsi="Consolas" w:cs="Consolas"/>
          <w:color w:val="A31515"/>
          <w:sz w:val="19"/>
          <w:szCs w:val="19"/>
        </w:rPr>
        <w:t>TTruong</w:t>
      </w:r>
      <w:r>
        <w:rPr>
          <w:rFonts w:ascii="Consolas" w:hAnsi="Consolas" w:cs="Consolas"/>
          <w:color w:val="0000FF"/>
          <w:sz w:val="19"/>
          <w:szCs w:val="19"/>
        </w:rPr>
        <w:t>&gt;</w:t>
      </w:r>
    </w:p>
    <w:p w14:paraId="3F0835D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KDLieu</w:t>
      </w:r>
      <w:r>
        <w:rPr>
          <w:rFonts w:ascii="Consolas" w:hAnsi="Consolas" w:cs="Consolas"/>
          <w:color w:val="0000FF"/>
          <w:sz w:val="19"/>
          <w:szCs w:val="19"/>
        </w:rPr>
        <w:t>&gt;</w:t>
      </w:r>
      <w:r>
        <w:rPr>
          <w:rFonts w:ascii="Consolas" w:hAnsi="Consolas" w:cs="Consolas"/>
          <w:color w:val="000000"/>
          <w:sz w:val="19"/>
          <w:szCs w:val="19"/>
        </w:rPr>
        <w:t>Kiểu dữ liệu</w:t>
      </w:r>
      <w:r>
        <w:rPr>
          <w:rFonts w:ascii="Consolas" w:hAnsi="Consolas" w:cs="Consolas"/>
          <w:color w:val="0000FF"/>
          <w:sz w:val="19"/>
          <w:szCs w:val="19"/>
        </w:rPr>
        <w:t>&lt;/</w:t>
      </w:r>
      <w:r>
        <w:rPr>
          <w:rFonts w:ascii="Consolas" w:hAnsi="Consolas" w:cs="Consolas"/>
          <w:color w:val="A31515"/>
          <w:sz w:val="19"/>
          <w:szCs w:val="19"/>
        </w:rPr>
        <w:t>KDLieu</w:t>
      </w:r>
      <w:r>
        <w:rPr>
          <w:rFonts w:ascii="Consolas" w:hAnsi="Consolas" w:cs="Consolas"/>
          <w:color w:val="0000FF"/>
          <w:sz w:val="19"/>
          <w:szCs w:val="19"/>
        </w:rPr>
        <w:t>&gt;</w:t>
      </w:r>
    </w:p>
    <w:p w14:paraId="39061EA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DLieu</w:t>
      </w:r>
      <w:r>
        <w:rPr>
          <w:rFonts w:ascii="Consolas" w:hAnsi="Consolas" w:cs="Consolas"/>
          <w:color w:val="0000FF"/>
          <w:sz w:val="19"/>
          <w:szCs w:val="19"/>
        </w:rPr>
        <w:t>&gt;</w:t>
      </w:r>
      <w:r>
        <w:rPr>
          <w:rFonts w:ascii="Consolas" w:hAnsi="Consolas" w:cs="Consolas"/>
          <w:color w:val="000000"/>
          <w:sz w:val="19"/>
          <w:szCs w:val="19"/>
        </w:rPr>
        <w:t>Dữ liệu</w:t>
      </w:r>
      <w:r>
        <w:rPr>
          <w:rFonts w:ascii="Consolas" w:hAnsi="Consolas" w:cs="Consolas"/>
          <w:color w:val="0000FF"/>
          <w:sz w:val="19"/>
          <w:szCs w:val="19"/>
        </w:rPr>
        <w:t>&lt;/</w:t>
      </w:r>
      <w:r>
        <w:rPr>
          <w:rFonts w:ascii="Consolas" w:hAnsi="Consolas" w:cs="Consolas"/>
          <w:color w:val="A31515"/>
          <w:sz w:val="19"/>
          <w:szCs w:val="19"/>
        </w:rPr>
        <w:t>DLieu</w:t>
      </w:r>
      <w:r>
        <w:rPr>
          <w:rFonts w:ascii="Consolas" w:hAnsi="Consolas" w:cs="Consolas"/>
          <w:color w:val="0000FF"/>
          <w:sz w:val="19"/>
          <w:szCs w:val="19"/>
        </w:rPr>
        <w:t>&gt;</w:t>
      </w:r>
    </w:p>
    <w:p w14:paraId="3AD279D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37999F3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1B7D3CC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2E922CB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DSHHDVu</w:t>
      </w:r>
      <w:r>
        <w:rPr>
          <w:rFonts w:ascii="Consolas" w:hAnsi="Consolas" w:cs="Consolas"/>
          <w:color w:val="0000FF"/>
          <w:sz w:val="19"/>
          <w:szCs w:val="19"/>
        </w:rPr>
        <w:t>&gt;</w:t>
      </w:r>
    </w:p>
    <w:p w14:paraId="38CA0A5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TToan</w:t>
      </w:r>
      <w:r>
        <w:rPr>
          <w:rFonts w:ascii="Consolas" w:hAnsi="Consolas" w:cs="Consolas"/>
          <w:color w:val="0000FF"/>
          <w:sz w:val="19"/>
          <w:szCs w:val="19"/>
        </w:rPr>
        <w:t>&gt;</w:t>
      </w:r>
    </w:p>
    <w:p w14:paraId="39FBD61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 &lt;!--</w:t>
      </w:r>
      <w:r>
        <w:rPr>
          <w:rFonts w:ascii="Consolas" w:hAnsi="Consolas" w:cs="Consolas"/>
          <w:color w:val="008000"/>
          <w:sz w:val="19"/>
          <w:szCs w:val="19"/>
        </w:rPr>
        <w:t>sử dụng hóa đơn GTGT</w:t>
      </w:r>
      <w:r>
        <w:rPr>
          <w:rFonts w:ascii="Consolas" w:hAnsi="Consolas" w:cs="Consolas"/>
          <w:color w:val="0000FF"/>
          <w:sz w:val="19"/>
          <w:szCs w:val="19"/>
        </w:rPr>
        <w:t>--&gt;</w:t>
      </w:r>
    </w:p>
    <w:p w14:paraId="0D502CE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57D88FB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2A0F010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1CA657C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TThue</w:t>
      </w:r>
      <w:r>
        <w:rPr>
          <w:rFonts w:ascii="Consolas" w:hAnsi="Consolas" w:cs="Consolas"/>
          <w:color w:val="0000FF"/>
          <w:sz w:val="19"/>
          <w:szCs w:val="19"/>
        </w:rPr>
        <w:t>&gt;</w:t>
      </w:r>
      <w:r>
        <w:rPr>
          <w:rFonts w:ascii="Consolas" w:hAnsi="Consolas" w:cs="Consolas"/>
          <w:color w:val="000000"/>
          <w:sz w:val="19"/>
          <w:szCs w:val="19"/>
        </w:rPr>
        <w:t>Tiền thuế (Tiền thuế GTGT)</w:t>
      </w:r>
      <w:r>
        <w:rPr>
          <w:rFonts w:ascii="Consolas" w:hAnsi="Consolas" w:cs="Consolas"/>
          <w:color w:val="0000FF"/>
          <w:sz w:val="19"/>
          <w:szCs w:val="19"/>
        </w:rPr>
        <w:t>&lt;/</w:t>
      </w:r>
      <w:r>
        <w:rPr>
          <w:rFonts w:ascii="Consolas" w:hAnsi="Consolas" w:cs="Consolas"/>
          <w:color w:val="A31515"/>
          <w:sz w:val="19"/>
          <w:szCs w:val="19"/>
        </w:rPr>
        <w:t>TThue</w:t>
      </w:r>
      <w:r>
        <w:rPr>
          <w:rFonts w:ascii="Consolas" w:hAnsi="Consolas" w:cs="Consolas"/>
          <w:color w:val="0000FF"/>
          <w:sz w:val="19"/>
          <w:szCs w:val="19"/>
        </w:rPr>
        <w:t>&gt;</w:t>
      </w:r>
    </w:p>
    <w:p w14:paraId="34836EE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3141569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w:t>
      </w:r>
    </w:p>
    <w:p w14:paraId="32A31F0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TgTCThue</w:t>
      </w:r>
      <w:r>
        <w:rPr>
          <w:rFonts w:ascii="Consolas" w:hAnsi="Consolas" w:cs="Consolas"/>
          <w:color w:val="0000FF"/>
          <w:sz w:val="19"/>
          <w:szCs w:val="19"/>
        </w:rPr>
        <w:t>&gt;</w:t>
      </w:r>
      <w:r>
        <w:rPr>
          <w:rFonts w:ascii="Consolas" w:hAnsi="Consolas" w:cs="Consolas"/>
          <w:color w:val="000000"/>
          <w:sz w:val="19"/>
          <w:szCs w:val="19"/>
        </w:rPr>
        <w:t>Tổng tiền chưa thuế (Tổng cộng thành tiền chưa có thuế GTGT) (Bắt buộc với hóa đơn GTGT)</w:t>
      </w:r>
      <w:r>
        <w:rPr>
          <w:rFonts w:ascii="Consolas" w:hAnsi="Consolas" w:cs="Consolas"/>
          <w:color w:val="0000FF"/>
          <w:sz w:val="19"/>
          <w:szCs w:val="19"/>
        </w:rPr>
        <w:t>&lt;/</w:t>
      </w:r>
      <w:r>
        <w:rPr>
          <w:rFonts w:ascii="Consolas" w:hAnsi="Consolas" w:cs="Consolas"/>
          <w:color w:val="A31515"/>
          <w:sz w:val="19"/>
          <w:szCs w:val="19"/>
        </w:rPr>
        <w:t>TgTCThue</w:t>
      </w:r>
      <w:r>
        <w:rPr>
          <w:rFonts w:ascii="Consolas" w:hAnsi="Consolas" w:cs="Consolas"/>
          <w:color w:val="0000FF"/>
          <w:sz w:val="19"/>
          <w:szCs w:val="19"/>
        </w:rPr>
        <w:t>&gt;</w:t>
      </w:r>
    </w:p>
    <w:p w14:paraId="36E9BF9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TgTThue</w:t>
      </w:r>
      <w:r>
        <w:rPr>
          <w:rFonts w:ascii="Consolas" w:hAnsi="Consolas" w:cs="Consolas"/>
          <w:color w:val="0000FF"/>
          <w:sz w:val="19"/>
          <w:szCs w:val="19"/>
        </w:rPr>
        <w:t>&gt;</w:t>
      </w:r>
      <w:r>
        <w:rPr>
          <w:rFonts w:ascii="Consolas" w:hAnsi="Consolas" w:cs="Consolas"/>
          <w:color w:val="000000"/>
          <w:sz w:val="19"/>
          <w:szCs w:val="19"/>
        </w:rPr>
        <w:t>Tổng tiền thuế (Tổng cộng tiền thuế GTGT) (Bắt buộc với hóa đơn GTGT)</w:t>
      </w:r>
      <w:r>
        <w:rPr>
          <w:rFonts w:ascii="Consolas" w:hAnsi="Consolas" w:cs="Consolas"/>
          <w:color w:val="0000FF"/>
          <w:sz w:val="19"/>
          <w:szCs w:val="19"/>
        </w:rPr>
        <w:t>&lt;/</w:t>
      </w:r>
      <w:r>
        <w:rPr>
          <w:rFonts w:ascii="Consolas" w:hAnsi="Consolas" w:cs="Consolas"/>
          <w:color w:val="A31515"/>
          <w:sz w:val="19"/>
          <w:szCs w:val="19"/>
        </w:rPr>
        <w:t>TgTThue</w:t>
      </w:r>
      <w:r>
        <w:rPr>
          <w:rFonts w:ascii="Consolas" w:hAnsi="Consolas" w:cs="Consolas"/>
          <w:color w:val="0000FF"/>
          <w:sz w:val="19"/>
          <w:szCs w:val="19"/>
        </w:rPr>
        <w:t>&gt;</w:t>
      </w:r>
    </w:p>
    <w:p w14:paraId="40679CE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TTCKTMai</w:t>
      </w:r>
      <w:r>
        <w:rPr>
          <w:rFonts w:ascii="Consolas" w:hAnsi="Consolas" w:cs="Consolas"/>
          <w:color w:val="0000FF"/>
          <w:sz w:val="19"/>
          <w:szCs w:val="19"/>
        </w:rPr>
        <w:t>&gt;</w:t>
      </w:r>
      <w:r>
        <w:rPr>
          <w:rFonts w:ascii="Consolas" w:hAnsi="Consolas" w:cs="Consolas"/>
          <w:color w:val="000000"/>
          <w:sz w:val="19"/>
          <w:szCs w:val="19"/>
        </w:rPr>
        <w:t>Tổng tiền chiết khấu thương mại</w:t>
      </w:r>
      <w:r>
        <w:rPr>
          <w:rFonts w:ascii="Consolas" w:hAnsi="Consolas" w:cs="Consolas"/>
          <w:color w:val="0000FF"/>
          <w:sz w:val="19"/>
          <w:szCs w:val="19"/>
        </w:rPr>
        <w:t>&lt;/</w:t>
      </w:r>
      <w:r>
        <w:rPr>
          <w:rFonts w:ascii="Consolas" w:hAnsi="Consolas" w:cs="Consolas"/>
          <w:color w:val="A31515"/>
          <w:sz w:val="19"/>
          <w:szCs w:val="19"/>
        </w:rPr>
        <w:t>TTCKTMai</w:t>
      </w:r>
      <w:r>
        <w:rPr>
          <w:rFonts w:ascii="Consolas" w:hAnsi="Consolas" w:cs="Consolas"/>
          <w:color w:val="0000FF"/>
          <w:sz w:val="19"/>
          <w:szCs w:val="19"/>
        </w:rPr>
        <w:t>&gt;</w:t>
      </w:r>
    </w:p>
    <w:p w14:paraId="61FA573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TgTTTBSo</w:t>
      </w:r>
      <w:r>
        <w:rPr>
          <w:rFonts w:ascii="Consolas" w:hAnsi="Consolas" w:cs="Consolas"/>
          <w:color w:val="0000FF"/>
          <w:sz w:val="19"/>
          <w:szCs w:val="19"/>
        </w:rPr>
        <w:t>&gt;</w:t>
      </w:r>
      <w:r>
        <w:rPr>
          <w:rFonts w:ascii="Consolas" w:hAnsi="Consolas" w:cs="Consolas"/>
          <w:color w:val="000000"/>
          <w:sz w:val="19"/>
          <w:szCs w:val="19"/>
        </w:rPr>
        <w:t>Tổng tiền thanh toán bằng số *</w:t>
      </w:r>
      <w:r>
        <w:rPr>
          <w:rFonts w:ascii="Consolas" w:hAnsi="Consolas" w:cs="Consolas"/>
          <w:color w:val="0000FF"/>
          <w:sz w:val="19"/>
          <w:szCs w:val="19"/>
        </w:rPr>
        <w:t>&lt;/</w:t>
      </w:r>
      <w:r>
        <w:rPr>
          <w:rFonts w:ascii="Consolas" w:hAnsi="Consolas" w:cs="Consolas"/>
          <w:color w:val="A31515"/>
          <w:sz w:val="19"/>
          <w:szCs w:val="19"/>
        </w:rPr>
        <w:t>TgTTTBSo</w:t>
      </w:r>
      <w:r>
        <w:rPr>
          <w:rFonts w:ascii="Consolas" w:hAnsi="Consolas" w:cs="Consolas"/>
          <w:color w:val="0000FF"/>
          <w:sz w:val="19"/>
          <w:szCs w:val="19"/>
        </w:rPr>
        <w:t>&gt;</w:t>
      </w:r>
    </w:p>
    <w:p w14:paraId="5BF03C3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TgTTTBChu</w:t>
      </w:r>
      <w:r>
        <w:rPr>
          <w:rFonts w:ascii="Consolas" w:hAnsi="Consolas" w:cs="Consolas"/>
          <w:color w:val="0000FF"/>
          <w:sz w:val="19"/>
          <w:szCs w:val="19"/>
        </w:rPr>
        <w:t>&gt;</w:t>
      </w:r>
      <w:r>
        <w:rPr>
          <w:rFonts w:ascii="Consolas" w:hAnsi="Consolas" w:cs="Consolas"/>
          <w:color w:val="000000"/>
          <w:sz w:val="19"/>
          <w:szCs w:val="19"/>
        </w:rPr>
        <w:t>Tổng tiền thanh toán bằng chữ *</w:t>
      </w:r>
      <w:r>
        <w:rPr>
          <w:rFonts w:ascii="Consolas" w:hAnsi="Consolas" w:cs="Consolas"/>
          <w:color w:val="0000FF"/>
          <w:sz w:val="19"/>
          <w:szCs w:val="19"/>
        </w:rPr>
        <w:t>&lt;/</w:t>
      </w:r>
      <w:r>
        <w:rPr>
          <w:rFonts w:ascii="Consolas" w:hAnsi="Consolas" w:cs="Consolas"/>
          <w:color w:val="A31515"/>
          <w:sz w:val="19"/>
          <w:szCs w:val="19"/>
        </w:rPr>
        <w:t>TgTTTBChu</w:t>
      </w:r>
      <w:r>
        <w:rPr>
          <w:rFonts w:ascii="Consolas" w:hAnsi="Consolas" w:cs="Consolas"/>
          <w:color w:val="0000FF"/>
          <w:sz w:val="19"/>
          <w:szCs w:val="19"/>
        </w:rPr>
        <w:t>&gt;</w:t>
      </w:r>
    </w:p>
    <w:p w14:paraId="2A42A0A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TToan</w:t>
      </w:r>
      <w:r>
        <w:rPr>
          <w:rFonts w:ascii="Consolas" w:hAnsi="Consolas" w:cs="Consolas"/>
          <w:color w:val="0000FF"/>
          <w:sz w:val="19"/>
          <w:szCs w:val="19"/>
        </w:rPr>
        <w:t>&gt;</w:t>
      </w:r>
    </w:p>
    <w:p w14:paraId="591B34D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NDHDon</w:t>
      </w:r>
      <w:r>
        <w:rPr>
          <w:rFonts w:ascii="Consolas" w:hAnsi="Consolas" w:cs="Consolas"/>
          <w:color w:val="0000FF"/>
          <w:sz w:val="19"/>
          <w:szCs w:val="19"/>
        </w:rPr>
        <w:t>&gt;</w:t>
      </w:r>
    </w:p>
    <w:p w14:paraId="03C6D8BA" w14:textId="77777777" w:rsidR="00AC3E5D" w:rsidRPr="000A4319" w:rsidRDefault="00AC3E5D" w:rsidP="00AC3E5D">
      <w:pPr>
        <w:ind w:firstLine="720"/>
        <w:rPr>
          <w:b/>
          <w:u w:val="single"/>
        </w:rPr>
      </w:pPr>
      <w:r>
        <w:rPr>
          <w:rFonts w:ascii="Consolas" w:hAnsi="Consolas" w:cs="Consolas"/>
          <w:color w:val="0000FF"/>
          <w:sz w:val="19"/>
          <w:szCs w:val="19"/>
        </w:rPr>
        <w:t>&lt;/</w:t>
      </w:r>
      <w:r>
        <w:rPr>
          <w:rFonts w:ascii="Consolas" w:hAnsi="Consolas" w:cs="Consolas"/>
          <w:color w:val="A31515"/>
          <w:sz w:val="19"/>
          <w:szCs w:val="19"/>
        </w:rPr>
        <w:t>ThayTheHD</w:t>
      </w:r>
      <w:r>
        <w:rPr>
          <w:rFonts w:ascii="Consolas" w:hAnsi="Consolas" w:cs="Consolas"/>
          <w:color w:val="0000FF"/>
          <w:sz w:val="19"/>
          <w:szCs w:val="19"/>
        </w:rPr>
        <w:t>&gt;</w:t>
      </w:r>
    </w:p>
    <w:p w14:paraId="7E750905" w14:textId="77777777" w:rsidR="00AC3E5D" w:rsidRPr="007C7E60" w:rsidRDefault="00AC3E5D" w:rsidP="00AC3E5D">
      <w:pPr>
        <w:pStyle w:val="Heading3"/>
      </w:pPr>
      <w:r>
        <w:t>Html xem trước khi thay thế hóa đơn</w:t>
      </w:r>
    </w:p>
    <w:p w14:paraId="6AE80085" w14:textId="77777777" w:rsidR="00AC3E5D" w:rsidRDefault="00AC3E5D" w:rsidP="00AC3E5D">
      <w:pPr>
        <w:rPr>
          <w:rFonts w:cs="Times New Roman"/>
          <w:szCs w:val="24"/>
        </w:rPr>
      </w:pPr>
      <w:r>
        <w:rPr>
          <w:rFonts w:cs="Times New Roman"/>
          <w:szCs w:val="24"/>
        </w:rPr>
        <w:t>URL</w:t>
      </w:r>
    </w:p>
    <w:p w14:paraId="6168EA52" w14:textId="77777777" w:rsidR="00AC3E5D" w:rsidRPr="004A4DD9" w:rsidRDefault="00AC3E5D" w:rsidP="00AC3E5D">
      <w:pPr>
        <w:spacing w:after="0" w:line="240" w:lineRule="auto"/>
        <w:ind w:firstLine="720"/>
        <w:jc w:val="both"/>
        <w:rPr>
          <w:rFonts w:cs="Times New Roman"/>
          <w:szCs w:val="24"/>
        </w:rPr>
      </w:pPr>
      <w:r>
        <w:rPr>
          <w:rFonts w:eastAsia="Calibri" w:cs="Times New Roman"/>
          <w:szCs w:val="24"/>
        </w:rPr>
        <w:t>s</w:t>
      </w:r>
      <w:r w:rsidRPr="009372AD">
        <w:rPr>
          <w:rFonts w:eastAsia="Calibri" w:cs="Times New Roman"/>
          <w:szCs w:val="24"/>
        </w:rPr>
        <w:t xml:space="preserve">tring </w:t>
      </w:r>
      <w:r w:rsidRPr="0096022F">
        <w:rPr>
          <w:rFonts w:cs="Times New Roman"/>
          <w:b/>
          <w:szCs w:val="24"/>
        </w:rPr>
        <w:t>ReplaceInvoice</w:t>
      </w:r>
      <w:r>
        <w:rPr>
          <w:rFonts w:cs="Times New Roman"/>
          <w:b/>
          <w:szCs w:val="24"/>
        </w:rPr>
        <w:t>NoPublish</w:t>
      </w:r>
      <w:r w:rsidRPr="00D16E25">
        <w:rPr>
          <w:rFonts w:eastAsia="Calibri" w:cs="Times New Roman"/>
          <w:szCs w:val="24"/>
        </w:rPr>
        <w:t>(</w:t>
      </w:r>
      <w:r w:rsidRPr="00D16E25">
        <w:rPr>
          <w:rFonts w:cs="Times New Roman"/>
          <w:szCs w:val="24"/>
        </w:rPr>
        <w:t>string Account, string ACpass, string xmlInvData, string user</w:t>
      </w:r>
      <w:r>
        <w:rPr>
          <w:rFonts w:cs="Times New Roman"/>
          <w:szCs w:val="24"/>
        </w:rPr>
        <w:t>name, string pass, string fkey</w:t>
      </w:r>
      <w:r w:rsidRPr="00D16E25">
        <w:rPr>
          <w:rFonts w:cs="Times New Roman"/>
          <w:szCs w:val="24"/>
        </w:rPr>
        <w:t>, int? convert, string pattern = null, string serial = null</w:t>
      </w:r>
      <w:r w:rsidRPr="00D16E25">
        <w:rPr>
          <w:rFonts w:eastAsia="Calibri" w:cs="Times New Roman"/>
          <w:szCs w:val="24"/>
        </w:rPr>
        <w:t>)</w:t>
      </w:r>
      <w:r w:rsidRPr="009372AD">
        <w:rPr>
          <w:rFonts w:eastAsia="Calibri" w:cs="Times New Roman"/>
          <w:szCs w:val="24"/>
        </w:rPr>
        <w:t>.</w:t>
      </w:r>
    </w:p>
    <w:p w14:paraId="10F23D4F" w14:textId="77777777" w:rsidR="00AC3E5D" w:rsidRPr="00593BE8" w:rsidRDefault="00AC3E5D" w:rsidP="00A75803">
      <w:pPr>
        <w:pStyle w:val="N"/>
      </w:pPr>
      <w:r w:rsidRPr="00593BE8">
        <w:t>DESCRIPTION</w:t>
      </w:r>
    </w:p>
    <w:p w14:paraId="3826BA4B" w14:textId="77777777" w:rsidR="00AC3E5D" w:rsidRDefault="00AC3E5D" w:rsidP="00A75803">
      <w:pPr>
        <w:pStyle w:val="N"/>
      </w:pPr>
      <w:r>
        <w:tab/>
        <w:t>Đây là web service thực hiện lấy dữ liệu html hóa đơn mới của thay thế hóa đơn trước khi ký số phát hành</w:t>
      </w:r>
    </w:p>
    <w:p w14:paraId="40C5AABC" w14:textId="77777777" w:rsidR="00AC3E5D" w:rsidRPr="00007702" w:rsidRDefault="00AC3E5D" w:rsidP="00A75803">
      <w:pPr>
        <w:pStyle w:val="N"/>
      </w:pPr>
      <w:r w:rsidRPr="00663B3E">
        <w:t>HTTP METHOD</w:t>
      </w:r>
    </w:p>
    <w:p w14:paraId="7A33BFD1" w14:textId="77777777" w:rsidR="00AC3E5D" w:rsidRPr="00007702" w:rsidRDefault="00AC3E5D" w:rsidP="00A75803">
      <w:pPr>
        <w:pStyle w:val="N"/>
        <w:rPr>
          <w:b/>
        </w:rPr>
      </w:pPr>
      <w:r>
        <w:tab/>
      </w:r>
      <w:r w:rsidRPr="00610AFD">
        <w:t>POST</w:t>
      </w:r>
    </w:p>
    <w:p w14:paraId="2E52A6BE" w14:textId="77777777" w:rsidR="00AC3E5D" w:rsidRPr="00610AFD" w:rsidRDefault="00AC3E5D" w:rsidP="00A75803">
      <w:pPr>
        <w:pStyle w:val="N"/>
      </w:pPr>
      <w:r w:rsidRPr="00610AFD">
        <w:t>REQUEST BODY</w:t>
      </w:r>
    </w:p>
    <w:p w14:paraId="33D39D91"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585095A5"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Account/ACPass</w:t>
      </w:r>
      <w:r w:rsidRPr="004720D2">
        <w:rPr>
          <w:rFonts w:eastAsia="Calibri" w:cs="Times New Roman"/>
          <w:b/>
          <w:szCs w:val="24"/>
        </w:rPr>
        <w:t xml:space="preserve">:  </w:t>
      </w:r>
      <w:r w:rsidRPr="004720D2">
        <w:rPr>
          <w:rFonts w:eastAsia="Calibri" w:cs="Times New Roman"/>
          <w:szCs w:val="24"/>
        </w:rPr>
        <w:t>Tài khoản được cấp phát cho nhân viên gọi lệnh phát hành hóa đơn</w:t>
      </w:r>
    </w:p>
    <w:p w14:paraId="2689D035"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xmlInvData</w:t>
      </w:r>
      <w:r w:rsidRPr="009372AD">
        <w:rPr>
          <w:rFonts w:eastAsia="Calibri" w:cs="Times New Roman"/>
          <w:szCs w:val="24"/>
        </w:rPr>
        <w:t xml:space="preserve">: String XML dữ liệu hóa đơn cũ và hóa đơn </w:t>
      </w:r>
      <w:r>
        <w:rPr>
          <w:rFonts w:eastAsia="Calibri" w:cs="Times New Roman"/>
          <w:szCs w:val="24"/>
        </w:rPr>
        <w:t>thay thế</w:t>
      </w:r>
    </w:p>
    <w:p w14:paraId="10053F00" w14:textId="77777777" w:rsidR="00AC3E5D" w:rsidRPr="00CF2FC3"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 xml:space="preserve">fkey: </w:t>
      </w:r>
      <w:r>
        <w:rPr>
          <w:rFonts w:eastAsia="Calibri" w:cs="Times New Roman"/>
          <w:szCs w:val="24"/>
        </w:rPr>
        <w:t>Chuỗi xác định hóa đơn cần thay thế</w:t>
      </w:r>
    </w:p>
    <w:p w14:paraId="344E89E4"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Convert</w:t>
      </w:r>
      <w:r>
        <w:rPr>
          <w:rFonts w:eastAsia="Calibri" w:cs="Times New Roman"/>
          <w:szCs w:val="24"/>
        </w:rPr>
        <w:t xml:space="preserve">: </w:t>
      </w:r>
      <w:r w:rsidRPr="009372AD">
        <w:rPr>
          <w:rFonts w:eastAsia="Calibri" w:cs="Times New Roman"/>
          <w:szCs w:val="24"/>
        </w:rPr>
        <w:t xml:space="preserve">Mặc định là 0, </w:t>
      </w:r>
      <w:r>
        <w:rPr>
          <w:rFonts w:eastAsia="Calibri" w:cs="Times New Roman"/>
          <w:szCs w:val="24"/>
        </w:rPr>
        <w:t>(</w:t>
      </w:r>
      <w:r w:rsidRPr="009372AD">
        <w:rPr>
          <w:rFonts w:eastAsia="Calibri" w:cs="Times New Roman"/>
          <w:szCs w:val="24"/>
        </w:rPr>
        <w:t>0 – Không cần convert từ TCVN3 sang Unicode. 1- Cần convert từ TCVN3 sang Unicode</w:t>
      </w:r>
      <w:r>
        <w:rPr>
          <w:rFonts w:eastAsia="Calibri" w:cs="Times New Roman"/>
          <w:szCs w:val="24"/>
        </w:rPr>
        <w:t>)</w:t>
      </w:r>
    </w:p>
    <w:p w14:paraId="440CADB8"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Pattern</w:t>
      </w:r>
      <w:r>
        <w:rPr>
          <w:rFonts w:cs="Times New Roman"/>
          <w:szCs w:val="24"/>
        </w:rPr>
        <w:t>: Mẫu số</w:t>
      </w:r>
    </w:p>
    <w:p w14:paraId="35714708"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Serial</w:t>
      </w:r>
      <w:r>
        <w:rPr>
          <w:rFonts w:cs="Times New Roman"/>
          <w:szCs w:val="24"/>
        </w:rPr>
        <w:t>: Ký hiệu</w:t>
      </w:r>
    </w:p>
    <w:p w14:paraId="55BED9EB" w14:textId="77777777" w:rsidR="00AC3E5D" w:rsidRPr="007A4FB0" w:rsidRDefault="00AC3E5D" w:rsidP="00AC3E5D">
      <w:pPr>
        <w:ind w:left="360" w:firstLine="720"/>
      </w:pPr>
    </w:p>
    <w:p w14:paraId="15BAE850"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3BE1891E"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3E6EF3AB"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4186C036"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6988B054" w14:textId="77777777" w:rsidR="00AC3E5D" w:rsidRPr="00660ABB" w:rsidRDefault="00AC3E5D" w:rsidP="001B79C4">
            <w:pPr>
              <w:pStyle w:val="ListParagraph"/>
            </w:pPr>
            <w:r>
              <w:t>Ghi chú</w:t>
            </w:r>
          </w:p>
        </w:tc>
      </w:tr>
      <w:tr w:rsidR="00AC3E5D" w:rsidRPr="00660ABB" w14:paraId="07C23EBA" w14:textId="77777777" w:rsidTr="001B79C4">
        <w:tc>
          <w:tcPr>
            <w:tcW w:w="1710" w:type="dxa"/>
            <w:tcBorders>
              <w:top w:val="single" w:sz="4" w:space="0" w:color="2E74B5"/>
              <w:left w:val="single" w:sz="4" w:space="0" w:color="2E74B5"/>
              <w:right w:val="single" w:sz="4" w:space="0" w:color="2E74B5"/>
            </w:tcBorders>
            <w:shd w:val="clear" w:color="auto" w:fill="auto"/>
          </w:tcPr>
          <w:p w14:paraId="56560E60"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E7267D8"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4606A3AF" w14:textId="77777777" w:rsidR="00AC3E5D" w:rsidRPr="009372AD" w:rsidRDefault="00AC3E5D" w:rsidP="001B79C4">
            <w:pPr>
              <w:pStyle w:val="ListParagraph"/>
              <w:ind w:left="0"/>
              <w:jc w:val="both"/>
              <w:rPr>
                <w:rFonts w:cs="Times New Roman"/>
              </w:rPr>
            </w:pPr>
          </w:p>
        </w:tc>
      </w:tr>
      <w:tr w:rsidR="00AC3E5D" w:rsidRPr="00660ABB" w14:paraId="0A2077AD" w14:textId="77777777" w:rsidTr="001B79C4">
        <w:tc>
          <w:tcPr>
            <w:tcW w:w="1710" w:type="dxa"/>
            <w:tcBorders>
              <w:top w:val="single" w:sz="4" w:space="0" w:color="2E74B5"/>
              <w:left w:val="single" w:sz="4" w:space="0" w:color="2E74B5"/>
              <w:right w:val="single" w:sz="4" w:space="0" w:color="2E74B5"/>
            </w:tcBorders>
            <w:shd w:val="clear" w:color="auto" w:fill="auto"/>
          </w:tcPr>
          <w:p w14:paraId="41ED2A5B"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27EB528"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Không tồn tại hóa đơn cần thay thế</w:t>
            </w:r>
          </w:p>
        </w:tc>
        <w:tc>
          <w:tcPr>
            <w:tcW w:w="2515" w:type="dxa"/>
            <w:tcBorders>
              <w:top w:val="single" w:sz="4" w:space="0" w:color="2E74B5"/>
              <w:left w:val="single" w:sz="4" w:space="0" w:color="2E74B5"/>
              <w:bottom w:val="single" w:sz="4" w:space="0" w:color="2E74B5"/>
              <w:right w:val="single" w:sz="4" w:space="0" w:color="2E74B5"/>
            </w:tcBorders>
          </w:tcPr>
          <w:p w14:paraId="11F8A00B" w14:textId="77777777" w:rsidR="00AC3E5D" w:rsidRPr="009372AD" w:rsidRDefault="00AC3E5D" w:rsidP="001B79C4">
            <w:pPr>
              <w:pStyle w:val="ListParagraph"/>
              <w:ind w:left="0"/>
              <w:jc w:val="both"/>
              <w:rPr>
                <w:rFonts w:cs="Times New Roman"/>
              </w:rPr>
            </w:pPr>
          </w:p>
        </w:tc>
      </w:tr>
      <w:tr w:rsidR="00AC3E5D" w:rsidRPr="00660ABB" w14:paraId="1A42F8A1" w14:textId="77777777" w:rsidTr="001B79C4">
        <w:tc>
          <w:tcPr>
            <w:tcW w:w="1710" w:type="dxa"/>
            <w:tcBorders>
              <w:top w:val="single" w:sz="4" w:space="0" w:color="2E74B5"/>
              <w:left w:val="single" w:sz="4" w:space="0" w:color="2E74B5"/>
              <w:right w:val="single" w:sz="4" w:space="0" w:color="2E74B5"/>
            </w:tcBorders>
            <w:shd w:val="clear" w:color="auto" w:fill="auto"/>
          </w:tcPr>
          <w:p w14:paraId="1A9BEBBC"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AAF5480"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Dữ liệu xml đầu vào không đúng quy định</w:t>
            </w:r>
          </w:p>
        </w:tc>
        <w:tc>
          <w:tcPr>
            <w:tcW w:w="2515" w:type="dxa"/>
            <w:tcBorders>
              <w:top w:val="single" w:sz="4" w:space="0" w:color="2E74B5"/>
              <w:left w:val="single" w:sz="4" w:space="0" w:color="2E74B5"/>
              <w:bottom w:val="single" w:sz="4" w:space="0" w:color="2E74B5"/>
              <w:right w:val="single" w:sz="4" w:space="0" w:color="2E74B5"/>
            </w:tcBorders>
          </w:tcPr>
          <w:p w14:paraId="63499E18" w14:textId="77777777" w:rsidR="00AC3E5D" w:rsidRPr="009372AD" w:rsidRDefault="00AC3E5D" w:rsidP="001B79C4">
            <w:pPr>
              <w:pStyle w:val="ListParagraph"/>
              <w:ind w:left="0"/>
              <w:jc w:val="both"/>
              <w:rPr>
                <w:rFonts w:cs="Times New Roman"/>
              </w:rPr>
            </w:pPr>
          </w:p>
        </w:tc>
      </w:tr>
      <w:tr w:rsidR="00AC3E5D" w:rsidRPr="00660ABB" w14:paraId="4C50B660" w14:textId="77777777" w:rsidTr="001B79C4">
        <w:tc>
          <w:tcPr>
            <w:tcW w:w="1710" w:type="dxa"/>
            <w:tcBorders>
              <w:top w:val="single" w:sz="4" w:space="0" w:color="2E74B5"/>
              <w:left w:val="single" w:sz="4" w:space="0" w:color="2E74B5"/>
              <w:right w:val="single" w:sz="4" w:space="0" w:color="2E74B5"/>
            </w:tcBorders>
            <w:shd w:val="clear" w:color="auto" w:fill="auto"/>
          </w:tcPr>
          <w:p w14:paraId="16490046" w14:textId="77777777" w:rsidR="00AC3E5D" w:rsidRPr="009372AD" w:rsidRDefault="00AC3E5D" w:rsidP="001B79C4">
            <w:pPr>
              <w:spacing w:after="0" w:line="240" w:lineRule="auto"/>
              <w:rPr>
                <w:rFonts w:eastAsia="Calibri" w:cs="Times New Roman"/>
                <w:szCs w:val="24"/>
              </w:rPr>
            </w:pPr>
            <w:r>
              <w:rPr>
                <w:rFonts w:eastAsia="Calibri" w:cs="Times New Roman"/>
                <w:szCs w:val="24"/>
              </w:rPr>
              <w:lastRenderedPageBreak/>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99C315C" w14:textId="77777777" w:rsidR="00AC3E5D" w:rsidRPr="009372AD" w:rsidRDefault="00AC3E5D" w:rsidP="001B79C4">
            <w:pPr>
              <w:spacing w:after="0" w:line="240" w:lineRule="auto"/>
              <w:rPr>
                <w:rFonts w:eastAsia="Calibri" w:cs="Times New Roman"/>
                <w:szCs w:val="24"/>
              </w:rPr>
            </w:pPr>
            <w:r w:rsidRPr="009575F7">
              <w:rPr>
                <w:rFonts w:eastAsia="Calibri" w:cs="Times New Roman"/>
                <w:szCs w:val="24"/>
              </w:rPr>
              <w:t xml:space="preserve">Có lỗi trong quá trình </w:t>
            </w:r>
            <w:r>
              <w:rPr>
                <w:rFonts w:eastAsia="Calibri" w:cs="Times New Roman"/>
                <w:szCs w:val="24"/>
              </w:rPr>
              <w:t>tạo mới</w:t>
            </w:r>
            <w:r w:rsidRPr="009575F7">
              <w:rPr>
                <w:rFonts w:eastAsia="Calibri" w:cs="Times New Roman"/>
                <w:szCs w:val="24"/>
              </w:rPr>
              <w:t xml:space="preserve"> hóa đơn</w:t>
            </w:r>
            <w:r>
              <w:rPr>
                <w:rFonts w:eastAsia="Calibri" w:cs="Times New Roman"/>
                <w:szCs w:val="24"/>
              </w:rPr>
              <w:t xml:space="preserve"> thay thế</w:t>
            </w:r>
          </w:p>
        </w:tc>
        <w:tc>
          <w:tcPr>
            <w:tcW w:w="2515" w:type="dxa"/>
            <w:tcBorders>
              <w:top w:val="single" w:sz="4" w:space="0" w:color="2E74B5"/>
              <w:left w:val="single" w:sz="4" w:space="0" w:color="2E74B5"/>
              <w:bottom w:val="single" w:sz="4" w:space="0" w:color="2E74B5"/>
              <w:right w:val="single" w:sz="4" w:space="0" w:color="2E74B5"/>
            </w:tcBorders>
          </w:tcPr>
          <w:p w14:paraId="481E452D" w14:textId="77777777" w:rsidR="00AC3E5D" w:rsidRPr="009372AD" w:rsidRDefault="00AC3E5D" w:rsidP="001B79C4">
            <w:pPr>
              <w:pStyle w:val="ListParagraph"/>
              <w:ind w:left="0"/>
              <w:jc w:val="both"/>
              <w:rPr>
                <w:rFonts w:cs="Times New Roman"/>
              </w:rPr>
            </w:pPr>
          </w:p>
        </w:tc>
      </w:tr>
      <w:tr w:rsidR="00AC3E5D" w:rsidRPr="00660ABB" w14:paraId="2ED4CFD4" w14:textId="77777777" w:rsidTr="001B79C4">
        <w:tc>
          <w:tcPr>
            <w:tcW w:w="1710" w:type="dxa"/>
            <w:tcBorders>
              <w:top w:val="single" w:sz="4" w:space="0" w:color="2E74B5"/>
              <w:left w:val="single" w:sz="4" w:space="0" w:color="2E74B5"/>
              <w:right w:val="single" w:sz="4" w:space="0" w:color="2E74B5"/>
            </w:tcBorders>
            <w:shd w:val="clear" w:color="auto" w:fill="auto"/>
          </w:tcPr>
          <w:p w14:paraId="4F715159"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94AA051"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Dải hóa đơn cũ đã hết</w:t>
            </w:r>
          </w:p>
        </w:tc>
        <w:tc>
          <w:tcPr>
            <w:tcW w:w="2515" w:type="dxa"/>
            <w:tcBorders>
              <w:top w:val="single" w:sz="4" w:space="0" w:color="2E74B5"/>
              <w:left w:val="single" w:sz="4" w:space="0" w:color="2E74B5"/>
              <w:bottom w:val="single" w:sz="4" w:space="0" w:color="2E74B5"/>
              <w:right w:val="single" w:sz="4" w:space="0" w:color="2E74B5"/>
            </w:tcBorders>
          </w:tcPr>
          <w:p w14:paraId="4EF52D39" w14:textId="77777777" w:rsidR="00AC3E5D" w:rsidRPr="009372AD" w:rsidRDefault="00AC3E5D" w:rsidP="001B79C4">
            <w:pPr>
              <w:pStyle w:val="ListParagraph"/>
              <w:ind w:left="0"/>
              <w:jc w:val="both"/>
              <w:rPr>
                <w:rFonts w:cs="Times New Roman"/>
              </w:rPr>
            </w:pPr>
          </w:p>
        </w:tc>
      </w:tr>
      <w:tr w:rsidR="00AC3E5D" w:rsidRPr="00660ABB" w14:paraId="5D13A807"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535D5FA"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D5EA91D"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User name không phù hợp, không tìm thấy company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638AC0CF" w14:textId="77777777" w:rsidR="00AC3E5D" w:rsidRPr="009372AD" w:rsidRDefault="00AC3E5D" w:rsidP="001B79C4">
            <w:pPr>
              <w:jc w:val="both"/>
              <w:rPr>
                <w:rFonts w:cs="Times New Roman"/>
                <w:szCs w:val="24"/>
              </w:rPr>
            </w:pPr>
          </w:p>
        </w:tc>
      </w:tr>
      <w:tr w:rsidR="00AC3E5D" w:rsidRPr="00660ABB" w14:paraId="73FB2023"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62204C9"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21E709A"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Hóa đơn đã được thay thế rồi. Không thể thay thế nữa.</w:t>
            </w:r>
          </w:p>
        </w:tc>
        <w:tc>
          <w:tcPr>
            <w:tcW w:w="2515" w:type="dxa"/>
            <w:tcBorders>
              <w:top w:val="single" w:sz="4" w:space="0" w:color="2E74B5"/>
              <w:left w:val="single" w:sz="4" w:space="0" w:color="2E74B5"/>
              <w:bottom w:val="single" w:sz="4" w:space="0" w:color="2E74B5"/>
              <w:right w:val="single" w:sz="4" w:space="0" w:color="2E74B5"/>
            </w:tcBorders>
          </w:tcPr>
          <w:p w14:paraId="14D2BF21" w14:textId="77777777" w:rsidR="00AC3E5D" w:rsidRPr="009372AD" w:rsidRDefault="00AC3E5D" w:rsidP="001B79C4">
            <w:pPr>
              <w:jc w:val="both"/>
              <w:rPr>
                <w:rFonts w:cs="Times New Roman"/>
                <w:szCs w:val="24"/>
              </w:rPr>
            </w:pPr>
          </w:p>
        </w:tc>
      </w:tr>
      <w:tr w:rsidR="00AC3E5D" w:rsidRPr="00660ABB" w14:paraId="73B525C0"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40CE60A"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ERR:9</w:t>
            </w:r>
          </w:p>
          <w:p w14:paraId="7DE1C2E7"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8FF1DBD"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Trạng thái hóa đơn không được thay thế</w:t>
            </w:r>
          </w:p>
        </w:tc>
        <w:tc>
          <w:tcPr>
            <w:tcW w:w="2515" w:type="dxa"/>
            <w:tcBorders>
              <w:top w:val="single" w:sz="4" w:space="0" w:color="2E74B5"/>
              <w:left w:val="single" w:sz="4" w:space="0" w:color="2E74B5"/>
              <w:bottom w:val="single" w:sz="4" w:space="0" w:color="2E74B5"/>
              <w:right w:val="single" w:sz="4" w:space="0" w:color="2E74B5"/>
            </w:tcBorders>
          </w:tcPr>
          <w:p w14:paraId="4E24C562" w14:textId="77777777" w:rsidR="00AC3E5D" w:rsidRPr="009372AD" w:rsidRDefault="00AC3E5D" w:rsidP="001B79C4">
            <w:pPr>
              <w:jc w:val="both"/>
              <w:rPr>
                <w:rFonts w:cs="Times New Roman"/>
                <w:szCs w:val="24"/>
              </w:rPr>
            </w:pPr>
          </w:p>
        </w:tc>
      </w:tr>
      <w:tr w:rsidR="00AC3E5D" w:rsidRPr="00660ABB" w14:paraId="6A97CE8F"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7763F33" w14:textId="77777777" w:rsidR="00AC3E5D" w:rsidRPr="009372AD" w:rsidRDefault="00AC3E5D" w:rsidP="001B79C4">
            <w:pPr>
              <w:autoSpaceDE w:val="0"/>
              <w:autoSpaceDN w:val="0"/>
              <w:adjustRightInd w:val="0"/>
              <w:spacing w:after="0" w:line="240" w:lineRule="auto"/>
              <w:rPr>
                <w:rFonts w:eastAsia="Calibri" w:cs="Times New Roman"/>
                <w:szCs w:val="24"/>
              </w:rPr>
            </w:pPr>
            <w:r w:rsidRPr="00170EAA">
              <w:rPr>
                <w:rFonts w:eastAsia="Calibri" w:cs="Times New Roman"/>
                <w:szCs w:val="24"/>
              </w:rPr>
              <w:t>ERR:15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E633229" w14:textId="77777777" w:rsidR="00AC3E5D" w:rsidRDefault="00AC3E5D" w:rsidP="001B79C4">
            <w:pPr>
              <w:pStyle w:val="ListParagraph"/>
              <w:spacing w:after="0" w:line="240" w:lineRule="auto"/>
              <w:ind w:left="0"/>
              <w:rPr>
                <w:rFonts w:eastAsia="Calibri" w:cs="Times New Roman"/>
              </w:rPr>
            </w:pPr>
            <w:r>
              <w:rPr>
                <w:rFonts w:eastAsia="Calibri" w:cs="Times New Roman"/>
              </w:rPr>
              <w:t xml:space="preserve">Lỗi khi thực hiện </w:t>
            </w:r>
            <w:r w:rsidRPr="00170EAA">
              <w:rPr>
                <w:rFonts w:eastAsia="Calibri" w:cs="Times New Roman"/>
              </w:rPr>
              <w:t>Deserialize</w:t>
            </w:r>
            <w:r>
              <w:rPr>
                <w:rFonts w:eastAsia="Calibri" w:cs="Times New Roman"/>
              </w:rPr>
              <w:t xml:space="preserve"> chuỗi hóa đơn đầu vào</w:t>
            </w:r>
          </w:p>
        </w:tc>
        <w:tc>
          <w:tcPr>
            <w:tcW w:w="2515" w:type="dxa"/>
            <w:tcBorders>
              <w:top w:val="single" w:sz="4" w:space="0" w:color="2E74B5"/>
              <w:left w:val="single" w:sz="4" w:space="0" w:color="2E74B5"/>
              <w:bottom w:val="single" w:sz="4" w:space="0" w:color="2E74B5"/>
              <w:right w:val="single" w:sz="4" w:space="0" w:color="2E74B5"/>
            </w:tcBorders>
          </w:tcPr>
          <w:p w14:paraId="1E88364C" w14:textId="77777777" w:rsidR="00AC3E5D" w:rsidRPr="009372AD" w:rsidRDefault="00AC3E5D" w:rsidP="001B79C4">
            <w:pPr>
              <w:jc w:val="both"/>
              <w:rPr>
                <w:rFonts w:cs="Times New Roman"/>
                <w:szCs w:val="24"/>
              </w:rPr>
            </w:pPr>
          </w:p>
        </w:tc>
      </w:tr>
      <w:tr w:rsidR="00AC3E5D" w:rsidRPr="00660ABB" w14:paraId="478F9E90"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CDC32B1"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w:t>
            </w:r>
            <w:r>
              <w:rPr>
                <w:rFonts w:eastAsia="Calibri" w:cs="Times New Roman"/>
                <w:szCs w:val="24"/>
              </w:rPr>
              <w:t>1</w:t>
            </w:r>
            <w:r w:rsidRPr="009372AD">
              <w:rPr>
                <w:rFonts w:eastAsia="Calibri" w:cs="Times New Roman"/>
                <w:szCs w:val="24"/>
              </w:rPr>
              <w:t>9</w:t>
            </w:r>
          </w:p>
          <w:p w14:paraId="06919BFA"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B1979F9" w14:textId="77777777" w:rsidR="00AC3E5D" w:rsidRDefault="00AC3E5D" w:rsidP="001B79C4">
            <w:pPr>
              <w:pStyle w:val="ListParagraph"/>
              <w:spacing w:after="0" w:line="240" w:lineRule="auto"/>
              <w:ind w:left="0"/>
              <w:rPr>
                <w:rFonts w:eastAsia="Calibri" w:cs="Times New Roman"/>
              </w:rPr>
            </w:pPr>
            <w:r>
              <w:rPr>
                <w:rFonts w:eastAsia="Calibri" w:cs="Times New Roman"/>
              </w:rPr>
              <w:t>Pattern truyền vào không giống với hóa đơn cần điều chỉnh</w:t>
            </w:r>
          </w:p>
        </w:tc>
        <w:tc>
          <w:tcPr>
            <w:tcW w:w="2515" w:type="dxa"/>
            <w:tcBorders>
              <w:top w:val="single" w:sz="4" w:space="0" w:color="2E74B5"/>
              <w:left w:val="single" w:sz="4" w:space="0" w:color="2E74B5"/>
              <w:bottom w:val="single" w:sz="4" w:space="0" w:color="2E74B5"/>
              <w:right w:val="single" w:sz="4" w:space="0" w:color="2E74B5"/>
            </w:tcBorders>
          </w:tcPr>
          <w:p w14:paraId="3B69091E" w14:textId="77777777" w:rsidR="00AC3E5D" w:rsidRPr="009372AD" w:rsidRDefault="00AC3E5D" w:rsidP="001B79C4">
            <w:pPr>
              <w:jc w:val="both"/>
              <w:rPr>
                <w:rFonts w:cs="Times New Roman"/>
                <w:szCs w:val="24"/>
              </w:rPr>
            </w:pPr>
          </w:p>
        </w:tc>
      </w:tr>
      <w:tr w:rsidR="00AC3E5D" w:rsidRPr="00660ABB" w14:paraId="6502A919"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BC2CBE8"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ERR:20</w:t>
            </w:r>
          </w:p>
          <w:p w14:paraId="2B157C11"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2456A85"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6C14620E" w14:textId="77777777" w:rsidR="00AC3E5D" w:rsidRPr="009372AD" w:rsidRDefault="00AC3E5D" w:rsidP="001B79C4">
            <w:pPr>
              <w:jc w:val="both"/>
              <w:rPr>
                <w:rFonts w:cs="Times New Roman"/>
                <w:szCs w:val="24"/>
              </w:rPr>
            </w:pPr>
          </w:p>
        </w:tc>
      </w:tr>
      <w:tr w:rsidR="00AC3E5D" w:rsidRPr="00660ABB" w14:paraId="131F949C"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321E0138" w14:textId="77777777" w:rsidR="00AC3E5D" w:rsidRPr="004A4DD9" w:rsidRDefault="00AC3E5D" w:rsidP="001B79C4">
            <w:pPr>
              <w:autoSpaceDE w:val="0"/>
              <w:autoSpaceDN w:val="0"/>
              <w:adjustRightInd w:val="0"/>
              <w:jc w:val="both"/>
              <w:rPr>
                <w:rFonts w:cs="Times New Roman"/>
                <w:szCs w:val="24"/>
              </w:rPr>
            </w:pPr>
            <w:r w:rsidRPr="004A4DD9">
              <w:rPr>
                <w:rFonts w:cs="Times New Roman"/>
                <w:szCs w:val="24"/>
              </w:rPr>
              <w:t>chuỗi_hml_trả_về</w:t>
            </w:r>
          </w:p>
          <w:p w14:paraId="442192B7" w14:textId="77777777" w:rsidR="00AC3E5D" w:rsidRPr="004A4DD9" w:rsidRDefault="00AC3E5D" w:rsidP="001B79C4">
            <w:pPr>
              <w:autoSpaceDE w:val="0"/>
              <w:autoSpaceDN w:val="0"/>
              <w:adjustRightInd w:val="0"/>
              <w:jc w:val="both"/>
              <w:rPr>
                <w:rFonts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7065A5C" w14:textId="77777777" w:rsidR="00AC3E5D" w:rsidRPr="004A4DD9" w:rsidRDefault="00AC3E5D" w:rsidP="001B79C4">
            <w:pPr>
              <w:jc w:val="both"/>
              <w:rPr>
                <w:rFonts w:cs="Times New Roman"/>
                <w:szCs w:val="24"/>
              </w:rPr>
            </w:pPr>
            <w:r w:rsidRPr="004A4DD9">
              <w:rPr>
                <w:rFonts w:cs="Times New Roman"/>
                <w:szCs w:val="24"/>
              </w:rPr>
              <w:t>Trả về chuỗi hml tương ứng với hóa đơn</w:t>
            </w:r>
            <w:r>
              <w:rPr>
                <w:rFonts w:cs="Times New Roman"/>
                <w:szCs w:val="24"/>
              </w:rPr>
              <w:t xml:space="preserve"> thay thế  nhưng chưa phát hành, ký số</w:t>
            </w:r>
          </w:p>
        </w:tc>
        <w:tc>
          <w:tcPr>
            <w:tcW w:w="2515" w:type="dxa"/>
            <w:tcBorders>
              <w:top w:val="single" w:sz="4" w:space="0" w:color="2E74B5"/>
              <w:left w:val="single" w:sz="4" w:space="0" w:color="2E74B5"/>
              <w:bottom w:val="single" w:sz="4" w:space="0" w:color="2E74B5"/>
              <w:right w:val="single" w:sz="4" w:space="0" w:color="2E74B5"/>
            </w:tcBorders>
          </w:tcPr>
          <w:p w14:paraId="29C55A22" w14:textId="77777777" w:rsidR="00AC3E5D" w:rsidRPr="004A4DD9" w:rsidRDefault="00AC3E5D" w:rsidP="001B79C4">
            <w:pPr>
              <w:jc w:val="both"/>
              <w:rPr>
                <w:rFonts w:cs="Times New Roman"/>
                <w:szCs w:val="24"/>
              </w:rPr>
            </w:pPr>
            <w:r w:rsidRPr="004A4DD9">
              <w:rPr>
                <w:rFonts w:cs="Times New Roman"/>
                <w:szCs w:val="24"/>
              </w:rPr>
              <w:t>Trả về một hóa đơn dưới dạng html</w:t>
            </w:r>
          </w:p>
        </w:tc>
      </w:tr>
    </w:tbl>
    <w:p w14:paraId="3D94D85F" w14:textId="77777777" w:rsidR="00AC3E5D" w:rsidRPr="003264D9" w:rsidRDefault="00AC3E5D" w:rsidP="00AC3E5D">
      <w:pPr>
        <w:spacing w:after="0" w:line="360" w:lineRule="auto"/>
        <w:jc w:val="both"/>
        <w:rPr>
          <w:rFonts w:eastAsia="Calibri" w:cs="Times New Roman"/>
          <w:b/>
          <w:szCs w:val="24"/>
          <w:u w:val="single"/>
        </w:rPr>
      </w:pPr>
    </w:p>
    <w:p w14:paraId="123D9B17" w14:textId="77777777" w:rsidR="00AC3E5D" w:rsidRPr="000A4319" w:rsidRDefault="00AC3E5D" w:rsidP="00AC3E5D">
      <w:pPr>
        <w:ind w:firstLine="720"/>
        <w:rPr>
          <w:b/>
          <w:u w:val="single"/>
        </w:rPr>
      </w:pPr>
      <w:r w:rsidRPr="000A4319">
        <w:rPr>
          <w:b/>
          <w:u w:val="single"/>
        </w:rPr>
        <w:t xml:space="preserve">Cấu trúc của </w:t>
      </w:r>
      <w:r>
        <w:rPr>
          <w:b/>
          <w:u w:val="single"/>
        </w:rPr>
        <w:t>xmlInv</w:t>
      </w:r>
      <w:r w:rsidRPr="000A4319">
        <w:rPr>
          <w:b/>
          <w:u w:val="single"/>
        </w:rPr>
        <w:t>Data</w:t>
      </w:r>
      <w:r>
        <w:rPr>
          <w:b/>
          <w:u w:val="single"/>
        </w:rPr>
        <w:t xml:space="preserve"> </w:t>
      </w:r>
      <w:r w:rsidRPr="000A4319">
        <w:rPr>
          <w:b/>
          <w:u w:val="single"/>
        </w:rPr>
        <w:t xml:space="preserve">(các trường </w:t>
      </w:r>
      <w:r w:rsidRPr="000A4319">
        <w:rPr>
          <w:b/>
          <w:color w:val="FF0000"/>
          <w:u w:val="single"/>
        </w:rPr>
        <w:t>*</w:t>
      </w:r>
      <w:r w:rsidRPr="000A4319">
        <w:rPr>
          <w:b/>
          <w:u w:val="single"/>
        </w:rPr>
        <w:t xml:space="preserve"> là bắt buộc):</w:t>
      </w:r>
    </w:p>
    <w:p w14:paraId="60738E6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ThayTheHD</w:t>
      </w:r>
      <w:r>
        <w:rPr>
          <w:rFonts w:ascii="Consolas" w:hAnsi="Consolas" w:cs="Consolas"/>
          <w:color w:val="0000FF"/>
          <w:sz w:val="19"/>
          <w:szCs w:val="19"/>
        </w:rPr>
        <w:t>&gt;</w:t>
      </w:r>
    </w:p>
    <w:p w14:paraId="4C2A14F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color w:val="000000"/>
          <w:sz w:val="19"/>
          <w:szCs w:val="19"/>
        </w:rPr>
        <w:t>Fkey của hóa đơn cần thay thế *</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057295D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 xml:space="preserve">&gt; </w:t>
      </w:r>
    </w:p>
    <w:p w14:paraId="17EAC0E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MHSo</w:t>
      </w:r>
      <w:r>
        <w:rPr>
          <w:rFonts w:ascii="Consolas" w:hAnsi="Consolas" w:cs="Consolas"/>
          <w:color w:val="0000FF"/>
          <w:sz w:val="19"/>
          <w:szCs w:val="19"/>
        </w:rPr>
        <w:t>&gt;</w:t>
      </w:r>
      <w:r>
        <w:rPr>
          <w:rFonts w:ascii="Consolas" w:hAnsi="Consolas" w:cs="Consolas"/>
          <w:color w:val="000000"/>
          <w:sz w:val="19"/>
          <w:szCs w:val="19"/>
        </w:rPr>
        <w:t>Mã hồ sơ</w:t>
      </w:r>
      <w:r>
        <w:rPr>
          <w:rFonts w:ascii="Consolas" w:hAnsi="Consolas" w:cs="Consolas"/>
          <w:color w:val="0000FF"/>
          <w:sz w:val="19"/>
          <w:szCs w:val="19"/>
        </w:rPr>
        <w:t>&lt;/</w:t>
      </w:r>
      <w:r>
        <w:rPr>
          <w:rFonts w:ascii="Consolas" w:hAnsi="Consolas" w:cs="Consolas"/>
          <w:color w:val="A31515"/>
          <w:sz w:val="19"/>
          <w:szCs w:val="19"/>
        </w:rPr>
        <w:t>MHSo</w:t>
      </w:r>
      <w:r>
        <w:rPr>
          <w:rFonts w:ascii="Consolas" w:hAnsi="Consolas" w:cs="Consolas"/>
          <w:color w:val="0000FF"/>
          <w:sz w:val="19"/>
          <w:szCs w:val="19"/>
        </w:rPr>
        <w:t>&gt;</w:t>
      </w:r>
    </w:p>
    <w:p w14:paraId="23F7446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SBKe</w:t>
      </w:r>
      <w:r>
        <w:rPr>
          <w:rFonts w:ascii="Consolas" w:hAnsi="Consolas" w:cs="Consolas"/>
          <w:color w:val="0000FF"/>
          <w:sz w:val="19"/>
          <w:szCs w:val="19"/>
        </w:rPr>
        <w:t>&gt;</w:t>
      </w:r>
      <w:r>
        <w:rPr>
          <w:rFonts w:ascii="Consolas" w:hAnsi="Consolas" w:cs="Consolas"/>
          <w:color w:val="000000"/>
          <w:sz w:val="19"/>
          <w:szCs w:val="19"/>
        </w:rPr>
        <w:t>Số bảng kê (Số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SBKe</w:t>
      </w:r>
      <w:r>
        <w:rPr>
          <w:rFonts w:ascii="Consolas" w:hAnsi="Consolas" w:cs="Consolas"/>
          <w:color w:val="0000FF"/>
          <w:sz w:val="19"/>
          <w:szCs w:val="19"/>
        </w:rPr>
        <w:t>&gt;</w:t>
      </w:r>
    </w:p>
    <w:p w14:paraId="6008A94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NBKe</w:t>
      </w:r>
      <w:r>
        <w:rPr>
          <w:rFonts w:ascii="Consolas" w:hAnsi="Consolas" w:cs="Consolas"/>
          <w:color w:val="0000FF"/>
          <w:sz w:val="19"/>
          <w:szCs w:val="19"/>
        </w:rPr>
        <w:t>&gt;</w:t>
      </w:r>
      <w:r>
        <w:rPr>
          <w:rFonts w:ascii="Consolas" w:hAnsi="Consolas" w:cs="Consolas"/>
          <w:color w:val="000000"/>
          <w:sz w:val="19"/>
          <w:szCs w:val="19"/>
        </w:rPr>
        <w:t>Ngày bảng kê (Ngày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NBKe</w:t>
      </w:r>
      <w:r>
        <w:rPr>
          <w:rFonts w:ascii="Consolas" w:hAnsi="Consolas" w:cs="Consolas"/>
          <w:color w:val="0000FF"/>
          <w:sz w:val="19"/>
          <w:szCs w:val="19"/>
        </w:rPr>
        <w:t>&gt;</w:t>
      </w:r>
    </w:p>
    <w:p w14:paraId="475375B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DVTTe</w:t>
      </w:r>
      <w:r>
        <w:rPr>
          <w:rFonts w:ascii="Consolas" w:hAnsi="Consolas" w:cs="Consolas"/>
          <w:color w:val="0000FF"/>
          <w:sz w:val="19"/>
          <w:szCs w:val="19"/>
        </w:rPr>
        <w:t>&gt;</w:t>
      </w:r>
      <w:r>
        <w:rPr>
          <w:rFonts w:ascii="Consolas" w:hAnsi="Consolas" w:cs="Consolas"/>
          <w:color w:val="000000"/>
          <w:sz w:val="19"/>
          <w:szCs w:val="19"/>
        </w:rPr>
        <w:t>Đơn vị tiền tệ *</w:t>
      </w:r>
      <w:r>
        <w:rPr>
          <w:rFonts w:ascii="Consolas" w:hAnsi="Consolas" w:cs="Consolas"/>
          <w:color w:val="0000FF"/>
          <w:sz w:val="19"/>
          <w:szCs w:val="19"/>
        </w:rPr>
        <w:t>&lt;/</w:t>
      </w:r>
      <w:r>
        <w:rPr>
          <w:rFonts w:ascii="Consolas" w:hAnsi="Consolas" w:cs="Consolas"/>
          <w:color w:val="A31515"/>
          <w:sz w:val="19"/>
          <w:szCs w:val="19"/>
        </w:rPr>
        <w:t>DVTTe</w:t>
      </w:r>
      <w:r>
        <w:rPr>
          <w:rFonts w:ascii="Consolas" w:hAnsi="Consolas" w:cs="Consolas"/>
          <w:color w:val="0000FF"/>
          <w:sz w:val="19"/>
          <w:szCs w:val="19"/>
        </w:rPr>
        <w:t>&gt;</w:t>
      </w:r>
    </w:p>
    <w:p w14:paraId="67D7D4A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TGia</w:t>
      </w:r>
      <w:r>
        <w:rPr>
          <w:rFonts w:ascii="Consolas" w:hAnsi="Consolas" w:cs="Consolas"/>
          <w:color w:val="0000FF"/>
          <w:sz w:val="19"/>
          <w:szCs w:val="19"/>
        </w:rPr>
        <w:t>&gt;</w:t>
      </w:r>
      <w:r>
        <w:rPr>
          <w:rFonts w:ascii="Consolas" w:hAnsi="Consolas" w:cs="Consolas"/>
          <w:color w:val="000000"/>
          <w:sz w:val="19"/>
          <w:szCs w:val="19"/>
        </w:rPr>
        <w:t>Tỷ giá (Bắt buộc (Trừ trường hợp Đơn vị tiền tệ là VND))</w:t>
      </w:r>
      <w:r>
        <w:rPr>
          <w:rFonts w:ascii="Consolas" w:hAnsi="Consolas" w:cs="Consolas"/>
          <w:color w:val="0000FF"/>
          <w:sz w:val="19"/>
          <w:szCs w:val="19"/>
        </w:rPr>
        <w:t>&lt;/</w:t>
      </w:r>
      <w:r>
        <w:rPr>
          <w:rFonts w:ascii="Consolas" w:hAnsi="Consolas" w:cs="Consolas"/>
          <w:color w:val="A31515"/>
          <w:sz w:val="19"/>
          <w:szCs w:val="19"/>
        </w:rPr>
        <w:t>TGia</w:t>
      </w:r>
      <w:r>
        <w:rPr>
          <w:rFonts w:ascii="Consolas" w:hAnsi="Consolas" w:cs="Consolas"/>
          <w:color w:val="0000FF"/>
          <w:sz w:val="19"/>
          <w:szCs w:val="19"/>
        </w:rPr>
        <w:t>&gt;</w:t>
      </w:r>
    </w:p>
    <w:p w14:paraId="5E060F7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HTTToan</w:t>
      </w:r>
      <w:r>
        <w:rPr>
          <w:rFonts w:ascii="Consolas" w:hAnsi="Consolas" w:cs="Consolas"/>
          <w:color w:val="0000FF"/>
          <w:sz w:val="19"/>
          <w:szCs w:val="19"/>
        </w:rPr>
        <w:t>&gt;</w:t>
      </w:r>
      <w:r>
        <w:rPr>
          <w:rFonts w:ascii="Consolas" w:hAnsi="Consolas" w:cs="Consolas"/>
          <w:color w:val="000000"/>
          <w:sz w:val="19"/>
          <w:szCs w:val="19"/>
        </w:rPr>
        <w:t xml:space="preserve">Hình thức thanh toán </w:t>
      </w:r>
      <w:r>
        <w:rPr>
          <w:rFonts w:ascii="Consolas" w:hAnsi="Consolas" w:cs="Consolas"/>
          <w:color w:val="0000FF"/>
          <w:sz w:val="19"/>
          <w:szCs w:val="19"/>
        </w:rPr>
        <w:t>&lt;/</w:t>
      </w:r>
      <w:r>
        <w:rPr>
          <w:rFonts w:ascii="Consolas" w:hAnsi="Consolas" w:cs="Consolas"/>
          <w:color w:val="A31515"/>
          <w:sz w:val="19"/>
          <w:szCs w:val="19"/>
        </w:rPr>
        <w:t>HTTToan</w:t>
      </w:r>
      <w:r>
        <w:rPr>
          <w:rFonts w:ascii="Consolas" w:hAnsi="Consolas" w:cs="Consolas"/>
          <w:color w:val="0000FF"/>
          <w:sz w:val="19"/>
          <w:szCs w:val="19"/>
        </w:rPr>
        <w:t>&gt;</w:t>
      </w:r>
    </w:p>
    <w:p w14:paraId="298B36C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5CC1F44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NDHDon</w:t>
      </w:r>
      <w:r>
        <w:rPr>
          <w:rFonts w:ascii="Consolas" w:hAnsi="Consolas" w:cs="Consolas"/>
          <w:color w:val="0000FF"/>
          <w:sz w:val="19"/>
          <w:szCs w:val="19"/>
        </w:rPr>
        <w:t>&gt;</w:t>
      </w:r>
    </w:p>
    <w:p w14:paraId="17C5C65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NBan</w:t>
      </w:r>
      <w:r>
        <w:rPr>
          <w:rFonts w:ascii="Consolas" w:hAnsi="Consolas" w:cs="Consolas"/>
          <w:color w:val="0000FF"/>
          <w:sz w:val="19"/>
          <w:szCs w:val="19"/>
        </w:rPr>
        <w:t>&gt;</w:t>
      </w:r>
    </w:p>
    <w:p w14:paraId="1956394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 xml:space="preserve">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1BDFBAC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 xml:space="preserve">Mã số thuế </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710C117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 xml:space="preserve">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7706170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3FAD846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7EBDA48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4C5CEC7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23E75D0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Fax</w:t>
      </w:r>
      <w:r>
        <w:rPr>
          <w:rFonts w:ascii="Consolas" w:hAnsi="Consolas" w:cs="Consolas"/>
          <w:color w:val="0000FF"/>
          <w:sz w:val="19"/>
          <w:szCs w:val="19"/>
        </w:rPr>
        <w:t>&gt;</w:t>
      </w:r>
      <w:r>
        <w:rPr>
          <w:rFonts w:ascii="Consolas" w:hAnsi="Consolas" w:cs="Consolas"/>
          <w:color w:val="000000"/>
          <w:sz w:val="19"/>
          <w:szCs w:val="19"/>
        </w:rPr>
        <w:t>Fax</w:t>
      </w:r>
      <w:r>
        <w:rPr>
          <w:rFonts w:ascii="Consolas" w:hAnsi="Consolas" w:cs="Consolas"/>
          <w:color w:val="0000FF"/>
          <w:sz w:val="19"/>
          <w:szCs w:val="19"/>
        </w:rPr>
        <w:t>&lt;/</w:t>
      </w:r>
      <w:r>
        <w:rPr>
          <w:rFonts w:ascii="Consolas" w:hAnsi="Consolas" w:cs="Consolas"/>
          <w:color w:val="A31515"/>
          <w:sz w:val="19"/>
          <w:szCs w:val="19"/>
        </w:rPr>
        <w:t>Fax</w:t>
      </w:r>
      <w:r>
        <w:rPr>
          <w:rFonts w:ascii="Consolas" w:hAnsi="Consolas" w:cs="Consolas"/>
          <w:color w:val="0000FF"/>
          <w:sz w:val="19"/>
          <w:szCs w:val="19"/>
        </w:rPr>
        <w:t>&gt;</w:t>
      </w:r>
    </w:p>
    <w:p w14:paraId="7DE8B54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LDDNBo</w:t>
      </w:r>
      <w:r>
        <w:rPr>
          <w:rFonts w:ascii="Consolas" w:hAnsi="Consolas" w:cs="Consolas"/>
          <w:color w:val="0000FF"/>
          <w:sz w:val="19"/>
          <w:szCs w:val="19"/>
        </w:rPr>
        <w:t>&gt;</w:t>
      </w:r>
      <w:r>
        <w:rPr>
          <w:rFonts w:ascii="Consolas" w:hAnsi="Consolas" w:cs="Consolas"/>
          <w:color w:val="000000"/>
          <w:sz w:val="19"/>
          <w:szCs w:val="19"/>
        </w:rPr>
        <w:t>Lệnh điều động nội bộ (Phiếu xuất kho vận chuyển nội bộ)</w:t>
      </w:r>
      <w:r>
        <w:rPr>
          <w:rFonts w:ascii="Consolas" w:hAnsi="Consolas" w:cs="Consolas"/>
          <w:color w:val="0000FF"/>
          <w:sz w:val="19"/>
          <w:szCs w:val="19"/>
        </w:rPr>
        <w:t>&lt;/</w:t>
      </w:r>
      <w:r>
        <w:rPr>
          <w:rFonts w:ascii="Consolas" w:hAnsi="Consolas" w:cs="Consolas"/>
          <w:color w:val="A31515"/>
          <w:sz w:val="19"/>
          <w:szCs w:val="19"/>
        </w:rPr>
        <w:t>LDDNBo</w:t>
      </w:r>
      <w:r>
        <w:rPr>
          <w:rFonts w:ascii="Consolas" w:hAnsi="Consolas" w:cs="Consolas"/>
          <w:color w:val="0000FF"/>
          <w:sz w:val="19"/>
          <w:szCs w:val="19"/>
        </w:rPr>
        <w:t>&gt;</w:t>
      </w:r>
    </w:p>
    <w:p w14:paraId="63802A0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HDSo</w:t>
      </w:r>
      <w:r>
        <w:rPr>
          <w:rFonts w:ascii="Consolas" w:hAnsi="Consolas" w:cs="Consolas"/>
          <w:color w:val="0000FF"/>
          <w:sz w:val="19"/>
          <w:szCs w:val="19"/>
        </w:rPr>
        <w:t>&gt;</w:t>
      </w:r>
      <w:r>
        <w:rPr>
          <w:rFonts w:ascii="Consolas" w:hAnsi="Consolas" w:cs="Consolas"/>
          <w:color w:val="000000"/>
          <w:sz w:val="19"/>
          <w:szCs w:val="19"/>
        </w:rPr>
        <w:t>Hợp đồng số (Hợp đồng vận chuyển) (phiếu xuất kho vận chuyển nội bộ)</w:t>
      </w:r>
      <w:r>
        <w:rPr>
          <w:rFonts w:ascii="Consolas" w:hAnsi="Consolas" w:cs="Consolas"/>
          <w:color w:val="0000FF"/>
          <w:sz w:val="19"/>
          <w:szCs w:val="19"/>
        </w:rPr>
        <w:t>&lt;/</w:t>
      </w:r>
      <w:r>
        <w:rPr>
          <w:rFonts w:ascii="Consolas" w:hAnsi="Consolas" w:cs="Consolas"/>
          <w:color w:val="A31515"/>
          <w:sz w:val="19"/>
          <w:szCs w:val="19"/>
        </w:rPr>
        <w:t>HDSo</w:t>
      </w:r>
      <w:r>
        <w:rPr>
          <w:rFonts w:ascii="Consolas" w:hAnsi="Consolas" w:cs="Consolas"/>
          <w:color w:val="0000FF"/>
          <w:sz w:val="19"/>
          <w:szCs w:val="19"/>
        </w:rPr>
        <w:t>&gt;</w:t>
      </w:r>
    </w:p>
    <w:p w14:paraId="46DA484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HVTNXHang</w:t>
      </w:r>
      <w:r>
        <w:rPr>
          <w:rFonts w:ascii="Consolas" w:hAnsi="Consolas" w:cs="Consolas"/>
          <w:color w:val="0000FF"/>
          <w:sz w:val="19"/>
          <w:szCs w:val="19"/>
        </w:rPr>
        <w:t>&gt;</w:t>
      </w:r>
      <w:r>
        <w:rPr>
          <w:rFonts w:ascii="Consolas" w:hAnsi="Consolas" w:cs="Consolas"/>
          <w:color w:val="000000"/>
          <w:sz w:val="19"/>
          <w:szCs w:val="19"/>
        </w:rPr>
        <w:t>Họ và tên người xuất hàng (phiếu xuất kho vận chuyển nội bộ)</w:t>
      </w:r>
      <w:r>
        <w:rPr>
          <w:rFonts w:ascii="Consolas" w:hAnsi="Consolas" w:cs="Consolas"/>
          <w:color w:val="0000FF"/>
          <w:sz w:val="19"/>
          <w:szCs w:val="19"/>
        </w:rPr>
        <w:t>&lt;/</w:t>
      </w:r>
      <w:r>
        <w:rPr>
          <w:rFonts w:ascii="Consolas" w:hAnsi="Consolas" w:cs="Consolas"/>
          <w:color w:val="A31515"/>
          <w:sz w:val="19"/>
          <w:szCs w:val="19"/>
        </w:rPr>
        <w:t>HVTNXHang</w:t>
      </w:r>
      <w:r>
        <w:rPr>
          <w:rFonts w:ascii="Consolas" w:hAnsi="Consolas" w:cs="Consolas"/>
          <w:color w:val="0000FF"/>
          <w:sz w:val="19"/>
          <w:szCs w:val="19"/>
        </w:rPr>
        <w:t>&gt;</w:t>
      </w:r>
    </w:p>
    <w:p w14:paraId="3F12D86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TNVChuyen</w:t>
      </w:r>
      <w:r>
        <w:rPr>
          <w:rFonts w:ascii="Consolas" w:hAnsi="Consolas" w:cs="Consolas"/>
          <w:color w:val="0000FF"/>
          <w:sz w:val="19"/>
          <w:szCs w:val="19"/>
        </w:rPr>
        <w:t>&gt;</w:t>
      </w:r>
      <w:r>
        <w:rPr>
          <w:rFonts w:ascii="Consolas" w:hAnsi="Consolas" w:cs="Consolas"/>
          <w:color w:val="000000"/>
          <w:sz w:val="19"/>
          <w:szCs w:val="19"/>
        </w:rPr>
        <w:t>Tên người vận chuyển (phiếu xuất kho)</w:t>
      </w:r>
      <w:r>
        <w:rPr>
          <w:rFonts w:ascii="Consolas" w:hAnsi="Consolas" w:cs="Consolas"/>
          <w:color w:val="0000FF"/>
          <w:sz w:val="19"/>
          <w:szCs w:val="19"/>
        </w:rPr>
        <w:t>&lt;/</w:t>
      </w:r>
      <w:r>
        <w:rPr>
          <w:rFonts w:ascii="Consolas" w:hAnsi="Consolas" w:cs="Consolas"/>
          <w:color w:val="A31515"/>
          <w:sz w:val="19"/>
          <w:szCs w:val="19"/>
        </w:rPr>
        <w:t>TNVChuyen</w:t>
      </w:r>
      <w:r>
        <w:rPr>
          <w:rFonts w:ascii="Consolas" w:hAnsi="Consolas" w:cs="Consolas"/>
          <w:color w:val="0000FF"/>
          <w:sz w:val="19"/>
          <w:szCs w:val="19"/>
        </w:rPr>
        <w:t>&gt;</w:t>
      </w:r>
    </w:p>
    <w:p w14:paraId="5104CBB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PTVChuyen</w:t>
      </w:r>
      <w:r>
        <w:rPr>
          <w:rFonts w:ascii="Consolas" w:hAnsi="Consolas" w:cs="Consolas"/>
          <w:color w:val="0000FF"/>
          <w:sz w:val="19"/>
          <w:szCs w:val="19"/>
        </w:rPr>
        <w:t>&gt;</w:t>
      </w:r>
      <w:r>
        <w:rPr>
          <w:rFonts w:ascii="Consolas" w:hAnsi="Consolas" w:cs="Consolas"/>
          <w:color w:val="000000"/>
          <w:sz w:val="19"/>
          <w:szCs w:val="19"/>
        </w:rPr>
        <w:t>Phương tiện vận chuyển (phiếu xuất kho)</w:t>
      </w:r>
      <w:r>
        <w:rPr>
          <w:rFonts w:ascii="Consolas" w:hAnsi="Consolas" w:cs="Consolas"/>
          <w:color w:val="0000FF"/>
          <w:sz w:val="19"/>
          <w:szCs w:val="19"/>
        </w:rPr>
        <w:t>&lt;/</w:t>
      </w:r>
      <w:r>
        <w:rPr>
          <w:rFonts w:ascii="Consolas" w:hAnsi="Consolas" w:cs="Consolas"/>
          <w:color w:val="A31515"/>
          <w:sz w:val="19"/>
          <w:szCs w:val="19"/>
        </w:rPr>
        <w:t>PTVChuyen</w:t>
      </w:r>
      <w:r>
        <w:rPr>
          <w:rFonts w:ascii="Consolas" w:hAnsi="Consolas" w:cs="Consolas"/>
          <w:color w:val="0000FF"/>
          <w:sz w:val="19"/>
          <w:szCs w:val="19"/>
        </w:rPr>
        <w:t>&gt;</w:t>
      </w:r>
    </w:p>
    <w:p w14:paraId="4009408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HDKTSo</w:t>
      </w:r>
      <w:r>
        <w:rPr>
          <w:rFonts w:ascii="Consolas" w:hAnsi="Consolas" w:cs="Consolas"/>
          <w:color w:val="0000FF"/>
          <w:sz w:val="19"/>
          <w:szCs w:val="19"/>
        </w:rPr>
        <w:t>&gt;</w:t>
      </w:r>
      <w:r>
        <w:rPr>
          <w:rFonts w:ascii="Consolas" w:hAnsi="Consolas" w:cs="Consolas"/>
          <w:color w:val="000000"/>
          <w:sz w:val="19"/>
          <w:szCs w:val="19"/>
        </w:rPr>
        <w:t>Hợp đồng kinh tế số ( phiếu xuất kho gửi bán đại lý)</w:t>
      </w:r>
      <w:r>
        <w:rPr>
          <w:rFonts w:ascii="Consolas" w:hAnsi="Consolas" w:cs="Consolas"/>
          <w:color w:val="0000FF"/>
          <w:sz w:val="19"/>
          <w:szCs w:val="19"/>
        </w:rPr>
        <w:t>&lt;/</w:t>
      </w:r>
      <w:r>
        <w:rPr>
          <w:rFonts w:ascii="Consolas" w:hAnsi="Consolas" w:cs="Consolas"/>
          <w:color w:val="A31515"/>
          <w:sz w:val="19"/>
          <w:szCs w:val="19"/>
        </w:rPr>
        <w:t>HDKTSo</w:t>
      </w:r>
      <w:r>
        <w:rPr>
          <w:rFonts w:ascii="Consolas" w:hAnsi="Consolas" w:cs="Consolas"/>
          <w:color w:val="0000FF"/>
          <w:sz w:val="19"/>
          <w:szCs w:val="19"/>
        </w:rPr>
        <w:t>&gt;</w:t>
      </w:r>
    </w:p>
    <w:p w14:paraId="3DFDEC6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HDKTNgay</w:t>
      </w:r>
      <w:r>
        <w:rPr>
          <w:rFonts w:ascii="Consolas" w:hAnsi="Consolas" w:cs="Consolas"/>
          <w:color w:val="0000FF"/>
          <w:sz w:val="19"/>
          <w:szCs w:val="19"/>
        </w:rPr>
        <w:t>&gt;</w:t>
      </w:r>
      <w:r>
        <w:rPr>
          <w:rFonts w:ascii="Consolas" w:hAnsi="Consolas" w:cs="Consolas"/>
          <w:color w:val="000000"/>
          <w:sz w:val="19"/>
          <w:szCs w:val="19"/>
        </w:rPr>
        <w:t>Hợp đồng kinh tế ngày (phiếu xuất kho gửi bán đại lý)</w:t>
      </w:r>
      <w:r>
        <w:rPr>
          <w:rFonts w:ascii="Consolas" w:hAnsi="Consolas" w:cs="Consolas"/>
          <w:color w:val="0000FF"/>
          <w:sz w:val="19"/>
          <w:szCs w:val="19"/>
        </w:rPr>
        <w:t>&lt;/</w:t>
      </w:r>
      <w:r>
        <w:rPr>
          <w:rFonts w:ascii="Consolas" w:hAnsi="Consolas" w:cs="Consolas"/>
          <w:color w:val="A31515"/>
          <w:sz w:val="19"/>
          <w:szCs w:val="19"/>
        </w:rPr>
        <w:t>HDKTNgay</w:t>
      </w:r>
      <w:r>
        <w:rPr>
          <w:rFonts w:ascii="Consolas" w:hAnsi="Consolas" w:cs="Consolas"/>
          <w:color w:val="0000FF"/>
          <w:sz w:val="19"/>
          <w:szCs w:val="19"/>
        </w:rPr>
        <w:t>&gt;</w:t>
      </w:r>
    </w:p>
    <w:p w14:paraId="51626E4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NBan</w:t>
      </w:r>
      <w:r>
        <w:rPr>
          <w:rFonts w:ascii="Consolas" w:hAnsi="Consolas" w:cs="Consolas"/>
          <w:color w:val="0000FF"/>
          <w:sz w:val="19"/>
          <w:szCs w:val="19"/>
        </w:rPr>
        <w:t>&gt;</w:t>
      </w:r>
    </w:p>
    <w:p w14:paraId="482D6B3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NMua</w:t>
      </w:r>
      <w:r>
        <w:rPr>
          <w:rFonts w:ascii="Consolas" w:hAnsi="Consolas" w:cs="Consolas"/>
          <w:color w:val="0000FF"/>
          <w:sz w:val="19"/>
          <w:szCs w:val="19"/>
        </w:rPr>
        <w:t>&gt;</w:t>
      </w:r>
    </w:p>
    <w:p w14:paraId="1177EE0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40F29D5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Mã số thuế (Bắt buộc nếu có)</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3689F70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65D7AAA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MKHang</w:t>
      </w:r>
      <w:r>
        <w:rPr>
          <w:rFonts w:ascii="Consolas" w:hAnsi="Consolas" w:cs="Consolas"/>
          <w:color w:val="0000FF"/>
          <w:sz w:val="19"/>
          <w:szCs w:val="19"/>
        </w:rPr>
        <w:t>&gt;</w:t>
      </w:r>
      <w:r>
        <w:rPr>
          <w:rFonts w:ascii="Consolas" w:hAnsi="Consolas" w:cs="Consolas"/>
          <w:color w:val="000000"/>
          <w:sz w:val="19"/>
          <w:szCs w:val="19"/>
        </w:rPr>
        <w:t>Mã khách hàng</w:t>
      </w:r>
      <w:r>
        <w:rPr>
          <w:rFonts w:ascii="Consolas" w:hAnsi="Consolas" w:cs="Consolas"/>
          <w:color w:val="0000FF"/>
          <w:sz w:val="19"/>
          <w:szCs w:val="19"/>
        </w:rPr>
        <w:t>&lt;/</w:t>
      </w:r>
      <w:r>
        <w:rPr>
          <w:rFonts w:ascii="Consolas" w:hAnsi="Consolas" w:cs="Consolas"/>
          <w:color w:val="A31515"/>
          <w:sz w:val="19"/>
          <w:szCs w:val="19"/>
        </w:rPr>
        <w:t>MKHang</w:t>
      </w:r>
      <w:r>
        <w:rPr>
          <w:rFonts w:ascii="Consolas" w:hAnsi="Consolas" w:cs="Consolas"/>
          <w:color w:val="0000FF"/>
          <w:sz w:val="19"/>
          <w:szCs w:val="19"/>
        </w:rPr>
        <w:t>&gt;</w:t>
      </w:r>
    </w:p>
    <w:p w14:paraId="1DB9B47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784CE1C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387E004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HVTNMHang</w:t>
      </w:r>
      <w:r>
        <w:rPr>
          <w:rFonts w:ascii="Consolas" w:hAnsi="Consolas" w:cs="Consolas"/>
          <w:color w:val="0000FF"/>
          <w:sz w:val="19"/>
          <w:szCs w:val="19"/>
        </w:rPr>
        <w:t>&gt;</w:t>
      </w:r>
      <w:r>
        <w:rPr>
          <w:rFonts w:ascii="Consolas" w:hAnsi="Consolas" w:cs="Consolas"/>
          <w:color w:val="000000"/>
          <w:sz w:val="19"/>
          <w:szCs w:val="19"/>
        </w:rPr>
        <w:t>Họ và tên người mua hàng</w:t>
      </w:r>
      <w:r>
        <w:rPr>
          <w:rFonts w:ascii="Consolas" w:hAnsi="Consolas" w:cs="Consolas"/>
          <w:color w:val="0000FF"/>
          <w:sz w:val="19"/>
          <w:szCs w:val="19"/>
        </w:rPr>
        <w:t>&lt;/</w:t>
      </w:r>
      <w:r>
        <w:rPr>
          <w:rFonts w:ascii="Consolas" w:hAnsi="Consolas" w:cs="Consolas"/>
          <w:color w:val="A31515"/>
          <w:sz w:val="19"/>
          <w:szCs w:val="19"/>
        </w:rPr>
        <w:t>HVTNMHang</w:t>
      </w:r>
      <w:r>
        <w:rPr>
          <w:rFonts w:ascii="Consolas" w:hAnsi="Consolas" w:cs="Consolas"/>
          <w:color w:val="0000FF"/>
          <w:sz w:val="19"/>
          <w:szCs w:val="19"/>
        </w:rPr>
        <w:t>&gt;</w:t>
      </w:r>
    </w:p>
    <w:p w14:paraId="54DEA3F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7C44858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6BC38D9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HVTNNHang</w:t>
      </w:r>
      <w:r>
        <w:rPr>
          <w:rFonts w:ascii="Consolas" w:hAnsi="Consolas" w:cs="Consolas"/>
          <w:color w:val="0000FF"/>
          <w:sz w:val="19"/>
          <w:szCs w:val="19"/>
        </w:rPr>
        <w:t>&gt;</w:t>
      </w:r>
      <w:r>
        <w:rPr>
          <w:rFonts w:ascii="Consolas" w:hAnsi="Consolas" w:cs="Consolas"/>
          <w:color w:val="000000"/>
          <w:sz w:val="19"/>
          <w:szCs w:val="19"/>
        </w:rPr>
        <w:t>Họ và tên người nhận hàng (phiếu xuất kho)</w:t>
      </w:r>
      <w:r>
        <w:rPr>
          <w:rFonts w:ascii="Consolas" w:hAnsi="Consolas" w:cs="Consolas"/>
          <w:color w:val="0000FF"/>
          <w:sz w:val="19"/>
          <w:szCs w:val="19"/>
        </w:rPr>
        <w:t>&lt;/</w:t>
      </w:r>
      <w:r>
        <w:rPr>
          <w:rFonts w:ascii="Consolas" w:hAnsi="Consolas" w:cs="Consolas"/>
          <w:color w:val="A31515"/>
          <w:sz w:val="19"/>
          <w:szCs w:val="19"/>
        </w:rPr>
        <w:t>HVTNNHang</w:t>
      </w:r>
      <w:r>
        <w:rPr>
          <w:rFonts w:ascii="Consolas" w:hAnsi="Consolas" w:cs="Consolas"/>
          <w:color w:val="0000FF"/>
          <w:sz w:val="19"/>
          <w:szCs w:val="19"/>
        </w:rPr>
        <w:t>&gt;</w:t>
      </w:r>
    </w:p>
    <w:p w14:paraId="481BDC4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NMua</w:t>
      </w:r>
      <w:r>
        <w:rPr>
          <w:rFonts w:ascii="Consolas" w:hAnsi="Consolas" w:cs="Consolas"/>
          <w:color w:val="0000FF"/>
          <w:sz w:val="19"/>
          <w:szCs w:val="19"/>
        </w:rPr>
        <w:t>&gt;</w:t>
      </w:r>
    </w:p>
    <w:p w14:paraId="6FDF7F5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DSHHDVu</w:t>
      </w:r>
      <w:r>
        <w:rPr>
          <w:rFonts w:ascii="Consolas" w:hAnsi="Consolas" w:cs="Consolas"/>
          <w:color w:val="0000FF"/>
          <w:sz w:val="19"/>
          <w:szCs w:val="19"/>
        </w:rPr>
        <w:t>&gt;</w:t>
      </w:r>
    </w:p>
    <w:p w14:paraId="6C241E3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40A905D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TChat</w:t>
      </w:r>
      <w:r>
        <w:rPr>
          <w:rFonts w:ascii="Consolas" w:hAnsi="Consolas" w:cs="Consolas"/>
          <w:color w:val="0000FF"/>
          <w:sz w:val="19"/>
          <w:szCs w:val="19"/>
        </w:rPr>
        <w:t>&gt;</w:t>
      </w:r>
      <w:r>
        <w:rPr>
          <w:rFonts w:ascii="Consolas" w:hAnsi="Consolas" w:cs="Consolas"/>
          <w:color w:val="000000"/>
          <w:sz w:val="19"/>
          <w:szCs w:val="19"/>
        </w:rPr>
        <w:t>Tính chất * (1-Hàng hóa, dịch vụ; 2-Khuyến mại; 3-Chiết khấu thương mại (trong trường hợp muốn thể hiện thông tin chiết khấu theo dòng); 4-Ghi chú/diễn giải)</w:t>
      </w:r>
      <w:r>
        <w:rPr>
          <w:rFonts w:ascii="Consolas" w:hAnsi="Consolas" w:cs="Consolas"/>
          <w:color w:val="0000FF"/>
          <w:sz w:val="19"/>
          <w:szCs w:val="19"/>
        </w:rPr>
        <w:t>&lt;/</w:t>
      </w:r>
      <w:r>
        <w:rPr>
          <w:rFonts w:ascii="Consolas" w:hAnsi="Consolas" w:cs="Consolas"/>
          <w:color w:val="A31515"/>
          <w:sz w:val="19"/>
          <w:szCs w:val="19"/>
        </w:rPr>
        <w:t>TChat</w:t>
      </w:r>
      <w:r>
        <w:rPr>
          <w:rFonts w:ascii="Consolas" w:hAnsi="Consolas" w:cs="Consolas"/>
          <w:color w:val="0000FF"/>
          <w:sz w:val="19"/>
          <w:szCs w:val="19"/>
        </w:rPr>
        <w:t>&gt;</w:t>
      </w:r>
    </w:p>
    <w:p w14:paraId="2F52EB4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STT</w:t>
      </w:r>
      <w:r>
        <w:rPr>
          <w:rFonts w:ascii="Consolas" w:hAnsi="Consolas" w:cs="Consolas"/>
          <w:color w:val="0000FF"/>
          <w:sz w:val="19"/>
          <w:szCs w:val="19"/>
        </w:rPr>
        <w:t>&gt;</w:t>
      </w:r>
      <w:r>
        <w:rPr>
          <w:rFonts w:ascii="Consolas" w:hAnsi="Consolas" w:cs="Consolas"/>
          <w:color w:val="000000"/>
          <w:sz w:val="19"/>
          <w:szCs w:val="19"/>
        </w:rPr>
        <w:t>Số thứ tự</w:t>
      </w:r>
      <w:r>
        <w:rPr>
          <w:rFonts w:ascii="Consolas" w:hAnsi="Consolas" w:cs="Consolas"/>
          <w:color w:val="0000FF"/>
          <w:sz w:val="19"/>
          <w:szCs w:val="19"/>
        </w:rPr>
        <w:t>&lt;/</w:t>
      </w:r>
      <w:r>
        <w:rPr>
          <w:rFonts w:ascii="Consolas" w:hAnsi="Consolas" w:cs="Consolas"/>
          <w:color w:val="A31515"/>
          <w:sz w:val="19"/>
          <w:szCs w:val="19"/>
        </w:rPr>
        <w:t>STT</w:t>
      </w:r>
      <w:r>
        <w:rPr>
          <w:rFonts w:ascii="Consolas" w:hAnsi="Consolas" w:cs="Consolas"/>
          <w:color w:val="0000FF"/>
          <w:sz w:val="19"/>
          <w:szCs w:val="19"/>
        </w:rPr>
        <w:t>&gt;</w:t>
      </w:r>
    </w:p>
    <w:p w14:paraId="1B19675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MHHDVu</w:t>
      </w:r>
      <w:r>
        <w:rPr>
          <w:rFonts w:ascii="Consolas" w:hAnsi="Consolas" w:cs="Consolas"/>
          <w:color w:val="0000FF"/>
          <w:sz w:val="19"/>
          <w:szCs w:val="19"/>
        </w:rPr>
        <w:t>&gt;</w:t>
      </w:r>
      <w:r>
        <w:rPr>
          <w:rFonts w:ascii="Consolas" w:hAnsi="Consolas" w:cs="Consolas"/>
          <w:color w:val="000000"/>
          <w:sz w:val="19"/>
          <w:szCs w:val="19"/>
        </w:rPr>
        <w:t>Mã hàng hóa, dịch vụ (Bắt buộc nếu có)</w:t>
      </w:r>
      <w:r>
        <w:rPr>
          <w:rFonts w:ascii="Consolas" w:hAnsi="Consolas" w:cs="Consolas"/>
          <w:color w:val="0000FF"/>
          <w:sz w:val="19"/>
          <w:szCs w:val="19"/>
        </w:rPr>
        <w:t>&lt;/</w:t>
      </w:r>
      <w:r>
        <w:rPr>
          <w:rFonts w:ascii="Consolas" w:hAnsi="Consolas" w:cs="Consolas"/>
          <w:color w:val="A31515"/>
          <w:sz w:val="19"/>
          <w:szCs w:val="19"/>
        </w:rPr>
        <w:t>MHHDVu</w:t>
      </w:r>
      <w:r>
        <w:rPr>
          <w:rFonts w:ascii="Consolas" w:hAnsi="Consolas" w:cs="Consolas"/>
          <w:color w:val="0000FF"/>
          <w:sz w:val="19"/>
          <w:szCs w:val="19"/>
        </w:rPr>
        <w:t>&gt;</w:t>
      </w:r>
    </w:p>
    <w:p w14:paraId="389DB52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THHDVu</w:t>
      </w:r>
      <w:r>
        <w:rPr>
          <w:rFonts w:ascii="Consolas" w:hAnsi="Consolas" w:cs="Consolas"/>
          <w:color w:val="0000FF"/>
          <w:sz w:val="19"/>
          <w:szCs w:val="19"/>
        </w:rPr>
        <w:t>&gt;</w:t>
      </w:r>
      <w:r>
        <w:rPr>
          <w:rFonts w:ascii="Consolas" w:hAnsi="Consolas" w:cs="Consolas"/>
          <w:color w:val="000000"/>
          <w:sz w:val="19"/>
          <w:szCs w:val="19"/>
        </w:rPr>
        <w:t>Tên hàng hóa, dịch vụ *</w:t>
      </w:r>
      <w:r>
        <w:rPr>
          <w:rFonts w:ascii="Consolas" w:hAnsi="Consolas" w:cs="Consolas"/>
          <w:color w:val="0000FF"/>
          <w:sz w:val="19"/>
          <w:szCs w:val="19"/>
        </w:rPr>
        <w:t>&lt;/</w:t>
      </w:r>
      <w:r>
        <w:rPr>
          <w:rFonts w:ascii="Consolas" w:hAnsi="Consolas" w:cs="Consolas"/>
          <w:color w:val="A31515"/>
          <w:sz w:val="19"/>
          <w:szCs w:val="19"/>
        </w:rPr>
        <w:t>THHDVu</w:t>
      </w:r>
      <w:r>
        <w:rPr>
          <w:rFonts w:ascii="Consolas" w:hAnsi="Consolas" w:cs="Consolas"/>
          <w:color w:val="0000FF"/>
          <w:sz w:val="19"/>
          <w:szCs w:val="19"/>
        </w:rPr>
        <w:t>&gt;</w:t>
      </w:r>
    </w:p>
    <w:p w14:paraId="153B05B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DVTinh</w:t>
      </w:r>
      <w:r>
        <w:rPr>
          <w:rFonts w:ascii="Consolas" w:hAnsi="Consolas" w:cs="Consolas"/>
          <w:color w:val="0000FF"/>
          <w:sz w:val="19"/>
          <w:szCs w:val="19"/>
        </w:rPr>
        <w:t>&gt;</w:t>
      </w:r>
      <w:r>
        <w:rPr>
          <w:rFonts w:ascii="Consolas" w:hAnsi="Consolas" w:cs="Consolas"/>
          <w:color w:val="000000"/>
          <w:sz w:val="19"/>
          <w:szCs w:val="19"/>
        </w:rPr>
        <w:t>Đơn vị tính (Bắt buộc nếu có)</w:t>
      </w:r>
      <w:r>
        <w:rPr>
          <w:rFonts w:ascii="Consolas" w:hAnsi="Consolas" w:cs="Consolas"/>
          <w:color w:val="0000FF"/>
          <w:sz w:val="19"/>
          <w:szCs w:val="19"/>
        </w:rPr>
        <w:t>&lt;/</w:t>
      </w:r>
      <w:r>
        <w:rPr>
          <w:rFonts w:ascii="Consolas" w:hAnsi="Consolas" w:cs="Consolas"/>
          <w:color w:val="A31515"/>
          <w:sz w:val="19"/>
          <w:szCs w:val="19"/>
        </w:rPr>
        <w:t>DVTinh</w:t>
      </w:r>
      <w:r>
        <w:rPr>
          <w:rFonts w:ascii="Consolas" w:hAnsi="Consolas" w:cs="Consolas"/>
          <w:color w:val="0000FF"/>
          <w:sz w:val="19"/>
          <w:szCs w:val="19"/>
        </w:rPr>
        <w:t>&gt;</w:t>
      </w:r>
    </w:p>
    <w:p w14:paraId="1456021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SLuong</w:t>
      </w:r>
      <w:r>
        <w:rPr>
          <w:rFonts w:ascii="Consolas" w:hAnsi="Consolas" w:cs="Consolas"/>
          <w:color w:val="0000FF"/>
          <w:sz w:val="19"/>
          <w:szCs w:val="19"/>
        </w:rPr>
        <w:t>&gt;</w:t>
      </w:r>
      <w:r>
        <w:rPr>
          <w:rFonts w:ascii="Consolas" w:hAnsi="Consolas" w:cs="Consolas"/>
          <w:color w:val="000000"/>
          <w:sz w:val="19"/>
          <w:szCs w:val="19"/>
        </w:rPr>
        <w:t>Số lượng (Bắt buộc nếu có)</w:t>
      </w:r>
      <w:r>
        <w:rPr>
          <w:rFonts w:ascii="Consolas" w:hAnsi="Consolas" w:cs="Consolas"/>
          <w:color w:val="0000FF"/>
          <w:sz w:val="19"/>
          <w:szCs w:val="19"/>
        </w:rPr>
        <w:t>&lt;/</w:t>
      </w:r>
      <w:r>
        <w:rPr>
          <w:rFonts w:ascii="Consolas" w:hAnsi="Consolas" w:cs="Consolas"/>
          <w:color w:val="A31515"/>
          <w:sz w:val="19"/>
          <w:szCs w:val="19"/>
        </w:rPr>
        <w:t>SLuong</w:t>
      </w:r>
      <w:r>
        <w:rPr>
          <w:rFonts w:ascii="Consolas" w:hAnsi="Consolas" w:cs="Consolas"/>
          <w:color w:val="0000FF"/>
          <w:sz w:val="19"/>
          <w:szCs w:val="19"/>
        </w:rPr>
        <w:t>&gt;</w:t>
      </w:r>
    </w:p>
    <w:p w14:paraId="429AD4F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DGia</w:t>
      </w:r>
      <w:r>
        <w:rPr>
          <w:rFonts w:ascii="Consolas" w:hAnsi="Consolas" w:cs="Consolas"/>
          <w:color w:val="0000FF"/>
          <w:sz w:val="19"/>
          <w:szCs w:val="19"/>
        </w:rPr>
        <w:t>&gt;</w:t>
      </w:r>
      <w:r>
        <w:rPr>
          <w:rFonts w:ascii="Consolas" w:hAnsi="Consolas" w:cs="Consolas"/>
          <w:color w:val="000000"/>
          <w:sz w:val="19"/>
          <w:szCs w:val="19"/>
        </w:rPr>
        <w:t>Đơn giá (Bắt buộc nếu có)</w:t>
      </w:r>
      <w:r>
        <w:rPr>
          <w:rFonts w:ascii="Consolas" w:hAnsi="Consolas" w:cs="Consolas"/>
          <w:color w:val="0000FF"/>
          <w:sz w:val="19"/>
          <w:szCs w:val="19"/>
        </w:rPr>
        <w:t>&lt;/</w:t>
      </w:r>
      <w:r>
        <w:rPr>
          <w:rFonts w:ascii="Consolas" w:hAnsi="Consolas" w:cs="Consolas"/>
          <w:color w:val="A31515"/>
          <w:sz w:val="19"/>
          <w:szCs w:val="19"/>
        </w:rPr>
        <w:t>DGia</w:t>
      </w:r>
      <w:r>
        <w:rPr>
          <w:rFonts w:ascii="Consolas" w:hAnsi="Consolas" w:cs="Consolas"/>
          <w:color w:val="0000FF"/>
          <w:sz w:val="19"/>
          <w:szCs w:val="19"/>
        </w:rPr>
        <w:t>&gt;</w:t>
      </w:r>
    </w:p>
    <w:p w14:paraId="48E8F2C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TLCKhau</w:t>
      </w:r>
      <w:r>
        <w:rPr>
          <w:rFonts w:ascii="Consolas" w:hAnsi="Consolas" w:cs="Consolas"/>
          <w:color w:val="0000FF"/>
          <w:sz w:val="19"/>
          <w:szCs w:val="19"/>
        </w:rPr>
        <w:t>&gt;</w:t>
      </w:r>
      <w:r>
        <w:rPr>
          <w:rFonts w:ascii="Consolas" w:hAnsi="Consolas" w:cs="Consolas"/>
          <w:color w:val="000000"/>
          <w:sz w:val="19"/>
          <w:szCs w:val="19"/>
        </w:rPr>
        <w:t>Tỷ lệ % chiết khấu</w:t>
      </w:r>
      <w:r>
        <w:rPr>
          <w:rFonts w:ascii="Consolas" w:hAnsi="Consolas" w:cs="Consolas"/>
          <w:color w:val="0000FF"/>
          <w:sz w:val="19"/>
          <w:szCs w:val="19"/>
        </w:rPr>
        <w:t>&lt;/</w:t>
      </w:r>
      <w:r>
        <w:rPr>
          <w:rFonts w:ascii="Consolas" w:hAnsi="Consolas" w:cs="Consolas"/>
          <w:color w:val="A31515"/>
          <w:sz w:val="19"/>
          <w:szCs w:val="19"/>
        </w:rPr>
        <w:t>TLCKhau</w:t>
      </w:r>
      <w:r>
        <w:rPr>
          <w:rFonts w:ascii="Consolas" w:hAnsi="Consolas" w:cs="Consolas"/>
          <w:color w:val="0000FF"/>
          <w:sz w:val="19"/>
          <w:szCs w:val="19"/>
        </w:rPr>
        <w:t>&gt;</w:t>
      </w:r>
    </w:p>
    <w:p w14:paraId="2BB791F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STCKhau</w:t>
      </w:r>
      <w:r>
        <w:rPr>
          <w:rFonts w:ascii="Consolas" w:hAnsi="Consolas" w:cs="Consolas"/>
          <w:color w:val="0000FF"/>
          <w:sz w:val="19"/>
          <w:szCs w:val="19"/>
        </w:rPr>
        <w:t>&gt;</w:t>
      </w:r>
      <w:r>
        <w:rPr>
          <w:rFonts w:ascii="Consolas" w:hAnsi="Consolas" w:cs="Consolas"/>
          <w:color w:val="000000"/>
          <w:sz w:val="19"/>
          <w:szCs w:val="19"/>
        </w:rPr>
        <w:t xml:space="preserve">Số tiền chiết khấu </w:t>
      </w:r>
      <w:r>
        <w:rPr>
          <w:rFonts w:ascii="Consolas" w:hAnsi="Consolas" w:cs="Consolas"/>
          <w:color w:val="0000FF"/>
          <w:sz w:val="19"/>
          <w:szCs w:val="19"/>
        </w:rPr>
        <w:t>&lt;/</w:t>
      </w:r>
      <w:r>
        <w:rPr>
          <w:rFonts w:ascii="Consolas" w:hAnsi="Consolas" w:cs="Consolas"/>
          <w:color w:val="A31515"/>
          <w:sz w:val="19"/>
          <w:szCs w:val="19"/>
        </w:rPr>
        <w:t>STCKhau</w:t>
      </w:r>
      <w:r>
        <w:rPr>
          <w:rFonts w:ascii="Consolas" w:hAnsi="Consolas" w:cs="Consolas"/>
          <w:color w:val="0000FF"/>
          <w:sz w:val="19"/>
          <w:szCs w:val="19"/>
        </w:rPr>
        <w:t>&gt;</w:t>
      </w:r>
    </w:p>
    <w:p w14:paraId="3C67955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 - Bắt buộc trừ trường hợp TChat = 4</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6CD9C216" w14:textId="77777777" w:rsidR="00AC3E5D"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78F7B3C2" w14:textId="77777777" w:rsidR="00AC3E5D" w:rsidRPr="00B62304"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r w:rsidRPr="00B62304">
        <w:rPr>
          <w:rFonts w:ascii="Consolas" w:hAnsi="Consolas" w:cs="Consolas"/>
          <w:sz w:val="19"/>
          <w:szCs w:val="19"/>
        </w:rPr>
        <w:t>Tiền thuế</w:t>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p>
    <w:p w14:paraId="51B81DB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sidRPr="00B62304">
        <w:rPr>
          <w:rFonts w:ascii="Consolas" w:hAnsi="Consolas" w:cs="Consolas"/>
          <w:color w:val="0000FF"/>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r w:rsidRPr="00B62304">
        <w:rPr>
          <w:rFonts w:ascii="Consolas" w:hAnsi="Consolas" w:cs="Consolas"/>
          <w:sz w:val="19"/>
          <w:szCs w:val="19"/>
        </w:rPr>
        <w:t>Tiền sau thuế</w:t>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p>
    <w:p w14:paraId="1F5932F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3C05627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359F00D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TTruong</w:t>
      </w:r>
      <w:r>
        <w:rPr>
          <w:rFonts w:ascii="Consolas" w:hAnsi="Consolas" w:cs="Consolas"/>
          <w:color w:val="0000FF"/>
          <w:sz w:val="19"/>
          <w:szCs w:val="19"/>
        </w:rPr>
        <w:t>&gt;</w:t>
      </w:r>
      <w:r>
        <w:rPr>
          <w:rFonts w:ascii="Consolas" w:hAnsi="Consolas" w:cs="Consolas"/>
          <w:color w:val="000000"/>
          <w:sz w:val="19"/>
          <w:szCs w:val="19"/>
        </w:rPr>
        <w:t>Tên trường</w:t>
      </w:r>
      <w:r>
        <w:rPr>
          <w:rFonts w:ascii="Consolas" w:hAnsi="Consolas" w:cs="Consolas"/>
          <w:color w:val="0000FF"/>
          <w:sz w:val="19"/>
          <w:szCs w:val="19"/>
        </w:rPr>
        <w:t>&lt;/</w:t>
      </w:r>
      <w:r>
        <w:rPr>
          <w:rFonts w:ascii="Consolas" w:hAnsi="Consolas" w:cs="Consolas"/>
          <w:color w:val="A31515"/>
          <w:sz w:val="19"/>
          <w:szCs w:val="19"/>
        </w:rPr>
        <w:t>TTruong</w:t>
      </w:r>
      <w:r>
        <w:rPr>
          <w:rFonts w:ascii="Consolas" w:hAnsi="Consolas" w:cs="Consolas"/>
          <w:color w:val="0000FF"/>
          <w:sz w:val="19"/>
          <w:szCs w:val="19"/>
        </w:rPr>
        <w:t>&gt;</w:t>
      </w:r>
    </w:p>
    <w:p w14:paraId="2FF005E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KDLieu</w:t>
      </w:r>
      <w:r>
        <w:rPr>
          <w:rFonts w:ascii="Consolas" w:hAnsi="Consolas" w:cs="Consolas"/>
          <w:color w:val="0000FF"/>
          <w:sz w:val="19"/>
          <w:szCs w:val="19"/>
        </w:rPr>
        <w:t>&gt;</w:t>
      </w:r>
      <w:r>
        <w:rPr>
          <w:rFonts w:ascii="Consolas" w:hAnsi="Consolas" w:cs="Consolas"/>
          <w:color w:val="000000"/>
          <w:sz w:val="19"/>
          <w:szCs w:val="19"/>
        </w:rPr>
        <w:t>Kiểu dữ liệu</w:t>
      </w:r>
      <w:r>
        <w:rPr>
          <w:rFonts w:ascii="Consolas" w:hAnsi="Consolas" w:cs="Consolas"/>
          <w:color w:val="0000FF"/>
          <w:sz w:val="19"/>
          <w:szCs w:val="19"/>
        </w:rPr>
        <w:t>&lt;/</w:t>
      </w:r>
      <w:r>
        <w:rPr>
          <w:rFonts w:ascii="Consolas" w:hAnsi="Consolas" w:cs="Consolas"/>
          <w:color w:val="A31515"/>
          <w:sz w:val="19"/>
          <w:szCs w:val="19"/>
        </w:rPr>
        <w:t>KDLieu</w:t>
      </w:r>
      <w:r>
        <w:rPr>
          <w:rFonts w:ascii="Consolas" w:hAnsi="Consolas" w:cs="Consolas"/>
          <w:color w:val="0000FF"/>
          <w:sz w:val="19"/>
          <w:szCs w:val="19"/>
        </w:rPr>
        <w:t>&gt;</w:t>
      </w:r>
    </w:p>
    <w:p w14:paraId="261E776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DLieu</w:t>
      </w:r>
      <w:r>
        <w:rPr>
          <w:rFonts w:ascii="Consolas" w:hAnsi="Consolas" w:cs="Consolas"/>
          <w:color w:val="0000FF"/>
          <w:sz w:val="19"/>
          <w:szCs w:val="19"/>
        </w:rPr>
        <w:t>&gt;</w:t>
      </w:r>
      <w:r>
        <w:rPr>
          <w:rFonts w:ascii="Consolas" w:hAnsi="Consolas" w:cs="Consolas"/>
          <w:color w:val="000000"/>
          <w:sz w:val="19"/>
          <w:szCs w:val="19"/>
        </w:rPr>
        <w:t>Dữ liệu</w:t>
      </w:r>
      <w:r>
        <w:rPr>
          <w:rFonts w:ascii="Consolas" w:hAnsi="Consolas" w:cs="Consolas"/>
          <w:color w:val="0000FF"/>
          <w:sz w:val="19"/>
          <w:szCs w:val="19"/>
        </w:rPr>
        <w:t>&lt;/</w:t>
      </w:r>
      <w:r>
        <w:rPr>
          <w:rFonts w:ascii="Consolas" w:hAnsi="Consolas" w:cs="Consolas"/>
          <w:color w:val="A31515"/>
          <w:sz w:val="19"/>
          <w:szCs w:val="19"/>
        </w:rPr>
        <w:t>DLieu</w:t>
      </w:r>
      <w:r>
        <w:rPr>
          <w:rFonts w:ascii="Consolas" w:hAnsi="Consolas" w:cs="Consolas"/>
          <w:color w:val="0000FF"/>
          <w:sz w:val="19"/>
          <w:szCs w:val="19"/>
        </w:rPr>
        <w:t>&gt;</w:t>
      </w:r>
    </w:p>
    <w:p w14:paraId="79D7B57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635A34A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16A3E0F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27F915F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DSHHDVu</w:t>
      </w:r>
      <w:r>
        <w:rPr>
          <w:rFonts w:ascii="Consolas" w:hAnsi="Consolas" w:cs="Consolas"/>
          <w:color w:val="0000FF"/>
          <w:sz w:val="19"/>
          <w:szCs w:val="19"/>
        </w:rPr>
        <w:t>&gt;</w:t>
      </w:r>
    </w:p>
    <w:p w14:paraId="19CCF9E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TToan</w:t>
      </w:r>
      <w:r>
        <w:rPr>
          <w:rFonts w:ascii="Consolas" w:hAnsi="Consolas" w:cs="Consolas"/>
          <w:color w:val="0000FF"/>
          <w:sz w:val="19"/>
          <w:szCs w:val="19"/>
        </w:rPr>
        <w:t>&gt;</w:t>
      </w:r>
    </w:p>
    <w:p w14:paraId="679BE3D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&gt;&lt;!--</w:t>
      </w:r>
      <w:r>
        <w:rPr>
          <w:rFonts w:ascii="Consolas" w:hAnsi="Consolas" w:cs="Consolas"/>
          <w:color w:val="008000"/>
          <w:sz w:val="19"/>
          <w:szCs w:val="19"/>
        </w:rPr>
        <w:t>sử dụng hóa đơn GTGT</w:t>
      </w:r>
      <w:r>
        <w:rPr>
          <w:rFonts w:ascii="Consolas" w:hAnsi="Consolas" w:cs="Consolas"/>
          <w:color w:val="0000FF"/>
          <w:sz w:val="19"/>
          <w:szCs w:val="19"/>
        </w:rPr>
        <w:t>--&gt;</w:t>
      </w:r>
    </w:p>
    <w:p w14:paraId="62808F8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790F723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609D234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075E8A4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TThue</w:t>
      </w:r>
      <w:r>
        <w:rPr>
          <w:rFonts w:ascii="Consolas" w:hAnsi="Consolas" w:cs="Consolas"/>
          <w:color w:val="0000FF"/>
          <w:sz w:val="19"/>
          <w:szCs w:val="19"/>
        </w:rPr>
        <w:t>&gt;</w:t>
      </w:r>
      <w:r>
        <w:rPr>
          <w:rFonts w:ascii="Consolas" w:hAnsi="Consolas" w:cs="Consolas"/>
          <w:color w:val="000000"/>
          <w:sz w:val="19"/>
          <w:szCs w:val="19"/>
        </w:rPr>
        <w:t>Tiền thuế (Tiền thuế GTGT)</w:t>
      </w:r>
      <w:r>
        <w:rPr>
          <w:rFonts w:ascii="Consolas" w:hAnsi="Consolas" w:cs="Consolas"/>
          <w:color w:val="0000FF"/>
          <w:sz w:val="19"/>
          <w:szCs w:val="19"/>
        </w:rPr>
        <w:t>&lt;/</w:t>
      </w:r>
      <w:r>
        <w:rPr>
          <w:rFonts w:ascii="Consolas" w:hAnsi="Consolas" w:cs="Consolas"/>
          <w:color w:val="A31515"/>
          <w:sz w:val="19"/>
          <w:szCs w:val="19"/>
        </w:rPr>
        <w:t>TThue</w:t>
      </w:r>
      <w:r>
        <w:rPr>
          <w:rFonts w:ascii="Consolas" w:hAnsi="Consolas" w:cs="Consolas"/>
          <w:color w:val="0000FF"/>
          <w:sz w:val="19"/>
          <w:szCs w:val="19"/>
        </w:rPr>
        <w:t>&gt;</w:t>
      </w:r>
    </w:p>
    <w:p w14:paraId="50EA629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4AD5DEB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w:t>
      </w:r>
    </w:p>
    <w:p w14:paraId="09CD65A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TgTCThue</w:t>
      </w:r>
      <w:r>
        <w:rPr>
          <w:rFonts w:ascii="Consolas" w:hAnsi="Consolas" w:cs="Consolas"/>
          <w:color w:val="0000FF"/>
          <w:sz w:val="19"/>
          <w:szCs w:val="19"/>
        </w:rPr>
        <w:t>&gt;</w:t>
      </w:r>
      <w:r>
        <w:rPr>
          <w:rFonts w:ascii="Consolas" w:hAnsi="Consolas" w:cs="Consolas"/>
          <w:color w:val="000000"/>
          <w:sz w:val="19"/>
          <w:szCs w:val="19"/>
        </w:rPr>
        <w:t>Tổng tiền chưa thuế (Tổng cộng thành tiền chưa có thuế GTGT) (Bắt buộc với hóa đơn GTGT)</w:t>
      </w:r>
      <w:r>
        <w:rPr>
          <w:rFonts w:ascii="Consolas" w:hAnsi="Consolas" w:cs="Consolas"/>
          <w:color w:val="0000FF"/>
          <w:sz w:val="19"/>
          <w:szCs w:val="19"/>
        </w:rPr>
        <w:t>&lt;/</w:t>
      </w:r>
      <w:r>
        <w:rPr>
          <w:rFonts w:ascii="Consolas" w:hAnsi="Consolas" w:cs="Consolas"/>
          <w:color w:val="A31515"/>
          <w:sz w:val="19"/>
          <w:szCs w:val="19"/>
        </w:rPr>
        <w:t>TgTCThue</w:t>
      </w:r>
      <w:r>
        <w:rPr>
          <w:rFonts w:ascii="Consolas" w:hAnsi="Consolas" w:cs="Consolas"/>
          <w:color w:val="0000FF"/>
          <w:sz w:val="19"/>
          <w:szCs w:val="19"/>
        </w:rPr>
        <w:t>&gt;</w:t>
      </w:r>
    </w:p>
    <w:p w14:paraId="27C25FD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TgTThue</w:t>
      </w:r>
      <w:r>
        <w:rPr>
          <w:rFonts w:ascii="Consolas" w:hAnsi="Consolas" w:cs="Consolas"/>
          <w:color w:val="0000FF"/>
          <w:sz w:val="19"/>
          <w:szCs w:val="19"/>
        </w:rPr>
        <w:t>&gt;</w:t>
      </w:r>
      <w:r>
        <w:rPr>
          <w:rFonts w:ascii="Consolas" w:hAnsi="Consolas" w:cs="Consolas"/>
          <w:color w:val="000000"/>
          <w:sz w:val="19"/>
          <w:szCs w:val="19"/>
        </w:rPr>
        <w:t>Tổng tiền thuế (Tổng cộng tiền thuế GTGT) (Bắt buộc với hóa đơn GTGT)</w:t>
      </w:r>
      <w:r>
        <w:rPr>
          <w:rFonts w:ascii="Consolas" w:hAnsi="Consolas" w:cs="Consolas"/>
          <w:color w:val="0000FF"/>
          <w:sz w:val="19"/>
          <w:szCs w:val="19"/>
        </w:rPr>
        <w:t>&lt;/</w:t>
      </w:r>
      <w:r>
        <w:rPr>
          <w:rFonts w:ascii="Consolas" w:hAnsi="Consolas" w:cs="Consolas"/>
          <w:color w:val="A31515"/>
          <w:sz w:val="19"/>
          <w:szCs w:val="19"/>
        </w:rPr>
        <w:t>TgTThue</w:t>
      </w:r>
      <w:r>
        <w:rPr>
          <w:rFonts w:ascii="Consolas" w:hAnsi="Consolas" w:cs="Consolas"/>
          <w:color w:val="0000FF"/>
          <w:sz w:val="19"/>
          <w:szCs w:val="19"/>
        </w:rPr>
        <w:t>&gt;</w:t>
      </w:r>
    </w:p>
    <w:p w14:paraId="66E455B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TTCKTMai</w:t>
      </w:r>
      <w:r>
        <w:rPr>
          <w:rFonts w:ascii="Consolas" w:hAnsi="Consolas" w:cs="Consolas"/>
          <w:color w:val="0000FF"/>
          <w:sz w:val="19"/>
          <w:szCs w:val="19"/>
        </w:rPr>
        <w:t>&gt;</w:t>
      </w:r>
      <w:r>
        <w:rPr>
          <w:rFonts w:ascii="Consolas" w:hAnsi="Consolas" w:cs="Consolas"/>
          <w:color w:val="000000"/>
          <w:sz w:val="19"/>
          <w:szCs w:val="19"/>
        </w:rPr>
        <w:t>Tổng tiền chiết khấu thương mại</w:t>
      </w:r>
      <w:r>
        <w:rPr>
          <w:rFonts w:ascii="Consolas" w:hAnsi="Consolas" w:cs="Consolas"/>
          <w:color w:val="0000FF"/>
          <w:sz w:val="19"/>
          <w:szCs w:val="19"/>
        </w:rPr>
        <w:t>&lt;/</w:t>
      </w:r>
      <w:r>
        <w:rPr>
          <w:rFonts w:ascii="Consolas" w:hAnsi="Consolas" w:cs="Consolas"/>
          <w:color w:val="A31515"/>
          <w:sz w:val="19"/>
          <w:szCs w:val="19"/>
        </w:rPr>
        <w:t>TTCKTMai</w:t>
      </w:r>
      <w:r>
        <w:rPr>
          <w:rFonts w:ascii="Consolas" w:hAnsi="Consolas" w:cs="Consolas"/>
          <w:color w:val="0000FF"/>
          <w:sz w:val="19"/>
          <w:szCs w:val="19"/>
        </w:rPr>
        <w:t>&gt;</w:t>
      </w:r>
    </w:p>
    <w:p w14:paraId="60B9ECD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TgTTTBSo</w:t>
      </w:r>
      <w:r>
        <w:rPr>
          <w:rFonts w:ascii="Consolas" w:hAnsi="Consolas" w:cs="Consolas"/>
          <w:color w:val="0000FF"/>
          <w:sz w:val="19"/>
          <w:szCs w:val="19"/>
        </w:rPr>
        <w:t>&gt;</w:t>
      </w:r>
      <w:r>
        <w:rPr>
          <w:rFonts w:ascii="Consolas" w:hAnsi="Consolas" w:cs="Consolas"/>
          <w:color w:val="000000"/>
          <w:sz w:val="19"/>
          <w:szCs w:val="19"/>
        </w:rPr>
        <w:t>Tổng tiền thanh toán bằng số *</w:t>
      </w:r>
      <w:r>
        <w:rPr>
          <w:rFonts w:ascii="Consolas" w:hAnsi="Consolas" w:cs="Consolas"/>
          <w:color w:val="0000FF"/>
          <w:sz w:val="19"/>
          <w:szCs w:val="19"/>
        </w:rPr>
        <w:t>&lt;/</w:t>
      </w:r>
      <w:r>
        <w:rPr>
          <w:rFonts w:ascii="Consolas" w:hAnsi="Consolas" w:cs="Consolas"/>
          <w:color w:val="A31515"/>
          <w:sz w:val="19"/>
          <w:szCs w:val="19"/>
        </w:rPr>
        <w:t>TgTTTBSo</w:t>
      </w:r>
      <w:r>
        <w:rPr>
          <w:rFonts w:ascii="Consolas" w:hAnsi="Consolas" w:cs="Consolas"/>
          <w:color w:val="0000FF"/>
          <w:sz w:val="19"/>
          <w:szCs w:val="19"/>
        </w:rPr>
        <w:t>&gt;</w:t>
      </w:r>
    </w:p>
    <w:p w14:paraId="57BF718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TgTTTBChu</w:t>
      </w:r>
      <w:r>
        <w:rPr>
          <w:rFonts w:ascii="Consolas" w:hAnsi="Consolas" w:cs="Consolas"/>
          <w:color w:val="0000FF"/>
          <w:sz w:val="19"/>
          <w:szCs w:val="19"/>
        </w:rPr>
        <w:t>&gt;</w:t>
      </w:r>
      <w:r>
        <w:rPr>
          <w:rFonts w:ascii="Consolas" w:hAnsi="Consolas" w:cs="Consolas"/>
          <w:color w:val="000000"/>
          <w:sz w:val="19"/>
          <w:szCs w:val="19"/>
        </w:rPr>
        <w:t>Tổng tiền thanh toán bằng chữ *</w:t>
      </w:r>
      <w:r>
        <w:rPr>
          <w:rFonts w:ascii="Consolas" w:hAnsi="Consolas" w:cs="Consolas"/>
          <w:color w:val="0000FF"/>
          <w:sz w:val="19"/>
          <w:szCs w:val="19"/>
        </w:rPr>
        <w:t>&lt;/</w:t>
      </w:r>
      <w:r>
        <w:rPr>
          <w:rFonts w:ascii="Consolas" w:hAnsi="Consolas" w:cs="Consolas"/>
          <w:color w:val="A31515"/>
          <w:sz w:val="19"/>
          <w:szCs w:val="19"/>
        </w:rPr>
        <w:t>TgTTTBChu</w:t>
      </w:r>
      <w:r>
        <w:rPr>
          <w:rFonts w:ascii="Consolas" w:hAnsi="Consolas" w:cs="Consolas"/>
          <w:color w:val="0000FF"/>
          <w:sz w:val="19"/>
          <w:szCs w:val="19"/>
        </w:rPr>
        <w:t>&gt;</w:t>
      </w:r>
    </w:p>
    <w:p w14:paraId="66744E0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TToan</w:t>
      </w:r>
      <w:r>
        <w:rPr>
          <w:rFonts w:ascii="Consolas" w:hAnsi="Consolas" w:cs="Consolas"/>
          <w:color w:val="0000FF"/>
          <w:sz w:val="19"/>
          <w:szCs w:val="19"/>
        </w:rPr>
        <w:t>&gt;</w:t>
      </w:r>
    </w:p>
    <w:p w14:paraId="16E2E6B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NDHDon</w:t>
      </w:r>
      <w:r>
        <w:rPr>
          <w:rFonts w:ascii="Consolas" w:hAnsi="Consolas" w:cs="Consolas"/>
          <w:color w:val="0000FF"/>
          <w:sz w:val="19"/>
          <w:szCs w:val="19"/>
        </w:rPr>
        <w:t>&gt;</w:t>
      </w:r>
    </w:p>
    <w:p w14:paraId="19B90752" w14:textId="77777777" w:rsidR="00AC3E5D" w:rsidRDefault="00AC3E5D" w:rsidP="00AC3E5D">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ThayTheHD</w:t>
      </w:r>
      <w:r>
        <w:rPr>
          <w:rFonts w:ascii="Consolas" w:hAnsi="Consolas" w:cs="Consolas"/>
          <w:color w:val="0000FF"/>
          <w:sz w:val="19"/>
          <w:szCs w:val="19"/>
        </w:rPr>
        <w:t>&gt;</w:t>
      </w:r>
    </w:p>
    <w:p w14:paraId="6A5A814B" w14:textId="77777777" w:rsidR="00AC3E5D" w:rsidRPr="007C7E60" w:rsidRDefault="00AC3E5D" w:rsidP="00AC3E5D">
      <w:pPr>
        <w:pStyle w:val="Heading3"/>
      </w:pPr>
      <w:bookmarkStart w:id="203" w:name="_Toc90309075"/>
      <w:r w:rsidRPr="007C7E60">
        <w:t>Thay thế hóa đơn</w:t>
      </w:r>
      <w:r>
        <w:t xml:space="preserve"> giữ số khác mẫu số</w:t>
      </w:r>
      <w:bookmarkEnd w:id="203"/>
    </w:p>
    <w:p w14:paraId="2D1F1667" w14:textId="77777777" w:rsidR="00AC3E5D" w:rsidRDefault="00AC3E5D" w:rsidP="00AC3E5D">
      <w:pPr>
        <w:rPr>
          <w:rFonts w:cs="Times New Roman"/>
          <w:szCs w:val="24"/>
        </w:rPr>
      </w:pPr>
      <w:r>
        <w:rPr>
          <w:rFonts w:cs="Times New Roman"/>
          <w:szCs w:val="24"/>
        </w:rPr>
        <w:t>URL</w:t>
      </w:r>
    </w:p>
    <w:p w14:paraId="1CAB466F" w14:textId="77777777" w:rsidR="00AC3E5D" w:rsidRPr="004A4DD9" w:rsidRDefault="00AC3E5D" w:rsidP="00AC3E5D">
      <w:pPr>
        <w:spacing w:after="0" w:line="240" w:lineRule="auto"/>
        <w:ind w:firstLine="720"/>
        <w:jc w:val="both"/>
        <w:rPr>
          <w:rFonts w:cs="Times New Roman"/>
          <w:szCs w:val="24"/>
        </w:rPr>
      </w:pPr>
      <w:r>
        <w:rPr>
          <w:rFonts w:eastAsia="Calibri" w:cs="Times New Roman"/>
          <w:szCs w:val="24"/>
        </w:rPr>
        <w:t>s</w:t>
      </w:r>
      <w:r w:rsidRPr="009372AD">
        <w:rPr>
          <w:rFonts w:eastAsia="Calibri" w:cs="Times New Roman"/>
          <w:szCs w:val="24"/>
        </w:rPr>
        <w:t>tring</w:t>
      </w:r>
      <w:r>
        <w:rPr>
          <w:rFonts w:eastAsia="Calibri" w:cs="Times New Roman"/>
          <w:szCs w:val="24"/>
        </w:rPr>
        <w:t xml:space="preserve"> </w:t>
      </w:r>
      <w:r w:rsidRPr="00FF443E">
        <w:rPr>
          <w:rFonts w:cs="Times New Roman"/>
          <w:b/>
          <w:color w:val="000000"/>
          <w:szCs w:val="24"/>
        </w:rPr>
        <w:t>ReplaceAssignedNoNewPattern</w:t>
      </w:r>
      <w:r w:rsidRPr="00FF443E">
        <w:rPr>
          <w:rFonts w:cs="Times New Roman"/>
          <w:bCs/>
          <w:color w:val="000000"/>
          <w:szCs w:val="24"/>
        </w:rPr>
        <w:t>(string Account, string ACpass, string xmlInvData, string username, string pass, string fkey, string Attachfile, int? convert, string pattern = null, string serial = null, string OldPattern = null)</w:t>
      </w:r>
      <w:r w:rsidRPr="00FF443E">
        <w:rPr>
          <w:rFonts w:eastAsia="Calibri" w:cs="Times New Roman"/>
          <w:bCs/>
          <w:szCs w:val="24"/>
        </w:rPr>
        <w:t>.</w:t>
      </w:r>
    </w:p>
    <w:p w14:paraId="71B9E211" w14:textId="77777777" w:rsidR="00AC3E5D" w:rsidRPr="00593BE8" w:rsidRDefault="00AC3E5D" w:rsidP="00A75803">
      <w:pPr>
        <w:pStyle w:val="N"/>
      </w:pPr>
      <w:r w:rsidRPr="00593BE8">
        <w:t>DESCRIPTION</w:t>
      </w:r>
    </w:p>
    <w:p w14:paraId="0322ACE7" w14:textId="77777777" w:rsidR="00AC3E5D" w:rsidRDefault="00AC3E5D" w:rsidP="00A75803">
      <w:pPr>
        <w:pStyle w:val="N"/>
      </w:pPr>
      <w:r>
        <w:tab/>
        <w:t>Đây là web service thực hiện thay thế hóa đơn giữ số khác mẫu số</w:t>
      </w:r>
    </w:p>
    <w:p w14:paraId="644FBDCF" w14:textId="77777777" w:rsidR="00AC3E5D" w:rsidRPr="00007702" w:rsidRDefault="00AC3E5D" w:rsidP="00A75803">
      <w:pPr>
        <w:pStyle w:val="N"/>
      </w:pPr>
      <w:r w:rsidRPr="00663B3E">
        <w:t>HTTP METHOD</w:t>
      </w:r>
    </w:p>
    <w:p w14:paraId="62318843" w14:textId="77777777" w:rsidR="00AC3E5D" w:rsidRPr="00007702" w:rsidRDefault="00AC3E5D" w:rsidP="00A75803">
      <w:pPr>
        <w:pStyle w:val="N"/>
        <w:rPr>
          <w:b/>
        </w:rPr>
      </w:pPr>
      <w:r>
        <w:tab/>
      </w:r>
      <w:r w:rsidRPr="00610AFD">
        <w:t>POST</w:t>
      </w:r>
    </w:p>
    <w:p w14:paraId="21456FEC" w14:textId="77777777" w:rsidR="00AC3E5D" w:rsidRPr="00610AFD" w:rsidRDefault="00AC3E5D" w:rsidP="00A75803">
      <w:pPr>
        <w:pStyle w:val="N"/>
      </w:pPr>
      <w:r w:rsidRPr="00610AFD">
        <w:t>REQUEST BODY</w:t>
      </w:r>
    </w:p>
    <w:p w14:paraId="7FE374B1"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B72936">
        <w:rPr>
          <w:rFonts w:cs="Times New Roman"/>
          <w:b/>
          <w:color w:val="000000"/>
          <w:szCs w:val="24"/>
        </w:rPr>
        <w:t>username</w:t>
      </w:r>
      <w:r w:rsidRPr="00B72936">
        <w:rPr>
          <w:rFonts w:eastAsia="Calibri" w:cs="Times New Roman"/>
          <w:b/>
          <w:szCs w:val="24"/>
        </w:rPr>
        <w:t xml:space="preserve"> /</w:t>
      </w:r>
      <w:r w:rsidRPr="00B72936">
        <w:rPr>
          <w:rFonts w:cs="Times New Roman"/>
          <w:b/>
          <w:szCs w:val="24"/>
        </w:rPr>
        <w:t xml:space="preserve"> </w:t>
      </w:r>
      <w:r w:rsidRPr="00B72936">
        <w:rPr>
          <w:rFonts w:cs="Times New Roman"/>
          <w:b/>
          <w:color w:val="000000"/>
          <w:szCs w:val="24"/>
        </w:rPr>
        <w:t>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5400A0D6"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Account/ACPass</w:t>
      </w:r>
      <w:r w:rsidRPr="004720D2">
        <w:rPr>
          <w:rFonts w:eastAsia="Calibri" w:cs="Times New Roman"/>
          <w:b/>
          <w:szCs w:val="24"/>
        </w:rPr>
        <w:t xml:space="preserve">:  </w:t>
      </w:r>
      <w:r w:rsidRPr="004720D2">
        <w:rPr>
          <w:rFonts w:eastAsia="Calibri" w:cs="Times New Roman"/>
          <w:szCs w:val="24"/>
        </w:rPr>
        <w:t>Tài khoản được cấp phát cho nhân viên gọi lệnh phát hành hóa đơn</w:t>
      </w:r>
    </w:p>
    <w:p w14:paraId="3727195E"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xmlInvData</w:t>
      </w:r>
      <w:r w:rsidRPr="009372AD">
        <w:rPr>
          <w:rFonts w:eastAsia="Calibri" w:cs="Times New Roman"/>
          <w:szCs w:val="24"/>
        </w:rPr>
        <w:t xml:space="preserve">: String XML dữ liệu hóa đơn cũ và hóa đơn </w:t>
      </w:r>
      <w:r>
        <w:rPr>
          <w:rFonts w:eastAsia="Calibri" w:cs="Times New Roman"/>
          <w:szCs w:val="24"/>
        </w:rPr>
        <w:t>thay thế</w:t>
      </w:r>
    </w:p>
    <w:p w14:paraId="72050D01" w14:textId="77777777" w:rsidR="00AC3E5D" w:rsidRPr="00CF2FC3"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 xml:space="preserve">fkey: </w:t>
      </w:r>
      <w:r>
        <w:rPr>
          <w:rFonts w:eastAsia="Calibri" w:cs="Times New Roman"/>
          <w:szCs w:val="24"/>
        </w:rPr>
        <w:t>Chuỗi xác định hóa đơn cần thay thế</w:t>
      </w:r>
    </w:p>
    <w:p w14:paraId="46D0C1BE"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Convert</w:t>
      </w:r>
      <w:r>
        <w:rPr>
          <w:rFonts w:eastAsia="Calibri" w:cs="Times New Roman"/>
          <w:szCs w:val="24"/>
        </w:rPr>
        <w:t xml:space="preserve">: </w:t>
      </w:r>
      <w:r w:rsidRPr="009372AD">
        <w:rPr>
          <w:rFonts w:eastAsia="Calibri" w:cs="Times New Roman"/>
          <w:szCs w:val="24"/>
        </w:rPr>
        <w:t xml:space="preserve">Mặc định là 0, </w:t>
      </w:r>
      <w:r>
        <w:rPr>
          <w:rFonts w:eastAsia="Calibri" w:cs="Times New Roman"/>
          <w:szCs w:val="24"/>
        </w:rPr>
        <w:t>(</w:t>
      </w:r>
      <w:r w:rsidRPr="009372AD">
        <w:rPr>
          <w:rFonts w:eastAsia="Calibri" w:cs="Times New Roman"/>
          <w:szCs w:val="24"/>
        </w:rPr>
        <w:t>0 – Không cần convert từ TCVN3 sang Unicode. 1- Cần convert từ TCVN3 sang Unicode</w:t>
      </w:r>
      <w:r>
        <w:rPr>
          <w:rFonts w:eastAsia="Calibri" w:cs="Times New Roman"/>
          <w:szCs w:val="24"/>
        </w:rPr>
        <w:t>)</w:t>
      </w:r>
    </w:p>
    <w:p w14:paraId="51A582E5"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Pattern</w:t>
      </w:r>
      <w:r>
        <w:rPr>
          <w:rFonts w:cs="Times New Roman"/>
          <w:szCs w:val="24"/>
        </w:rPr>
        <w:t>: Mẫu số mới</w:t>
      </w:r>
    </w:p>
    <w:p w14:paraId="559B621B" w14:textId="77777777" w:rsidR="00AC3E5D" w:rsidRPr="00E67B84"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Serial</w:t>
      </w:r>
      <w:r>
        <w:rPr>
          <w:rFonts w:cs="Times New Roman"/>
          <w:szCs w:val="24"/>
        </w:rPr>
        <w:t>: Ký hiệu</w:t>
      </w:r>
    </w:p>
    <w:p w14:paraId="450F9A9F" w14:textId="77777777" w:rsidR="00AC3E5D" w:rsidRPr="00E67B84" w:rsidRDefault="00AC3E5D" w:rsidP="00AC3E5D">
      <w:pPr>
        <w:pStyle w:val="ListParagraph"/>
        <w:numPr>
          <w:ilvl w:val="0"/>
          <w:numId w:val="2"/>
        </w:numPr>
        <w:spacing w:after="0" w:line="360" w:lineRule="auto"/>
        <w:ind w:left="1080"/>
        <w:jc w:val="both"/>
        <w:rPr>
          <w:rFonts w:eastAsia="Calibri" w:cs="Times New Roman"/>
          <w:b/>
          <w:szCs w:val="24"/>
        </w:rPr>
      </w:pPr>
      <w:r w:rsidRPr="00E67B84">
        <w:rPr>
          <w:rFonts w:cs="Times New Roman"/>
          <w:b/>
          <w:color w:val="000000"/>
          <w:szCs w:val="24"/>
        </w:rPr>
        <w:t>OldPattern</w:t>
      </w:r>
      <w:r>
        <w:rPr>
          <w:rFonts w:cs="Times New Roman"/>
          <w:b/>
          <w:color w:val="000000"/>
          <w:szCs w:val="24"/>
        </w:rPr>
        <w:t xml:space="preserve">: </w:t>
      </w:r>
      <w:r>
        <w:rPr>
          <w:rFonts w:cs="Times New Roman"/>
          <w:bCs/>
          <w:color w:val="000000"/>
          <w:szCs w:val="24"/>
        </w:rPr>
        <w:t>Mẫu số cũ</w:t>
      </w:r>
    </w:p>
    <w:p w14:paraId="02ABA66C" w14:textId="77777777" w:rsidR="00AC3E5D" w:rsidRPr="007A4FB0" w:rsidRDefault="00AC3E5D" w:rsidP="00AC3E5D">
      <w:pPr>
        <w:ind w:left="360" w:firstLine="720"/>
      </w:pPr>
    </w:p>
    <w:p w14:paraId="0E1C3CDA"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6EF0533C"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6C5732D7"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68464310"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6A879873" w14:textId="77777777" w:rsidR="00AC3E5D" w:rsidRPr="00660ABB" w:rsidRDefault="00AC3E5D" w:rsidP="001B79C4">
            <w:pPr>
              <w:pStyle w:val="ListParagraph"/>
            </w:pPr>
            <w:r>
              <w:t>Ghi chú</w:t>
            </w:r>
          </w:p>
        </w:tc>
      </w:tr>
      <w:tr w:rsidR="00AC3E5D" w:rsidRPr="00660ABB" w14:paraId="13E3C142" w14:textId="77777777" w:rsidTr="001B79C4">
        <w:tc>
          <w:tcPr>
            <w:tcW w:w="1710" w:type="dxa"/>
            <w:tcBorders>
              <w:top w:val="single" w:sz="4" w:space="0" w:color="2E74B5"/>
              <w:left w:val="single" w:sz="4" w:space="0" w:color="2E74B5"/>
              <w:right w:val="single" w:sz="4" w:space="0" w:color="2E74B5"/>
            </w:tcBorders>
            <w:shd w:val="clear" w:color="auto" w:fill="auto"/>
          </w:tcPr>
          <w:p w14:paraId="14B60E60"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75229CE"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161A8EC4" w14:textId="77777777" w:rsidR="00AC3E5D" w:rsidRPr="009372AD" w:rsidRDefault="00AC3E5D" w:rsidP="001B79C4">
            <w:pPr>
              <w:pStyle w:val="ListParagraph"/>
              <w:ind w:left="0"/>
              <w:jc w:val="both"/>
              <w:rPr>
                <w:rFonts w:cs="Times New Roman"/>
              </w:rPr>
            </w:pPr>
          </w:p>
        </w:tc>
      </w:tr>
      <w:tr w:rsidR="00AC3E5D" w:rsidRPr="00660ABB" w14:paraId="30E2F7C9" w14:textId="77777777" w:rsidTr="001B79C4">
        <w:tc>
          <w:tcPr>
            <w:tcW w:w="1710" w:type="dxa"/>
            <w:tcBorders>
              <w:top w:val="single" w:sz="4" w:space="0" w:color="2E74B5"/>
              <w:left w:val="single" w:sz="4" w:space="0" w:color="2E74B5"/>
              <w:right w:val="single" w:sz="4" w:space="0" w:color="2E74B5"/>
            </w:tcBorders>
            <w:shd w:val="clear" w:color="auto" w:fill="auto"/>
          </w:tcPr>
          <w:p w14:paraId="2379C277"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1261FA2"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Không tồn tại hóa đơn cần thay thế</w:t>
            </w:r>
          </w:p>
        </w:tc>
        <w:tc>
          <w:tcPr>
            <w:tcW w:w="2515" w:type="dxa"/>
            <w:tcBorders>
              <w:top w:val="single" w:sz="4" w:space="0" w:color="2E74B5"/>
              <w:left w:val="single" w:sz="4" w:space="0" w:color="2E74B5"/>
              <w:bottom w:val="single" w:sz="4" w:space="0" w:color="2E74B5"/>
              <w:right w:val="single" w:sz="4" w:space="0" w:color="2E74B5"/>
            </w:tcBorders>
          </w:tcPr>
          <w:p w14:paraId="7E983981" w14:textId="77777777" w:rsidR="00AC3E5D" w:rsidRPr="009372AD" w:rsidRDefault="00AC3E5D" w:rsidP="001B79C4">
            <w:pPr>
              <w:pStyle w:val="ListParagraph"/>
              <w:ind w:left="0"/>
              <w:jc w:val="both"/>
              <w:rPr>
                <w:rFonts w:cs="Times New Roman"/>
              </w:rPr>
            </w:pPr>
          </w:p>
        </w:tc>
      </w:tr>
      <w:tr w:rsidR="00AC3E5D" w:rsidRPr="00660ABB" w14:paraId="775B67BE" w14:textId="77777777" w:rsidTr="001B79C4">
        <w:tc>
          <w:tcPr>
            <w:tcW w:w="1710" w:type="dxa"/>
            <w:tcBorders>
              <w:top w:val="single" w:sz="4" w:space="0" w:color="2E74B5"/>
              <w:left w:val="single" w:sz="4" w:space="0" w:color="2E74B5"/>
              <w:right w:val="single" w:sz="4" w:space="0" w:color="2E74B5"/>
            </w:tcBorders>
            <w:shd w:val="clear" w:color="auto" w:fill="auto"/>
          </w:tcPr>
          <w:p w14:paraId="0E489F7B"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lastRenderedPageBreak/>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31AF3C6"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Dữ liệu xml đầu vào không đúng quy định</w:t>
            </w:r>
          </w:p>
        </w:tc>
        <w:tc>
          <w:tcPr>
            <w:tcW w:w="2515" w:type="dxa"/>
            <w:tcBorders>
              <w:top w:val="single" w:sz="4" w:space="0" w:color="2E74B5"/>
              <w:left w:val="single" w:sz="4" w:space="0" w:color="2E74B5"/>
              <w:bottom w:val="single" w:sz="4" w:space="0" w:color="2E74B5"/>
              <w:right w:val="single" w:sz="4" w:space="0" w:color="2E74B5"/>
            </w:tcBorders>
          </w:tcPr>
          <w:p w14:paraId="0C06AE5A" w14:textId="77777777" w:rsidR="00AC3E5D" w:rsidRPr="009372AD" w:rsidRDefault="00AC3E5D" w:rsidP="001B79C4">
            <w:pPr>
              <w:pStyle w:val="ListParagraph"/>
              <w:ind w:left="0"/>
              <w:jc w:val="both"/>
              <w:rPr>
                <w:rFonts w:cs="Times New Roman"/>
              </w:rPr>
            </w:pPr>
          </w:p>
        </w:tc>
      </w:tr>
      <w:tr w:rsidR="00AC3E5D" w:rsidRPr="00660ABB" w14:paraId="4D068142" w14:textId="77777777" w:rsidTr="001B79C4">
        <w:tc>
          <w:tcPr>
            <w:tcW w:w="1710" w:type="dxa"/>
            <w:tcBorders>
              <w:top w:val="single" w:sz="4" w:space="0" w:color="2E74B5"/>
              <w:left w:val="single" w:sz="4" w:space="0" w:color="2E74B5"/>
              <w:right w:val="single" w:sz="4" w:space="0" w:color="2E74B5"/>
            </w:tcBorders>
            <w:shd w:val="clear" w:color="auto" w:fill="auto"/>
          </w:tcPr>
          <w:p w14:paraId="08A7D4F2" w14:textId="77777777" w:rsidR="00AC3E5D" w:rsidRPr="009372AD" w:rsidRDefault="00AC3E5D" w:rsidP="001B79C4">
            <w:pPr>
              <w:spacing w:after="0" w:line="240" w:lineRule="auto"/>
              <w:rPr>
                <w:rFonts w:eastAsia="Calibri" w:cs="Times New Roman"/>
                <w:szCs w:val="24"/>
              </w:rPr>
            </w:pPr>
            <w:r>
              <w:rPr>
                <w:rFonts w:eastAsia="Calibri"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9A0F134" w14:textId="77777777" w:rsidR="00AC3E5D" w:rsidRPr="009372AD" w:rsidRDefault="00AC3E5D" w:rsidP="001B79C4">
            <w:pPr>
              <w:spacing w:after="0" w:line="240" w:lineRule="auto"/>
              <w:rPr>
                <w:rFonts w:eastAsia="Calibri" w:cs="Times New Roman"/>
                <w:szCs w:val="24"/>
              </w:rPr>
            </w:pPr>
            <w:r w:rsidRPr="009575F7">
              <w:rPr>
                <w:rFonts w:eastAsia="Calibri" w:cs="Times New Roman"/>
                <w:szCs w:val="24"/>
              </w:rPr>
              <w:t>Có lỗi trong quá trình thay thế hóa đơn</w:t>
            </w:r>
          </w:p>
        </w:tc>
        <w:tc>
          <w:tcPr>
            <w:tcW w:w="2515" w:type="dxa"/>
            <w:tcBorders>
              <w:top w:val="single" w:sz="4" w:space="0" w:color="2E74B5"/>
              <w:left w:val="single" w:sz="4" w:space="0" w:color="2E74B5"/>
              <w:bottom w:val="single" w:sz="4" w:space="0" w:color="2E74B5"/>
              <w:right w:val="single" w:sz="4" w:space="0" w:color="2E74B5"/>
            </w:tcBorders>
          </w:tcPr>
          <w:p w14:paraId="1E520E97" w14:textId="77777777" w:rsidR="00AC3E5D" w:rsidRPr="009372AD" w:rsidRDefault="00AC3E5D" w:rsidP="001B79C4">
            <w:pPr>
              <w:pStyle w:val="ListParagraph"/>
              <w:ind w:left="0"/>
              <w:jc w:val="both"/>
              <w:rPr>
                <w:rFonts w:cs="Times New Roman"/>
              </w:rPr>
            </w:pPr>
          </w:p>
        </w:tc>
      </w:tr>
      <w:tr w:rsidR="00AC3E5D" w:rsidRPr="00660ABB" w14:paraId="70BAC001" w14:textId="77777777" w:rsidTr="001B79C4">
        <w:tc>
          <w:tcPr>
            <w:tcW w:w="1710" w:type="dxa"/>
            <w:tcBorders>
              <w:top w:val="single" w:sz="4" w:space="0" w:color="2E74B5"/>
              <w:left w:val="single" w:sz="4" w:space="0" w:color="2E74B5"/>
              <w:right w:val="single" w:sz="4" w:space="0" w:color="2E74B5"/>
            </w:tcBorders>
            <w:shd w:val="clear" w:color="auto" w:fill="auto"/>
          </w:tcPr>
          <w:p w14:paraId="0D99A8FB"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AF45D27"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Dải hóa đơn cũ đã hết</w:t>
            </w:r>
          </w:p>
        </w:tc>
        <w:tc>
          <w:tcPr>
            <w:tcW w:w="2515" w:type="dxa"/>
            <w:tcBorders>
              <w:top w:val="single" w:sz="4" w:space="0" w:color="2E74B5"/>
              <w:left w:val="single" w:sz="4" w:space="0" w:color="2E74B5"/>
              <w:bottom w:val="single" w:sz="4" w:space="0" w:color="2E74B5"/>
              <w:right w:val="single" w:sz="4" w:space="0" w:color="2E74B5"/>
            </w:tcBorders>
          </w:tcPr>
          <w:p w14:paraId="6BA6954E" w14:textId="77777777" w:rsidR="00AC3E5D" w:rsidRPr="009372AD" w:rsidRDefault="00AC3E5D" w:rsidP="001B79C4">
            <w:pPr>
              <w:pStyle w:val="ListParagraph"/>
              <w:ind w:left="0"/>
              <w:jc w:val="both"/>
              <w:rPr>
                <w:rFonts w:cs="Times New Roman"/>
              </w:rPr>
            </w:pPr>
          </w:p>
        </w:tc>
      </w:tr>
      <w:tr w:rsidR="00AC3E5D" w:rsidRPr="00660ABB" w14:paraId="1BF5C41D"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764CB24"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0D209C3"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User name không phù hợp, không tìm thấy company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14CD1D9D" w14:textId="77777777" w:rsidR="00AC3E5D" w:rsidRPr="009372AD" w:rsidRDefault="00AC3E5D" w:rsidP="001B79C4">
            <w:pPr>
              <w:jc w:val="both"/>
              <w:rPr>
                <w:rFonts w:cs="Times New Roman"/>
                <w:szCs w:val="24"/>
              </w:rPr>
            </w:pPr>
          </w:p>
        </w:tc>
      </w:tr>
      <w:tr w:rsidR="00AC3E5D" w:rsidRPr="00660ABB" w14:paraId="3ECCE3A9"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E7154BB"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CCC5101"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Hóa đơn đã được thay thế rồi. Không thể thay thế nữa.</w:t>
            </w:r>
          </w:p>
        </w:tc>
        <w:tc>
          <w:tcPr>
            <w:tcW w:w="2515" w:type="dxa"/>
            <w:tcBorders>
              <w:top w:val="single" w:sz="4" w:space="0" w:color="2E74B5"/>
              <w:left w:val="single" w:sz="4" w:space="0" w:color="2E74B5"/>
              <w:bottom w:val="single" w:sz="4" w:space="0" w:color="2E74B5"/>
              <w:right w:val="single" w:sz="4" w:space="0" w:color="2E74B5"/>
            </w:tcBorders>
          </w:tcPr>
          <w:p w14:paraId="654C6508" w14:textId="77777777" w:rsidR="00AC3E5D" w:rsidRPr="009372AD" w:rsidRDefault="00AC3E5D" w:rsidP="001B79C4">
            <w:pPr>
              <w:jc w:val="both"/>
              <w:rPr>
                <w:rFonts w:cs="Times New Roman"/>
                <w:szCs w:val="24"/>
              </w:rPr>
            </w:pPr>
          </w:p>
        </w:tc>
      </w:tr>
      <w:tr w:rsidR="00AC3E5D" w:rsidRPr="00660ABB" w14:paraId="6D32217C"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546989E"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ERR:9</w:t>
            </w:r>
          </w:p>
          <w:p w14:paraId="1059D784"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1ADAEEE"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Trạng thái hóa đơn không được thay thế</w:t>
            </w:r>
          </w:p>
        </w:tc>
        <w:tc>
          <w:tcPr>
            <w:tcW w:w="2515" w:type="dxa"/>
            <w:tcBorders>
              <w:top w:val="single" w:sz="4" w:space="0" w:color="2E74B5"/>
              <w:left w:val="single" w:sz="4" w:space="0" w:color="2E74B5"/>
              <w:bottom w:val="single" w:sz="4" w:space="0" w:color="2E74B5"/>
              <w:right w:val="single" w:sz="4" w:space="0" w:color="2E74B5"/>
            </w:tcBorders>
          </w:tcPr>
          <w:p w14:paraId="5F1CC157" w14:textId="77777777" w:rsidR="00AC3E5D" w:rsidRPr="009372AD" w:rsidRDefault="00AC3E5D" w:rsidP="001B79C4">
            <w:pPr>
              <w:jc w:val="both"/>
              <w:rPr>
                <w:rFonts w:cs="Times New Roman"/>
                <w:szCs w:val="24"/>
              </w:rPr>
            </w:pPr>
          </w:p>
        </w:tc>
      </w:tr>
      <w:tr w:rsidR="00AC3E5D" w:rsidRPr="00660ABB" w14:paraId="34EDF564"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73B8E0E" w14:textId="77777777" w:rsidR="00AC3E5D" w:rsidRPr="009372AD" w:rsidRDefault="00AC3E5D" w:rsidP="001B79C4">
            <w:pPr>
              <w:autoSpaceDE w:val="0"/>
              <w:autoSpaceDN w:val="0"/>
              <w:adjustRightInd w:val="0"/>
              <w:spacing w:after="0" w:line="240" w:lineRule="auto"/>
              <w:rPr>
                <w:rFonts w:eastAsia="Calibri" w:cs="Times New Roman"/>
                <w:szCs w:val="24"/>
              </w:rPr>
            </w:pPr>
            <w:r w:rsidRPr="00897856">
              <w:rPr>
                <w:rFonts w:eastAsia="Calibri" w:cs="Times New Roman"/>
                <w:szCs w:val="24"/>
              </w:rPr>
              <w:t>ERR:13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2C57A3E"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trùng fkey</w:t>
            </w:r>
          </w:p>
        </w:tc>
        <w:tc>
          <w:tcPr>
            <w:tcW w:w="2515" w:type="dxa"/>
            <w:tcBorders>
              <w:top w:val="single" w:sz="4" w:space="0" w:color="2E74B5"/>
              <w:left w:val="single" w:sz="4" w:space="0" w:color="2E74B5"/>
              <w:bottom w:val="single" w:sz="4" w:space="0" w:color="2E74B5"/>
              <w:right w:val="single" w:sz="4" w:space="0" w:color="2E74B5"/>
            </w:tcBorders>
          </w:tcPr>
          <w:p w14:paraId="6CEF571D" w14:textId="77777777" w:rsidR="00AC3E5D" w:rsidRPr="009372AD" w:rsidRDefault="00AC3E5D" w:rsidP="001B79C4">
            <w:pPr>
              <w:jc w:val="both"/>
              <w:rPr>
                <w:rFonts w:cs="Times New Roman"/>
                <w:szCs w:val="24"/>
              </w:rPr>
            </w:pPr>
            <w:r>
              <w:rPr>
                <w:rFonts w:cs="Times New Roman"/>
                <w:szCs w:val="24"/>
              </w:rPr>
              <w:t>Fkey của hóa đơn mới đã tồn tại trên hệ thống</w:t>
            </w:r>
          </w:p>
        </w:tc>
      </w:tr>
      <w:tr w:rsidR="00AC3E5D" w:rsidRPr="00660ABB" w14:paraId="2820075E"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7EBBF7E"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ERR:14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A1E072A"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trong quá trình thực hiện cấp số hóa đơn</w:t>
            </w:r>
          </w:p>
        </w:tc>
        <w:tc>
          <w:tcPr>
            <w:tcW w:w="2515" w:type="dxa"/>
            <w:tcBorders>
              <w:top w:val="single" w:sz="4" w:space="0" w:color="2E74B5"/>
              <w:left w:val="single" w:sz="4" w:space="0" w:color="2E74B5"/>
              <w:bottom w:val="single" w:sz="4" w:space="0" w:color="2E74B5"/>
              <w:right w:val="single" w:sz="4" w:space="0" w:color="2E74B5"/>
            </w:tcBorders>
          </w:tcPr>
          <w:p w14:paraId="0D058730" w14:textId="77777777" w:rsidR="00AC3E5D" w:rsidRPr="009372AD" w:rsidRDefault="00AC3E5D" w:rsidP="001B79C4">
            <w:pPr>
              <w:jc w:val="both"/>
              <w:rPr>
                <w:rFonts w:cs="Times New Roman"/>
                <w:szCs w:val="24"/>
              </w:rPr>
            </w:pPr>
          </w:p>
        </w:tc>
      </w:tr>
      <w:tr w:rsidR="00AC3E5D" w:rsidRPr="00660ABB" w14:paraId="38DB64FA"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FC76D33" w14:textId="77777777" w:rsidR="00AC3E5D" w:rsidRPr="009372AD" w:rsidRDefault="00AC3E5D" w:rsidP="001B79C4">
            <w:pPr>
              <w:autoSpaceDE w:val="0"/>
              <w:autoSpaceDN w:val="0"/>
              <w:adjustRightInd w:val="0"/>
              <w:spacing w:after="0" w:line="240" w:lineRule="auto"/>
              <w:rPr>
                <w:rFonts w:eastAsia="Calibri" w:cs="Times New Roman"/>
                <w:szCs w:val="24"/>
              </w:rPr>
            </w:pPr>
            <w:r w:rsidRPr="00170EAA">
              <w:rPr>
                <w:rFonts w:eastAsia="Calibri" w:cs="Times New Roman"/>
                <w:szCs w:val="24"/>
              </w:rPr>
              <w:t>ERR:15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0B52561" w14:textId="77777777" w:rsidR="00AC3E5D" w:rsidRDefault="00AC3E5D" w:rsidP="001B79C4">
            <w:pPr>
              <w:pStyle w:val="ListParagraph"/>
              <w:spacing w:after="0" w:line="240" w:lineRule="auto"/>
              <w:ind w:left="0"/>
              <w:rPr>
                <w:rFonts w:eastAsia="Calibri" w:cs="Times New Roman"/>
              </w:rPr>
            </w:pPr>
            <w:r>
              <w:rPr>
                <w:rFonts w:eastAsia="Calibri" w:cs="Times New Roman"/>
              </w:rPr>
              <w:t xml:space="preserve">Lỗi khi thực hiện </w:t>
            </w:r>
            <w:r w:rsidRPr="00170EAA">
              <w:rPr>
                <w:rFonts w:eastAsia="Calibri" w:cs="Times New Roman"/>
              </w:rPr>
              <w:t>Deserialize</w:t>
            </w:r>
            <w:r>
              <w:rPr>
                <w:rFonts w:eastAsia="Calibri" w:cs="Times New Roman"/>
              </w:rPr>
              <w:t xml:space="preserve"> chuỗi hóa đơn đầu vào</w:t>
            </w:r>
          </w:p>
        </w:tc>
        <w:tc>
          <w:tcPr>
            <w:tcW w:w="2515" w:type="dxa"/>
            <w:tcBorders>
              <w:top w:val="single" w:sz="4" w:space="0" w:color="2E74B5"/>
              <w:left w:val="single" w:sz="4" w:space="0" w:color="2E74B5"/>
              <w:bottom w:val="single" w:sz="4" w:space="0" w:color="2E74B5"/>
              <w:right w:val="single" w:sz="4" w:space="0" w:color="2E74B5"/>
            </w:tcBorders>
          </w:tcPr>
          <w:p w14:paraId="5067CAC9" w14:textId="77777777" w:rsidR="00AC3E5D" w:rsidRPr="009372AD" w:rsidRDefault="00AC3E5D" w:rsidP="001B79C4">
            <w:pPr>
              <w:jc w:val="both"/>
              <w:rPr>
                <w:rFonts w:cs="Times New Roman"/>
                <w:szCs w:val="24"/>
              </w:rPr>
            </w:pPr>
          </w:p>
        </w:tc>
      </w:tr>
      <w:tr w:rsidR="00AC3E5D" w:rsidRPr="00660ABB" w14:paraId="629DEB0B"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3BD8A22"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w:t>
            </w:r>
            <w:r>
              <w:rPr>
                <w:rFonts w:eastAsia="Calibri" w:cs="Times New Roman"/>
                <w:szCs w:val="24"/>
              </w:rPr>
              <w:t>1</w:t>
            </w:r>
            <w:r w:rsidRPr="009372AD">
              <w:rPr>
                <w:rFonts w:eastAsia="Calibri" w:cs="Times New Roman"/>
                <w:szCs w:val="24"/>
              </w:rPr>
              <w:t>9</w:t>
            </w:r>
          </w:p>
          <w:p w14:paraId="296926D9"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2042D45" w14:textId="77777777" w:rsidR="00AC3E5D" w:rsidRDefault="00AC3E5D" w:rsidP="001B79C4">
            <w:pPr>
              <w:pStyle w:val="ListParagraph"/>
              <w:spacing w:after="0" w:line="240" w:lineRule="auto"/>
              <w:ind w:left="0"/>
              <w:rPr>
                <w:rFonts w:eastAsia="Calibri" w:cs="Times New Roman"/>
              </w:rPr>
            </w:pPr>
            <w:r>
              <w:rPr>
                <w:rFonts w:eastAsia="Calibri" w:cs="Times New Roman"/>
              </w:rPr>
              <w:t>Pattern truyền vào không giống với hóa đơn cần điều chỉnh</w:t>
            </w:r>
          </w:p>
        </w:tc>
        <w:tc>
          <w:tcPr>
            <w:tcW w:w="2515" w:type="dxa"/>
            <w:tcBorders>
              <w:top w:val="single" w:sz="4" w:space="0" w:color="2E74B5"/>
              <w:left w:val="single" w:sz="4" w:space="0" w:color="2E74B5"/>
              <w:bottom w:val="single" w:sz="4" w:space="0" w:color="2E74B5"/>
              <w:right w:val="single" w:sz="4" w:space="0" w:color="2E74B5"/>
            </w:tcBorders>
          </w:tcPr>
          <w:p w14:paraId="3549931F" w14:textId="77777777" w:rsidR="00AC3E5D" w:rsidRPr="009372AD" w:rsidRDefault="00AC3E5D" w:rsidP="001B79C4">
            <w:pPr>
              <w:jc w:val="both"/>
              <w:rPr>
                <w:rFonts w:cs="Times New Roman"/>
                <w:szCs w:val="24"/>
              </w:rPr>
            </w:pPr>
          </w:p>
        </w:tc>
      </w:tr>
      <w:tr w:rsidR="00AC3E5D" w:rsidRPr="00660ABB" w14:paraId="489412A4"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F4EFC94"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ERR:20</w:t>
            </w:r>
          </w:p>
          <w:p w14:paraId="743CB612"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821B77D"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2089266E" w14:textId="77777777" w:rsidR="00AC3E5D" w:rsidRPr="009372AD" w:rsidRDefault="00AC3E5D" w:rsidP="001B79C4">
            <w:pPr>
              <w:jc w:val="both"/>
              <w:rPr>
                <w:rFonts w:cs="Times New Roman"/>
                <w:szCs w:val="24"/>
              </w:rPr>
            </w:pPr>
          </w:p>
        </w:tc>
      </w:tr>
      <w:tr w:rsidR="00AC3E5D" w:rsidRPr="00660ABB" w14:paraId="25EC5C90"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39BFEC2" w14:textId="77777777" w:rsidR="00AC3E5D" w:rsidRPr="00DD2715" w:rsidRDefault="00AC3E5D" w:rsidP="001B79C4">
            <w:pPr>
              <w:autoSpaceDE w:val="0"/>
              <w:autoSpaceDN w:val="0"/>
              <w:adjustRightInd w:val="0"/>
              <w:jc w:val="both"/>
              <w:rPr>
                <w:rFonts w:cs="Times New Roman"/>
                <w:szCs w:val="24"/>
              </w:rPr>
            </w:pPr>
            <w:r>
              <w:rPr>
                <w:rFonts w:cs="Times New Roman"/>
                <w:szCs w:val="24"/>
              </w:rPr>
              <w:t>ERR:29</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28948DF" w14:textId="77777777" w:rsidR="00AC3E5D" w:rsidRDefault="00AC3E5D" w:rsidP="001B79C4">
            <w:pPr>
              <w:pStyle w:val="ListParagraph"/>
              <w:ind w:left="0"/>
              <w:jc w:val="both"/>
              <w:rPr>
                <w:rFonts w:cs="Times New Roman"/>
              </w:rPr>
            </w:pPr>
            <w:r>
              <w:rPr>
                <w:rFonts w:cs="Times New Roman"/>
              </w:rPr>
              <w:t>Lỗi chứng thư hết hạn</w:t>
            </w:r>
          </w:p>
        </w:tc>
        <w:tc>
          <w:tcPr>
            <w:tcW w:w="2515" w:type="dxa"/>
            <w:tcBorders>
              <w:top w:val="single" w:sz="4" w:space="0" w:color="2E74B5"/>
              <w:left w:val="single" w:sz="4" w:space="0" w:color="2E74B5"/>
              <w:bottom w:val="single" w:sz="4" w:space="0" w:color="2E74B5"/>
              <w:right w:val="single" w:sz="4" w:space="0" w:color="2E74B5"/>
            </w:tcBorders>
          </w:tcPr>
          <w:p w14:paraId="27BD582C" w14:textId="77777777" w:rsidR="00AC3E5D" w:rsidRPr="009372AD" w:rsidRDefault="00AC3E5D" w:rsidP="001B79C4">
            <w:pPr>
              <w:jc w:val="both"/>
              <w:rPr>
                <w:rFonts w:cs="Times New Roman"/>
                <w:szCs w:val="24"/>
              </w:rPr>
            </w:pPr>
          </w:p>
        </w:tc>
      </w:tr>
      <w:tr w:rsidR="00AC3E5D" w:rsidRPr="00660ABB" w14:paraId="0B95B0BA"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7A7CC36" w14:textId="77777777" w:rsidR="00AC3E5D" w:rsidRPr="00DD2715" w:rsidRDefault="00AC3E5D" w:rsidP="001B79C4">
            <w:pPr>
              <w:autoSpaceDE w:val="0"/>
              <w:autoSpaceDN w:val="0"/>
              <w:adjustRightInd w:val="0"/>
              <w:jc w:val="both"/>
              <w:rPr>
                <w:rFonts w:cs="Times New Roman"/>
                <w:szCs w:val="24"/>
              </w:rPr>
            </w:pPr>
            <w:r>
              <w:rPr>
                <w:rFonts w:cs="Times New Roman"/>
                <w:szCs w:val="24"/>
              </w:rPr>
              <w:t>ERR:30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B5233E4" w14:textId="77777777" w:rsidR="00AC3E5D" w:rsidRPr="00517DC0" w:rsidRDefault="00AC3E5D" w:rsidP="001B79C4">
            <w:pPr>
              <w:pStyle w:val="ListParagraph"/>
              <w:ind w:left="0"/>
              <w:jc w:val="both"/>
              <w:rPr>
                <w:rFonts w:cs="Times New Roman"/>
                <w:szCs w:val="24"/>
              </w:rPr>
            </w:pPr>
            <w:r w:rsidRPr="00517DC0">
              <w:rPr>
                <w:rFonts w:cs="Times New Roman"/>
                <w:szCs w:val="24"/>
              </w:rPr>
              <w:t>Danh sách hóa đơn tồn tại ngày hóa đơn nhỏ hơn ngày hóa đơn đã phát hành</w:t>
            </w:r>
          </w:p>
        </w:tc>
        <w:tc>
          <w:tcPr>
            <w:tcW w:w="2515" w:type="dxa"/>
            <w:tcBorders>
              <w:top w:val="single" w:sz="4" w:space="0" w:color="2E74B5"/>
              <w:left w:val="single" w:sz="4" w:space="0" w:color="2E74B5"/>
              <w:bottom w:val="single" w:sz="4" w:space="0" w:color="2E74B5"/>
              <w:right w:val="single" w:sz="4" w:space="0" w:color="2E74B5"/>
            </w:tcBorders>
          </w:tcPr>
          <w:p w14:paraId="1B9DB0D6" w14:textId="77777777" w:rsidR="00AC3E5D" w:rsidRPr="009372AD" w:rsidRDefault="00AC3E5D" w:rsidP="001B79C4">
            <w:pPr>
              <w:jc w:val="both"/>
              <w:rPr>
                <w:rFonts w:cs="Times New Roman"/>
                <w:szCs w:val="24"/>
              </w:rPr>
            </w:pPr>
          </w:p>
        </w:tc>
      </w:tr>
      <w:tr w:rsidR="00AC3E5D" w:rsidRPr="00660ABB" w14:paraId="46C44F47"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8A97EC7" w14:textId="77777777" w:rsidR="00AC3E5D" w:rsidRDefault="00AC3E5D" w:rsidP="001B79C4">
            <w:pPr>
              <w:autoSpaceDE w:val="0"/>
              <w:autoSpaceDN w:val="0"/>
              <w:adjustRightInd w:val="0"/>
              <w:jc w:val="both"/>
              <w:rPr>
                <w:rFonts w:cs="Times New Roman"/>
                <w:szCs w:val="24"/>
              </w:rPr>
            </w:pPr>
            <w:r>
              <w:rPr>
                <w:rFonts w:cs="Times New Roman"/>
                <w:szCs w:val="24"/>
              </w:rPr>
              <w:t>ERR:31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9715C67" w14:textId="77777777" w:rsidR="00AC3E5D" w:rsidRPr="00517DC0" w:rsidRDefault="00AC3E5D" w:rsidP="001B79C4">
            <w:pPr>
              <w:pStyle w:val="ListParagraph"/>
              <w:ind w:left="0"/>
              <w:jc w:val="both"/>
              <w:rPr>
                <w:rFonts w:cs="Times New Roman"/>
                <w:szCs w:val="24"/>
              </w:rPr>
            </w:pPr>
            <w:r>
              <w:rPr>
                <w:rFonts w:cs="Times New Roman"/>
                <w:szCs w:val="24"/>
              </w:rPr>
              <w:t>Số hóa đơn truyền vào không hợp lệ</w:t>
            </w:r>
          </w:p>
        </w:tc>
        <w:tc>
          <w:tcPr>
            <w:tcW w:w="2515" w:type="dxa"/>
            <w:tcBorders>
              <w:top w:val="single" w:sz="4" w:space="0" w:color="2E74B5"/>
              <w:left w:val="single" w:sz="4" w:space="0" w:color="2E74B5"/>
              <w:bottom w:val="single" w:sz="4" w:space="0" w:color="2E74B5"/>
              <w:right w:val="single" w:sz="4" w:space="0" w:color="2E74B5"/>
            </w:tcBorders>
          </w:tcPr>
          <w:p w14:paraId="3CF2B987" w14:textId="77777777" w:rsidR="00AC3E5D" w:rsidRPr="009372AD" w:rsidRDefault="00AC3E5D" w:rsidP="001B79C4">
            <w:pPr>
              <w:jc w:val="both"/>
              <w:rPr>
                <w:rFonts w:cs="Times New Roman"/>
                <w:szCs w:val="24"/>
              </w:rPr>
            </w:pPr>
          </w:p>
        </w:tc>
      </w:tr>
      <w:tr w:rsidR="00C876B9" w:rsidRPr="00660ABB" w14:paraId="2AF9908A"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6461CE0" w14:textId="5247B4BF" w:rsidR="00C876B9" w:rsidRDefault="00C876B9" w:rsidP="001B79C4">
            <w:pPr>
              <w:autoSpaceDE w:val="0"/>
              <w:autoSpaceDN w:val="0"/>
              <w:adjustRightInd w:val="0"/>
              <w:jc w:val="both"/>
              <w:rPr>
                <w:rFonts w:cs="Times New Roman"/>
                <w:szCs w:val="24"/>
              </w:rPr>
            </w:pPr>
            <w:r w:rsidRPr="00C876B9">
              <w:rPr>
                <w:rFonts w:cs="Times New Roman"/>
                <w:szCs w:val="24"/>
              </w:rPr>
              <w:t>ERR:60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ACEAB72" w14:textId="50DC430F" w:rsidR="00C876B9" w:rsidRDefault="00C876B9" w:rsidP="001B79C4">
            <w:pPr>
              <w:pStyle w:val="ListParagraph"/>
              <w:ind w:left="0"/>
              <w:jc w:val="both"/>
              <w:rPr>
                <w:rFonts w:cs="Times New Roman"/>
                <w:szCs w:val="24"/>
              </w:rPr>
            </w:pPr>
            <w:r w:rsidRPr="00C876B9">
              <w:rPr>
                <w:rFonts w:cs="Times New Roman"/>
                <w:szCs w:val="24"/>
              </w:rPr>
              <w:t>Chỉ được phép điều chỉnh hóa đơn cùng loại (Có mã / Không mã).</w:t>
            </w:r>
          </w:p>
        </w:tc>
        <w:tc>
          <w:tcPr>
            <w:tcW w:w="2515" w:type="dxa"/>
            <w:tcBorders>
              <w:top w:val="single" w:sz="4" w:space="0" w:color="2E74B5"/>
              <w:left w:val="single" w:sz="4" w:space="0" w:color="2E74B5"/>
              <w:bottom w:val="single" w:sz="4" w:space="0" w:color="2E74B5"/>
              <w:right w:val="single" w:sz="4" w:space="0" w:color="2E74B5"/>
            </w:tcBorders>
          </w:tcPr>
          <w:p w14:paraId="559407BC" w14:textId="77777777" w:rsidR="00C876B9" w:rsidRPr="009372AD" w:rsidRDefault="00C876B9" w:rsidP="001B79C4">
            <w:pPr>
              <w:jc w:val="both"/>
              <w:rPr>
                <w:rFonts w:cs="Times New Roman"/>
                <w:szCs w:val="24"/>
              </w:rPr>
            </w:pPr>
          </w:p>
        </w:tc>
      </w:tr>
      <w:tr w:rsidR="00C876B9" w:rsidRPr="00660ABB" w14:paraId="38357AE5"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8522651" w14:textId="37D2DFF1" w:rsidR="00C876B9" w:rsidRDefault="00C876B9" w:rsidP="001B79C4">
            <w:pPr>
              <w:autoSpaceDE w:val="0"/>
              <w:autoSpaceDN w:val="0"/>
              <w:adjustRightInd w:val="0"/>
              <w:jc w:val="both"/>
              <w:rPr>
                <w:rFonts w:cs="Times New Roman"/>
                <w:szCs w:val="24"/>
              </w:rPr>
            </w:pPr>
            <w:r w:rsidRPr="00C876B9">
              <w:rPr>
                <w:rFonts w:cs="Times New Roman"/>
                <w:szCs w:val="24"/>
              </w:rPr>
              <w:t>ERR:61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294EF28" w14:textId="5067C52D" w:rsidR="00C876B9" w:rsidRDefault="00C876B9" w:rsidP="001B79C4">
            <w:pPr>
              <w:pStyle w:val="ListParagraph"/>
              <w:ind w:left="0"/>
              <w:jc w:val="both"/>
              <w:rPr>
                <w:rFonts w:cs="Times New Roman"/>
                <w:szCs w:val="24"/>
              </w:rPr>
            </w:pPr>
            <w:r w:rsidRPr="00C876B9">
              <w:rPr>
                <w:rFonts w:cs="Times New Roman"/>
                <w:szCs w:val="24"/>
              </w:rPr>
              <w:t>Chỉ được phép điều chỉnh hóa đơn cùng loại (HD GTGT / HD bán hàng...).</w:t>
            </w:r>
          </w:p>
        </w:tc>
        <w:tc>
          <w:tcPr>
            <w:tcW w:w="2515" w:type="dxa"/>
            <w:tcBorders>
              <w:top w:val="single" w:sz="4" w:space="0" w:color="2E74B5"/>
              <w:left w:val="single" w:sz="4" w:space="0" w:color="2E74B5"/>
              <w:bottom w:val="single" w:sz="4" w:space="0" w:color="2E74B5"/>
              <w:right w:val="single" w:sz="4" w:space="0" w:color="2E74B5"/>
            </w:tcBorders>
          </w:tcPr>
          <w:p w14:paraId="16A7A36E" w14:textId="77777777" w:rsidR="00C876B9" w:rsidRPr="009372AD" w:rsidRDefault="00C876B9" w:rsidP="001B79C4">
            <w:pPr>
              <w:jc w:val="both"/>
              <w:rPr>
                <w:rFonts w:cs="Times New Roman"/>
                <w:szCs w:val="24"/>
              </w:rPr>
            </w:pPr>
          </w:p>
        </w:tc>
      </w:tr>
      <w:tr w:rsidR="00C876B9" w:rsidRPr="00660ABB" w14:paraId="31E73B57"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7AF6B9E" w14:textId="3192B6E2" w:rsidR="00C876B9" w:rsidRDefault="00C876B9" w:rsidP="001B79C4">
            <w:pPr>
              <w:autoSpaceDE w:val="0"/>
              <w:autoSpaceDN w:val="0"/>
              <w:adjustRightInd w:val="0"/>
              <w:jc w:val="both"/>
              <w:rPr>
                <w:rFonts w:cs="Times New Roman"/>
                <w:szCs w:val="24"/>
              </w:rPr>
            </w:pPr>
            <w:r w:rsidRPr="00C876B9">
              <w:rPr>
                <w:rFonts w:cs="Times New Roman"/>
                <w:szCs w:val="24"/>
              </w:rPr>
              <w:t>ERR:62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FC037EF" w14:textId="702CFFB8" w:rsidR="00C876B9" w:rsidRDefault="00C876B9" w:rsidP="001B79C4">
            <w:pPr>
              <w:pStyle w:val="ListParagraph"/>
              <w:ind w:left="0"/>
              <w:jc w:val="both"/>
              <w:rPr>
                <w:rFonts w:cs="Times New Roman"/>
                <w:szCs w:val="24"/>
              </w:rPr>
            </w:pPr>
            <w:r w:rsidRPr="00C876B9">
              <w:rPr>
                <w:rFonts w:cs="Times New Roman"/>
                <w:szCs w:val="24"/>
              </w:rPr>
              <w:t>Không được dùng không mã đăng ký gửi bảng tổng hợp thay thế, điều chỉnh các hóa đơn không mã gửi thông tin chi tiết.</w:t>
            </w:r>
          </w:p>
        </w:tc>
        <w:tc>
          <w:tcPr>
            <w:tcW w:w="2515" w:type="dxa"/>
            <w:tcBorders>
              <w:top w:val="single" w:sz="4" w:space="0" w:color="2E74B5"/>
              <w:left w:val="single" w:sz="4" w:space="0" w:color="2E74B5"/>
              <w:bottom w:val="single" w:sz="4" w:space="0" w:color="2E74B5"/>
              <w:right w:val="single" w:sz="4" w:space="0" w:color="2E74B5"/>
            </w:tcBorders>
          </w:tcPr>
          <w:p w14:paraId="4C2E93C1" w14:textId="77777777" w:rsidR="00C876B9" w:rsidRPr="009372AD" w:rsidRDefault="00C876B9" w:rsidP="001B79C4">
            <w:pPr>
              <w:jc w:val="both"/>
              <w:rPr>
                <w:rFonts w:cs="Times New Roman"/>
                <w:szCs w:val="24"/>
              </w:rPr>
            </w:pPr>
          </w:p>
        </w:tc>
      </w:tr>
      <w:tr w:rsidR="00AC3E5D" w:rsidRPr="00660ABB" w14:paraId="79907FC3"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74222B76"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 pattern;serial;invNumber</w:t>
            </w:r>
          </w:p>
          <w:p w14:paraId="5DEA3172"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(Ví dụ:</w:t>
            </w:r>
          </w:p>
          <w:p w14:paraId="7C77CBAF"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OK:01GTKT3/001;AA/12E;0000002)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ACE00A6"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OK </w:t>
            </w:r>
            <w:r w:rsidRPr="009372AD">
              <w:rPr>
                <w:rFonts w:eastAsia="Calibri" w:cs="Times New Roman"/>
                <w:szCs w:val="24"/>
              </w:rPr>
              <w:sym w:font="Wingdings" w:char="F0E0"/>
            </w:r>
            <w:r w:rsidRPr="009372AD">
              <w:rPr>
                <w:rFonts w:eastAsia="Calibri" w:cs="Times New Roman"/>
                <w:szCs w:val="24"/>
              </w:rPr>
              <w:t xml:space="preserve"> đã phát hành hóa đơn </w:t>
            </w:r>
            <w:r>
              <w:rPr>
                <w:rFonts w:eastAsia="Calibri" w:cs="Times New Roman"/>
                <w:szCs w:val="24"/>
              </w:rPr>
              <w:t>thay thế</w:t>
            </w:r>
          </w:p>
          <w:p w14:paraId="6BFB8E62"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Patter</w:t>
            </w:r>
            <w:r w:rsidRPr="009372AD">
              <w:rPr>
                <w:rFonts w:eastAsia="Calibri" w:cs="Times New Roman"/>
                <w:szCs w:val="24"/>
              </w:rPr>
              <w:sym w:font="Wingdings" w:char="F0E0"/>
            </w:r>
            <w:r w:rsidRPr="009372AD">
              <w:rPr>
                <w:rFonts w:eastAsia="Calibri" w:cs="Times New Roman"/>
                <w:szCs w:val="24"/>
              </w:rPr>
              <w:t xml:space="preserve"> Mẫu số của hóa đơn </w:t>
            </w:r>
            <w:r>
              <w:rPr>
                <w:rFonts w:eastAsia="Calibri" w:cs="Times New Roman"/>
                <w:szCs w:val="24"/>
              </w:rPr>
              <w:t>thay thế</w:t>
            </w:r>
            <w:r w:rsidRPr="009372AD">
              <w:rPr>
                <w:rFonts w:eastAsia="Calibri" w:cs="Times New Roman"/>
                <w:szCs w:val="24"/>
              </w:rPr>
              <w:t xml:space="preserve"> </w:t>
            </w:r>
          </w:p>
          <w:p w14:paraId="2C923AA4"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Serial </w:t>
            </w:r>
            <w:r w:rsidRPr="009372AD">
              <w:rPr>
                <w:rFonts w:eastAsia="Calibri" w:cs="Times New Roman"/>
                <w:szCs w:val="24"/>
              </w:rPr>
              <w:sym w:font="Wingdings" w:char="F0E0"/>
            </w:r>
            <w:r w:rsidRPr="009372AD">
              <w:rPr>
                <w:rFonts w:eastAsia="Calibri" w:cs="Times New Roman"/>
                <w:szCs w:val="24"/>
              </w:rPr>
              <w:t xml:space="preserve"> serial của hóa đơn </w:t>
            </w:r>
            <w:r>
              <w:rPr>
                <w:rFonts w:eastAsia="Calibri" w:cs="Times New Roman"/>
                <w:szCs w:val="24"/>
              </w:rPr>
              <w:t>thay thế</w:t>
            </w:r>
            <w:r w:rsidRPr="009372AD">
              <w:rPr>
                <w:rFonts w:eastAsia="Calibri" w:cs="Times New Roman"/>
                <w:szCs w:val="24"/>
              </w:rPr>
              <w:t xml:space="preserve"> </w:t>
            </w:r>
          </w:p>
          <w:p w14:paraId="00E074EE"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invNumber: số hóa đơn </w:t>
            </w:r>
            <w:r>
              <w:rPr>
                <w:rFonts w:eastAsia="Calibri" w:cs="Times New Roman"/>
                <w:szCs w:val="24"/>
              </w:rPr>
              <w:t>thay thế</w:t>
            </w:r>
            <w:r w:rsidRPr="009372AD">
              <w:rPr>
                <w:rFonts w:eastAsia="Calibri" w:cs="Times New Roman"/>
                <w:szCs w:val="24"/>
              </w:rPr>
              <w:t xml:space="preserve"> </w:t>
            </w:r>
          </w:p>
          <w:p w14:paraId="3DF28FA6" w14:textId="77777777" w:rsidR="00AC3E5D" w:rsidRPr="009372AD" w:rsidRDefault="00AC3E5D" w:rsidP="001B79C4">
            <w:pPr>
              <w:pStyle w:val="ListParagraph"/>
              <w:spacing w:after="0" w:line="240" w:lineRule="auto"/>
              <w:rPr>
                <w:rFonts w:eastAsia="Calibri" w:cs="Times New Roman"/>
                <w:szCs w:val="24"/>
              </w:rPr>
            </w:pPr>
          </w:p>
        </w:tc>
        <w:tc>
          <w:tcPr>
            <w:tcW w:w="2515" w:type="dxa"/>
            <w:tcBorders>
              <w:top w:val="single" w:sz="4" w:space="0" w:color="2E74B5"/>
              <w:left w:val="single" w:sz="4" w:space="0" w:color="2E74B5"/>
              <w:bottom w:val="single" w:sz="4" w:space="0" w:color="2E74B5"/>
              <w:right w:val="single" w:sz="4" w:space="0" w:color="2E74B5"/>
            </w:tcBorders>
          </w:tcPr>
          <w:p w14:paraId="1D7DAE32" w14:textId="77777777" w:rsidR="00AC3E5D" w:rsidRPr="009372AD" w:rsidRDefault="00AC3E5D" w:rsidP="001B79C4">
            <w:pPr>
              <w:jc w:val="both"/>
              <w:rPr>
                <w:rFonts w:cs="Times New Roman"/>
                <w:szCs w:val="24"/>
              </w:rPr>
            </w:pPr>
          </w:p>
        </w:tc>
      </w:tr>
    </w:tbl>
    <w:p w14:paraId="3782669C" w14:textId="77777777" w:rsidR="00AC3E5D" w:rsidRPr="003264D9" w:rsidRDefault="00AC3E5D" w:rsidP="00AC3E5D">
      <w:pPr>
        <w:spacing w:after="0" w:line="360" w:lineRule="auto"/>
        <w:jc w:val="both"/>
        <w:rPr>
          <w:rFonts w:eastAsia="Calibri" w:cs="Times New Roman"/>
          <w:b/>
          <w:szCs w:val="24"/>
          <w:u w:val="single"/>
        </w:rPr>
      </w:pPr>
    </w:p>
    <w:p w14:paraId="20A7316F" w14:textId="77777777" w:rsidR="00AC3E5D" w:rsidRDefault="00AC3E5D" w:rsidP="00AC3E5D">
      <w:pPr>
        <w:rPr>
          <w:b/>
          <w:u w:val="single"/>
        </w:rPr>
      </w:pPr>
      <w:r w:rsidRPr="000A4319">
        <w:rPr>
          <w:b/>
          <w:u w:val="single"/>
        </w:rPr>
        <w:t xml:space="preserve">Cấu trúc của </w:t>
      </w:r>
      <w:r>
        <w:rPr>
          <w:b/>
          <w:u w:val="single"/>
        </w:rPr>
        <w:t>xmlInv</w:t>
      </w:r>
      <w:r w:rsidRPr="000A4319">
        <w:rPr>
          <w:b/>
          <w:u w:val="single"/>
        </w:rPr>
        <w:t xml:space="preserve">Data (các trường </w:t>
      </w:r>
      <w:r w:rsidRPr="000A4319">
        <w:rPr>
          <w:b/>
          <w:color w:val="FF0000"/>
          <w:u w:val="single"/>
        </w:rPr>
        <w:t>*</w:t>
      </w:r>
      <w:r w:rsidRPr="000A4319">
        <w:rPr>
          <w:b/>
          <w:u w:val="single"/>
        </w:rPr>
        <w:t xml:space="preserve"> là bắt buộc):</w:t>
      </w:r>
    </w:p>
    <w:p w14:paraId="4920431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ThayTheHD</w:t>
      </w:r>
      <w:r>
        <w:rPr>
          <w:rFonts w:ascii="Consolas" w:hAnsi="Consolas" w:cs="Consolas"/>
          <w:color w:val="0000FF"/>
          <w:sz w:val="19"/>
          <w:szCs w:val="19"/>
        </w:rPr>
        <w:t>&gt;</w:t>
      </w:r>
    </w:p>
    <w:p w14:paraId="75BACC6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color w:val="000000"/>
          <w:sz w:val="19"/>
          <w:szCs w:val="19"/>
        </w:rPr>
        <w:t>Fkey của hóa đơn *</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1A407FB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InvoiceNo</w:t>
      </w:r>
      <w:r>
        <w:rPr>
          <w:rFonts w:ascii="Consolas" w:hAnsi="Consolas" w:cs="Consolas"/>
          <w:color w:val="0000FF"/>
          <w:sz w:val="19"/>
          <w:szCs w:val="19"/>
        </w:rPr>
        <w:t>&gt;</w:t>
      </w:r>
      <w:r>
        <w:rPr>
          <w:rFonts w:ascii="Consolas" w:hAnsi="Consolas" w:cs="Consolas"/>
          <w:color w:val="000000"/>
          <w:sz w:val="19"/>
          <w:szCs w:val="19"/>
        </w:rPr>
        <w:t>Số hóa đơn *</w:t>
      </w:r>
      <w:r>
        <w:rPr>
          <w:rFonts w:ascii="Consolas" w:hAnsi="Consolas" w:cs="Consolas"/>
          <w:color w:val="0000FF"/>
          <w:sz w:val="19"/>
          <w:szCs w:val="19"/>
        </w:rPr>
        <w:t>&lt;/</w:t>
      </w:r>
      <w:r>
        <w:rPr>
          <w:rFonts w:ascii="Consolas" w:hAnsi="Consolas" w:cs="Consolas"/>
          <w:color w:val="A31515"/>
          <w:sz w:val="19"/>
          <w:szCs w:val="19"/>
        </w:rPr>
        <w:t>InvoiceNo</w:t>
      </w:r>
      <w:r>
        <w:rPr>
          <w:rFonts w:ascii="Consolas" w:hAnsi="Consolas" w:cs="Consolas"/>
          <w:color w:val="0000FF"/>
          <w:sz w:val="19"/>
          <w:szCs w:val="19"/>
        </w:rPr>
        <w:t>&gt;</w:t>
      </w:r>
    </w:p>
    <w:p w14:paraId="377018F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627BCB1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MHSo</w:t>
      </w:r>
      <w:r>
        <w:rPr>
          <w:rFonts w:ascii="Consolas" w:hAnsi="Consolas" w:cs="Consolas"/>
          <w:color w:val="0000FF"/>
          <w:sz w:val="19"/>
          <w:szCs w:val="19"/>
        </w:rPr>
        <w:t>&gt;</w:t>
      </w:r>
      <w:r>
        <w:rPr>
          <w:rFonts w:ascii="Consolas" w:hAnsi="Consolas" w:cs="Consolas"/>
          <w:color w:val="000000"/>
          <w:sz w:val="19"/>
          <w:szCs w:val="19"/>
        </w:rPr>
        <w:t>Mã hồ sơ</w:t>
      </w:r>
      <w:r>
        <w:rPr>
          <w:rFonts w:ascii="Consolas" w:hAnsi="Consolas" w:cs="Consolas"/>
          <w:color w:val="0000FF"/>
          <w:sz w:val="19"/>
          <w:szCs w:val="19"/>
        </w:rPr>
        <w:t>&lt;/</w:t>
      </w:r>
      <w:r>
        <w:rPr>
          <w:rFonts w:ascii="Consolas" w:hAnsi="Consolas" w:cs="Consolas"/>
          <w:color w:val="A31515"/>
          <w:sz w:val="19"/>
          <w:szCs w:val="19"/>
        </w:rPr>
        <w:t>MHSo</w:t>
      </w:r>
      <w:r>
        <w:rPr>
          <w:rFonts w:ascii="Consolas" w:hAnsi="Consolas" w:cs="Consolas"/>
          <w:color w:val="0000FF"/>
          <w:sz w:val="19"/>
          <w:szCs w:val="19"/>
        </w:rPr>
        <w:t>&gt;</w:t>
      </w:r>
    </w:p>
    <w:p w14:paraId="422B5D7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SBKe</w:t>
      </w:r>
      <w:r>
        <w:rPr>
          <w:rFonts w:ascii="Consolas" w:hAnsi="Consolas" w:cs="Consolas"/>
          <w:color w:val="0000FF"/>
          <w:sz w:val="19"/>
          <w:szCs w:val="19"/>
        </w:rPr>
        <w:t>&gt;</w:t>
      </w:r>
      <w:r>
        <w:rPr>
          <w:rFonts w:ascii="Consolas" w:hAnsi="Consolas" w:cs="Consolas"/>
          <w:color w:val="000000"/>
          <w:sz w:val="19"/>
          <w:szCs w:val="19"/>
        </w:rPr>
        <w:t>Số bảng kê (Số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SBKe</w:t>
      </w:r>
      <w:r>
        <w:rPr>
          <w:rFonts w:ascii="Consolas" w:hAnsi="Consolas" w:cs="Consolas"/>
          <w:color w:val="0000FF"/>
          <w:sz w:val="19"/>
          <w:szCs w:val="19"/>
        </w:rPr>
        <w:t>&gt;</w:t>
      </w:r>
    </w:p>
    <w:p w14:paraId="14AD80D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NBKe</w:t>
      </w:r>
      <w:r>
        <w:rPr>
          <w:rFonts w:ascii="Consolas" w:hAnsi="Consolas" w:cs="Consolas"/>
          <w:color w:val="0000FF"/>
          <w:sz w:val="19"/>
          <w:szCs w:val="19"/>
        </w:rPr>
        <w:t>&gt;</w:t>
      </w:r>
      <w:r>
        <w:rPr>
          <w:rFonts w:ascii="Consolas" w:hAnsi="Consolas" w:cs="Consolas"/>
          <w:color w:val="000000"/>
          <w:sz w:val="19"/>
          <w:szCs w:val="19"/>
        </w:rPr>
        <w:t>Ngày bảng kê (Ngày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NBKe</w:t>
      </w:r>
      <w:r>
        <w:rPr>
          <w:rFonts w:ascii="Consolas" w:hAnsi="Consolas" w:cs="Consolas"/>
          <w:color w:val="0000FF"/>
          <w:sz w:val="19"/>
          <w:szCs w:val="19"/>
        </w:rPr>
        <w:t>&gt;</w:t>
      </w:r>
    </w:p>
    <w:p w14:paraId="5F346D1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DVTTe</w:t>
      </w:r>
      <w:r>
        <w:rPr>
          <w:rFonts w:ascii="Consolas" w:hAnsi="Consolas" w:cs="Consolas"/>
          <w:color w:val="0000FF"/>
          <w:sz w:val="19"/>
          <w:szCs w:val="19"/>
        </w:rPr>
        <w:t>&gt;</w:t>
      </w:r>
      <w:r>
        <w:rPr>
          <w:rFonts w:ascii="Consolas" w:hAnsi="Consolas" w:cs="Consolas"/>
          <w:color w:val="000000"/>
          <w:sz w:val="19"/>
          <w:szCs w:val="19"/>
        </w:rPr>
        <w:t>Đơn vị tiền tệ *</w:t>
      </w:r>
      <w:r>
        <w:rPr>
          <w:rFonts w:ascii="Consolas" w:hAnsi="Consolas" w:cs="Consolas"/>
          <w:color w:val="0000FF"/>
          <w:sz w:val="19"/>
          <w:szCs w:val="19"/>
        </w:rPr>
        <w:t>&lt;/</w:t>
      </w:r>
      <w:r>
        <w:rPr>
          <w:rFonts w:ascii="Consolas" w:hAnsi="Consolas" w:cs="Consolas"/>
          <w:color w:val="A31515"/>
          <w:sz w:val="19"/>
          <w:szCs w:val="19"/>
        </w:rPr>
        <w:t>DVTTe</w:t>
      </w:r>
      <w:r>
        <w:rPr>
          <w:rFonts w:ascii="Consolas" w:hAnsi="Consolas" w:cs="Consolas"/>
          <w:color w:val="0000FF"/>
          <w:sz w:val="19"/>
          <w:szCs w:val="19"/>
        </w:rPr>
        <w:t>&gt;</w:t>
      </w:r>
    </w:p>
    <w:p w14:paraId="7949823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TGia</w:t>
      </w:r>
      <w:r>
        <w:rPr>
          <w:rFonts w:ascii="Consolas" w:hAnsi="Consolas" w:cs="Consolas"/>
          <w:color w:val="0000FF"/>
          <w:sz w:val="19"/>
          <w:szCs w:val="19"/>
        </w:rPr>
        <w:t>&gt;</w:t>
      </w:r>
      <w:r>
        <w:rPr>
          <w:rFonts w:ascii="Consolas" w:hAnsi="Consolas" w:cs="Consolas"/>
          <w:color w:val="000000"/>
          <w:sz w:val="19"/>
          <w:szCs w:val="19"/>
        </w:rPr>
        <w:t>Tỷ giá (Bắt buộc (Trừ trường hợp Đơn vị tiền tệ là VND))</w:t>
      </w:r>
      <w:r>
        <w:rPr>
          <w:rFonts w:ascii="Consolas" w:hAnsi="Consolas" w:cs="Consolas"/>
          <w:color w:val="0000FF"/>
          <w:sz w:val="19"/>
          <w:szCs w:val="19"/>
        </w:rPr>
        <w:t>&lt;/</w:t>
      </w:r>
      <w:r>
        <w:rPr>
          <w:rFonts w:ascii="Consolas" w:hAnsi="Consolas" w:cs="Consolas"/>
          <w:color w:val="A31515"/>
          <w:sz w:val="19"/>
          <w:szCs w:val="19"/>
        </w:rPr>
        <w:t>TGia</w:t>
      </w:r>
      <w:r>
        <w:rPr>
          <w:rFonts w:ascii="Consolas" w:hAnsi="Consolas" w:cs="Consolas"/>
          <w:color w:val="0000FF"/>
          <w:sz w:val="19"/>
          <w:szCs w:val="19"/>
        </w:rPr>
        <w:t>&gt;</w:t>
      </w:r>
    </w:p>
    <w:p w14:paraId="14154BA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HTTToan</w:t>
      </w:r>
      <w:r>
        <w:rPr>
          <w:rFonts w:ascii="Consolas" w:hAnsi="Consolas" w:cs="Consolas"/>
          <w:color w:val="0000FF"/>
          <w:sz w:val="19"/>
          <w:szCs w:val="19"/>
        </w:rPr>
        <w:t>&gt;</w:t>
      </w:r>
      <w:r>
        <w:rPr>
          <w:rFonts w:ascii="Consolas" w:hAnsi="Consolas" w:cs="Consolas"/>
          <w:color w:val="000000"/>
          <w:sz w:val="19"/>
          <w:szCs w:val="19"/>
        </w:rPr>
        <w:t xml:space="preserve">Hình thức thanh toán </w:t>
      </w:r>
      <w:r>
        <w:rPr>
          <w:rFonts w:ascii="Consolas" w:hAnsi="Consolas" w:cs="Consolas"/>
          <w:color w:val="0000FF"/>
          <w:sz w:val="19"/>
          <w:szCs w:val="19"/>
        </w:rPr>
        <w:t>&lt;/</w:t>
      </w:r>
      <w:r>
        <w:rPr>
          <w:rFonts w:ascii="Consolas" w:hAnsi="Consolas" w:cs="Consolas"/>
          <w:color w:val="A31515"/>
          <w:sz w:val="19"/>
          <w:szCs w:val="19"/>
        </w:rPr>
        <w:t>HTTToan</w:t>
      </w:r>
      <w:r>
        <w:rPr>
          <w:rFonts w:ascii="Consolas" w:hAnsi="Consolas" w:cs="Consolas"/>
          <w:color w:val="0000FF"/>
          <w:sz w:val="19"/>
          <w:szCs w:val="19"/>
        </w:rPr>
        <w:t>&gt;</w:t>
      </w:r>
    </w:p>
    <w:p w14:paraId="100501A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2B1CC99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NDHDon</w:t>
      </w:r>
      <w:r>
        <w:rPr>
          <w:rFonts w:ascii="Consolas" w:hAnsi="Consolas" w:cs="Consolas"/>
          <w:color w:val="0000FF"/>
          <w:sz w:val="19"/>
          <w:szCs w:val="19"/>
        </w:rPr>
        <w:t>&gt;</w:t>
      </w:r>
    </w:p>
    <w:p w14:paraId="0A6E9DF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NBan</w:t>
      </w:r>
      <w:r>
        <w:rPr>
          <w:rFonts w:ascii="Consolas" w:hAnsi="Consolas" w:cs="Consolas"/>
          <w:color w:val="0000FF"/>
          <w:sz w:val="19"/>
          <w:szCs w:val="19"/>
        </w:rPr>
        <w:t>&gt;</w:t>
      </w:r>
    </w:p>
    <w:p w14:paraId="50AEED1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 xml:space="preserve">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61CA557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 xml:space="preserve">Mã số thuế </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2A3D5BF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 xml:space="preserve">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0EFF0E1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69CC7AF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64975F0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1E2579F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1EC3E9B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Fax</w:t>
      </w:r>
      <w:r>
        <w:rPr>
          <w:rFonts w:ascii="Consolas" w:hAnsi="Consolas" w:cs="Consolas"/>
          <w:color w:val="0000FF"/>
          <w:sz w:val="19"/>
          <w:szCs w:val="19"/>
        </w:rPr>
        <w:t>&gt;</w:t>
      </w:r>
      <w:r>
        <w:rPr>
          <w:rFonts w:ascii="Consolas" w:hAnsi="Consolas" w:cs="Consolas"/>
          <w:color w:val="000000"/>
          <w:sz w:val="19"/>
          <w:szCs w:val="19"/>
        </w:rPr>
        <w:t>Fax</w:t>
      </w:r>
      <w:r>
        <w:rPr>
          <w:rFonts w:ascii="Consolas" w:hAnsi="Consolas" w:cs="Consolas"/>
          <w:color w:val="0000FF"/>
          <w:sz w:val="19"/>
          <w:szCs w:val="19"/>
        </w:rPr>
        <w:t>&lt;/</w:t>
      </w:r>
      <w:r>
        <w:rPr>
          <w:rFonts w:ascii="Consolas" w:hAnsi="Consolas" w:cs="Consolas"/>
          <w:color w:val="A31515"/>
          <w:sz w:val="19"/>
          <w:szCs w:val="19"/>
        </w:rPr>
        <w:t>Fax</w:t>
      </w:r>
      <w:r>
        <w:rPr>
          <w:rFonts w:ascii="Consolas" w:hAnsi="Consolas" w:cs="Consolas"/>
          <w:color w:val="0000FF"/>
          <w:sz w:val="19"/>
          <w:szCs w:val="19"/>
        </w:rPr>
        <w:t>&gt;</w:t>
      </w:r>
    </w:p>
    <w:p w14:paraId="5CE90EA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LDDNBo</w:t>
      </w:r>
      <w:r>
        <w:rPr>
          <w:rFonts w:ascii="Consolas" w:hAnsi="Consolas" w:cs="Consolas"/>
          <w:color w:val="0000FF"/>
          <w:sz w:val="19"/>
          <w:szCs w:val="19"/>
        </w:rPr>
        <w:t>&gt;</w:t>
      </w:r>
      <w:r>
        <w:rPr>
          <w:rFonts w:ascii="Consolas" w:hAnsi="Consolas" w:cs="Consolas"/>
          <w:color w:val="000000"/>
          <w:sz w:val="19"/>
          <w:szCs w:val="19"/>
        </w:rPr>
        <w:t>Lệnh điều động nội bộ (Bắt buộc đối với phiếu xuất kho vận chuyển nội bộ)</w:t>
      </w:r>
      <w:r>
        <w:rPr>
          <w:rFonts w:ascii="Consolas" w:hAnsi="Consolas" w:cs="Consolas"/>
          <w:color w:val="0000FF"/>
          <w:sz w:val="19"/>
          <w:szCs w:val="19"/>
        </w:rPr>
        <w:t>&lt;/</w:t>
      </w:r>
      <w:r>
        <w:rPr>
          <w:rFonts w:ascii="Consolas" w:hAnsi="Consolas" w:cs="Consolas"/>
          <w:color w:val="A31515"/>
          <w:sz w:val="19"/>
          <w:szCs w:val="19"/>
        </w:rPr>
        <w:t>LDDNBo</w:t>
      </w:r>
      <w:r>
        <w:rPr>
          <w:rFonts w:ascii="Consolas" w:hAnsi="Consolas" w:cs="Consolas"/>
          <w:color w:val="0000FF"/>
          <w:sz w:val="19"/>
          <w:szCs w:val="19"/>
        </w:rPr>
        <w:t>&gt;</w:t>
      </w:r>
    </w:p>
    <w:p w14:paraId="73E4175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HDSo</w:t>
      </w:r>
      <w:r>
        <w:rPr>
          <w:rFonts w:ascii="Consolas" w:hAnsi="Consolas" w:cs="Consolas"/>
          <w:color w:val="0000FF"/>
          <w:sz w:val="19"/>
          <w:szCs w:val="19"/>
        </w:rPr>
        <w:t>&gt;</w:t>
      </w:r>
      <w:r>
        <w:rPr>
          <w:rFonts w:ascii="Consolas" w:hAnsi="Consolas" w:cs="Consolas"/>
          <w:color w:val="000000"/>
          <w:sz w:val="19"/>
          <w:szCs w:val="19"/>
        </w:rPr>
        <w:t>Hợp đồng số (Hợp đồng vận chuyển) (phiếu xuất kho vận chuyển nội bộ)</w:t>
      </w:r>
      <w:r>
        <w:rPr>
          <w:rFonts w:ascii="Consolas" w:hAnsi="Consolas" w:cs="Consolas"/>
          <w:color w:val="0000FF"/>
          <w:sz w:val="19"/>
          <w:szCs w:val="19"/>
        </w:rPr>
        <w:t>&lt;/</w:t>
      </w:r>
      <w:r>
        <w:rPr>
          <w:rFonts w:ascii="Consolas" w:hAnsi="Consolas" w:cs="Consolas"/>
          <w:color w:val="A31515"/>
          <w:sz w:val="19"/>
          <w:szCs w:val="19"/>
        </w:rPr>
        <w:t>HDSo</w:t>
      </w:r>
      <w:r>
        <w:rPr>
          <w:rFonts w:ascii="Consolas" w:hAnsi="Consolas" w:cs="Consolas"/>
          <w:color w:val="0000FF"/>
          <w:sz w:val="19"/>
          <w:szCs w:val="19"/>
        </w:rPr>
        <w:t>&gt;</w:t>
      </w:r>
    </w:p>
    <w:p w14:paraId="105FB24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HVTNXHang</w:t>
      </w:r>
      <w:r>
        <w:rPr>
          <w:rFonts w:ascii="Consolas" w:hAnsi="Consolas" w:cs="Consolas"/>
          <w:color w:val="0000FF"/>
          <w:sz w:val="19"/>
          <w:szCs w:val="19"/>
        </w:rPr>
        <w:t>&gt;</w:t>
      </w:r>
      <w:r>
        <w:rPr>
          <w:rFonts w:ascii="Consolas" w:hAnsi="Consolas" w:cs="Consolas"/>
          <w:color w:val="000000"/>
          <w:sz w:val="19"/>
          <w:szCs w:val="19"/>
        </w:rPr>
        <w:t>Họ và tên người xuất hàng (phiếu xuất kho vận chuyển nội bộ)</w:t>
      </w:r>
      <w:r>
        <w:rPr>
          <w:rFonts w:ascii="Consolas" w:hAnsi="Consolas" w:cs="Consolas"/>
          <w:color w:val="0000FF"/>
          <w:sz w:val="19"/>
          <w:szCs w:val="19"/>
        </w:rPr>
        <w:t>&lt;/</w:t>
      </w:r>
      <w:r>
        <w:rPr>
          <w:rFonts w:ascii="Consolas" w:hAnsi="Consolas" w:cs="Consolas"/>
          <w:color w:val="A31515"/>
          <w:sz w:val="19"/>
          <w:szCs w:val="19"/>
        </w:rPr>
        <w:t>HVTNXHang</w:t>
      </w:r>
      <w:r>
        <w:rPr>
          <w:rFonts w:ascii="Consolas" w:hAnsi="Consolas" w:cs="Consolas"/>
          <w:color w:val="0000FF"/>
          <w:sz w:val="19"/>
          <w:szCs w:val="19"/>
        </w:rPr>
        <w:t>&gt;</w:t>
      </w:r>
    </w:p>
    <w:p w14:paraId="42463F0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TNVChuyen</w:t>
      </w:r>
      <w:r>
        <w:rPr>
          <w:rFonts w:ascii="Consolas" w:hAnsi="Consolas" w:cs="Consolas"/>
          <w:color w:val="0000FF"/>
          <w:sz w:val="19"/>
          <w:szCs w:val="19"/>
        </w:rPr>
        <w:t>&gt;</w:t>
      </w:r>
      <w:r>
        <w:rPr>
          <w:rFonts w:ascii="Consolas" w:hAnsi="Consolas" w:cs="Consolas"/>
          <w:color w:val="000000"/>
          <w:sz w:val="19"/>
          <w:szCs w:val="19"/>
        </w:rPr>
        <w:t>Tên người vận chuyển (phiếu xuất kho)</w:t>
      </w:r>
      <w:r>
        <w:rPr>
          <w:rFonts w:ascii="Consolas" w:hAnsi="Consolas" w:cs="Consolas"/>
          <w:color w:val="0000FF"/>
          <w:sz w:val="19"/>
          <w:szCs w:val="19"/>
        </w:rPr>
        <w:t>&lt;/</w:t>
      </w:r>
      <w:r>
        <w:rPr>
          <w:rFonts w:ascii="Consolas" w:hAnsi="Consolas" w:cs="Consolas"/>
          <w:color w:val="A31515"/>
          <w:sz w:val="19"/>
          <w:szCs w:val="19"/>
        </w:rPr>
        <w:t>TNVChuyen</w:t>
      </w:r>
      <w:r>
        <w:rPr>
          <w:rFonts w:ascii="Consolas" w:hAnsi="Consolas" w:cs="Consolas"/>
          <w:color w:val="0000FF"/>
          <w:sz w:val="19"/>
          <w:szCs w:val="19"/>
        </w:rPr>
        <w:t>&gt;</w:t>
      </w:r>
    </w:p>
    <w:p w14:paraId="1BEDD4F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PTVChuyen</w:t>
      </w:r>
      <w:r>
        <w:rPr>
          <w:rFonts w:ascii="Consolas" w:hAnsi="Consolas" w:cs="Consolas"/>
          <w:color w:val="0000FF"/>
          <w:sz w:val="19"/>
          <w:szCs w:val="19"/>
        </w:rPr>
        <w:t>&gt;</w:t>
      </w:r>
      <w:r>
        <w:rPr>
          <w:rFonts w:ascii="Consolas" w:hAnsi="Consolas" w:cs="Consolas"/>
          <w:color w:val="000000"/>
          <w:sz w:val="19"/>
          <w:szCs w:val="19"/>
        </w:rPr>
        <w:t>Phương tiện vận chuyển (Bắt buộc đối với phiếu xuất kho)</w:t>
      </w:r>
      <w:r>
        <w:rPr>
          <w:rFonts w:ascii="Consolas" w:hAnsi="Consolas" w:cs="Consolas"/>
          <w:color w:val="0000FF"/>
          <w:sz w:val="19"/>
          <w:szCs w:val="19"/>
        </w:rPr>
        <w:t>&lt;/</w:t>
      </w:r>
      <w:r>
        <w:rPr>
          <w:rFonts w:ascii="Consolas" w:hAnsi="Consolas" w:cs="Consolas"/>
          <w:color w:val="A31515"/>
          <w:sz w:val="19"/>
          <w:szCs w:val="19"/>
        </w:rPr>
        <w:t>PTVChuyen</w:t>
      </w:r>
      <w:r>
        <w:rPr>
          <w:rFonts w:ascii="Consolas" w:hAnsi="Consolas" w:cs="Consolas"/>
          <w:color w:val="0000FF"/>
          <w:sz w:val="19"/>
          <w:szCs w:val="19"/>
        </w:rPr>
        <w:t>&gt;</w:t>
      </w:r>
    </w:p>
    <w:p w14:paraId="0E0F587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HDKTSo</w:t>
      </w:r>
      <w:r>
        <w:rPr>
          <w:rFonts w:ascii="Consolas" w:hAnsi="Consolas" w:cs="Consolas"/>
          <w:color w:val="0000FF"/>
          <w:sz w:val="19"/>
          <w:szCs w:val="19"/>
        </w:rPr>
        <w:t>&gt;</w:t>
      </w:r>
      <w:r>
        <w:rPr>
          <w:rFonts w:ascii="Consolas" w:hAnsi="Consolas" w:cs="Consolas"/>
          <w:color w:val="000000"/>
          <w:sz w:val="19"/>
          <w:szCs w:val="19"/>
        </w:rPr>
        <w:t>Hợp đồng kinh tế số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HDKTSo</w:t>
      </w:r>
      <w:r>
        <w:rPr>
          <w:rFonts w:ascii="Consolas" w:hAnsi="Consolas" w:cs="Consolas"/>
          <w:color w:val="0000FF"/>
          <w:sz w:val="19"/>
          <w:szCs w:val="19"/>
        </w:rPr>
        <w:t>&gt;</w:t>
      </w:r>
    </w:p>
    <w:p w14:paraId="7DC11C6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HDKTNgay</w:t>
      </w:r>
      <w:r>
        <w:rPr>
          <w:rFonts w:ascii="Consolas" w:hAnsi="Consolas" w:cs="Consolas"/>
          <w:color w:val="0000FF"/>
          <w:sz w:val="19"/>
          <w:szCs w:val="19"/>
        </w:rPr>
        <w:t>&gt;</w:t>
      </w:r>
      <w:r>
        <w:rPr>
          <w:rFonts w:ascii="Consolas" w:hAnsi="Consolas" w:cs="Consolas"/>
          <w:color w:val="000000"/>
          <w:sz w:val="19"/>
          <w:szCs w:val="19"/>
        </w:rPr>
        <w:t>Hợp đồng kinh tế ngày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HDKTNgay</w:t>
      </w:r>
      <w:r>
        <w:rPr>
          <w:rFonts w:ascii="Consolas" w:hAnsi="Consolas" w:cs="Consolas"/>
          <w:color w:val="0000FF"/>
          <w:sz w:val="19"/>
          <w:szCs w:val="19"/>
        </w:rPr>
        <w:t>&gt;</w:t>
      </w:r>
    </w:p>
    <w:p w14:paraId="746A7E9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NBan</w:t>
      </w:r>
      <w:r>
        <w:rPr>
          <w:rFonts w:ascii="Consolas" w:hAnsi="Consolas" w:cs="Consolas"/>
          <w:color w:val="0000FF"/>
          <w:sz w:val="19"/>
          <w:szCs w:val="19"/>
        </w:rPr>
        <w:t>&gt;</w:t>
      </w:r>
    </w:p>
    <w:p w14:paraId="3487607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NMua</w:t>
      </w:r>
      <w:r>
        <w:rPr>
          <w:rFonts w:ascii="Consolas" w:hAnsi="Consolas" w:cs="Consolas"/>
          <w:color w:val="0000FF"/>
          <w:sz w:val="19"/>
          <w:szCs w:val="19"/>
        </w:rPr>
        <w:t>&gt;</w:t>
      </w:r>
    </w:p>
    <w:p w14:paraId="488C879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523A042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Mã số thuế (Bắt buộc nếu có)</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16BDCEF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0AB8C2A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MKHang</w:t>
      </w:r>
      <w:r>
        <w:rPr>
          <w:rFonts w:ascii="Consolas" w:hAnsi="Consolas" w:cs="Consolas"/>
          <w:color w:val="0000FF"/>
          <w:sz w:val="19"/>
          <w:szCs w:val="19"/>
        </w:rPr>
        <w:t>&gt;</w:t>
      </w:r>
      <w:r>
        <w:rPr>
          <w:rFonts w:ascii="Consolas" w:hAnsi="Consolas" w:cs="Consolas"/>
          <w:color w:val="000000"/>
          <w:sz w:val="19"/>
          <w:szCs w:val="19"/>
        </w:rPr>
        <w:t>Mã khách hàng</w:t>
      </w:r>
      <w:r>
        <w:rPr>
          <w:rFonts w:ascii="Consolas" w:hAnsi="Consolas" w:cs="Consolas"/>
          <w:color w:val="0000FF"/>
          <w:sz w:val="19"/>
          <w:szCs w:val="19"/>
        </w:rPr>
        <w:t>&lt;/</w:t>
      </w:r>
      <w:r>
        <w:rPr>
          <w:rFonts w:ascii="Consolas" w:hAnsi="Consolas" w:cs="Consolas"/>
          <w:color w:val="A31515"/>
          <w:sz w:val="19"/>
          <w:szCs w:val="19"/>
        </w:rPr>
        <w:t>MKHang</w:t>
      </w:r>
      <w:r>
        <w:rPr>
          <w:rFonts w:ascii="Consolas" w:hAnsi="Consolas" w:cs="Consolas"/>
          <w:color w:val="0000FF"/>
          <w:sz w:val="19"/>
          <w:szCs w:val="19"/>
        </w:rPr>
        <w:t>&gt;</w:t>
      </w:r>
    </w:p>
    <w:p w14:paraId="6D11397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48D77E0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0E0A91B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HVTNMHang</w:t>
      </w:r>
      <w:r>
        <w:rPr>
          <w:rFonts w:ascii="Consolas" w:hAnsi="Consolas" w:cs="Consolas"/>
          <w:color w:val="0000FF"/>
          <w:sz w:val="19"/>
          <w:szCs w:val="19"/>
        </w:rPr>
        <w:t>&gt;</w:t>
      </w:r>
      <w:r>
        <w:rPr>
          <w:rFonts w:ascii="Consolas" w:hAnsi="Consolas" w:cs="Consolas"/>
          <w:color w:val="000000"/>
          <w:sz w:val="19"/>
          <w:szCs w:val="19"/>
        </w:rPr>
        <w:t>Họ và tên người mua hàng</w:t>
      </w:r>
      <w:r>
        <w:rPr>
          <w:rFonts w:ascii="Consolas" w:hAnsi="Consolas" w:cs="Consolas"/>
          <w:color w:val="0000FF"/>
          <w:sz w:val="19"/>
          <w:szCs w:val="19"/>
        </w:rPr>
        <w:t>&lt;/</w:t>
      </w:r>
      <w:r>
        <w:rPr>
          <w:rFonts w:ascii="Consolas" w:hAnsi="Consolas" w:cs="Consolas"/>
          <w:color w:val="A31515"/>
          <w:sz w:val="19"/>
          <w:szCs w:val="19"/>
        </w:rPr>
        <w:t>HVTNMHang</w:t>
      </w:r>
      <w:r>
        <w:rPr>
          <w:rFonts w:ascii="Consolas" w:hAnsi="Consolas" w:cs="Consolas"/>
          <w:color w:val="0000FF"/>
          <w:sz w:val="19"/>
          <w:szCs w:val="19"/>
        </w:rPr>
        <w:t>&gt;</w:t>
      </w:r>
    </w:p>
    <w:p w14:paraId="4684AB5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6AACFEB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09B5A15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HVTNNHang</w:t>
      </w:r>
      <w:r>
        <w:rPr>
          <w:rFonts w:ascii="Consolas" w:hAnsi="Consolas" w:cs="Consolas"/>
          <w:color w:val="0000FF"/>
          <w:sz w:val="19"/>
          <w:szCs w:val="19"/>
        </w:rPr>
        <w:t>&gt;</w:t>
      </w:r>
      <w:r>
        <w:rPr>
          <w:rFonts w:ascii="Consolas" w:hAnsi="Consolas" w:cs="Consolas"/>
          <w:color w:val="000000"/>
          <w:sz w:val="19"/>
          <w:szCs w:val="19"/>
        </w:rPr>
        <w:t>Họ và tên người nhận hàng (phiếu xuất kho)</w:t>
      </w:r>
      <w:r>
        <w:rPr>
          <w:rFonts w:ascii="Consolas" w:hAnsi="Consolas" w:cs="Consolas"/>
          <w:color w:val="0000FF"/>
          <w:sz w:val="19"/>
          <w:szCs w:val="19"/>
        </w:rPr>
        <w:t>&lt;/</w:t>
      </w:r>
      <w:r>
        <w:rPr>
          <w:rFonts w:ascii="Consolas" w:hAnsi="Consolas" w:cs="Consolas"/>
          <w:color w:val="A31515"/>
          <w:sz w:val="19"/>
          <w:szCs w:val="19"/>
        </w:rPr>
        <w:t>HVTNNHang</w:t>
      </w:r>
      <w:r>
        <w:rPr>
          <w:rFonts w:ascii="Consolas" w:hAnsi="Consolas" w:cs="Consolas"/>
          <w:color w:val="0000FF"/>
          <w:sz w:val="19"/>
          <w:szCs w:val="19"/>
        </w:rPr>
        <w:t>&gt;</w:t>
      </w:r>
    </w:p>
    <w:p w14:paraId="17FAF95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NMua</w:t>
      </w:r>
      <w:r>
        <w:rPr>
          <w:rFonts w:ascii="Consolas" w:hAnsi="Consolas" w:cs="Consolas"/>
          <w:color w:val="0000FF"/>
          <w:sz w:val="19"/>
          <w:szCs w:val="19"/>
        </w:rPr>
        <w:t>&gt;</w:t>
      </w:r>
    </w:p>
    <w:p w14:paraId="123C790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DSHHDVu</w:t>
      </w:r>
      <w:r>
        <w:rPr>
          <w:rFonts w:ascii="Consolas" w:hAnsi="Consolas" w:cs="Consolas"/>
          <w:color w:val="0000FF"/>
          <w:sz w:val="19"/>
          <w:szCs w:val="19"/>
        </w:rPr>
        <w:t>&gt;</w:t>
      </w:r>
    </w:p>
    <w:p w14:paraId="34FC46D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4D3616D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TChat</w:t>
      </w:r>
      <w:r>
        <w:rPr>
          <w:rFonts w:ascii="Consolas" w:hAnsi="Consolas" w:cs="Consolas"/>
          <w:color w:val="0000FF"/>
          <w:sz w:val="19"/>
          <w:szCs w:val="19"/>
        </w:rPr>
        <w:t>&gt;</w:t>
      </w:r>
      <w:r>
        <w:rPr>
          <w:rFonts w:ascii="Consolas" w:hAnsi="Consolas" w:cs="Consolas"/>
          <w:color w:val="000000"/>
          <w:sz w:val="19"/>
          <w:szCs w:val="19"/>
        </w:rPr>
        <w:t>Tính chất * (1-Hàng hóa, dịch vụ; 2-Khuyến mại; 3-Chiết khấu thương mại (trong trường hợp muốn thể hiện thông tin chiết khấu theo dòng); 4-Ghi chú/diễn giải)</w:t>
      </w:r>
      <w:r>
        <w:rPr>
          <w:rFonts w:ascii="Consolas" w:hAnsi="Consolas" w:cs="Consolas"/>
          <w:color w:val="0000FF"/>
          <w:sz w:val="19"/>
          <w:szCs w:val="19"/>
        </w:rPr>
        <w:t>&lt;/</w:t>
      </w:r>
      <w:r>
        <w:rPr>
          <w:rFonts w:ascii="Consolas" w:hAnsi="Consolas" w:cs="Consolas"/>
          <w:color w:val="A31515"/>
          <w:sz w:val="19"/>
          <w:szCs w:val="19"/>
        </w:rPr>
        <w:t>TChat</w:t>
      </w:r>
      <w:r>
        <w:rPr>
          <w:rFonts w:ascii="Consolas" w:hAnsi="Consolas" w:cs="Consolas"/>
          <w:color w:val="0000FF"/>
          <w:sz w:val="19"/>
          <w:szCs w:val="19"/>
        </w:rPr>
        <w:t>&gt;</w:t>
      </w:r>
    </w:p>
    <w:p w14:paraId="2F164E0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STT</w:t>
      </w:r>
      <w:r>
        <w:rPr>
          <w:rFonts w:ascii="Consolas" w:hAnsi="Consolas" w:cs="Consolas"/>
          <w:color w:val="0000FF"/>
          <w:sz w:val="19"/>
          <w:szCs w:val="19"/>
        </w:rPr>
        <w:t>&gt;</w:t>
      </w:r>
      <w:r>
        <w:rPr>
          <w:rFonts w:ascii="Consolas" w:hAnsi="Consolas" w:cs="Consolas"/>
          <w:color w:val="000000"/>
          <w:sz w:val="19"/>
          <w:szCs w:val="19"/>
        </w:rPr>
        <w:t>Số thứ tự</w:t>
      </w:r>
      <w:r>
        <w:rPr>
          <w:rFonts w:ascii="Consolas" w:hAnsi="Consolas" w:cs="Consolas"/>
          <w:color w:val="0000FF"/>
          <w:sz w:val="19"/>
          <w:szCs w:val="19"/>
        </w:rPr>
        <w:t>&lt;/</w:t>
      </w:r>
      <w:r>
        <w:rPr>
          <w:rFonts w:ascii="Consolas" w:hAnsi="Consolas" w:cs="Consolas"/>
          <w:color w:val="A31515"/>
          <w:sz w:val="19"/>
          <w:szCs w:val="19"/>
        </w:rPr>
        <w:t>STT</w:t>
      </w:r>
      <w:r>
        <w:rPr>
          <w:rFonts w:ascii="Consolas" w:hAnsi="Consolas" w:cs="Consolas"/>
          <w:color w:val="0000FF"/>
          <w:sz w:val="19"/>
          <w:szCs w:val="19"/>
        </w:rPr>
        <w:t>&gt;</w:t>
      </w:r>
    </w:p>
    <w:p w14:paraId="05BC574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MHHDVu</w:t>
      </w:r>
      <w:r>
        <w:rPr>
          <w:rFonts w:ascii="Consolas" w:hAnsi="Consolas" w:cs="Consolas"/>
          <w:color w:val="0000FF"/>
          <w:sz w:val="19"/>
          <w:szCs w:val="19"/>
        </w:rPr>
        <w:t>&gt;</w:t>
      </w:r>
      <w:r>
        <w:rPr>
          <w:rFonts w:ascii="Consolas" w:hAnsi="Consolas" w:cs="Consolas"/>
          <w:color w:val="000000"/>
          <w:sz w:val="19"/>
          <w:szCs w:val="19"/>
        </w:rPr>
        <w:t>Mã hàng hóa, dịch vụ (Bắt buộc nếu có)</w:t>
      </w:r>
      <w:r>
        <w:rPr>
          <w:rFonts w:ascii="Consolas" w:hAnsi="Consolas" w:cs="Consolas"/>
          <w:color w:val="0000FF"/>
          <w:sz w:val="19"/>
          <w:szCs w:val="19"/>
        </w:rPr>
        <w:t>&lt;/</w:t>
      </w:r>
      <w:r>
        <w:rPr>
          <w:rFonts w:ascii="Consolas" w:hAnsi="Consolas" w:cs="Consolas"/>
          <w:color w:val="A31515"/>
          <w:sz w:val="19"/>
          <w:szCs w:val="19"/>
        </w:rPr>
        <w:t>MHHDVu</w:t>
      </w:r>
      <w:r>
        <w:rPr>
          <w:rFonts w:ascii="Consolas" w:hAnsi="Consolas" w:cs="Consolas"/>
          <w:color w:val="0000FF"/>
          <w:sz w:val="19"/>
          <w:szCs w:val="19"/>
        </w:rPr>
        <w:t>&gt;</w:t>
      </w:r>
    </w:p>
    <w:p w14:paraId="256D3ED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THHDVu</w:t>
      </w:r>
      <w:r>
        <w:rPr>
          <w:rFonts w:ascii="Consolas" w:hAnsi="Consolas" w:cs="Consolas"/>
          <w:color w:val="0000FF"/>
          <w:sz w:val="19"/>
          <w:szCs w:val="19"/>
        </w:rPr>
        <w:t>&gt;</w:t>
      </w:r>
      <w:r>
        <w:rPr>
          <w:rFonts w:ascii="Consolas" w:hAnsi="Consolas" w:cs="Consolas"/>
          <w:color w:val="000000"/>
          <w:sz w:val="19"/>
          <w:szCs w:val="19"/>
        </w:rPr>
        <w:t>Tên hàng hóa, dịch vụ *</w:t>
      </w:r>
      <w:r>
        <w:rPr>
          <w:rFonts w:ascii="Consolas" w:hAnsi="Consolas" w:cs="Consolas"/>
          <w:color w:val="0000FF"/>
          <w:sz w:val="19"/>
          <w:szCs w:val="19"/>
        </w:rPr>
        <w:t>&lt;/</w:t>
      </w:r>
      <w:r>
        <w:rPr>
          <w:rFonts w:ascii="Consolas" w:hAnsi="Consolas" w:cs="Consolas"/>
          <w:color w:val="A31515"/>
          <w:sz w:val="19"/>
          <w:szCs w:val="19"/>
        </w:rPr>
        <w:t>THHDVu</w:t>
      </w:r>
      <w:r>
        <w:rPr>
          <w:rFonts w:ascii="Consolas" w:hAnsi="Consolas" w:cs="Consolas"/>
          <w:color w:val="0000FF"/>
          <w:sz w:val="19"/>
          <w:szCs w:val="19"/>
        </w:rPr>
        <w:t>&gt;</w:t>
      </w:r>
    </w:p>
    <w:p w14:paraId="6B10CE9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DVTinh</w:t>
      </w:r>
      <w:r>
        <w:rPr>
          <w:rFonts w:ascii="Consolas" w:hAnsi="Consolas" w:cs="Consolas"/>
          <w:color w:val="0000FF"/>
          <w:sz w:val="19"/>
          <w:szCs w:val="19"/>
        </w:rPr>
        <w:t>&gt;</w:t>
      </w:r>
      <w:r>
        <w:rPr>
          <w:rFonts w:ascii="Consolas" w:hAnsi="Consolas" w:cs="Consolas"/>
          <w:color w:val="000000"/>
          <w:sz w:val="19"/>
          <w:szCs w:val="19"/>
        </w:rPr>
        <w:t>Đơn vị tính (Bắt buộc nếu có)</w:t>
      </w:r>
      <w:r>
        <w:rPr>
          <w:rFonts w:ascii="Consolas" w:hAnsi="Consolas" w:cs="Consolas"/>
          <w:color w:val="0000FF"/>
          <w:sz w:val="19"/>
          <w:szCs w:val="19"/>
        </w:rPr>
        <w:t>&lt;/</w:t>
      </w:r>
      <w:r>
        <w:rPr>
          <w:rFonts w:ascii="Consolas" w:hAnsi="Consolas" w:cs="Consolas"/>
          <w:color w:val="A31515"/>
          <w:sz w:val="19"/>
          <w:szCs w:val="19"/>
        </w:rPr>
        <w:t>DVTinh</w:t>
      </w:r>
      <w:r>
        <w:rPr>
          <w:rFonts w:ascii="Consolas" w:hAnsi="Consolas" w:cs="Consolas"/>
          <w:color w:val="0000FF"/>
          <w:sz w:val="19"/>
          <w:szCs w:val="19"/>
        </w:rPr>
        <w:t>&gt;</w:t>
      </w:r>
    </w:p>
    <w:p w14:paraId="7ED1724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SLuong</w:t>
      </w:r>
      <w:r>
        <w:rPr>
          <w:rFonts w:ascii="Consolas" w:hAnsi="Consolas" w:cs="Consolas"/>
          <w:color w:val="0000FF"/>
          <w:sz w:val="19"/>
          <w:szCs w:val="19"/>
        </w:rPr>
        <w:t>&gt;</w:t>
      </w:r>
      <w:r>
        <w:rPr>
          <w:rFonts w:ascii="Consolas" w:hAnsi="Consolas" w:cs="Consolas"/>
          <w:color w:val="000000"/>
          <w:sz w:val="19"/>
          <w:szCs w:val="19"/>
        </w:rPr>
        <w:t>Số lượng (Bắt buộc nếu có)</w:t>
      </w:r>
      <w:r>
        <w:rPr>
          <w:rFonts w:ascii="Consolas" w:hAnsi="Consolas" w:cs="Consolas"/>
          <w:color w:val="0000FF"/>
          <w:sz w:val="19"/>
          <w:szCs w:val="19"/>
        </w:rPr>
        <w:t>&lt;/</w:t>
      </w:r>
      <w:r>
        <w:rPr>
          <w:rFonts w:ascii="Consolas" w:hAnsi="Consolas" w:cs="Consolas"/>
          <w:color w:val="A31515"/>
          <w:sz w:val="19"/>
          <w:szCs w:val="19"/>
        </w:rPr>
        <w:t>SLuong</w:t>
      </w:r>
      <w:r>
        <w:rPr>
          <w:rFonts w:ascii="Consolas" w:hAnsi="Consolas" w:cs="Consolas"/>
          <w:color w:val="0000FF"/>
          <w:sz w:val="19"/>
          <w:szCs w:val="19"/>
        </w:rPr>
        <w:t>&gt;</w:t>
      </w:r>
    </w:p>
    <w:p w14:paraId="441B0E4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DGia</w:t>
      </w:r>
      <w:r>
        <w:rPr>
          <w:rFonts w:ascii="Consolas" w:hAnsi="Consolas" w:cs="Consolas"/>
          <w:color w:val="0000FF"/>
          <w:sz w:val="19"/>
          <w:szCs w:val="19"/>
        </w:rPr>
        <w:t>&gt;</w:t>
      </w:r>
      <w:r>
        <w:rPr>
          <w:rFonts w:ascii="Consolas" w:hAnsi="Consolas" w:cs="Consolas"/>
          <w:color w:val="000000"/>
          <w:sz w:val="19"/>
          <w:szCs w:val="19"/>
        </w:rPr>
        <w:t>Đơn giá (Bắt buộc nếu có)</w:t>
      </w:r>
      <w:r>
        <w:rPr>
          <w:rFonts w:ascii="Consolas" w:hAnsi="Consolas" w:cs="Consolas"/>
          <w:color w:val="0000FF"/>
          <w:sz w:val="19"/>
          <w:szCs w:val="19"/>
        </w:rPr>
        <w:t>&lt;/</w:t>
      </w:r>
      <w:r>
        <w:rPr>
          <w:rFonts w:ascii="Consolas" w:hAnsi="Consolas" w:cs="Consolas"/>
          <w:color w:val="A31515"/>
          <w:sz w:val="19"/>
          <w:szCs w:val="19"/>
        </w:rPr>
        <w:t>DGia</w:t>
      </w:r>
      <w:r>
        <w:rPr>
          <w:rFonts w:ascii="Consolas" w:hAnsi="Consolas" w:cs="Consolas"/>
          <w:color w:val="0000FF"/>
          <w:sz w:val="19"/>
          <w:szCs w:val="19"/>
        </w:rPr>
        <w:t>&gt;</w:t>
      </w:r>
    </w:p>
    <w:p w14:paraId="5CFE871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TLCKhau</w:t>
      </w:r>
      <w:r>
        <w:rPr>
          <w:rFonts w:ascii="Consolas" w:hAnsi="Consolas" w:cs="Consolas"/>
          <w:color w:val="0000FF"/>
          <w:sz w:val="19"/>
          <w:szCs w:val="19"/>
        </w:rPr>
        <w:t>&gt;</w:t>
      </w:r>
      <w:r>
        <w:rPr>
          <w:rFonts w:ascii="Consolas" w:hAnsi="Consolas" w:cs="Consolas"/>
          <w:color w:val="000000"/>
          <w:sz w:val="19"/>
          <w:szCs w:val="19"/>
        </w:rPr>
        <w:t>Tỷ lệ % chiết khấu</w:t>
      </w:r>
      <w:r>
        <w:rPr>
          <w:rFonts w:ascii="Consolas" w:hAnsi="Consolas" w:cs="Consolas"/>
          <w:color w:val="0000FF"/>
          <w:sz w:val="19"/>
          <w:szCs w:val="19"/>
        </w:rPr>
        <w:t>&lt;/</w:t>
      </w:r>
      <w:r>
        <w:rPr>
          <w:rFonts w:ascii="Consolas" w:hAnsi="Consolas" w:cs="Consolas"/>
          <w:color w:val="A31515"/>
          <w:sz w:val="19"/>
          <w:szCs w:val="19"/>
        </w:rPr>
        <w:t>TLCKhau</w:t>
      </w:r>
      <w:r>
        <w:rPr>
          <w:rFonts w:ascii="Consolas" w:hAnsi="Consolas" w:cs="Consolas"/>
          <w:color w:val="0000FF"/>
          <w:sz w:val="19"/>
          <w:szCs w:val="19"/>
        </w:rPr>
        <w:t>&gt;</w:t>
      </w:r>
    </w:p>
    <w:p w14:paraId="2B914F0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STCKhau</w:t>
      </w:r>
      <w:r>
        <w:rPr>
          <w:rFonts w:ascii="Consolas" w:hAnsi="Consolas" w:cs="Consolas"/>
          <w:color w:val="0000FF"/>
          <w:sz w:val="19"/>
          <w:szCs w:val="19"/>
        </w:rPr>
        <w:t>&gt;</w:t>
      </w:r>
      <w:r>
        <w:rPr>
          <w:rFonts w:ascii="Consolas" w:hAnsi="Consolas" w:cs="Consolas"/>
          <w:color w:val="000000"/>
          <w:sz w:val="19"/>
          <w:szCs w:val="19"/>
        </w:rPr>
        <w:t xml:space="preserve">Số tiền chiết khấu </w:t>
      </w:r>
      <w:r>
        <w:rPr>
          <w:rFonts w:ascii="Consolas" w:hAnsi="Consolas" w:cs="Consolas"/>
          <w:color w:val="0000FF"/>
          <w:sz w:val="19"/>
          <w:szCs w:val="19"/>
        </w:rPr>
        <w:t>&lt;/</w:t>
      </w:r>
      <w:r>
        <w:rPr>
          <w:rFonts w:ascii="Consolas" w:hAnsi="Consolas" w:cs="Consolas"/>
          <w:color w:val="A31515"/>
          <w:sz w:val="19"/>
          <w:szCs w:val="19"/>
        </w:rPr>
        <w:t>STCKhau</w:t>
      </w:r>
      <w:r>
        <w:rPr>
          <w:rFonts w:ascii="Consolas" w:hAnsi="Consolas" w:cs="Consolas"/>
          <w:color w:val="0000FF"/>
          <w:sz w:val="19"/>
          <w:szCs w:val="19"/>
        </w:rPr>
        <w:t>&gt;</w:t>
      </w:r>
    </w:p>
    <w:p w14:paraId="009198F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 - Bắt buộc trừ trường hợp TChat = 4</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6CA4D70C" w14:textId="77777777" w:rsidR="00AC3E5D"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0ADAD97B" w14:textId="77777777" w:rsidR="00AC3E5D" w:rsidRPr="00B62304"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r w:rsidRPr="00B62304">
        <w:rPr>
          <w:rFonts w:ascii="Consolas" w:hAnsi="Consolas" w:cs="Consolas"/>
          <w:sz w:val="19"/>
          <w:szCs w:val="19"/>
        </w:rPr>
        <w:t>Tiền thuế</w:t>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p>
    <w:p w14:paraId="08D5F4E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sidRPr="00B62304">
        <w:rPr>
          <w:rFonts w:ascii="Consolas" w:hAnsi="Consolas" w:cs="Consolas"/>
          <w:color w:val="0000FF"/>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r w:rsidRPr="00B62304">
        <w:rPr>
          <w:rFonts w:ascii="Consolas" w:hAnsi="Consolas" w:cs="Consolas"/>
          <w:sz w:val="19"/>
          <w:szCs w:val="19"/>
        </w:rPr>
        <w:t>Tiền sau thuế</w:t>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p>
    <w:p w14:paraId="1321757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05A3785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6B4CB15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TTruong</w:t>
      </w:r>
      <w:r>
        <w:rPr>
          <w:rFonts w:ascii="Consolas" w:hAnsi="Consolas" w:cs="Consolas"/>
          <w:color w:val="0000FF"/>
          <w:sz w:val="19"/>
          <w:szCs w:val="19"/>
        </w:rPr>
        <w:t>&gt;</w:t>
      </w:r>
      <w:r>
        <w:rPr>
          <w:rFonts w:ascii="Consolas" w:hAnsi="Consolas" w:cs="Consolas"/>
          <w:color w:val="000000"/>
          <w:sz w:val="19"/>
          <w:szCs w:val="19"/>
        </w:rPr>
        <w:t>Tên trường</w:t>
      </w:r>
      <w:r>
        <w:rPr>
          <w:rFonts w:ascii="Consolas" w:hAnsi="Consolas" w:cs="Consolas"/>
          <w:color w:val="0000FF"/>
          <w:sz w:val="19"/>
          <w:szCs w:val="19"/>
        </w:rPr>
        <w:t>&lt;/</w:t>
      </w:r>
      <w:r>
        <w:rPr>
          <w:rFonts w:ascii="Consolas" w:hAnsi="Consolas" w:cs="Consolas"/>
          <w:color w:val="A31515"/>
          <w:sz w:val="19"/>
          <w:szCs w:val="19"/>
        </w:rPr>
        <w:t>TTruong</w:t>
      </w:r>
      <w:r>
        <w:rPr>
          <w:rFonts w:ascii="Consolas" w:hAnsi="Consolas" w:cs="Consolas"/>
          <w:color w:val="0000FF"/>
          <w:sz w:val="19"/>
          <w:szCs w:val="19"/>
        </w:rPr>
        <w:t>&gt;</w:t>
      </w:r>
    </w:p>
    <w:p w14:paraId="783B591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KDLieu</w:t>
      </w:r>
      <w:r>
        <w:rPr>
          <w:rFonts w:ascii="Consolas" w:hAnsi="Consolas" w:cs="Consolas"/>
          <w:color w:val="0000FF"/>
          <w:sz w:val="19"/>
          <w:szCs w:val="19"/>
        </w:rPr>
        <w:t>&gt;</w:t>
      </w:r>
      <w:r>
        <w:rPr>
          <w:rFonts w:ascii="Consolas" w:hAnsi="Consolas" w:cs="Consolas"/>
          <w:color w:val="000000"/>
          <w:sz w:val="19"/>
          <w:szCs w:val="19"/>
        </w:rPr>
        <w:t>Kiểu dữ liệu</w:t>
      </w:r>
      <w:r>
        <w:rPr>
          <w:rFonts w:ascii="Consolas" w:hAnsi="Consolas" w:cs="Consolas"/>
          <w:color w:val="0000FF"/>
          <w:sz w:val="19"/>
          <w:szCs w:val="19"/>
        </w:rPr>
        <w:t>&lt;/</w:t>
      </w:r>
      <w:r>
        <w:rPr>
          <w:rFonts w:ascii="Consolas" w:hAnsi="Consolas" w:cs="Consolas"/>
          <w:color w:val="A31515"/>
          <w:sz w:val="19"/>
          <w:szCs w:val="19"/>
        </w:rPr>
        <w:t>KDLieu</w:t>
      </w:r>
      <w:r>
        <w:rPr>
          <w:rFonts w:ascii="Consolas" w:hAnsi="Consolas" w:cs="Consolas"/>
          <w:color w:val="0000FF"/>
          <w:sz w:val="19"/>
          <w:szCs w:val="19"/>
        </w:rPr>
        <w:t>&gt;</w:t>
      </w:r>
    </w:p>
    <w:p w14:paraId="17D60AD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DLieu</w:t>
      </w:r>
      <w:r>
        <w:rPr>
          <w:rFonts w:ascii="Consolas" w:hAnsi="Consolas" w:cs="Consolas"/>
          <w:color w:val="0000FF"/>
          <w:sz w:val="19"/>
          <w:szCs w:val="19"/>
        </w:rPr>
        <w:t>&gt;</w:t>
      </w:r>
      <w:r>
        <w:rPr>
          <w:rFonts w:ascii="Consolas" w:hAnsi="Consolas" w:cs="Consolas"/>
          <w:color w:val="000000"/>
          <w:sz w:val="19"/>
          <w:szCs w:val="19"/>
        </w:rPr>
        <w:t>Dữ liệu</w:t>
      </w:r>
      <w:r>
        <w:rPr>
          <w:rFonts w:ascii="Consolas" w:hAnsi="Consolas" w:cs="Consolas"/>
          <w:color w:val="0000FF"/>
          <w:sz w:val="19"/>
          <w:szCs w:val="19"/>
        </w:rPr>
        <w:t>&lt;/</w:t>
      </w:r>
      <w:r>
        <w:rPr>
          <w:rFonts w:ascii="Consolas" w:hAnsi="Consolas" w:cs="Consolas"/>
          <w:color w:val="A31515"/>
          <w:sz w:val="19"/>
          <w:szCs w:val="19"/>
        </w:rPr>
        <w:t>DLieu</w:t>
      </w:r>
      <w:r>
        <w:rPr>
          <w:rFonts w:ascii="Consolas" w:hAnsi="Consolas" w:cs="Consolas"/>
          <w:color w:val="0000FF"/>
          <w:sz w:val="19"/>
          <w:szCs w:val="19"/>
        </w:rPr>
        <w:t>&gt;</w:t>
      </w:r>
    </w:p>
    <w:p w14:paraId="096AD69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62B620D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0016995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7E068D0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DSHHDVu</w:t>
      </w:r>
      <w:r>
        <w:rPr>
          <w:rFonts w:ascii="Consolas" w:hAnsi="Consolas" w:cs="Consolas"/>
          <w:color w:val="0000FF"/>
          <w:sz w:val="19"/>
          <w:szCs w:val="19"/>
        </w:rPr>
        <w:t>&gt;</w:t>
      </w:r>
    </w:p>
    <w:p w14:paraId="5C5C41B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TToan</w:t>
      </w:r>
      <w:r>
        <w:rPr>
          <w:rFonts w:ascii="Consolas" w:hAnsi="Consolas" w:cs="Consolas"/>
          <w:color w:val="0000FF"/>
          <w:sz w:val="19"/>
          <w:szCs w:val="19"/>
        </w:rPr>
        <w:t>&gt;</w:t>
      </w:r>
    </w:p>
    <w:p w14:paraId="5A53108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 &lt;!--</w:t>
      </w:r>
      <w:r>
        <w:rPr>
          <w:rFonts w:ascii="Consolas" w:hAnsi="Consolas" w:cs="Consolas"/>
          <w:color w:val="008000"/>
          <w:sz w:val="19"/>
          <w:szCs w:val="19"/>
        </w:rPr>
        <w:t>sử dụng hóa đơn GTGT</w:t>
      </w:r>
      <w:r>
        <w:rPr>
          <w:rFonts w:ascii="Consolas" w:hAnsi="Consolas" w:cs="Consolas"/>
          <w:color w:val="0000FF"/>
          <w:sz w:val="19"/>
          <w:szCs w:val="19"/>
        </w:rPr>
        <w:t>--&gt;</w:t>
      </w:r>
    </w:p>
    <w:p w14:paraId="3FAE0A9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12D862B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12502B5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289ADA0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TThue</w:t>
      </w:r>
      <w:r>
        <w:rPr>
          <w:rFonts w:ascii="Consolas" w:hAnsi="Consolas" w:cs="Consolas"/>
          <w:color w:val="0000FF"/>
          <w:sz w:val="19"/>
          <w:szCs w:val="19"/>
        </w:rPr>
        <w:t>&gt;</w:t>
      </w:r>
      <w:r>
        <w:rPr>
          <w:rFonts w:ascii="Consolas" w:hAnsi="Consolas" w:cs="Consolas"/>
          <w:color w:val="000000"/>
          <w:sz w:val="19"/>
          <w:szCs w:val="19"/>
        </w:rPr>
        <w:t>Tiền thuế (Tiền thuế GTGT)</w:t>
      </w:r>
      <w:r>
        <w:rPr>
          <w:rFonts w:ascii="Consolas" w:hAnsi="Consolas" w:cs="Consolas"/>
          <w:color w:val="0000FF"/>
          <w:sz w:val="19"/>
          <w:szCs w:val="19"/>
        </w:rPr>
        <w:t>&lt;/</w:t>
      </w:r>
      <w:r>
        <w:rPr>
          <w:rFonts w:ascii="Consolas" w:hAnsi="Consolas" w:cs="Consolas"/>
          <w:color w:val="A31515"/>
          <w:sz w:val="19"/>
          <w:szCs w:val="19"/>
        </w:rPr>
        <w:t>TThue</w:t>
      </w:r>
      <w:r>
        <w:rPr>
          <w:rFonts w:ascii="Consolas" w:hAnsi="Consolas" w:cs="Consolas"/>
          <w:color w:val="0000FF"/>
          <w:sz w:val="19"/>
          <w:szCs w:val="19"/>
        </w:rPr>
        <w:t>&gt;</w:t>
      </w:r>
    </w:p>
    <w:p w14:paraId="57AA43C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39F8482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w:t>
      </w:r>
    </w:p>
    <w:p w14:paraId="04F5900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TgTCThue</w:t>
      </w:r>
      <w:r>
        <w:rPr>
          <w:rFonts w:ascii="Consolas" w:hAnsi="Consolas" w:cs="Consolas"/>
          <w:color w:val="0000FF"/>
          <w:sz w:val="19"/>
          <w:szCs w:val="19"/>
        </w:rPr>
        <w:t>&gt;</w:t>
      </w:r>
      <w:r>
        <w:rPr>
          <w:rFonts w:ascii="Consolas" w:hAnsi="Consolas" w:cs="Consolas"/>
          <w:color w:val="000000"/>
          <w:sz w:val="19"/>
          <w:szCs w:val="19"/>
        </w:rPr>
        <w:t>Tổng tiền chưa thuế (Tổng cộng thành tiền chưa có thuế GTGT) (Bắt buộc với hóa đơn GTGT)</w:t>
      </w:r>
      <w:r>
        <w:rPr>
          <w:rFonts w:ascii="Consolas" w:hAnsi="Consolas" w:cs="Consolas"/>
          <w:color w:val="0000FF"/>
          <w:sz w:val="19"/>
          <w:szCs w:val="19"/>
        </w:rPr>
        <w:t>&lt;/</w:t>
      </w:r>
      <w:r>
        <w:rPr>
          <w:rFonts w:ascii="Consolas" w:hAnsi="Consolas" w:cs="Consolas"/>
          <w:color w:val="A31515"/>
          <w:sz w:val="19"/>
          <w:szCs w:val="19"/>
        </w:rPr>
        <w:t>TgTCThue</w:t>
      </w:r>
      <w:r>
        <w:rPr>
          <w:rFonts w:ascii="Consolas" w:hAnsi="Consolas" w:cs="Consolas"/>
          <w:color w:val="0000FF"/>
          <w:sz w:val="19"/>
          <w:szCs w:val="19"/>
        </w:rPr>
        <w:t>&gt;</w:t>
      </w:r>
    </w:p>
    <w:p w14:paraId="5BA2764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TgTThue</w:t>
      </w:r>
      <w:r>
        <w:rPr>
          <w:rFonts w:ascii="Consolas" w:hAnsi="Consolas" w:cs="Consolas"/>
          <w:color w:val="0000FF"/>
          <w:sz w:val="19"/>
          <w:szCs w:val="19"/>
        </w:rPr>
        <w:t>&gt;</w:t>
      </w:r>
      <w:r>
        <w:rPr>
          <w:rFonts w:ascii="Consolas" w:hAnsi="Consolas" w:cs="Consolas"/>
          <w:color w:val="000000"/>
          <w:sz w:val="19"/>
          <w:szCs w:val="19"/>
        </w:rPr>
        <w:t>Tổng tiền thuế (Tổng cộng tiền thuế GTGT) (Bắt buộc với hóa đơn GTGT)</w:t>
      </w:r>
      <w:r>
        <w:rPr>
          <w:rFonts w:ascii="Consolas" w:hAnsi="Consolas" w:cs="Consolas"/>
          <w:color w:val="0000FF"/>
          <w:sz w:val="19"/>
          <w:szCs w:val="19"/>
        </w:rPr>
        <w:t>&lt;/</w:t>
      </w:r>
      <w:r>
        <w:rPr>
          <w:rFonts w:ascii="Consolas" w:hAnsi="Consolas" w:cs="Consolas"/>
          <w:color w:val="A31515"/>
          <w:sz w:val="19"/>
          <w:szCs w:val="19"/>
        </w:rPr>
        <w:t>TgTThue</w:t>
      </w:r>
      <w:r>
        <w:rPr>
          <w:rFonts w:ascii="Consolas" w:hAnsi="Consolas" w:cs="Consolas"/>
          <w:color w:val="0000FF"/>
          <w:sz w:val="19"/>
          <w:szCs w:val="19"/>
        </w:rPr>
        <w:t>&gt;</w:t>
      </w:r>
    </w:p>
    <w:p w14:paraId="029FEAD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TTCKTMai</w:t>
      </w:r>
      <w:r>
        <w:rPr>
          <w:rFonts w:ascii="Consolas" w:hAnsi="Consolas" w:cs="Consolas"/>
          <w:color w:val="0000FF"/>
          <w:sz w:val="19"/>
          <w:szCs w:val="19"/>
        </w:rPr>
        <w:t>&gt;</w:t>
      </w:r>
      <w:r>
        <w:rPr>
          <w:rFonts w:ascii="Consolas" w:hAnsi="Consolas" w:cs="Consolas"/>
          <w:color w:val="000000"/>
          <w:sz w:val="19"/>
          <w:szCs w:val="19"/>
        </w:rPr>
        <w:t>Tổng tiền chiết khấu thương mại</w:t>
      </w:r>
      <w:r>
        <w:rPr>
          <w:rFonts w:ascii="Consolas" w:hAnsi="Consolas" w:cs="Consolas"/>
          <w:color w:val="0000FF"/>
          <w:sz w:val="19"/>
          <w:szCs w:val="19"/>
        </w:rPr>
        <w:t>&lt;/</w:t>
      </w:r>
      <w:r>
        <w:rPr>
          <w:rFonts w:ascii="Consolas" w:hAnsi="Consolas" w:cs="Consolas"/>
          <w:color w:val="A31515"/>
          <w:sz w:val="19"/>
          <w:szCs w:val="19"/>
        </w:rPr>
        <w:t>TTCKTMai</w:t>
      </w:r>
      <w:r>
        <w:rPr>
          <w:rFonts w:ascii="Consolas" w:hAnsi="Consolas" w:cs="Consolas"/>
          <w:color w:val="0000FF"/>
          <w:sz w:val="19"/>
          <w:szCs w:val="19"/>
        </w:rPr>
        <w:t>&gt;</w:t>
      </w:r>
    </w:p>
    <w:p w14:paraId="4C020A2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TgTTTBSo</w:t>
      </w:r>
      <w:r>
        <w:rPr>
          <w:rFonts w:ascii="Consolas" w:hAnsi="Consolas" w:cs="Consolas"/>
          <w:color w:val="0000FF"/>
          <w:sz w:val="19"/>
          <w:szCs w:val="19"/>
        </w:rPr>
        <w:t>&gt;</w:t>
      </w:r>
      <w:r>
        <w:rPr>
          <w:rFonts w:ascii="Consolas" w:hAnsi="Consolas" w:cs="Consolas"/>
          <w:color w:val="000000"/>
          <w:sz w:val="19"/>
          <w:szCs w:val="19"/>
        </w:rPr>
        <w:t>Tổng tiền thanh toán bằng số *</w:t>
      </w:r>
      <w:r>
        <w:rPr>
          <w:rFonts w:ascii="Consolas" w:hAnsi="Consolas" w:cs="Consolas"/>
          <w:color w:val="0000FF"/>
          <w:sz w:val="19"/>
          <w:szCs w:val="19"/>
        </w:rPr>
        <w:t>&lt;/</w:t>
      </w:r>
      <w:r>
        <w:rPr>
          <w:rFonts w:ascii="Consolas" w:hAnsi="Consolas" w:cs="Consolas"/>
          <w:color w:val="A31515"/>
          <w:sz w:val="19"/>
          <w:szCs w:val="19"/>
        </w:rPr>
        <w:t>TgTTTBSo</w:t>
      </w:r>
      <w:r>
        <w:rPr>
          <w:rFonts w:ascii="Consolas" w:hAnsi="Consolas" w:cs="Consolas"/>
          <w:color w:val="0000FF"/>
          <w:sz w:val="19"/>
          <w:szCs w:val="19"/>
        </w:rPr>
        <w:t>&gt;</w:t>
      </w:r>
    </w:p>
    <w:p w14:paraId="054C93A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TgTTTBChu</w:t>
      </w:r>
      <w:r>
        <w:rPr>
          <w:rFonts w:ascii="Consolas" w:hAnsi="Consolas" w:cs="Consolas"/>
          <w:color w:val="0000FF"/>
          <w:sz w:val="19"/>
          <w:szCs w:val="19"/>
        </w:rPr>
        <w:t>&gt;</w:t>
      </w:r>
      <w:r>
        <w:rPr>
          <w:rFonts w:ascii="Consolas" w:hAnsi="Consolas" w:cs="Consolas"/>
          <w:color w:val="000000"/>
          <w:sz w:val="19"/>
          <w:szCs w:val="19"/>
        </w:rPr>
        <w:t>Tổng tiền thanh toán bằng chữ *</w:t>
      </w:r>
      <w:r>
        <w:rPr>
          <w:rFonts w:ascii="Consolas" w:hAnsi="Consolas" w:cs="Consolas"/>
          <w:color w:val="0000FF"/>
          <w:sz w:val="19"/>
          <w:szCs w:val="19"/>
        </w:rPr>
        <w:t>&lt;/</w:t>
      </w:r>
      <w:r>
        <w:rPr>
          <w:rFonts w:ascii="Consolas" w:hAnsi="Consolas" w:cs="Consolas"/>
          <w:color w:val="A31515"/>
          <w:sz w:val="19"/>
          <w:szCs w:val="19"/>
        </w:rPr>
        <w:t>TgTTTBChu</w:t>
      </w:r>
      <w:r>
        <w:rPr>
          <w:rFonts w:ascii="Consolas" w:hAnsi="Consolas" w:cs="Consolas"/>
          <w:color w:val="0000FF"/>
          <w:sz w:val="19"/>
          <w:szCs w:val="19"/>
        </w:rPr>
        <w:t>&gt;</w:t>
      </w:r>
    </w:p>
    <w:p w14:paraId="65C82B9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TToan</w:t>
      </w:r>
      <w:r>
        <w:rPr>
          <w:rFonts w:ascii="Consolas" w:hAnsi="Consolas" w:cs="Consolas"/>
          <w:color w:val="0000FF"/>
          <w:sz w:val="19"/>
          <w:szCs w:val="19"/>
        </w:rPr>
        <w:t>&gt;</w:t>
      </w:r>
    </w:p>
    <w:p w14:paraId="4B3DA1E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NDHDon</w:t>
      </w:r>
      <w:r>
        <w:rPr>
          <w:rFonts w:ascii="Consolas" w:hAnsi="Consolas" w:cs="Consolas"/>
          <w:color w:val="0000FF"/>
          <w:sz w:val="19"/>
          <w:szCs w:val="19"/>
        </w:rPr>
        <w:t>&gt;</w:t>
      </w:r>
    </w:p>
    <w:p w14:paraId="16796839" w14:textId="77777777" w:rsidR="00AC3E5D" w:rsidRDefault="00AC3E5D" w:rsidP="00AC3E5D">
      <w:pPr>
        <w:ind w:firstLine="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ThayTheHD</w:t>
      </w:r>
      <w:r>
        <w:rPr>
          <w:rFonts w:ascii="Consolas" w:hAnsi="Consolas" w:cs="Consolas"/>
          <w:color w:val="0000FF"/>
          <w:sz w:val="19"/>
          <w:szCs w:val="19"/>
        </w:rPr>
        <w:t>&gt;</w:t>
      </w:r>
    </w:p>
    <w:p w14:paraId="4AA020DB" w14:textId="77777777" w:rsidR="00AC3E5D" w:rsidRDefault="00AC3E5D" w:rsidP="00AC3E5D">
      <w:pPr>
        <w:ind w:firstLine="720"/>
        <w:rPr>
          <w:rFonts w:ascii="Consolas" w:hAnsi="Consolas" w:cs="Consolas"/>
          <w:color w:val="0000FF"/>
          <w:sz w:val="19"/>
          <w:szCs w:val="19"/>
        </w:rPr>
      </w:pPr>
    </w:p>
    <w:p w14:paraId="7C195CB4" w14:textId="77777777" w:rsidR="00AC3E5D" w:rsidRDefault="00AC3E5D" w:rsidP="00AC3E5D">
      <w:pPr>
        <w:ind w:firstLine="720"/>
        <w:rPr>
          <w:rFonts w:ascii="Consolas" w:hAnsi="Consolas" w:cs="Consolas"/>
          <w:color w:val="0000FF"/>
          <w:sz w:val="19"/>
          <w:szCs w:val="19"/>
        </w:rPr>
      </w:pPr>
    </w:p>
    <w:p w14:paraId="74065BD9" w14:textId="77777777" w:rsidR="00AC3E5D" w:rsidRDefault="00AC3E5D" w:rsidP="00AC3E5D">
      <w:pPr>
        <w:ind w:firstLine="720"/>
        <w:rPr>
          <w:rFonts w:ascii="Consolas" w:hAnsi="Consolas" w:cs="Consolas"/>
          <w:color w:val="0000FF"/>
          <w:sz w:val="19"/>
          <w:szCs w:val="19"/>
        </w:rPr>
      </w:pPr>
    </w:p>
    <w:p w14:paraId="32FE9AC7" w14:textId="77777777" w:rsidR="00AC3E5D" w:rsidRDefault="00AC3E5D" w:rsidP="00AC3E5D">
      <w:pPr>
        <w:ind w:firstLine="720"/>
        <w:rPr>
          <w:rFonts w:ascii="Consolas" w:hAnsi="Consolas" w:cs="Consolas"/>
          <w:color w:val="0000FF"/>
          <w:sz w:val="19"/>
          <w:szCs w:val="19"/>
        </w:rPr>
      </w:pPr>
    </w:p>
    <w:p w14:paraId="6C84A360" w14:textId="77777777" w:rsidR="00AC3E5D" w:rsidRDefault="00AC3E5D" w:rsidP="00AC3E5D">
      <w:pPr>
        <w:ind w:firstLine="720"/>
        <w:rPr>
          <w:rFonts w:ascii="Consolas" w:hAnsi="Consolas" w:cs="Consolas"/>
          <w:color w:val="0000FF"/>
          <w:sz w:val="19"/>
          <w:szCs w:val="19"/>
        </w:rPr>
      </w:pPr>
    </w:p>
    <w:p w14:paraId="377C86F9" w14:textId="77777777" w:rsidR="00AC3E5D" w:rsidRDefault="00AC3E5D" w:rsidP="00AC3E5D">
      <w:pPr>
        <w:pStyle w:val="Heading3"/>
      </w:pPr>
      <w:bookmarkStart w:id="204" w:name="_Toc90309076"/>
      <w:r w:rsidRPr="007C7E60">
        <w:t>Thay thế hóa đơn</w:t>
      </w:r>
      <w:r>
        <w:t xml:space="preserve"> theo fkey, pattern, serial truyền vào</w:t>
      </w:r>
      <w:bookmarkEnd w:id="204"/>
    </w:p>
    <w:p w14:paraId="3F52C3EA" w14:textId="77777777" w:rsidR="00AC3E5D" w:rsidRDefault="00AC3E5D" w:rsidP="00AC3E5D">
      <w:pPr>
        <w:rPr>
          <w:rFonts w:cs="Times New Roman"/>
          <w:szCs w:val="24"/>
        </w:rPr>
      </w:pPr>
      <w:r>
        <w:rPr>
          <w:rFonts w:cs="Times New Roman"/>
          <w:szCs w:val="24"/>
        </w:rPr>
        <w:t>URL</w:t>
      </w:r>
    </w:p>
    <w:p w14:paraId="6532D075" w14:textId="77777777" w:rsidR="00AC3E5D" w:rsidRPr="004A4DD9" w:rsidRDefault="00AC3E5D" w:rsidP="00AC3E5D">
      <w:pPr>
        <w:spacing w:after="0" w:line="240" w:lineRule="auto"/>
        <w:ind w:firstLine="720"/>
        <w:jc w:val="both"/>
        <w:rPr>
          <w:rFonts w:cs="Times New Roman"/>
          <w:szCs w:val="24"/>
        </w:rPr>
      </w:pPr>
      <w:r>
        <w:rPr>
          <w:rFonts w:eastAsia="Calibri" w:cs="Times New Roman"/>
          <w:szCs w:val="24"/>
        </w:rPr>
        <w:lastRenderedPageBreak/>
        <w:t>s</w:t>
      </w:r>
      <w:r w:rsidRPr="009372AD">
        <w:rPr>
          <w:rFonts w:eastAsia="Calibri" w:cs="Times New Roman"/>
          <w:szCs w:val="24"/>
        </w:rPr>
        <w:t xml:space="preserve">tring </w:t>
      </w:r>
      <w:r w:rsidRPr="0096022F">
        <w:rPr>
          <w:rFonts w:cs="Times New Roman"/>
          <w:b/>
          <w:szCs w:val="24"/>
        </w:rPr>
        <w:t>ReplaceInvoiceAction</w:t>
      </w:r>
      <w:r w:rsidRPr="00D16E25">
        <w:rPr>
          <w:rFonts w:eastAsia="Calibri" w:cs="Times New Roman"/>
          <w:szCs w:val="24"/>
        </w:rPr>
        <w:t>(</w:t>
      </w:r>
      <w:r w:rsidRPr="00D16E25">
        <w:rPr>
          <w:rFonts w:cs="Times New Roman"/>
          <w:szCs w:val="24"/>
        </w:rPr>
        <w:t>string Account, string ACpass, string xmlInvData, string username, string pass, string fkey, string Attachfile, int? convert, string pattern = null, string serial = null</w:t>
      </w:r>
      <w:r w:rsidRPr="00D16E25">
        <w:rPr>
          <w:rFonts w:eastAsia="Calibri" w:cs="Times New Roman"/>
          <w:szCs w:val="24"/>
        </w:rPr>
        <w:t>)</w:t>
      </w:r>
      <w:r w:rsidRPr="009372AD">
        <w:rPr>
          <w:rFonts w:eastAsia="Calibri" w:cs="Times New Roman"/>
          <w:szCs w:val="24"/>
        </w:rPr>
        <w:t>.</w:t>
      </w:r>
    </w:p>
    <w:p w14:paraId="6973FA48" w14:textId="77777777" w:rsidR="00AC3E5D" w:rsidRPr="00593BE8" w:rsidRDefault="00AC3E5D" w:rsidP="00A75803">
      <w:pPr>
        <w:pStyle w:val="N"/>
      </w:pPr>
      <w:r w:rsidRPr="00593BE8">
        <w:t>DESCRIPTION</w:t>
      </w:r>
    </w:p>
    <w:p w14:paraId="21559DEF" w14:textId="77777777" w:rsidR="00AC3E5D" w:rsidRDefault="00AC3E5D" w:rsidP="00A75803">
      <w:pPr>
        <w:pStyle w:val="N"/>
      </w:pPr>
      <w:r>
        <w:tab/>
        <w:t>Đây là web service thực hiện thay thế hóa đơn</w:t>
      </w:r>
    </w:p>
    <w:p w14:paraId="6C98A460" w14:textId="77777777" w:rsidR="00AC3E5D" w:rsidRPr="00007702" w:rsidRDefault="00AC3E5D" w:rsidP="00A75803">
      <w:pPr>
        <w:pStyle w:val="N"/>
      </w:pPr>
      <w:r w:rsidRPr="00663B3E">
        <w:t>HTTP METHOD</w:t>
      </w:r>
    </w:p>
    <w:p w14:paraId="36E6ECD0" w14:textId="77777777" w:rsidR="00AC3E5D" w:rsidRPr="00007702" w:rsidRDefault="00AC3E5D" w:rsidP="00A75803">
      <w:pPr>
        <w:pStyle w:val="N"/>
        <w:rPr>
          <w:b/>
        </w:rPr>
      </w:pPr>
      <w:r>
        <w:tab/>
      </w:r>
      <w:r w:rsidRPr="00610AFD">
        <w:t>POST</w:t>
      </w:r>
    </w:p>
    <w:p w14:paraId="5417BDCE" w14:textId="77777777" w:rsidR="00AC3E5D" w:rsidRPr="00610AFD" w:rsidRDefault="00AC3E5D" w:rsidP="00A75803">
      <w:pPr>
        <w:pStyle w:val="N"/>
      </w:pPr>
      <w:r w:rsidRPr="00610AFD">
        <w:t>REQUEST BODY</w:t>
      </w:r>
    </w:p>
    <w:p w14:paraId="2DD9644D"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07E996FF"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Account/ACPass</w:t>
      </w:r>
      <w:r w:rsidRPr="004720D2">
        <w:rPr>
          <w:rFonts w:eastAsia="Calibri" w:cs="Times New Roman"/>
          <w:b/>
          <w:szCs w:val="24"/>
        </w:rPr>
        <w:t xml:space="preserve">:  </w:t>
      </w:r>
      <w:r w:rsidRPr="004720D2">
        <w:rPr>
          <w:rFonts w:eastAsia="Calibri" w:cs="Times New Roman"/>
          <w:szCs w:val="24"/>
        </w:rPr>
        <w:t>Tài khoản được cấp phát cho nhân viên gọi lệnh phát hành hóa đơn</w:t>
      </w:r>
    </w:p>
    <w:p w14:paraId="275270E2"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xmlInvData</w:t>
      </w:r>
      <w:r w:rsidRPr="009372AD">
        <w:rPr>
          <w:rFonts w:eastAsia="Calibri" w:cs="Times New Roman"/>
          <w:szCs w:val="24"/>
        </w:rPr>
        <w:t xml:space="preserve">: String XML dữ liệu hóa đơn cũ và hóa đơn </w:t>
      </w:r>
      <w:r>
        <w:rPr>
          <w:rFonts w:eastAsia="Calibri" w:cs="Times New Roman"/>
          <w:szCs w:val="24"/>
        </w:rPr>
        <w:t>thay thế</w:t>
      </w:r>
    </w:p>
    <w:p w14:paraId="20C14314" w14:textId="77777777" w:rsidR="00AC3E5D" w:rsidRPr="00CF2FC3"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 xml:space="preserve">fkey: </w:t>
      </w:r>
      <w:r>
        <w:rPr>
          <w:rFonts w:eastAsia="Calibri" w:cs="Times New Roman"/>
          <w:szCs w:val="24"/>
        </w:rPr>
        <w:t>Chuỗi xác định hóa đơn cần thay thế</w:t>
      </w:r>
    </w:p>
    <w:p w14:paraId="313719DA"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Convert</w:t>
      </w:r>
      <w:r>
        <w:rPr>
          <w:rFonts w:eastAsia="Calibri" w:cs="Times New Roman"/>
          <w:szCs w:val="24"/>
        </w:rPr>
        <w:t xml:space="preserve">: </w:t>
      </w:r>
      <w:r w:rsidRPr="009372AD">
        <w:rPr>
          <w:rFonts w:eastAsia="Calibri" w:cs="Times New Roman"/>
          <w:szCs w:val="24"/>
        </w:rPr>
        <w:t xml:space="preserve">Mặc định là 0, </w:t>
      </w:r>
      <w:r>
        <w:rPr>
          <w:rFonts w:eastAsia="Calibri" w:cs="Times New Roman"/>
          <w:szCs w:val="24"/>
        </w:rPr>
        <w:t>(</w:t>
      </w:r>
      <w:r w:rsidRPr="009372AD">
        <w:rPr>
          <w:rFonts w:eastAsia="Calibri" w:cs="Times New Roman"/>
          <w:szCs w:val="24"/>
        </w:rPr>
        <w:t>0 – Không cần convert từ TCVN3 sang Unicode. 1- Cần convert từ TCVN3 sang Unicode</w:t>
      </w:r>
      <w:r>
        <w:rPr>
          <w:rFonts w:eastAsia="Calibri" w:cs="Times New Roman"/>
          <w:szCs w:val="24"/>
        </w:rPr>
        <w:t>)</w:t>
      </w:r>
    </w:p>
    <w:p w14:paraId="29E793E4"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Pattern</w:t>
      </w:r>
      <w:r>
        <w:rPr>
          <w:rFonts w:cs="Times New Roman"/>
          <w:szCs w:val="24"/>
        </w:rPr>
        <w:t>: Mẫu số</w:t>
      </w:r>
    </w:p>
    <w:p w14:paraId="3421678C" w14:textId="77777777" w:rsidR="00AC3E5D" w:rsidRPr="00885B08"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Serial</w:t>
      </w:r>
      <w:r>
        <w:rPr>
          <w:rFonts w:cs="Times New Roman"/>
          <w:szCs w:val="24"/>
        </w:rPr>
        <w:t>: Ký hiệu</w:t>
      </w:r>
    </w:p>
    <w:p w14:paraId="008E37E9"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rPr>
      </w:pPr>
      <w:r w:rsidRPr="00637BF9">
        <w:rPr>
          <w:rFonts w:cs="Times New Roman"/>
          <w:b/>
          <w:szCs w:val="24"/>
        </w:rPr>
        <w:t>AttachFile</w:t>
      </w:r>
      <w:r>
        <w:rPr>
          <w:rFonts w:cs="Times New Roman"/>
          <w:b/>
          <w:szCs w:val="24"/>
        </w:rPr>
        <w:t xml:space="preserve">: </w:t>
      </w:r>
      <w:r>
        <w:rPr>
          <w:rFonts w:cs="Times New Roman"/>
          <w:szCs w:val="24"/>
        </w:rPr>
        <w:t>Đường dẫn file biên bản hoặc key để sinh biên bản tự động (=10: sinh biên bản tự động, =11: sinh và ký biên bản tự động,  != 10 và !=11: Đường dẫn file biên bản)</w:t>
      </w:r>
    </w:p>
    <w:p w14:paraId="6B039526" w14:textId="77777777" w:rsidR="00AC3E5D" w:rsidRPr="007A4FB0" w:rsidRDefault="00AC3E5D" w:rsidP="00AC3E5D">
      <w:pPr>
        <w:ind w:left="360" w:firstLine="720"/>
      </w:pPr>
    </w:p>
    <w:p w14:paraId="037DB2CB"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083E3018"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0840C8A0"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385D626A"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71955080" w14:textId="77777777" w:rsidR="00AC3E5D" w:rsidRPr="00660ABB" w:rsidRDefault="00AC3E5D" w:rsidP="001B79C4">
            <w:pPr>
              <w:pStyle w:val="ListParagraph"/>
            </w:pPr>
            <w:r>
              <w:t>Ghi chú</w:t>
            </w:r>
          </w:p>
        </w:tc>
      </w:tr>
      <w:tr w:rsidR="00AC3E5D" w:rsidRPr="00660ABB" w14:paraId="6A5BDEB2" w14:textId="77777777" w:rsidTr="001B79C4">
        <w:tc>
          <w:tcPr>
            <w:tcW w:w="1710" w:type="dxa"/>
            <w:tcBorders>
              <w:top w:val="single" w:sz="4" w:space="0" w:color="2E74B5"/>
              <w:left w:val="single" w:sz="4" w:space="0" w:color="2E74B5"/>
              <w:right w:val="single" w:sz="4" w:space="0" w:color="2E74B5"/>
            </w:tcBorders>
            <w:shd w:val="clear" w:color="auto" w:fill="auto"/>
          </w:tcPr>
          <w:p w14:paraId="54C7CA48"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FA80387"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3B9BFD94" w14:textId="77777777" w:rsidR="00AC3E5D" w:rsidRPr="009372AD" w:rsidRDefault="00AC3E5D" w:rsidP="001B79C4">
            <w:pPr>
              <w:pStyle w:val="ListParagraph"/>
              <w:ind w:left="0"/>
              <w:jc w:val="both"/>
              <w:rPr>
                <w:rFonts w:cs="Times New Roman"/>
              </w:rPr>
            </w:pPr>
          </w:p>
        </w:tc>
      </w:tr>
      <w:tr w:rsidR="00AC3E5D" w:rsidRPr="00660ABB" w14:paraId="2BE9090D" w14:textId="77777777" w:rsidTr="001B79C4">
        <w:tc>
          <w:tcPr>
            <w:tcW w:w="1710" w:type="dxa"/>
            <w:tcBorders>
              <w:top w:val="single" w:sz="4" w:space="0" w:color="2E74B5"/>
              <w:left w:val="single" w:sz="4" w:space="0" w:color="2E74B5"/>
              <w:right w:val="single" w:sz="4" w:space="0" w:color="2E74B5"/>
            </w:tcBorders>
            <w:shd w:val="clear" w:color="auto" w:fill="auto"/>
          </w:tcPr>
          <w:p w14:paraId="617B3AE3"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F8F09B4"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Không tồn tại hóa đơn cần thay thế</w:t>
            </w:r>
          </w:p>
        </w:tc>
        <w:tc>
          <w:tcPr>
            <w:tcW w:w="2515" w:type="dxa"/>
            <w:tcBorders>
              <w:top w:val="single" w:sz="4" w:space="0" w:color="2E74B5"/>
              <w:left w:val="single" w:sz="4" w:space="0" w:color="2E74B5"/>
              <w:bottom w:val="single" w:sz="4" w:space="0" w:color="2E74B5"/>
              <w:right w:val="single" w:sz="4" w:space="0" w:color="2E74B5"/>
            </w:tcBorders>
          </w:tcPr>
          <w:p w14:paraId="3D74262B" w14:textId="77777777" w:rsidR="00AC3E5D" w:rsidRPr="009372AD" w:rsidRDefault="00AC3E5D" w:rsidP="001B79C4">
            <w:pPr>
              <w:pStyle w:val="ListParagraph"/>
              <w:ind w:left="0"/>
              <w:jc w:val="both"/>
              <w:rPr>
                <w:rFonts w:cs="Times New Roman"/>
              </w:rPr>
            </w:pPr>
          </w:p>
        </w:tc>
      </w:tr>
      <w:tr w:rsidR="00AC3E5D" w:rsidRPr="00660ABB" w14:paraId="1108543A" w14:textId="77777777" w:rsidTr="001B79C4">
        <w:tc>
          <w:tcPr>
            <w:tcW w:w="1710" w:type="dxa"/>
            <w:tcBorders>
              <w:top w:val="single" w:sz="4" w:space="0" w:color="2E74B5"/>
              <w:left w:val="single" w:sz="4" w:space="0" w:color="2E74B5"/>
              <w:right w:val="single" w:sz="4" w:space="0" w:color="2E74B5"/>
            </w:tcBorders>
            <w:shd w:val="clear" w:color="auto" w:fill="auto"/>
          </w:tcPr>
          <w:p w14:paraId="260D11DD"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E731277"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Dữ liệu xml đầu vào không đúng quy định</w:t>
            </w:r>
          </w:p>
        </w:tc>
        <w:tc>
          <w:tcPr>
            <w:tcW w:w="2515" w:type="dxa"/>
            <w:tcBorders>
              <w:top w:val="single" w:sz="4" w:space="0" w:color="2E74B5"/>
              <w:left w:val="single" w:sz="4" w:space="0" w:color="2E74B5"/>
              <w:bottom w:val="single" w:sz="4" w:space="0" w:color="2E74B5"/>
              <w:right w:val="single" w:sz="4" w:space="0" w:color="2E74B5"/>
            </w:tcBorders>
          </w:tcPr>
          <w:p w14:paraId="7F984E7F" w14:textId="77777777" w:rsidR="00AC3E5D" w:rsidRPr="009372AD" w:rsidRDefault="00AC3E5D" w:rsidP="001B79C4">
            <w:pPr>
              <w:pStyle w:val="ListParagraph"/>
              <w:ind w:left="0"/>
              <w:jc w:val="both"/>
              <w:rPr>
                <w:rFonts w:cs="Times New Roman"/>
              </w:rPr>
            </w:pPr>
          </w:p>
        </w:tc>
      </w:tr>
      <w:tr w:rsidR="00AC3E5D" w:rsidRPr="00660ABB" w14:paraId="05ACC1EA" w14:textId="77777777" w:rsidTr="001B79C4">
        <w:tc>
          <w:tcPr>
            <w:tcW w:w="1710" w:type="dxa"/>
            <w:tcBorders>
              <w:top w:val="single" w:sz="4" w:space="0" w:color="2E74B5"/>
              <w:left w:val="single" w:sz="4" w:space="0" w:color="2E74B5"/>
              <w:right w:val="single" w:sz="4" w:space="0" w:color="2E74B5"/>
            </w:tcBorders>
            <w:shd w:val="clear" w:color="auto" w:fill="auto"/>
          </w:tcPr>
          <w:p w14:paraId="0793F2BD" w14:textId="77777777" w:rsidR="00AC3E5D" w:rsidRPr="009372AD" w:rsidRDefault="00AC3E5D" w:rsidP="001B79C4">
            <w:pPr>
              <w:spacing w:after="0" w:line="240" w:lineRule="auto"/>
              <w:rPr>
                <w:rFonts w:eastAsia="Calibri" w:cs="Times New Roman"/>
                <w:szCs w:val="24"/>
              </w:rPr>
            </w:pPr>
            <w:r>
              <w:rPr>
                <w:rFonts w:eastAsia="Calibri"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1D402F1" w14:textId="77777777" w:rsidR="00AC3E5D" w:rsidRPr="009372AD" w:rsidRDefault="00AC3E5D" w:rsidP="001B79C4">
            <w:pPr>
              <w:spacing w:after="0" w:line="240" w:lineRule="auto"/>
              <w:rPr>
                <w:rFonts w:eastAsia="Calibri" w:cs="Times New Roman"/>
                <w:szCs w:val="24"/>
              </w:rPr>
            </w:pPr>
            <w:r w:rsidRPr="009575F7">
              <w:rPr>
                <w:rFonts w:eastAsia="Calibri" w:cs="Times New Roman"/>
                <w:szCs w:val="24"/>
              </w:rPr>
              <w:t>Có lỗi trong quá trình thay thế hóa đơn</w:t>
            </w:r>
          </w:p>
        </w:tc>
        <w:tc>
          <w:tcPr>
            <w:tcW w:w="2515" w:type="dxa"/>
            <w:tcBorders>
              <w:top w:val="single" w:sz="4" w:space="0" w:color="2E74B5"/>
              <w:left w:val="single" w:sz="4" w:space="0" w:color="2E74B5"/>
              <w:bottom w:val="single" w:sz="4" w:space="0" w:color="2E74B5"/>
              <w:right w:val="single" w:sz="4" w:space="0" w:color="2E74B5"/>
            </w:tcBorders>
          </w:tcPr>
          <w:p w14:paraId="4D81BFED" w14:textId="77777777" w:rsidR="00AC3E5D" w:rsidRPr="009372AD" w:rsidRDefault="00AC3E5D" w:rsidP="001B79C4">
            <w:pPr>
              <w:pStyle w:val="ListParagraph"/>
              <w:ind w:left="0"/>
              <w:jc w:val="both"/>
              <w:rPr>
                <w:rFonts w:cs="Times New Roman"/>
              </w:rPr>
            </w:pPr>
          </w:p>
        </w:tc>
      </w:tr>
      <w:tr w:rsidR="00AC3E5D" w:rsidRPr="00660ABB" w14:paraId="3029526F" w14:textId="77777777" w:rsidTr="001B79C4">
        <w:tc>
          <w:tcPr>
            <w:tcW w:w="1710" w:type="dxa"/>
            <w:tcBorders>
              <w:top w:val="single" w:sz="4" w:space="0" w:color="2E74B5"/>
              <w:left w:val="single" w:sz="4" w:space="0" w:color="2E74B5"/>
              <w:right w:val="single" w:sz="4" w:space="0" w:color="2E74B5"/>
            </w:tcBorders>
            <w:shd w:val="clear" w:color="auto" w:fill="auto"/>
          </w:tcPr>
          <w:p w14:paraId="4F97E72D"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18C99E5"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Dải hóa đơn cũ đã hết</w:t>
            </w:r>
          </w:p>
        </w:tc>
        <w:tc>
          <w:tcPr>
            <w:tcW w:w="2515" w:type="dxa"/>
            <w:tcBorders>
              <w:top w:val="single" w:sz="4" w:space="0" w:color="2E74B5"/>
              <w:left w:val="single" w:sz="4" w:space="0" w:color="2E74B5"/>
              <w:bottom w:val="single" w:sz="4" w:space="0" w:color="2E74B5"/>
              <w:right w:val="single" w:sz="4" w:space="0" w:color="2E74B5"/>
            </w:tcBorders>
          </w:tcPr>
          <w:p w14:paraId="59F892EC" w14:textId="77777777" w:rsidR="00AC3E5D" w:rsidRPr="009372AD" w:rsidRDefault="00AC3E5D" w:rsidP="001B79C4">
            <w:pPr>
              <w:pStyle w:val="ListParagraph"/>
              <w:ind w:left="0"/>
              <w:jc w:val="both"/>
              <w:rPr>
                <w:rFonts w:cs="Times New Roman"/>
              </w:rPr>
            </w:pPr>
          </w:p>
        </w:tc>
      </w:tr>
      <w:tr w:rsidR="00AC3E5D" w:rsidRPr="00660ABB" w14:paraId="22A246BC"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C4C38FA"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332A1B1"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User name không phù hợp, không tìm thấy company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5871D918" w14:textId="77777777" w:rsidR="00AC3E5D" w:rsidRPr="009372AD" w:rsidRDefault="00AC3E5D" w:rsidP="001B79C4">
            <w:pPr>
              <w:jc w:val="both"/>
              <w:rPr>
                <w:rFonts w:cs="Times New Roman"/>
                <w:szCs w:val="24"/>
              </w:rPr>
            </w:pPr>
          </w:p>
        </w:tc>
      </w:tr>
      <w:tr w:rsidR="00AC3E5D" w:rsidRPr="00660ABB" w14:paraId="0A120263"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6806C0B"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lastRenderedPageBreak/>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7BDC25B"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Hóa đơn đã được thay thế rồi. Không thể thay thế nữa.</w:t>
            </w:r>
          </w:p>
        </w:tc>
        <w:tc>
          <w:tcPr>
            <w:tcW w:w="2515" w:type="dxa"/>
            <w:tcBorders>
              <w:top w:val="single" w:sz="4" w:space="0" w:color="2E74B5"/>
              <w:left w:val="single" w:sz="4" w:space="0" w:color="2E74B5"/>
              <w:bottom w:val="single" w:sz="4" w:space="0" w:color="2E74B5"/>
              <w:right w:val="single" w:sz="4" w:space="0" w:color="2E74B5"/>
            </w:tcBorders>
          </w:tcPr>
          <w:p w14:paraId="55D5E729" w14:textId="77777777" w:rsidR="00AC3E5D" w:rsidRPr="009372AD" w:rsidRDefault="00AC3E5D" w:rsidP="001B79C4">
            <w:pPr>
              <w:jc w:val="both"/>
              <w:rPr>
                <w:rFonts w:cs="Times New Roman"/>
                <w:szCs w:val="24"/>
              </w:rPr>
            </w:pPr>
          </w:p>
        </w:tc>
      </w:tr>
      <w:tr w:rsidR="00AC3E5D" w:rsidRPr="00660ABB" w14:paraId="5958380D"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FF2586B"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ERR:9</w:t>
            </w:r>
          </w:p>
          <w:p w14:paraId="3F36F383"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A28BF22"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Trạng thái hóa đơn không được thay thế</w:t>
            </w:r>
          </w:p>
        </w:tc>
        <w:tc>
          <w:tcPr>
            <w:tcW w:w="2515" w:type="dxa"/>
            <w:tcBorders>
              <w:top w:val="single" w:sz="4" w:space="0" w:color="2E74B5"/>
              <w:left w:val="single" w:sz="4" w:space="0" w:color="2E74B5"/>
              <w:bottom w:val="single" w:sz="4" w:space="0" w:color="2E74B5"/>
              <w:right w:val="single" w:sz="4" w:space="0" w:color="2E74B5"/>
            </w:tcBorders>
          </w:tcPr>
          <w:p w14:paraId="48394D53" w14:textId="77777777" w:rsidR="00AC3E5D" w:rsidRPr="009372AD" w:rsidRDefault="00AC3E5D" w:rsidP="001B79C4">
            <w:pPr>
              <w:jc w:val="both"/>
              <w:rPr>
                <w:rFonts w:cs="Times New Roman"/>
                <w:szCs w:val="24"/>
              </w:rPr>
            </w:pPr>
          </w:p>
        </w:tc>
      </w:tr>
      <w:tr w:rsidR="00AC3E5D" w:rsidRPr="00660ABB" w14:paraId="7B5C5E30"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86B2ED4" w14:textId="77777777" w:rsidR="00AC3E5D" w:rsidRPr="009372AD" w:rsidRDefault="00AC3E5D" w:rsidP="001B79C4">
            <w:pPr>
              <w:autoSpaceDE w:val="0"/>
              <w:autoSpaceDN w:val="0"/>
              <w:adjustRightInd w:val="0"/>
              <w:spacing w:after="0" w:line="240" w:lineRule="auto"/>
              <w:rPr>
                <w:rFonts w:eastAsia="Calibri" w:cs="Times New Roman"/>
                <w:szCs w:val="24"/>
              </w:rPr>
            </w:pPr>
            <w:r w:rsidRPr="00897856">
              <w:rPr>
                <w:rFonts w:eastAsia="Calibri" w:cs="Times New Roman"/>
                <w:szCs w:val="24"/>
              </w:rPr>
              <w:t>ERR:13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2F04845"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trùng fkey</w:t>
            </w:r>
          </w:p>
        </w:tc>
        <w:tc>
          <w:tcPr>
            <w:tcW w:w="2515" w:type="dxa"/>
            <w:tcBorders>
              <w:top w:val="single" w:sz="4" w:space="0" w:color="2E74B5"/>
              <w:left w:val="single" w:sz="4" w:space="0" w:color="2E74B5"/>
              <w:bottom w:val="single" w:sz="4" w:space="0" w:color="2E74B5"/>
              <w:right w:val="single" w:sz="4" w:space="0" w:color="2E74B5"/>
            </w:tcBorders>
          </w:tcPr>
          <w:p w14:paraId="47113CF5" w14:textId="77777777" w:rsidR="00AC3E5D" w:rsidRPr="009372AD" w:rsidRDefault="00AC3E5D" w:rsidP="001B79C4">
            <w:pPr>
              <w:jc w:val="both"/>
              <w:rPr>
                <w:rFonts w:cs="Times New Roman"/>
                <w:szCs w:val="24"/>
              </w:rPr>
            </w:pPr>
            <w:r>
              <w:rPr>
                <w:rFonts w:cs="Times New Roman"/>
                <w:szCs w:val="24"/>
              </w:rPr>
              <w:t>Fkey của hóa đơn mới đã tồn tại trên hệ thống</w:t>
            </w:r>
          </w:p>
        </w:tc>
      </w:tr>
      <w:tr w:rsidR="00AC3E5D" w:rsidRPr="00660ABB" w14:paraId="3E6627AF"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19659D1"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ERR:14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0005C80"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trong quá trình thực hiện cấp số hóa đơn</w:t>
            </w:r>
          </w:p>
        </w:tc>
        <w:tc>
          <w:tcPr>
            <w:tcW w:w="2515" w:type="dxa"/>
            <w:tcBorders>
              <w:top w:val="single" w:sz="4" w:space="0" w:color="2E74B5"/>
              <w:left w:val="single" w:sz="4" w:space="0" w:color="2E74B5"/>
              <w:bottom w:val="single" w:sz="4" w:space="0" w:color="2E74B5"/>
              <w:right w:val="single" w:sz="4" w:space="0" w:color="2E74B5"/>
            </w:tcBorders>
          </w:tcPr>
          <w:p w14:paraId="48E96F78" w14:textId="77777777" w:rsidR="00AC3E5D" w:rsidRPr="009372AD" w:rsidRDefault="00AC3E5D" w:rsidP="001B79C4">
            <w:pPr>
              <w:jc w:val="both"/>
              <w:rPr>
                <w:rFonts w:cs="Times New Roman"/>
                <w:szCs w:val="24"/>
              </w:rPr>
            </w:pPr>
          </w:p>
        </w:tc>
      </w:tr>
      <w:tr w:rsidR="00AC3E5D" w:rsidRPr="00660ABB" w14:paraId="171A7081"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00D3D49" w14:textId="77777777" w:rsidR="00AC3E5D" w:rsidRPr="009372AD" w:rsidRDefault="00AC3E5D" w:rsidP="001B79C4">
            <w:pPr>
              <w:autoSpaceDE w:val="0"/>
              <w:autoSpaceDN w:val="0"/>
              <w:adjustRightInd w:val="0"/>
              <w:spacing w:after="0" w:line="240" w:lineRule="auto"/>
              <w:rPr>
                <w:rFonts w:eastAsia="Calibri" w:cs="Times New Roman"/>
                <w:szCs w:val="24"/>
              </w:rPr>
            </w:pPr>
            <w:r w:rsidRPr="00170EAA">
              <w:rPr>
                <w:rFonts w:eastAsia="Calibri" w:cs="Times New Roman"/>
                <w:szCs w:val="24"/>
              </w:rPr>
              <w:t>ERR:15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6F51C1F" w14:textId="77777777" w:rsidR="00AC3E5D" w:rsidRDefault="00AC3E5D" w:rsidP="001B79C4">
            <w:pPr>
              <w:pStyle w:val="ListParagraph"/>
              <w:spacing w:after="0" w:line="240" w:lineRule="auto"/>
              <w:ind w:left="0"/>
              <w:rPr>
                <w:rFonts w:eastAsia="Calibri" w:cs="Times New Roman"/>
              </w:rPr>
            </w:pPr>
            <w:r>
              <w:rPr>
                <w:rFonts w:eastAsia="Calibri" w:cs="Times New Roman"/>
              </w:rPr>
              <w:t xml:space="preserve">Lỗi khi thực hiện </w:t>
            </w:r>
            <w:r w:rsidRPr="00170EAA">
              <w:rPr>
                <w:rFonts w:eastAsia="Calibri" w:cs="Times New Roman"/>
              </w:rPr>
              <w:t>Deserialize</w:t>
            </w:r>
            <w:r>
              <w:rPr>
                <w:rFonts w:eastAsia="Calibri" w:cs="Times New Roman"/>
              </w:rPr>
              <w:t xml:space="preserve"> chuỗi hóa đơn đầu vào</w:t>
            </w:r>
          </w:p>
        </w:tc>
        <w:tc>
          <w:tcPr>
            <w:tcW w:w="2515" w:type="dxa"/>
            <w:tcBorders>
              <w:top w:val="single" w:sz="4" w:space="0" w:color="2E74B5"/>
              <w:left w:val="single" w:sz="4" w:space="0" w:color="2E74B5"/>
              <w:bottom w:val="single" w:sz="4" w:space="0" w:color="2E74B5"/>
              <w:right w:val="single" w:sz="4" w:space="0" w:color="2E74B5"/>
            </w:tcBorders>
          </w:tcPr>
          <w:p w14:paraId="44449BD1" w14:textId="77777777" w:rsidR="00AC3E5D" w:rsidRPr="009372AD" w:rsidRDefault="00AC3E5D" w:rsidP="001B79C4">
            <w:pPr>
              <w:jc w:val="both"/>
              <w:rPr>
                <w:rFonts w:cs="Times New Roman"/>
                <w:szCs w:val="24"/>
              </w:rPr>
            </w:pPr>
          </w:p>
        </w:tc>
      </w:tr>
      <w:tr w:rsidR="00AC3E5D" w:rsidRPr="00660ABB" w14:paraId="29889E26"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C5AB497"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w:t>
            </w:r>
            <w:r>
              <w:rPr>
                <w:rFonts w:eastAsia="Calibri" w:cs="Times New Roman"/>
                <w:szCs w:val="24"/>
              </w:rPr>
              <w:t>1</w:t>
            </w:r>
            <w:r w:rsidRPr="009372AD">
              <w:rPr>
                <w:rFonts w:eastAsia="Calibri" w:cs="Times New Roman"/>
                <w:szCs w:val="24"/>
              </w:rPr>
              <w:t>9</w:t>
            </w:r>
          </w:p>
          <w:p w14:paraId="6ECEF9BE"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54FD5A7" w14:textId="77777777" w:rsidR="00AC3E5D" w:rsidRDefault="00AC3E5D" w:rsidP="001B79C4">
            <w:pPr>
              <w:pStyle w:val="ListParagraph"/>
              <w:spacing w:after="0" w:line="240" w:lineRule="auto"/>
              <w:ind w:left="0"/>
              <w:rPr>
                <w:rFonts w:eastAsia="Calibri" w:cs="Times New Roman"/>
              </w:rPr>
            </w:pPr>
            <w:r>
              <w:rPr>
                <w:rFonts w:eastAsia="Calibri" w:cs="Times New Roman"/>
              </w:rPr>
              <w:t>Pattern truyền vào không giống với hóa đơn cần điều chỉnh</w:t>
            </w:r>
          </w:p>
        </w:tc>
        <w:tc>
          <w:tcPr>
            <w:tcW w:w="2515" w:type="dxa"/>
            <w:tcBorders>
              <w:top w:val="single" w:sz="4" w:space="0" w:color="2E74B5"/>
              <w:left w:val="single" w:sz="4" w:space="0" w:color="2E74B5"/>
              <w:bottom w:val="single" w:sz="4" w:space="0" w:color="2E74B5"/>
              <w:right w:val="single" w:sz="4" w:space="0" w:color="2E74B5"/>
            </w:tcBorders>
          </w:tcPr>
          <w:p w14:paraId="32C4233D" w14:textId="77777777" w:rsidR="00AC3E5D" w:rsidRPr="009372AD" w:rsidRDefault="00AC3E5D" w:rsidP="001B79C4">
            <w:pPr>
              <w:jc w:val="both"/>
              <w:rPr>
                <w:rFonts w:cs="Times New Roman"/>
                <w:szCs w:val="24"/>
              </w:rPr>
            </w:pPr>
          </w:p>
        </w:tc>
      </w:tr>
      <w:tr w:rsidR="00AC3E5D" w:rsidRPr="00660ABB" w14:paraId="7A01CF89"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927DA1D"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ERR:20</w:t>
            </w:r>
          </w:p>
          <w:p w14:paraId="08E7813A"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45536C2"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44227C27" w14:textId="77777777" w:rsidR="00AC3E5D" w:rsidRPr="009372AD" w:rsidRDefault="00AC3E5D" w:rsidP="001B79C4">
            <w:pPr>
              <w:jc w:val="both"/>
              <w:rPr>
                <w:rFonts w:cs="Times New Roman"/>
                <w:szCs w:val="24"/>
              </w:rPr>
            </w:pPr>
          </w:p>
        </w:tc>
      </w:tr>
      <w:tr w:rsidR="00AC3E5D" w:rsidRPr="00660ABB" w14:paraId="6F7818AC"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283C623" w14:textId="77777777" w:rsidR="00AC3E5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45500DD" w14:textId="77777777" w:rsidR="00AC3E5D" w:rsidRPr="002A5863" w:rsidRDefault="00AC3E5D" w:rsidP="001B79C4">
            <w:pPr>
              <w:pStyle w:val="ListParagraph"/>
              <w:spacing w:after="0" w:line="240" w:lineRule="auto"/>
              <w:ind w:left="0"/>
            </w:pPr>
            <w:r>
              <w:t>Trùng Fkey truyền vào</w:t>
            </w:r>
          </w:p>
        </w:tc>
        <w:tc>
          <w:tcPr>
            <w:tcW w:w="2515" w:type="dxa"/>
            <w:tcBorders>
              <w:top w:val="single" w:sz="4" w:space="0" w:color="2E74B5"/>
              <w:left w:val="single" w:sz="4" w:space="0" w:color="2E74B5"/>
              <w:bottom w:val="single" w:sz="4" w:space="0" w:color="2E74B5"/>
              <w:right w:val="single" w:sz="4" w:space="0" w:color="2E74B5"/>
            </w:tcBorders>
          </w:tcPr>
          <w:p w14:paraId="4C0ED116" w14:textId="77777777" w:rsidR="00AC3E5D" w:rsidRPr="009372AD" w:rsidRDefault="00AC3E5D" w:rsidP="001B79C4">
            <w:pPr>
              <w:jc w:val="both"/>
              <w:rPr>
                <w:rFonts w:cs="Times New Roman"/>
                <w:szCs w:val="24"/>
              </w:rPr>
            </w:pPr>
          </w:p>
        </w:tc>
      </w:tr>
      <w:tr w:rsidR="00AC3E5D" w:rsidRPr="00660ABB" w14:paraId="3313E03F"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D577CF6" w14:textId="77777777" w:rsidR="00AC3E5D" w:rsidRPr="00DD2715" w:rsidRDefault="00AC3E5D" w:rsidP="001B79C4">
            <w:pPr>
              <w:autoSpaceDE w:val="0"/>
              <w:autoSpaceDN w:val="0"/>
              <w:adjustRightInd w:val="0"/>
              <w:jc w:val="both"/>
              <w:rPr>
                <w:rFonts w:cs="Times New Roman"/>
                <w:szCs w:val="24"/>
              </w:rPr>
            </w:pPr>
            <w:r>
              <w:rPr>
                <w:rFonts w:cs="Times New Roman"/>
                <w:szCs w:val="24"/>
              </w:rPr>
              <w:t>ERR:29</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061DA95" w14:textId="77777777" w:rsidR="00AC3E5D" w:rsidRDefault="00AC3E5D" w:rsidP="001B79C4">
            <w:pPr>
              <w:pStyle w:val="ListParagraph"/>
              <w:ind w:left="0"/>
              <w:jc w:val="both"/>
              <w:rPr>
                <w:rFonts w:cs="Times New Roman"/>
              </w:rPr>
            </w:pPr>
            <w:r>
              <w:rPr>
                <w:rFonts w:cs="Times New Roman"/>
              </w:rPr>
              <w:t>Lỗi chứng thư hết hạn</w:t>
            </w:r>
          </w:p>
        </w:tc>
        <w:tc>
          <w:tcPr>
            <w:tcW w:w="2515" w:type="dxa"/>
            <w:tcBorders>
              <w:top w:val="single" w:sz="4" w:space="0" w:color="2E74B5"/>
              <w:left w:val="single" w:sz="4" w:space="0" w:color="2E74B5"/>
              <w:bottom w:val="single" w:sz="4" w:space="0" w:color="2E74B5"/>
              <w:right w:val="single" w:sz="4" w:space="0" w:color="2E74B5"/>
            </w:tcBorders>
          </w:tcPr>
          <w:p w14:paraId="550B71A6" w14:textId="77777777" w:rsidR="00AC3E5D" w:rsidRPr="009372AD" w:rsidRDefault="00AC3E5D" w:rsidP="001B79C4">
            <w:pPr>
              <w:jc w:val="both"/>
              <w:rPr>
                <w:rFonts w:cs="Times New Roman"/>
                <w:szCs w:val="24"/>
              </w:rPr>
            </w:pPr>
          </w:p>
        </w:tc>
      </w:tr>
      <w:tr w:rsidR="00AC3E5D" w:rsidRPr="00660ABB" w14:paraId="64339B84"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C8E9CCB" w14:textId="77777777" w:rsidR="00AC3E5D" w:rsidRPr="00DD2715" w:rsidRDefault="00AC3E5D" w:rsidP="001B79C4">
            <w:pPr>
              <w:autoSpaceDE w:val="0"/>
              <w:autoSpaceDN w:val="0"/>
              <w:adjustRightInd w:val="0"/>
              <w:jc w:val="both"/>
              <w:rPr>
                <w:rFonts w:cs="Times New Roman"/>
                <w:szCs w:val="24"/>
              </w:rPr>
            </w:pPr>
            <w:r>
              <w:rPr>
                <w:rFonts w:cs="Times New Roman"/>
                <w:szCs w:val="24"/>
              </w:rPr>
              <w:t>ERR:30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621CB4C" w14:textId="77777777" w:rsidR="00AC3E5D" w:rsidRPr="00517DC0" w:rsidRDefault="00AC3E5D" w:rsidP="001B79C4">
            <w:pPr>
              <w:pStyle w:val="ListParagraph"/>
              <w:ind w:left="0"/>
              <w:jc w:val="both"/>
              <w:rPr>
                <w:rFonts w:cs="Times New Roman"/>
                <w:szCs w:val="24"/>
              </w:rPr>
            </w:pPr>
            <w:r w:rsidRPr="00517DC0">
              <w:rPr>
                <w:rFonts w:cs="Times New Roman"/>
                <w:szCs w:val="24"/>
              </w:rPr>
              <w:t>Danh sách hóa đơn tồn tại ngày hóa đơn nhỏ hơn ngày hóa đơn đã phát hành</w:t>
            </w:r>
          </w:p>
        </w:tc>
        <w:tc>
          <w:tcPr>
            <w:tcW w:w="2515" w:type="dxa"/>
            <w:tcBorders>
              <w:top w:val="single" w:sz="4" w:space="0" w:color="2E74B5"/>
              <w:left w:val="single" w:sz="4" w:space="0" w:color="2E74B5"/>
              <w:bottom w:val="single" w:sz="4" w:space="0" w:color="2E74B5"/>
              <w:right w:val="single" w:sz="4" w:space="0" w:color="2E74B5"/>
            </w:tcBorders>
          </w:tcPr>
          <w:p w14:paraId="7980FB3F" w14:textId="77777777" w:rsidR="00AC3E5D" w:rsidRPr="009372AD" w:rsidRDefault="00AC3E5D" w:rsidP="001B79C4">
            <w:pPr>
              <w:jc w:val="both"/>
              <w:rPr>
                <w:rFonts w:cs="Times New Roman"/>
                <w:szCs w:val="24"/>
              </w:rPr>
            </w:pPr>
          </w:p>
        </w:tc>
      </w:tr>
      <w:tr w:rsidR="00AC3E5D" w:rsidRPr="00660ABB" w14:paraId="6C81CD40"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2AE20C11"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 pattern;serial;invNumber</w:t>
            </w:r>
          </w:p>
          <w:p w14:paraId="3CF5BE58"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(Ví dụ:</w:t>
            </w:r>
          </w:p>
          <w:p w14:paraId="3A940B76"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OK:01GTKT3/001;AA/12E;0000002)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C88915F"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OK </w:t>
            </w:r>
            <w:r w:rsidRPr="009372AD">
              <w:rPr>
                <w:rFonts w:eastAsia="Calibri" w:cs="Times New Roman"/>
                <w:szCs w:val="24"/>
              </w:rPr>
              <w:sym w:font="Wingdings" w:char="F0E0"/>
            </w:r>
            <w:r w:rsidRPr="009372AD">
              <w:rPr>
                <w:rFonts w:eastAsia="Calibri" w:cs="Times New Roman"/>
                <w:szCs w:val="24"/>
              </w:rPr>
              <w:t xml:space="preserve"> đã phát hành hóa đơn </w:t>
            </w:r>
            <w:r>
              <w:rPr>
                <w:rFonts w:eastAsia="Calibri" w:cs="Times New Roman"/>
                <w:szCs w:val="24"/>
              </w:rPr>
              <w:t>thay thế</w:t>
            </w:r>
          </w:p>
          <w:p w14:paraId="7E3DCBBD"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Patter</w:t>
            </w:r>
            <w:r w:rsidRPr="009372AD">
              <w:rPr>
                <w:rFonts w:eastAsia="Calibri" w:cs="Times New Roman"/>
                <w:szCs w:val="24"/>
              </w:rPr>
              <w:sym w:font="Wingdings" w:char="F0E0"/>
            </w:r>
            <w:r w:rsidRPr="009372AD">
              <w:rPr>
                <w:rFonts w:eastAsia="Calibri" w:cs="Times New Roman"/>
                <w:szCs w:val="24"/>
              </w:rPr>
              <w:t xml:space="preserve"> Mẫu số của hóa đơn </w:t>
            </w:r>
            <w:r>
              <w:rPr>
                <w:rFonts w:eastAsia="Calibri" w:cs="Times New Roman"/>
                <w:szCs w:val="24"/>
              </w:rPr>
              <w:t>thay thế</w:t>
            </w:r>
            <w:r w:rsidRPr="009372AD">
              <w:rPr>
                <w:rFonts w:eastAsia="Calibri" w:cs="Times New Roman"/>
                <w:szCs w:val="24"/>
              </w:rPr>
              <w:t xml:space="preserve"> </w:t>
            </w:r>
          </w:p>
          <w:p w14:paraId="23BE16E2"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Serial </w:t>
            </w:r>
            <w:r w:rsidRPr="009372AD">
              <w:rPr>
                <w:rFonts w:eastAsia="Calibri" w:cs="Times New Roman"/>
                <w:szCs w:val="24"/>
              </w:rPr>
              <w:sym w:font="Wingdings" w:char="F0E0"/>
            </w:r>
            <w:r w:rsidRPr="009372AD">
              <w:rPr>
                <w:rFonts w:eastAsia="Calibri" w:cs="Times New Roman"/>
                <w:szCs w:val="24"/>
              </w:rPr>
              <w:t xml:space="preserve"> serial của hóa đơn </w:t>
            </w:r>
            <w:r>
              <w:rPr>
                <w:rFonts w:eastAsia="Calibri" w:cs="Times New Roman"/>
                <w:szCs w:val="24"/>
              </w:rPr>
              <w:t>thay thế</w:t>
            </w:r>
            <w:r w:rsidRPr="009372AD">
              <w:rPr>
                <w:rFonts w:eastAsia="Calibri" w:cs="Times New Roman"/>
                <w:szCs w:val="24"/>
              </w:rPr>
              <w:t xml:space="preserve"> </w:t>
            </w:r>
          </w:p>
          <w:p w14:paraId="4E80B471"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invNumber: số hóa đơn </w:t>
            </w:r>
            <w:r>
              <w:rPr>
                <w:rFonts w:eastAsia="Calibri" w:cs="Times New Roman"/>
                <w:szCs w:val="24"/>
              </w:rPr>
              <w:t>thay thế</w:t>
            </w:r>
            <w:r w:rsidRPr="009372AD">
              <w:rPr>
                <w:rFonts w:eastAsia="Calibri" w:cs="Times New Roman"/>
                <w:szCs w:val="24"/>
              </w:rPr>
              <w:t xml:space="preserve"> </w:t>
            </w:r>
          </w:p>
          <w:p w14:paraId="3A9732CF" w14:textId="77777777" w:rsidR="00AC3E5D" w:rsidRPr="009372AD" w:rsidRDefault="00AC3E5D" w:rsidP="001B79C4">
            <w:pPr>
              <w:pStyle w:val="ListParagraph"/>
              <w:spacing w:after="0" w:line="240" w:lineRule="auto"/>
              <w:rPr>
                <w:rFonts w:eastAsia="Calibri" w:cs="Times New Roman"/>
                <w:szCs w:val="24"/>
              </w:rPr>
            </w:pPr>
          </w:p>
        </w:tc>
        <w:tc>
          <w:tcPr>
            <w:tcW w:w="2515" w:type="dxa"/>
            <w:tcBorders>
              <w:top w:val="single" w:sz="4" w:space="0" w:color="2E74B5"/>
              <w:left w:val="single" w:sz="4" w:space="0" w:color="2E74B5"/>
              <w:bottom w:val="single" w:sz="4" w:space="0" w:color="2E74B5"/>
              <w:right w:val="single" w:sz="4" w:space="0" w:color="2E74B5"/>
            </w:tcBorders>
          </w:tcPr>
          <w:p w14:paraId="55850E48" w14:textId="77777777" w:rsidR="00AC3E5D" w:rsidRPr="009372AD" w:rsidRDefault="00AC3E5D" w:rsidP="001B79C4">
            <w:pPr>
              <w:jc w:val="both"/>
              <w:rPr>
                <w:rFonts w:cs="Times New Roman"/>
                <w:szCs w:val="24"/>
              </w:rPr>
            </w:pPr>
          </w:p>
        </w:tc>
      </w:tr>
    </w:tbl>
    <w:p w14:paraId="4AABFC12" w14:textId="77777777" w:rsidR="00AC3E5D" w:rsidRDefault="00AC3E5D" w:rsidP="00AC3E5D">
      <w:pPr>
        <w:spacing w:after="0" w:line="360" w:lineRule="auto"/>
        <w:jc w:val="both"/>
        <w:rPr>
          <w:rFonts w:eastAsia="Calibri" w:cs="Times New Roman"/>
          <w:b/>
          <w:szCs w:val="24"/>
          <w:u w:val="single"/>
        </w:rPr>
      </w:pPr>
    </w:p>
    <w:p w14:paraId="42F22710" w14:textId="77777777" w:rsidR="00AC3E5D" w:rsidRDefault="00AC3E5D" w:rsidP="00AC3E5D">
      <w:pPr>
        <w:rPr>
          <w:b/>
          <w:u w:val="single"/>
        </w:rPr>
      </w:pPr>
      <w:r w:rsidRPr="000A4319">
        <w:rPr>
          <w:b/>
          <w:u w:val="single"/>
        </w:rPr>
        <w:t xml:space="preserve">Cấu trúc của </w:t>
      </w:r>
      <w:r>
        <w:rPr>
          <w:b/>
          <w:u w:val="single"/>
        </w:rPr>
        <w:t>xmlInv</w:t>
      </w:r>
      <w:r w:rsidRPr="000A4319">
        <w:rPr>
          <w:b/>
          <w:u w:val="single"/>
        </w:rPr>
        <w:t xml:space="preserve">Data (các trường </w:t>
      </w:r>
      <w:r w:rsidRPr="000A4319">
        <w:rPr>
          <w:b/>
          <w:color w:val="FF0000"/>
          <w:u w:val="single"/>
        </w:rPr>
        <w:t>*</w:t>
      </w:r>
      <w:r w:rsidRPr="000A4319">
        <w:rPr>
          <w:b/>
          <w:u w:val="single"/>
        </w:rPr>
        <w:t xml:space="preserve"> là bắt buộc):</w:t>
      </w:r>
    </w:p>
    <w:p w14:paraId="5ED1799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ThayTheHD</w:t>
      </w:r>
      <w:r>
        <w:rPr>
          <w:rFonts w:ascii="Consolas" w:hAnsi="Consolas" w:cs="Consolas"/>
          <w:color w:val="0000FF"/>
          <w:sz w:val="19"/>
          <w:szCs w:val="19"/>
        </w:rPr>
        <w:t>&gt;</w:t>
      </w:r>
    </w:p>
    <w:p w14:paraId="2531609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color w:val="000000"/>
          <w:sz w:val="19"/>
          <w:szCs w:val="19"/>
        </w:rPr>
        <w:t>Fkey của hóa đơn *</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7253E53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178E213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MHSo</w:t>
      </w:r>
      <w:r>
        <w:rPr>
          <w:rFonts w:ascii="Consolas" w:hAnsi="Consolas" w:cs="Consolas"/>
          <w:color w:val="0000FF"/>
          <w:sz w:val="19"/>
          <w:szCs w:val="19"/>
        </w:rPr>
        <w:t>&gt;</w:t>
      </w:r>
      <w:r>
        <w:rPr>
          <w:rFonts w:ascii="Consolas" w:hAnsi="Consolas" w:cs="Consolas"/>
          <w:color w:val="000000"/>
          <w:sz w:val="19"/>
          <w:szCs w:val="19"/>
        </w:rPr>
        <w:t>Mã hồ sơ</w:t>
      </w:r>
      <w:r>
        <w:rPr>
          <w:rFonts w:ascii="Consolas" w:hAnsi="Consolas" w:cs="Consolas"/>
          <w:color w:val="0000FF"/>
          <w:sz w:val="19"/>
          <w:szCs w:val="19"/>
        </w:rPr>
        <w:t>&lt;/</w:t>
      </w:r>
      <w:r>
        <w:rPr>
          <w:rFonts w:ascii="Consolas" w:hAnsi="Consolas" w:cs="Consolas"/>
          <w:color w:val="A31515"/>
          <w:sz w:val="19"/>
          <w:szCs w:val="19"/>
        </w:rPr>
        <w:t>MHSo</w:t>
      </w:r>
      <w:r>
        <w:rPr>
          <w:rFonts w:ascii="Consolas" w:hAnsi="Consolas" w:cs="Consolas"/>
          <w:color w:val="0000FF"/>
          <w:sz w:val="19"/>
          <w:szCs w:val="19"/>
        </w:rPr>
        <w:t>&gt;</w:t>
      </w:r>
    </w:p>
    <w:p w14:paraId="429CFC8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SBKe</w:t>
      </w:r>
      <w:r>
        <w:rPr>
          <w:rFonts w:ascii="Consolas" w:hAnsi="Consolas" w:cs="Consolas"/>
          <w:color w:val="0000FF"/>
          <w:sz w:val="19"/>
          <w:szCs w:val="19"/>
        </w:rPr>
        <w:t>&gt;</w:t>
      </w:r>
      <w:r>
        <w:rPr>
          <w:rFonts w:ascii="Consolas" w:hAnsi="Consolas" w:cs="Consolas"/>
          <w:color w:val="000000"/>
          <w:sz w:val="19"/>
          <w:szCs w:val="19"/>
        </w:rPr>
        <w:t>Số bảng kê (Số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SBKe</w:t>
      </w:r>
      <w:r>
        <w:rPr>
          <w:rFonts w:ascii="Consolas" w:hAnsi="Consolas" w:cs="Consolas"/>
          <w:color w:val="0000FF"/>
          <w:sz w:val="19"/>
          <w:szCs w:val="19"/>
        </w:rPr>
        <w:t>&gt;</w:t>
      </w:r>
    </w:p>
    <w:p w14:paraId="1B9137D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NBKe</w:t>
      </w:r>
      <w:r>
        <w:rPr>
          <w:rFonts w:ascii="Consolas" w:hAnsi="Consolas" w:cs="Consolas"/>
          <w:color w:val="0000FF"/>
          <w:sz w:val="19"/>
          <w:szCs w:val="19"/>
        </w:rPr>
        <w:t>&gt;</w:t>
      </w:r>
      <w:r>
        <w:rPr>
          <w:rFonts w:ascii="Consolas" w:hAnsi="Consolas" w:cs="Consolas"/>
          <w:color w:val="000000"/>
          <w:sz w:val="19"/>
          <w:szCs w:val="19"/>
        </w:rPr>
        <w:t>Ngày bảng kê (Ngày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NBKe</w:t>
      </w:r>
      <w:r>
        <w:rPr>
          <w:rFonts w:ascii="Consolas" w:hAnsi="Consolas" w:cs="Consolas"/>
          <w:color w:val="0000FF"/>
          <w:sz w:val="19"/>
          <w:szCs w:val="19"/>
        </w:rPr>
        <w:t>&gt;</w:t>
      </w:r>
    </w:p>
    <w:p w14:paraId="2D18EB2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DVTTe</w:t>
      </w:r>
      <w:r>
        <w:rPr>
          <w:rFonts w:ascii="Consolas" w:hAnsi="Consolas" w:cs="Consolas"/>
          <w:color w:val="0000FF"/>
          <w:sz w:val="19"/>
          <w:szCs w:val="19"/>
        </w:rPr>
        <w:t>&gt;</w:t>
      </w:r>
      <w:r>
        <w:rPr>
          <w:rFonts w:ascii="Consolas" w:hAnsi="Consolas" w:cs="Consolas"/>
          <w:color w:val="000000"/>
          <w:sz w:val="19"/>
          <w:szCs w:val="19"/>
        </w:rPr>
        <w:t>Đơn vị tiền tệ *</w:t>
      </w:r>
      <w:r>
        <w:rPr>
          <w:rFonts w:ascii="Consolas" w:hAnsi="Consolas" w:cs="Consolas"/>
          <w:color w:val="0000FF"/>
          <w:sz w:val="19"/>
          <w:szCs w:val="19"/>
        </w:rPr>
        <w:t>&lt;/</w:t>
      </w:r>
      <w:r>
        <w:rPr>
          <w:rFonts w:ascii="Consolas" w:hAnsi="Consolas" w:cs="Consolas"/>
          <w:color w:val="A31515"/>
          <w:sz w:val="19"/>
          <w:szCs w:val="19"/>
        </w:rPr>
        <w:t>DVTTe</w:t>
      </w:r>
      <w:r>
        <w:rPr>
          <w:rFonts w:ascii="Consolas" w:hAnsi="Consolas" w:cs="Consolas"/>
          <w:color w:val="0000FF"/>
          <w:sz w:val="19"/>
          <w:szCs w:val="19"/>
        </w:rPr>
        <w:t>&gt;</w:t>
      </w:r>
    </w:p>
    <w:p w14:paraId="3003320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TGia</w:t>
      </w:r>
      <w:r>
        <w:rPr>
          <w:rFonts w:ascii="Consolas" w:hAnsi="Consolas" w:cs="Consolas"/>
          <w:color w:val="0000FF"/>
          <w:sz w:val="19"/>
          <w:szCs w:val="19"/>
        </w:rPr>
        <w:t>&gt;</w:t>
      </w:r>
      <w:r>
        <w:rPr>
          <w:rFonts w:ascii="Consolas" w:hAnsi="Consolas" w:cs="Consolas"/>
          <w:color w:val="000000"/>
          <w:sz w:val="19"/>
          <w:szCs w:val="19"/>
        </w:rPr>
        <w:t>Tỷ giá (Bắt buộc (Trừ trường hợp Đơn vị tiền tệ là VND))</w:t>
      </w:r>
      <w:r>
        <w:rPr>
          <w:rFonts w:ascii="Consolas" w:hAnsi="Consolas" w:cs="Consolas"/>
          <w:color w:val="0000FF"/>
          <w:sz w:val="19"/>
          <w:szCs w:val="19"/>
        </w:rPr>
        <w:t>&lt;/</w:t>
      </w:r>
      <w:r>
        <w:rPr>
          <w:rFonts w:ascii="Consolas" w:hAnsi="Consolas" w:cs="Consolas"/>
          <w:color w:val="A31515"/>
          <w:sz w:val="19"/>
          <w:szCs w:val="19"/>
        </w:rPr>
        <w:t>TGia</w:t>
      </w:r>
      <w:r>
        <w:rPr>
          <w:rFonts w:ascii="Consolas" w:hAnsi="Consolas" w:cs="Consolas"/>
          <w:color w:val="0000FF"/>
          <w:sz w:val="19"/>
          <w:szCs w:val="19"/>
        </w:rPr>
        <w:t>&gt;</w:t>
      </w:r>
    </w:p>
    <w:p w14:paraId="05A2389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HTTToan</w:t>
      </w:r>
      <w:r>
        <w:rPr>
          <w:rFonts w:ascii="Consolas" w:hAnsi="Consolas" w:cs="Consolas"/>
          <w:color w:val="0000FF"/>
          <w:sz w:val="19"/>
          <w:szCs w:val="19"/>
        </w:rPr>
        <w:t>&gt;</w:t>
      </w:r>
      <w:r>
        <w:rPr>
          <w:rFonts w:ascii="Consolas" w:hAnsi="Consolas" w:cs="Consolas"/>
          <w:color w:val="000000"/>
          <w:sz w:val="19"/>
          <w:szCs w:val="19"/>
        </w:rPr>
        <w:t xml:space="preserve">Hình thức thanh toán </w:t>
      </w:r>
      <w:r>
        <w:rPr>
          <w:rFonts w:ascii="Consolas" w:hAnsi="Consolas" w:cs="Consolas"/>
          <w:color w:val="0000FF"/>
          <w:sz w:val="19"/>
          <w:szCs w:val="19"/>
        </w:rPr>
        <w:t>&lt;/</w:t>
      </w:r>
      <w:r>
        <w:rPr>
          <w:rFonts w:ascii="Consolas" w:hAnsi="Consolas" w:cs="Consolas"/>
          <w:color w:val="A31515"/>
          <w:sz w:val="19"/>
          <w:szCs w:val="19"/>
        </w:rPr>
        <w:t>HTTToan</w:t>
      </w:r>
      <w:r>
        <w:rPr>
          <w:rFonts w:ascii="Consolas" w:hAnsi="Consolas" w:cs="Consolas"/>
          <w:color w:val="0000FF"/>
          <w:sz w:val="19"/>
          <w:szCs w:val="19"/>
        </w:rPr>
        <w:t>&gt;</w:t>
      </w:r>
    </w:p>
    <w:p w14:paraId="3B61C5B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30EB7EB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NDHDon</w:t>
      </w:r>
      <w:r>
        <w:rPr>
          <w:rFonts w:ascii="Consolas" w:hAnsi="Consolas" w:cs="Consolas"/>
          <w:color w:val="0000FF"/>
          <w:sz w:val="19"/>
          <w:szCs w:val="19"/>
        </w:rPr>
        <w:t>&gt;</w:t>
      </w:r>
    </w:p>
    <w:p w14:paraId="5568D58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NBan</w:t>
      </w:r>
      <w:r>
        <w:rPr>
          <w:rFonts w:ascii="Consolas" w:hAnsi="Consolas" w:cs="Consolas"/>
          <w:color w:val="0000FF"/>
          <w:sz w:val="19"/>
          <w:szCs w:val="19"/>
        </w:rPr>
        <w:t>&gt;</w:t>
      </w:r>
    </w:p>
    <w:p w14:paraId="31D5360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 xml:space="preserve">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5B85652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 xml:space="preserve">Mã số thuế </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278784F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 xml:space="preserve">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150560E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0A63885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27712B5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3B98B75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6CBE85C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Fax</w:t>
      </w:r>
      <w:r>
        <w:rPr>
          <w:rFonts w:ascii="Consolas" w:hAnsi="Consolas" w:cs="Consolas"/>
          <w:color w:val="0000FF"/>
          <w:sz w:val="19"/>
          <w:szCs w:val="19"/>
        </w:rPr>
        <w:t>&gt;</w:t>
      </w:r>
      <w:r>
        <w:rPr>
          <w:rFonts w:ascii="Consolas" w:hAnsi="Consolas" w:cs="Consolas"/>
          <w:color w:val="000000"/>
          <w:sz w:val="19"/>
          <w:szCs w:val="19"/>
        </w:rPr>
        <w:t>Fax</w:t>
      </w:r>
      <w:r>
        <w:rPr>
          <w:rFonts w:ascii="Consolas" w:hAnsi="Consolas" w:cs="Consolas"/>
          <w:color w:val="0000FF"/>
          <w:sz w:val="19"/>
          <w:szCs w:val="19"/>
        </w:rPr>
        <w:t>&lt;/</w:t>
      </w:r>
      <w:r>
        <w:rPr>
          <w:rFonts w:ascii="Consolas" w:hAnsi="Consolas" w:cs="Consolas"/>
          <w:color w:val="A31515"/>
          <w:sz w:val="19"/>
          <w:szCs w:val="19"/>
        </w:rPr>
        <w:t>Fax</w:t>
      </w:r>
      <w:r>
        <w:rPr>
          <w:rFonts w:ascii="Consolas" w:hAnsi="Consolas" w:cs="Consolas"/>
          <w:color w:val="0000FF"/>
          <w:sz w:val="19"/>
          <w:szCs w:val="19"/>
        </w:rPr>
        <w:t>&gt;</w:t>
      </w:r>
    </w:p>
    <w:p w14:paraId="641F293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LDDNBo</w:t>
      </w:r>
      <w:r>
        <w:rPr>
          <w:rFonts w:ascii="Consolas" w:hAnsi="Consolas" w:cs="Consolas"/>
          <w:color w:val="0000FF"/>
          <w:sz w:val="19"/>
          <w:szCs w:val="19"/>
        </w:rPr>
        <w:t>&gt;</w:t>
      </w:r>
      <w:r>
        <w:rPr>
          <w:rFonts w:ascii="Consolas" w:hAnsi="Consolas" w:cs="Consolas"/>
          <w:color w:val="000000"/>
          <w:sz w:val="19"/>
          <w:szCs w:val="19"/>
        </w:rPr>
        <w:t>Lệnh điều động nội bộ (Bắt buộc đối với phiếu xuất kho vận chuyển nội bộ)</w:t>
      </w:r>
      <w:r>
        <w:rPr>
          <w:rFonts w:ascii="Consolas" w:hAnsi="Consolas" w:cs="Consolas"/>
          <w:color w:val="0000FF"/>
          <w:sz w:val="19"/>
          <w:szCs w:val="19"/>
        </w:rPr>
        <w:t>&lt;/</w:t>
      </w:r>
      <w:r>
        <w:rPr>
          <w:rFonts w:ascii="Consolas" w:hAnsi="Consolas" w:cs="Consolas"/>
          <w:color w:val="A31515"/>
          <w:sz w:val="19"/>
          <w:szCs w:val="19"/>
        </w:rPr>
        <w:t>LDDNBo</w:t>
      </w:r>
      <w:r>
        <w:rPr>
          <w:rFonts w:ascii="Consolas" w:hAnsi="Consolas" w:cs="Consolas"/>
          <w:color w:val="0000FF"/>
          <w:sz w:val="19"/>
          <w:szCs w:val="19"/>
        </w:rPr>
        <w:t>&gt;</w:t>
      </w:r>
    </w:p>
    <w:p w14:paraId="1A7C070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HDSo</w:t>
      </w:r>
      <w:r>
        <w:rPr>
          <w:rFonts w:ascii="Consolas" w:hAnsi="Consolas" w:cs="Consolas"/>
          <w:color w:val="0000FF"/>
          <w:sz w:val="19"/>
          <w:szCs w:val="19"/>
        </w:rPr>
        <w:t>&gt;</w:t>
      </w:r>
      <w:r>
        <w:rPr>
          <w:rFonts w:ascii="Consolas" w:hAnsi="Consolas" w:cs="Consolas"/>
          <w:color w:val="000000"/>
          <w:sz w:val="19"/>
          <w:szCs w:val="19"/>
        </w:rPr>
        <w:t>Hợp đồng số (Hợp đồng vận chuyển) (phiếu xuất kho vận chuyển nội bộ)</w:t>
      </w:r>
      <w:r>
        <w:rPr>
          <w:rFonts w:ascii="Consolas" w:hAnsi="Consolas" w:cs="Consolas"/>
          <w:color w:val="0000FF"/>
          <w:sz w:val="19"/>
          <w:szCs w:val="19"/>
        </w:rPr>
        <w:t>&lt;/</w:t>
      </w:r>
      <w:r>
        <w:rPr>
          <w:rFonts w:ascii="Consolas" w:hAnsi="Consolas" w:cs="Consolas"/>
          <w:color w:val="A31515"/>
          <w:sz w:val="19"/>
          <w:szCs w:val="19"/>
        </w:rPr>
        <w:t>HDSo</w:t>
      </w:r>
      <w:r>
        <w:rPr>
          <w:rFonts w:ascii="Consolas" w:hAnsi="Consolas" w:cs="Consolas"/>
          <w:color w:val="0000FF"/>
          <w:sz w:val="19"/>
          <w:szCs w:val="19"/>
        </w:rPr>
        <w:t>&gt;</w:t>
      </w:r>
    </w:p>
    <w:p w14:paraId="23277E2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HVTNXHang</w:t>
      </w:r>
      <w:r>
        <w:rPr>
          <w:rFonts w:ascii="Consolas" w:hAnsi="Consolas" w:cs="Consolas"/>
          <w:color w:val="0000FF"/>
          <w:sz w:val="19"/>
          <w:szCs w:val="19"/>
        </w:rPr>
        <w:t>&gt;</w:t>
      </w:r>
      <w:r>
        <w:rPr>
          <w:rFonts w:ascii="Consolas" w:hAnsi="Consolas" w:cs="Consolas"/>
          <w:color w:val="000000"/>
          <w:sz w:val="19"/>
          <w:szCs w:val="19"/>
        </w:rPr>
        <w:t>Họ và tên người xuất hàng (phiếu xuất kho vận chuyển nội bộ)</w:t>
      </w:r>
      <w:r>
        <w:rPr>
          <w:rFonts w:ascii="Consolas" w:hAnsi="Consolas" w:cs="Consolas"/>
          <w:color w:val="0000FF"/>
          <w:sz w:val="19"/>
          <w:szCs w:val="19"/>
        </w:rPr>
        <w:t>&lt;/</w:t>
      </w:r>
      <w:r>
        <w:rPr>
          <w:rFonts w:ascii="Consolas" w:hAnsi="Consolas" w:cs="Consolas"/>
          <w:color w:val="A31515"/>
          <w:sz w:val="19"/>
          <w:szCs w:val="19"/>
        </w:rPr>
        <w:t>HVTNXHang</w:t>
      </w:r>
      <w:r>
        <w:rPr>
          <w:rFonts w:ascii="Consolas" w:hAnsi="Consolas" w:cs="Consolas"/>
          <w:color w:val="0000FF"/>
          <w:sz w:val="19"/>
          <w:szCs w:val="19"/>
        </w:rPr>
        <w:t>&gt;</w:t>
      </w:r>
    </w:p>
    <w:p w14:paraId="3D1F5E6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TNVChuyen</w:t>
      </w:r>
      <w:r>
        <w:rPr>
          <w:rFonts w:ascii="Consolas" w:hAnsi="Consolas" w:cs="Consolas"/>
          <w:color w:val="0000FF"/>
          <w:sz w:val="19"/>
          <w:szCs w:val="19"/>
        </w:rPr>
        <w:t>&gt;</w:t>
      </w:r>
      <w:r>
        <w:rPr>
          <w:rFonts w:ascii="Consolas" w:hAnsi="Consolas" w:cs="Consolas"/>
          <w:color w:val="000000"/>
          <w:sz w:val="19"/>
          <w:szCs w:val="19"/>
        </w:rPr>
        <w:t>Tên người vận chuyển (phiếu xuất kho)</w:t>
      </w:r>
      <w:r>
        <w:rPr>
          <w:rFonts w:ascii="Consolas" w:hAnsi="Consolas" w:cs="Consolas"/>
          <w:color w:val="0000FF"/>
          <w:sz w:val="19"/>
          <w:szCs w:val="19"/>
        </w:rPr>
        <w:t>&lt;/</w:t>
      </w:r>
      <w:r>
        <w:rPr>
          <w:rFonts w:ascii="Consolas" w:hAnsi="Consolas" w:cs="Consolas"/>
          <w:color w:val="A31515"/>
          <w:sz w:val="19"/>
          <w:szCs w:val="19"/>
        </w:rPr>
        <w:t>TNVChuyen</w:t>
      </w:r>
      <w:r>
        <w:rPr>
          <w:rFonts w:ascii="Consolas" w:hAnsi="Consolas" w:cs="Consolas"/>
          <w:color w:val="0000FF"/>
          <w:sz w:val="19"/>
          <w:szCs w:val="19"/>
        </w:rPr>
        <w:t>&gt;</w:t>
      </w:r>
    </w:p>
    <w:p w14:paraId="7774A2A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PTVChuyen</w:t>
      </w:r>
      <w:r>
        <w:rPr>
          <w:rFonts w:ascii="Consolas" w:hAnsi="Consolas" w:cs="Consolas"/>
          <w:color w:val="0000FF"/>
          <w:sz w:val="19"/>
          <w:szCs w:val="19"/>
        </w:rPr>
        <w:t>&gt;</w:t>
      </w:r>
      <w:r>
        <w:rPr>
          <w:rFonts w:ascii="Consolas" w:hAnsi="Consolas" w:cs="Consolas"/>
          <w:color w:val="000000"/>
          <w:sz w:val="19"/>
          <w:szCs w:val="19"/>
        </w:rPr>
        <w:t>Phương tiện vận chuyển (Bắt buộc đối với phiếu xuất kho)</w:t>
      </w:r>
      <w:r>
        <w:rPr>
          <w:rFonts w:ascii="Consolas" w:hAnsi="Consolas" w:cs="Consolas"/>
          <w:color w:val="0000FF"/>
          <w:sz w:val="19"/>
          <w:szCs w:val="19"/>
        </w:rPr>
        <w:t>&lt;/</w:t>
      </w:r>
      <w:r>
        <w:rPr>
          <w:rFonts w:ascii="Consolas" w:hAnsi="Consolas" w:cs="Consolas"/>
          <w:color w:val="A31515"/>
          <w:sz w:val="19"/>
          <w:szCs w:val="19"/>
        </w:rPr>
        <w:t>PTVChuyen</w:t>
      </w:r>
      <w:r>
        <w:rPr>
          <w:rFonts w:ascii="Consolas" w:hAnsi="Consolas" w:cs="Consolas"/>
          <w:color w:val="0000FF"/>
          <w:sz w:val="19"/>
          <w:szCs w:val="19"/>
        </w:rPr>
        <w:t>&gt;</w:t>
      </w:r>
    </w:p>
    <w:p w14:paraId="508FC9D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HDKTSo</w:t>
      </w:r>
      <w:r>
        <w:rPr>
          <w:rFonts w:ascii="Consolas" w:hAnsi="Consolas" w:cs="Consolas"/>
          <w:color w:val="0000FF"/>
          <w:sz w:val="19"/>
          <w:szCs w:val="19"/>
        </w:rPr>
        <w:t>&gt;</w:t>
      </w:r>
      <w:r>
        <w:rPr>
          <w:rFonts w:ascii="Consolas" w:hAnsi="Consolas" w:cs="Consolas"/>
          <w:color w:val="000000"/>
          <w:sz w:val="19"/>
          <w:szCs w:val="19"/>
        </w:rPr>
        <w:t>Hợp đồng kinh tế số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HDKTSo</w:t>
      </w:r>
      <w:r>
        <w:rPr>
          <w:rFonts w:ascii="Consolas" w:hAnsi="Consolas" w:cs="Consolas"/>
          <w:color w:val="0000FF"/>
          <w:sz w:val="19"/>
          <w:szCs w:val="19"/>
        </w:rPr>
        <w:t>&gt;</w:t>
      </w:r>
    </w:p>
    <w:p w14:paraId="373EFE5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HDKTNgay</w:t>
      </w:r>
      <w:r>
        <w:rPr>
          <w:rFonts w:ascii="Consolas" w:hAnsi="Consolas" w:cs="Consolas"/>
          <w:color w:val="0000FF"/>
          <w:sz w:val="19"/>
          <w:szCs w:val="19"/>
        </w:rPr>
        <w:t>&gt;</w:t>
      </w:r>
      <w:r>
        <w:rPr>
          <w:rFonts w:ascii="Consolas" w:hAnsi="Consolas" w:cs="Consolas"/>
          <w:color w:val="000000"/>
          <w:sz w:val="19"/>
          <w:szCs w:val="19"/>
        </w:rPr>
        <w:t>Hợp đồng kinh tế ngày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HDKTNgay</w:t>
      </w:r>
      <w:r>
        <w:rPr>
          <w:rFonts w:ascii="Consolas" w:hAnsi="Consolas" w:cs="Consolas"/>
          <w:color w:val="0000FF"/>
          <w:sz w:val="19"/>
          <w:szCs w:val="19"/>
        </w:rPr>
        <w:t>&gt;</w:t>
      </w:r>
    </w:p>
    <w:p w14:paraId="06B13E0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NBan</w:t>
      </w:r>
      <w:r>
        <w:rPr>
          <w:rFonts w:ascii="Consolas" w:hAnsi="Consolas" w:cs="Consolas"/>
          <w:color w:val="0000FF"/>
          <w:sz w:val="19"/>
          <w:szCs w:val="19"/>
        </w:rPr>
        <w:t>&gt;</w:t>
      </w:r>
    </w:p>
    <w:p w14:paraId="58A48EB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NMua</w:t>
      </w:r>
      <w:r>
        <w:rPr>
          <w:rFonts w:ascii="Consolas" w:hAnsi="Consolas" w:cs="Consolas"/>
          <w:color w:val="0000FF"/>
          <w:sz w:val="19"/>
          <w:szCs w:val="19"/>
        </w:rPr>
        <w:t>&gt;</w:t>
      </w:r>
    </w:p>
    <w:p w14:paraId="3C04FBD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263D773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Mã số thuế (Bắt buộc nếu có)</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1F1431B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64C4B33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MKHang</w:t>
      </w:r>
      <w:r>
        <w:rPr>
          <w:rFonts w:ascii="Consolas" w:hAnsi="Consolas" w:cs="Consolas"/>
          <w:color w:val="0000FF"/>
          <w:sz w:val="19"/>
          <w:szCs w:val="19"/>
        </w:rPr>
        <w:t>&gt;</w:t>
      </w:r>
      <w:r>
        <w:rPr>
          <w:rFonts w:ascii="Consolas" w:hAnsi="Consolas" w:cs="Consolas"/>
          <w:color w:val="000000"/>
          <w:sz w:val="19"/>
          <w:szCs w:val="19"/>
        </w:rPr>
        <w:t>Mã khách hàng</w:t>
      </w:r>
      <w:r>
        <w:rPr>
          <w:rFonts w:ascii="Consolas" w:hAnsi="Consolas" w:cs="Consolas"/>
          <w:color w:val="0000FF"/>
          <w:sz w:val="19"/>
          <w:szCs w:val="19"/>
        </w:rPr>
        <w:t>&lt;/</w:t>
      </w:r>
      <w:r>
        <w:rPr>
          <w:rFonts w:ascii="Consolas" w:hAnsi="Consolas" w:cs="Consolas"/>
          <w:color w:val="A31515"/>
          <w:sz w:val="19"/>
          <w:szCs w:val="19"/>
        </w:rPr>
        <w:t>MKHang</w:t>
      </w:r>
      <w:r>
        <w:rPr>
          <w:rFonts w:ascii="Consolas" w:hAnsi="Consolas" w:cs="Consolas"/>
          <w:color w:val="0000FF"/>
          <w:sz w:val="19"/>
          <w:szCs w:val="19"/>
        </w:rPr>
        <w:t>&gt;</w:t>
      </w:r>
    </w:p>
    <w:p w14:paraId="691C2E7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792FF4E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3FD43CE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HVTNMHang</w:t>
      </w:r>
      <w:r>
        <w:rPr>
          <w:rFonts w:ascii="Consolas" w:hAnsi="Consolas" w:cs="Consolas"/>
          <w:color w:val="0000FF"/>
          <w:sz w:val="19"/>
          <w:szCs w:val="19"/>
        </w:rPr>
        <w:t>&gt;</w:t>
      </w:r>
      <w:r>
        <w:rPr>
          <w:rFonts w:ascii="Consolas" w:hAnsi="Consolas" w:cs="Consolas"/>
          <w:color w:val="000000"/>
          <w:sz w:val="19"/>
          <w:szCs w:val="19"/>
        </w:rPr>
        <w:t>Họ và tên người mua hàng</w:t>
      </w:r>
      <w:r>
        <w:rPr>
          <w:rFonts w:ascii="Consolas" w:hAnsi="Consolas" w:cs="Consolas"/>
          <w:color w:val="0000FF"/>
          <w:sz w:val="19"/>
          <w:szCs w:val="19"/>
        </w:rPr>
        <w:t>&lt;/</w:t>
      </w:r>
      <w:r>
        <w:rPr>
          <w:rFonts w:ascii="Consolas" w:hAnsi="Consolas" w:cs="Consolas"/>
          <w:color w:val="A31515"/>
          <w:sz w:val="19"/>
          <w:szCs w:val="19"/>
        </w:rPr>
        <w:t>HVTNMHang</w:t>
      </w:r>
      <w:r>
        <w:rPr>
          <w:rFonts w:ascii="Consolas" w:hAnsi="Consolas" w:cs="Consolas"/>
          <w:color w:val="0000FF"/>
          <w:sz w:val="19"/>
          <w:szCs w:val="19"/>
        </w:rPr>
        <w:t>&gt;</w:t>
      </w:r>
    </w:p>
    <w:p w14:paraId="4C31603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1D458A0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0FCC28A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HVTNNHang</w:t>
      </w:r>
      <w:r>
        <w:rPr>
          <w:rFonts w:ascii="Consolas" w:hAnsi="Consolas" w:cs="Consolas"/>
          <w:color w:val="0000FF"/>
          <w:sz w:val="19"/>
          <w:szCs w:val="19"/>
        </w:rPr>
        <w:t>&gt;</w:t>
      </w:r>
      <w:r>
        <w:rPr>
          <w:rFonts w:ascii="Consolas" w:hAnsi="Consolas" w:cs="Consolas"/>
          <w:color w:val="000000"/>
          <w:sz w:val="19"/>
          <w:szCs w:val="19"/>
        </w:rPr>
        <w:t>Họ và tên người nhận hàng (phiếu xuất kho)</w:t>
      </w:r>
      <w:r>
        <w:rPr>
          <w:rFonts w:ascii="Consolas" w:hAnsi="Consolas" w:cs="Consolas"/>
          <w:color w:val="0000FF"/>
          <w:sz w:val="19"/>
          <w:szCs w:val="19"/>
        </w:rPr>
        <w:t>&lt;/</w:t>
      </w:r>
      <w:r>
        <w:rPr>
          <w:rFonts w:ascii="Consolas" w:hAnsi="Consolas" w:cs="Consolas"/>
          <w:color w:val="A31515"/>
          <w:sz w:val="19"/>
          <w:szCs w:val="19"/>
        </w:rPr>
        <w:t>HVTNNHang</w:t>
      </w:r>
      <w:r>
        <w:rPr>
          <w:rFonts w:ascii="Consolas" w:hAnsi="Consolas" w:cs="Consolas"/>
          <w:color w:val="0000FF"/>
          <w:sz w:val="19"/>
          <w:szCs w:val="19"/>
        </w:rPr>
        <w:t>&gt;</w:t>
      </w:r>
    </w:p>
    <w:p w14:paraId="26402B7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NMua</w:t>
      </w:r>
      <w:r>
        <w:rPr>
          <w:rFonts w:ascii="Consolas" w:hAnsi="Consolas" w:cs="Consolas"/>
          <w:color w:val="0000FF"/>
          <w:sz w:val="19"/>
          <w:szCs w:val="19"/>
        </w:rPr>
        <w:t>&gt;</w:t>
      </w:r>
    </w:p>
    <w:p w14:paraId="06CF5E4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DSHHDVu</w:t>
      </w:r>
      <w:r>
        <w:rPr>
          <w:rFonts w:ascii="Consolas" w:hAnsi="Consolas" w:cs="Consolas"/>
          <w:color w:val="0000FF"/>
          <w:sz w:val="19"/>
          <w:szCs w:val="19"/>
        </w:rPr>
        <w:t>&gt;</w:t>
      </w:r>
    </w:p>
    <w:p w14:paraId="5C61780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224780E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TChat</w:t>
      </w:r>
      <w:r>
        <w:rPr>
          <w:rFonts w:ascii="Consolas" w:hAnsi="Consolas" w:cs="Consolas"/>
          <w:color w:val="0000FF"/>
          <w:sz w:val="19"/>
          <w:szCs w:val="19"/>
        </w:rPr>
        <w:t>&gt;</w:t>
      </w:r>
      <w:r>
        <w:rPr>
          <w:rFonts w:ascii="Consolas" w:hAnsi="Consolas" w:cs="Consolas"/>
          <w:color w:val="000000"/>
          <w:sz w:val="19"/>
          <w:szCs w:val="19"/>
        </w:rPr>
        <w:t>Tính chất * (1-Hàng hóa, dịch vụ; 2-Khuyến mại; 3-Chiết khấu thương mại (trong trường hợp muốn thể hiện thông tin chiết khấu theo dòng); 4-Ghi chú/diễn giải)</w:t>
      </w:r>
      <w:r>
        <w:rPr>
          <w:rFonts w:ascii="Consolas" w:hAnsi="Consolas" w:cs="Consolas"/>
          <w:color w:val="0000FF"/>
          <w:sz w:val="19"/>
          <w:szCs w:val="19"/>
        </w:rPr>
        <w:t>&lt;/</w:t>
      </w:r>
      <w:r>
        <w:rPr>
          <w:rFonts w:ascii="Consolas" w:hAnsi="Consolas" w:cs="Consolas"/>
          <w:color w:val="A31515"/>
          <w:sz w:val="19"/>
          <w:szCs w:val="19"/>
        </w:rPr>
        <w:t>TChat</w:t>
      </w:r>
      <w:r>
        <w:rPr>
          <w:rFonts w:ascii="Consolas" w:hAnsi="Consolas" w:cs="Consolas"/>
          <w:color w:val="0000FF"/>
          <w:sz w:val="19"/>
          <w:szCs w:val="19"/>
        </w:rPr>
        <w:t>&gt;</w:t>
      </w:r>
    </w:p>
    <w:p w14:paraId="2C28491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STT</w:t>
      </w:r>
      <w:r>
        <w:rPr>
          <w:rFonts w:ascii="Consolas" w:hAnsi="Consolas" w:cs="Consolas"/>
          <w:color w:val="0000FF"/>
          <w:sz w:val="19"/>
          <w:szCs w:val="19"/>
        </w:rPr>
        <w:t>&gt;</w:t>
      </w:r>
      <w:r>
        <w:rPr>
          <w:rFonts w:ascii="Consolas" w:hAnsi="Consolas" w:cs="Consolas"/>
          <w:color w:val="000000"/>
          <w:sz w:val="19"/>
          <w:szCs w:val="19"/>
        </w:rPr>
        <w:t>Số thứ tự</w:t>
      </w:r>
      <w:r>
        <w:rPr>
          <w:rFonts w:ascii="Consolas" w:hAnsi="Consolas" w:cs="Consolas"/>
          <w:color w:val="0000FF"/>
          <w:sz w:val="19"/>
          <w:szCs w:val="19"/>
        </w:rPr>
        <w:t>&lt;/</w:t>
      </w:r>
      <w:r>
        <w:rPr>
          <w:rFonts w:ascii="Consolas" w:hAnsi="Consolas" w:cs="Consolas"/>
          <w:color w:val="A31515"/>
          <w:sz w:val="19"/>
          <w:szCs w:val="19"/>
        </w:rPr>
        <w:t>STT</w:t>
      </w:r>
      <w:r>
        <w:rPr>
          <w:rFonts w:ascii="Consolas" w:hAnsi="Consolas" w:cs="Consolas"/>
          <w:color w:val="0000FF"/>
          <w:sz w:val="19"/>
          <w:szCs w:val="19"/>
        </w:rPr>
        <w:t>&gt;</w:t>
      </w:r>
    </w:p>
    <w:p w14:paraId="20892C9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MHHDVu</w:t>
      </w:r>
      <w:r>
        <w:rPr>
          <w:rFonts w:ascii="Consolas" w:hAnsi="Consolas" w:cs="Consolas"/>
          <w:color w:val="0000FF"/>
          <w:sz w:val="19"/>
          <w:szCs w:val="19"/>
        </w:rPr>
        <w:t>&gt;</w:t>
      </w:r>
      <w:r>
        <w:rPr>
          <w:rFonts w:ascii="Consolas" w:hAnsi="Consolas" w:cs="Consolas"/>
          <w:color w:val="000000"/>
          <w:sz w:val="19"/>
          <w:szCs w:val="19"/>
        </w:rPr>
        <w:t>Mã hàng hóa, dịch vụ (Bắt buộc nếu có)</w:t>
      </w:r>
      <w:r>
        <w:rPr>
          <w:rFonts w:ascii="Consolas" w:hAnsi="Consolas" w:cs="Consolas"/>
          <w:color w:val="0000FF"/>
          <w:sz w:val="19"/>
          <w:szCs w:val="19"/>
        </w:rPr>
        <w:t>&lt;/</w:t>
      </w:r>
      <w:r>
        <w:rPr>
          <w:rFonts w:ascii="Consolas" w:hAnsi="Consolas" w:cs="Consolas"/>
          <w:color w:val="A31515"/>
          <w:sz w:val="19"/>
          <w:szCs w:val="19"/>
        </w:rPr>
        <w:t>MHHDVu</w:t>
      </w:r>
      <w:r>
        <w:rPr>
          <w:rFonts w:ascii="Consolas" w:hAnsi="Consolas" w:cs="Consolas"/>
          <w:color w:val="0000FF"/>
          <w:sz w:val="19"/>
          <w:szCs w:val="19"/>
        </w:rPr>
        <w:t>&gt;</w:t>
      </w:r>
    </w:p>
    <w:p w14:paraId="49811F0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THHDVu</w:t>
      </w:r>
      <w:r>
        <w:rPr>
          <w:rFonts w:ascii="Consolas" w:hAnsi="Consolas" w:cs="Consolas"/>
          <w:color w:val="0000FF"/>
          <w:sz w:val="19"/>
          <w:szCs w:val="19"/>
        </w:rPr>
        <w:t>&gt;</w:t>
      </w:r>
      <w:r>
        <w:rPr>
          <w:rFonts w:ascii="Consolas" w:hAnsi="Consolas" w:cs="Consolas"/>
          <w:color w:val="000000"/>
          <w:sz w:val="19"/>
          <w:szCs w:val="19"/>
        </w:rPr>
        <w:t>Tên hàng hóa, dịch vụ *</w:t>
      </w:r>
      <w:r>
        <w:rPr>
          <w:rFonts w:ascii="Consolas" w:hAnsi="Consolas" w:cs="Consolas"/>
          <w:color w:val="0000FF"/>
          <w:sz w:val="19"/>
          <w:szCs w:val="19"/>
        </w:rPr>
        <w:t>&lt;/</w:t>
      </w:r>
      <w:r>
        <w:rPr>
          <w:rFonts w:ascii="Consolas" w:hAnsi="Consolas" w:cs="Consolas"/>
          <w:color w:val="A31515"/>
          <w:sz w:val="19"/>
          <w:szCs w:val="19"/>
        </w:rPr>
        <w:t>THHDVu</w:t>
      </w:r>
      <w:r>
        <w:rPr>
          <w:rFonts w:ascii="Consolas" w:hAnsi="Consolas" w:cs="Consolas"/>
          <w:color w:val="0000FF"/>
          <w:sz w:val="19"/>
          <w:szCs w:val="19"/>
        </w:rPr>
        <w:t>&gt;</w:t>
      </w:r>
    </w:p>
    <w:p w14:paraId="799159B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DVTinh</w:t>
      </w:r>
      <w:r>
        <w:rPr>
          <w:rFonts w:ascii="Consolas" w:hAnsi="Consolas" w:cs="Consolas"/>
          <w:color w:val="0000FF"/>
          <w:sz w:val="19"/>
          <w:szCs w:val="19"/>
        </w:rPr>
        <w:t>&gt;</w:t>
      </w:r>
      <w:r>
        <w:rPr>
          <w:rFonts w:ascii="Consolas" w:hAnsi="Consolas" w:cs="Consolas"/>
          <w:color w:val="000000"/>
          <w:sz w:val="19"/>
          <w:szCs w:val="19"/>
        </w:rPr>
        <w:t>Đơn vị tính (Bắt buộc nếu có)</w:t>
      </w:r>
      <w:r>
        <w:rPr>
          <w:rFonts w:ascii="Consolas" w:hAnsi="Consolas" w:cs="Consolas"/>
          <w:color w:val="0000FF"/>
          <w:sz w:val="19"/>
          <w:szCs w:val="19"/>
        </w:rPr>
        <w:t>&lt;/</w:t>
      </w:r>
      <w:r>
        <w:rPr>
          <w:rFonts w:ascii="Consolas" w:hAnsi="Consolas" w:cs="Consolas"/>
          <w:color w:val="A31515"/>
          <w:sz w:val="19"/>
          <w:szCs w:val="19"/>
        </w:rPr>
        <w:t>DVTinh</w:t>
      </w:r>
      <w:r>
        <w:rPr>
          <w:rFonts w:ascii="Consolas" w:hAnsi="Consolas" w:cs="Consolas"/>
          <w:color w:val="0000FF"/>
          <w:sz w:val="19"/>
          <w:szCs w:val="19"/>
        </w:rPr>
        <w:t>&gt;</w:t>
      </w:r>
    </w:p>
    <w:p w14:paraId="582C98F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SLuong</w:t>
      </w:r>
      <w:r>
        <w:rPr>
          <w:rFonts w:ascii="Consolas" w:hAnsi="Consolas" w:cs="Consolas"/>
          <w:color w:val="0000FF"/>
          <w:sz w:val="19"/>
          <w:szCs w:val="19"/>
        </w:rPr>
        <w:t>&gt;</w:t>
      </w:r>
      <w:r>
        <w:rPr>
          <w:rFonts w:ascii="Consolas" w:hAnsi="Consolas" w:cs="Consolas"/>
          <w:color w:val="000000"/>
          <w:sz w:val="19"/>
          <w:szCs w:val="19"/>
        </w:rPr>
        <w:t>Số lượng (Bắt buộc nếu có)</w:t>
      </w:r>
      <w:r>
        <w:rPr>
          <w:rFonts w:ascii="Consolas" w:hAnsi="Consolas" w:cs="Consolas"/>
          <w:color w:val="0000FF"/>
          <w:sz w:val="19"/>
          <w:szCs w:val="19"/>
        </w:rPr>
        <w:t>&lt;/</w:t>
      </w:r>
      <w:r>
        <w:rPr>
          <w:rFonts w:ascii="Consolas" w:hAnsi="Consolas" w:cs="Consolas"/>
          <w:color w:val="A31515"/>
          <w:sz w:val="19"/>
          <w:szCs w:val="19"/>
        </w:rPr>
        <w:t>SLuong</w:t>
      </w:r>
      <w:r>
        <w:rPr>
          <w:rFonts w:ascii="Consolas" w:hAnsi="Consolas" w:cs="Consolas"/>
          <w:color w:val="0000FF"/>
          <w:sz w:val="19"/>
          <w:szCs w:val="19"/>
        </w:rPr>
        <w:t>&gt;</w:t>
      </w:r>
    </w:p>
    <w:p w14:paraId="41F494B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DGia</w:t>
      </w:r>
      <w:r>
        <w:rPr>
          <w:rFonts w:ascii="Consolas" w:hAnsi="Consolas" w:cs="Consolas"/>
          <w:color w:val="0000FF"/>
          <w:sz w:val="19"/>
          <w:szCs w:val="19"/>
        </w:rPr>
        <w:t>&gt;</w:t>
      </w:r>
      <w:r>
        <w:rPr>
          <w:rFonts w:ascii="Consolas" w:hAnsi="Consolas" w:cs="Consolas"/>
          <w:color w:val="000000"/>
          <w:sz w:val="19"/>
          <w:szCs w:val="19"/>
        </w:rPr>
        <w:t>Đơn giá (Bắt buộc nếu có)</w:t>
      </w:r>
      <w:r>
        <w:rPr>
          <w:rFonts w:ascii="Consolas" w:hAnsi="Consolas" w:cs="Consolas"/>
          <w:color w:val="0000FF"/>
          <w:sz w:val="19"/>
          <w:szCs w:val="19"/>
        </w:rPr>
        <w:t>&lt;/</w:t>
      </w:r>
      <w:r>
        <w:rPr>
          <w:rFonts w:ascii="Consolas" w:hAnsi="Consolas" w:cs="Consolas"/>
          <w:color w:val="A31515"/>
          <w:sz w:val="19"/>
          <w:szCs w:val="19"/>
        </w:rPr>
        <w:t>DGia</w:t>
      </w:r>
      <w:r>
        <w:rPr>
          <w:rFonts w:ascii="Consolas" w:hAnsi="Consolas" w:cs="Consolas"/>
          <w:color w:val="0000FF"/>
          <w:sz w:val="19"/>
          <w:szCs w:val="19"/>
        </w:rPr>
        <w:t>&gt;</w:t>
      </w:r>
    </w:p>
    <w:p w14:paraId="5EF9322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TLCKhau</w:t>
      </w:r>
      <w:r>
        <w:rPr>
          <w:rFonts w:ascii="Consolas" w:hAnsi="Consolas" w:cs="Consolas"/>
          <w:color w:val="0000FF"/>
          <w:sz w:val="19"/>
          <w:szCs w:val="19"/>
        </w:rPr>
        <w:t>&gt;</w:t>
      </w:r>
      <w:r>
        <w:rPr>
          <w:rFonts w:ascii="Consolas" w:hAnsi="Consolas" w:cs="Consolas"/>
          <w:color w:val="000000"/>
          <w:sz w:val="19"/>
          <w:szCs w:val="19"/>
        </w:rPr>
        <w:t>Tỷ lệ % chiết khấu</w:t>
      </w:r>
      <w:r>
        <w:rPr>
          <w:rFonts w:ascii="Consolas" w:hAnsi="Consolas" w:cs="Consolas"/>
          <w:color w:val="0000FF"/>
          <w:sz w:val="19"/>
          <w:szCs w:val="19"/>
        </w:rPr>
        <w:t>&lt;/</w:t>
      </w:r>
      <w:r>
        <w:rPr>
          <w:rFonts w:ascii="Consolas" w:hAnsi="Consolas" w:cs="Consolas"/>
          <w:color w:val="A31515"/>
          <w:sz w:val="19"/>
          <w:szCs w:val="19"/>
        </w:rPr>
        <w:t>TLCKhau</w:t>
      </w:r>
      <w:r>
        <w:rPr>
          <w:rFonts w:ascii="Consolas" w:hAnsi="Consolas" w:cs="Consolas"/>
          <w:color w:val="0000FF"/>
          <w:sz w:val="19"/>
          <w:szCs w:val="19"/>
        </w:rPr>
        <w:t>&gt;</w:t>
      </w:r>
    </w:p>
    <w:p w14:paraId="1905D29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STCKhau</w:t>
      </w:r>
      <w:r>
        <w:rPr>
          <w:rFonts w:ascii="Consolas" w:hAnsi="Consolas" w:cs="Consolas"/>
          <w:color w:val="0000FF"/>
          <w:sz w:val="19"/>
          <w:szCs w:val="19"/>
        </w:rPr>
        <w:t>&gt;</w:t>
      </w:r>
      <w:r>
        <w:rPr>
          <w:rFonts w:ascii="Consolas" w:hAnsi="Consolas" w:cs="Consolas"/>
          <w:color w:val="000000"/>
          <w:sz w:val="19"/>
          <w:szCs w:val="19"/>
        </w:rPr>
        <w:t xml:space="preserve">Số tiền chiết khấu </w:t>
      </w:r>
      <w:r>
        <w:rPr>
          <w:rFonts w:ascii="Consolas" w:hAnsi="Consolas" w:cs="Consolas"/>
          <w:color w:val="0000FF"/>
          <w:sz w:val="19"/>
          <w:szCs w:val="19"/>
        </w:rPr>
        <w:t>&lt;/</w:t>
      </w:r>
      <w:r>
        <w:rPr>
          <w:rFonts w:ascii="Consolas" w:hAnsi="Consolas" w:cs="Consolas"/>
          <w:color w:val="A31515"/>
          <w:sz w:val="19"/>
          <w:szCs w:val="19"/>
        </w:rPr>
        <w:t>STCKhau</w:t>
      </w:r>
      <w:r>
        <w:rPr>
          <w:rFonts w:ascii="Consolas" w:hAnsi="Consolas" w:cs="Consolas"/>
          <w:color w:val="0000FF"/>
          <w:sz w:val="19"/>
          <w:szCs w:val="19"/>
        </w:rPr>
        <w:t>&gt;</w:t>
      </w:r>
    </w:p>
    <w:p w14:paraId="0F6BDAB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 - Bắt buộc trừ trường hợp TChat = 4</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37B1A639" w14:textId="77777777" w:rsidR="00AC3E5D"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35429E17" w14:textId="77777777" w:rsidR="00AC3E5D" w:rsidRPr="00B62304"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r w:rsidRPr="00B62304">
        <w:rPr>
          <w:rFonts w:ascii="Consolas" w:hAnsi="Consolas" w:cs="Consolas"/>
          <w:sz w:val="19"/>
          <w:szCs w:val="19"/>
        </w:rPr>
        <w:t>Tiền thuế</w:t>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p>
    <w:p w14:paraId="57B7B9D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sidRPr="00B62304">
        <w:rPr>
          <w:rFonts w:ascii="Consolas" w:hAnsi="Consolas" w:cs="Consolas"/>
          <w:color w:val="0000FF"/>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r w:rsidRPr="00B62304">
        <w:rPr>
          <w:rFonts w:ascii="Consolas" w:hAnsi="Consolas" w:cs="Consolas"/>
          <w:sz w:val="19"/>
          <w:szCs w:val="19"/>
        </w:rPr>
        <w:t>Tiền sau thuế</w:t>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p>
    <w:p w14:paraId="3E612CA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30FA90F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1798BB4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TTruong</w:t>
      </w:r>
      <w:r>
        <w:rPr>
          <w:rFonts w:ascii="Consolas" w:hAnsi="Consolas" w:cs="Consolas"/>
          <w:color w:val="0000FF"/>
          <w:sz w:val="19"/>
          <w:szCs w:val="19"/>
        </w:rPr>
        <w:t>&gt;</w:t>
      </w:r>
      <w:r>
        <w:rPr>
          <w:rFonts w:ascii="Consolas" w:hAnsi="Consolas" w:cs="Consolas"/>
          <w:color w:val="000000"/>
          <w:sz w:val="19"/>
          <w:szCs w:val="19"/>
        </w:rPr>
        <w:t>Tên trường</w:t>
      </w:r>
      <w:r>
        <w:rPr>
          <w:rFonts w:ascii="Consolas" w:hAnsi="Consolas" w:cs="Consolas"/>
          <w:color w:val="0000FF"/>
          <w:sz w:val="19"/>
          <w:szCs w:val="19"/>
        </w:rPr>
        <w:t>&lt;/</w:t>
      </w:r>
      <w:r>
        <w:rPr>
          <w:rFonts w:ascii="Consolas" w:hAnsi="Consolas" w:cs="Consolas"/>
          <w:color w:val="A31515"/>
          <w:sz w:val="19"/>
          <w:szCs w:val="19"/>
        </w:rPr>
        <w:t>TTruong</w:t>
      </w:r>
      <w:r>
        <w:rPr>
          <w:rFonts w:ascii="Consolas" w:hAnsi="Consolas" w:cs="Consolas"/>
          <w:color w:val="0000FF"/>
          <w:sz w:val="19"/>
          <w:szCs w:val="19"/>
        </w:rPr>
        <w:t>&gt;</w:t>
      </w:r>
    </w:p>
    <w:p w14:paraId="5954B72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KDLieu</w:t>
      </w:r>
      <w:r>
        <w:rPr>
          <w:rFonts w:ascii="Consolas" w:hAnsi="Consolas" w:cs="Consolas"/>
          <w:color w:val="0000FF"/>
          <w:sz w:val="19"/>
          <w:szCs w:val="19"/>
        </w:rPr>
        <w:t>&gt;</w:t>
      </w:r>
      <w:r>
        <w:rPr>
          <w:rFonts w:ascii="Consolas" w:hAnsi="Consolas" w:cs="Consolas"/>
          <w:color w:val="000000"/>
          <w:sz w:val="19"/>
          <w:szCs w:val="19"/>
        </w:rPr>
        <w:t>Kiểu dữ liệu</w:t>
      </w:r>
      <w:r>
        <w:rPr>
          <w:rFonts w:ascii="Consolas" w:hAnsi="Consolas" w:cs="Consolas"/>
          <w:color w:val="0000FF"/>
          <w:sz w:val="19"/>
          <w:szCs w:val="19"/>
        </w:rPr>
        <w:t>&lt;/</w:t>
      </w:r>
      <w:r>
        <w:rPr>
          <w:rFonts w:ascii="Consolas" w:hAnsi="Consolas" w:cs="Consolas"/>
          <w:color w:val="A31515"/>
          <w:sz w:val="19"/>
          <w:szCs w:val="19"/>
        </w:rPr>
        <w:t>KDLieu</w:t>
      </w:r>
      <w:r>
        <w:rPr>
          <w:rFonts w:ascii="Consolas" w:hAnsi="Consolas" w:cs="Consolas"/>
          <w:color w:val="0000FF"/>
          <w:sz w:val="19"/>
          <w:szCs w:val="19"/>
        </w:rPr>
        <w:t>&gt;</w:t>
      </w:r>
    </w:p>
    <w:p w14:paraId="22034DC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DLieu</w:t>
      </w:r>
      <w:r>
        <w:rPr>
          <w:rFonts w:ascii="Consolas" w:hAnsi="Consolas" w:cs="Consolas"/>
          <w:color w:val="0000FF"/>
          <w:sz w:val="19"/>
          <w:szCs w:val="19"/>
        </w:rPr>
        <w:t>&gt;</w:t>
      </w:r>
      <w:r>
        <w:rPr>
          <w:rFonts w:ascii="Consolas" w:hAnsi="Consolas" w:cs="Consolas"/>
          <w:color w:val="000000"/>
          <w:sz w:val="19"/>
          <w:szCs w:val="19"/>
        </w:rPr>
        <w:t>Dữ liệu</w:t>
      </w:r>
      <w:r>
        <w:rPr>
          <w:rFonts w:ascii="Consolas" w:hAnsi="Consolas" w:cs="Consolas"/>
          <w:color w:val="0000FF"/>
          <w:sz w:val="19"/>
          <w:szCs w:val="19"/>
        </w:rPr>
        <w:t>&lt;/</w:t>
      </w:r>
      <w:r>
        <w:rPr>
          <w:rFonts w:ascii="Consolas" w:hAnsi="Consolas" w:cs="Consolas"/>
          <w:color w:val="A31515"/>
          <w:sz w:val="19"/>
          <w:szCs w:val="19"/>
        </w:rPr>
        <w:t>DLieu</w:t>
      </w:r>
      <w:r>
        <w:rPr>
          <w:rFonts w:ascii="Consolas" w:hAnsi="Consolas" w:cs="Consolas"/>
          <w:color w:val="0000FF"/>
          <w:sz w:val="19"/>
          <w:szCs w:val="19"/>
        </w:rPr>
        <w:t>&gt;</w:t>
      </w:r>
    </w:p>
    <w:p w14:paraId="73CA9EE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3F3E1FA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4D51956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4DDD3F5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DSHHDVu</w:t>
      </w:r>
      <w:r>
        <w:rPr>
          <w:rFonts w:ascii="Consolas" w:hAnsi="Consolas" w:cs="Consolas"/>
          <w:color w:val="0000FF"/>
          <w:sz w:val="19"/>
          <w:szCs w:val="19"/>
        </w:rPr>
        <w:t>&gt;</w:t>
      </w:r>
    </w:p>
    <w:p w14:paraId="3BD321C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TToan</w:t>
      </w:r>
      <w:r>
        <w:rPr>
          <w:rFonts w:ascii="Consolas" w:hAnsi="Consolas" w:cs="Consolas"/>
          <w:color w:val="0000FF"/>
          <w:sz w:val="19"/>
          <w:szCs w:val="19"/>
        </w:rPr>
        <w:t>&gt;</w:t>
      </w:r>
    </w:p>
    <w:p w14:paraId="2DC2B158"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 &lt;!--</w:t>
      </w:r>
      <w:r>
        <w:rPr>
          <w:rFonts w:ascii="Consolas" w:hAnsi="Consolas" w:cs="Consolas"/>
          <w:color w:val="008000"/>
          <w:sz w:val="19"/>
          <w:szCs w:val="19"/>
        </w:rPr>
        <w:t>sử dụng hóa đơn GTGT</w:t>
      </w:r>
      <w:r>
        <w:rPr>
          <w:rFonts w:ascii="Consolas" w:hAnsi="Consolas" w:cs="Consolas"/>
          <w:color w:val="0000FF"/>
          <w:sz w:val="19"/>
          <w:szCs w:val="19"/>
        </w:rPr>
        <w:t>--&gt;</w:t>
      </w:r>
    </w:p>
    <w:p w14:paraId="211A5AB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0B168E2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7B580AB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7B9FF02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TThue</w:t>
      </w:r>
      <w:r>
        <w:rPr>
          <w:rFonts w:ascii="Consolas" w:hAnsi="Consolas" w:cs="Consolas"/>
          <w:color w:val="0000FF"/>
          <w:sz w:val="19"/>
          <w:szCs w:val="19"/>
        </w:rPr>
        <w:t>&gt;</w:t>
      </w:r>
      <w:r>
        <w:rPr>
          <w:rFonts w:ascii="Consolas" w:hAnsi="Consolas" w:cs="Consolas"/>
          <w:color w:val="000000"/>
          <w:sz w:val="19"/>
          <w:szCs w:val="19"/>
        </w:rPr>
        <w:t>Tiền thuế (Tiền thuế GTGT)</w:t>
      </w:r>
      <w:r>
        <w:rPr>
          <w:rFonts w:ascii="Consolas" w:hAnsi="Consolas" w:cs="Consolas"/>
          <w:color w:val="0000FF"/>
          <w:sz w:val="19"/>
          <w:szCs w:val="19"/>
        </w:rPr>
        <w:t>&lt;/</w:t>
      </w:r>
      <w:r>
        <w:rPr>
          <w:rFonts w:ascii="Consolas" w:hAnsi="Consolas" w:cs="Consolas"/>
          <w:color w:val="A31515"/>
          <w:sz w:val="19"/>
          <w:szCs w:val="19"/>
        </w:rPr>
        <w:t>TThue</w:t>
      </w:r>
      <w:r>
        <w:rPr>
          <w:rFonts w:ascii="Consolas" w:hAnsi="Consolas" w:cs="Consolas"/>
          <w:color w:val="0000FF"/>
          <w:sz w:val="19"/>
          <w:szCs w:val="19"/>
        </w:rPr>
        <w:t>&gt;</w:t>
      </w:r>
    </w:p>
    <w:p w14:paraId="41CE35E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1EF5EDD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w:t>
      </w:r>
    </w:p>
    <w:p w14:paraId="5BB29A5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TgTCThue</w:t>
      </w:r>
      <w:r>
        <w:rPr>
          <w:rFonts w:ascii="Consolas" w:hAnsi="Consolas" w:cs="Consolas"/>
          <w:color w:val="0000FF"/>
          <w:sz w:val="19"/>
          <w:szCs w:val="19"/>
        </w:rPr>
        <w:t>&gt;</w:t>
      </w:r>
      <w:r>
        <w:rPr>
          <w:rFonts w:ascii="Consolas" w:hAnsi="Consolas" w:cs="Consolas"/>
          <w:color w:val="000000"/>
          <w:sz w:val="19"/>
          <w:szCs w:val="19"/>
        </w:rPr>
        <w:t>Tổng tiền chưa thuế (Tổng cộng thành tiền chưa có thuế GTGT) (Bắt buộc với hóa đơn GTGT)</w:t>
      </w:r>
      <w:r>
        <w:rPr>
          <w:rFonts w:ascii="Consolas" w:hAnsi="Consolas" w:cs="Consolas"/>
          <w:color w:val="0000FF"/>
          <w:sz w:val="19"/>
          <w:szCs w:val="19"/>
        </w:rPr>
        <w:t>&lt;/</w:t>
      </w:r>
      <w:r>
        <w:rPr>
          <w:rFonts w:ascii="Consolas" w:hAnsi="Consolas" w:cs="Consolas"/>
          <w:color w:val="A31515"/>
          <w:sz w:val="19"/>
          <w:szCs w:val="19"/>
        </w:rPr>
        <w:t>TgTCThue</w:t>
      </w:r>
      <w:r>
        <w:rPr>
          <w:rFonts w:ascii="Consolas" w:hAnsi="Consolas" w:cs="Consolas"/>
          <w:color w:val="0000FF"/>
          <w:sz w:val="19"/>
          <w:szCs w:val="19"/>
        </w:rPr>
        <w:t>&gt;</w:t>
      </w:r>
    </w:p>
    <w:p w14:paraId="6DD8B74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TgTThue</w:t>
      </w:r>
      <w:r>
        <w:rPr>
          <w:rFonts w:ascii="Consolas" w:hAnsi="Consolas" w:cs="Consolas"/>
          <w:color w:val="0000FF"/>
          <w:sz w:val="19"/>
          <w:szCs w:val="19"/>
        </w:rPr>
        <w:t>&gt;</w:t>
      </w:r>
      <w:r>
        <w:rPr>
          <w:rFonts w:ascii="Consolas" w:hAnsi="Consolas" w:cs="Consolas"/>
          <w:color w:val="000000"/>
          <w:sz w:val="19"/>
          <w:szCs w:val="19"/>
        </w:rPr>
        <w:t>Tổng tiền thuế (Tổng cộng tiền thuế GTGT) (Bắt buộc với hóa đơn GTGT)</w:t>
      </w:r>
      <w:r>
        <w:rPr>
          <w:rFonts w:ascii="Consolas" w:hAnsi="Consolas" w:cs="Consolas"/>
          <w:color w:val="0000FF"/>
          <w:sz w:val="19"/>
          <w:szCs w:val="19"/>
        </w:rPr>
        <w:t>&lt;/</w:t>
      </w:r>
      <w:r>
        <w:rPr>
          <w:rFonts w:ascii="Consolas" w:hAnsi="Consolas" w:cs="Consolas"/>
          <w:color w:val="A31515"/>
          <w:sz w:val="19"/>
          <w:szCs w:val="19"/>
        </w:rPr>
        <w:t>TgTThue</w:t>
      </w:r>
      <w:r>
        <w:rPr>
          <w:rFonts w:ascii="Consolas" w:hAnsi="Consolas" w:cs="Consolas"/>
          <w:color w:val="0000FF"/>
          <w:sz w:val="19"/>
          <w:szCs w:val="19"/>
        </w:rPr>
        <w:t>&gt;</w:t>
      </w:r>
    </w:p>
    <w:p w14:paraId="2DFC024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TTCKTMai</w:t>
      </w:r>
      <w:r>
        <w:rPr>
          <w:rFonts w:ascii="Consolas" w:hAnsi="Consolas" w:cs="Consolas"/>
          <w:color w:val="0000FF"/>
          <w:sz w:val="19"/>
          <w:szCs w:val="19"/>
        </w:rPr>
        <w:t>&gt;</w:t>
      </w:r>
      <w:r>
        <w:rPr>
          <w:rFonts w:ascii="Consolas" w:hAnsi="Consolas" w:cs="Consolas"/>
          <w:color w:val="000000"/>
          <w:sz w:val="19"/>
          <w:szCs w:val="19"/>
        </w:rPr>
        <w:t>Tổng tiền chiết khấu thương mại</w:t>
      </w:r>
      <w:r>
        <w:rPr>
          <w:rFonts w:ascii="Consolas" w:hAnsi="Consolas" w:cs="Consolas"/>
          <w:color w:val="0000FF"/>
          <w:sz w:val="19"/>
          <w:szCs w:val="19"/>
        </w:rPr>
        <w:t>&lt;/</w:t>
      </w:r>
      <w:r>
        <w:rPr>
          <w:rFonts w:ascii="Consolas" w:hAnsi="Consolas" w:cs="Consolas"/>
          <w:color w:val="A31515"/>
          <w:sz w:val="19"/>
          <w:szCs w:val="19"/>
        </w:rPr>
        <w:t>TTCKTMai</w:t>
      </w:r>
      <w:r>
        <w:rPr>
          <w:rFonts w:ascii="Consolas" w:hAnsi="Consolas" w:cs="Consolas"/>
          <w:color w:val="0000FF"/>
          <w:sz w:val="19"/>
          <w:szCs w:val="19"/>
        </w:rPr>
        <w:t>&gt;</w:t>
      </w:r>
    </w:p>
    <w:p w14:paraId="37F0FFD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TgTTTBSo</w:t>
      </w:r>
      <w:r>
        <w:rPr>
          <w:rFonts w:ascii="Consolas" w:hAnsi="Consolas" w:cs="Consolas"/>
          <w:color w:val="0000FF"/>
          <w:sz w:val="19"/>
          <w:szCs w:val="19"/>
        </w:rPr>
        <w:t>&gt;</w:t>
      </w:r>
      <w:r>
        <w:rPr>
          <w:rFonts w:ascii="Consolas" w:hAnsi="Consolas" w:cs="Consolas"/>
          <w:color w:val="000000"/>
          <w:sz w:val="19"/>
          <w:szCs w:val="19"/>
        </w:rPr>
        <w:t>Tổng tiền thanh toán bằng số *</w:t>
      </w:r>
      <w:r>
        <w:rPr>
          <w:rFonts w:ascii="Consolas" w:hAnsi="Consolas" w:cs="Consolas"/>
          <w:color w:val="0000FF"/>
          <w:sz w:val="19"/>
          <w:szCs w:val="19"/>
        </w:rPr>
        <w:t>&lt;/</w:t>
      </w:r>
      <w:r>
        <w:rPr>
          <w:rFonts w:ascii="Consolas" w:hAnsi="Consolas" w:cs="Consolas"/>
          <w:color w:val="A31515"/>
          <w:sz w:val="19"/>
          <w:szCs w:val="19"/>
        </w:rPr>
        <w:t>TgTTTBSo</w:t>
      </w:r>
      <w:r>
        <w:rPr>
          <w:rFonts w:ascii="Consolas" w:hAnsi="Consolas" w:cs="Consolas"/>
          <w:color w:val="0000FF"/>
          <w:sz w:val="19"/>
          <w:szCs w:val="19"/>
        </w:rPr>
        <w:t>&gt;</w:t>
      </w:r>
    </w:p>
    <w:p w14:paraId="3393B9F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TgTTTBChu</w:t>
      </w:r>
      <w:r>
        <w:rPr>
          <w:rFonts w:ascii="Consolas" w:hAnsi="Consolas" w:cs="Consolas"/>
          <w:color w:val="0000FF"/>
          <w:sz w:val="19"/>
          <w:szCs w:val="19"/>
        </w:rPr>
        <w:t>&gt;</w:t>
      </w:r>
      <w:r>
        <w:rPr>
          <w:rFonts w:ascii="Consolas" w:hAnsi="Consolas" w:cs="Consolas"/>
          <w:color w:val="000000"/>
          <w:sz w:val="19"/>
          <w:szCs w:val="19"/>
        </w:rPr>
        <w:t>Tổng tiền thanh toán bằng chữ *</w:t>
      </w:r>
      <w:r>
        <w:rPr>
          <w:rFonts w:ascii="Consolas" w:hAnsi="Consolas" w:cs="Consolas"/>
          <w:color w:val="0000FF"/>
          <w:sz w:val="19"/>
          <w:szCs w:val="19"/>
        </w:rPr>
        <w:t>&lt;/</w:t>
      </w:r>
      <w:r>
        <w:rPr>
          <w:rFonts w:ascii="Consolas" w:hAnsi="Consolas" w:cs="Consolas"/>
          <w:color w:val="A31515"/>
          <w:sz w:val="19"/>
          <w:szCs w:val="19"/>
        </w:rPr>
        <w:t>TgTTTBChu</w:t>
      </w:r>
      <w:r>
        <w:rPr>
          <w:rFonts w:ascii="Consolas" w:hAnsi="Consolas" w:cs="Consolas"/>
          <w:color w:val="0000FF"/>
          <w:sz w:val="19"/>
          <w:szCs w:val="19"/>
        </w:rPr>
        <w:t>&gt;</w:t>
      </w:r>
    </w:p>
    <w:p w14:paraId="455210E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TToan</w:t>
      </w:r>
      <w:r>
        <w:rPr>
          <w:rFonts w:ascii="Consolas" w:hAnsi="Consolas" w:cs="Consolas"/>
          <w:color w:val="0000FF"/>
          <w:sz w:val="19"/>
          <w:szCs w:val="19"/>
        </w:rPr>
        <w:t>&gt;</w:t>
      </w:r>
    </w:p>
    <w:p w14:paraId="785FFF8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NDHDon</w:t>
      </w:r>
      <w:r>
        <w:rPr>
          <w:rFonts w:ascii="Consolas" w:hAnsi="Consolas" w:cs="Consolas"/>
          <w:color w:val="0000FF"/>
          <w:sz w:val="19"/>
          <w:szCs w:val="19"/>
        </w:rPr>
        <w:t>&gt;</w:t>
      </w:r>
    </w:p>
    <w:p w14:paraId="15DBD1EA" w14:textId="77777777" w:rsidR="00AC3E5D" w:rsidRDefault="00AC3E5D" w:rsidP="00AC3E5D">
      <w:pPr>
        <w:ind w:firstLine="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ThayTheHD</w:t>
      </w:r>
      <w:r>
        <w:rPr>
          <w:rFonts w:ascii="Consolas" w:hAnsi="Consolas" w:cs="Consolas"/>
          <w:color w:val="0000FF"/>
          <w:sz w:val="19"/>
          <w:szCs w:val="19"/>
        </w:rPr>
        <w:t>&gt;</w:t>
      </w:r>
    </w:p>
    <w:p w14:paraId="2D10C411" w14:textId="77777777" w:rsidR="00AC3E5D" w:rsidRDefault="00AC3E5D" w:rsidP="00AC3E5D">
      <w:pPr>
        <w:rPr>
          <w:rFonts w:ascii="Consolas" w:hAnsi="Consolas" w:cs="Consolas"/>
          <w:color w:val="0000FF"/>
          <w:sz w:val="19"/>
          <w:szCs w:val="19"/>
        </w:rPr>
      </w:pPr>
    </w:p>
    <w:p w14:paraId="773E93A5" w14:textId="77777777" w:rsidR="00AC3E5D" w:rsidRDefault="00AC3E5D" w:rsidP="00AC3E5D">
      <w:pPr>
        <w:pStyle w:val="Heading3"/>
      </w:pPr>
      <w:bookmarkStart w:id="205" w:name="_Toc90309077"/>
      <w:r>
        <w:t>Điều chỉnh</w:t>
      </w:r>
      <w:r w:rsidRPr="007C7E60">
        <w:t xml:space="preserve"> hóa đơn</w:t>
      </w:r>
      <w:r>
        <w:t xml:space="preserve"> theo fkey, pattern, serial truyền vào</w:t>
      </w:r>
      <w:bookmarkEnd w:id="205"/>
    </w:p>
    <w:p w14:paraId="36B3081E" w14:textId="77777777" w:rsidR="00AC3E5D" w:rsidRDefault="00AC3E5D" w:rsidP="00AC3E5D">
      <w:pPr>
        <w:rPr>
          <w:rFonts w:cs="Times New Roman"/>
          <w:szCs w:val="24"/>
        </w:rPr>
      </w:pPr>
      <w:r>
        <w:rPr>
          <w:rFonts w:cs="Times New Roman"/>
          <w:szCs w:val="24"/>
        </w:rPr>
        <w:t>URL</w:t>
      </w:r>
    </w:p>
    <w:p w14:paraId="0D4B4563" w14:textId="77777777" w:rsidR="00AC3E5D" w:rsidRPr="004A4DD9" w:rsidRDefault="00AC3E5D" w:rsidP="00AC3E5D">
      <w:pPr>
        <w:spacing w:after="0" w:line="240" w:lineRule="auto"/>
        <w:ind w:firstLine="720"/>
        <w:jc w:val="both"/>
        <w:rPr>
          <w:rFonts w:cs="Times New Roman"/>
          <w:szCs w:val="24"/>
        </w:rPr>
      </w:pPr>
      <w:r>
        <w:rPr>
          <w:rFonts w:cs="Times New Roman"/>
          <w:szCs w:val="24"/>
        </w:rPr>
        <w:t>s</w:t>
      </w:r>
      <w:r w:rsidRPr="004A4DD9">
        <w:rPr>
          <w:rFonts w:cs="Times New Roman"/>
          <w:szCs w:val="24"/>
        </w:rPr>
        <w:t xml:space="preserve">tring </w:t>
      </w:r>
      <w:r w:rsidRPr="00A86AB3">
        <w:rPr>
          <w:rFonts w:cs="Times New Roman"/>
          <w:b/>
          <w:color w:val="000000"/>
          <w:szCs w:val="24"/>
        </w:rPr>
        <w:t>AdjustInvoiceAction</w:t>
      </w:r>
      <w:r w:rsidRPr="009372AD">
        <w:rPr>
          <w:rFonts w:eastAsia="Calibri" w:cs="Times New Roman"/>
          <w:szCs w:val="24"/>
        </w:rPr>
        <w:t>(</w:t>
      </w:r>
      <w:r w:rsidRPr="00E009AD">
        <w:rPr>
          <w:rFonts w:cs="Times New Roman"/>
          <w:szCs w:val="24"/>
        </w:rPr>
        <w:t>string Account, string ACpass, string xmlInvData, string username, string pass, string fkey, string AttachFile, int? convert, string pattern = null, string serial = null</w:t>
      </w:r>
      <w:r w:rsidRPr="009372AD">
        <w:rPr>
          <w:rFonts w:eastAsia="Calibri" w:cs="Times New Roman"/>
          <w:szCs w:val="24"/>
        </w:rPr>
        <w:t>).</w:t>
      </w:r>
    </w:p>
    <w:p w14:paraId="1BB19C51" w14:textId="77777777" w:rsidR="00AC3E5D" w:rsidRPr="00593BE8" w:rsidRDefault="00AC3E5D" w:rsidP="00A75803">
      <w:pPr>
        <w:pStyle w:val="N"/>
      </w:pPr>
      <w:r w:rsidRPr="00593BE8">
        <w:t>DESCRIPTION</w:t>
      </w:r>
    </w:p>
    <w:p w14:paraId="07C68F7E" w14:textId="77777777" w:rsidR="00AC3E5D" w:rsidRDefault="00AC3E5D" w:rsidP="00A75803">
      <w:pPr>
        <w:pStyle w:val="N"/>
      </w:pPr>
      <w:r>
        <w:tab/>
        <w:t>Đây là web service thực hiện điều chỉnh hóa đơn</w:t>
      </w:r>
    </w:p>
    <w:p w14:paraId="677B93DC" w14:textId="77777777" w:rsidR="00AC3E5D" w:rsidRPr="00007702" w:rsidRDefault="00AC3E5D" w:rsidP="00A75803">
      <w:pPr>
        <w:pStyle w:val="N"/>
      </w:pPr>
      <w:r w:rsidRPr="00663B3E">
        <w:t>HTTP METHOD</w:t>
      </w:r>
    </w:p>
    <w:p w14:paraId="0AE45CE1" w14:textId="77777777" w:rsidR="00AC3E5D" w:rsidRPr="00007702" w:rsidRDefault="00AC3E5D" w:rsidP="00A75803">
      <w:pPr>
        <w:pStyle w:val="N"/>
        <w:rPr>
          <w:b/>
        </w:rPr>
      </w:pPr>
      <w:r>
        <w:tab/>
      </w:r>
      <w:r w:rsidRPr="00610AFD">
        <w:t>POST</w:t>
      </w:r>
    </w:p>
    <w:p w14:paraId="75CBE42C" w14:textId="77777777" w:rsidR="00AC3E5D" w:rsidRPr="00610AFD" w:rsidRDefault="00AC3E5D" w:rsidP="00A75803">
      <w:pPr>
        <w:pStyle w:val="N"/>
      </w:pPr>
      <w:r w:rsidRPr="00610AFD">
        <w:t>REQUEST BODY</w:t>
      </w:r>
    </w:p>
    <w:p w14:paraId="29FD7448"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7B62B137"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Account/ACPass</w:t>
      </w:r>
      <w:r w:rsidRPr="004720D2">
        <w:rPr>
          <w:rFonts w:eastAsia="Calibri" w:cs="Times New Roman"/>
          <w:b/>
          <w:szCs w:val="24"/>
        </w:rPr>
        <w:t xml:space="preserve">:  </w:t>
      </w:r>
      <w:r w:rsidRPr="004720D2">
        <w:rPr>
          <w:rFonts w:eastAsia="Calibri" w:cs="Times New Roman"/>
          <w:szCs w:val="24"/>
        </w:rPr>
        <w:t>Tài khoản được cấp phát cho nhân viên gọi lệnh phát hành hóa đơn</w:t>
      </w:r>
    </w:p>
    <w:p w14:paraId="14357AA0"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9372AD">
        <w:rPr>
          <w:rFonts w:eastAsia="Calibri" w:cs="Times New Roman"/>
          <w:b/>
          <w:szCs w:val="24"/>
        </w:rPr>
        <w:t>xmlInvData</w:t>
      </w:r>
      <w:r w:rsidRPr="009372AD">
        <w:rPr>
          <w:rFonts w:eastAsia="Calibri" w:cs="Times New Roman"/>
          <w:szCs w:val="24"/>
        </w:rPr>
        <w:t>: String XML dữ liệu hóa đơn cũ và hóa đơn điều chỉnh</w:t>
      </w:r>
    </w:p>
    <w:p w14:paraId="62AE187A" w14:textId="77777777" w:rsidR="00AC3E5D" w:rsidRPr="00CF2FC3"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 xml:space="preserve">fkey: </w:t>
      </w:r>
      <w:r>
        <w:rPr>
          <w:rFonts w:eastAsia="Calibri" w:cs="Times New Roman"/>
          <w:szCs w:val="24"/>
        </w:rPr>
        <w:t>Chuỗi xác định hóa đơn cần điều chỉnh</w:t>
      </w:r>
    </w:p>
    <w:p w14:paraId="4BEDDDAE"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Convert</w:t>
      </w:r>
      <w:r>
        <w:rPr>
          <w:rFonts w:eastAsia="Calibri" w:cs="Times New Roman"/>
          <w:szCs w:val="24"/>
        </w:rPr>
        <w:t xml:space="preserve">: </w:t>
      </w:r>
      <w:r w:rsidRPr="009372AD">
        <w:rPr>
          <w:rFonts w:eastAsia="Calibri" w:cs="Times New Roman"/>
          <w:szCs w:val="24"/>
        </w:rPr>
        <w:t xml:space="preserve">Mặc định là 0, </w:t>
      </w:r>
      <w:r>
        <w:rPr>
          <w:rFonts w:eastAsia="Calibri" w:cs="Times New Roman"/>
          <w:szCs w:val="24"/>
        </w:rPr>
        <w:t>(</w:t>
      </w:r>
      <w:r w:rsidRPr="009372AD">
        <w:rPr>
          <w:rFonts w:eastAsia="Calibri" w:cs="Times New Roman"/>
          <w:szCs w:val="24"/>
        </w:rPr>
        <w:t>0 – Không cần convert từ TCVN3 sang Unicode. 1- Cần convert từ TCVN3 sang Unicode</w:t>
      </w:r>
      <w:r>
        <w:rPr>
          <w:rFonts w:eastAsia="Calibri" w:cs="Times New Roman"/>
          <w:szCs w:val="24"/>
        </w:rPr>
        <w:t>)</w:t>
      </w:r>
    </w:p>
    <w:p w14:paraId="7F5E427C"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Pattern</w:t>
      </w:r>
      <w:r>
        <w:rPr>
          <w:rFonts w:cs="Times New Roman"/>
          <w:szCs w:val="24"/>
        </w:rPr>
        <w:t>: Mẫu số</w:t>
      </w:r>
    </w:p>
    <w:p w14:paraId="5E298CED" w14:textId="77777777" w:rsidR="00AC3E5D" w:rsidRPr="00637BF9" w:rsidRDefault="00AC3E5D" w:rsidP="00AC3E5D">
      <w:pPr>
        <w:pStyle w:val="ListParagraph"/>
        <w:numPr>
          <w:ilvl w:val="0"/>
          <w:numId w:val="2"/>
        </w:numPr>
        <w:spacing w:after="0" w:line="360" w:lineRule="auto"/>
        <w:ind w:left="1080"/>
        <w:jc w:val="both"/>
        <w:rPr>
          <w:rFonts w:eastAsia="Calibri" w:cs="Times New Roman"/>
          <w:b/>
          <w:szCs w:val="24"/>
        </w:rPr>
      </w:pPr>
      <w:r w:rsidRPr="006479A0">
        <w:rPr>
          <w:rFonts w:cs="Times New Roman"/>
          <w:b/>
          <w:szCs w:val="24"/>
        </w:rPr>
        <w:t>Serial</w:t>
      </w:r>
      <w:r>
        <w:rPr>
          <w:rFonts w:cs="Times New Roman"/>
          <w:szCs w:val="24"/>
        </w:rPr>
        <w:t>: Ký hiệu</w:t>
      </w:r>
    </w:p>
    <w:p w14:paraId="7B103FED" w14:textId="77777777" w:rsidR="00AC3E5D" w:rsidRPr="00637BF9" w:rsidRDefault="00AC3E5D" w:rsidP="00AC3E5D">
      <w:pPr>
        <w:pStyle w:val="ListParagraph"/>
        <w:numPr>
          <w:ilvl w:val="0"/>
          <w:numId w:val="2"/>
        </w:numPr>
        <w:spacing w:after="0" w:line="360" w:lineRule="auto"/>
        <w:ind w:left="1080"/>
        <w:jc w:val="both"/>
        <w:rPr>
          <w:rFonts w:eastAsia="Calibri" w:cs="Times New Roman"/>
          <w:b/>
          <w:szCs w:val="24"/>
        </w:rPr>
      </w:pPr>
      <w:r w:rsidRPr="00637BF9">
        <w:rPr>
          <w:rFonts w:cs="Times New Roman"/>
          <w:b/>
          <w:szCs w:val="24"/>
        </w:rPr>
        <w:lastRenderedPageBreak/>
        <w:t>AttachFile</w:t>
      </w:r>
      <w:r>
        <w:rPr>
          <w:rFonts w:cs="Times New Roman"/>
          <w:b/>
          <w:szCs w:val="24"/>
        </w:rPr>
        <w:t xml:space="preserve">: </w:t>
      </w:r>
      <w:r>
        <w:rPr>
          <w:rFonts w:cs="Times New Roman"/>
          <w:szCs w:val="24"/>
        </w:rPr>
        <w:t>Đường dẫn file biên bản hoặc key để sinh biên bản tự động (=10: sinh biên bản tự động, =11: sinh và ký biên bản tự động,  != 10 và !=11: Đường dẫn file biên bản)</w:t>
      </w:r>
    </w:p>
    <w:p w14:paraId="39717384" w14:textId="77777777" w:rsidR="00AC3E5D" w:rsidRPr="007A4FB0" w:rsidRDefault="00AC3E5D" w:rsidP="00AC3E5D">
      <w:pPr>
        <w:ind w:left="360" w:firstLine="720"/>
      </w:pPr>
    </w:p>
    <w:p w14:paraId="506951B7"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3CEC4BA6"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7370AD3F"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44B34CF0"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2D9B6130" w14:textId="77777777" w:rsidR="00AC3E5D" w:rsidRPr="00660ABB" w:rsidRDefault="00AC3E5D" w:rsidP="001B79C4">
            <w:pPr>
              <w:pStyle w:val="ListParagraph"/>
            </w:pPr>
            <w:r>
              <w:t>Ghi chú</w:t>
            </w:r>
          </w:p>
        </w:tc>
      </w:tr>
      <w:tr w:rsidR="00AC3E5D" w:rsidRPr="00660ABB" w14:paraId="6CF5BD44" w14:textId="77777777" w:rsidTr="001B79C4">
        <w:tc>
          <w:tcPr>
            <w:tcW w:w="1710" w:type="dxa"/>
            <w:tcBorders>
              <w:top w:val="single" w:sz="4" w:space="0" w:color="2E74B5"/>
              <w:left w:val="single" w:sz="4" w:space="0" w:color="2E74B5"/>
              <w:right w:val="single" w:sz="4" w:space="0" w:color="2E74B5"/>
            </w:tcBorders>
            <w:shd w:val="clear" w:color="auto" w:fill="auto"/>
          </w:tcPr>
          <w:p w14:paraId="501EF7A5"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F0F54B3"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1A31361D" w14:textId="77777777" w:rsidR="00AC3E5D" w:rsidRPr="009372AD" w:rsidRDefault="00AC3E5D" w:rsidP="001B79C4">
            <w:pPr>
              <w:pStyle w:val="ListParagraph"/>
              <w:ind w:left="0"/>
              <w:jc w:val="both"/>
              <w:rPr>
                <w:rFonts w:cs="Times New Roman"/>
              </w:rPr>
            </w:pPr>
          </w:p>
        </w:tc>
      </w:tr>
      <w:tr w:rsidR="00AC3E5D" w:rsidRPr="00660ABB" w14:paraId="0BE9EFE0" w14:textId="77777777" w:rsidTr="001B79C4">
        <w:tc>
          <w:tcPr>
            <w:tcW w:w="1710" w:type="dxa"/>
            <w:tcBorders>
              <w:top w:val="single" w:sz="4" w:space="0" w:color="2E74B5"/>
              <w:left w:val="single" w:sz="4" w:space="0" w:color="2E74B5"/>
              <w:right w:val="single" w:sz="4" w:space="0" w:color="2E74B5"/>
            </w:tcBorders>
            <w:shd w:val="clear" w:color="auto" w:fill="auto"/>
          </w:tcPr>
          <w:p w14:paraId="2A6AC587"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D288E34"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Hóa đơn cần điều chỉnh không tồn tại</w:t>
            </w:r>
          </w:p>
        </w:tc>
        <w:tc>
          <w:tcPr>
            <w:tcW w:w="2515" w:type="dxa"/>
            <w:tcBorders>
              <w:top w:val="single" w:sz="4" w:space="0" w:color="2E74B5"/>
              <w:left w:val="single" w:sz="4" w:space="0" w:color="2E74B5"/>
              <w:bottom w:val="single" w:sz="4" w:space="0" w:color="2E74B5"/>
              <w:right w:val="single" w:sz="4" w:space="0" w:color="2E74B5"/>
            </w:tcBorders>
          </w:tcPr>
          <w:p w14:paraId="77E449A3" w14:textId="77777777" w:rsidR="00AC3E5D" w:rsidRPr="009372AD" w:rsidRDefault="00AC3E5D" w:rsidP="001B79C4">
            <w:pPr>
              <w:pStyle w:val="ListParagraph"/>
              <w:ind w:left="0"/>
              <w:jc w:val="both"/>
              <w:rPr>
                <w:rFonts w:cs="Times New Roman"/>
              </w:rPr>
            </w:pPr>
          </w:p>
        </w:tc>
      </w:tr>
      <w:tr w:rsidR="00AC3E5D" w:rsidRPr="00660ABB" w14:paraId="27ABFAB6" w14:textId="77777777" w:rsidTr="001B79C4">
        <w:tc>
          <w:tcPr>
            <w:tcW w:w="1710" w:type="dxa"/>
            <w:tcBorders>
              <w:top w:val="single" w:sz="4" w:space="0" w:color="2E74B5"/>
              <w:left w:val="single" w:sz="4" w:space="0" w:color="2E74B5"/>
              <w:right w:val="single" w:sz="4" w:space="0" w:color="2E74B5"/>
            </w:tcBorders>
            <w:shd w:val="clear" w:color="auto" w:fill="auto"/>
          </w:tcPr>
          <w:p w14:paraId="28A40904"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7FAB179"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Dữ liệu xml đầu vào không đúng quy định</w:t>
            </w:r>
          </w:p>
        </w:tc>
        <w:tc>
          <w:tcPr>
            <w:tcW w:w="2515" w:type="dxa"/>
            <w:tcBorders>
              <w:top w:val="single" w:sz="4" w:space="0" w:color="2E74B5"/>
              <w:left w:val="single" w:sz="4" w:space="0" w:color="2E74B5"/>
              <w:bottom w:val="single" w:sz="4" w:space="0" w:color="2E74B5"/>
              <w:right w:val="single" w:sz="4" w:space="0" w:color="2E74B5"/>
            </w:tcBorders>
          </w:tcPr>
          <w:p w14:paraId="277752B0" w14:textId="77777777" w:rsidR="00AC3E5D" w:rsidRPr="009372AD" w:rsidRDefault="00AC3E5D" w:rsidP="001B79C4">
            <w:pPr>
              <w:pStyle w:val="ListParagraph"/>
              <w:ind w:left="0"/>
              <w:jc w:val="both"/>
              <w:rPr>
                <w:rFonts w:cs="Times New Roman"/>
              </w:rPr>
            </w:pPr>
          </w:p>
        </w:tc>
      </w:tr>
      <w:tr w:rsidR="00AC3E5D" w:rsidRPr="00660ABB" w14:paraId="1BA2A984" w14:textId="77777777" w:rsidTr="001B79C4">
        <w:tc>
          <w:tcPr>
            <w:tcW w:w="1710" w:type="dxa"/>
            <w:tcBorders>
              <w:top w:val="single" w:sz="4" w:space="0" w:color="2E74B5"/>
              <w:left w:val="single" w:sz="4" w:space="0" w:color="2E74B5"/>
              <w:right w:val="single" w:sz="4" w:space="0" w:color="2E74B5"/>
            </w:tcBorders>
            <w:shd w:val="clear" w:color="auto" w:fill="auto"/>
          </w:tcPr>
          <w:p w14:paraId="0BBDEA9E" w14:textId="77777777" w:rsidR="00AC3E5D" w:rsidRPr="009372AD" w:rsidRDefault="00AC3E5D" w:rsidP="001B79C4">
            <w:pPr>
              <w:spacing w:after="0" w:line="240" w:lineRule="auto"/>
              <w:rPr>
                <w:rFonts w:eastAsia="Calibri" w:cs="Times New Roman"/>
                <w:szCs w:val="24"/>
              </w:rPr>
            </w:pPr>
            <w:r>
              <w:rPr>
                <w:rFonts w:eastAsia="Calibri"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FDE625A"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phát hành được hóa đơn</w:t>
            </w:r>
          </w:p>
        </w:tc>
        <w:tc>
          <w:tcPr>
            <w:tcW w:w="2515" w:type="dxa"/>
            <w:tcBorders>
              <w:top w:val="single" w:sz="4" w:space="0" w:color="2E74B5"/>
              <w:left w:val="single" w:sz="4" w:space="0" w:color="2E74B5"/>
              <w:bottom w:val="single" w:sz="4" w:space="0" w:color="2E74B5"/>
              <w:right w:val="single" w:sz="4" w:space="0" w:color="2E74B5"/>
            </w:tcBorders>
          </w:tcPr>
          <w:p w14:paraId="616FDDF3" w14:textId="77777777" w:rsidR="00AC3E5D" w:rsidRPr="009372AD" w:rsidRDefault="00AC3E5D" w:rsidP="001B79C4">
            <w:pPr>
              <w:pStyle w:val="ListParagraph"/>
              <w:ind w:left="0"/>
              <w:jc w:val="both"/>
              <w:rPr>
                <w:rFonts w:cs="Times New Roman"/>
              </w:rPr>
            </w:pPr>
          </w:p>
        </w:tc>
      </w:tr>
      <w:tr w:rsidR="00AC3E5D" w:rsidRPr="00660ABB" w14:paraId="69AF6F0A" w14:textId="77777777" w:rsidTr="001B79C4">
        <w:tc>
          <w:tcPr>
            <w:tcW w:w="1710" w:type="dxa"/>
            <w:tcBorders>
              <w:top w:val="single" w:sz="4" w:space="0" w:color="2E74B5"/>
              <w:left w:val="single" w:sz="4" w:space="0" w:color="2E74B5"/>
              <w:right w:val="single" w:sz="4" w:space="0" w:color="2E74B5"/>
            </w:tcBorders>
            <w:shd w:val="clear" w:color="auto" w:fill="auto"/>
          </w:tcPr>
          <w:p w14:paraId="4A4DF88E"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C4543FE"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Dải hóa đơn cũ đã hết</w:t>
            </w:r>
          </w:p>
        </w:tc>
        <w:tc>
          <w:tcPr>
            <w:tcW w:w="2515" w:type="dxa"/>
            <w:tcBorders>
              <w:top w:val="single" w:sz="4" w:space="0" w:color="2E74B5"/>
              <w:left w:val="single" w:sz="4" w:space="0" w:color="2E74B5"/>
              <w:bottom w:val="single" w:sz="4" w:space="0" w:color="2E74B5"/>
              <w:right w:val="single" w:sz="4" w:space="0" w:color="2E74B5"/>
            </w:tcBorders>
          </w:tcPr>
          <w:p w14:paraId="784E2A08" w14:textId="77777777" w:rsidR="00AC3E5D" w:rsidRPr="009372AD" w:rsidRDefault="00AC3E5D" w:rsidP="001B79C4">
            <w:pPr>
              <w:pStyle w:val="ListParagraph"/>
              <w:ind w:left="0"/>
              <w:jc w:val="both"/>
              <w:rPr>
                <w:rFonts w:cs="Times New Roman"/>
              </w:rPr>
            </w:pPr>
          </w:p>
        </w:tc>
      </w:tr>
      <w:tr w:rsidR="00AC3E5D" w:rsidRPr="00660ABB" w14:paraId="3FE5AA13"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A43AF79"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1AF6A74"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User name không phù hợp, không tìm thấy company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2193D882" w14:textId="77777777" w:rsidR="00AC3E5D" w:rsidRPr="009372AD" w:rsidRDefault="00AC3E5D" w:rsidP="001B79C4">
            <w:pPr>
              <w:jc w:val="both"/>
              <w:rPr>
                <w:rFonts w:cs="Times New Roman"/>
                <w:szCs w:val="24"/>
              </w:rPr>
            </w:pPr>
          </w:p>
        </w:tc>
      </w:tr>
      <w:tr w:rsidR="00AC3E5D" w:rsidRPr="00660ABB" w14:paraId="6BA9AF41"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8BA733E"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ERR:8</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3E3F148"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Hóa đơn cần điều chỉnh đã bị thay thế. Không thể điều chỉnh được nữa.</w:t>
            </w:r>
          </w:p>
        </w:tc>
        <w:tc>
          <w:tcPr>
            <w:tcW w:w="2515" w:type="dxa"/>
            <w:tcBorders>
              <w:top w:val="single" w:sz="4" w:space="0" w:color="2E74B5"/>
              <w:left w:val="single" w:sz="4" w:space="0" w:color="2E74B5"/>
              <w:bottom w:val="single" w:sz="4" w:space="0" w:color="2E74B5"/>
              <w:right w:val="single" w:sz="4" w:space="0" w:color="2E74B5"/>
            </w:tcBorders>
          </w:tcPr>
          <w:p w14:paraId="6AAC363D" w14:textId="77777777" w:rsidR="00AC3E5D" w:rsidRPr="009372AD" w:rsidRDefault="00AC3E5D" w:rsidP="001B79C4">
            <w:pPr>
              <w:jc w:val="both"/>
              <w:rPr>
                <w:rFonts w:cs="Times New Roman"/>
                <w:szCs w:val="24"/>
              </w:rPr>
            </w:pPr>
          </w:p>
        </w:tc>
      </w:tr>
      <w:tr w:rsidR="00AC3E5D" w:rsidRPr="00660ABB" w14:paraId="51E6DC29"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7B53C6F"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ERR:9</w:t>
            </w:r>
          </w:p>
          <w:p w14:paraId="2EDC56DA"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5FCAB95"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Trạng thái hóa đơn không được điều chỉnh</w:t>
            </w:r>
          </w:p>
        </w:tc>
        <w:tc>
          <w:tcPr>
            <w:tcW w:w="2515" w:type="dxa"/>
            <w:tcBorders>
              <w:top w:val="single" w:sz="4" w:space="0" w:color="2E74B5"/>
              <w:left w:val="single" w:sz="4" w:space="0" w:color="2E74B5"/>
              <w:bottom w:val="single" w:sz="4" w:space="0" w:color="2E74B5"/>
              <w:right w:val="single" w:sz="4" w:space="0" w:color="2E74B5"/>
            </w:tcBorders>
          </w:tcPr>
          <w:p w14:paraId="594F4A6B" w14:textId="77777777" w:rsidR="00AC3E5D" w:rsidRPr="009372AD" w:rsidRDefault="00AC3E5D" w:rsidP="001B79C4">
            <w:pPr>
              <w:jc w:val="both"/>
              <w:rPr>
                <w:rFonts w:cs="Times New Roman"/>
                <w:szCs w:val="24"/>
              </w:rPr>
            </w:pPr>
          </w:p>
        </w:tc>
      </w:tr>
      <w:tr w:rsidR="00AC3E5D" w:rsidRPr="00660ABB" w14:paraId="734773C7"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0990350" w14:textId="77777777" w:rsidR="00AC3E5D" w:rsidRPr="009372AD" w:rsidRDefault="00AC3E5D" w:rsidP="001B79C4">
            <w:pPr>
              <w:autoSpaceDE w:val="0"/>
              <w:autoSpaceDN w:val="0"/>
              <w:adjustRightInd w:val="0"/>
              <w:spacing w:after="0" w:line="240" w:lineRule="auto"/>
              <w:rPr>
                <w:rFonts w:eastAsia="Calibri" w:cs="Times New Roman"/>
                <w:szCs w:val="24"/>
              </w:rPr>
            </w:pPr>
            <w:r w:rsidRPr="00897856">
              <w:rPr>
                <w:rFonts w:eastAsia="Calibri" w:cs="Times New Roman"/>
                <w:szCs w:val="24"/>
              </w:rPr>
              <w:t>ERR:13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920D58D"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trùng fkey</w:t>
            </w:r>
          </w:p>
        </w:tc>
        <w:tc>
          <w:tcPr>
            <w:tcW w:w="2515" w:type="dxa"/>
            <w:tcBorders>
              <w:top w:val="single" w:sz="4" w:space="0" w:color="2E74B5"/>
              <w:left w:val="single" w:sz="4" w:space="0" w:color="2E74B5"/>
              <w:bottom w:val="single" w:sz="4" w:space="0" w:color="2E74B5"/>
              <w:right w:val="single" w:sz="4" w:space="0" w:color="2E74B5"/>
            </w:tcBorders>
          </w:tcPr>
          <w:p w14:paraId="6BAD529E" w14:textId="77777777" w:rsidR="00AC3E5D" w:rsidRPr="009372AD" w:rsidRDefault="00AC3E5D" w:rsidP="001B79C4">
            <w:pPr>
              <w:jc w:val="both"/>
              <w:rPr>
                <w:rFonts w:cs="Times New Roman"/>
                <w:szCs w:val="24"/>
              </w:rPr>
            </w:pPr>
            <w:r>
              <w:rPr>
                <w:rFonts w:cs="Times New Roman"/>
                <w:szCs w:val="24"/>
              </w:rPr>
              <w:t>Fkey của hóa đơn mới đã tồn tại trên hệ thống</w:t>
            </w:r>
          </w:p>
        </w:tc>
      </w:tr>
      <w:tr w:rsidR="00AC3E5D" w:rsidRPr="00660ABB" w14:paraId="4B476B7F"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7318737"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ERR:14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21D0E70"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trong quá trình thực hiện cấp số hóa đơn</w:t>
            </w:r>
          </w:p>
        </w:tc>
        <w:tc>
          <w:tcPr>
            <w:tcW w:w="2515" w:type="dxa"/>
            <w:tcBorders>
              <w:top w:val="single" w:sz="4" w:space="0" w:color="2E74B5"/>
              <w:left w:val="single" w:sz="4" w:space="0" w:color="2E74B5"/>
              <w:bottom w:val="single" w:sz="4" w:space="0" w:color="2E74B5"/>
              <w:right w:val="single" w:sz="4" w:space="0" w:color="2E74B5"/>
            </w:tcBorders>
          </w:tcPr>
          <w:p w14:paraId="0FBFC724" w14:textId="77777777" w:rsidR="00AC3E5D" w:rsidRPr="009372AD" w:rsidRDefault="00AC3E5D" w:rsidP="001B79C4">
            <w:pPr>
              <w:jc w:val="both"/>
              <w:rPr>
                <w:rFonts w:cs="Times New Roman"/>
                <w:szCs w:val="24"/>
              </w:rPr>
            </w:pPr>
          </w:p>
        </w:tc>
      </w:tr>
      <w:tr w:rsidR="00AC3E5D" w:rsidRPr="00660ABB" w14:paraId="1603E4BE"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DF3C28D" w14:textId="77777777" w:rsidR="00AC3E5D" w:rsidRPr="009372AD" w:rsidRDefault="00AC3E5D" w:rsidP="001B79C4">
            <w:pPr>
              <w:autoSpaceDE w:val="0"/>
              <w:autoSpaceDN w:val="0"/>
              <w:adjustRightInd w:val="0"/>
              <w:spacing w:after="0" w:line="240" w:lineRule="auto"/>
              <w:rPr>
                <w:rFonts w:eastAsia="Calibri" w:cs="Times New Roman"/>
                <w:szCs w:val="24"/>
              </w:rPr>
            </w:pPr>
            <w:r w:rsidRPr="00170EAA">
              <w:rPr>
                <w:rFonts w:eastAsia="Calibri" w:cs="Times New Roman"/>
                <w:szCs w:val="24"/>
              </w:rPr>
              <w:t>ERR:15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B7B65C6" w14:textId="77777777" w:rsidR="00AC3E5D" w:rsidRDefault="00AC3E5D" w:rsidP="001B79C4">
            <w:pPr>
              <w:pStyle w:val="ListParagraph"/>
              <w:spacing w:after="0" w:line="240" w:lineRule="auto"/>
              <w:ind w:left="0"/>
              <w:rPr>
                <w:rFonts w:eastAsia="Calibri" w:cs="Times New Roman"/>
              </w:rPr>
            </w:pPr>
            <w:r>
              <w:rPr>
                <w:rFonts w:eastAsia="Calibri" w:cs="Times New Roman"/>
              </w:rPr>
              <w:t xml:space="preserve">Lỗi khi thực hiện </w:t>
            </w:r>
            <w:r w:rsidRPr="00170EAA">
              <w:rPr>
                <w:rFonts w:eastAsia="Calibri" w:cs="Times New Roman"/>
              </w:rPr>
              <w:t>Deserialize</w:t>
            </w:r>
            <w:r>
              <w:rPr>
                <w:rFonts w:eastAsia="Calibri" w:cs="Times New Roman"/>
              </w:rPr>
              <w:t xml:space="preserve"> chuỗi hóa đơn đầu vào</w:t>
            </w:r>
          </w:p>
        </w:tc>
        <w:tc>
          <w:tcPr>
            <w:tcW w:w="2515" w:type="dxa"/>
            <w:tcBorders>
              <w:top w:val="single" w:sz="4" w:space="0" w:color="2E74B5"/>
              <w:left w:val="single" w:sz="4" w:space="0" w:color="2E74B5"/>
              <w:bottom w:val="single" w:sz="4" w:space="0" w:color="2E74B5"/>
              <w:right w:val="single" w:sz="4" w:space="0" w:color="2E74B5"/>
            </w:tcBorders>
          </w:tcPr>
          <w:p w14:paraId="27FC52DE" w14:textId="77777777" w:rsidR="00AC3E5D" w:rsidRPr="009372AD" w:rsidRDefault="00AC3E5D" w:rsidP="001B79C4">
            <w:pPr>
              <w:jc w:val="both"/>
              <w:rPr>
                <w:rFonts w:cs="Times New Roman"/>
                <w:szCs w:val="24"/>
              </w:rPr>
            </w:pPr>
          </w:p>
        </w:tc>
      </w:tr>
      <w:tr w:rsidR="00AC3E5D" w:rsidRPr="00660ABB" w14:paraId="3BB2EB68"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E6B1B8D"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w:t>
            </w:r>
            <w:r>
              <w:rPr>
                <w:rFonts w:eastAsia="Calibri" w:cs="Times New Roman"/>
                <w:szCs w:val="24"/>
              </w:rPr>
              <w:t>1</w:t>
            </w:r>
            <w:r w:rsidRPr="009372AD">
              <w:rPr>
                <w:rFonts w:eastAsia="Calibri" w:cs="Times New Roman"/>
                <w:szCs w:val="24"/>
              </w:rPr>
              <w:t>9</w:t>
            </w:r>
          </w:p>
          <w:p w14:paraId="5E0CB17C"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801C3E8" w14:textId="77777777" w:rsidR="00AC3E5D" w:rsidRDefault="00AC3E5D" w:rsidP="001B79C4">
            <w:pPr>
              <w:pStyle w:val="ListParagraph"/>
              <w:spacing w:after="0" w:line="240" w:lineRule="auto"/>
              <w:ind w:left="0"/>
              <w:rPr>
                <w:rFonts w:eastAsia="Calibri" w:cs="Times New Roman"/>
              </w:rPr>
            </w:pPr>
            <w:r>
              <w:rPr>
                <w:rFonts w:eastAsia="Calibri" w:cs="Times New Roman"/>
              </w:rPr>
              <w:t>Pattern truyền vào không giống với hóa đơn cần điều chỉnh</w:t>
            </w:r>
          </w:p>
        </w:tc>
        <w:tc>
          <w:tcPr>
            <w:tcW w:w="2515" w:type="dxa"/>
            <w:tcBorders>
              <w:top w:val="single" w:sz="4" w:space="0" w:color="2E74B5"/>
              <w:left w:val="single" w:sz="4" w:space="0" w:color="2E74B5"/>
              <w:bottom w:val="single" w:sz="4" w:space="0" w:color="2E74B5"/>
              <w:right w:val="single" w:sz="4" w:space="0" w:color="2E74B5"/>
            </w:tcBorders>
          </w:tcPr>
          <w:p w14:paraId="66C5574C" w14:textId="77777777" w:rsidR="00AC3E5D" w:rsidRPr="009372AD" w:rsidRDefault="00AC3E5D" w:rsidP="001B79C4">
            <w:pPr>
              <w:jc w:val="both"/>
              <w:rPr>
                <w:rFonts w:cs="Times New Roman"/>
                <w:szCs w:val="24"/>
              </w:rPr>
            </w:pPr>
          </w:p>
        </w:tc>
      </w:tr>
      <w:tr w:rsidR="00AC3E5D" w:rsidRPr="00660ABB" w14:paraId="571FCAAB"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9FDC4BA"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ERR:20</w:t>
            </w:r>
          </w:p>
          <w:p w14:paraId="77710C80"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6F99125"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6F422203" w14:textId="77777777" w:rsidR="00AC3E5D" w:rsidRPr="009372AD" w:rsidRDefault="00AC3E5D" w:rsidP="001B79C4">
            <w:pPr>
              <w:jc w:val="both"/>
              <w:rPr>
                <w:rFonts w:cs="Times New Roman"/>
                <w:szCs w:val="24"/>
              </w:rPr>
            </w:pPr>
          </w:p>
        </w:tc>
      </w:tr>
      <w:tr w:rsidR="00AC3E5D" w:rsidRPr="00660ABB" w14:paraId="7BCC63C0"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9AEEC71" w14:textId="77777777" w:rsidR="00AC3E5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6B1A196" w14:textId="77777777" w:rsidR="00AC3E5D" w:rsidRPr="002A5863" w:rsidRDefault="00AC3E5D" w:rsidP="001B79C4">
            <w:pPr>
              <w:pStyle w:val="ListParagraph"/>
              <w:spacing w:after="0" w:line="240" w:lineRule="auto"/>
              <w:ind w:left="0"/>
            </w:pPr>
            <w:r>
              <w:t>Trùng Fkey truyền vào</w:t>
            </w:r>
          </w:p>
        </w:tc>
        <w:tc>
          <w:tcPr>
            <w:tcW w:w="2515" w:type="dxa"/>
            <w:tcBorders>
              <w:top w:val="single" w:sz="4" w:space="0" w:color="2E74B5"/>
              <w:left w:val="single" w:sz="4" w:space="0" w:color="2E74B5"/>
              <w:bottom w:val="single" w:sz="4" w:space="0" w:color="2E74B5"/>
              <w:right w:val="single" w:sz="4" w:space="0" w:color="2E74B5"/>
            </w:tcBorders>
          </w:tcPr>
          <w:p w14:paraId="2790DF1F" w14:textId="77777777" w:rsidR="00AC3E5D" w:rsidRPr="009372AD" w:rsidRDefault="00AC3E5D" w:rsidP="001B79C4">
            <w:pPr>
              <w:jc w:val="both"/>
              <w:rPr>
                <w:rFonts w:cs="Times New Roman"/>
                <w:szCs w:val="24"/>
              </w:rPr>
            </w:pPr>
          </w:p>
        </w:tc>
      </w:tr>
      <w:tr w:rsidR="00AC3E5D" w:rsidRPr="00660ABB" w14:paraId="2CB78D3E"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B1BC57E" w14:textId="77777777" w:rsidR="00AC3E5D" w:rsidRPr="00DD2715" w:rsidRDefault="00AC3E5D" w:rsidP="001B79C4">
            <w:pPr>
              <w:autoSpaceDE w:val="0"/>
              <w:autoSpaceDN w:val="0"/>
              <w:adjustRightInd w:val="0"/>
              <w:jc w:val="both"/>
              <w:rPr>
                <w:rFonts w:cs="Times New Roman"/>
                <w:szCs w:val="24"/>
              </w:rPr>
            </w:pPr>
            <w:r>
              <w:rPr>
                <w:rFonts w:cs="Times New Roman"/>
                <w:szCs w:val="24"/>
              </w:rPr>
              <w:t>ERR:29</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3745FA5" w14:textId="77777777" w:rsidR="00AC3E5D" w:rsidRDefault="00AC3E5D" w:rsidP="001B79C4">
            <w:pPr>
              <w:pStyle w:val="ListParagraph"/>
              <w:ind w:left="0"/>
              <w:jc w:val="both"/>
              <w:rPr>
                <w:rFonts w:cs="Times New Roman"/>
              </w:rPr>
            </w:pPr>
            <w:r>
              <w:rPr>
                <w:rFonts w:cs="Times New Roman"/>
              </w:rPr>
              <w:t>Lỗi chứng thư hết hạn</w:t>
            </w:r>
          </w:p>
        </w:tc>
        <w:tc>
          <w:tcPr>
            <w:tcW w:w="2515" w:type="dxa"/>
            <w:tcBorders>
              <w:top w:val="single" w:sz="4" w:space="0" w:color="2E74B5"/>
              <w:left w:val="single" w:sz="4" w:space="0" w:color="2E74B5"/>
              <w:bottom w:val="single" w:sz="4" w:space="0" w:color="2E74B5"/>
              <w:right w:val="single" w:sz="4" w:space="0" w:color="2E74B5"/>
            </w:tcBorders>
          </w:tcPr>
          <w:p w14:paraId="428613EF" w14:textId="77777777" w:rsidR="00AC3E5D" w:rsidRPr="009372AD" w:rsidRDefault="00AC3E5D" w:rsidP="001B79C4">
            <w:pPr>
              <w:jc w:val="both"/>
              <w:rPr>
                <w:rFonts w:cs="Times New Roman"/>
                <w:szCs w:val="24"/>
              </w:rPr>
            </w:pPr>
          </w:p>
        </w:tc>
      </w:tr>
      <w:tr w:rsidR="00AC3E5D" w:rsidRPr="00660ABB" w14:paraId="70FBFDB7"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8B26010" w14:textId="77777777" w:rsidR="00AC3E5D" w:rsidRPr="00DD2715" w:rsidRDefault="00AC3E5D" w:rsidP="001B79C4">
            <w:pPr>
              <w:autoSpaceDE w:val="0"/>
              <w:autoSpaceDN w:val="0"/>
              <w:adjustRightInd w:val="0"/>
              <w:jc w:val="both"/>
              <w:rPr>
                <w:rFonts w:cs="Times New Roman"/>
                <w:szCs w:val="24"/>
              </w:rPr>
            </w:pPr>
            <w:r>
              <w:rPr>
                <w:rFonts w:cs="Times New Roman"/>
                <w:szCs w:val="24"/>
              </w:rPr>
              <w:t>ERR:30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E1C05CE" w14:textId="77777777" w:rsidR="00AC3E5D" w:rsidRPr="00517DC0" w:rsidRDefault="00AC3E5D" w:rsidP="001B79C4">
            <w:pPr>
              <w:pStyle w:val="ListParagraph"/>
              <w:ind w:left="0"/>
              <w:jc w:val="both"/>
              <w:rPr>
                <w:rFonts w:cs="Times New Roman"/>
                <w:szCs w:val="24"/>
              </w:rPr>
            </w:pPr>
            <w:r w:rsidRPr="00517DC0">
              <w:rPr>
                <w:rFonts w:cs="Times New Roman"/>
                <w:szCs w:val="24"/>
              </w:rPr>
              <w:t>Danh sách hóa đơn tồn tại ngày hóa đơn nhỏ hơn ngày hóa đơn đã phát hành</w:t>
            </w:r>
          </w:p>
        </w:tc>
        <w:tc>
          <w:tcPr>
            <w:tcW w:w="2515" w:type="dxa"/>
            <w:tcBorders>
              <w:top w:val="single" w:sz="4" w:space="0" w:color="2E74B5"/>
              <w:left w:val="single" w:sz="4" w:space="0" w:color="2E74B5"/>
              <w:bottom w:val="single" w:sz="4" w:space="0" w:color="2E74B5"/>
              <w:right w:val="single" w:sz="4" w:space="0" w:color="2E74B5"/>
            </w:tcBorders>
          </w:tcPr>
          <w:p w14:paraId="641767F5" w14:textId="77777777" w:rsidR="00AC3E5D" w:rsidRPr="009372AD" w:rsidRDefault="00AC3E5D" w:rsidP="001B79C4">
            <w:pPr>
              <w:jc w:val="both"/>
              <w:rPr>
                <w:rFonts w:cs="Times New Roman"/>
                <w:szCs w:val="24"/>
              </w:rPr>
            </w:pPr>
          </w:p>
        </w:tc>
      </w:tr>
      <w:tr w:rsidR="00A205F8" w:rsidRPr="00660ABB" w14:paraId="60D11AC1"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C347662" w14:textId="2C31038F" w:rsidR="00A205F8" w:rsidRDefault="00A205F8" w:rsidP="001B79C4">
            <w:pPr>
              <w:autoSpaceDE w:val="0"/>
              <w:autoSpaceDN w:val="0"/>
              <w:adjustRightInd w:val="0"/>
              <w:jc w:val="both"/>
              <w:rPr>
                <w:rFonts w:cs="Times New Roman"/>
                <w:szCs w:val="24"/>
              </w:rPr>
            </w:pPr>
            <w:r>
              <w:rPr>
                <w:rFonts w:cs="Times New Roman"/>
                <w:szCs w:val="24"/>
              </w:rPr>
              <w:t>ERR:60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43AE6AF7" w14:textId="50B7FE96" w:rsidR="00A205F8" w:rsidRPr="00517DC0" w:rsidRDefault="00A205F8" w:rsidP="001B79C4">
            <w:pPr>
              <w:pStyle w:val="ListParagraph"/>
              <w:ind w:left="0"/>
              <w:jc w:val="both"/>
              <w:rPr>
                <w:rFonts w:cs="Times New Roman"/>
                <w:szCs w:val="24"/>
              </w:rPr>
            </w:pPr>
            <w:r w:rsidRPr="00A205F8">
              <w:rPr>
                <w:rFonts w:cs="Times New Roman"/>
                <w:szCs w:val="24"/>
              </w:rPr>
              <w:t>Chỉ được phép điều chỉnh hóa đơn cùng loại (Có mã / Không mã).</w:t>
            </w:r>
          </w:p>
        </w:tc>
        <w:tc>
          <w:tcPr>
            <w:tcW w:w="2515" w:type="dxa"/>
            <w:tcBorders>
              <w:top w:val="single" w:sz="4" w:space="0" w:color="2E74B5"/>
              <w:left w:val="single" w:sz="4" w:space="0" w:color="2E74B5"/>
              <w:bottom w:val="single" w:sz="4" w:space="0" w:color="2E74B5"/>
              <w:right w:val="single" w:sz="4" w:space="0" w:color="2E74B5"/>
            </w:tcBorders>
          </w:tcPr>
          <w:p w14:paraId="154A5CA6" w14:textId="77777777" w:rsidR="00A205F8" w:rsidRPr="009372AD" w:rsidRDefault="00A205F8" w:rsidP="001B79C4">
            <w:pPr>
              <w:jc w:val="both"/>
              <w:rPr>
                <w:rFonts w:cs="Times New Roman"/>
                <w:szCs w:val="24"/>
              </w:rPr>
            </w:pPr>
          </w:p>
        </w:tc>
      </w:tr>
      <w:tr w:rsidR="00A205F8" w:rsidRPr="00660ABB" w14:paraId="440F0D34"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10D75D2" w14:textId="27B07869" w:rsidR="00A205F8" w:rsidRDefault="00A205F8" w:rsidP="00A205F8">
            <w:pPr>
              <w:autoSpaceDE w:val="0"/>
              <w:autoSpaceDN w:val="0"/>
              <w:adjustRightInd w:val="0"/>
              <w:jc w:val="both"/>
              <w:rPr>
                <w:rFonts w:cs="Times New Roman"/>
                <w:szCs w:val="24"/>
              </w:rPr>
            </w:pPr>
            <w:r>
              <w:rPr>
                <w:rFonts w:cs="Times New Roman"/>
                <w:szCs w:val="24"/>
              </w:rPr>
              <w:lastRenderedPageBreak/>
              <w:t>ERR:61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C6DB77A" w14:textId="027B26F6" w:rsidR="00A205F8" w:rsidRPr="00517DC0" w:rsidRDefault="00A205F8" w:rsidP="00A205F8">
            <w:pPr>
              <w:pStyle w:val="ListParagraph"/>
              <w:ind w:left="0"/>
              <w:jc w:val="both"/>
              <w:rPr>
                <w:rFonts w:cs="Times New Roman"/>
                <w:szCs w:val="24"/>
              </w:rPr>
            </w:pPr>
            <w:r w:rsidRPr="00A205F8">
              <w:rPr>
                <w:rFonts w:cs="Times New Roman"/>
                <w:szCs w:val="24"/>
              </w:rPr>
              <w:t>Chỉ được phép điều chỉnh hóa đơn cùng loại (HD GTGT / HD bán hàng...).</w:t>
            </w:r>
          </w:p>
        </w:tc>
        <w:tc>
          <w:tcPr>
            <w:tcW w:w="2515" w:type="dxa"/>
            <w:tcBorders>
              <w:top w:val="single" w:sz="4" w:space="0" w:color="2E74B5"/>
              <w:left w:val="single" w:sz="4" w:space="0" w:color="2E74B5"/>
              <w:bottom w:val="single" w:sz="4" w:space="0" w:color="2E74B5"/>
              <w:right w:val="single" w:sz="4" w:space="0" w:color="2E74B5"/>
            </w:tcBorders>
          </w:tcPr>
          <w:p w14:paraId="4824BA62" w14:textId="77777777" w:rsidR="00A205F8" w:rsidRPr="009372AD" w:rsidRDefault="00A205F8" w:rsidP="00A205F8">
            <w:pPr>
              <w:jc w:val="both"/>
              <w:rPr>
                <w:rFonts w:cs="Times New Roman"/>
                <w:szCs w:val="24"/>
              </w:rPr>
            </w:pPr>
          </w:p>
        </w:tc>
      </w:tr>
      <w:tr w:rsidR="00A205F8" w:rsidRPr="00660ABB" w14:paraId="22C95F2E"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7F454D8" w14:textId="5BB2A33B" w:rsidR="00A205F8" w:rsidRDefault="00A205F8" w:rsidP="00A205F8">
            <w:pPr>
              <w:autoSpaceDE w:val="0"/>
              <w:autoSpaceDN w:val="0"/>
              <w:adjustRightInd w:val="0"/>
              <w:jc w:val="both"/>
              <w:rPr>
                <w:rFonts w:cs="Times New Roman"/>
                <w:szCs w:val="24"/>
              </w:rPr>
            </w:pPr>
            <w:r>
              <w:rPr>
                <w:rFonts w:cs="Times New Roman"/>
                <w:szCs w:val="24"/>
              </w:rPr>
              <w:t>ERR:62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367B079" w14:textId="14E26ED0" w:rsidR="00A205F8" w:rsidRPr="00517DC0" w:rsidRDefault="00A205F8" w:rsidP="00A205F8">
            <w:pPr>
              <w:pStyle w:val="ListParagraph"/>
              <w:ind w:left="0"/>
              <w:jc w:val="both"/>
              <w:rPr>
                <w:rFonts w:cs="Times New Roman"/>
                <w:szCs w:val="24"/>
              </w:rPr>
            </w:pPr>
            <w:r w:rsidRPr="00A205F8">
              <w:rPr>
                <w:rFonts w:cs="Times New Roman"/>
                <w:szCs w:val="24"/>
              </w:rPr>
              <w:t>Không được dùng không mã đăng ký gửi bảng tổng hợp thay thế, điều chỉnh các hóa đơn không mã gửi thông tin chi tiết.</w:t>
            </w:r>
          </w:p>
        </w:tc>
        <w:tc>
          <w:tcPr>
            <w:tcW w:w="2515" w:type="dxa"/>
            <w:tcBorders>
              <w:top w:val="single" w:sz="4" w:space="0" w:color="2E74B5"/>
              <w:left w:val="single" w:sz="4" w:space="0" w:color="2E74B5"/>
              <w:bottom w:val="single" w:sz="4" w:space="0" w:color="2E74B5"/>
              <w:right w:val="single" w:sz="4" w:space="0" w:color="2E74B5"/>
            </w:tcBorders>
          </w:tcPr>
          <w:p w14:paraId="0BE9C8CF" w14:textId="77777777" w:rsidR="00A205F8" w:rsidRPr="009372AD" w:rsidRDefault="00A205F8" w:rsidP="00A205F8">
            <w:pPr>
              <w:jc w:val="both"/>
              <w:rPr>
                <w:rFonts w:cs="Times New Roman"/>
                <w:szCs w:val="24"/>
              </w:rPr>
            </w:pPr>
          </w:p>
        </w:tc>
      </w:tr>
      <w:tr w:rsidR="00A205F8" w:rsidRPr="00660ABB" w14:paraId="05DFAFD7"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0E413BE9" w14:textId="77777777" w:rsidR="00A205F8" w:rsidRPr="009372AD" w:rsidRDefault="00A205F8" w:rsidP="00A205F8">
            <w:pPr>
              <w:autoSpaceDE w:val="0"/>
              <w:autoSpaceDN w:val="0"/>
              <w:adjustRightInd w:val="0"/>
              <w:spacing w:after="0" w:line="240" w:lineRule="auto"/>
              <w:rPr>
                <w:rFonts w:eastAsia="Calibri" w:cs="Times New Roman"/>
                <w:szCs w:val="24"/>
              </w:rPr>
            </w:pPr>
            <w:r w:rsidRPr="009372AD">
              <w:rPr>
                <w:rFonts w:eastAsia="Calibri" w:cs="Times New Roman"/>
                <w:szCs w:val="24"/>
              </w:rPr>
              <w:t>OK: pattern;serial;invNumber</w:t>
            </w:r>
          </w:p>
          <w:p w14:paraId="77A418CE" w14:textId="77777777" w:rsidR="00A205F8" w:rsidRPr="009372AD" w:rsidRDefault="00A205F8" w:rsidP="00A205F8">
            <w:pPr>
              <w:autoSpaceDE w:val="0"/>
              <w:autoSpaceDN w:val="0"/>
              <w:adjustRightInd w:val="0"/>
              <w:spacing w:after="0" w:line="240" w:lineRule="auto"/>
              <w:rPr>
                <w:rFonts w:eastAsia="Calibri" w:cs="Times New Roman"/>
                <w:szCs w:val="24"/>
              </w:rPr>
            </w:pPr>
            <w:r w:rsidRPr="009372AD">
              <w:rPr>
                <w:rFonts w:eastAsia="Calibri" w:cs="Times New Roman"/>
                <w:szCs w:val="24"/>
              </w:rPr>
              <w:t>(Ví dụ:</w:t>
            </w:r>
          </w:p>
          <w:p w14:paraId="6D589BC2" w14:textId="77777777" w:rsidR="00A205F8" w:rsidRPr="009372AD" w:rsidRDefault="00A205F8" w:rsidP="00A205F8">
            <w:pPr>
              <w:autoSpaceDE w:val="0"/>
              <w:autoSpaceDN w:val="0"/>
              <w:adjustRightInd w:val="0"/>
              <w:spacing w:after="0" w:line="240" w:lineRule="auto"/>
              <w:rPr>
                <w:rFonts w:eastAsia="Calibri" w:cs="Times New Roman"/>
                <w:szCs w:val="24"/>
              </w:rPr>
            </w:pPr>
            <w:r w:rsidRPr="009372AD">
              <w:rPr>
                <w:rFonts w:eastAsia="Calibri" w:cs="Times New Roman"/>
                <w:szCs w:val="24"/>
              </w:rPr>
              <w:t>OK:01GTKT3/001;AA/12E;0000002)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B5C444E" w14:textId="77777777" w:rsidR="00A205F8" w:rsidRPr="009372AD" w:rsidRDefault="00A205F8" w:rsidP="00A205F8">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OK </w:t>
            </w:r>
            <w:r w:rsidRPr="009372AD">
              <w:rPr>
                <w:rFonts w:eastAsia="Calibri" w:cs="Times New Roman"/>
                <w:szCs w:val="24"/>
              </w:rPr>
              <w:sym w:font="Wingdings" w:char="F0E0"/>
            </w:r>
            <w:r w:rsidRPr="009372AD">
              <w:rPr>
                <w:rFonts w:eastAsia="Calibri" w:cs="Times New Roman"/>
                <w:szCs w:val="24"/>
              </w:rPr>
              <w:t xml:space="preserve"> đã phát hành hóa đơn thành công</w:t>
            </w:r>
          </w:p>
          <w:p w14:paraId="1DB554A8" w14:textId="77777777" w:rsidR="00A205F8" w:rsidRPr="009372AD" w:rsidRDefault="00A205F8" w:rsidP="00A205F8">
            <w:pPr>
              <w:pStyle w:val="ListParagraph"/>
              <w:numPr>
                <w:ilvl w:val="0"/>
                <w:numId w:val="4"/>
              </w:numPr>
              <w:spacing w:after="0" w:line="240" w:lineRule="auto"/>
              <w:rPr>
                <w:rFonts w:eastAsia="Calibri" w:cs="Times New Roman"/>
                <w:szCs w:val="24"/>
              </w:rPr>
            </w:pPr>
            <w:r w:rsidRPr="009372AD">
              <w:rPr>
                <w:rFonts w:eastAsia="Calibri" w:cs="Times New Roman"/>
                <w:szCs w:val="24"/>
              </w:rPr>
              <w:t>Patter</w:t>
            </w:r>
            <w:r w:rsidRPr="009372AD">
              <w:rPr>
                <w:rFonts w:eastAsia="Calibri" w:cs="Times New Roman"/>
                <w:szCs w:val="24"/>
              </w:rPr>
              <w:sym w:font="Wingdings" w:char="F0E0"/>
            </w:r>
            <w:r w:rsidRPr="009372AD">
              <w:rPr>
                <w:rFonts w:eastAsia="Calibri" w:cs="Times New Roman"/>
                <w:szCs w:val="24"/>
              </w:rPr>
              <w:t xml:space="preserve"> Mẫu số của hóa đơn điều chỉnh </w:t>
            </w:r>
          </w:p>
          <w:p w14:paraId="507D6F4C" w14:textId="77777777" w:rsidR="00A205F8" w:rsidRPr="009372AD" w:rsidRDefault="00A205F8" w:rsidP="00A205F8">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Serial </w:t>
            </w:r>
            <w:r w:rsidRPr="009372AD">
              <w:rPr>
                <w:rFonts w:eastAsia="Calibri" w:cs="Times New Roman"/>
                <w:szCs w:val="24"/>
              </w:rPr>
              <w:sym w:font="Wingdings" w:char="F0E0"/>
            </w:r>
            <w:r w:rsidRPr="009372AD">
              <w:rPr>
                <w:rFonts w:eastAsia="Calibri" w:cs="Times New Roman"/>
                <w:szCs w:val="24"/>
              </w:rPr>
              <w:t xml:space="preserve"> serial của hóa đơn điều chỉnh </w:t>
            </w:r>
          </w:p>
          <w:p w14:paraId="77238E46" w14:textId="77777777" w:rsidR="00A205F8" w:rsidRPr="009372AD" w:rsidRDefault="00A205F8" w:rsidP="00A205F8">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invNumber: số hóa đơn điều chỉnh </w:t>
            </w:r>
          </w:p>
          <w:p w14:paraId="2A160134" w14:textId="77777777" w:rsidR="00A205F8" w:rsidRPr="009372AD" w:rsidRDefault="00A205F8" w:rsidP="00A205F8">
            <w:pPr>
              <w:pStyle w:val="ListParagraph"/>
              <w:spacing w:after="0" w:line="240" w:lineRule="auto"/>
              <w:rPr>
                <w:rFonts w:eastAsia="Calibri" w:cs="Times New Roman"/>
                <w:szCs w:val="24"/>
              </w:rPr>
            </w:pPr>
          </w:p>
        </w:tc>
        <w:tc>
          <w:tcPr>
            <w:tcW w:w="2515" w:type="dxa"/>
            <w:tcBorders>
              <w:top w:val="single" w:sz="4" w:space="0" w:color="2E74B5"/>
              <w:left w:val="single" w:sz="4" w:space="0" w:color="2E74B5"/>
              <w:bottom w:val="single" w:sz="4" w:space="0" w:color="2E74B5"/>
              <w:right w:val="single" w:sz="4" w:space="0" w:color="2E74B5"/>
            </w:tcBorders>
          </w:tcPr>
          <w:p w14:paraId="2938DF6A" w14:textId="77777777" w:rsidR="00A205F8" w:rsidRPr="009372AD" w:rsidRDefault="00A205F8" w:rsidP="00A205F8">
            <w:pPr>
              <w:jc w:val="both"/>
              <w:rPr>
                <w:rFonts w:cs="Times New Roman"/>
                <w:szCs w:val="24"/>
              </w:rPr>
            </w:pPr>
          </w:p>
        </w:tc>
      </w:tr>
    </w:tbl>
    <w:p w14:paraId="716985C6" w14:textId="77777777" w:rsidR="00AC3E5D" w:rsidRDefault="00AC3E5D" w:rsidP="00AC3E5D">
      <w:pPr>
        <w:rPr>
          <w:lang w:eastAsia="x-none"/>
        </w:rPr>
      </w:pPr>
    </w:p>
    <w:p w14:paraId="783DDF62" w14:textId="77777777" w:rsidR="00AC3E5D" w:rsidRDefault="00AC3E5D" w:rsidP="00AC3E5D">
      <w:pPr>
        <w:rPr>
          <w:b/>
          <w:u w:val="single"/>
        </w:rPr>
      </w:pPr>
      <w:r w:rsidRPr="00BA16A5">
        <w:rPr>
          <w:b/>
          <w:u w:val="single"/>
        </w:rPr>
        <w:t>Cấu trúc củ</w:t>
      </w:r>
      <w:r>
        <w:rPr>
          <w:b/>
          <w:u w:val="single"/>
        </w:rPr>
        <w:t>a xmlInv</w:t>
      </w:r>
      <w:r w:rsidRPr="00BA16A5">
        <w:rPr>
          <w:b/>
          <w:u w:val="single"/>
        </w:rPr>
        <w:t xml:space="preserve">Data (các trường </w:t>
      </w:r>
      <w:r w:rsidRPr="00BA16A5">
        <w:rPr>
          <w:b/>
          <w:color w:val="FF0000"/>
          <w:u w:val="single"/>
        </w:rPr>
        <w:t>*</w:t>
      </w:r>
      <w:r w:rsidRPr="00BA16A5">
        <w:rPr>
          <w:b/>
          <w:u w:val="single"/>
        </w:rPr>
        <w:t xml:space="preserve"> là bắt buộc):</w:t>
      </w:r>
    </w:p>
    <w:p w14:paraId="78AFA68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DieuChinhHD</w:t>
      </w:r>
      <w:r>
        <w:rPr>
          <w:rFonts w:ascii="Consolas" w:hAnsi="Consolas" w:cs="Consolas"/>
          <w:color w:val="0000FF"/>
          <w:sz w:val="19"/>
          <w:szCs w:val="19"/>
        </w:rPr>
        <w:t>&gt;</w:t>
      </w:r>
    </w:p>
    <w:p w14:paraId="0593EFC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color w:val="000000"/>
          <w:sz w:val="19"/>
          <w:szCs w:val="19"/>
        </w:rPr>
        <w:t>Fkey của hóa đơn để phân biệt hóa đơn xuất cho khách hàng nào *</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 xml:space="preserve">&gt; </w:t>
      </w:r>
    </w:p>
    <w:p w14:paraId="1763107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Type</w:t>
      </w:r>
      <w:r>
        <w:rPr>
          <w:rFonts w:ascii="Consolas" w:hAnsi="Consolas" w:cs="Consolas"/>
          <w:color w:val="0000FF"/>
          <w:sz w:val="19"/>
          <w:szCs w:val="19"/>
        </w:rPr>
        <w:t>&gt;</w:t>
      </w:r>
      <w:r>
        <w:rPr>
          <w:rFonts w:ascii="Consolas" w:hAnsi="Consolas" w:cs="Consolas"/>
          <w:color w:val="000000"/>
          <w:sz w:val="19"/>
          <w:szCs w:val="19"/>
        </w:rPr>
        <w:t>Loại hóa đơn chỉnh sửa(int-mặc định lấy là 2)  2-Điều chỉnh tăng, 3-Điều chỉnh giảm, 4- Hóa đơn điều chỉnh thông tin</w:t>
      </w:r>
      <w:r>
        <w:rPr>
          <w:rFonts w:ascii="Consolas" w:hAnsi="Consolas" w:cs="Consolas"/>
          <w:color w:val="0000FF"/>
          <w:sz w:val="19"/>
          <w:szCs w:val="19"/>
        </w:rPr>
        <w:t>&lt;/</w:t>
      </w:r>
      <w:r>
        <w:rPr>
          <w:rFonts w:ascii="Consolas" w:hAnsi="Consolas" w:cs="Consolas"/>
          <w:color w:val="A31515"/>
          <w:sz w:val="19"/>
          <w:szCs w:val="19"/>
        </w:rPr>
        <w:t>Type</w:t>
      </w:r>
      <w:r>
        <w:rPr>
          <w:rFonts w:ascii="Consolas" w:hAnsi="Consolas" w:cs="Consolas"/>
          <w:color w:val="0000FF"/>
          <w:sz w:val="19"/>
          <w:szCs w:val="19"/>
        </w:rPr>
        <w:t>&gt;</w:t>
      </w:r>
    </w:p>
    <w:p w14:paraId="4E7C922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1BFEEC7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MHSo</w:t>
      </w:r>
      <w:r>
        <w:rPr>
          <w:rFonts w:ascii="Consolas" w:hAnsi="Consolas" w:cs="Consolas"/>
          <w:color w:val="0000FF"/>
          <w:sz w:val="19"/>
          <w:szCs w:val="19"/>
        </w:rPr>
        <w:t>&gt;</w:t>
      </w:r>
      <w:r>
        <w:rPr>
          <w:rFonts w:ascii="Consolas" w:hAnsi="Consolas" w:cs="Consolas"/>
          <w:color w:val="000000"/>
          <w:sz w:val="19"/>
          <w:szCs w:val="19"/>
        </w:rPr>
        <w:t>Mã hồ sơ</w:t>
      </w:r>
      <w:r>
        <w:rPr>
          <w:rFonts w:ascii="Consolas" w:hAnsi="Consolas" w:cs="Consolas"/>
          <w:color w:val="0000FF"/>
          <w:sz w:val="19"/>
          <w:szCs w:val="19"/>
        </w:rPr>
        <w:t>&lt;/</w:t>
      </w:r>
      <w:r>
        <w:rPr>
          <w:rFonts w:ascii="Consolas" w:hAnsi="Consolas" w:cs="Consolas"/>
          <w:color w:val="A31515"/>
          <w:sz w:val="19"/>
          <w:szCs w:val="19"/>
        </w:rPr>
        <w:t>MHSo</w:t>
      </w:r>
      <w:r>
        <w:rPr>
          <w:rFonts w:ascii="Consolas" w:hAnsi="Consolas" w:cs="Consolas"/>
          <w:color w:val="0000FF"/>
          <w:sz w:val="19"/>
          <w:szCs w:val="19"/>
        </w:rPr>
        <w:t>&gt;</w:t>
      </w:r>
    </w:p>
    <w:p w14:paraId="1DC210A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SBKe</w:t>
      </w:r>
      <w:r>
        <w:rPr>
          <w:rFonts w:ascii="Consolas" w:hAnsi="Consolas" w:cs="Consolas"/>
          <w:color w:val="0000FF"/>
          <w:sz w:val="19"/>
          <w:szCs w:val="19"/>
        </w:rPr>
        <w:t>&gt;</w:t>
      </w:r>
      <w:r>
        <w:rPr>
          <w:rFonts w:ascii="Consolas" w:hAnsi="Consolas" w:cs="Consolas"/>
          <w:color w:val="000000"/>
          <w:sz w:val="19"/>
          <w:szCs w:val="19"/>
        </w:rPr>
        <w:t>Số bảng kê (Số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SBKe</w:t>
      </w:r>
      <w:r>
        <w:rPr>
          <w:rFonts w:ascii="Consolas" w:hAnsi="Consolas" w:cs="Consolas"/>
          <w:color w:val="0000FF"/>
          <w:sz w:val="19"/>
          <w:szCs w:val="19"/>
        </w:rPr>
        <w:t>&gt;</w:t>
      </w:r>
    </w:p>
    <w:p w14:paraId="3904DF4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NBKe</w:t>
      </w:r>
      <w:r>
        <w:rPr>
          <w:rFonts w:ascii="Consolas" w:hAnsi="Consolas" w:cs="Consolas"/>
          <w:color w:val="0000FF"/>
          <w:sz w:val="19"/>
          <w:szCs w:val="19"/>
        </w:rPr>
        <w:t>&gt;</w:t>
      </w:r>
      <w:r>
        <w:rPr>
          <w:rFonts w:ascii="Consolas" w:hAnsi="Consolas" w:cs="Consolas"/>
          <w:color w:val="000000"/>
          <w:sz w:val="19"/>
          <w:szCs w:val="19"/>
        </w:rPr>
        <w:t>Ngày bảng kê (Ngày của bảng kê các loại hàng hóa, dịch vụ đã bán kèm theo hóa đơn)</w:t>
      </w:r>
      <w:r>
        <w:rPr>
          <w:rFonts w:ascii="Consolas" w:hAnsi="Consolas" w:cs="Consolas"/>
          <w:color w:val="0000FF"/>
          <w:sz w:val="19"/>
          <w:szCs w:val="19"/>
        </w:rPr>
        <w:t>&lt;/</w:t>
      </w:r>
      <w:r>
        <w:rPr>
          <w:rFonts w:ascii="Consolas" w:hAnsi="Consolas" w:cs="Consolas"/>
          <w:color w:val="A31515"/>
          <w:sz w:val="19"/>
          <w:szCs w:val="19"/>
        </w:rPr>
        <w:t>NBKe</w:t>
      </w:r>
      <w:r>
        <w:rPr>
          <w:rFonts w:ascii="Consolas" w:hAnsi="Consolas" w:cs="Consolas"/>
          <w:color w:val="0000FF"/>
          <w:sz w:val="19"/>
          <w:szCs w:val="19"/>
        </w:rPr>
        <w:t>&gt;</w:t>
      </w:r>
    </w:p>
    <w:p w14:paraId="0AF7A5F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DVTTe</w:t>
      </w:r>
      <w:r>
        <w:rPr>
          <w:rFonts w:ascii="Consolas" w:hAnsi="Consolas" w:cs="Consolas"/>
          <w:color w:val="0000FF"/>
          <w:sz w:val="19"/>
          <w:szCs w:val="19"/>
        </w:rPr>
        <w:t>&gt;</w:t>
      </w:r>
      <w:r>
        <w:rPr>
          <w:rFonts w:ascii="Consolas" w:hAnsi="Consolas" w:cs="Consolas"/>
          <w:color w:val="000000"/>
          <w:sz w:val="19"/>
          <w:szCs w:val="19"/>
        </w:rPr>
        <w:t>Đơn vị tiền tệ *</w:t>
      </w:r>
      <w:r>
        <w:rPr>
          <w:rFonts w:ascii="Consolas" w:hAnsi="Consolas" w:cs="Consolas"/>
          <w:color w:val="0000FF"/>
          <w:sz w:val="19"/>
          <w:szCs w:val="19"/>
        </w:rPr>
        <w:t>&lt;/</w:t>
      </w:r>
      <w:r>
        <w:rPr>
          <w:rFonts w:ascii="Consolas" w:hAnsi="Consolas" w:cs="Consolas"/>
          <w:color w:val="A31515"/>
          <w:sz w:val="19"/>
          <w:szCs w:val="19"/>
        </w:rPr>
        <w:t>DVTTe</w:t>
      </w:r>
      <w:r>
        <w:rPr>
          <w:rFonts w:ascii="Consolas" w:hAnsi="Consolas" w:cs="Consolas"/>
          <w:color w:val="0000FF"/>
          <w:sz w:val="19"/>
          <w:szCs w:val="19"/>
        </w:rPr>
        <w:t>&gt;</w:t>
      </w:r>
    </w:p>
    <w:p w14:paraId="59A73E3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TGia</w:t>
      </w:r>
      <w:r>
        <w:rPr>
          <w:rFonts w:ascii="Consolas" w:hAnsi="Consolas" w:cs="Consolas"/>
          <w:color w:val="0000FF"/>
          <w:sz w:val="19"/>
          <w:szCs w:val="19"/>
        </w:rPr>
        <w:t>&gt;</w:t>
      </w:r>
      <w:r>
        <w:rPr>
          <w:rFonts w:ascii="Consolas" w:hAnsi="Consolas" w:cs="Consolas"/>
          <w:color w:val="000000"/>
          <w:sz w:val="19"/>
          <w:szCs w:val="19"/>
        </w:rPr>
        <w:t>Tỷ giá (Bắt buộc (Trừ trường hợp Đơn vị tiền tệ là VND))</w:t>
      </w:r>
      <w:r>
        <w:rPr>
          <w:rFonts w:ascii="Consolas" w:hAnsi="Consolas" w:cs="Consolas"/>
          <w:color w:val="0000FF"/>
          <w:sz w:val="19"/>
          <w:szCs w:val="19"/>
        </w:rPr>
        <w:t>&lt;/</w:t>
      </w:r>
      <w:r>
        <w:rPr>
          <w:rFonts w:ascii="Consolas" w:hAnsi="Consolas" w:cs="Consolas"/>
          <w:color w:val="A31515"/>
          <w:sz w:val="19"/>
          <w:szCs w:val="19"/>
        </w:rPr>
        <w:t>TGia</w:t>
      </w:r>
      <w:r>
        <w:rPr>
          <w:rFonts w:ascii="Consolas" w:hAnsi="Consolas" w:cs="Consolas"/>
          <w:color w:val="0000FF"/>
          <w:sz w:val="19"/>
          <w:szCs w:val="19"/>
        </w:rPr>
        <w:t>&gt;</w:t>
      </w:r>
    </w:p>
    <w:p w14:paraId="000A880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HTTToan</w:t>
      </w:r>
      <w:r>
        <w:rPr>
          <w:rFonts w:ascii="Consolas" w:hAnsi="Consolas" w:cs="Consolas"/>
          <w:color w:val="0000FF"/>
          <w:sz w:val="19"/>
          <w:szCs w:val="19"/>
        </w:rPr>
        <w:t>&gt;</w:t>
      </w:r>
      <w:r>
        <w:rPr>
          <w:rFonts w:ascii="Consolas" w:hAnsi="Consolas" w:cs="Consolas"/>
          <w:color w:val="000000"/>
          <w:sz w:val="19"/>
          <w:szCs w:val="19"/>
        </w:rPr>
        <w:t xml:space="preserve">Hình thức thanh toán </w:t>
      </w:r>
      <w:r>
        <w:rPr>
          <w:rFonts w:ascii="Consolas" w:hAnsi="Consolas" w:cs="Consolas"/>
          <w:color w:val="0000FF"/>
          <w:sz w:val="19"/>
          <w:szCs w:val="19"/>
        </w:rPr>
        <w:t>&lt;/</w:t>
      </w:r>
      <w:r>
        <w:rPr>
          <w:rFonts w:ascii="Consolas" w:hAnsi="Consolas" w:cs="Consolas"/>
          <w:color w:val="A31515"/>
          <w:sz w:val="19"/>
          <w:szCs w:val="19"/>
        </w:rPr>
        <w:t>HTTToan</w:t>
      </w:r>
      <w:r>
        <w:rPr>
          <w:rFonts w:ascii="Consolas" w:hAnsi="Consolas" w:cs="Consolas"/>
          <w:color w:val="0000FF"/>
          <w:sz w:val="19"/>
          <w:szCs w:val="19"/>
        </w:rPr>
        <w:t>&gt;</w:t>
      </w:r>
    </w:p>
    <w:p w14:paraId="2F10D89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TTChung</w:t>
      </w:r>
      <w:r>
        <w:rPr>
          <w:rFonts w:ascii="Consolas" w:hAnsi="Consolas" w:cs="Consolas"/>
          <w:color w:val="0000FF"/>
          <w:sz w:val="19"/>
          <w:szCs w:val="19"/>
        </w:rPr>
        <w:t>&gt;</w:t>
      </w:r>
    </w:p>
    <w:p w14:paraId="3452229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NDHDon</w:t>
      </w:r>
      <w:r>
        <w:rPr>
          <w:rFonts w:ascii="Consolas" w:hAnsi="Consolas" w:cs="Consolas"/>
          <w:color w:val="0000FF"/>
          <w:sz w:val="19"/>
          <w:szCs w:val="19"/>
        </w:rPr>
        <w:t>&gt;</w:t>
      </w:r>
    </w:p>
    <w:p w14:paraId="4E05435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NBan</w:t>
      </w:r>
      <w:r>
        <w:rPr>
          <w:rFonts w:ascii="Consolas" w:hAnsi="Consolas" w:cs="Consolas"/>
          <w:color w:val="0000FF"/>
          <w:sz w:val="19"/>
          <w:szCs w:val="19"/>
        </w:rPr>
        <w:t>&gt;</w:t>
      </w:r>
    </w:p>
    <w:p w14:paraId="3AF4FD3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 xml:space="preserve">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63A382B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 xml:space="preserve">Mã số thuế </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12DBA9B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 xml:space="preserve">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100A7A2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7CFD8F4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266F41F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15431F4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4B13287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Fax</w:t>
      </w:r>
      <w:r>
        <w:rPr>
          <w:rFonts w:ascii="Consolas" w:hAnsi="Consolas" w:cs="Consolas"/>
          <w:color w:val="0000FF"/>
          <w:sz w:val="19"/>
          <w:szCs w:val="19"/>
        </w:rPr>
        <w:t>&gt;</w:t>
      </w:r>
      <w:r>
        <w:rPr>
          <w:rFonts w:ascii="Consolas" w:hAnsi="Consolas" w:cs="Consolas"/>
          <w:color w:val="000000"/>
          <w:sz w:val="19"/>
          <w:szCs w:val="19"/>
        </w:rPr>
        <w:t>Fax</w:t>
      </w:r>
      <w:r>
        <w:rPr>
          <w:rFonts w:ascii="Consolas" w:hAnsi="Consolas" w:cs="Consolas"/>
          <w:color w:val="0000FF"/>
          <w:sz w:val="19"/>
          <w:szCs w:val="19"/>
        </w:rPr>
        <w:t>&lt;/</w:t>
      </w:r>
      <w:r>
        <w:rPr>
          <w:rFonts w:ascii="Consolas" w:hAnsi="Consolas" w:cs="Consolas"/>
          <w:color w:val="A31515"/>
          <w:sz w:val="19"/>
          <w:szCs w:val="19"/>
        </w:rPr>
        <w:t>Fax</w:t>
      </w:r>
      <w:r>
        <w:rPr>
          <w:rFonts w:ascii="Consolas" w:hAnsi="Consolas" w:cs="Consolas"/>
          <w:color w:val="0000FF"/>
          <w:sz w:val="19"/>
          <w:szCs w:val="19"/>
        </w:rPr>
        <w:t>&gt;</w:t>
      </w:r>
    </w:p>
    <w:p w14:paraId="3903BF2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LDDNBo</w:t>
      </w:r>
      <w:r>
        <w:rPr>
          <w:rFonts w:ascii="Consolas" w:hAnsi="Consolas" w:cs="Consolas"/>
          <w:color w:val="0000FF"/>
          <w:sz w:val="19"/>
          <w:szCs w:val="19"/>
        </w:rPr>
        <w:t>&gt;</w:t>
      </w:r>
      <w:r>
        <w:rPr>
          <w:rFonts w:ascii="Consolas" w:hAnsi="Consolas" w:cs="Consolas"/>
          <w:color w:val="000000"/>
          <w:sz w:val="19"/>
          <w:szCs w:val="19"/>
        </w:rPr>
        <w:t>Lệnh điều động nội bộ (Bắt buộc đối với phiếu xuất kho vận chuyển nội bộ)</w:t>
      </w:r>
      <w:r>
        <w:rPr>
          <w:rFonts w:ascii="Consolas" w:hAnsi="Consolas" w:cs="Consolas"/>
          <w:color w:val="0000FF"/>
          <w:sz w:val="19"/>
          <w:szCs w:val="19"/>
        </w:rPr>
        <w:t>&lt;/</w:t>
      </w:r>
      <w:r>
        <w:rPr>
          <w:rFonts w:ascii="Consolas" w:hAnsi="Consolas" w:cs="Consolas"/>
          <w:color w:val="A31515"/>
          <w:sz w:val="19"/>
          <w:szCs w:val="19"/>
        </w:rPr>
        <w:t>LDDNBo</w:t>
      </w:r>
      <w:r>
        <w:rPr>
          <w:rFonts w:ascii="Consolas" w:hAnsi="Consolas" w:cs="Consolas"/>
          <w:color w:val="0000FF"/>
          <w:sz w:val="19"/>
          <w:szCs w:val="19"/>
        </w:rPr>
        <w:t>&gt;</w:t>
      </w:r>
    </w:p>
    <w:p w14:paraId="5FCA4E2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HDSo</w:t>
      </w:r>
      <w:r>
        <w:rPr>
          <w:rFonts w:ascii="Consolas" w:hAnsi="Consolas" w:cs="Consolas"/>
          <w:color w:val="0000FF"/>
          <w:sz w:val="19"/>
          <w:szCs w:val="19"/>
        </w:rPr>
        <w:t>&gt;</w:t>
      </w:r>
      <w:r>
        <w:rPr>
          <w:rFonts w:ascii="Consolas" w:hAnsi="Consolas" w:cs="Consolas"/>
          <w:color w:val="000000"/>
          <w:sz w:val="19"/>
          <w:szCs w:val="19"/>
        </w:rPr>
        <w:t>Hợp đồng số (Hợp đồng vận chuyển) (phiếu xuất kho vận chuyển nội bộ)</w:t>
      </w:r>
      <w:r>
        <w:rPr>
          <w:rFonts w:ascii="Consolas" w:hAnsi="Consolas" w:cs="Consolas"/>
          <w:color w:val="0000FF"/>
          <w:sz w:val="19"/>
          <w:szCs w:val="19"/>
        </w:rPr>
        <w:t>&lt;/</w:t>
      </w:r>
      <w:r>
        <w:rPr>
          <w:rFonts w:ascii="Consolas" w:hAnsi="Consolas" w:cs="Consolas"/>
          <w:color w:val="A31515"/>
          <w:sz w:val="19"/>
          <w:szCs w:val="19"/>
        </w:rPr>
        <w:t>HDSo</w:t>
      </w:r>
      <w:r>
        <w:rPr>
          <w:rFonts w:ascii="Consolas" w:hAnsi="Consolas" w:cs="Consolas"/>
          <w:color w:val="0000FF"/>
          <w:sz w:val="19"/>
          <w:szCs w:val="19"/>
        </w:rPr>
        <w:t>&gt;</w:t>
      </w:r>
    </w:p>
    <w:p w14:paraId="6F2442F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HVTNXHang</w:t>
      </w:r>
      <w:r>
        <w:rPr>
          <w:rFonts w:ascii="Consolas" w:hAnsi="Consolas" w:cs="Consolas"/>
          <w:color w:val="0000FF"/>
          <w:sz w:val="19"/>
          <w:szCs w:val="19"/>
        </w:rPr>
        <w:t>&gt;</w:t>
      </w:r>
      <w:r>
        <w:rPr>
          <w:rFonts w:ascii="Consolas" w:hAnsi="Consolas" w:cs="Consolas"/>
          <w:color w:val="000000"/>
          <w:sz w:val="19"/>
          <w:szCs w:val="19"/>
        </w:rPr>
        <w:t>Họ và tên người xuất hàng (phiếu xuất kho vận chuyển nội bộ)</w:t>
      </w:r>
      <w:r>
        <w:rPr>
          <w:rFonts w:ascii="Consolas" w:hAnsi="Consolas" w:cs="Consolas"/>
          <w:color w:val="0000FF"/>
          <w:sz w:val="19"/>
          <w:szCs w:val="19"/>
        </w:rPr>
        <w:t>&lt;/</w:t>
      </w:r>
      <w:r>
        <w:rPr>
          <w:rFonts w:ascii="Consolas" w:hAnsi="Consolas" w:cs="Consolas"/>
          <w:color w:val="A31515"/>
          <w:sz w:val="19"/>
          <w:szCs w:val="19"/>
        </w:rPr>
        <w:t>HVTNXHang</w:t>
      </w:r>
      <w:r>
        <w:rPr>
          <w:rFonts w:ascii="Consolas" w:hAnsi="Consolas" w:cs="Consolas"/>
          <w:color w:val="0000FF"/>
          <w:sz w:val="19"/>
          <w:szCs w:val="19"/>
        </w:rPr>
        <w:t>&gt;</w:t>
      </w:r>
    </w:p>
    <w:p w14:paraId="5D291A8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TNVChuyen</w:t>
      </w:r>
      <w:r>
        <w:rPr>
          <w:rFonts w:ascii="Consolas" w:hAnsi="Consolas" w:cs="Consolas"/>
          <w:color w:val="0000FF"/>
          <w:sz w:val="19"/>
          <w:szCs w:val="19"/>
        </w:rPr>
        <w:t>&gt;</w:t>
      </w:r>
      <w:r>
        <w:rPr>
          <w:rFonts w:ascii="Consolas" w:hAnsi="Consolas" w:cs="Consolas"/>
          <w:color w:val="000000"/>
          <w:sz w:val="19"/>
          <w:szCs w:val="19"/>
        </w:rPr>
        <w:t>Tên người vận chuyển (phiếu xuất kho)</w:t>
      </w:r>
      <w:r>
        <w:rPr>
          <w:rFonts w:ascii="Consolas" w:hAnsi="Consolas" w:cs="Consolas"/>
          <w:color w:val="0000FF"/>
          <w:sz w:val="19"/>
          <w:szCs w:val="19"/>
        </w:rPr>
        <w:t>&lt;/</w:t>
      </w:r>
      <w:r>
        <w:rPr>
          <w:rFonts w:ascii="Consolas" w:hAnsi="Consolas" w:cs="Consolas"/>
          <w:color w:val="A31515"/>
          <w:sz w:val="19"/>
          <w:szCs w:val="19"/>
        </w:rPr>
        <w:t>TNVChuyen</w:t>
      </w:r>
      <w:r>
        <w:rPr>
          <w:rFonts w:ascii="Consolas" w:hAnsi="Consolas" w:cs="Consolas"/>
          <w:color w:val="0000FF"/>
          <w:sz w:val="19"/>
          <w:szCs w:val="19"/>
        </w:rPr>
        <w:t>&gt;</w:t>
      </w:r>
    </w:p>
    <w:p w14:paraId="0CEB740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PTVChuyen</w:t>
      </w:r>
      <w:r>
        <w:rPr>
          <w:rFonts w:ascii="Consolas" w:hAnsi="Consolas" w:cs="Consolas"/>
          <w:color w:val="0000FF"/>
          <w:sz w:val="19"/>
          <w:szCs w:val="19"/>
        </w:rPr>
        <w:t>&gt;</w:t>
      </w:r>
      <w:r>
        <w:rPr>
          <w:rFonts w:ascii="Consolas" w:hAnsi="Consolas" w:cs="Consolas"/>
          <w:color w:val="000000"/>
          <w:sz w:val="19"/>
          <w:szCs w:val="19"/>
        </w:rPr>
        <w:t>Phương tiện vận chuyển (Bắt buộc đối với phiếu xuất kho)</w:t>
      </w:r>
      <w:r>
        <w:rPr>
          <w:rFonts w:ascii="Consolas" w:hAnsi="Consolas" w:cs="Consolas"/>
          <w:color w:val="0000FF"/>
          <w:sz w:val="19"/>
          <w:szCs w:val="19"/>
        </w:rPr>
        <w:t>&lt;/</w:t>
      </w:r>
      <w:r>
        <w:rPr>
          <w:rFonts w:ascii="Consolas" w:hAnsi="Consolas" w:cs="Consolas"/>
          <w:color w:val="A31515"/>
          <w:sz w:val="19"/>
          <w:szCs w:val="19"/>
        </w:rPr>
        <w:t>PTVChuyen</w:t>
      </w:r>
      <w:r>
        <w:rPr>
          <w:rFonts w:ascii="Consolas" w:hAnsi="Consolas" w:cs="Consolas"/>
          <w:color w:val="0000FF"/>
          <w:sz w:val="19"/>
          <w:szCs w:val="19"/>
        </w:rPr>
        <w:t>&gt;</w:t>
      </w:r>
    </w:p>
    <w:p w14:paraId="3FCDFE5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HDKTSo</w:t>
      </w:r>
      <w:r>
        <w:rPr>
          <w:rFonts w:ascii="Consolas" w:hAnsi="Consolas" w:cs="Consolas"/>
          <w:color w:val="0000FF"/>
          <w:sz w:val="19"/>
          <w:szCs w:val="19"/>
        </w:rPr>
        <w:t>&gt;</w:t>
      </w:r>
      <w:r>
        <w:rPr>
          <w:rFonts w:ascii="Consolas" w:hAnsi="Consolas" w:cs="Consolas"/>
          <w:color w:val="000000"/>
          <w:sz w:val="19"/>
          <w:szCs w:val="19"/>
        </w:rPr>
        <w:t>Hợp đồng kinh tế số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HDKTSo</w:t>
      </w:r>
      <w:r>
        <w:rPr>
          <w:rFonts w:ascii="Consolas" w:hAnsi="Consolas" w:cs="Consolas"/>
          <w:color w:val="0000FF"/>
          <w:sz w:val="19"/>
          <w:szCs w:val="19"/>
        </w:rPr>
        <w:t>&gt;</w:t>
      </w:r>
    </w:p>
    <w:p w14:paraId="5CA411D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HDKTNgay</w:t>
      </w:r>
      <w:r>
        <w:rPr>
          <w:rFonts w:ascii="Consolas" w:hAnsi="Consolas" w:cs="Consolas"/>
          <w:color w:val="0000FF"/>
          <w:sz w:val="19"/>
          <w:szCs w:val="19"/>
        </w:rPr>
        <w:t>&gt;</w:t>
      </w:r>
      <w:r>
        <w:rPr>
          <w:rFonts w:ascii="Consolas" w:hAnsi="Consolas" w:cs="Consolas"/>
          <w:color w:val="000000"/>
          <w:sz w:val="19"/>
          <w:szCs w:val="19"/>
        </w:rPr>
        <w:t>Hợp đồng kinh tế ngày (Bắt buộc đối với phiếu xuất kho gửi bán đại lý)</w:t>
      </w:r>
      <w:r>
        <w:rPr>
          <w:rFonts w:ascii="Consolas" w:hAnsi="Consolas" w:cs="Consolas"/>
          <w:color w:val="0000FF"/>
          <w:sz w:val="19"/>
          <w:szCs w:val="19"/>
        </w:rPr>
        <w:t>&lt;/</w:t>
      </w:r>
      <w:r>
        <w:rPr>
          <w:rFonts w:ascii="Consolas" w:hAnsi="Consolas" w:cs="Consolas"/>
          <w:color w:val="A31515"/>
          <w:sz w:val="19"/>
          <w:szCs w:val="19"/>
        </w:rPr>
        <w:t>HDKTNgay</w:t>
      </w:r>
      <w:r>
        <w:rPr>
          <w:rFonts w:ascii="Consolas" w:hAnsi="Consolas" w:cs="Consolas"/>
          <w:color w:val="0000FF"/>
          <w:sz w:val="19"/>
          <w:szCs w:val="19"/>
        </w:rPr>
        <w:t>&gt;</w:t>
      </w:r>
    </w:p>
    <w:p w14:paraId="1D4E7AE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NBan</w:t>
      </w:r>
      <w:r>
        <w:rPr>
          <w:rFonts w:ascii="Consolas" w:hAnsi="Consolas" w:cs="Consolas"/>
          <w:color w:val="0000FF"/>
          <w:sz w:val="19"/>
          <w:szCs w:val="19"/>
        </w:rPr>
        <w:t>&gt;</w:t>
      </w:r>
    </w:p>
    <w:p w14:paraId="66CE5A3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NMua</w:t>
      </w:r>
      <w:r>
        <w:rPr>
          <w:rFonts w:ascii="Consolas" w:hAnsi="Consolas" w:cs="Consolas"/>
          <w:color w:val="0000FF"/>
          <w:sz w:val="19"/>
          <w:szCs w:val="19"/>
        </w:rPr>
        <w:t>&gt;</w:t>
      </w:r>
    </w:p>
    <w:p w14:paraId="1567EFD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Ten</w:t>
      </w:r>
      <w:r>
        <w:rPr>
          <w:rFonts w:ascii="Consolas" w:hAnsi="Consolas" w:cs="Consolas"/>
          <w:color w:val="0000FF"/>
          <w:sz w:val="19"/>
          <w:szCs w:val="19"/>
        </w:rPr>
        <w:t>&gt;</w:t>
      </w:r>
      <w:r>
        <w:rPr>
          <w:rFonts w:ascii="Consolas" w:hAnsi="Consolas" w:cs="Consolas"/>
          <w:color w:val="000000"/>
          <w:sz w:val="19"/>
          <w:szCs w:val="19"/>
        </w:rPr>
        <w:t>Tên *</w:t>
      </w:r>
      <w:r>
        <w:rPr>
          <w:rFonts w:ascii="Consolas" w:hAnsi="Consolas" w:cs="Consolas"/>
          <w:color w:val="0000FF"/>
          <w:sz w:val="19"/>
          <w:szCs w:val="19"/>
        </w:rPr>
        <w:t>&lt;/</w:t>
      </w:r>
      <w:r>
        <w:rPr>
          <w:rFonts w:ascii="Consolas" w:hAnsi="Consolas" w:cs="Consolas"/>
          <w:color w:val="A31515"/>
          <w:sz w:val="19"/>
          <w:szCs w:val="19"/>
        </w:rPr>
        <w:t>Ten</w:t>
      </w:r>
      <w:r>
        <w:rPr>
          <w:rFonts w:ascii="Consolas" w:hAnsi="Consolas" w:cs="Consolas"/>
          <w:color w:val="0000FF"/>
          <w:sz w:val="19"/>
          <w:szCs w:val="19"/>
        </w:rPr>
        <w:t>&gt;</w:t>
      </w:r>
    </w:p>
    <w:p w14:paraId="4F67AD64"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MST</w:t>
      </w:r>
      <w:r>
        <w:rPr>
          <w:rFonts w:ascii="Consolas" w:hAnsi="Consolas" w:cs="Consolas"/>
          <w:color w:val="0000FF"/>
          <w:sz w:val="19"/>
          <w:szCs w:val="19"/>
        </w:rPr>
        <w:t>&gt;</w:t>
      </w:r>
      <w:r>
        <w:rPr>
          <w:rFonts w:ascii="Consolas" w:hAnsi="Consolas" w:cs="Consolas"/>
          <w:color w:val="000000"/>
          <w:sz w:val="19"/>
          <w:szCs w:val="19"/>
        </w:rPr>
        <w:t>Mã số thuế (Bắt buộc nếu có)</w:t>
      </w:r>
      <w:r>
        <w:rPr>
          <w:rFonts w:ascii="Consolas" w:hAnsi="Consolas" w:cs="Consolas"/>
          <w:color w:val="0000FF"/>
          <w:sz w:val="19"/>
          <w:szCs w:val="19"/>
        </w:rPr>
        <w:t>&lt;/</w:t>
      </w:r>
      <w:r>
        <w:rPr>
          <w:rFonts w:ascii="Consolas" w:hAnsi="Consolas" w:cs="Consolas"/>
          <w:color w:val="A31515"/>
          <w:sz w:val="19"/>
          <w:szCs w:val="19"/>
        </w:rPr>
        <w:t>MST</w:t>
      </w:r>
      <w:r>
        <w:rPr>
          <w:rFonts w:ascii="Consolas" w:hAnsi="Consolas" w:cs="Consolas"/>
          <w:color w:val="0000FF"/>
          <w:sz w:val="19"/>
          <w:szCs w:val="19"/>
        </w:rPr>
        <w:t>&gt;</w:t>
      </w:r>
    </w:p>
    <w:p w14:paraId="5773C35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DChi</w:t>
      </w:r>
      <w:r>
        <w:rPr>
          <w:rFonts w:ascii="Consolas" w:hAnsi="Consolas" w:cs="Consolas"/>
          <w:color w:val="0000FF"/>
          <w:sz w:val="19"/>
          <w:szCs w:val="19"/>
        </w:rPr>
        <w:t>&gt;</w:t>
      </w:r>
      <w:r>
        <w:rPr>
          <w:rFonts w:ascii="Consolas" w:hAnsi="Consolas" w:cs="Consolas"/>
          <w:color w:val="000000"/>
          <w:sz w:val="19"/>
          <w:szCs w:val="19"/>
        </w:rPr>
        <w:t>Địa chỉ *</w:t>
      </w:r>
      <w:r>
        <w:rPr>
          <w:rFonts w:ascii="Consolas" w:hAnsi="Consolas" w:cs="Consolas"/>
          <w:color w:val="0000FF"/>
          <w:sz w:val="19"/>
          <w:szCs w:val="19"/>
        </w:rPr>
        <w:t>&lt;/</w:t>
      </w:r>
      <w:r>
        <w:rPr>
          <w:rFonts w:ascii="Consolas" w:hAnsi="Consolas" w:cs="Consolas"/>
          <w:color w:val="A31515"/>
          <w:sz w:val="19"/>
          <w:szCs w:val="19"/>
        </w:rPr>
        <w:t>DChi</w:t>
      </w:r>
      <w:r>
        <w:rPr>
          <w:rFonts w:ascii="Consolas" w:hAnsi="Consolas" w:cs="Consolas"/>
          <w:color w:val="0000FF"/>
          <w:sz w:val="19"/>
          <w:szCs w:val="19"/>
        </w:rPr>
        <w:t>&gt;</w:t>
      </w:r>
    </w:p>
    <w:p w14:paraId="0F19138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MKHang</w:t>
      </w:r>
      <w:r>
        <w:rPr>
          <w:rFonts w:ascii="Consolas" w:hAnsi="Consolas" w:cs="Consolas"/>
          <w:color w:val="0000FF"/>
          <w:sz w:val="19"/>
          <w:szCs w:val="19"/>
        </w:rPr>
        <w:t>&gt;</w:t>
      </w:r>
      <w:r>
        <w:rPr>
          <w:rFonts w:ascii="Consolas" w:hAnsi="Consolas" w:cs="Consolas"/>
          <w:color w:val="000000"/>
          <w:sz w:val="19"/>
          <w:szCs w:val="19"/>
        </w:rPr>
        <w:t>Mã khách hàng</w:t>
      </w:r>
      <w:r>
        <w:rPr>
          <w:rFonts w:ascii="Consolas" w:hAnsi="Consolas" w:cs="Consolas"/>
          <w:color w:val="0000FF"/>
          <w:sz w:val="19"/>
          <w:szCs w:val="19"/>
        </w:rPr>
        <w:t>&lt;/</w:t>
      </w:r>
      <w:r>
        <w:rPr>
          <w:rFonts w:ascii="Consolas" w:hAnsi="Consolas" w:cs="Consolas"/>
          <w:color w:val="A31515"/>
          <w:sz w:val="19"/>
          <w:szCs w:val="19"/>
        </w:rPr>
        <w:t>MKHang</w:t>
      </w:r>
      <w:r>
        <w:rPr>
          <w:rFonts w:ascii="Consolas" w:hAnsi="Consolas" w:cs="Consolas"/>
          <w:color w:val="0000FF"/>
          <w:sz w:val="19"/>
          <w:szCs w:val="19"/>
        </w:rPr>
        <w:t>&gt;</w:t>
      </w:r>
    </w:p>
    <w:p w14:paraId="500E193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SDThoai</w:t>
      </w:r>
      <w:r>
        <w:rPr>
          <w:rFonts w:ascii="Consolas" w:hAnsi="Consolas" w:cs="Consolas"/>
          <w:color w:val="0000FF"/>
          <w:sz w:val="19"/>
          <w:szCs w:val="19"/>
        </w:rPr>
        <w:t>&gt;</w:t>
      </w:r>
      <w:r>
        <w:rPr>
          <w:rFonts w:ascii="Consolas" w:hAnsi="Consolas" w:cs="Consolas"/>
          <w:color w:val="000000"/>
          <w:sz w:val="19"/>
          <w:szCs w:val="19"/>
        </w:rPr>
        <w:t>Số điện thoại</w:t>
      </w:r>
      <w:r>
        <w:rPr>
          <w:rFonts w:ascii="Consolas" w:hAnsi="Consolas" w:cs="Consolas"/>
          <w:color w:val="0000FF"/>
          <w:sz w:val="19"/>
          <w:szCs w:val="19"/>
        </w:rPr>
        <w:t>&lt;/</w:t>
      </w:r>
      <w:r>
        <w:rPr>
          <w:rFonts w:ascii="Consolas" w:hAnsi="Consolas" w:cs="Consolas"/>
          <w:color w:val="A31515"/>
          <w:sz w:val="19"/>
          <w:szCs w:val="19"/>
        </w:rPr>
        <w:t>SDThoai</w:t>
      </w:r>
      <w:r>
        <w:rPr>
          <w:rFonts w:ascii="Consolas" w:hAnsi="Consolas" w:cs="Consolas"/>
          <w:color w:val="0000FF"/>
          <w:sz w:val="19"/>
          <w:szCs w:val="19"/>
        </w:rPr>
        <w:t>&gt;</w:t>
      </w:r>
    </w:p>
    <w:p w14:paraId="47EA85F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DCTDTu</w:t>
      </w:r>
      <w:r>
        <w:rPr>
          <w:rFonts w:ascii="Consolas" w:hAnsi="Consolas" w:cs="Consolas"/>
          <w:color w:val="0000FF"/>
          <w:sz w:val="19"/>
          <w:szCs w:val="19"/>
        </w:rPr>
        <w:t>&gt;</w:t>
      </w:r>
      <w:r>
        <w:rPr>
          <w:rFonts w:ascii="Consolas" w:hAnsi="Consolas" w:cs="Consolas"/>
          <w:color w:val="000000"/>
          <w:sz w:val="19"/>
          <w:szCs w:val="19"/>
        </w:rPr>
        <w:t xml:space="preserve">Địa chỉ thư điện tử </w:t>
      </w:r>
      <w:r>
        <w:rPr>
          <w:rFonts w:ascii="Consolas" w:hAnsi="Consolas" w:cs="Consolas"/>
          <w:color w:val="0000FF"/>
          <w:sz w:val="19"/>
          <w:szCs w:val="19"/>
        </w:rPr>
        <w:t>&lt;/</w:t>
      </w:r>
      <w:r>
        <w:rPr>
          <w:rFonts w:ascii="Consolas" w:hAnsi="Consolas" w:cs="Consolas"/>
          <w:color w:val="A31515"/>
          <w:sz w:val="19"/>
          <w:szCs w:val="19"/>
        </w:rPr>
        <w:t>DCTDTu</w:t>
      </w:r>
      <w:r>
        <w:rPr>
          <w:rFonts w:ascii="Consolas" w:hAnsi="Consolas" w:cs="Consolas"/>
          <w:color w:val="0000FF"/>
          <w:sz w:val="19"/>
          <w:szCs w:val="19"/>
        </w:rPr>
        <w:t>&gt;</w:t>
      </w:r>
    </w:p>
    <w:p w14:paraId="0B22EC1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HVTNMHang</w:t>
      </w:r>
      <w:r>
        <w:rPr>
          <w:rFonts w:ascii="Consolas" w:hAnsi="Consolas" w:cs="Consolas"/>
          <w:color w:val="0000FF"/>
          <w:sz w:val="19"/>
          <w:szCs w:val="19"/>
        </w:rPr>
        <w:t>&gt;</w:t>
      </w:r>
      <w:r>
        <w:rPr>
          <w:rFonts w:ascii="Consolas" w:hAnsi="Consolas" w:cs="Consolas"/>
          <w:color w:val="000000"/>
          <w:sz w:val="19"/>
          <w:szCs w:val="19"/>
        </w:rPr>
        <w:t>Họ và tên người mua hàng</w:t>
      </w:r>
      <w:r>
        <w:rPr>
          <w:rFonts w:ascii="Consolas" w:hAnsi="Consolas" w:cs="Consolas"/>
          <w:color w:val="0000FF"/>
          <w:sz w:val="19"/>
          <w:szCs w:val="19"/>
        </w:rPr>
        <w:t>&lt;/</w:t>
      </w:r>
      <w:r>
        <w:rPr>
          <w:rFonts w:ascii="Consolas" w:hAnsi="Consolas" w:cs="Consolas"/>
          <w:color w:val="A31515"/>
          <w:sz w:val="19"/>
          <w:szCs w:val="19"/>
        </w:rPr>
        <w:t>HVTNMHang</w:t>
      </w:r>
      <w:r>
        <w:rPr>
          <w:rFonts w:ascii="Consolas" w:hAnsi="Consolas" w:cs="Consolas"/>
          <w:color w:val="0000FF"/>
          <w:sz w:val="19"/>
          <w:szCs w:val="19"/>
        </w:rPr>
        <w:t>&gt;</w:t>
      </w:r>
    </w:p>
    <w:p w14:paraId="55C701A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STKNHang</w:t>
      </w:r>
      <w:r>
        <w:rPr>
          <w:rFonts w:ascii="Consolas" w:hAnsi="Consolas" w:cs="Consolas"/>
          <w:color w:val="0000FF"/>
          <w:sz w:val="19"/>
          <w:szCs w:val="19"/>
        </w:rPr>
        <w:t>&gt;</w:t>
      </w:r>
      <w:r>
        <w:rPr>
          <w:rFonts w:ascii="Consolas" w:hAnsi="Consolas" w:cs="Consolas"/>
          <w:color w:val="000000"/>
          <w:sz w:val="19"/>
          <w:szCs w:val="19"/>
        </w:rPr>
        <w:t>Số tài khoản ngân hàng</w:t>
      </w:r>
      <w:r>
        <w:rPr>
          <w:rFonts w:ascii="Consolas" w:hAnsi="Consolas" w:cs="Consolas"/>
          <w:color w:val="0000FF"/>
          <w:sz w:val="19"/>
          <w:szCs w:val="19"/>
        </w:rPr>
        <w:t>&lt;/</w:t>
      </w:r>
      <w:r>
        <w:rPr>
          <w:rFonts w:ascii="Consolas" w:hAnsi="Consolas" w:cs="Consolas"/>
          <w:color w:val="A31515"/>
          <w:sz w:val="19"/>
          <w:szCs w:val="19"/>
        </w:rPr>
        <w:t>STKNHang</w:t>
      </w:r>
      <w:r>
        <w:rPr>
          <w:rFonts w:ascii="Consolas" w:hAnsi="Consolas" w:cs="Consolas"/>
          <w:color w:val="0000FF"/>
          <w:sz w:val="19"/>
          <w:szCs w:val="19"/>
        </w:rPr>
        <w:t>&gt;</w:t>
      </w:r>
    </w:p>
    <w:p w14:paraId="4E96FCF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TNHang</w:t>
      </w:r>
      <w:r>
        <w:rPr>
          <w:rFonts w:ascii="Consolas" w:hAnsi="Consolas" w:cs="Consolas"/>
          <w:color w:val="0000FF"/>
          <w:sz w:val="19"/>
          <w:szCs w:val="19"/>
        </w:rPr>
        <w:t>&gt;</w:t>
      </w:r>
      <w:r>
        <w:rPr>
          <w:rFonts w:ascii="Consolas" w:hAnsi="Consolas" w:cs="Consolas"/>
          <w:color w:val="000000"/>
          <w:sz w:val="19"/>
          <w:szCs w:val="19"/>
        </w:rPr>
        <w:t>Tên ngân hàng</w:t>
      </w:r>
      <w:r>
        <w:rPr>
          <w:rFonts w:ascii="Consolas" w:hAnsi="Consolas" w:cs="Consolas"/>
          <w:color w:val="0000FF"/>
          <w:sz w:val="19"/>
          <w:szCs w:val="19"/>
        </w:rPr>
        <w:t>&lt;/</w:t>
      </w:r>
      <w:r>
        <w:rPr>
          <w:rFonts w:ascii="Consolas" w:hAnsi="Consolas" w:cs="Consolas"/>
          <w:color w:val="A31515"/>
          <w:sz w:val="19"/>
          <w:szCs w:val="19"/>
        </w:rPr>
        <w:t>TNHang</w:t>
      </w:r>
      <w:r>
        <w:rPr>
          <w:rFonts w:ascii="Consolas" w:hAnsi="Consolas" w:cs="Consolas"/>
          <w:color w:val="0000FF"/>
          <w:sz w:val="19"/>
          <w:szCs w:val="19"/>
        </w:rPr>
        <w:t>&gt;</w:t>
      </w:r>
    </w:p>
    <w:p w14:paraId="1174854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HVTNNHang</w:t>
      </w:r>
      <w:r>
        <w:rPr>
          <w:rFonts w:ascii="Consolas" w:hAnsi="Consolas" w:cs="Consolas"/>
          <w:color w:val="0000FF"/>
          <w:sz w:val="19"/>
          <w:szCs w:val="19"/>
        </w:rPr>
        <w:t>&gt;</w:t>
      </w:r>
      <w:r>
        <w:rPr>
          <w:rFonts w:ascii="Consolas" w:hAnsi="Consolas" w:cs="Consolas"/>
          <w:color w:val="000000"/>
          <w:sz w:val="19"/>
          <w:szCs w:val="19"/>
        </w:rPr>
        <w:t>Họ và tên người nhận hàng (phiếu xuất kho)</w:t>
      </w:r>
      <w:r>
        <w:rPr>
          <w:rFonts w:ascii="Consolas" w:hAnsi="Consolas" w:cs="Consolas"/>
          <w:color w:val="0000FF"/>
          <w:sz w:val="19"/>
          <w:szCs w:val="19"/>
        </w:rPr>
        <w:t>&lt;/</w:t>
      </w:r>
      <w:r>
        <w:rPr>
          <w:rFonts w:ascii="Consolas" w:hAnsi="Consolas" w:cs="Consolas"/>
          <w:color w:val="A31515"/>
          <w:sz w:val="19"/>
          <w:szCs w:val="19"/>
        </w:rPr>
        <w:t>HVTNNHang</w:t>
      </w:r>
      <w:r>
        <w:rPr>
          <w:rFonts w:ascii="Consolas" w:hAnsi="Consolas" w:cs="Consolas"/>
          <w:color w:val="0000FF"/>
          <w:sz w:val="19"/>
          <w:szCs w:val="19"/>
        </w:rPr>
        <w:t>&gt;</w:t>
      </w:r>
    </w:p>
    <w:p w14:paraId="3E28AE15"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NMua</w:t>
      </w:r>
      <w:r>
        <w:rPr>
          <w:rFonts w:ascii="Consolas" w:hAnsi="Consolas" w:cs="Consolas"/>
          <w:color w:val="0000FF"/>
          <w:sz w:val="19"/>
          <w:szCs w:val="19"/>
        </w:rPr>
        <w:t>&gt;</w:t>
      </w:r>
    </w:p>
    <w:p w14:paraId="39AB408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DSHHDVu</w:t>
      </w:r>
      <w:r>
        <w:rPr>
          <w:rFonts w:ascii="Consolas" w:hAnsi="Consolas" w:cs="Consolas"/>
          <w:color w:val="0000FF"/>
          <w:sz w:val="19"/>
          <w:szCs w:val="19"/>
        </w:rPr>
        <w:t>&gt;</w:t>
      </w:r>
    </w:p>
    <w:p w14:paraId="79D87B1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00F857E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TChat</w:t>
      </w:r>
      <w:r>
        <w:rPr>
          <w:rFonts w:ascii="Consolas" w:hAnsi="Consolas" w:cs="Consolas"/>
          <w:color w:val="0000FF"/>
          <w:sz w:val="19"/>
          <w:szCs w:val="19"/>
        </w:rPr>
        <w:t>&gt;</w:t>
      </w:r>
      <w:r>
        <w:rPr>
          <w:rFonts w:ascii="Consolas" w:hAnsi="Consolas" w:cs="Consolas"/>
          <w:color w:val="000000"/>
          <w:sz w:val="19"/>
          <w:szCs w:val="19"/>
        </w:rPr>
        <w:t>Tính chất * (1-Hàng hóa, dịch vụ; 2-Khuyến mại; 3-Chiết khấu thương mại (trong trường hợp muốn thể hiện thông tin chiết khấu theo dòng); 4-Ghi chú/diễn giải)</w:t>
      </w:r>
      <w:r>
        <w:rPr>
          <w:rFonts w:ascii="Consolas" w:hAnsi="Consolas" w:cs="Consolas"/>
          <w:color w:val="0000FF"/>
          <w:sz w:val="19"/>
          <w:szCs w:val="19"/>
        </w:rPr>
        <w:t>&lt;/</w:t>
      </w:r>
      <w:r>
        <w:rPr>
          <w:rFonts w:ascii="Consolas" w:hAnsi="Consolas" w:cs="Consolas"/>
          <w:color w:val="A31515"/>
          <w:sz w:val="19"/>
          <w:szCs w:val="19"/>
        </w:rPr>
        <w:t>TChat</w:t>
      </w:r>
      <w:r>
        <w:rPr>
          <w:rFonts w:ascii="Consolas" w:hAnsi="Consolas" w:cs="Consolas"/>
          <w:color w:val="0000FF"/>
          <w:sz w:val="19"/>
          <w:szCs w:val="19"/>
        </w:rPr>
        <w:t>&gt;</w:t>
      </w:r>
    </w:p>
    <w:p w14:paraId="5251650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STT</w:t>
      </w:r>
      <w:r>
        <w:rPr>
          <w:rFonts w:ascii="Consolas" w:hAnsi="Consolas" w:cs="Consolas"/>
          <w:color w:val="0000FF"/>
          <w:sz w:val="19"/>
          <w:szCs w:val="19"/>
        </w:rPr>
        <w:t>&gt;</w:t>
      </w:r>
      <w:r>
        <w:rPr>
          <w:rFonts w:ascii="Consolas" w:hAnsi="Consolas" w:cs="Consolas"/>
          <w:color w:val="000000"/>
          <w:sz w:val="19"/>
          <w:szCs w:val="19"/>
        </w:rPr>
        <w:t>Số thứ tự</w:t>
      </w:r>
      <w:r>
        <w:rPr>
          <w:rFonts w:ascii="Consolas" w:hAnsi="Consolas" w:cs="Consolas"/>
          <w:color w:val="0000FF"/>
          <w:sz w:val="19"/>
          <w:szCs w:val="19"/>
        </w:rPr>
        <w:t>&lt;/</w:t>
      </w:r>
      <w:r>
        <w:rPr>
          <w:rFonts w:ascii="Consolas" w:hAnsi="Consolas" w:cs="Consolas"/>
          <w:color w:val="A31515"/>
          <w:sz w:val="19"/>
          <w:szCs w:val="19"/>
        </w:rPr>
        <w:t>STT</w:t>
      </w:r>
      <w:r>
        <w:rPr>
          <w:rFonts w:ascii="Consolas" w:hAnsi="Consolas" w:cs="Consolas"/>
          <w:color w:val="0000FF"/>
          <w:sz w:val="19"/>
          <w:szCs w:val="19"/>
        </w:rPr>
        <w:t>&gt;</w:t>
      </w:r>
    </w:p>
    <w:p w14:paraId="179DA02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MHHDVu</w:t>
      </w:r>
      <w:r>
        <w:rPr>
          <w:rFonts w:ascii="Consolas" w:hAnsi="Consolas" w:cs="Consolas"/>
          <w:color w:val="0000FF"/>
          <w:sz w:val="19"/>
          <w:szCs w:val="19"/>
        </w:rPr>
        <w:t>&gt;</w:t>
      </w:r>
      <w:r>
        <w:rPr>
          <w:rFonts w:ascii="Consolas" w:hAnsi="Consolas" w:cs="Consolas"/>
          <w:color w:val="000000"/>
          <w:sz w:val="19"/>
          <w:szCs w:val="19"/>
        </w:rPr>
        <w:t>Mã hàng hóa, dịch vụ (Bắt buộc nếu có)</w:t>
      </w:r>
      <w:r>
        <w:rPr>
          <w:rFonts w:ascii="Consolas" w:hAnsi="Consolas" w:cs="Consolas"/>
          <w:color w:val="0000FF"/>
          <w:sz w:val="19"/>
          <w:szCs w:val="19"/>
        </w:rPr>
        <w:t>&lt;/</w:t>
      </w:r>
      <w:r>
        <w:rPr>
          <w:rFonts w:ascii="Consolas" w:hAnsi="Consolas" w:cs="Consolas"/>
          <w:color w:val="A31515"/>
          <w:sz w:val="19"/>
          <w:szCs w:val="19"/>
        </w:rPr>
        <w:t>MHHDVu</w:t>
      </w:r>
      <w:r>
        <w:rPr>
          <w:rFonts w:ascii="Consolas" w:hAnsi="Consolas" w:cs="Consolas"/>
          <w:color w:val="0000FF"/>
          <w:sz w:val="19"/>
          <w:szCs w:val="19"/>
        </w:rPr>
        <w:t>&gt;</w:t>
      </w:r>
    </w:p>
    <w:p w14:paraId="1515B89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THHDVu</w:t>
      </w:r>
      <w:r>
        <w:rPr>
          <w:rFonts w:ascii="Consolas" w:hAnsi="Consolas" w:cs="Consolas"/>
          <w:color w:val="0000FF"/>
          <w:sz w:val="19"/>
          <w:szCs w:val="19"/>
        </w:rPr>
        <w:t>&gt;</w:t>
      </w:r>
      <w:r>
        <w:rPr>
          <w:rFonts w:ascii="Consolas" w:hAnsi="Consolas" w:cs="Consolas"/>
          <w:color w:val="000000"/>
          <w:sz w:val="19"/>
          <w:szCs w:val="19"/>
        </w:rPr>
        <w:t>Tên hàng hóa, dịch vụ *</w:t>
      </w:r>
      <w:r>
        <w:rPr>
          <w:rFonts w:ascii="Consolas" w:hAnsi="Consolas" w:cs="Consolas"/>
          <w:color w:val="0000FF"/>
          <w:sz w:val="19"/>
          <w:szCs w:val="19"/>
        </w:rPr>
        <w:t>&lt;/</w:t>
      </w:r>
      <w:r>
        <w:rPr>
          <w:rFonts w:ascii="Consolas" w:hAnsi="Consolas" w:cs="Consolas"/>
          <w:color w:val="A31515"/>
          <w:sz w:val="19"/>
          <w:szCs w:val="19"/>
        </w:rPr>
        <w:t>THHDVu</w:t>
      </w:r>
      <w:r>
        <w:rPr>
          <w:rFonts w:ascii="Consolas" w:hAnsi="Consolas" w:cs="Consolas"/>
          <w:color w:val="0000FF"/>
          <w:sz w:val="19"/>
          <w:szCs w:val="19"/>
        </w:rPr>
        <w:t>&gt;</w:t>
      </w:r>
    </w:p>
    <w:p w14:paraId="7D57F43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DVTinh</w:t>
      </w:r>
      <w:r>
        <w:rPr>
          <w:rFonts w:ascii="Consolas" w:hAnsi="Consolas" w:cs="Consolas"/>
          <w:color w:val="0000FF"/>
          <w:sz w:val="19"/>
          <w:szCs w:val="19"/>
        </w:rPr>
        <w:t>&gt;</w:t>
      </w:r>
      <w:r>
        <w:rPr>
          <w:rFonts w:ascii="Consolas" w:hAnsi="Consolas" w:cs="Consolas"/>
          <w:color w:val="000000"/>
          <w:sz w:val="19"/>
          <w:szCs w:val="19"/>
        </w:rPr>
        <w:t>Đơn vị tính (Bắt buộc nếu có)</w:t>
      </w:r>
      <w:r>
        <w:rPr>
          <w:rFonts w:ascii="Consolas" w:hAnsi="Consolas" w:cs="Consolas"/>
          <w:color w:val="0000FF"/>
          <w:sz w:val="19"/>
          <w:szCs w:val="19"/>
        </w:rPr>
        <w:t>&lt;/</w:t>
      </w:r>
      <w:r>
        <w:rPr>
          <w:rFonts w:ascii="Consolas" w:hAnsi="Consolas" w:cs="Consolas"/>
          <w:color w:val="A31515"/>
          <w:sz w:val="19"/>
          <w:szCs w:val="19"/>
        </w:rPr>
        <w:t>DVTinh</w:t>
      </w:r>
      <w:r>
        <w:rPr>
          <w:rFonts w:ascii="Consolas" w:hAnsi="Consolas" w:cs="Consolas"/>
          <w:color w:val="0000FF"/>
          <w:sz w:val="19"/>
          <w:szCs w:val="19"/>
        </w:rPr>
        <w:t>&gt;</w:t>
      </w:r>
    </w:p>
    <w:p w14:paraId="3241B18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SLuong</w:t>
      </w:r>
      <w:r>
        <w:rPr>
          <w:rFonts w:ascii="Consolas" w:hAnsi="Consolas" w:cs="Consolas"/>
          <w:color w:val="0000FF"/>
          <w:sz w:val="19"/>
          <w:szCs w:val="19"/>
        </w:rPr>
        <w:t>&gt;</w:t>
      </w:r>
      <w:r>
        <w:rPr>
          <w:rFonts w:ascii="Consolas" w:hAnsi="Consolas" w:cs="Consolas"/>
          <w:color w:val="000000"/>
          <w:sz w:val="19"/>
          <w:szCs w:val="19"/>
        </w:rPr>
        <w:t>Số lượng (Bắt buộc nếu có)</w:t>
      </w:r>
      <w:r>
        <w:rPr>
          <w:rFonts w:ascii="Consolas" w:hAnsi="Consolas" w:cs="Consolas"/>
          <w:color w:val="0000FF"/>
          <w:sz w:val="19"/>
          <w:szCs w:val="19"/>
        </w:rPr>
        <w:t>&lt;/</w:t>
      </w:r>
      <w:r>
        <w:rPr>
          <w:rFonts w:ascii="Consolas" w:hAnsi="Consolas" w:cs="Consolas"/>
          <w:color w:val="A31515"/>
          <w:sz w:val="19"/>
          <w:szCs w:val="19"/>
        </w:rPr>
        <w:t>SLuong</w:t>
      </w:r>
      <w:r>
        <w:rPr>
          <w:rFonts w:ascii="Consolas" w:hAnsi="Consolas" w:cs="Consolas"/>
          <w:color w:val="0000FF"/>
          <w:sz w:val="19"/>
          <w:szCs w:val="19"/>
        </w:rPr>
        <w:t>&gt;</w:t>
      </w:r>
    </w:p>
    <w:p w14:paraId="1D43B10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DGia</w:t>
      </w:r>
      <w:r>
        <w:rPr>
          <w:rFonts w:ascii="Consolas" w:hAnsi="Consolas" w:cs="Consolas"/>
          <w:color w:val="0000FF"/>
          <w:sz w:val="19"/>
          <w:szCs w:val="19"/>
        </w:rPr>
        <w:t>&gt;</w:t>
      </w:r>
      <w:r>
        <w:rPr>
          <w:rFonts w:ascii="Consolas" w:hAnsi="Consolas" w:cs="Consolas"/>
          <w:color w:val="000000"/>
          <w:sz w:val="19"/>
          <w:szCs w:val="19"/>
        </w:rPr>
        <w:t>Đơn giá (Bắt buộc nếu có)</w:t>
      </w:r>
      <w:r>
        <w:rPr>
          <w:rFonts w:ascii="Consolas" w:hAnsi="Consolas" w:cs="Consolas"/>
          <w:color w:val="0000FF"/>
          <w:sz w:val="19"/>
          <w:szCs w:val="19"/>
        </w:rPr>
        <w:t>&lt;/</w:t>
      </w:r>
      <w:r>
        <w:rPr>
          <w:rFonts w:ascii="Consolas" w:hAnsi="Consolas" w:cs="Consolas"/>
          <w:color w:val="A31515"/>
          <w:sz w:val="19"/>
          <w:szCs w:val="19"/>
        </w:rPr>
        <w:t>DGia</w:t>
      </w:r>
      <w:r>
        <w:rPr>
          <w:rFonts w:ascii="Consolas" w:hAnsi="Consolas" w:cs="Consolas"/>
          <w:color w:val="0000FF"/>
          <w:sz w:val="19"/>
          <w:szCs w:val="19"/>
        </w:rPr>
        <w:t>&gt;</w:t>
      </w:r>
    </w:p>
    <w:p w14:paraId="48EC1DF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TLCKhau</w:t>
      </w:r>
      <w:r>
        <w:rPr>
          <w:rFonts w:ascii="Consolas" w:hAnsi="Consolas" w:cs="Consolas"/>
          <w:color w:val="0000FF"/>
          <w:sz w:val="19"/>
          <w:szCs w:val="19"/>
        </w:rPr>
        <w:t>&gt;</w:t>
      </w:r>
      <w:r>
        <w:rPr>
          <w:rFonts w:ascii="Consolas" w:hAnsi="Consolas" w:cs="Consolas"/>
          <w:color w:val="000000"/>
          <w:sz w:val="19"/>
          <w:szCs w:val="19"/>
        </w:rPr>
        <w:t>Tỷ lệ % chiết khấu</w:t>
      </w:r>
      <w:r>
        <w:rPr>
          <w:rFonts w:ascii="Consolas" w:hAnsi="Consolas" w:cs="Consolas"/>
          <w:color w:val="0000FF"/>
          <w:sz w:val="19"/>
          <w:szCs w:val="19"/>
        </w:rPr>
        <w:t>&lt;/</w:t>
      </w:r>
      <w:r>
        <w:rPr>
          <w:rFonts w:ascii="Consolas" w:hAnsi="Consolas" w:cs="Consolas"/>
          <w:color w:val="A31515"/>
          <w:sz w:val="19"/>
          <w:szCs w:val="19"/>
        </w:rPr>
        <w:t>TLCKhau</w:t>
      </w:r>
      <w:r>
        <w:rPr>
          <w:rFonts w:ascii="Consolas" w:hAnsi="Consolas" w:cs="Consolas"/>
          <w:color w:val="0000FF"/>
          <w:sz w:val="19"/>
          <w:szCs w:val="19"/>
        </w:rPr>
        <w:t>&gt;</w:t>
      </w:r>
    </w:p>
    <w:p w14:paraId="2547135B"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STCKhau</w:t>
      </w:r>
      <w:r>
        <w:rPr>
          <w:rFonts w:ascii="Consolas" w:hAnsi="Consolas" w:cs="Consolas"/>
          <w:color w:val="0000FF"/>
          <w:sz w:val="19"/>
          <w:szCs w:val="19"/>
        </w:rPr>
        <w:t>&gt;</w:t>
      </w:r>
      <w:r>
        <w:rPr>
          <w:rFonts w:ascii="Consolas" w:hAnsi="Consolas" w:cs="Consolas"/>
          <w:color w:val="000000"/>
          <w:sz w:val="19"/>
          <w:szCs w:val="19"/>
        </w:rPr>
        <w:t xml:space="preserve">Số tiền chiết khấu </w:t>
      </w:r>
      <w:r>
        <w:rPr>
          <w:rFonts w:ascii="Consolas" w:hAnsi="Consolas" w:cs="Consolas"/>
          <w:color w:val="0000FF"/>
          <w:sz w:val="19"/>
          <w:szCs w:val="19"/>
        </w:rPr>
        <w:t>&lt;/</w:t>
      </w:r>
      <w:r>
        <w:rPr>
          <w:rFonts w:ascii="Consolas" w:hAnsi="Consolas" w:cs="Consolas"/>
          <w:color w:val="A31515"/>
          <w:sz w:val="19"/>
          <w:szCs w:val="19"/>
        </w:rPr>
        <w:t>STCKhau</w:t>
      </w:r>
      <w:r>
        <w:rPr>
          <w:rFonts w:ascii="Consolas" w:hAnsi="Consolas" w:cs="Consolas"/>
          <w:color w:val="0000FF"/>
          <w:sz w:val="19"/>
          <w:szCs w:val="19"/>
        </w:rPr>
        <w:t>&gt;</w:t>
      </w:r>
    </w:p>
    <w:p w14:paraId="32BE567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 - Bắt buộc trừ trường hợp TChat = 4</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4B08B760" w14:textId="77777777" w:rsidR="00AC3E5D"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286FC008" w14:textId="77777777" w:rsidR="00AC3E5D" w:rsidRPr="00B62304" w:rsidRDefault="00AC3E5D" w:rsidP="00AC3E5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r w:rsidRPr="00B62304">
        <w:rPr>
          <w:rFonts w:ascii="Consolas" w:hAnsi="Consolas" w:cs="Consolas"/>
          <w:sz w:val="19"/>
          <w:szCs w:val="19"/>
        </w:rPr>
        <w:t>Tiền thuế</w:t>
      </w:r>
      <w:r w:rsidRPr="00B62304">
        <w:rPr>
          <w:rFonts w:ascii="Consolas" w:hAnsi="Consolas" w:cs="Consolas"/>
          <w:color w:val="0000FF"/>
          <w:sz w:val="19"/>
          <w:szCs w:val="19"/>
        </w:rPr>
        <w:t>&lt;/</w:t>
      </w:r>
      <w:r w:rsidRPr="00B62304">
        <w:rPr>
          <w:rFonts w:ascii="Consolas" w:hAnsi="Consolas" w:cs="Consolas"/>
          <w:color w:val="C00000"/>
          <w:sz w:val="19"/>
          <w:szCs w:val="19"/>
        </w:rPr>
        <w:t>TThue</w:t>
      </w:r>
      <w:r w:rsidRPr="00B62304">
        <w:rPr>
          <w:rFonts w:ascii="Consolas" w:hAnsi="Consolas" w:cs="Consolas"/>
          <w:color w:val="0000FF"/>
          <w:sz w:val="19"/>
          <w:szCs w:val="19"/>
        </w:rPr>
        <w:t>&gt;</w:t>
      </w:r>
    </w:p>
    <w:p w14:paraId="6226CAC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sidRPr="00B62304">
        <w:rPr>
          <w:rFonts w:ascii="Consolas" w:hAnsi="Consolas" w:cs="Consolas"/>
          <w:color w:val="0000FF"/>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r w:rsidRPr="00B62304">
        <w:rPr>
          <w:rFonts w:ascii="Consolas" w:hAnsi="Consolas" w:cs="Consolas"/>
          <w:sz w:val="19"/>
          <w:szCs w:val="19"/>
        </w:rPr>
        <w:t>Tiền sau thuế</w:t>
      </w:r>
      <w:r w:rsidRPr="00B62304">
        <w:rPr>
          <w:rFonts w:ascii="Consolas" w:hAnsi="Consolas" w:cs="Consolas"/>
          <w:color w:val="0000FF"/>
          <w:sz w:val="19"/>
          <w:szCs w:val="19"/>
        </w:rPr>
        <w:t>&lt;/</w:t>
      </w:r>
      <w:r w:rsidRPr="00B62304">
        <w:rPr>
          <w:rFonts w:ascii="Consolas" w:hAnsi="Consolas" w:cs="Consolas"/>
          <w:color w:val="C00000"/>
          <w:sz w:val="19"/>
          <w:szCs w:val="19"/>
        </w:rPr>
        <w:t>TSThue</w:t>
      </w:r>
      <w:r w:rsidRPr="00B62304">
        <w:rPr>
          <w:rFonts w:ascii="Consolas" w:hAnsi="Consolas" w:cs="Consolas"/>
          <w:color w:val="0000FF"/>
          <w:sz w:val="19"/>
          <w:szCs w:val="19"/>
        </w:rPr>
        <w:t>&gt;</w:t>
      </w:r>
    </w:p>
    <w:p w14:paraId="053ED06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55CE90A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70914E0E"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TTruong</w:t>
      </w:r>
      <w:r>
        <w:rPr>
          <w:rFonts w:ascii="Consolas" w:hAnsi="Consolas" w:cs="Consolas"/>
          <w:color w:val="0000FF"/>
          <w:sz w:val="19"/>
          <w:szCs w:val="19"/>
        </w:rPr>
        <w:t>&gt;</w:t>
      </w:r>
      <w:r>
        <w:rPr>
          <w:rFonts w:ascii="Consolas" w:hAnsi="Consolas" w:cs="Consolas"/>
          <w:color w:val="000000"/>
          <w:sz w:val="19"/>
          <w:szCs w:val="19"/>
        </w:rPr>
        <w:t>Tên trường</w:t>
      </w:r>
      <w:r>
        <w:rPr>
          <w:rFonts w:ascii="Consolas" w:hAnsi="Consolas" w:cs="Consolas"/>
          <w:color w:val="0000FF"/>
          <w:sz w:val="19"/>
          <w:szCs w:val="19"/>
        </w:rPr>
        <w:t>&lt;/</w:t>
      </w:r>
      <w:r>
        <w:rPr>
          <w:rFonts w:ascii="Consolas" w:hAnsi="Consolas" w:cs="Consolas"/>
          <w:color w:val="A31515"/>
          <w:sz w:val="19"/>
          <w:szCs w:val="19"/>
        </w:rPr>
        <w:t>TTruong</w:t>
      </w:r>
      <w:r>
        <w:rPr>
          <w:rFonts w:ascii="Consolas" w:hAnsi="Consolas" w:cs="Consolas"/>
          <w:color w:val="0000FF"/>
          <w:sz w:val="19"/>
          <w:szCs w:val="19"/>
        </w:rPr>
        <w:t>&gt;</w:t>
      </w:r>
    </w:p>
    <w:p w14:paraId="116C700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KDLieu</w:t>
      </w:r>
      <w:r>
        <w:rPr>
          <w:rFonts w:ascii="Consolas" w:hAnsi="Consolas" w:cs="Consolas"/>
          <w:color w:val="0000FF"/>
          <w:sz w:val="19"/>
          <w:szCs w:val="19"/>
        </w:rPr>
        <w:t>&gt;</w:t>
      </w:r>
      <w:r>
        <w:rPr>
          <w:rFonts w:ascii="Consolas" w:hAnsi="Consolas" w:cs="Consolas"/>
          <w:color w:val="000000"/>
          <w:sz w:val="19"/>
          <w:szCs w:val="19"/>
        </w:rPr>
        <w:t>Kiểu dữ liệu</w:t>
      </w:r>
      <w:r>
        <w:rPr>
          <w:rFonts w:ascii="Consolas" w:hAnsi="Consolas" w:cs="Consolas"/>
          <w:color w:val="0000FF"/>
          <w:sz w:val="19"/>
          <w:szCs w:val="19"/>
        </w:rPr>
        <w:t>&lt;/</w:t>
      </w:r>
      <w:r>
        <w:rPr>
          <w:rFonts w:ascii="Consolas" w:hAnsi="Consolas" w:cs="Consolas"/>
          <w:color w:val="A31515"/>
          <w:sz w:val="19"/>
          <w:szCs w:val="19"/>
        </w:rPr>
        <w:t>KDLieu</w:t>
      </w:r>
      <w:r>
        <w:rPr>
          <w:rFonts w:ascii="Consolas" w:hAnsi="Consolas" w:cs="Consolas"/>
          <w:color w:val="0000FF"/>
          <w:sz w:val="19"/>
          <w:szCs w:val="19"/>
        </w:rPr>
        <w:t>&gt;</w:t>
      </w:r>
    </w:p>
    <w:p w14:paraId="0812FA5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DLieu</w:t>
      </w:r>
      <w:r>
        <w:rPr>
          <w:rFonts w:ascii="Consolas" w:hAnsi="Consolas" w:cs="Consolas"/>
          <w:color w:val="0000FF"/>
          <w:sz w:val="19"/>
          <w:szCs w:val="19"/>
        </w:rPr>
        <w:t>&gt;</w:t>
      </w:r>
      <w:r>
        <w:rPr>
          <w:rFonts w:ascii="Consolas" w:hAnsi="Consolas" w:cs="Consolas"/>
          <w:color w:val="000000"/>
          <w:sz w:val="19"/>
          <w:szCs w:val="19"/>
        </w:rPr>
        <w:t>Dữ liệu</w:t>
      </w:r>
      <w:r>
        <w:rPr>
          <w:rFonts w:ascii="Consolas" w:hAnsi="Consolas" w:cs="Consolas"/>
          <w:color w:val="0000FF"/>
          <w:sz w:val="19"/>
          <w:szCs w:val="19"/>
        </w:rPr>
        <w:t>&lt;/</w:t>
      </w:r>
      <w:r>
        <w:rPr>
          <w:rFonts w:ascii="Consolas" w:hAnsi="Consolas" w:cs="Consolas"/>
          <w:color w:val="A31515"/>
          <w:sz w:val="19"/>
          <w:szCs w:val="19"/>
        </w:rPr>
        <w:t>DLieu</w:t>
      </w:r>
      <w:r>
        <w:rPr>
          <w:rFonts w:ascii="Consolas" w:hAnsi="Consolas" w:cs="Consolas"/>
          <w:color w:val="0000FF"/>
          <w:sz w:val="19"/>
          <w:szCs w:val="19"/>
        </w:rPr>
        <w:t>&gt;</w:t>
      </w:r>
    </w:p>
    <w:p w14:paraId="5B1A92C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TTin</w:t>
      </w:r>
      <w:r>
        <w:rPr>
          <w:rFonts w:ascii="Consolas" w:hAnsi="Consolas" w:cs="Consolas"/>
          <w:color w:val="0000FF"/>
          <w:sz w:val="19"/>
          <w:szCs w:val="19"/>
        </w:rPr>
        <w:t>&gt;</w:t>
      </w:r>
    </w:p>
    <w:p w14:paraId="257CC3F7"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TTKhac</w:t>
      </w:r>
      <w:r>
        <w:rPr>
          <w:rFonts w:ascii="Consolas" w:hAnsi="Consolas" w:cs="Consolas"/>
          <w:color w:val="0000FF"/>
          <w:sz w:val="19"/>
          <w:szCs w:val="19"/>
        </w:rPr>
        <w:t>&gt;</w:t>
      </w:r>
    </w:p>
    <w:p w14:paraId="3E76AA0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HHDVu</w:t>
      </w:r>
      <w:r>
        <w:rPr>
          <w:rFonts w:ascii="Consolas" w:hAnsi="Consolas" w:cs="Consolas"/>
          <w:color w:val="0000FF"/>
          <w:sz w:val="19"/>
          <w:szCs w:val="19"/>
        </w:rPr>
        <w:t>&gt;</w:t>
      </w:r>
    </w:p>
    <w:p w14:paraId="6964C8F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DSHHDVu</w:t>
      </w:r>
      <w:r>
        <w:rPr>
          <w:rFonts w:ascii="Consolas" w:hAnsi="Consolas" w:cs="Consolas"/>
          <w:color w:val="0000FF"/>
          <w:sz w:val="19"/>
          <w:szCs w:val="19"/>
        </w:rPr>
        <w:t>&gt;</w:t>
      </w:r>
    </w:p>
    <w:p w14:paraId="5A7DCAE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t xml:space="preserve">  &lt;</w:t>
      </w:r>
      <w:r>
        <w:rPr>
          <w:rFonts w:ascii="Consolas" w:hAnsi="Consolas" w:cs="Consolas"/>
          <w:color w:val="A31515"/>
          <w:sz w:val="19"/>
          <w:szCs w:val="19"/>
        </w:rPr>
        <w:t>TToan</w:t>
      </w:r>
      <w:r>
        <w:rPr>
          <w:rFonts w:ascii="Consolas" w:hAnsi="Consolas" w:cs="Consolas"/>
          <w:color w:val="0000FF"/>
          <w:sz w:val="19"/>
          <w:szCs w:val="19"/>
        </w:rPr>
        <w:t>&gt;</w:t>
      </w:r>
    </w:p>
    <w:p w14:paraId="26DEA5D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&gt;&lt;!--</w:t>
      </w:r>
      <w:r>
        <w:rPr>
          <w:rFonts w:ascii="Consolas" w:hAnsi="Consolas" w:cs="Consolas"/>
          <w:color w:val="008000"/>
          <w:sz w:val="19"/>
          <w:szCs w:val="19"/>
        </w:rPr>
        <w:t>sử dụng hóa đơn GTGT</w:t>
      </w:r>
      <w:r>
        <w:rPr>
          <w:rFonts w:ascii="Consolas" w:hAnsi="Consolas" w:cs="Consolas"/>
          <w:color w:val="0000FF"/>
          <w:sz w:val="19"/>
          <w:szCs w:val="19"/>
        </w:rPr>
        <w:t>--&gt;</w:t>
      </w:r>
    </w:p>
    <w:p w14:paraId="468DD8DD"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4AC57E5C"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TSuat</w:t>
      </w:r>
      <w:r>
        <w:rPr>
          <w:rFonts w:ascii="Consolas" w:hAnsi="Consolas" w:cs="Consolas"/>
          <w:color w:val="0000FF"/>
          <w:sz w:val="19"/>
          <w:szCs w:val="19"/>
        </w:rPr>
        <w:t>&gt;</w:t>
      </w:r>
      <w:r>
        <w:rPr>
          <w:rFonts w:ascii="Consolas" w:hAnsi="Consolas" w:cs="Consolas"/>
          <w:color w:val="000000"/>
          <w:sz w:val="19"/>
          <w:szCs w:val="19"/>
        </w:rPr>
        <w:t>Thuế suất (Thuế suất thuế GTGT)</w:t>
      </w:r>
      <w:r>
        <w:rPr>
          <w:rFonts w:ascii="Consolas" w:hAnsi="Consolas" w:cs="Consolas"/>
          <w:color w:val="0000FF"/>
          <w:sz w:val="19"/>
          <w:szCs w:val="19"/>
        </w:rPr>
        <w:t>&lt;/</w:t>
      </w:r>
      <w:r>
        <w:rPr>
          <w:rFonts w:ascii="Consolas" w:hAnsi="Consolas" w:cs="Consolas"/>
          <w:color w:val="A31515"/>
          <w:sz w:val="19"/>
          <w:szCs w:val="19"/>
        </w:rPr>
        <w:t>TSuat</w:t>
      </w:r>
      <w:r>
        <w:rPr>
          <w:rFonts w:ascii="Consolas" w:hAnsi="Consolas" w:cs="Consolas"/>
          <w:color w:val="0000FF"/>
          <w:sz w:val="19"/>
          <w:szCs w:val="19"/>
        </w:rPr>
        <w:t>&gt;</w:t>
      </w:r>
    </w:p>
    <w:p w14:paraId="158D74B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ThTien</w:t>
      </w:r>
      <w:r>
        <w:rPr>
          <w:rFonts w:ascii="Consolas" w:hAnsi="Consolas" w:cs="Consolas"/>
          <w:color w:val="0000FF"/>
          <w:sz w:val="19"/>
          <w:szCs w:val="19"/>
        </w:rPr>
        <w:t>&gt;</w:t>
      </w:r>
      <w:r>
        <w:rPr>
          <w:rFonts w:ascii="Consolas" w:hAnsi="Consolas" w:cs="Consolas"/>
          <w:color w:val="000000"/>
          <w:sz w:val="19"/>
          <w:szCs w:val="19"/>
        </w:rPr>
        <w:t>Thành tiền (Thành tiền chưa có thuế GTGT)</w:t>
      </w:r>
      <w:r>
        <w:rPr>
          <w:rFonts w:ascii="Consolas" w:hAnsi="Consolas" w:cs="Consolas"/>
          <w:color w:val="0000FF"/>
          <w:sz w:val="19"/>
          <w:szCs w:val="19"/>
        </w:rPr>
        <w:t>&lt;/</w:t>
      </w:r>
      <w:r>
        <w:rPr>
          <w:rFonts w:ascii="Consolas" w:hAnsi="Consolas" w:cs="Consolas"/>
          <w:color w:val="A31515"/>
          <w:sz w:val="19"/>
          <w:szCs w:val="19"/>
        </w:rPr>
        <w:t>ThTien</w:t>
      </w:r>
      <w:r>
        <w:rPr>
          <w:rFonts w:ascii="Consolas" w:hAnsi="Consolas" w:cs="Consolas"/>
          <w:color w:val="0000FF"/>
          <w:sz w:val="19"/>
          <w:szCs w:val="19"/>
        </w:rPr>
        <w:t>&gt;</w:t>
      </w:r>
    </w:p>
    <w:p w14:paraId="6EC3CD3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TThue</w:t>
      </w:r>
      <w:r>
        <w:rPr>
          <w:rFonts w:ascii="Consolas" w:hAnsi="Consolas" w:cs="Consolas"/>
          <w:color w:val="0000FF"/>
          <w:sz w:val="19"/>
          <w:szCs w:val="19"/>
        </w:rPr>
        <w:t>&gt;</w:t>
      </w:r>
      <w:r>
        <w:rPr>
          <w:rFonts w:ascii="Consolas" w:hAnsi="Consolas" w:cs="Consolas"/>
          <w:color w:val="000000"/>
          <w:sz w:val="19"/>
          <w:szCs w:val="19"/>
        </w:rPr>
        <w:t>Tiền thuế (Tiền thuế GTGT)</w:t>
      </w:r>
      <w:r>
        <w:rPr>
          <w:rFonts w:ascii="Consolas" w:hAnsi="Consolas" w:cs="Consolas"/>
          <w:color w:val="0000FF"/>
          <w:sz w:val="19"/>
          <w:szCs w:val="19"/>
        </w:rPr>
        <w:t>&lt;/</w:t>
      </w:r>
      <w:r>
        <w:rPr>
          <w:rFonts w:ascii="Consolas" w:hAnsi="Consolas" w:cs="Consolas"/>
          <w:color w:val="A31515"/>
          <w:sz w:val="19"/>
          <w:szCs w:val="19"/>
        </w:rPr>
        <w:t>TThue</w:t>
      </w:r>
      <w:r>
        <w:rPr>
          <w:rFonts w:ascii="Consolas" w:hAnsi="Consolas" w:cs="Consolas"/>
          <w:color w:val="0000FF"/>
          <w:sz w:val="19"/>
          <w:szCs w:val="19"/>
        </w:rPr>
        <w:t>&gt;</w:t>
      </w:r>
    </w:p>
    <w:p w14:paraId="68A4F2C0"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LTSuat</w:t>
      </w:r>
      <w:r>
        <w:rPr>
          <w:rFonts w:ascii="Consolas" w:hAnsi="Consolas" w:cs="Consolas"/>
          <w:color w:val="0000FF"/>
          <w:sz w:val="19"/>
          <w:szCs w:val="19"/>
        </w:rPr>
        <w:t>&gt;</w:t>
      </w:r>
    </w:p>
    <w:p w14:paraId="1B019116"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THTTLTSuat</w:t>
      </w:r>
      <w:r>
        <w:rPr>
          <w:rFonts w:ascii="Consolas" w:hAnsi="Consolas" w:cs="Consolas"/>
          <w:color w:val="0000FF"/>
          <w:sz w:val="19"/>
          <w:szCs w:val="19"/>
        </w:rPr>
        <w:t>&gt;</w:t>
      </w:r>
    </w:p>
    <w:p w14:paraId="2627AA99"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TgTCThue</w:t>
      </w:r>
      <w:r>
        <w:rPr>
          <w:rFonts w:ascii="Consolas" w:hAnsi="Consolas" w:cs="Consolas"/>
          <w:color w:val="0000FF"/>
          <w:sz w:val="19"/>
          <w:szCs w:val="19"/>
        </w:rPr>
        <w:t>&gt;</w:t>
      </w:r>
      <w:r>
        <w:rPr>
          <w:rFonts w:ascii="Consolas" w:hAnsi="Consolas" w:cs="Consolas"/>
          <w:color w:val="000000"/>
          <w:sz w:val="19"/>
          <w:szCs w:val="19"/>
        </w:rPr>
        <w:t>Tổng tiền chưa thuế (Tổng cộng thành tiền chưa có thuế GTGT) (Bắt buộc với hóa đơn GTGT)</w:t>
      </w:r>
      <w:r>
        <w:rPr>
          <w:rFonts w:ascii="Consolas" w:hAnsi="Consolas" w:cs="Consolas"/>
          <w:color w:val="0000FF"/>
          <w:sz w:val="19"/>
          <w:szCs w:val="19"/>
        </w:rPr>
        <w:t>&lt;/</w:t>
      </w:r>
      <w:r>
        <w:rPr>
          <w:rFonts w:ascii="Consolas" w:hAnsi="Consolas" w:cs="Consolas"/>
          <w:color w:val="A31515"/>
          <w:sz w:val="19"/>
          <w:szCs w:val="19"/>
        </w:rPr>
        <w:t>TgTCThue</w:t>
      </w:r>
      <w:r>
        <w:rPr>
          <w:rFonts w:ascii="Consolas" w:hAnsi="Consolas" w:cs="Consolas"/>
          <w:color w:val="0000FF"/>
          <w:sz w:val="19"/>
          <w:szCs w:val="19"/>
        </w:rPr>
        <w:t>&gt;</w:t>
      </w:r>
    </w:p>
    <w:p w14:paraId="5AC86C7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TgTThue</w:t>
      </w:r>
      <w:r>
        <w:rPr>
          <w:rFonts w:ascii="Consolas" w:hAnsi="Consolas" w:cs="Consolas"/>
          <w:color w:val="0000FF"/>
          <w:sz w:val="19"/>
          <w:szCs w:val="19"/>
        </w:rPr>
        <w:t>&gt;</w:t>
      </w:r>
      <w:r>
        <w:rPr>
          <w:rFonts w:ascii="Consolas" w:hAnsi="Consolas" w:cs="Consolas"/>
          <w:color w:val="000000"/>
          <w:sz w:val="19"/>
          <w:szCs w:val="19"/>
        </w:rPr>
        <w:t>Tổng tiền thuế (Tổng cộng tiền thuế GTGT) (Bắt buộc với hóa đơn GTGT)</w:t>
      </w:r>
      <w:r>
        <w:rPr>
          <w:rFonts w:ascii="Consolas" w:hAnsi="Consolas" w:cs="Consolas"/>
          <w:color w:val="0000FF"/>
          <w:sz w:val="19"/>
          <w:szCs w:val="19"/>
        </w:rPr>
        <w:t>&lt;/</w:t>
      </w:r>
      <w:r>
        <w:rPr>
          <w:rFonts w:ascii="Consolas" w:hAnsi="Consolas" w:cs="Consolas"/>
          <w:color w:val="A31515"/>
          <w:sz w:val="19"/>
          <w:szCs w:val="19"/>
        </w:rPr>
        <w:t>TgTThue</w:t>
      </w:r>
      <w:r>
        <w:rPr>
          <w:rFonts w:ascii="Consolas" w:hAnsi="Consolas" w:cs="Consolas"/>
          <w:color w:val="0000FF"/>
          <w:sz w:val="19"/>
          <w:szCs w:val="19"/>
        </w:rPr>
        <w:t>&gt;</w:t>
      </w:r>
    </w:p>
    <w:p w14:paraId="55F737D3"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TTCKTMai</w:t>
      </w:r>
      <w:r>
        <w:rPr>
          <w:rFonts w:ascii="Consolas" w:hAnsi="Consolas" w:cs="Consolas"/>
          <w:color w:val="0000FF"/>
          <w:sz w:val="19"/>
          <w:szCs w:val="19"/>
        </w:rPr>
        <w:t>&gt;</w:t>
      </w:r>
      <w:r>
        <w:rPr>
          <w:rFonts w:ascii="Consolas" w:hAnsi="Consolas" w:cs="Consolas"/>
          <w:color w:val="000000"/>
          <w:sz w:val="19"/>
          <w:szCs w:val="19"/>
        </w:rPr>
        <w:t>Tổng tiền chiết khấu thương mại</w:t>
      </w:r>
      <w:r>
        <w:rPr>
          <w:rFonts w:ascii="Consolas" w:hAnsi="Consolas" w:cs="Consolas"/>
          <w:color w:val="0000FF"/>
          <w:sz w:val="19"/>
          <w:szCs w:val="19"/>
        </w:rPr>
        <w:t>&lt;/</w:t>
      </w:r>
      <w:r>
        <w:rPr>
          <w:rFonts w:ascii="Consolas" w:hAnsi="Consolas" w:cs="Consolas"/>
          <w:color w:val="A31515"/>
          <w:sz w:val="19"/>
          <w:szCs w:val="19"/>
        </w:rPr>
        <w:t>TTCKTMai</w:t>
      </w:r>
      <w:r>
        <w:rPr>
          <w:rFonts w:ascii="Consolas" w:hAnsi="Consolas" w:cs="Consolas"/>
          <w:color w:val="0000FF"/>
          <w:sz w:val="19"/>
          <w:szCs w:val="19"/>
        </w:rPr>
        <w:t>&gt;</w:t>
      </w:r>
    </w:p>
    <w:p w14:paraId="082584E1"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TgTTTBSo</w:t>
      </w:r>
      <w:r>
        <w:rPr>
          <w:rFonts w:ascii="Consolas" w:hAnsi="Consolas" w:cs="Consolas"/>
          <w:color w:val="0000FF"/>
          <w:sz w:val="19"/>
          <w:szCs w:val="19"/>
        </w:rPr>
        <w:t>&gt;</w:t>
      </w:r>
      <w:r>
        <w:rPr>
          <w:rFonts w:ascii="Consolas" w:hAnsi="Consolas" w:cs="Consolas"/>
          <w:color w:val="000000"/>
          <w:sz w:val="19"/>
          <w:szCs w:val="19"/>
        </w:rPr>
        <w:t>Tổng tiền thanh toán bằng số *</w:t>
      </w:r>
      <w:r>
        <w:rPr>
          <w:rFonts w:ascii="Consolas" w:hAnsi="Consolas" w:cs="Consolas"/>
          <w:color w:val="0000FF"/>
          <w:sz w:val="19"/>
          <w:szCs w:val="19"/>
        </w:rPr>
        <w:t>&lt;/</w:t>
      </w:r>
      <w:r>
        <w:rPr>
          <w:rFonts w:ascii="Consolas" w:hAnsi="Consolas" w:cs="Consolas"/>
          <w:color w:val="A31515"/>
          <w:sz w:val="19"/>
          <w:szCs w:val="19"/>
        </w:rPr>
        <w:t>TgTTTBSo</w:t>
      </w:r>
      <w:r>
        <w:rPr>
          <w:rFonts w:ascii="Consolas" w:hAnsi="Consolas" w:cs="Consolas"/>
          <w:color w:val="0000FF"/>
          <w:sz w:val="19"/>
          <w:szCs w:val="19"/>
        </w:rPr>
        <w:t>&gt;</w:t>
      </w:r>
    </w:p>
    <w:p w14:paraId="22675C72"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TgTTTBChu</w:t>
      </w:r>
      <w:r>
        <w:rPr>
          <w:rFonts w:ascii="Consolas" w:hAnsi="Consolas" w:cs="Consolas"/>
          <w:color w:val="0000FF"/>
          <w:sz w:val="19"/>
          <w:szCs w:val="19"/>
        </w:rPr>
        <w:t>&gt;</w:t>
      </w:r>
      <w:r>
        <w:rPr>
          <w:rFonts w:ascii="Consolas" w:hAnsi="Consolas" w:cs="Consolas"/>
          <w:color w:val="000000"/>
          <w:sz w:val="19"/>
          <w:szCs w:val="19"/>
        </w:rPr>
        <w:t>Tổng tiền thanh toán bằng chữ *</w:t>
      </w:r>
      <w:r>
        <w:rPr>
          <w:rFonts w:ascii="Consolas" w:hAnsi="Consolas" w:cs="Consolas"/>
          <w:color w:val="0000FF"/>
          <w:sz w:val="19"/>
          <w:szCs w:val="19"/>
        </w:rPr>
        <w:t>&lt;/</w:t>
      </w:r>
      <w:r>
        <w:rPr>
          <w:rFonts w:ascii="Consolas" w:hAnsi="Consolas" w:cs="Consolas"/>
          <w:color w:val="A31515"/>
          <w:sz w:val="19"/>
          <w:szCs w:val="19"/>
        </w:rPr>
        <w:t>TgTTTBChu</w:t>
      </w:r>
      <w:r>
        <w:rPr>
          <w:rFonts w:ascii="Consolas" w:hAnsi="Consolas" w:cs="Consolas"/>
          <w:color w:val="0000FF"/>
          <w:sz w:val="19"/>
          <w:szCs w:val="19"/>
        </w:rPr>
        <w:t>&gt;</w:t>
      </w:r>
    </w:p>
    <w:p w14:paraId="7252376F"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t xml:space="preserve">  &lt;/</w:t>
      </w:r>
      <w:r>
        <w:rPr>
          <w:rFonts w:ascii="Consolas" w:hAnsi="Consolas" w:cs="Consolas"/>
          <w:color w:val="A31515"/>
          <w:sz w:val="19"/>
          <w:szCs w:val="19"/>
        </w:rPr>
        <w:t>TToan</w:t>
      </w:r>
      <w:r>
        <w:rPr>
          <w:rFonts w:ascii="Consolas" w:hAnsi="Consolas" w:cs="Consolas"/>
          <w:color w:val="0000FF"/>
          <w:sz w:val="19"/>
          <w:szCs w:val="19"/>
        </w:rPr>
        <w:t>&gt;</w:t>
      </w:r>
    </w:p>
    <w:p w14:paraId="57259C1A" w14:textId="77777777" w:rsidR="00AC3E5D" w:rsidRDefault="00AC3E5D" w:rsidP="00AC3E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 xml:space="preserve"> &lt;/</w:t>
      </w:r>
      <w:r>
        <w:rPr>
          <w:rFonts w:ascii="Consolas" w:hAnsi="Consolas" w:cs="Consolas"/>
          <w:color w:val="A31515"/>
          <w:sz w:val="19"/>
          <w:szCs w:val="19"/>
        </w:rPr>
        <w:t>NDHDon</w:t>
      </w:r>
      <w:r>
        <w:rPr>
          <w:rFonts w:ascii="Consolas" w:hAnsi="Consolas" w:cs="Consolas"/>
          <w:color w:val="0000FF"/>
          <w:sz w:val="19"/>
          <w:szCs w:val="19"/>
        </w:rPr>
        <w:t>&gt;</w:t>
      </w:r>
    </w:p>
    <w:p w14:paraId="58E2782C" w14:textId="77777777" w:rsidR="00AC3E5D" w:rsidRDefault="00AC3E5D" w:rsidP="00AC3E5D">
      <w:pPr>
        <w:rPr>
          <w:b/>
          <w:u w:val="single"/>
        </w:rPr>
      </w:pPr>
      <w:r>
        <w:rPr>
          <w:rFonts w:ascii="Consolas" w:hAnsi="Consolas" w:cs="Consolas"/>
          <w:color w:val="0000FF"/>
          <w:sz w:val="19"/>
          <w:szCs w:val="19"/>
        </w:rPr>
        <w:t>&lt;/</w:t>
      </w:r>
      <w:r>
        <w:rPr>
          <w:rFonts w:ascii="Consolas" w:hAnsi="Consolas" w:cs="Consolas"/>
          <w:color w:val="A31515"/>
          <w:sz w:val="19"/>
          <w:szCs w:val="19"/>
        </w:rPr>
        <w:t>DieuChinhHD</w:t>
      </w:r>
      <w:r>
        <w:rPr>
          <w:rFonts w:ascii="Consolas" w:hAnsi="Consolas" w:cs="Consolas"/>
          <w:color w:val="0000FF"/>
          <w:sz w:val="19"/>
          <w:szCs w:val="19"/>
        </w:rPr>
        <w:t>&gt;</w:t>
      </w:r>
    </w:p>
    <w:p w14:paraId="03290AF4" w14:textId="77777777" w:rsidR="00AC3E5D" w:rsidRPr="000A4319" w:rsidRDefault="00AC3E5D" w:rsidP="00AC3E5D">
      <w:pPr>
        <w:ind w:firstLine="720"/>
        <w:rPr>
          <w:b/>
          <w:u w:val="single"/>
        </w:rPr>
      </w:pPr>
    </w:p>
    <w:p w14:paraId="5895D362" w14:textId="77777777" w:rsidR="00AC3E5D" w:rsidRDefault="00AC3E5D" w:rsidP="00AC3E5D">
      <w:pPr>
        <w:pStyle w:val="Heading3"/>
      </w:pPr>
      <w:bookmarkStart w:id="206" w:name="_Toc90309078"/>
      <w:r w:rsidRPr="00BB7B71">
        <w:t xml:space="preserve">Điều chỉnh hóa đơn </w:t>
      </w:r>
      <w:r>
        <w:t>cũ (hóa đơn không tồn tại trên hệ thống)</w:t>
      </w:r>
      <w:bookmarkEnd w:id="206"/>
    </w:p>
    <w:p w14:paraId="06DB3EE8" w14:textId="77777777" w:rsidR="00AC3E5D" w:rsidRDefault="00AC3E5D" w:rsidP="00AC3E5D">
      <w:pPr>
        <w:rPr>
          <w:rFonts w:cs="Times New Roman"/>
          <w:szCs w:val="24"/>
        </w:rPr>
      </w:pPr>
      <w:r>
        <w:rPr>
          <w:rFonts w:cs="Times New Roman"/>
          <w:szCs w:val="24"/>
        </w:rPr>
        <w:t>URL</w:t>
      </w:r>
    </w:p>
    <w:p w14:paraId="24090EC5" w14:textId="77777777" w:rsidR="00AC3E5D" w:rsidRPr="004A4DD9" w:rsidRDefault="00AC3E5D" w:rsidP="00AC3E5D">
      <w:pPr>
        <w:ind w:firstLine="720"/>
        <w:rPr>
          <w:rFonts w:cs="Times New Roman"/>
          <w:szCs w:val="24"/>
        </w:rPr>
      </w:pPr>
      <w:r>
        <w:rPr>
          <w:rFonts w:cs="Times New Roman"/>
          <w:szCs w:val="24"/>
        </w:rPr>
        <w:t>s</w:t>
      </w:r>
      <w:r w:rsidRPr="004A4DD9">
        <w:rPr>
          <w:rFonts w:cs="Times New Roman"/>
          <w:szCs w:val="24"/>
        </w:rPr>
        <w:t xml:space="preserve">tring </w:t>
      </w:r>
      <w:r w:rsidRPr="00C370E8">
        <w:rPr>
          <w:rFonts w:cs="Times New Roman"/>
          <w:b/>
          <w:color w:val="000000"/>
          <w:szCs w:val="24"/>
        </w:rPr>
        <w:t>AdjustWithoutInv</w:t>
      </w:r>
      <w:r w:rsidRPr="00CA246D">
        <w:t xml:space="preserve"> </w:t>
      </w:r>
      <w:r w:rsidRPr="00CA246D">
        <w:rPr>
          <w:rFonts w:eastAsia="Calibri" w:cs="Times New Roman"/>
          <w:szCs w:val="24"/>
        </w:rPr>
        <w:t xml:space="preserve">(string </w:t>
      </w:r>
      <w:r w:rsidRPr="00707DA5">
        <w:rPr>
          <w:rFonts w:eastAsia="Calibri" w:cs="Times New Roman"/>
          <w:b/>
          <w:szCs w:val="24"/>
        </w:rPr>
        <w:t>account</w:t>
      </w:r>
      <w:r w:rsidRPr="00CA246D">
        <w:rPr>
          <w:rFonts w:eastAsia="Calibri" w:cs="Times New Roman"/>
          <w:szCs w:val="24"/>
        </w:rPr>
        <w:t xml:space="preserve">, string </w:t>
      </w:r>
      <w:r w:rsidRPr="00707DA5">
        <w:rPr>
          <w:rFonts w:eastAsia="Calibri" w:cs="Times New Roman"/>
          <w:b/>
          <w:szCs w:val="24"/>
        </w:rPr>
        <w:t>accPass</w:t>
      </w:r>
      <w:r w:rsidRPr="00CA246D">
        <w:rPr>
          <w:rFonts w:eastAsia="Calibri" w:cs="Times New Roman"/>
          <w:szCs w:val="24"/>
        </w:rPr>
        <w:t xml:space="preserve">, string </w:t>
      </w:r>
      <w:r w:rsidRPr="00707DA5">
        <w:rPr>
          <w:rFonts w:eastAsia="Calibri" w:cs="Times New Roman"/>
          <w:b/>
          <w:szCs w:val="24"/>
        </w:rPr>
        <w:t>invXml</w:t>
      </w:r>
      <w:r w:rsidRPr="00CA246D">
        <w:rPr>
          <w:rFonts w:eastAsia="Calibri" w:cs="Times New Roman"/>
          <w:szCs w:val="24"/>
        </w:rPr>
        <w:t xml:space="preserve">, string </w:t>
      </w:r>
      <w:r w:rsidRPr="00707DA5">
        <w:rPr>
          <w:rFonts w:eastAsia="Calibri" w:cs="Times New Roman"/>
          <w:b/>
          <w:szCs w:val="24"/>
        </w:rPr>
        <w:t>userName</w:t>
      </w:r>
      <w:r w:rsidRPr="00CA246D">
        <w:rPr>
          <w:rFonts w:eastAsia="Calibri" w:cs="Times New Roman"/>
          <w:szCs w:val="24"/>
        </w:rPr>
        <w:t xml:space="preserve">, string </w:t>
      </w:r>
      <w:r w:rsidRPr="00707DA5">
        <w:rPr>
          <w:rFonts w:eastAsia="Calibri" w:cs="Times New Roman"/>
          <w:b/>
          <w:szCs w:val="24"/>
        </w:rPr>
        <w:t>userPass</w:t>
      </w:r>
      <w:r w:rsidRPr="00CA246D">
        <w:rPr>
          <w:rFonts w:eastAsia="Calibri" w:cs="Times New Roman"/>
          <w:szCs w:val="24"/>
        </w:rPr>
        <w:t xml:space="preserve">, string </w:t>
      </w:r>
      <w:r w:rsidRPr="00707DA5">
        <w:rPr>
          <w:rFonts w:eastAsia="Calibri" w:cs="Times New Roman"/>
          <w:b/>
          <w:szCs w:val="24"/>
        </w:rPr>
        <w:t>oldPattern</w:t>
      </w:r>
      <w:r w:rsidRPr="00CA246D">
        <w:rPr>
          <w:rFonts w:eastAsia="Calibri" w:cs="Times New Roman"/>
          <w:szCs w:val="24"/>
        </w:rPr>
        <w:t xml:space="preserve">, string </w:t>
      </w:r>
      <w:r w:rsidRPr="00707DA5">
        <w:rPr>
          <w:rFonts w:eastAsia="Calibri" w:cs="Times New Roman"/>
          <w:b/>
          <w:szCs w:val="24"/>
        </w:rPr>
        <w:t>oldSerial</w:t>
      </w:r>
      <w:r w:rsidRPr="00CA246D">
        <w:rPr>
          <w:rFonts w:eastAsia="Calibri" w:cs="Times New Roman"/>
          <w:szCs w:val="24"/>
        </w:rPr>
        <w:t xml:space="preserve">, decimal </w:t>
      </w:r>
      <w:r w:rsidRPr="00707DA5">
        <w:rPr>
          <w:rFonts w:eastAsia="Calibri" w:cs="Times New Roman"/>
          <w:b/>
          <w:szCs w:val="24"/>
        </w:rPr>
        <w:t>oldNo</w:t>
      </w:r>
      <w:r w:rsidRPr="00CA246D">
        <w:rPr>
          <w:rFonts w:eastAsia="Calibri" w:cs="Times New Roman"/>
          <w:szCs w:val="24"/>
        </w:rPr>
        <w:t>,</w:t>
      </w:r>
      <w:r>
        <w:rPr>
          <w:rFonts w:eastAsia="Calibri" w:cs="Times New Roman"/>
          <w:szCs w:val="24"/>
        </w:rPr>
        <w:t xml:space="preserve"> string </w:t>
      </w:r>
      <w:r w:rsidRPr="00BA6906">
        <w:rPr>
          <w:rFonts w:cs="Times New Roman"/>
          <w:b/>
          <w:color w:val="000000"/>
          <w:szCs w:val="24"/>
        </w:rPr>
        <w:t>strOldArisingDate</w:t>
      </w:r>
      <w:r>
        <w:rPr>
          <w:rFonts w:ascii="Consolas" w:hAnsi="Consolas" w:cs="Consolas"/>
          <w:color w:val="000000"/>
          <w:sz w:val="19"/>
          <w:szCs w:val="19"/>
        </w:rPr>
        <w:t>,</w:t>
      </w:r>
      <w:r w:rsidRPr="00CA246D">
        <w:rPr>
          <w:rFonts w:eastAsia="Calibri" w:cs="Times New Roman"/>
          <w:szCs w:val="24"/>
        </w:rPr>
        <w:t xml:space="preserve"> int? </w:t>
      </w:r>
      <w:r w:rsidRPr="00707DA5">
        <w:rPr>
          <w:rFonts w:eastAsia="Calibri" w:cs="Times New Roman"/>
          <w:b/>
          <w:szCs w:val="24"/>
        </w:rPr>
        <w:t>convert</w:t>
      </w:r>
      <w:r w:rsidRPr="00CA246D">
        <w:rPr>
          <w:rFonts w:eastAsia="Calibri" w:cs="Times New Roman"/>
          <w:szCs w:val="24"/>
        </w:rPr>
        <w:t xml:space="preserve">, string </w:t>
      </w:r>
      <w:r w:rsidRPr="00707DA5">
        <w:rPr>
          <w:rFonts w:eastAsia="Calibri" w:cs="Times New Roman"/>
          <w:b/>
          <w:szCs w:val="24"/>
        </w:rPr>
        <w:t>pattern</w:t>
      </w:r>
      <w:r w:rsidRPr="00CA246D">
        <w:rPr>
          <w:rFonts w:eastAsia="Calibri" w:cs="Times New Roman"/>
          <w:szCs w:val="24"/>
        </w:rPr>
        <w:t xml:space="preserve"> = null, string </w:t>
      </w:r>
      <w:r w:rsidRPr="00707DA5">
        <w:rPr>
          <w:rFonts w:eastAsia="Calibri" w:cs="Times New Roman"/>
          <w:b/>
          <w:szCs w:val="24"/>
        </w:rPr>
        <w:t>serial</w:t>
      </w:r>
      <w:r w:rsidRPr="00CA246D">
        <w:rPr>
          <w:rFonts w:eastAsia="Calibri" w:cs="Times New Roman"/>
          <w:szCs w:val="24"/>
        </w:rPr>
        <w:t xml:space="preserve"> = null</w:t>
      </w:r>
      <w:r>
        <w:rPr>
          <w:rFonts w:eastAsia="Calibri" w:cs="Times New Roman"/>
          <w:szCs w:val="24"/>
        </w:rPr>
        <w:t xml:space="preserve">, int </w:t>
      </w:r>
      <w:r w:rsidRPr="00B7295A">
        <w:rPr>
          <w:rFonts w:cs="Times New Roman"/>
          <w:b/>
          <w:color w:val="000000"/>
          <w:szCs w:val="24"/>
        </w:rPr>
        <w:t>relatedInvType</w:t>
      </w:r>
      <w:r>
        <w:rPr>
          <w:rFonts w:eastAsia="Calibri" w:cs="Times New Roman"/>
          <w:szCs w:val="24"/>
        </w:rPr>
        <w:t xml:space="preserve"> = 3, string </w:t>
      </w:r>
      <w:r>
        <w:rPr>
          <w:rFonts w:eastAsia="Calibri" w:cs="Times New Roman"/>
          <w:b/>
          <w:szCs w:val="24"/>
        </w:rPr>
        <w:t>fea</w:t>
      </w:r>
      <w:r w:rsidRPr="00BA6906">
        <w:rPr>
          <w:rFonts w:eastAsia="Calibri" w:cs="Times New Roman"/>
          <w:b/>
          <w:szCs w:val="24"/>
        </w:rPr>
        <w:t>ture</w:t>
      </w:r>
      <w:r>
        <w:rPr>
          <w:rFonts w:eastAsia="Calibri" w:cs="Times New Roman"/>
          <w:szCs w:val="24"/>
        </w:rPr>
        <w:t xml:space="preserve"> = “”</w:t>
      </w:r>
      <w:r w:rsidRPr="00CA246D">
        <w:rPr>
          <w:rFonts w:eastAsia="Calibri" w:cs="Times New Roman"/>
          <w:szCs w:val="24"/>
        </w:rPr>
        <w:t>)</w:t>
      </w:r>
      <w:r w:rsidRPr="009372AD">
        <w:rPr>
          <w:rFonts w:eastAsia="Calibri" w:cs="Times New Roman"/>
          <w:szCs w:val="24"/>
        </w:rPr>
        <w:t>.</w:t>
      </w:r>
    </w:p>
    <w:p w14:paraId="0A884FCC" w14:textId="77777777" w:rsidR="00AC3E5D" w:rsidRPr="00593BE8" w:rsidRDefault="00AC3E5D" w:rsidP="00A75803">
      <w:pPr>
        <w:pStyle w:val="N"/>
      </w:pPr>
      <w:r w:rsidRPr="00593BE8">
        <w:t>DESCRIPTION</w:t>
      </w:r>
    </w:p>
    <w:p w14:paraId="2A69E960" w14:textId="77777777" w:rsidR="00AC3E5D" w:rsidRDefault="00AC3E5D" w:rsidP="00A75803">
      <w:pPr>
        <w:pStyle w:val="N"/>
      </w:pPr>
      <w:r>
        <w:tab/>
        <w:t>Đây là web service thực hiện điều chỉnh hóa đơn cũ (hóa đơn không tồn tại trên hệ thống)</w:t>
      </w:r>
    </w:p>
    <w:p w14:paraId="3C2ADE6B" w14:textId="77777777" w:rsidR="00AC3E5D" w:rsidRPr="00007702" w:rsidRDefault="00AC3E5D" w:rsidP="00A75803">
      <w:pPr>
        <w:pStyle w:val="N"/>
      </w:pPr>
      <w:r w:rsidRPr="00663B3E">
        <w:t>HTTP METHOD</w:t>
      </w:r>
    </w:p>
    <w:p w14:paraId="53A380D7" w14:textId="77777777" w:rsidR="00AC3E5D" w:rsidRPr="00007702" w:rsidRDefault="00AC3E5D" w:rsidP="00A75803">
      <w:pPr>
        <w:pStyle w:val="N"/>
        <w:rPr>
          <w:b/>
        </w:rPr>
      </w:pPr>
      <w:r>
        <w:tab/>
      </w:r>
      <w:r w:rsidRPr="00610AFD">
        <w:t>POST</w:t>
      </w:r>
    </w:p>
    <w:p w14:paraId="4292AD5E" w14:textId="77777777" w:rsidR="00AC3E5D" w:rsidRPr="00610AFD" w:rsidRDefault="00AC3E5D" w:rsidP="00A75803">
      <w:pPr>
        <w:pStyle w:val="N"/>
      </w:pPr>
      <w:r w:rsidRPr="00610AFD">
        <w:t>REQUEST BODY</w:t>
      </w:r>
    </w:p>
    <w:p w14:paraId="1011D342"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 xml:space="preserve">userName </w:t>
      </w:r>
      <w:r w:rsidRPr="009372AD">
        <w:rPr>
          <w:rFonts w:eastAsia="Calibri" w:cs="Times New Roman"/>
          <w:b/>
          <w:szCs w:val="24"/>
        </w:rPr>
        <w:t xml:space="preserve"> /</w:t>
      </w:r>
      <w:r w:rsidRPr="00485CD7">
        <w:rPr>
          <w:rFonts w:eastAsia="Calibri" w:cs="Times New Roman"/>
          <w:b/>
          <w:szCs w:val="24"/>
        </w:rPr>
        <w:t xml:space="preserve"> </w:t>
      </w:r>
      <w:r w:rsidRPr="001718D8">
        <w:rPr>
          <w:rFonts w:eastAsia="Calibri"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16E231DE"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172912">
        <w:rPr>
          <w:rFonts w:eastAsia="Calibri" w:cs="Times New Roman"/>
          <w:b/>
          <w:szCs w:val="24"/>
        </w:rPr>
        <w:t>account</w:t>
      </w:r>
      <w:r>
        <w:rPr>
          <w:rFonts w:eastAsia="Calibri" w:cs="Times New Roman"/>
          <w:b/>
          <w:szCs w:val="24"/>
        </w:rPr>
        <w:t xml:space="preserve"> /</w:t>
      </w:r>
      <w:r w:rsidRPr="00F403FC">
        <w:rPr>
          <w:rFonts w:eastAsia="Calibri" w:cs="Times New Roman"/>
          <w:b/>
          <w:szCs w:val="24"/>
        </w:rPr>
        <w:t xml:space="preserve"> </w:t>
      </w:r>
      <w:r w:rsidRPr="00172912">
        <w:rPr>
          <w:rFonts w:eastAsia="Calibri" w:cs="Times New Roman"/>
          <w:b/>
          <w:szCs w:val="24"/>
        </w:rPr>
        <w:t>accPass</w:t>
      </w:r>
      <w:r w:rsidRPr="004720D2">
        <w:rPr>
          <w:rFonts w:eastAsia="Calibri" w:cs="Times New Roman"/>
          <w:b/>
          <w:szCs w:val="24"/>
        </w:rPr>
        <w:t xml:space="preserve">:  </w:t>
      </w:r>
      <w:r w:rsidRPr="004720D2">
        <w:rPr>
          <w:rFonts w:eastAsia="Calibri" w:cs="Times New Roman"/>
          <w:szCs w:val="24"/>
        </w:rPr>
        <w:t>Tài khoản được cấp phát cho nhân viên gọi lệnh phát hành hóa đơn</w:t>
      </w:r>
    </w:p>
    <w:p w14:paraId="7E9FCF89"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Pr>
          <w:rFonts w:eastAsia="Calibri" w:cs="Times New Roman"/>
          <w:b/>
          <w:szCs w:val="24"/>
        </w:rPr>
        <w:t>invXml</w:t>
      </w:r>
      <w:r w:rsidRPr="009372AD">
        <w:rPr>
          <w:rFonts w:eastAsia="Calibri" w:cs="Times New Roman"/>
          <w:szCs w:val="24"/>
        </w:rPr>
        <w:t>: String XML dữ liệu hóa đơn điều chỉnh</w:t>
      </w:r>
    </w:p>
    <w:p w14:paraId="53E9BC52" w14:textId="77777777" w:rsidR="00AC3E5D" w:rsidRPr="00AA58BF" w:rsidRDefault="00AC3E5D" w:rsidP="00AC3E5D">
      <w:pPr>
        <w:pStyle w:val="ListParagraph"/>
        <w:numPr>
          <w:ilvl w:val="0"/>
          <w:numId w:val="2"/>
        </w:numPr>
        <w:spacing w:after="0" w:line="360" w:lineRule="auto"/>
        <w:ind w:left="1080"/>
        <w:jc w:val="both"/>
        <w:rPr>
          <w:rFonts w:eastAsia="Calibri" w:cs="Times New Roman"/>
          <w:b/>
          <w:szCs w:val="24"/>
        </w:rPr>
      </w:pPr>
      <w:r w:rsidRPr="00707DA5">
        <w:rPr>
          <w:rFonts w:eastAsia="Calibri" w:cs="Times New Roman"/>
          <w:b/>
          <w:szCs w:val="24"/>
        </w:rPr>
        <w:t>oldPattern</w:t>
      </w:r>
      <w:r>
        <w:rPr>
          <w:rFonts w:eastAsia="Calibri" w:cs="Times New Roman"/>
          <w:b/>
          <w:szCs w:val="24"/>
        </w:rPr>
        <w:t xml:space="preserve">, </w:t>
      </w:r>
      <w:r w:rsidRPr="00707DA5">
        <w:rPr>
          <w:rFonts w:eastAsia="Calibri" w:cs="Times New Roman"/>
          <w:b/>
          <w:szCs w:val="24"/>
        </w:rPr>
        <w:t>oldSerial</w:t>
      </w:r>
      <w:r>
        <w:rPr>
          <w:rFonts w:eastAsia="Calibri" w:cs="Times New Roman"/>
          <w:b/>
          <w:szCs w:val="24"/>
        </w:rPr>
        <w:t xml:space="preserve">, </w:t>
      </w:r>
      <w:r w:rsidRPr="00707DA5">
        <w:rPr>
          <w:rFonts w:eastAsia="Calibri" w:cs="Times New Roman"/>
          <w:b/>
          <w:szCs w:val="24"/>
        </w:rPr>
        <w:t>oldNo</w:t>
      </w:r>
      <w:r>
        <w:rPr>
          <w:rFonts w:eastAsia="Calibri" w:cs="Times New Roman"/>
          <w:b/>
          <w:szCs w:val="24"/>
        </w:rPr>
        <w:t xml:space="preserve">: </w:t>
      </w:r>
      <w:r>
        <w:rPr>
          <w:rFonts w:eastAsia="Calibri" w:cs="Times New Roman"/>
          <w:szCs w:val="24"/>
        </w:rPr>
        <w:t>Các thông số mẫu số, ký hiệu, số hóa đơn của hóa đơn cũ (hóa đơn không tồn tại trên hệ thống).</w:t>
      </w:r>
    </w:p>
    <w:p w14:paraId="48EA71E0" w14:textId="77777777" w:rsidR="00AC3E5D" w:rsidRPr="00CF2FC3" w:rsidRDefault="00AC3E5D" w:rsidP="00AC3E5D">
      <w:pPr>
        <w:pStyle w:val="ListParagraph"/>
        <w:numPr>
          <w:ilvl w:val="0"/>
          <w:numId w:val="2"/>
        </w:numPr>
        <w:spacing w:after="0" w:line="360" w:lineRule="auto"/>
        <w:ind w:left="1080"/>
        <w:jc w:val="both"/>
        <w:rPr>
          <w:rFonts w:eastAsia="Calibri" w:cs="Times New Roman"/>
          <w:b/>
          <w:szCs w:val="24"/>
        </w:rPr>
      </w:pPr>
      <w:r w:rsidRPr="00BA6906">
        <w:rPr>
          <w:rFonts w:cs="Times New Roman"/>
          <w:b/>
          <w:color w:val="000000"/>
          <w:szCs w:val="24"/>
        </w:rPr>
        <w:t>strOldArisingDate</w:t>
      </w:r>
      <w:r>
        <w:rPr>
          <w:rFonts w:cs="Times New Roman"/>
          <w:b/>
          <w:color w:val="000000"/>
          <w:szCs w:val="24"/>
        </w:rPr>
        <w:t xml:space="preserve">: </w:t>
      </w:r>
      <w:r>
        <w:rPr>
          <w:rFonts w:cs="Times New Roman"/>
          <w:color w:val="000000"/>
          <w:szCs w:val="24"/>
        </w:rPr>
        <w:t>Ngày hóa đơn của hóa đơn cũ, định dạng dd/MM/yyyy (Bắt buộc phải nhập đúng và đủ 2 chữ số cho ngày tháng, 4 chữ số cho năm. Ví dụ 01/12/2021)</w:t>
      </w:r>
    </w:p>
    <w:p w14:paraId="651F8147"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convert</w:t>
      </w:r>
      <w:r>
        <w:rPr>
          <w:rFonts w:eastAsia="Calibri" w:cs="Times New Roman"/>
          <w:szCs w:val="24"/>
        </w:rPr>
        <w:t xml:space="preserve">: </w:t>
      </w:r>
      <w:r w:rsidRPr="009372AD">
        <w:rPr>
          <w:rFonts w:eastAsia="Calibri" w:cs="Times New Roman"/>
          <w:szCs w:val="24"/>
        </w:rPr>
        <w:t xml:space="preserve">Mặc định là 0, </w:t>
      </w:r>
      <w:r>
        <w:rPr>
          <w:rFonts w:eastAsia="Calibri" w:cs="Times New Roman"/>
          <w:szCs w:val="24"/>
        </w:rPr>
        <w:t>(</w:t>
      </w:r>
      <w:r w:rsidRPr="009372AD">
        <w:rPr>
          <w:rFonts w:eastAsia="Calibri" w:cs="Times New Roman"/>
          <w:szCs w:val="24"/>
        </w:rPr>
        <w:t>0 – Không cần convert từ TCVN3 sang Unicode. 1- Cần convert từ TCVN3 sang Unicode</w:t>
      </w:r>
      <w:r>
        <w:rPr>
          <w:rFonts w:eastAsia="Calibri" w:cs="Times New Roman"/>
          <w:szCs w:val="24"/>
        </w:rPr>
        <w:t>)</w:t>
      </w:r>
    </w:p>
    <w:p w14:paraId="04AF7802"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cs="Times New Roman"/>
          <w:b/>
          <w:szCs w:val="24"/>
        </w:rPr>
        <w:t>p</w:t>
      </w:r>
      <w:r w:rsidRPr="006479A0">
        <w:rPr>
          <w:rFonts w:cs="Times New Roman"/>
          <w:b/>
          <w:szCs w:val="24"/>
        </w:rPr>
        <w:t>attern</w:t>
      </w:r>
      <w:r>
        <w:rPr>
          <w:rFonts w:cs="Times New Roman"/>
          <w:szCs w:val="24"/>
        </w:rPr>
        <w:t>: Mẫu số</w:t>
      </w:r>
    </w:p>
    <w:p w14:paraId="5A9B97D4" w14:textId="77777777" w:rsidR="00AC3E5D" w:rsidRPr="006301D5" w:rsidRDefault="00AC3E5D" w:rsidP="00AC3E5D">
      <w:pPr>
        <w:pStyle w:val="ListParagraph"/>
        <w:numPr>
          <w:ilvl w:val="0"/>
          <w:numId w:val="2"/>
        </w:numPr>
        <w:spacing w:after="0" w:line="360" w:lineRule="auto"/>
        <w:ind w:left="1080"/>
        <w:jc w:val="both"/>
        <w:rPr>
          <w:rFonts w:eastAsia="Calibri" w:cs="Times New Roman"/>
          <w:b/>
          <w:szCs w:val="24"/>
        </w:rPr>
      </w:pPr>
      <w:r>
        <w:rPr>
          <w:rFonts w:cs="Times New Roman"/>
          <w:b/>
          <w:szCs w:val="24"/>
        </w:rPr>
        <w:t>s</w:t>
      </w:r>
      <w:r w:rsidRPr="006479A0">
        <w:rPr>
          <w:rFonts w:cs="Times New Roman"/>
          <w:b/>
          <w:szCs w:val="24"/>
        </w:rPr>
        <w:t>erial</w:t>
      </w:r>
      <w:r>
        <w:rPr>
          <w:rFonts w:cs="Times New Roman"/>
          <w:szCs w:val="24"/>
        </w:rPr>
        <w:t>: Ký hiệu</w:t>
      </w:r>
    </w:p>
    <w:p w14:paraId="1E1C7536" w14:textId="77777777" w:rsidR="00AC3E5D" w:rsidRPr="006A6243" w:rsidRDefault="00AC3E5D" w:rsidP="00AC3E5D">
      <w:pPr>
        <w:pStyle w:val="ListParagraph"/>
        <w:numPr>
          <w:ilvl w:val="0"/>
          <w:numId w:val="2"/>
        </w:numPr>
        <w:spacing w:after="0" w:line="360" w:lineRule="auto"/>
        <w:ind w:left="1080"/>
        <w:jc w:val="both"/>
        <w:rPr>
          <w:rFonts w:eastAsia="Calibri" w:cs="Times New Roman"/>
          <w:b/>
          <w:szCs w:val="24"/>
        </w:rPr>
      </w:pPr>
      <w:r w:rsidRPr="00B7295A">
        <w:rPr>
          <w:rFonts w:cs="Times New Roman"/>
          <w:b/>
          <w:color w:val="000000"/>
          <w:szCs w:val="24"/>
        </w:rPr>
        <w:t>relatedInvType</w:t>
      </w:r>
      <w:r>
        <w:rPr>
          <w:rFonts w:cs="Times New Roman"/>
          <w:b/>
          <w:color w:val="000000"/>
          <w:szCs w:val="24"/>
        </w:rPr>
        <w:t xml:space="preserve">: </w:t>
      </w:r>
      <w:r w:rsidRPr="006301D5">
        <w:rPr>
          <w:rFonts w:cs="Times New Roman"/>
          <w:color w:val="000000"/>
          <w:szCs w:val="24"/>
        </w:rPr>
        <w:t>Loại</w:t>
      </w:r>
      <w:r>
        <w:rPr>
          <w:rFonts w:cs="Times New Roman"/>
          <w:color w:val="000000"/>
          <w:szCs w:val="24"/>
        </w:rPr>
        <w:t xml:space="preserve"> hóa đơn liên quan, mặc định là 3 (</w:t>
      </w:r>
      <w:r>
        <w:rPr>
          <w:rFonts w:ascii="Consolas" w:hAnsi="Consolas" w:cs="Consolas"/>
          <w:color w:val="008000"/>
          <w:sz w:val="19"/>
          <w:szCs w:val="19"/>
        </w:rPr>
        <w:t>Các loại hóa đơn theo Nghị định số 51/2010/NĐ-CP và Nghị định số 04/2014/NĐ-CP (Trừ hóa đơn điện tử có mã xác thực của cơ quan thuế theo Quyết định số 1209/QĐ-BTC và Quyết định số 2660/QĐ-BTC)</w:t>
      </w:r>
      <w:r>
        <w:rPr>
          <w:rFonts w:cs="Times New Roman"/>
          <w:color w:val="000000"/>
          <w:szCs w:val="24"/>
        </w:rPr>
        <w:t>))</w:t>
      </w:r>
    </w:p>
    <w:p w14:paraId="44C96040" w14:textId="77777777" w:rsidR="00AC3E5D" w:rsidRPr="006A6243"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lastRenderedPageBreak/>
        <w:t xml:space="preserve">feature: </w:t>
      </w:r>
      <w:r>
        <w:rPr>
          <w:rFonts w:eastAsia="Calibri" w:cs="Times New Roman"/>
          <w:szCs w:val="24"/>
        </w:rPr>
        <w:t>trường sẽ dùng trong tương lai, hiện tại không có ý ngĩa, có thể nhập hoặc không</w:t>
      </w:r>
    </w:p>
    <w:p w14:paraId="7C7E4399" w14:textId="77777777" w:rsidR="00AC3E5D" w:rsidRPr="007A4FB0" w:rsidRDefault="00AC3E5D" w:rsidP="00AC3E5D">
      <w:pPr>
        <w:ind w:left="360" w:firstLine="720"/>
      </w:pPr>
    </w:p>
    <w:p w14:paraId="12F4484F" w14:textId="77777777" w:rsidR="00AC3E5D" w:rsidRPr="00C52072"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752D808A"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4086BEC3"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0C51244C"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1FEA28D7" w14:textId="77777777" w:rsidR="00AC3E5D" w:rsidRPr="00660ABB" w:rsidRDefault="00AC3E5D" w:rsidP="001B79C4">
            <w:pPr>
              <w:pStyle w:val="ListParagraph"/>
            </w:pPr>
            <w:r>
              <w:t>Ghi chú</w:t>
            </w:r>
          </w:p>
        </w:tc>
      </w:tr>
      <w:tr w:rsidR="00AC3E5D" w:rsidRPr="00660ABB" w14:paraId="320B72F1" w14:textId="77777777" w:rsidTr="001B79C4">
        <w:tc>
          <w:tcPr>
            <w:tcW w:w="1710" w:type="dxa"/>
            <w:tcBorders>
              <w:top w:val="single" w:sz="4" w:space="0" w:color="2E74B5"/>
              <w:left w:val="single" w:sz="4" w:space="0" w:color="2E74B5"/>
              <w:right w:val="single" w:sz="4" w:space="0" w:color="2E74B5"/>
            </w:tcBorders>
            <w:shd w:val="clear" w:color="auto" w:fill="auto"/>
          </w:tcPr>
          <w:p w14:paraId="6DA9366D"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F99DD06"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1CC0F889" w14:textId="77777777" w:rsidR="00AC3E5D" w:rsidRPr="009372AD" w:rsidRDefault="00AC3E5D" w:rsidP="001B79C4">
            <w:pPr>
              <w:pStyle w:val="ListParagraph"/>
              <w:ind w:left="0"/>
              <w:jc w:val="both"/>
              <w:rPr>
                <w:rFonts w:cs="Times New Roman"/>
              </w:rPr>
            </w:pPr>
          </w:p>
        </w:tc>
      </w:tr>
      <w:tr w:rsidR="00AC3E5D" w:rsidRPr="00660ABB" w14:paraId="6D357B37" w14:textId="77777777" w:rsidTr="001B79C4">
        <w:tc>
          <w:tcPr>
            <w:tcW w:w="1710" w:type="dxa"/>
            <w:tcBorders>
              <w:top w:val="single" w:sz="4" w:space="0" w:color="2E74B5"/>
              <w:left w:val="single" w:sz="4" w:space="0" w:color="2E74B5"/>
              <w:right w:val="single" w:sz="4" w:space="0" w:color="2E74B5"/>
            </w:tcBorders>
            <w:shd w:val="clear" w:color="auto" w:fill="auto"/>
          </w:tcPr>
          <w:p w14:paraId="7C4552DA"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A886418"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Hóa đơn cần điều chỉnh không tồn tại</w:t>
            </w:r>
          </w:p>
        </w:tc>
        <w:tc>
          <w:tcPr>
            <w:tcW w:w="2515" w:type="dxa"/>
            <w:tcBorders>
              <w:top w:val="single" w:sz="4" w:space="0" w:color="2E74B5"/>
              <w:left w:val="single" w:sz="4" w:space="0" w:color="2E74B5"/>
              <w:bottom w:val="single" w:sz="4" w:space="0" w:color="2E74B5"/>
              <w:right w:val="single" w:sz="4" w:space="0" w:color="2E74B5"/>
            </w:tcBorders>
          </w:tcPr>
          <w:p w14:paraId="2D74999A" w14:textId="77777777" w:rsidR="00AC3E5D" w:rsidRPr="009372AD" w:rsidRDefault="00AC3E5D" w:rsidP="001B79C4">
            <w:pPr>
              <w:pStyle w:val="ListParagraph"/>
              <w:ind w:left="0"/>
              <w:jc w:val="both"/>
              <w:rPr>
                <w:rFonts w:cs="Times New Roman"/>
              </w:rPr>
            </w:pPr>
          </w:p>
        </w:tc>
      </w:tr>
      <w:tr w:rsidR="00AC3E5D" w:rsidRPr="00660ABB" w14:paraId="3714656B" w14:textId="77777777" w:rsidTr="001B79C4">
        <w:tc>
          <w:tcPr>
            <w:tcW w:w="1710" w:type="dxa"/>
            <w:tcBorders>
              <w:top w:val="single" w:sz="4" w:space="0" w:color="2E74B5"/>
              <w:left w:val="single" w:sz="4" w:space="0" w:color="2E74B5"/>
              <w:right w:val="single" w:sz="4" w:space="0" w:color="2E74B5"/>
            </w:tcBorders>
            <w:shd w:val="clear" w:color="auto" w:fill="auto"/>
          </w:tcPr>
          <w:p w14:paraId="37C4D7C1"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595DAD0"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Dữ liệu xml đầu vào không đúng quy định</w:t>
            </w:r>
          </w:p>
        </w:tc>
        <w:tc>
          <w:tcPr>
            <w:tcW w:w="2515" w:type="dxa"/>
            <w:tcBorders>
              <w:top w:val="single" w:sz="4" w:space="0" w:color="2E74B5"/>
              <w:left w:val="single" w:sz="4" w:space="0" w:color="2E74B5"/>
              <w:bottom w:val="single" w:sz="4" w:space="0" w:color="2E74B5"/>
              <w:right w:val="single" w:sz="4" w:space="0" w:color="2E74B5"/>
            </w:tcBorders>
          </w:tcPr>
          <w:p w14:paraId="30F80CEB" w14:textId="77777777" w:rsidR="00AC3E5D" w:rsidRPr="009372AD" w:rsidRDefault="00AC3E5D" w:rsidP="001B79C4">
            <w:pPr>
              <w:pStyle w:val="ListParagraph"/>
              <w:ind w:left="0"/>
              <w:jc w:val="both"/>
              <w:rPr>
                <w:rFonts w:cs="Times New Roman"/>
              </w:rPr>
            </w:pPr>
          </w:p>
        </w:tc>
      </w:tr>
      <w:tr w:rsidR="00AC3E5D" w:rsidRPr="00660ABB" w14:paraId="705AB368" w14:textId="77777777" w:rsidTr="001B79C4">
        <w:tc>
          <w:tcPr>
            <w:tcW w:w="1710" w:type="dxa"/>
            <w:tcBorders>
              <w:top w:val="single" w:sz="4" w:space="0" w:color="2E74B5"/>
              <w:left w:val="single" w:sz="4" w:space="0" w:color="2E74B5"/>
              <w:right w:val="single" w:sz="4" w:space="0" w:color="2E74B5"/>
            </w:tcBorders>
            <w:shd w:val="clear" w:color="auto" w:fill="auto"/>
          </w:tcPr>
          <w:p w14:paraId="24838FBE" w14:textId="77777777" w:rsidR="00AC3E5D" w:rsidRPr="009372AD" w:rsidRDefault="00AC3E5D" w:rsidP="001B79C4">
            <w:pPr>
              <w:spacing w:after="0" w:line="240" w:lineRule="auto"/>
              <w:rPr>
                <w:rFonts w:eastAsia="Calibri" w:cs="Times New Roman"/>
                <w:szCs w:val="24"/>
              </w:rPr>
            </w:pPr>
            <w:r>
              <w:rPr>
                <w:rFonts w:eastAsia="Calibri"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62E25A4"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phát hành được hóa đơn hoặc lỗi hệ thống</w:t>
            </w:r>
          </w:p>
        </w:tc>
        <w:tc>
          <w:tcPr>
            <w:tcW w:w="2515" w:type="dxa"/>
            <w:tcBorders>
              <w:top w:val="single" w:sz="4" w:space="0" w:color="2E74B5"/>
              <w:left w:val="single" w:sz="4" w:space="0" w:color="2E74B5"/>
              <w:bottom w:val="single" w:sz="4" w:space="0" w:color="2E74B5"/>
              <w:right w:val="single" w:sz="4" w:space="0" w:color="2E74B5"/>
            </w:tcBorders>
          </w:tcPr>
          <w:p w14:paraId="1366F892" w14:textId="77777777" w:rsidR="00AC3E5D" w:rsidRPr="009372AD" w:rsidRDefault="00AC3E5D" w:rsidP="001B79C4">
            <w:pPr>
              <w:pStyle w:val="ListParagraph"/>
              <w:ind w:left="0"/>
              <w:jc w:val="both"/>
              <w:rPr>
                <w:rFonts w:cs="Times New Roman"/>
              </w:rPr>
            </w:pPr>
          </w:p>
        </w:tc>
      </w:tr>
      <w:tr w:rsidR="00AC3E5D" w:rsidRPr="00660ABB" w14:paraId="469E7C31" w14:textId="77777777" w:rsidTr="001B79C4">
        <w:tc>
          <w:tcPr>
            <w:tcW w:w="1710" w:type="dxa"/>
            <w:tcBorders>
              <w:top w:val="single" w:sz="4" w:space="0" w:color="2E74B5"/>
              <w:left w:val="single" w:sz="4" w:space="0" w:color="2E74B5"/>
              <w:right w:val="single" w:sz="4" w:space="0" w:color="2E74B5"/>
            </w:tcBorders>
            <w:shd w:val="clear" w:color="auto" w:fill="auto"/>
          </w:tcPr>
          <w:p w14:paraId="62A189BA"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A2D829A"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Dải hóa đơn cũ đã hết</w:t>
            </w:r>
          </w:p>
        </w:tc>
        <w:tc>
          <w:tcPr>
            <w:tcW w:w="2515" w:type="dxa"/>
            <w:tcBorders>
              <w:top w:val="single" w:sz="4" w:space="0" w:color="2E74B5"/>
              <w:left w:val="single" w:sz="4" w:space="0" w:color="2E74B5"/>
              <w:bottom w:val="single" w:sz="4" w:space="0" w:color="2E74B5"/>
              <w:right w:val="single" w:sz="4" w:space="0" w:color="2E74B5"/>
            </w:tcBorders>
          </w:tcPr>
          <w:p w14:paraId="6EF84C92" w14:textId="77777777" w:rsidR="00AC3E5D" w:rsidRPr="009372AD" w:rsidRDefault="00AC3E5D" w:rsidP="001B79C4">
            <w:pPr>
              <w:pStyle w:val="ListParagraph"/>
              <w:ind w:left="0"/>
              <w:jc w:val="both"/>
              <w:rPr>
                <w:rFonts w:cs="Times New Roman"/>
              </w:rPr>
            </w:pPr>
          </w:p>
        </w:tc>
      </w:tr>
      <w:tr w:rsidR="00AC3E5D" w:rsidRPr="00660ABB" w14:paraId="495D095A"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90F4715"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A26BDF4"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User name không phù hợp, không tìm thấy company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6B5224DC" w14:textId="77777777" w:rsidR="00AC3E5D" w:rsidRPr="009372AD" w:rsidRDefault="00AC3E5D" w:rsidP="001B79C4">
            <w:pPr>
              <w:jc w:val="both"/>
              <w:rPr>
                <w:rFonts w:cs="Times New Roman"/>
                <w:szCs w:val="24"/>
              </w:rPr>
            </w:pPr>
          </w:p>
        </w:tc>
      </w:tr>
      <w:tr w:rsidR="00AC3E5D" w:rsidRPr="00660ABB" w14:paraId="1A859494"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13C9E3C"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ERR:12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D8F23C9"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Ngày hóa đơn cũ không hợp lệ</w:t>
            </w:r>
          </w:p>
        </w:tc>
        <w:tc>
          <w:tcPr>
            <w:tcW w:w="2515" w:type="dxa"/>
            <w:tcBorders>
              <w:top w:val="single" w:sz="4" w:space="0" w:color="2E74B5"/>
              <w:left w:val="single" w:sz="4" w:space="0" w:color="2E74B5"/>
              <w:bottom w:val="single" w:sz="4" w:space="0" w:color="2E74B5"/>
              <w:right w:val="single" w:sz="4" w:space="0" w:color="2E74B5"/>
            </w:tcBorders>
          </w:tcPr>
          <w:p w14:paraId="575CB481" w14:textId="77777777" w:rsidR="00AC3E5D" w:rsidRPr="009372AD" w:rsidRDefault="00AC3E5D" w:rsidP="001B79C4">
            <w:pPr>
              <w:jc w:val="both"/>
              <w:rPr>
                <w:rFonts w:cs="Times New Roman"/>
                <w:szCs w:val="24"/>
              </w:rPr>
            </w:pPr>
          </w:p>
        </w:tc>
      </w:tr>
      <w:tr w:rsidR="00AC3E5D" w:rsidRPr="00660ABB" w14:paraId="3B9C87E1"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1A1B1D5"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ERR:14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32FF779"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trong quá trình thực hiện cấp số hóa đơn</w:t>
            </w:r>
          </w:p>
        </w:tc>
        <w:tc>
          <w:tcPr>
            <w:tcW w:w="2515" w:type="dxa"/>
            <w:tcBorders>
              <w:top w:val="single" w:sz="4" w:space="0" w:color="2E74B5"/>
              <w:left w:val="single" w:sz="4" w:space="0" w:color="2E74B5"/>
              <w:bottom w:val="single" w:sz="4" w:space="0" w:color="2E74B5"/>
              <w:right w:val="single" w:sz="4" w:space="0" w:color="2E74B5"/>
            </w:tcBorders>
          </w:tcPr>
          <w:p w14:paraId="62358E2F" w14:textId="77777777" w:rsidR="00AC3E5D" w:rsidRPr="009372AD" w:rsidRDefault="00AC3E5D" w:rsidP="001B79C4">
            <w:pPr>
              <w:jc w:val="both"/>
              <w:rPr>
                <w:rFonts w:cs="Times New Roman"/>
                <w:szCs w:val="24"/>
              </w:rPr>
            </w:pPr>
          </w:p>
        </w:tc>
      </w:tr>
      <w:tr w:rsidR="00AC3E5D" w:rsidRPr="00660ABB" w14:paraId="720166C4"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F15954E" w14:textId="77777777" w:rsidR="00AC3E5D" w:rsidRPr="009372AD" w:rsidRDefault="00AC3E5D" w:rsidP="001B79C4">
            <w:pPr>
              <w:autoSpaceDE w:val="0"/>
              <w:autoSpaceDN w:val="0"/>
              <w:adjustRightInd w:val="0"/>
              <w:spacing w:after="0" w:line="240" w:lineRule="auto"/>
              <w:rPr>
                <w:rFonts w:eastAsia="Calibri" w:cs="Times New Roman"/>
                <w:szCs w:val="24"/>
              </w:rPr>
            </w:pPr>
            <w:r w:rsidRPr="00170EAA">
              <w:rPr>
                <w:rFonts w:eastAsia="Calibri" w:cs="Times New Roman"/>
                <w:szCs w:val="24"/>
              </w:rPr>
              <w:t>ERR:15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A0DD7FB" w14:textId="77777777" w:rsidR="00AC3E5D" w:rsidRDefault="00AC3E5D" w:rsidP="001B79C4">
            <w:pPr>
              <w:pStyle w:val="ListParagraph"/>
              <w:spacing w:after="0" w:line="240" w:lineRule="auto"/>
              <w:ind w:left="0"/>
              <w:rPr>
                <w:rFonts w:eastAsia="Calibri" w:cs="Times New Roman"/>
              </w:rPr>
            </w:pPr>
            <w:r>
              <w:rPr>
                <w:rFonts w:eastAsia="Calibri" w:cs="Times New Roman"/>
              </w:rPr>
              <w:t xml:space="preserve">Lỗi khi thực hiện </w:t>
            </w:r>
            <w:r w:rsidRPr="00170EAA">
              <w:rPr>
                <w:rFonts w:eastAsia="Calibri" w:cs="Times New Roman"/>
              </w:rPr>
              <w:t>Deserialize</w:t>
            </w:r>
            <w:r>
              <w:rPr>
                <w:rFonts w:eastAsia="Calibri" w:cs="Times New Roman"/>
              </w:rPr>
              <w:t xml:space="preserve"> chuỗi hóa đơn đầu vào</w:t>
            </w:r>
          </w:p>
        </w:tc>
        <w:tc>
          <w:tcPr>
            <w:tcW w:w="2515" w:type="dxa"/>
            <w:tcBorders>
              <w:top w:val="single" w:sz="4" w:space="0" w:color="2E74B5"/>
              <w:left w:val="single" w:sz="4" w:space="0" w:color="2E74B5"/>
              <w:bottom w:val="single" w:sz="4" w:space="0" w:color="2E74B5"/>
              <w:right w:val="single" w:sz="4" w:space="0" w:color="2E74B5"/>
            </w:tcBorders>
          </w:tcPr>
          <w:p w14:paraId="0023A1C3" w14:textId="77777777" w:rsidR="00AC3E5D" w:rsidRPr="009372AD" w:rsidRDefault="00AC3E5D" w:rsidP="001B79C4">
            <w:pPr>
              <w:jc w:val="both"/>
              <w:rPr>
                <w:rFonts w:cs="Times New Roman"/>
                <w:szCs w:val="24"/>
              </w:rPr>
            </w:pPr>
          </w:p>
        </w:tc>
      </w:tr>
      <w:tr w:rsidR="00AC3E5D" w:rsidRPr="00660ABB" w14:paraId="73B7351A"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AD05E7F"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w:t>
            </w:r>
            <w:r>
              <w:rPr>
                <w:rFonts w:eastAsia="Calibri" w:cs="Times New Roman"/>
                <w:szCs w:val="24"/>
              </w:rPr>
              <w:t>1</w:t>
            </w:r>
            <w:r w:rsidRPr="009372AD">
              <w:rPr>
                <w:rFonts w:eastAsia="Calibri" w:cs="Times New Roman"/>
                <w:szCs w:val="24"/>
              </w:rPr>
              <w:t>9</w:t>
            </w:r>
          </w:p>
          <w:p w14:paraId="66C60893"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643D275" w14:textId="77777777" w:rsidR="00AC3E5D" w:rsidRDefault="00AC3E5D" w:rsidP="001B79C4">
            <w:pPr>
              <w:pStyle w:val="ListParagraph"/>
              <w:spacing w:after="0" w:line="240" w:lineRule="auto"/>
              <w:ind w:left="0"/>
              <w:rPr>
                <w:rFonts w:eastAsia="Calibri" w:cs="Times New Roman"/>
              </w:rPr>
            </w:pPr>
            <w:r>
              <w:rPr>
                <w:rFonts w:eastAsia="Calibri" w:cs="Times New Roman"/>
              </w:rPr>
              <w:t>Pattern truyền vào không giống với hóa đơn cần điều chỉnh</w:t>
            </w:r>
          </w:p>
        </w:tc>
        <w:tc>
          <w:tcPr>
            <w:tcW w:w="2515" w:type="dxa"/>
            <w:tcBorders>
              <w:top w:val="single" w:sz="4" w:space="0" w:color="2E74B5"/>
              <w:left w:val="single" w:sz="4" w:space="0" w:color="2E74B5"/>
              <w:bottom w:val="single" w:sz="4" w:space="0" w:color="2E74B5"/>
              <w:right w:val="single" w:sz="4" w:space="0" w:color="2E74B5"/>
            </w:tcBorders>
          </w:tcPr>
          <w:p w14:paraId="02EDB14B" w14:textId="77777777" w:rsidR="00AC3E5D" w:rsidRPr="009372AD" w:rsidRDefault="00AC3E5D" w:rsidP="001B79C4">
            <w:pPr>
              <w:jc w:val="both"/>
              <w:rPr>
                <w:rFonts w:cs="Times New Roman"/>
                <w:szCs w:val="24"/>
              </w:rPr>
            </w:pPr>
          </w:p>
        </w:tc>
      </w:tr>
      <w:tr w:rsidR="00AC3E5D" w:rsidRPr="00660ABB" w14:paraId="6AA61548"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67D22C1"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ERR:20</w:t>
            </w:r>
          </w:p>
          <w:p w14:paraId="19AB1DB5"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49F6931"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02935EBC" w14:textId="77777777" w:rsidR="00AC3E5D" w:rsidRPr="009372AD" w:rsidRDefault="00AC3E5D" w:rsidP="001B79C4">
            <w:pPr>
              <w:jc w:val="both"/>
              <w:rPr>
                <w:rFonts w:cs="Times New Roman"/>
                <w:szCs w:val="24"/>
              </w:rPr>
            </w:pPr>
          </w:p>
        </w:tc>
      </w:tr>
      <w:tr w:rsidR="00AC3E5D" w:rsidRPr="00660ABB" w14:paraId="4470DCB3"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08B53D6" w14:textId="77777777" w:rsidR="00AC3E5D" w:rsidRPr="00DD2715" w:rsidRDefault="00AC3E5D" w:rsidP="001B79C4">
            <w:pPr>
              <w:autoSpaceDE w:val="0"/>
              <w:autoSpaceDN w:val="0"/>
              <w:adjustRightInd w:val="0"/>
              <w:jc w:val="both"/>
              <w:rPr>
                <w:rFonts w:cs="Times New Roman"/>
                <w:szCs w:val="24"/>
              </w:rPr>
            </w:pPr>
            <w:r>
              <w:rPr>
                <w:rFonts w:cs="Times New Roman"/>
                <w:szCs w:val="24"/>
              </w:rPr>
              <w:t>ERR:29</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C1BF9B4" w14:textId="77777777" w:rsidR="00AC3E5D" w:rsidRDefault="00AC3E5D" w:rsidP="001B79C4">
            <w:pPr>
              <w:pStyle w:val="ListParagraph"/>
              <w:ind w:left="0"/>
              <w:jc w:val="both"/>
              <w:rPr>
                <w:rFonts w:cs="Times New Roman"/>
              </w:rPr>
            </w:pPr>
            <w:r>
              <w:rPr>
                <w:rFonts w:cs="Times New Roman"/>
              </w:rPr>
              <w:t>Lỗi chứng thư hết hạn</w:t>
            </w:r>
          </w:p>
        </w:tc>
        <w:tc>
          <w:tcPr>
            <w:tcW w:w="2515" w:type="dxa"/>
            <w:tcBorders>
              <w:top w:val="single" w:sz="4" w:space="0" w:color="2E74B5"/>
              <w:left w:val="single" w:sz="4" w:space="0" w:color="2E74B5"/>
              <w:bottom w:val="single" w:sz="4" w:space="0" w:color="2E74B5"/>
              <w:right w:val="single" w:sz="4" w:space="0" w:color="2E74B5"/>
            </w:tcBorders>
          </w:tcPr>
          <w:p w14:paraId="58475ABD" w14:textId="77777777" w:rsidR="00AC3E5D" w:rsidRPr="009372AD" w:rsidRDefault="00AC3E5D" w:rsidP="001B79C4">
            <w:pPr>
              <w:jc w:val="both"/>
              <w:rPr>
                <w:rFonts w:cs="Times New Roman"/>
                <w:szCs w:val="24"/>
              </w:rPr>
            </w:pPr>
          </w:p>
        </w:tc>
      </w:tr>
      <w:tr w:rsidR="00AB7EA5" w:rsidRPr="00660ABB" w14:paraId="73B3C731"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957FF10" w14:textId="7DA1BEE0" w:rsidR="00AB7EA5" w:rsidRDefault="00AB7EA5" w:rsidP="001B79C4">
            <w:pPr>
              <w:autoSpaceDE w:val="0"/>
              <w:autoSpaceDN w:val="0"/>
              <w:adjustRightInd w:val="0"/>
              <w:jc w:val="both"/>
              <w:rPr>
                <w:rFonts w:cs="Times New Roman"/>
                <w:szCs w:val="24"/>
              </w:rPr>
            </w:pPr>
            <w:r w:rsidRPr="00AB7EA5">
              <w:rPr>
                <w:rFonts w:cs="Times New Roman"/>
                <w:szCs w:val="24"/>
              </w:rPr>
              <w:t>ERR:60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FE0DD09" w14:textId="63EF49F1" w:rsidR="00AB7EA5" w:rsidRDefault="00AB7EA5" w:rsidP="001B79C4">
            <w:pPr>
              <w:pStyle w:val="ListParagraph"/>
              <w:ind w:left="0"/>
              <w:jc w:val="both"/>
              <w:rPr>
                <w:rFonts w:cs="Times New Roman"/>
              </w:rPr>
            </w:pPr>
            <w:r w:rsidRPr="00AB7EA5">
              <w:rPr>
                <w:rFonts w:cs="Times New Roman"/>
              </w:rPr>
              <w:t>Chỉ được phép điều chỉnh hóa đơn cùng loại (Có mã / Không mã).</w:t>
            </w:r>
          </w:p>
        </w:tc>
        <w:tc>
          <w:tcPr>
            <w:tcW w:w="2515" w:type="dxa"/>
            <w:tcBorders>
              <w:top w:val="single" w:sz="4" w:space="0" w:color="2E74B5"/>
              <w:left w:val="single" w:sz="4" w:space="0" w:color="2E74B5"/>
              <w:bottom w:val="single" w:sz="4" w:space="0" w:color="2E74B5"/>
              <w:right w:val="single" w:sz="4" w:space="0" w:color="2E74B5"/>
            </w:tcBorders>
          </w:tcPr>
          <w:p w14:paraId="108C5C0B" w14:textId="77777777" w:rsidR="00AB7EA5" w:rsidRPr="009372AD" w:rsidRDefault="00AB7EA5" w:rsidP="001B79C4">
            <w:pPr>
              <w:jc w:val="both"/>
              <w:rPr>
                <w:rFonts w:cs="Times New Roman"/>
                <w:szCs w:val="24"/>
              </w:rPr>
            </w:pPr>
          </w:p>
        </w:tc>
      </w:tr>
      <w:tr w:rsidR="00AB7EA5" w:rsidRPr="00660ABB" w14:paraId="5E03CCE4"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4E5F8DD" w14:textId="41DA0142" w:rsidR="00AB7EA5" w:rsidRDefault="00AB7EA5" w:rsidP="001B79C4">
            <w:pPr>
              <w:autoSpaceDE w:val="0"/>
              <w:autoSpaceDN w:val="0"/>
              <w:adjustRightInd w:val="0"/>
              <w:jc w:val="both"/>
              <w:rPr>
                <w:rFonts w:cs="Times New Roman"/>
                <w:szCs w:val="24"/>
              </w:rPr>
            </w:pPr>
            <w:r w:rsidRPr="00AB7EA5">
              <w:rPr>
                <w:rFonts w:cs="Times New Roman"/>
                <w:szCs w:val="24"/>
              </w:rPr>
              <w:t>ERR:61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5890089" w14:textId="05143234" w:rsidR="00AB7EA5" w:rsidRDefault="00AB7EA5" w:rsidP="001B79C4">
            <w:pPr>
              <w:pStyle w:val="ListParagraph"/>
              <w:ind w:left="0"/>
              <w:jc w:val="both"/>
              <w:rPr>
                <w:rFonts w:cs="Times New Roman"/>
              </w:rPr>
            </w:pPr>
            <w:r w:rsidRPr="00AB7EA5">
              <w:rPr>
                <w:rFonts w:cs="Times New Roman"/>
              </w:rPr>
              <w:t>Chỉ được phép điều chỉnh hóa đơn cùng loại (HD GTGT / HD bán hàng...).</w:t>
            </w:r>
          </w:p>
        </w:tc>
        <w:tc>
          <w:tcPr>
            <w:tcW w:w="2515" w:type="dxa"/>
            <w:tcBorders>
              <w:top w:val="single" w:sz="4" w:space="0" w:color="2E74B5"/>
              <w:left w:val="single" w:sz="4" w:space="0" w:color="2E74B5"/>
              <w:bottom w:val="single" w:sz="4" w:space="0" w:color="2E74B5"/>
              <w:right w:val="single" w:sz="4" w:space="0" w:color="2E74B5"/>
            </w:tcBorders>
          </w:tcPr>
          <w:p w14:paraId="23E68833" w14:textId="77777777" w:rsidR="00AB7EA5" w:rsidRPr="009372AD" w:rsidRDefault="00AB7EA5" w:rsidP="001B79C4">
            <w:pPr>
              <w:jc w:val="both"/>
              <w:rPr>
                <w:rFonts w:cs="Times New Roman"/>
                <w:szCs w:val="24"/>
              </w:rPr>
            </w:pPr>
          </w:p>
        </w:tc>
      </w:tr>
      <w:tr w:rsidR="00AB7EA5" w:rsidRPr="00660ABB" w14:paraId="508D2B01"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05529FB" w14:textId="7D663E51" w:rsidR="00AB7EA5" w:rsidRDefault="00AB7EA5" w:rsidP="001B79C4">
            <w:pPr>
              <w:autoSpaceDE w:val="0"/>
              <w:autoSpaceDN w:val="0"/>
              <w:adjustRightInd w:val="0"/>
              <w:jc w:val="both"/>
              <w:rPr>
                <w:rFonts w:cs="Times New Roman"/>
                <w:szCs w:val="24"/>
              </w:rPr>
            </w:pPr>
            <w:r w:rsidRPr="00AB7EA5">
              <w:rPr>
                <w:rFonts w:cs="Times New Roman"/>
                <w:szCs w:val="24"/>
              </w:rPr>
              <w:t>ERR:62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E3865D7" w14:textId="5D3127B0" w:rsidR="00AB7EA5" w:rsidRDefault="00AB7EA5" w:rsidP="001B79C4">
            <w:pPr>
              <w:pStyle w:val="ListParagraph"/>
              <w:ind w:left="0"/>
              <w:jc w:val="both"/>
              <w:rPr>
                <w:rFonts w:cs="Times New Roman"/>
              </w:rPr>
            </w:pPr>
            <w:r w:rsidRPr="00AB7EA5">
              <w:rPr>
                <w:rFonts w:cs="Times New Roman"/>
              </w:rPr>
              <w:t>Không được dùng không mã đăng ký gửi bảng tổng hợp thay thế, điều chỉnh các hóa đơn không mã gửi thông tin chi tiết.</w:t>
            </w:r>
          </w:p>
        </w:tc>
        <w:tc>
          <w:tcPr>
            <w:tcW w:w="2515" w:type="dxa"/>
            <w:tcBorders>
              <w:top w:val="single" w:sz="4" w:space="0" w:color="2E74B5"/>
              <w:left w:val="single" w:sz="4" w:space="0" w:color="2E74B5"/>
              <w:bottom w:val="single" w:sz="4" w:space="0" w:color="2E74B5"/>
              <w:right w:val="single" w:sz="4" w:space="0" w:color="2E74B5"/>
            </w:tcBorders>
          </w:tcPr>
          <w:p w14:paraId="24A7B310" w14:textId="77777777" w:rsidR="00AB7EA5" w:rsidRPr="009372AD" w:rsidRDefault="00AB7EA5" w:rsidP="001B79C4">
            <w:pPr>
              <w:jc w:val="both"/>
              <w:rPr>
                <w:rFonts w:cs="Times New Roman"/>
                <w:szCs w:val="24"/>
              </w:rPr>
            </w:pPr>
          </w:p>
        </w:tc>
      </w:tr>
      <w:tr w:rsidR="00AC3E5D" w:rsidRPr="00660ABB" w14:paraId="49B7F818"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38CFA947"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 pattern;serial;invNumber</w:t>
            </w:r>
          </w:p>
          <w:p w14:paraId="119DD200"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(Ví dụ:</w:t>
            </w:r>
          </w:p>
          <w:p w14:paraId="6E8E0F3B"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lastRenderedPageBreak/>
              <w:t>OK:</w:t>
            </w:r>
            <w:r>
              <w:t xml:space="preserve"> </w:t>
            </w:r>
            <w:r w:rsidRPr="00A946F6">
              <w:rPr>
                <w:rFonts w:eastAsia="Calibri" w:cs="Times New Roman"/>
                <w:szCs w:val="24"/>
              </w:rPr>
              <w:t>1/001</w:t>
            </w:r>
            <w:r w:rsidRPr="009372AD">
              <w:rPr>
                <w:rFonts w:eastAsia="Calibri" w:cs="Times New Roman"/>
                <w:szCs w:val="24"/>
              </w:rPr>
              <w:t>;AA/12E;0000002)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AEB4457"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lastRenderedPageBreak/>
              <w:t xml:space="preserve">OK </w:t>
            </w:r>
            <w:r w:rsidRPr="009372AD">
              <w:rPr>
                <w:rFonts w:eastAsia="Calibri" w:cs="Times New Roman"/>
                <w:szCs w:val="24"/>
              </w:rPr>
              <w:sym w:font="Wingdings" w:char="F0E0"/>
            </w:r>
            <w:r w:rsidRPr="009372AD">
              <w:rPr>
                <w:rFonts w:eastAsia="Calibri" w:cs="Times New Roman"/>
                <w:szCs w:val="24"/>
              </w:rPr>
              <w:t xml:space="preserve"> đã phát hành hóa đơn thành công</w:t>
            </w:r>
          </w:p>
          <w:p w14:paraId="0EA9ABD4"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Patter</w:t>
            </w:r>
            <w:r w:rsidRPr="009372AD">
              <w:rPr>
                <w:rFonts w:eastAsia="Calibri" w:cs="Times New Roman"/>
                <w:szCs w:val="24"/>
              </w:rPr>
              <w:sym w:font="Wingdings" w:char="F0E0"/>
            </w:r>
            <w:r w:rsidRPr="009372AD">
              <w:rPr>
                <w:rFonts w:eastAsia="Calibri" w:cs="Times New Roman"/>
                <w:szCs w:val="24"/>
              </w:rPr>
              <w:t xml:space="preserve"> Mẫu số của hóa đơn điều chỉnh </w:t>
            </w:r>
          </w:p>
          <w:p w14:paraId="1E319EE9"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Serial </w:t>
            </w:r>
            <w:r w:rsidRPr="009372AD">
              <w:rPr>
                <w:rFonts w:eastAsia="Calibri" w:cs="Times New Roman"/>
                <w:szCs w:val="24"/>
              </w:rPr>
              <w:sym w:font="Wingdings" w:char="F0E0"/>
            </w:r>
            <w:r w:rsidRPr="009372AD">
              <w:rPr>
                <w:rFonts w:eastAsia="Calibri" w:cs="Times New Roman"/>
                <w:szCs w:val="24"/>
              </w:rPr>
              <w:t xml:space="preserve"> serial của hóa đơn điều chỉnh </w:t>
            </w:r>
          </w:p>
          <w:p w14:paraId="70AA21A4"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invNumber: số hóa đơn điều chỉnh </w:t>
            </w:r>
          </w:p>
          <w:p w14:paraId="49D977FB" w14:textId="77777777" w:rsidR="00AC3E5D" w:rsidRPr="009372AD" w:rsidRDefault="00AC3E5D" w:rsidP="001B79C4">
            <w:pPr>
              <w:pStyle w:val="ListParagraph"/>
              <w:spacing w:after="0" w:line="240" w:lineRule="auto"/>
              <w:rPr>
                <w:rFonts w:eastAsia="Calibri" w:cs="Times New Roman"/>
                <w:szCs w:val="24"/>
              </w:rPr>
            </w:pPr>
          </w:p>
        </w:tc>
        <w:tc>
          <w:tcPr>
            <w:tcW w:w="2515" w:type="dxa"/>
            <w:tcBorders>
              <w:top w:val="single" w:sz="4" w:space="0" w:color="2E74B5"/>
              <w:left w:val="single" w:sz="4" w:space="0" w:color="2E74B5"/>
              <w:bottom w:val="single" w:sz="4" w:space="0" w:color="2E74B5"/>
              <w:right w:val="single" w:sz="4" w:space="0" w:color="2E74B5"/>
            </w:tcBorders>
          </w:tcPr>
          <w:p w14:paraId="36DCA523" w14:textId="77777777" w:rsidR="00AC3E5D" w:rsidRPr="009372AD" w:rsidRDefault="00AC3E5D" w:rsidP="001B79C4">
            <w:pPr>
              <w:jc w:val="both"/>
              <w:rPr>
                <w:rFonts w:cs="Times New Roman"/>
                <w:szCs w:val="24"/>
              </w:rPr>
            </w:pPr>
          </w:p>
        </w:tc>
      </w:tr>
    </w:tbl>
    <w:p w14:paraId="31B59C64" w14:textId="77777777" w:rsidR="00AC3E5D" w:rsidRDefault="00AC3E5D" w:rsidP="00AC3E5D">
      <w:pPr>
        <w:rPr>
          <w:lang w:eastAsia="x-none"/>
        </w:rPr>
      </w:pPr>
    </w:p>
    <w:p w14:paraId="1F3D82D8" w14:textId="77777777" w:rsidR="00AC3E5D" w:rsidRDefault="00AC3E5D" w:rsidP="00AC3E5D">
      <w:pPr>
        <w:rPr>
          <w:b/>
          <w:u w:val="single"/>
        </w:rPr>
      </w:pPr>
      <w:r w:rsidRPr="00BA16A5">
        <w:rPr>
          <w:b/>
          <w:u w:val="single"/>
        </w:rPr>
        <w:t>Cấu trúc củ</w:t>
      </w:r>
      <w:r>
        <w:rPr>
          <w:b/>
          <w:u w:val="single"/>
        </w:rPr>
        <w:t>a xmlInv</w:t>
      </w:r>
      <w:r w:rsidRPr="00BA16A5">
        <w:rPr>
          <w:b/>
          <w:u w:val="single"/>
        </w:rPr>
        <w:t xml:space="preserve">Data (các trường </w:t>
      </w:r>
      <w:r w:rsidRPr="00BA16A5">
        <w:rPr>
          <w:b/>
          <w:color w:val="FF0000"/>
          <w:u w:val="single"/>
        </w:rPr>
        <w:t>*</w:t>
      </w:r>
      <w:r w:rsidRPr="00BA16A5">
        <w:rPr>
          <w:b/>
          <w:u w:val="single"/>
        </w:rPr>
        <w:t xml:space="preserve"> là bắt buộc):</w:t>
      </w:r>
    </w:p>
    <w:p w14:paraId="15D15C22"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&lt;DieuChinhHD&gt;</w:t>
      </w:r>
    </w:p>
    <w:p w14:paraId="1BC838A7"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t>&lt;key/&gt;</w:t>
      </w:r>
    </w:p>
    <w:p w14:paraId="6B323043"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t>&lt;Type&gt;2&lt;/Type&gt;</w:t>
      </w:r>
    </w:p>
    <w:p w14:paraId="7F72731F"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t>&lt;InvoiceNo/&gt;</w:t>
      </w:r>
    </w:p>
    <w:p w14:paraId="64B764F8"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t>&lt;TTChung&gt;</w:t>
      </w:r>
    </w:p>
    <w:p w14:paraId="6AA96FE8"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&lt;MHSo/&gt;</w:t>
      </w:r>
    </w:p>
    <w:p w14:paraId="0137141E"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&lt;SBKe/&gt;</w:t>
      </w:r>
    </w:p>
    <w:p w14:paraId="390B678A"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&lt;NBKe/&gt;</w:t>
      </w:r>
    </w:p>
    <w:p w14:paraId="058FEC29"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&lt;DVTTe&gt;VND&lt;/DVTTe&gt;</w:t>
      </w:r>
    </w:p>
    <w:p w14:paraId="7D63835C"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&lt;TGia&gt;1&lt;/TGia&gt;</w:t>
      </w:r>
    </w:p>
    <w:p w14:paraId="6DB34F8A"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&lt;HTTToan&gt;TM&lt;/HTTToan&gt;</w:t>
      </w:r>
    </w:p>
    <w:p w14:paraId="12FF495C"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t>&lt;/TTChung&gt;</w:t>
      </w:r>
    </w:p>
    <w:p w14:paraId="66AE1B5F"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t>&lt;NDHDon&gt;</w:t>
      </w:r>
    </w:p>
    <w:p w14:paraId="405CFA42"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&lt;NBan&gt;</w:t>
      </w:r>
    </w:p>
    <w:p w14:paraId="49F97B49"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&lt;MST&gt;2222222222-945&lt;/MST&gt;</w:t>
      </w:r>
    </w:p>
    <w:p w14:paraId="02FB7A09"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&lt;DChi&gt;địa chỉ người bán&lt;/DChi&gt;</w:t>
      </w:r>
    </w:p>
    <w:p w14:paraId="04856EEF"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&lt;LDDNBo/&gt;</w:t>
      </w:r>
    </w:p>
    <w:p w14:paraId="0DFD7B21"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&lt;HDSo/&gt;</w:t>
      </w:r>
    </w:p>
    <w:p w14:paraId="50696337"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&lt;HVTNXHang/&gt;</w:t>
      </w:r>
    </w:p>
    <w:p w14:paraId="76101573"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&lt;TNVChuyen/&gt;</w:t>
      </w:r>
    </w:p>
    <w:p w14:paraId="6213C47A"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&lt;PTVChuyen/&gt;</w:t>
      </w:r>
    </w:p>
    <w:p w14:paraId="2B656526"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&lt;HDKTSo/&gt;</w:t>
      </w:r>
    </w:p>
    <w:p w14:paraId="6BE61AB3"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&lt;HDKTNgay/&gt;</w:t>
      </w:r>
    </w:p>
    <w:p w14:paraId="759B3232"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&lt;/NBan&gt;</w:t>
      </w:r>
    </w:p>
    <w:p w14:paraId="5DE19B07"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&lt;NMua&gt;</w:t>
      </w:r>
    </w:p>
    <w:p w14:paraId="330546EB"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&lt;Ten&gt;txt Tên đơn vị mua hàng test bị lỗi&lt;/Ten&gt;</w:t>
      </w:r>
    </w:p>
    <w:p w14:paraId="6C7E6402"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&lt;MST&gt;8412221813&lt;/MST&gt;</w:t>
      </w:r>
    </w:p>
    <w:p w14:paraId="47CF9B3C"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lastRenderedPageBreak/>
        <w:tab/>
      </w:r>
      <w:r w:rsidRPr="006A6243">
        <w:rPr>
          <w:rFonts w:ascii="Consolas" w:hAnsi="Consolas" w:cs="Consolas"/>
          <w:color w:val="0000FF"/>
          <w:sz w:val="19"/>
          <w:szCs w:val="19"/>
        </w:rPr>
        <w:tab/>
      </w:r>
      <w:r w:rsidRPr="006A6243">
        <w:rPr>
          <w:rFonts w:ascii="Consolas" w:hAnsi="Consolas" w:cs="Consolas"/>
          <w:color w:val="0000FF"/>
          <w:sz w:val="19"/>
          <w:szCs w:val="19"/>
        </w:rPr>
        <w:tab/>
        <w:t>&lt;DChi&gt;Địa chỉ của bên mua lô 2A Làng Quốc Tế Thăng Long, phường Dịch Vọng Hậu, Quận Cầu Giấy, Hà Nội&lt;/DChi&gt;</w:t>
      </w:r>
    </w:p>
    <w:p w14:paraId="0283260A"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&lt;MKHang&gt;KH1706&lt;/MKHang&gt;</w:t>
      </w:r>
    </w:p>
    <w:p w14:paraId="7C570DEB"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&lt;SDThoai&gt;0916996622&lt;/SDThoai&gt;</w:t>
      </w:r>
    </w:p>
    <w:p w14:paraId="32BDEABC"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&lt;DCTDTu&gt;thuy3t.hust@gmail.com,thuyexpress@gmail.com&lt;/DCTDTu&gt;</w:t>
      </w:r>
    </w:p>
    <w:p w14:paraId="3AE2EA2A"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&lt;HVTNMHang&gt;txt test Họ tên người mua hàng&lt;/HVTNMHang&gt;</w:t>
      </w:r>
    </w:p>
    <w:p w14:paraId="2E3E2C1E"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&lt;STKNHang&gt;stk0192019201&lt;/STKNHang&gt;</w:t>
      </w:r>
    </w:p>
    <w:p w14:paraId="222F5317"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&lt;TNHang&gt;Ngân hàng người mua: Ngân hàng TMCP Đông Nam Á&lt;/TNHang&gt;</w:t>
      </w:r>
    </w:p>
    <w:p w14:paraId="0C936B2E"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&lt;/NMua&gt;</w:t>
      </w:r>
    </w:p>
    <w:p w14:paraId="0E8384AD"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&lt;DSHHDVu&gt;</w:t>
      </w:r>
    </w:p>
    <w:p w14:paraId="6685A6D4"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&lt;HHDVu&gt;</w:t>
      </w:r>
    </w:p>
    <w:p w14:paraId="305E05E2"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&lt;TChat&gt;1&lt;/TChat&gt;</w:t>
      </w:r>
    </w:p>
    <w:p w14:paraId="2214740A"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&lt;STT&gt;1&lt;/STT&gt;</w:t>
      </w:r>
    </w:p>
    <w:p w14:paraId="05B45B4F"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&lt;MHHDVu/&gt;</w:t>
      </w:r>
    </w:p>
    <w:p w14:paraId="731F9799"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&lt;THHDVu&gt;sản phẩm 1&lt;/THHDVu&gt;</w:t>
      </w:r>
    </w:p>
    <w:p w14:paraId="1E07C7BD"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&lt;DVTinh&gt;đơn vị 1&lt;/DVTinh&gt;</w:t>
      </w:r>
    </w:p>
    <w:p w14:paraId="2B865A94"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&lt;SLuong&gt;21&lt;/SLuong&gt;</w:t>
      </w:r>
    </w:p>
    <w:p w14:paraId="5C4DAD17"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&lt;DGia&gt;21&lt;/DGia&gt;</w:t>
      </w:r>
    </w:p>
    <w:p w14:paraId="2AF63694"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&lt;TLCKhau&gt;0&lt;/TLCKhau&gt;</w:t>
      </w:r>
    </w:p>
    <w:p w14:paraId="4298A2D5"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&lt;STCKhau&gt;0&lt;/STCKhau&gt;</w:t>
      </w:r>
    </w:p>
    <w:p w14:paraId="74ABA1C3"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&lt;TSuat&gt;KHAC:11%&lt;/TSuat&gt;</w:t>
      </w:r>
    </w:p>
    <w:p w14:paraId="7769B49E"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&lt;ThTien&gt;441&lt;/ThTien&gt;</w:t>
      </w:r>
    </w:p>
    <w:p w14:paraId="2D42F820"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&lt;TTKhac&gt;</w:t>
      </w:r>
    </w:p>
    <w:p w14:paraId="7D35BEA9"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&lt;TTin&gt;</w:t>
      </w:r>
    </w:p>
    <w:p w14:paraId="11E04DD6"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&lt;TTruong&gt;Amount&lt;/TTruong&gt;</w:t>
      </w:r>
    </w:p>
    <w:p w14:paraId="6516C8B5"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&lt;KDLieu&gt;numeric&lt;/KDLieu&gt;</w:t>
      </w:r>
    </w:p>
    <w:p w14:paraId="361EA9E9"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&lt;DLieu&gt;489.51&lt;/DLieu&gt;</w:t>
      </w:r>
    </w:p>
    <w:p w14:paraId="51692789"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&lt;/TTin&gt;</w:t>
      </w:r>
    </w:p>
    <w:p w14:paraId="4A1E8F15"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&lt;TTin&gt;</w:t>
      </w:r>
    </w:p>
    <w:p w14:paraId="1163EA14"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&lt;TTruong&gt;VATAmount&lt;/TTruong&gt;</w:t>
      </w:r>
    </w:p>
    <w:p w14:paraId="4117C5C0"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&lt;KDLieu&gt;numeric&lt;/KDLieu&gt;</w:t>
      </w:r>
    </w:p>
    <w:p w14:paraId="480A3157"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&lt;DLieu&gt;48.51&lt;/DLieu&gt;</w:t>
      </w:r>
    </w:p>
    <w:p w14:paraId="4A13A13C"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&lt;/TTin&gt;</w:t>
      </w:r>
    </w:p>
    <w:p w14:paraId="6E1D5156"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lastRenderedPageBreak/>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&lt;/TTKhac&gt;</w:t>
      </w:r>
    </w:p>
    <w:p w14:paraId="75C64893"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&lt;/HHDVu&gt;</w:t>
      </w:r>
    </w:p>
    <w:p w14:paraId="52DB24D0"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&lt;/DSHHDVu&gt;</w:t>
      </w:r>
    </w:p>
    <w:p w14:paraId="3C2031AE"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&lt;TToan&gt;</w:t>
      </w:r>
    </w:p>
    <w:p w14:paraId="3A1EAC30"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&lt;THTTLTSuat&gt;</w:t>
      </w:r>
    </w:p>
    <w:p w14:paraId="45C08E52"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&lt;LTSuat&gt;</w:t>
      </w:r>
    </w:p>
    <w:p w14:paraId="0720B450"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&lt;TSuat&gt;KHAC:11%&lt;/TSuat&gt;</w:t>
      </w:r>
    </w:p>
    <w:p w14:paraId="0CB21059"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&lt;TThue&gt;49&lt;/TThue&gt;</w:t>
      </w:r>
    </w:p>
    <w:p w14:paraId="2629CB0C"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&lt;ThTien&gt;441&lt;/ThTien&gt;</w:t>
      </w:r>
    </w:p>
    <w:p w14:paraId="2C5F655A"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&lt;/LTSuat&gt;</w:t>
      </w:r>
    </w:p>
    <w:p w14:paraId="62BFE6F0"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&lt;/THTTLTSuat&gt;</w:t>
      </w:r>
    </w:p>
    <w:p w14:paraId="770B7CB2"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&lt;TgTCThue&gt;441&lt;/TgTCThue&gt;</w:t>
      </w:r>
    </w:p>
    <w:p w14:paraId="0EBBAE01"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&lt;TgTThue&gt;49&lt;/TgTThue&gt;</w:t>
      </w:r>
    </w:p>
    <w:p w14:paraId="510F2139"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&lt;TTCKTMai&gt;0&lt;/TTCKTMai&gt;</w:t>
      </w:r>
    </w:p>
    <w:p w14:paraId="4C7A5EC6"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&lt;TgTTTBSo&gt;490&lt;/TgTTTBSo&gt;</w:t>
      </w:r>
    </w:p>
    <w:p w14:paraId="0D92AE52"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&lt;TgTTTBChu&gt;Bốn  trăm  chín  mươi đồng&lt;/TgTTTBChu&gt;</w:t>
      </w:r>
    </w:p>
    <w:p w14:paraId="4F3631D7"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&lt;/TToan&gt;</w:t>
      </w:r>
    </w:p>
    <w:p w14:paraId="6D22EBD4"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t>&lt;/NDHDon&gt;</w:t>
      </w:r>
    </w:p>
    <w:p w14:paraId="6FBE2557" w14:textId="77777777" w:rsidR="00AC3E5D" w:rsidRPr="00A56BC0" w:rsidRDefault="00AC3E5D" w:rsidP="00AC3E5D">
      <w:pPr>
        <w:rPr>
          <w:lang w:eastAsia="x-none"/>
        </w:rPr>
      </w:pPr>
      <w:r w:rsidRPr="006A6243">
        <w:rPr>
          <w:rFonts w:ascii="Consolas" w:hAnsi="Consolas" w:cs="Consolas"/>
          <w:color w:val="0000FF"/>
          <w:sz w:val="19"/>
          <w:szCs w:val="19"/>
        </w:rPr>
        <w:t>&lt;/DieuChinhHD&gt;</w:t>
      </w:r>
    </w:p>
    <w:p w14:paraId="6CAB6839" w14:textId="77777777" w:rsidR="00AC3E5D" w:rsidRDefault="00AC3E5D" w:rsidP="00AC3E5D">
      <w:pPr>
        <w:pStyle w:val="Heading3"/>
      </w:pPr>
      <w:bookmarkStart w:id="207" w:name="_Toc90309079"/>
      <w:r>
        <w:t>Thay thế hóa đơn cũ (hóa đơn không tồn tại trên hệ thống)</w:t>
      </w:r>
      <w:bookmarkEnd w:id="207"/>
    </w:p>
    <w:p w14:paraId="06CA4906" w14:textId="77777777" w:rsidR="00AC3E5D" w:rsidRDefault="00AC3E5D" w:rsidP="00AC3E5D">
      <w:pPr>
        <w:rPr>
          <w:rFonts w:cs="Times New Roman"/>
          <w:szCs w:val="24"/>
        </w:rPr>
      </w:pPr>
      <w:r>
        <w:rPr>
          <w:rFonts w:cs="Times New Roman"/>
          <w:szCs w:val="24"/>
        </w:rPr>
        <w:t>URL</w:t>
      </w:r>
    </w:p>
    <w:p w14:paraId="19601777" w14:textId="77777777" w:rsidR="00AC3E5D" w:rsidRPr="004A4DD9" w:rsidRDefault="00AC3E5D" w:rsidP="00AC3E5D">
      <w:pPr>
        <w:rPr>
          <w:rFonts w:cs="Times New Roman"/>
          <w:szCs w:val="24"/>
        </w:rPr>
      </w:pPr>
      <w:r>
        <w:rPr>
          <w:rFonts w:cs="Times New Roman"/>
          <w:szCs w:val="24"/>
        </w:rPr>
        <w:t xml:space="preserve"> </w:t>
      </w:r>
      <w:r>
        <w:rPr>
          <w:rFonts w:cs="Times New Roman"/>
          <w:szCs w:val="24"/>
        </w:rPr>
        <w:tab/>
      </w:r>
      <w:r>
        <w:rPr>
          <w:rFonts w:eastAsia="Calibri" w:cs="Times New Roman"/>
          <w:szCs w:val="24"/>
        </w:rPr>
        <w:t>s</w:t>
      </w:r>
      <w:r w:rsidRPr="009372AD">
        <w:rPr>
          <w:rFonts w:eastAsia="Calibri" w:cs="Times New Roman"/>
          <w:szCs w:val="24"/>
        </w:rPr>
        <w:t xml:space="preserve">tring </w:t>
      </w:r>
      <w:r>
        <w:rPr>
          <w:rFonts w:cs="Times New Roman"/>
          <w:b/>
          <w:color w:val="000000"/>
          <w:szCs w:val="24"/>
        </w:rPr>
        <w:t>Replace</w:t>
      </w:r>
      <w:r w:rsidRPr="00C370E8">
        <w:rPr>
          <w:rFonts w:cs="Times New Roman"/>
          <w:b/>
          <w:color w:val="000000"/>
          <w:szCs w:val="24"/>
        </w:rPr>
        <w:t>WithoutInv</w:t>
      </w:r>
      <w:r w:rsidRPr="00B356A7">
        <w:t xml:space="preserve"> </w:t>
      </w:r>
      <w:r w:rsidRPr="00B356A7">
        <w:rPr>
          <w:rFonts w:eastAsia="Calibri" w:cs="Times New Roman"/>
          <w:szCs w:val="24"/>
        </w:rPr>
        <w:t xml:space="preserve">(string </w:t>
      </w:r>
      <w:r w:rsidRPr="001C0F5D">
        <w:rPr>
          <w:rFonts w:eastAsia="Calibri" w:cs="Times New Roman"/>
          <w:b/>
          <w:szCs w:val="24"/>
        </w:rPr>
        <w:t>account</w:t>
      </w:r>
      <w:r w:rsidRPr="00B356A7">
        <w:rPr>
          <w:rFonts w:eastAsia="Calibri" w:cs="Times New Roman"/>
          <w:szCs w:val="24"/>
        </w:rPr>
        <w:t xml:space="preserve">, string </w:t>
      </w:r>
      <w:r w:rsidRPr="001C0F5D">
        <w:rPr>
          <w:rFonts w:eastAsia="Calibri" w:cs="Times New Roman"/>
          <w:b/>
          <w:szCs w:val="24"/>
        </w:rPr>
        <w:t>accPass</w:t>
      </w:r>
      <w:r w:rsidRPr="00B356A7">
        <w:rPr>
          <w:rFonts w:eastAsia="Calibri" w:cs="Times New Roman"/>
          <w:szCs w:val="24"/>
        </w:rPr>
        <w:t xml:space="preserve">, string </w:t>
      </w:r>
      <w:r w:rsidRPr="001C0F5D">
        <w:rPr>
          <w:rFonts w:eastAsia="Calibri" w:cs="Times New Roman"/>
          <w:b/>
          <w:szCs w:val="24"/>
        </w:rPr>
        <w:t>invXml</w:t>
      </w:r>
      <w:r w:rsidRPr="00B356A7">
        <w:rPr>
          <w:rFonts w:eastAsia="Calibri" w:cs="Times New Roman"/>
          <w:szCs w:val="24"/>
        </w:rPr>
        <w:t xml:space="preserve">, string </w:t>
      </w:r>
      <w:r w:rsidRPr="001C0F5D">
        <w:rPr>
          <w:rFonts w:eastAsia="Calibri" w:cs="Times New Roman"/>
          <w:b/>
          <w:szCs w:val="24"/>
        </w:rPr>
        <w:t>userName</w:t>
      </w:r>
      <w:r w:rsidRPr="00B356A7">
        <w:rPr>
          <w:rFonts w:eastAsia="Calibri" w:cs="Times New Roman"/>
          <w:szCs w:val="24"/>
        </w:rPr>
        <w:t xml:space="preserve">, string </w:t>
      </w:r>
      <w:r w:rsidRPr="001C0F5D">
        <w:rPr>
          <w:rFonts w:eastAsia="Calibri" w:cs="Times New Roman"/>
          <w:b/>
          <w:szCs w:val="24"/>
        </w:rPr>
        <w:t>userPass</w:t>
      </w:r>
      <w:r w:rsidRPr="00B356A7">
        <w:rPr>
          <w:rFonts w:eastAsia="Calibri" w:cs="Times New Roman"/>
          <w:szCs w:val="24"/>
        </w:rPr>
        <w:t xml:space="preserve">, string </w:t>
      </w:r>
      <w:r w:rsidRPr="001C0F5D">
        <w:rPr>
          <w:rFonts w:eastAsia="Calibri" w:cs="Times New Roman"/>
          <w:b/>
          <w:szCs w:val="24"/>
        </w:rPr>
        <w:t>oldPattern</w:t>
      </w:r>
      <w:r w:rsidRPr="00B356A7">
        <w:rPr>
          <w:rFonts w:eastAsia="Calibri" w:cs="Times New Roman"/>
          <w:szCs w:val="24"/>
        </w:rPr>
        <w:t xml:space="preserve">, string </w:t>
      </w:r>
      <w:r w:rsidRPr="001C0F5D">
        <w:rPr>
          <w:rFonts w:eastAsia="Calibri" w:cs="Times New Roman"/>
          <w:b/>
          <w:szCs w:val="24"/>
        </w:rPr>
        <w:t>oldSerial</w:t>
      </w:r>
      <w:r w:rsidRPr="00B356A7">
        <w:rPr>
          <w:rFonts w:eastAsia="Calibri" w:cs="Times New Roman"/>
          <w:szCs w:val="24"/>
        </w:rPr>
        <w:t xml:space="preserve">, decimal </w:t>
      </w:r>
      <w:r w:rsidRPr="001C0F5D">
        <w:rPr>
          <w:rFonts w:eastAsia="Calibri" w:cs="Times New Roman"/>
          <w:b/>
          <w:szCs w:val="24"/>
        </w:rPr>
        <w:t>oldNo</w:t>
      </w:r>
      <w:r w:rsidRPr="00B356A7">
        <w:rPr>
          <w:rFonts w:eastAsia="Calibri" w:cs="Times New Roman"/>
          <w:szCs w:val="24"/>
        </w:rPr>
        <w:t xml:space="preserve">, </w:t>
      </w:r>
      <w:r>
        <w:rPr>
          <w:rFonts w:eastAsia="Calibri" w:cs="Times New Roman"/>
          <w:szCs w:val="24"/>
        </w:rPr>
        <w:t xml:space="preserve">string </w:t>
      </w:r>
      <w:r w:rsidRPr="00BA6906">
        <w:rPr>
          <w:rFonts w:cs="Times New Roman"/>
          <w:b/>
          <w:color w:val="000000"/>
          <w:szCs w:val="24"/>
        </w:rPr>
        <w:t>strOldArisingDate</w:t>
      </w:r>
      <w:r>
        <w:rPr>
          <w:rFonts w:ascii="Consolas" w:hAnsi="Consolas" w:cs="Consolas"/>
          <w:color w:val="000000"/>
          <w:sz w:val="19"/>
          <w:szCs w:val="19"/>
        </w:rPr>
        <w:t>,</w:t>
      </w:r>
      <w:r w:rsidRPr="00CA246D">
        <w:rPr>
          <w:rFonts w:eastAsia="Calibri" w:cs="Times New Roman"/>
          <w:szCs w:val="24"/>
        </w:rPr>
        <w:t xml:space="preserve"> int? </w:t>
      </w:r>
      <w:r w:rsidRPr="00707DA5">
        <w:rPr>
          <w:rFonts w:eastAsia="Calibri" w:cs="Times New Roman"/>
          <w:b/>
          <w:szCs w:val="24"/>
        </w:rPr>
        <w:t>convert</w:t>
      </w:r>
      <w:r w:rsidRPr="00CA246D">
        <w:rPr>
          <w:rFonts w:eastAsia="Calibri" w:cs="Times New Roman"/>
          <w:szCs w:val="24"/>
        </w:rPr>
        <w:t xml:space="preserve">, string </w:t>
      </w:r>
      <w:r w:rsidRPr="00707DA5">
        <w:rPr>
          <w:rFonts w:eastAsia="Calibri" w:cs="Times New Roman"/>
          <w:b/>
          <w:szCs w:val="24"/>
        </w:rPr>
        <w:t>pattern</w:t>
      </w:r>
      <w:r w:rsidRPr="00CA246D">
        <w:rPr>
          <w:rFonts w:eastAsia="Calibri" w:cs="Times New Roman"/>
          <w:szCs w:val="24"/>
        </w:rPr>
        <w:t xml:space="preserve"> = null, string </w:t>
      </w:r>
      <w:r w:rsidRPr="00707DA5">
        <w:rPr>
          <w:rFonts w:eastAsia="Calibri" w:cs="Times New Roman"/>
          <w:b/>
          <w:szCs w:val="24"/>
        </w:rPr>
        <w:t>serial</w:t>
      </w:r>
      <w:r w:rsidRPr="00CA246D">
        <w:rPr>
          <w:rFonts w:eastAsia="Calibri" w:cs="Times New Roman"/>
          <w:szCs w:val="24"/>
        </w:rPr>
        <w:t xml:space="preserve"> = null</w:t>
      </w:r>
      <w:r>
        <w:rPr>
          <w:rFonts w:eastAsia="Calibri" w:cs="Times New Roman"/>
          <w:szCs w:val="24"/>
        </w:rPr>
        <w:t xml:space="preserve">, int </w:t>
      </w:r>
      <w:r w:rsidRPr="00B7295A">
        <w:rPr>
          <w:rFonts w:cs="Times New Roman"/>
          <w:b/>
          <w:color w:val="000000"/>
          <w:szCs w:val="24"/>
        </w:rPr>
        <w:t>relatedInvType</w:t>
      </w:r>
      <w:r>
        <w:rPr>
          <w:rFonts w:eastAsia="Calibri" w:cs="Times New Roman"/>
          <w:szCs w:val="24"/>
        </w:rPr>
        <w:t xml:space="preserve"> = 3, string </w:t>
      </w:r>
      <w:r>
        <w:rPr>
          <w:rFonts w:eastAsia="Calibri" w:cs="Times New Roman"/>
          <w:b/>
          <w:szCs w:val="24"/>
        </w:rPr>
        <w:t>fea</w:t>
      </w:r>
      <w:r w:rsidRPr="00BA6906">
        <w:rPr>
          <w:rFonts w:eastAsia="Calibri" w:cs="Times New Roman"/>
          <w:b/>
          <w:szCs w:val="24"/>
        </w:rPr>
        <w:t>ture</w:t>
      </w:r>
      <w:r>
        <w:rPr>
          <w:rFonts w:eastAsia="Calibri" w:cs="Times New Roman"/>
          <w:szCs w:val="24"/>
        </w:rPr>
        <w:t xml:space="preserve"> = “”</w:t>
      </w:r>
      <w:r w:rsidRPr="00B356A7">
        <w:rPr>
          <w:rFonts w:eastAsia="Calibri" w:cs="Times New Roman"/>
          <w:szCs w:val="24"/>
        </w:rPr>
        <w:t>)</w:t>
      </w:r>
      <w:r w:rsidRPr="009372AD">
        <w:rPr>
          <w:rFonts w:eastAsia="Calibri" w:cs="Times New Roman"/>
          <w:szCs w:val="24"/>
        </w:rPr>
        <w:t>.</w:t>
      </w:r>
    </w:p>
    <w:p w14:paraId="1670F11F" w14:textId="77777777" w:rsidR="00AC3E5D" w:rsidRPr="00593BE8" w:rsidRDefault="00AC3E5D" w:rsidP="00A75803">
      <w:pPr>
        <w:pStyle w:val="N"/>
      </w:pPr>
      <w:r w:rsidRPr="00593BE8">
        <w:t>DESCRIPTION</w:t>
      </w:r>
    </w:p>
    <w:p w14:paraId="05DEF148" w14:textId="77777777" w:rsidR="00AC3E5D" w:rsidRDefault="00AC3E5D" w:rsidP="00A75803">
      <w:pPr>
        <w:pStyle w:val="N"/>
      </w:pPr>
      <w:r>
        <w:tab/>
        <w:t>Đây là web service thực hiện thay thế hóa đơn cũ (hóa đơn không tồn tại trên hệ thống)</w:t>
      </w:r>
    </w:p>
    <w:p w14:paraId="54DB016A" w14:textId="77777777" w:rsidR="00AC3E5D" w:rsidRPr="00007702" w:rsidRDefault="00AC3E5D" w:rsidP="00A75803">
      <w:pPr>
        <w:pStyle w:val="N"/>
      </w:pPr>
      <w:r w:rsidRPr="00663B3E">
        <w:t>HTTP METHOD</w:t>
      </w:r>
    </w:p>
    <w:p w14:paraId="70D22A6E" w14:textId="77777777" w:rsidR="00AC3E5D" w:rsidRPr="00007702" w:rsidRDefault="00AC3E5D" w:rsidP="00A75803">
      <w:pPr>
        <w:pStyle w:val="N"/>
        <w:rPr>
          <w:b/>
        </w:rPr>
      </w:pPr>
      <w:r>
        <w:tab/>
      </w:r>
      <w:r w:rsidRPr="00610AFD">
        <w:t>POST</w:t>
      </w:r>
    </w:p>
    <w:p w14:paraId="49B29F84" w14:textId="77777777" w:rsidR="00AC3E5D" w:rsidRPr="00610AFD" w:rsidRDefault="00AC3E5D" w:rsidP="00A75803">
      <w:pPr>
        <w:pStyle w:val="N"/>
      </w:pPr>
      <w:r w:rsidRPr="00610AFD">
        <w:t>REQUEST BODY</w:t>
      </w:r>
    </w:p>
    <w:p w14:paraId="649E77F9"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2E6D7050"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1C0F5D">
        <w:rPr>
          <w:rFonts w:eastAsia="Calibri" w:cs="Times New Roman"/>
          <w:b/>
          <w:szCs w:val="24"/>
        </w:rPr>
        <w:lastRenderedPageBreak/>
        <w:t>account</w:t>
      </w:r>
      <w:r>
        <w:rPr>
          <w:rFonts w:eastAsia="Calibri" w:cs="Times New Roman"/>
          <w:b/>
          <w:szCs w:val="24"/>
        </w:rPr>
        <w:t xml:space="preserve"> /</w:t>
      </w:r>
      <w:r w:rsidRPr="002D6DF4">
        <w:rPr>
          <w:rFonts w:eastAsia="Calibri" w:cs="Times New Roman"/>
          <w:b/>
          <w:szCs w:val="24"/>
        </w:rPr>
        <w:t xml:space="preserve"> </w:t>
      </w:r>
      <w:r w:rsidRPr="001C0F5D">
        <w:rPr>
          <w:rFonts w:eastAsia="Calibri" w:cs="Times New Roman"/>
          <w:b/>
          <w:szCs w:val="24"/>
        </w:rPr>
        <w:t>accPass</w:t>
      </w:r>
      <w:r w:rsidRPr="004720D2">
        <w:rPr>
          <w:rFonts w:eastAsia="Calibri" w:cs="Times New Roman"/>
          <w:b/>
          <w:szCs w:val="24"/>
        </w:rPr>
        <w:t xml:space="preserve">:  </w:t>
      </w:r>
      <w:r w:rsidRPr="004720D2">
        <w:rPr>
          <w:rFonts w:eastAsia="Calibri" w:cs="Times New Roman"/>
          <w:szCs w:val="24"/>
        </w:rPr>
        <w:t>Tài khoản được cấp phát cho nhân viên gọi lệnh phát hành hóa đơn</w:t>
      </w:r>
    </w:p>
    <w:p w14:paraId="377A7345"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1C0F5D">
        <w:rPr>
          <w:rFonts w:eastAsia="Calibri" w:cs="Times New Roman"/>
          <w:b/>
          <w:szCs w:val="24"/>
        </w:rPr>
        <w:t>invXml</w:t>
      </w:r>
      <w:r w:rsidRPr="009372AD">
        <w:rPr>
          <w:rFonts w:eastAsia="Calibri" w:cs="Times New Roman"/>
          <w:szCs w:val="24"/>
        </w:rPr>
        <w:t xml:space="preserve">: String XML dữ liệu hóa đơn </w:t>
      </w:r>
      <w:r>
        <w:rPr>
          <w:rFonts w:eastAsia="Calibri" w:cs="Times New Roman"/>
          <w:szCs w:val="24"/>
        </w:rPr>
        <w:t>thay thế</w:t>
      </w:r>
    </w:p>
    <w:p w14:paraId="6FA4FF78" w14:textId="77777777" w:rsidR="00AC3E5D" w:rsidRPr="006A6243" w:rsidRDefault="00AC3E5D" w:rsidP="00AC3E5D">
      <w:pPr>
        <w:pStyle w:val="ListParagraph"/>
        <w:numPr>
          <w:ilvl w:val="0"/>
          <w:numId w:val="2"/>
        </w:numPr>
        <w:spacing w:after="0" w:line="360" w:lineRule="auto"/>
        <w:ind w:left="1080"/>
        <w:jc w:val="both"/>
        <w:rPr>
          <w:rFonts w:eastAsia="Calibri" w:cs="Times New Roman"/>
          <w:b/>
          <w:szCs w:val="24"/>
        </w:rPr>
      </w:pPr>
      <w:r w:rsidRPr="00707DA5">
        <w:rPr>
          <w:rFonts w:eastAsia="Calibri" w:cs="Times New Roman"/>
          <w:b/>
          <w:szCs w:val="24"/>
        </w:rPr>
        <w:t>oldPattern</w:t>
      </w:r>
      <w:r>
        <w:rPr>
          <w:rFonts w:eastAsia="Calibri" w:cs="Times New Roman"/>
          <w:b/>
          <w:szCs w:val="24"/>
        </w:rPr>
        <w:t xml:space="preserve">, </w:t>
      </w:r>
      <w:r w:rsidRPr="00707DA5">
        <w:rPr>
          <w:rFonts w:eastAsia="Calibri" w:cs="Times New Roman"/>
          <w:b/>
          <w:szCs w:val="24"/>
        </w:rPr>
        <w:t>oldSerial</w:t>
      </w:r>
      <w:r>
        <w:rPr>
          <w:rFonts w:eastAsia="Calibri" w:cs="Times New Roman"/>
          <w:b/>
          <w:szCs w:val="24"/>
        </w:rPr>
        <w:t xml:space="preserve">, </w:t>
      </w:r>
      <w:r w:rsidRPr="00707DA5">
        <w:rPr>
          <w:rFonts w:eastAsia="Calibri" w:cs="Times New Roman"/>
          <w:b/>
          <w:szCs w:val="24"/>
        </w:rPr>
        <w:t>oldNo</w:t>
      </w:r>
      <w:r>
        <w:rPr>
          <w:rFonts w:eastAsia="Calibri" w:cs="Times New Roman"/>
          <w:b/>
          <w:szCs w:val="24"/>
        </w:rPr>
        <w:t xml:space="preserve">: </w:t>
      </w:r>
      <w:r>
        <w:rPr>
          <w:rFonts w:eastAsia="Calibri" w:cs="Times New Roman"/>
          <w:szCs w:val="24"/>
        </w:rPr>
        <w:t>Các thông số mẫu số, ký hiệu, số hóa đơn của hóa đơn cũ (hóa đơn không tồn tại trên hệ thống).</w:t>
      </w:r>
    </w:p>
    <w:p w14:paraId="27E9A3E5" w14:textId="77777777" w:rsidR="00AC3E5D" w:rsidRPr="006A6243" w:rsidRDefault="00AC3E5D" w:rsidP="00AC3E5D">
      <w:pPr>
        <w:pStyle w:val="ListParagraph"/>
        <w:numPr>
          <w:ilvl w:val="0"/>
          <w:numId w:val="2"/>
        </w:numPr>
        <w:spacing w:after="0" w:line="360" w:lineRule="auto"/>
        <w:ind w:left="1080"/>
        <w:jc w:val="both"/>
        <w:rPr>
          <w:rFonts w:eastAsia="Calibri" w:cs="Times New Roman"/>
          <w:b/>
          <w:szCs w:val="24"/>
        </w:rPr>
      </w:pPr>
      <w:r w:rsidRPr="00BA6906">
        <w:rPr>
          <w:rFonts w:cs="Times New Roman"/>
          <w:b/>
          <w:color w:val="000000"/>
          <w:szCs w:val="24"/>
        </w:rPr>
        <w:t>strOldArisingDate</w:t>
      </w:r>
      <w:r>
        <w:rPr>
          <w:rFonts w:cs="Times New Roman"/>
          <w:b/>
          <w:color w:val="000000"/>
          <w:szCs w:val="24"/>
        </w:rPr>
        <w:t xml:space="preserve">: </w:t>
      </w:r>
      <w:r>
        <w:rPr>
          <w:rFonts w:cs="Times New Roman"/>
          <w:color w:val="000000"/>
          <w:szCs w:val="24"/>
        </w:rPr>
        <w:t>Ngày hóa đơn của hóa đơn cũ, định dạng dd/MM/yyyy (Bắt buộc phải nhập đúng và đủ 2 chữ số cho ngày tháng, 4 chữ số cho năm. Ví dụ 01/12/2021)</w:t>
      </w:r>
    </w:p>
    <w:p w14:paraId="49414110" w14:textId="77777777" w:rsidR="00AC3E5D" w:rsidRPr="006A6243" w:rsidRDefault="00AC3E5D" w:rsidP="00AC3E5D">
      <w:pPr>
        <w:pStyle w:val="ListParagraph"/>
        <w:numPr>
          <w:ilvl w:val="0"/>
          <w:numId w:val="2"/>
        </w:numPr>
        <w:spacing w:after="0" w:line="360" w:lineRule="auto"/>
        <w:ind w:left="1080"/>
        <w:jc w:val="both"/>
        <w:rPr>
          <w:rFonts w:eastAsia="Calibri" w:cs="Times New Roman"/>
          <w:b/>
          <w:szCs w:val="24"/>
        </w:rPr>
      </w:pPr>
      <w:r w:rsidRPr="001C0F5D">
        <w:rPr>
          <w:rFonts w:eastAsia="Calibri" w:cs="Times New Roman"/>
          <w:b/>
          <w:szCs w:val="24"/>
        </w:rPr>
        <w:t>convert</w:t>
      </w:r>
      <w:r>
        <w:rPr>
          <w:rFonts w:eastAsia="Calibri" w:cs="Times New Roman"/>
          <w:szCs w:val="24"/>
        </w:rPr>
        <w:t xml:space="preserve">: </w:t>
      </w:r>
      <w:r w:rsidRPr="009372AD">
        <w:rPr>
          <w:rFonts w:eastAsia="Calibri" w:cs="Times New Roman"/>
          <w:szCs w:val="24"/>
        </w:rPr>
        <w:t xml:space="preserve">Mặc định là 0, </w:t>
      </w:r>
      <w:r>
        <w:rPr>
          <w:rFonts w:eastAsia="Calibri" w:cs="Times New Roman"/>
          <w:szCs w:val="24"/>
        </w:rPr>
        <w:t>(</w:t>
      </w:r>
      <w:r w:rsidRPr="009372AD">
        <w:rPr>
          <w:rFonts w:eastAsia="Calibri" w:cs="Times New Roman"/>
          <w:szCs w:val="24"/>
        </w:rPr>
        <w:t>0 – Không cần convert từ TCVN3 sang Unicode. 1- Cần convert từ TCVN3 sang Unicode</w:t>
      </w:r>
      <w:r>
        <w:rPr>
          <w:rFonts w:eastAsia="Calibri" w:cs="Times New Roman"/>
          <w:szCs w:val="24"/>
        </w:rPr>
        <w:t>).</w:t>
      </w:r>
    </w:p>
    <w:p w14:paraId="6769D77B"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cs="Times New Roman"/>
          <w:b/>
          <w:szCs w:val="24"/>
        </w:rPr>
        <w:t>p</w:t>
      </w:r>
      <w:r w:rsidRPr="006479A0">
        <w:rPr>
          <w:rFonts w:cs="Times New Roman"/>
          <w:b/>
          <w:szCs w:val="24"/>
        </w:rPr>
        <w:t>attern</w:t>
      </w:r>
      <w:r>
        <w:rPr>
          <w:rFonts w:cs="Times New Roman"/>
          <w:szCs w:val="24"/>
        </w:rPr>
        <w:t>: Mẫu số</w:t>
      </w:r>
    </w:p>
    <w:p w14:paraId="627C6D43" w14:textId="77777777" w:rsidR="00AC3E5D" w:rsidRPr="00F7420B" w:rsidRDefault="00AC3E5D" w:rsidP="00AC3E5D">
      <w:pPr>
        <w:pStyle w:val="ListParagraph"/>
        <w:numPr>
          <w:ilvl w:val="0"/>
          <w:numId w:val="2"/>
        </w:numPr>
        <w:spacing w:after="0" w:line="360" w:lineRule="auto"/>
        <w:ind w:left="1080"/>
        <w:jc w:val="both"/>
      </w:pPr>
      <w:r>
        <w:rPr>
          <w:rFonts w:cs="Times New Roman"/>
          <w:b/>
          <w:szCs w:val="24"/>
        </w:rPr>
        <w:t>s</w:t>
      </w:r>
      <w:r w:rsidRPr="006479A0">
        <w:rPr>
          <w:rFonts w:cs="Times New Roman"/>
          <w:b/>
          <w:szCs w:val="24"/>
        </w:rPr>
        <w:t>erial</w:t>
      </w:r>
      <w:r>
        <w:rPr>
          <w:rFonts w:cs="Times New Roman"/>
          <w:szCs w:val="24"/>
        </w:rPr>
        <w:t>: Ký hiệu</w:t>
      </w:r>
    </w:p>
    <w:p w14:paraId="5A788C8A" w14:textId="77777777" w:rsidR="00AC3E5D" w:rsidRPr="00F7420B" w:rsidRDefault="00AC3E5D" w:rsidP="00AC3E5D">
      <w:pPr>
        <w:pStyle w:val="ListParagraph"/>
        <w:numPr>
          <w:ilvl w:val="0"/>
          <w:numId w:val="2"/>
        </w:numPr>
        <w:spacing w:after="0" w:line="360" w:lineRule="auto"/>
        <w:ind w:left="1080"/>
        <w:jc w:val="both"/>
        <w:rPr>
          <w:rFonts w:eastAsia="Calibri" w:cs="Times New Roman"/>
          <w:b/>
          <w:szCs w:val="24"/>
        </w:rPr>
      </w:pPr>
      <w:r w:rsidRPr="00B7295A">
        <w:rPr>
          <w:rFonts w:cs="Times New Roman"/>
          <w:b/>
          <w:color w:val="000000"/>
          <w:szCs w:val="24"/>
        </w:rPr>
        <w:t>relatedInvType</w:t>
      </w:r>
      <w:r>
        <w:rPr>
          <w:rFonts w:cs="Times New Roman"/>
          <w:b/>
          <w:color w:val="000000"/>
          <w:szCs w:val="24"/>
        </w:rPr>
        <w:t xml:space="preserve">: </w:t>
      </w:r>
      <w:r w:rsidRPr="006301D5">
        <w:rPr>
          <w:rFonts w:cs="Times New Roman"/>
          <w:color w:val="000000"/>
          <w:szCs w:val="24"/>
        </w:rPr>
        <w:t>Loại</w:t>
      </w:r>
      <w:r>
        <w:rPr>
          <w:rFonts w:cs="Times New Roman"/>
          <w:color w:val="000000"/>
          <w:szCs w:val="24"/>
        </w:rPr>
        <w:t xml:space="preserve"> hóa đơn liên quan, mặc định là 3 (</w:t>
      </w:r>
      <w:r>
        <w:rPr>
          <w:rFonts w:ascii="Consolas" w:hAnsi="Consolas" w:cs="Consolas"/>
          <w:color w:val="008000"/>
          <w:sz w:val="19"/>
          <w:szCs w:val="19"/>
        </w:rPr>
        <w:t>Các loại hóa đơn theo Nghị định số 51/2010/NĐ-CP và Nghị định số 04/2014/NĐ-CP (Trừ hóa đơn điện tử có mã xác thực của cơ quan thuế theo Quyết định số 1209/QĐ-BTC và Quyết định số 2660/QĐ-BTC)</w:t>
      </w:r>
      <w:r>
        <w:rPr>
          <w:rFonts w:cs="Times New Roman"/>
          <w:color w:val="000000"/>
          <w:szCs w:val="24"/>
        </w:rPr>
        <w:t>)</w:t>
      </w:r>
    </w:p>
    <w:p w14:paraId="5DB464DF" w14:textId="77777777" w:rsidR="00AC3E5D" w:rsidRPr="006A6243" w:rsidRDefault="00AC3E5D" w:rsidP="00AC3E5D">
      <w:pPr>
        <w:pStyle w:val="ListParagraph"/>
        <w:numPr>
          <w:ilvl w:val="0"/>
          <w:numId w:val="2"/>
        </w:numPr>
        <w:spacing w:after="0" w:line="360" w:lineRule="auto"/>
        <w:ind w:left="1080"/>
        <w:jc w:val="both"/>
        <w:rPr>
          <w:rFonts w:eastAsia="Calibri" w:cs="Times New Roman"/>
          <w:b/>
          <w:szCs w:val="24"/>
        </w:rPr>
      </w:pPr>
      <w:r>
        <w:rPr>
          <w:rFonts w:eastAsia="Calibri" w:cs="Times New Roman"/>
          <w:b/>
          <w:szCs w:val="24"/>
        </w:rPr>
        <w:t xml:space="preserve">feature: </w:t>
      </w:r>
      <w:r>
        <w:rPr>
          <w:rFonts w:eastAsia="Calibri" w:cs="Times New Roman"/>
          <w:szCs w:val="24"/>
        </w:rPr>
        <w:t>trường sẽ dùng trong tương lai, hiện tại không có ý ngĩa, có thể nhập hoặc không</w:t>
      </w:r>
    </w:p>
    <w:p w14:paraId="6C8E9793"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1616EB4C"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3559D711"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529C79F9"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58001448" w14:textId="77777777" w:rsidR="00AC3E5D" w:rsidRPr="00660ABB" w:rsidRDefault="00AC3E5D" w:rsidP="001B79C4">
            <w:pPr>
              <w:pStyle w:val="ListParagraph"/>
            </w:pPr>
            <w:r>
              <w:t>Ghi chú</w:t>
            </w:r>
          </w:p>
        </w:tc>
      </w:tr>
      <w:tr w:rsidR="00AC3E5D" w:rsidRPr="00660ABB" w14:paraId="6B64531D" w14:textId="77777777" w:rsidTr="001B79C4">
        <w:tc>
          <w:tcPr>
            <w:tcW w:w="1710" w:type="dxa"/>
            <w:tcBorders>
              <w:top w:val="single" w:sz="4" w:space="0" w:color="2E74B5"/>
              <w:left w:val="single" w:sz="4" w:space="0" w:color="2E74B5"/>
              <w:right w:val="single" w:sz="4" w:space="0" w:color="2E74B5"/>
            </w:tcBorders>
            <w:shd w:val="clear" w:color="auto" w:fill="auto"/>
          </w:tcPr>
          <w:p w14:paraId="084D6D9F"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D732A48"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6629C480" w14:textId="77777777" w:rsidR="00AC3E5D" w:rsidRPr="009372AD" w:rsidRDefault="00AC3E5D" w:rsidP="001B79C4">
            <w:pPr>
              <w:pStyle w:val="ListParagraph"/>
              <w:ind w:left="0"/>
              <w:jc w:val="both"/>
              <w:rPr>
                <w:rFonts w:cs="Times New Roman"/>
              </w:rPr>
            </w:pPr>
          </w:p>
        </w:tc>
      </w:tr>
      <w:tr w:rsidR="00AC3E5D" w:rsidRPr="00660ABB" w14:paraId="3B5D3DAF" w14:textId="77777777" w:rsidTr="001B79C4">
        <w:tc>
          <w:tcPr>
            <w:tcW w:w="1710" w:type="dxa"/>
            <w:tcBorders>
              <w:top w:val="single" w:sz="4" w:space="0" w:color="2E74B5"/>
              <w:left w:val="single" w:sz="4" w:space="0" w:color="2E74B5"/>
              <w:right w:val="single" w:sz="4" w:space="0" w:color="2E74B5"/>
            </w:tcBorders>
            <w:shd w:val="clear" w:color="auto" w:fill="auto"/>
          </w:tcPr>
          <w:p w14:paraId="02D57FF7"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39AE718"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Không tồn tại hóa đơn cần thay thế</w:t>
            </w:r>
          </w:p>
        </w:tc>
        <w:tc>
          <w:tcPr>
            <w:tcW w:w="2515" w:type="dxa"/>
            <w:tcBorders>
              <w:top w:val="single" w:sz="4" w:space="0" w:color="2E74B5"/>
              <w:left w:val="single" w:sz="4" w:space="0" w:color="2E74B5"/>
              <w:bottom w:val="single" w:sz="4" w:space="0" w:color="2E74B5"/>
              <w:right w:val="single" w:sz="4" w:space="0" w:color="2E74B5"/>
            </w:tcBorders>
          </w:tcPr>
          <w:p w14:paraId="78A05EAE" w14:textId="77777777" w:rsidR="00AC3E5D" w:rsidRPr="009372AD" w:rsidRDefault="00AC3E5D" w:rsidP="001B79C4">
            <w:pPr>
              <w:pStyle w:val="ListParagraph"/>
              <w:ind w:left="0"/>
              <w:jc w:val="both"/>
              <w:rPr>
                <w:rFonts w:cs="Times New Roman"/>
              </w:rPr>
            </w:pPr>
          </w:p>
        </w:tc>
      </w:tr>
      <w:tr w:rsidR="00AC3E5D" w:rsidRPr="00660ABB" w14:paraId="6599DF45" w14:textId="77777777" w:rsidTr="001B79C4">
        <w:tc>
          <w:tcPr>
            <w:tcW w:w="1710" w:type="dxa"/>
            <w:tcBorders>
              <w:top w:val="single" w:sz="4" w:space="0" w:color="2E74B5"/>
              <w:left w:val="single" w:sz="4" w:space="0" w:color="2E74B5"/>
              <w:right w:val="single" w:sz="4" w:space="0" w:color="2E74B5"/>
            </w:tcBorders>
            <w:shd w:val="clear" w:color="auto" w:fill="auto"/>
          </w:tcPr>
          <w:p w14:paraId="031441D0"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ERR:3</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B2D76DE" w14:textId="77777777" w:rsidR="00AC3E5D" w:rsidRPr="009372AD" w:rsidRDefault="00AC3E5D" w:rsidP="001B79C4">
            <w:pPr>
              <w:spacing w:after="0" w:line="240" w:lineRule="auto"/>
              <w:rPr>
                <w:rFonts w:eastAsia="Calibri" w:cs="Times New Roman"/>
                <w:szCs w:val="24"/>
              </w:rPr>
            </w:pPr>
            <w:r w:rsidRPr="009372AD">
              <w:rPr>
                <w:rFonts w:eastAsia="Calibri" w:cs="Times New Roman"/>
                <w:szCs w:val="24"/>
              </w:rPr>
              <w:t>Dữ liệu xml đầu vào không đúng quy định</w:t>
            </w:r>
          </w:p>
        </w:tc>
        <w:tc>
          <w:tcPr>
            <w:tcW w:w="2515" w:type="dxa"/>
            <w:tcBorders>
              <w:top w:val="single" w:sz="4" w:space="0" w:color="2E74B5"/>
              <w:left w:val="single" w:sz="4" w:space="0" w:color="2E74B5"/>
              <w:bottom w:val="single" w:sz="4" w:space="0" w:color="2E74B5"/>
              <w:right w:val="single" w:sz="4" w:space="0" w:color="2E74B5"/>
            </w:tcBorders>
          </w:tcPr>
          <w:p w14:paraId="5A36063B" w14:textId="77777777" w:rsidR="00AC3E5D" w:rsidRPr="009372AD" w:rsidRDefault="00AC3E5D" w:rsidP="001B79C4">
            <w:pPr>
              <w:pStyle w:val="ListParagraph"/>
              <w:ind w:left="0"/>
              <w:jc w:val="both"/>
              <w:rPr>
                <w:rFonts w:cs="Times New Roman"/>
              </w:rPr>
            </w:pPr>
          </w:p>
        </w:tc>
      </w:tr>
      <w:tr w:rsidR="00AC3E5D" w:rsidRPr="00660ABB" w14:paraId="1788C0D9" w14:textId="77777777" w:rsidTr="001B79C4">
        <w:tc>
          <w:tcPr>
            <w:tcW w:w="1710" w:type="dxa"/>
            <w:tcBorders>
              <w:top w:val="single" w:sz="4" w:space="0" w:color="2E74B5"/>
              <w:left w:val="single" w:sz="4" w:space="0" w:color="2E74B5"/>
              <w:right w:val="single" w:sz="4" w:space="0" w:color="2E74B5"/>
            </w:tcBorders>
            <w:shd w:val="clear" w:color="auto" w:fill="auto"/>
          </w:tcPr>
          <w:p w14:paraId="5B17521A" w14:textId="77777777" w:rsidR="00AC3E5D" w:rsidRPr="009372AD" w:rsidRDefault="00AC3E5D" w:rsidP="001B79C4">
            <w:pPr>
              <w:spacing w:after="0" w:line="240" w:lineRule="auto"/>
              <w:rPr>
                <w:rFonts w:eastAsia="Calibri" w:cs="Times New Roman"/>
                <w:szCs w:val="24"/>
              </w:rPr>
            </w:pPr>
            <w:r>
              <w:rPr>
                <w:rFonts w:eastAsia="Calibri"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8B588D6" w14:textId="77777777" w:rsidR="00AC3E5D" w:rsidRPr="009372AD" w:rsidRDefault="00AC3E5D" w:rsidP="001B79C4">
            <w:pPr>
              <w:spacing w:after="0" w:line="240" w:lineRule="auto"/>
              <w:rPr>
                <w:rFonts w:eastAsia="Calibri" w:cs="Times New Roman"/>
                <w:szCs w:val="24"/>
              </w:rPr>
            </w:pPr>
            <w:r w:rsidRPr="009575F7">
              <w:rPr>
                <w:rFonts w:eastAsia="Calibri" w:cs="Times New Roman"/>
                <w:szCs w:val="24"/>
              </w:rPr>
              <w:t>Có lỗi trong quá trình thay thế hóa đơn</w:t>
            </w:r>
          </w:p>
        </w:tc>
        <w:tc>
          <w:tcPr>
            <w:tcW w:w="2515" w:type="dxa"/>
            <w:tcBorders>
              <w:top w:val="single" w:sz="4" w:space="0" w:color="2E74B5"/>
              <w:left w:val="single" w:sz="4" w:space="0" w:color="2E74B5"/>
              <w:bottom w:val="single" w:sz="4" w:space="0" w:color="2E74B5"/>
              <w:right w:val="single" w:sz="4" w:space="0" w:color="2E74B5"/>
            </w:tcBorders>
          </w:tcPr>
          <w:p w14:paraId="574F47F7" w14:textId="77777777" w:rsidR="00AC3E5D" w:rsidRPr="009372AD" w:rsidRDefault="00AC3E5D" w:rsidP="001B79C4">
            <w:pPr>
              <w:pStyle w:val="ListParagraph"/>
              <w:ind w:left="0"/>
              <w:jc w:val="both"/>
              <w:rPr>
                <w:rFonts w:cs="Times New Roman"/>
              </w:rPr>
            </w:pPr>
          </w:p>
        </w:tc>
      </w:tr>
      <w:tr w:rsidR="00AC3E5D" w:rsidRPr="00660ABB" w14:paraId="418C1F52"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45B10CE"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ERR:7</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4A0B614"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User name không phù hợp, không tìm thấy company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0476183A" w14:textId="77777777" w:rsidR="00AC3E5D" w:rsidRPr="009372AD" w:rsidRDefault="00AC3E5D" w:rsidP="001B79C4">
            <w:pPr>
              <w:jc w:val="both"/>
              <w:rPr>
                <w:rFonts w:cs="Times New Roman"/>
                <w:szCs w:val="24"/>
              </w:rPr>
            </w:pPr>
          </w:p>
        </w:tc>
      </w:tr>
      <w:tr w:rsidR="00AC3E5D" w:rsidRPr="00660ABB" w14:paraId="6FF311A5"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79A53BF"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ERR:12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68BA0C0"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Ngày hóa đơn cũ không hợp lệ</w:t>
            </w:r>
          </w:p>
        </w:tc>
        <w:tc>
          <w:tcPr>
            <w:tcW w:w="2515" w:type="dxa"/>
            <w:tcBorders>
              <w:top w:val="single" w:sz="4" w:space="0" w:color="2E74B5"/>
              <w:left w:val="single" w:sz="4" w:space="0" w:color="2E74B5"/>
              <w:bottom w:val="single" w:sz="4" w:space="0" w:color="2E74B5"/>
              <w:right w:val="single" w:sz="4" w:space="0" w:color="2E74B5"/>
            </w:tcBorders>
          </w:tcPr>
          <w:p w14:paraId="25A2C1D7" w14:textId="77777777" w:rsidR="00AC3E5D" w:rsidRPr="009372AD" w:rsidRDefault="00AC3E5D" w:rsidP="001B79C4">
            <w:pPr>
              <w:jc w:val="both"/>
              <w:rPr>
                <w:rFonts w:cs="Times New Roman"/>
                <w:szCs w:val="24"/>
              </w:rPr>
            </w:pPr>
          </w:p>
        </w:tc>
      </w:tr>
      <w:tr w:rsidR="00AC3E5D" w:rsidRPr="00660ABB" w14:paraId="339E78E2"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AF8DE27"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ERR:14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86F57B6" w14:textId="77777777" w:rsidR="00AC3E5D" w:rsidRDefault="00AC3E5D" w:rsidP="001B79C4">
            <w:pPr>
              <w:pStyle w:val="ListParagraph"/>
              <w:spacing w:after="0" w:line="240" w:lineRule="auto"/>
              <w:ind w:left="0"/>
              <w:rPr>
                <w:rFonts w:eastAsia="Calibri" w:cs="Times New Roman"/>
              </w:rPr>
            </w:pPr>
            <w:r>
              <w:rPr>
                <w:rFonts w:eastAsia="Calibri" w:cs="Times New Roman"/>
              </w:rPr>
              <w:t>Lỗi trong quá trình thực hiện cấp số hóa đơn</w:t>
            </w:r>
          </w:p>
        </w:tc>
        <w:tc>
          <w:tcPr>
            <w:tcW w:w="2515" w:type="dxa"/>
            <w:tcBorders>
              <w:top w:val="single" w:sz="4" w:space="0" w:color="2E74B5"/>
              <w:left w:val="single" w:sz="4" w:space="0" w:color="2E74B5"/>
              <w:bottom w:val="single" w:sz="4" w:space="0" w:color="2E74B5"/>
              <w:right w:val="single" w:sz="4" w:space="0" w:color="2E74B5"/>
            </w:tcBorders>
          </w:tcPr>
          <w:p w14:paraId="028496EB" w14:textId="77777777" w:rsidR="00AC3E5D" w:rsidRPr="009372AD" w:rsidRDefault="00AC3E5D" w:rsidP="001B79C4">
            <w:pPr>
              <w:jc w:val="both"/>
              <w:rPr>
                <w:rFonts w:cs="Times New Roman"/>
                <w:szCs w:val="24"/>
              </w:rPr>
            </w:pPr>
          </w:p>
        </w:tc>
      </w:tr>
      <w:tr w:rsidR="00AC3E5D" w:rsidRPr="00660ABB" w14:paraId="295C3C55"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19042D4" w14:textId="77777777" w:rsidR="00AC3E5D" w:rsidRPr="009372AD" w:rsidRDefault="00AC3E5D" w:rsidP="001B79C4">
            <w:pPr>
              <w:autoSpaceDE w:val="0"/>
              <w:autoSpaceDN w:val="0"/>
              <w:adjustRightInd w:val="0"/>
              <w:spacing w:after="0" w:line="240" w:lineRule="auto"/>
              <w:rPr>
                <w:rFonts w:eastAsia="Calibri" w:cs="Times New Roman"/>
                <w:szCs w:val="24"/>
              </w:rPr>
            </w:pPr>
            <w:r w:rsidRPr="00170EAA">
              <w:rPr>
                <w:rFonts w:eastAsia="Calibri" w:cs="Times New Roman"/>
                <w:szCs w:val="24"/>
              </w:rPr>
              <w:t>ERR:15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660AFDB" w14:textId="77777777" w:rsidR="00AC3E5D" w:rsidRDefault="00AC3E5D" w:rsidP="001B79C4">
            <w:pPr>
              <w:pStyle w:val="ListParagraph"/>
              <w:spacing w:after="0" w:line="240" w:lineRule="auto"/>
              <w:ind w:left="0"/>
              <w:rPr>
                <w:rFonts w:eastAsia="Calibri" w:cs="Times New Roman"/>
              </w:rPr>
            </w:pPr>
            <w:r>
              <w:rPr>
                <w:rFonts w:eastAsia="Calibri" w:cs="Times New Roman"/>
              </w:rPr>
              <w:t xml:space="preserve">Lỗi khi thực hiện </w:t>
            </w:r>
            <w:r w:rsidRPr="00170EAA">
              <w:rPr>
                <w:rFonts w:eastAsia="Calibri" w:cs="Times New Roman"/>
              </w:rPr>
              <w:t>Deserialize</w:t>
            </w:r>
            <w:r>
              <w:rPr>
                <w:rFonts w:eastAsia="Calibri" w:cs="Times New Roman"/>
              </w:rPr>
              <w:t xml:space="preserve"> chuỗi hóa đơn đầu vào</w:t>
            </w:r>
          </w:p>
        </w:tc>
        <w:tc>
          <w:tcPr>
            <w:tcW w:w="2515" w:type="dxa"/>
            <w:tcBorders>
              <w:top w:val="single" w:sz="4" w:space="0" w:color="2E74B5"/>
              <w:left w:val="single" w:sz="4" w:space="0" w:color="2E74B5"/>
              <w:bottom w:val="single" w:sz="4" w:space="0" w:color="2E74B5"/>
              <w:right w:val="single" w:sz="4" w:space="0" w:color="2E74B5"/>
            </w:tcBorders>
          </w:tcPr>
          <w:p w14:paraId="76475386" w14:textId="77777777" w:rsidR="00AC3E5D" w:rsidRPr="009372AD" w:rsidRDefault="00AC3E5D" w:rsidP="001B79C4">
            <w:pPr>
              <w:jc w:val="both"/>
              <w:rPr>
                <w:rFonts w:cs="Times New Roman"/>
                <w:szCs w:val="24"/>
              </w:rPr>
            </w:pPr>
          </w:p>
        </w:tc>
      </w:tr>
      <w:tr w:rsidR="00AC3E5D" w:rsidRPr="00660ABB" w14:paraId="325BC60A"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2835E12"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ERR:</w:t>
            </w:r>
            <w:r>
              <w:rPr>
                <w:rFonts w:eastAsia="Calibri" w:cs="Times New Roman"/>
                <w:szCs w:val="24"/>
              </w:rPr>
              <w:t>1</w:t>
            </w:r>
            <w:r w:rsidRPr="009372AD">
              <w:rPr>
                <w:rFonts w:eastAsia="Calibri" w:cs="Times New Roman"/>
                <w:szCs w:val="24"/>
              </w:rPr>
              <w:t>9</w:t>
            </w:r>
          </w:p>
          <w:p w14:paraId="14BCC689"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9194220" w14:textId="77777777" w:rsidR="00AC3E5D" w:rsidRDefault="00AC3E5D" w:rsidP="001B79C4">
            <w:pPr>
              <w:pStyle w:val="ListParagraph"/>
              <w:spacing w:after="0" w:line="240" w:lineRule="auto"/>
              <w:ind w:left="0"/>
              <w:rPr>
                <w:rFonts w:eastAsia="Calibri" w:cs="Times New Roman"/>
              </w:rPr>
            </w:pPr>
            <w:r>
              <w:rPr>
                <w:rFonts w:eastAsia="Calibri" w:cs="Times New Roman"/>
              </w:rPr>
              <w:t>Pattern truyền vào không giống với hóa đơn cần điều chỉnh</w:t>
            </w:r>
          </w:p>
        </w:tc>
        <w:tc>
          <w:tcPr>
            <w:tcW w:w="2515" w:type="dxa"/>
            <w:tcBorders>
              <w:top w:val="single" w:sz="4" w:space="0" w:color="2E74B5"/>
              <w:left w:val="single" w:sz="4" w:space="0" w:color="2E74B5"/>
              <w:bottom w:val="single" w:sz="4" w:space="0" w:color="2E74B5"/>
              <w:right w:val="single" w:sz="4" w:space="0" w:color="2E74B5"/>
            </w:tcBorders>
          </w:tcPr>
          <w:p w14:paraId="490A7C9F" w14:textId="77777777" w:rsidR="00AC3E5D" w:rsidRPr="009372AD" w:rsidRDefault="00AC3E5D" w:rsidP="001B79C4">
            <w:pPr>
              <w:jc w:val="both"/>
              <w:rPr>
                <w:rFonts w:cs="Times New Roman"/>
                <w:szCs w:val="24"/>
              </w:rPr>
            </w:pPr>
          </w:p>
        </w:tc>
      </w:tr>
      <w:tr w:rsidR="00AC3E5D" w:rsidRPr="00660ABB" w14:paraId="0B8F430C"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5C94527"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lastRenderedPageBreak/>
              <w:t>ERR:20</w:t>
            </w:r>
          </w:p>
          <w:p w14:paraId="156EA2A4"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0622D44"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616F72AD" w14:textId="77777777" w:rsidR="00AC3E5D" w:rsidRPr="009372AD" w:rsidRDefault="00AC3E5D" w:rsidP="001B79C4">
            <w:pPr>
              <w:jc w:val="both"/>
              <w:rPr>
                <w:rFonts w:cs="Times New Roman"/>
                <w:szCs w:val="24"/>
              </w:rPr>
            </w:pPr>
          </w:p>
        </w:tc>
      </w:tr>
      <w:tr w:rsidR="00AC3E5D" w:rsidRPr="00660ABB" w14:paraId="72BFFBDD"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120BE1ED" w14:textId="77777777" w:rsidR="00AC3E5D" w:rsidRPr="00DD2715" w:rsidRDefault="00AC3E5D" w:rsidP="001B79C4">
            <w:pPr>
              <w:autoSpaceDE w:val="0"/>
              <w:autoSpaceDN w:val="0"/>
              <w:adjustRightInd w:val="0"/>
              <w:jc w:val="both"/>
              <w:rPr>
                <w:rFonts w:cs="Times New Roman"/>
                <w:szCs w:val="24"/>
              </w:rPr>
            </w:pPr>
            <w:r>
              <w:rPr>
                <w:rFonts w:cs="Times New Roman"/>
                <w:szCs w:val="24"/>
              </w:rPr>
              <w:t>ERR:29</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CE70E45" w14:textId="77777777" w:rsidR="00AC3E5D" w:rsidRDefault="00AC3E5D" w:rsidP="001B79C4">
            <w:pPr>
              <w:pStyle w:val="ListParagraph"/>
              <w:ind w:left="0"/>
              <w:jc w:val="both"/>
              <w:rPr>
                <w:rFonts w:cs="Times New Roman"/>
              </w:rPr>
            </w:pPr>
            <w:r>
              <w:rPr>
                <w:rFonts w:cs="Times New Roman"/>
              </w:rPr>
              <w:t>Lỗi chứng thư hết hạn</w:t>
            </w:r>
          </w:p>
        </w:tc>
        <w:tc>
          <w:tcPr>
            <w:tcW w:w="2515" w:type="dxa"/>
            <w:tcBorders>
              <w:top w:val="single" w:sz="4" w:space="0" w:color="2E74B5"/>
              <w:left w:val="single" w:sz="4" w:space="0" w:color="2E74B5"/>
              <w:bottom w:val="single" w:sz="4" w:space="0" w:color="2E74B5"/>
              <w:right w:val="single" w:sz="4" w:space="0" w:color="2E74B5"/>
            </w:tcBorders>
          </w:tcPr>
          <w:p w14:paraId="771B70B6" w14:textId="77777777" w:rsidR="00AC3E5D" w:rsidRPr="009372AD" w:rsidRDefault="00AC3E5D" w:rsidP="001B79C4">
            <w:pPr>
              <w:jc w:val="both"/>
              <w:rPr>
                <w:rFonts w:cs="Times New Roman"/>
                <w:szCs w:val="24"/>
              </w:rPr>
            </w:pPr>
          </w:p>
        </w:tc>
      </w:tr>
      <w:tr w:rsidR="002857D4" w:rsidRPr="00660ABB" w14:paraId="6A3ED4CF"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3A66E32C" w14:textId="0380D2AB" w:rsidR="002857D4" w:rsidRDefault="002857D4" w:rsidP="001B79C4">
            <w:pPr>
              <w:autoSpaceDE w:val="0"/>
              <w:autoSpaceDN w:val="0"/>
              <w:adjustRightInd w:val="0"/>
              <w:jc w:val="both"/>
              <w:rPr>
                <w:rFonts w:cs="Times New Roman"/>
                <w:szCs w:val="24"/>
              </w:rPr>
            </w:pPr>
            <w:r w:rsidRPr="002857D4">
              <w:rPr>
                <w:rFonts w:cs="Times New Roman"/>
                <w:szCs w:val="24"/>
              </w:rPr>
              <w:t>ERR:60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825D366" w14:textId="3B4A7CA6" w:rsidR="002857D4" w:rsidRDefault="002857D4" w:rsidP="001B79C4">
            <w:pPr>
              <w:pStyle w:val="ListParagraph"/>
              <w:ind w:left="0"/>
              <w:jc w:val="both"/>
              <w:rPr>
                <w:rFonts w:cs="Times New Roman"/>
              </w:rPr>
            </w:pPr>
            <w:r w:rsidRPr="002857D4">
              <w:rPr>
                <w:rFonts w:cs="Times New Roman"/>
              </w:rPr>
              <w:t>Chỉ được phép điều chỉnh hóa đơn cùng loại (Có mã / Không mã).</w:t>
            </w:r>
          </w:p>
        </w:tc>
        <w:tc>
          <w:tcPr>
            <w:tcW w:w="2515" w:type="dxa"/>
            <w:tcBorders>
              <w:top w:val="single" w:sz="4" w:space="0" w:color="2E74B5"/>
              <w:left w:val="single" w:sz="4" w:space="0" w:color="2E74B5"/>
              <w:bottom w:val="single" w:sz="4" w:space="0" w:color="2E74B5"/>
              <w:right w:val="single" w:sz="4" w:space="0" w:color="2E74B5"/>
            </w:tcBorders>
          </w:tcPr>
          <w:p w14:paraId="7E2B9D4F" w14:textId="77777777" w:rsidR="002857D4" w:rsidRPr="009372AD" w:rsidRDefault="002857D4" w:rsidP="001B79C4">
            <w:pPr>
              <w:jc w:val="both"/>
              <w:rPr>
                <w:rFonts w:cs="Times New Roman"/>
                <w:szCs w:val="24"/>
              </w:rPr>
            </w:pPr>
          </w:p>
        </w:tc>
      </w:tr>
      <w:tr w:rsidR="002857D4" w:rsidRPr="00660ABB" w14:paraId="724B35DA"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706ED8F4" w14:textId="1865C658" w:rsidR="002857D4" w:rsidRDefault="002857D4" w:rsidP="001B79C4">
            <w:pPr>
              <w:autoSpaceDE w:val="0"/>
              <w:autoSpaceDN w:val="0"/>
              <w:adjustRightInd w:val="0"/>
              <w:jc w:val="both"/>
              <w:rPr>
                <w:rFonts w:cs="Times New Roman"/>
                <w:szCs w:val="24"/>
              </w:rPr>
            </w:pPr>
            <w:r w:rsidRPr="002857D4">
              <w:rPr>
                <w:rFonts w:cs="Times New Roman"/>
                <w:szCs w:val="24"/>
              </w:rPr>
              <w:t>ERR:61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785EB05" w14:textId="7FFEA20D" w:rsidR="002857D4" w:rsidRDefault="002857D4" w:rsidP="001B79C4">
            <w:pPr>
              <w:pStyle w:val="ListParagraph"/>
              <w:ind w:left="0"/>
              <w:jc w:val="both"/>
              <w:rPr>
                <w:rFonts w:cs="Times New Roman"/>
              </w:rPr>
            </w:pPr>
            <w:r w:rsidRPr="002857D4">
              <w:rPr>
                <w:rFonts w:cs="Times New Roman"/>
              </w:rPr>
              <w:t>Chỉ được phép điều chỉnh hóa đơn cùng loại (HD GTGT / HD bán hàng...).</w:t>
            </w:r>
          </w:p>
        </w:tc>
        <w:tc>
          <w:tcPr>
            <w:tcW w:w="2515" w:type="dxa"/>
            <w:tcBorders>
              <w:top w:val="single" w:sz="4" w:space="0" w:color="2E74B5"/>
              <w:left w:val="single" w:sz="4" w:space="0" w:color="2E74B5"/>
              <w:bottom w:val="single" w:sz="4" w:space="0" w:color="2E74B5"/>
              <w:right w:val="single" w:sz="4" w:space="0" w:color="2E74B5"/>
            </w:tcBorders>
          </w:tcPr>
          <w:p w14:paraId="17960BB1" w14:textId="77777777" w:rsidR="002857D4" w:rsidRPr="009372AD" w:rsidRDefault="002857D4" w:rsidP="001B79C4">
            <w:pPr>
              <w:jc w:val="both"/>
              <w:rPr>
                <w:rFonts w:cs="Times New Roman"/>
                <w:szCs w:val="24"/>
              </w:rPr>
            </w:pPr>
          </w:p>
        </w:tc>
      </w:tr>
      <w:tr w:rsidR="002857D4" w:rsidRPr="00660ABB" w14:paraId="7A6A9386"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43BB54AA" w14:textId="2E05F9CF" w:rsidR="002857D4" w:rsidRDefault="002857D4" w:rsidP="001B79C4">
            <w:pPr>
              <w:autoSpaceDE w:val="0"/>
              <w:autoSpaceDN w:val="0"/>
              <w:adjustRightInd w:val="0"/>
              <w:jc w:val="both"/>
              <w:rPr>
                <w:rFonts w:cs="Times New Roman"/>
                <w:szCs w:val="24"/>
              </w:rPr>
            </w:pPr>
            <w:r w:rsidRPr="002857D4">
              <w:rPr>
                <w:rFonts w:cs="Times New Roman"/>
                <w:szCs w:val="24"/>
              </w:rPr>
              <w:t>ERR:62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4ABC82A" w14:textId="58283672" w:rsidR="002857D4" w:rsidRDefault="002857D4" w:rsidP="001B79C4">
            <w:pPr>
              <w:pStyle w:val="ListParagraph"/>
              <w:ind w:left="0"/>
              <w:jc w:val="both"/>
              <w:rPr>
                <w:rFonts w:cs="Times New Roman"/>
              </w:rPr>
            </w:pPr>
            <w:r w:rsidRPr="002857D4">
              <w:rPr>
                <w:rFonts w:cs="Times New Roman"/>
              </w:rPr>
              <w:t>Không được dùng không mã đăng ký gửi bảng tổng hợp thay thế, điều chỉnh các hóa đơn không mã gửi thông tin chi tiết.</w:t>
            </w:r>
          </w:p>
        </w:tc>
        <w:tc>
          <w:tcPr>
            <w:tcW w:w="2515" w:type="dxa"/>
            <w:tcBorders>
              <w:top w:val="single" w:sz="4" w:space="0" w:color="2E74B5"/>
              <w:left w:val="single" w:sz="4" w:space="0" w:color="2E74B5"/>
              <w:bottom w:val="single" w:sz="4" w:space="0" w:color="2E74B5"/>
              <w:right w:val="single" w:sz="4" w:space="0" w:color="2E74B5"/>
            </w:tcBorders>
          </w:tcPr>
          <w:p w14:paraId="4D2AB4E5" w14:textId="77777777" w:rsidR="002857D4" w:rsidRPr="009372AD" w:rsidRDefault="002857D4" w:rsidP="001B79C4">
            <w:pPr>
              <w:jc w:val="both"/>
              <w:rPr>
                <w:rFonts w:cs="Times New Roman"/>
                <w:szCs w:val="24"/>
              </w:rPr>
            </w:pPr>
          </w:p>
        </w:tc>
      </w:tr>
      <w:tr w:rsidR="00AC3E5D" w:rsidRPr="00660ABB" w14:paraId="13EF955A"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4A2E2FF7"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 pattern;serial;invNumber</w:t>
            </w:r>
          </w:p>
          <w:p w14:paraId="68F2F91C"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(Ví dụ:</w:t>
            </w:r>
          </w:p>
          <w:p w14:paraId="4C4B93F8"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w:t>
            </w:r>
            <w:r w:rsidRPr="00A946F6">
              <w:rPr>
                <w:rFonts w:eastAsia="Calibri" w:cs="Times New Roman"/>
                <w:szCs w:val="24"/>
              </w:rPr>
              <w:t xml:space="preserve"> 1/001</w:t>
            </w:r>
            <w:r w:rsidRPr="009372AD">
              <w:rPr>
                <w:rFonts w:eastAsia="Calibri" w:cs="Times New Roman"/>
                <w:szCs w:val="24"/>
              </w:rPr>
              <w:t>;AA/12E;0000002)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A78610C"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OK </w:t>
            </w:r>
            <w:r w:rsidRPr="009372AD">
              <w:rPr>
                <w:rFonts w:eastAsia="Calibri" w:cs="Times New Roman"/>
                <w:szCs w:val="24"/>
              </w:rPr>
              <w:sym w:font="Wingdings" w:char="F0E0"/>
            </w:r>
            <w:r w:rsidRPr="009372AD">
              <w:rPr>
                <w:rFonts w:eastAsia="Calibri" w:cs="Times New Roman"/>
                <w:szCs w:val="24"/>
              </w:rPr>
              <w:t xml:space="preserve"> đã phát hành hóa đơn </w:t>
            </w:r>
            <w:r>
              <w:rPr>
                <w:rFonts w:eastAsia="Calibri" w:cs="Times New Roman"/>
                <w:szCs w:val="24"/>
              </w:rPr>
              <w:t>thay thế</w:t>
            </w:r>
          </w:p>
          <w:p w14:paraId="472FB591"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Patter</w:t>
            </w:r>
            <w:r w:rsidRPr="009372AD">
              <w:rPr>
                <w:rFonts w:eastAsia="Calibri" w:cs="Times New Roman"/>
                <w:szCs w:val="24"/>
              </w:rPr>
              <w:sym w:font="Wingdings" w:char="F0E0"/>
            </w:r>
            <w:r w:rsidRPr="009372AD">
              <w:rPr>
                <w:rFonts w:eastAsia="Calibri" w:cs="Times New Roman"/>
                <w:szCs w:val="24"/>
              </w:rPr>
              <w:t xml:space="preserve"> Mẫu số của hóa đơn </w:t>
            </w:r>
            <w:r>
              <w:rPr>
                <w:rFonts w:eastAsia="Calibri" w:cs="Times New Roman"/>
                <w:szCs w:val="24"/>
              </w:rPr>
              <w:t>thay thế</w:t>
            </w:r>
            <w:r w:rsidRPr="009372AD">
              <w:rPr>
                <w:rFonts w:eastAsia="Calibri" w:cs="Times New Roman"/>
                <w:szCs w:val="24"/>
              </w:rPr>
              <w:t xml:space="preserve"> </w:t>
            </w:r>
          </w:p>
          <w:p w14:paraId="0C555BF6"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Serial </w:t>
            </w:r>
            <w:r w:rsidRPr="009372AD">
              <w:rPr>
                <w:rFonts w:eastAsia="Calibri" w:cs="Times New Roman"/>
                <w:szCs w:val="24"/>
              </w:rPr>
              <w:sym w:font="Wingdings" w:char="F0E0"/>
            </w:r>
            <w:r w:rsidRPr="009372AD">
              <w:rPr>
                <w:rFonts w:eastAsia="Calibri" w:cs="Times New Roman"/>
                <w:szCs w:val="24"/>
              </w:rPr>
              <w:t xml:space="preserve"> serial của hóa đơn </w:t>
            </w:r>
            <w:r>
              <w:rPr>
                <w:rFonts w:eastAsia="Calibri" w:cs="Times New Roman"/>
                <w:szCs w:val="24"/>
              </w:rPr>
              <w:t>thay thế</w:t>
            </w:r>
            <w:r w:rsidRPr="009372AD">
              <w:rPr>
                <w:rFonts w:eastAsia="Calibri" w:cs="Times New Roman"/>
                <w:szCs w:val="24"/>
              </w:rPr>
              <w:t xml:space="preserve"> </w:t>
            </w:r>
          </w:p>
          <w:p w14:paraId="41B5AF81"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invNumber: số hóa đơn </w:t>
            </w:r>
            <w:r>
              <w:rPr>
                <w:rFonts w:eastAsia="Calibri" w:cs="Times New Roman"/>
                <w:szCs w:val="24"/>
              </w:rPr>
              <w:t>thay thế</w:t>
            </w:r>
            <w:r w:rsidRPr="009372AD">
              <w:rPr>
                <w:rFonts w:eastAsia="Calibri" w:cs="Times New Roman"/>
                <w:szCs w:val="24"/>
              </w:rPr>
              <w:t xml:space="preserve"> </w:t>
            </w:r>
          </w:p>
          <w:p w14:paraId="721AB81C" w14:textId="77777777" w:rsidR="00AC3E5D" w:rsidRPr="009372AD" w:rsidRDefault="00AC3E5D" w:rsidP="001B79C4">
            <w:pPr>
              <w:pStyle w:val="ListParagraph"/>
              <w:spacing w:after="0" w:line="240" w:lineRule="auto"/>
              <w:rPr>
                <w:rFonts w:eastAsia="Calibri" w:cs="Times New Roman"/>
                <w:szCs w:val="24"/>
              </w:rPr>
            </w:pPr>
          </w:p>
        </w:tc>
        <w:tc>
          <w:tcPr>
            <w:tcW w:w="2515" w:type="dxa"/>
            <w:tcBorders>
              <w:top w:val="single" w:sz="4" w:space="0" w:color="2E74B5"/>
              <w:left w:val="single" w:sz="4" w:space="0" w:color="2E74B5"/>
              <w:bottom w:val="single" w:sz="4" w:space="0" w:color="2E74B5"/>
              <w:right w:val="single" w:sz="4" w:space="0" w:color="2E74B5"/>
            </w:tcBorders>
          </w:tcPr>
          <w:p w14:paraId="0615F89F" w14:textId="77777777" w:rsidR="00AC3E5D" w:rsidRPr="009372AD" w:rsidRDefault="00AC3E5D" w:rsidP="001B79C4">
            <w:pPr>
              <w:jc w:val="both"/>
              <w:rPr>
                <w:rFonts w:cs="Times New Roman"/>
                <w:szCs w:val="24"/>
              </w:rPr>
            </w:pPr>
          </w:p>
        </w:tc>
      </w:tr>
    </w:tbl>
    <w:p w14:paraId="694149E7" w14:textId="77777777" w:rsidR="00AC3E5D" w:rsidRDefault="00AC3E5D" w:rsidP="00AC3E5D">
      <w:pPr>
        <w:spacing w:after="0" w:line="360" w:lineRule="auto"/>
        <w:jc w:val="both"/>
        <w:rPr>
          <w:rFonts w:eastAsia="Calibri" w:cs="Times New Roman"/>
          <w:b/>
          <w:szCs w:val="24"/>
          <w:u w:val="single"/>
        </w:rPr>
      </w:pPr>
    </w:p>
    <w:p w14:paraId="08BD0334" w14:textId="77777777" w:rsidR="00AC3E5D" w:rsidRDefault="00AC3E5D" w:rsidP="00AC3E5D">
      <w:pPr>
        <w:rPr>
          <w:b/>
          <w:u w:val="single"/>
        </w:rPr>
      </w:pPr>
      <w:r w:rsidRPr="000A4319">
        <w:rPr>
          <w:b/>
          <w:u w:val="single"/>
        </w:rPr>
        <w:t xml:space="preserve">Cấu trúc của </w:t>
      </w:r>
      <w:r>
        <w:rPr>
          <w:b/>
          <w:u w:val="single"/>
        </w:rPr>
        <w:t>xmlInv</w:t>
      </w:r>
      <w:r w:rsidRPr="000A4319">
        <w:rPr>
          <w:b/>
          <w:u w:val="single"/>
        </w:rPr>
        <w:t xml:space="preserve">Data (các trường </w:t>
      </w:r>
      <w:r w:rsidRPr="000A4319">
        <w:rPr>
          <w:b/>
          <w:color w:val="FF0000"/>
          <w:u w:val="single"/>
        </w:rPr>
        <w:t>*</w:t>
      </w:r>
      <w:r w:rsidRPr="000A4319">
        <w:rPr>
          <w:b/>
          <w:u w:val="single"/>
        </w:rPr>
        <w:t xml:space="preserve"> là bắt buộc):</w:t>
      </w:r>
    </w:p>
    <w:p w14:paraId="5630A506"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&lt;ThayTheHD&gt;</w:t>
      </w:r>
    </w:p>
    <w:p w14:paraId="2337CDCB"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t>&lt;key/&gt;</w:t>
      </w:r>
    </w:p>
    <w:p w14:paraId="2EDEACD4"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t>&lt;InvoiceNo/&gt;</w:t>
      </w:r>
    </w:p>
    <w:p w14:paraId="2F9910D1"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t>&lt;TTChung&gt;</w:t>
      </w:r>
    </w:p>
    <w:p w14:paraId="1E26E690"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&lt;MHSo/&gt;</w:t>
      </w:r>
    </w:p>
    <w:p w14:paraId="5567E479"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&lt;SBKe/&gt;</w:t>
      </w:r>
    </w:p>
    <w:p w14:paraId="0DB4DEB6"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&lt;NBKe/&gt;</w:t>
      </w:r>
    </w:p>
    <w:p w14:paraId="6ED09D0B"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&lt;DVTTe&gt;VND&lt;/DVTTe&gt;</w:t>
      </w:r>
    </w:p>
    <w:p w14:paraId="5425A049"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&lt;TGia&gt;1&lt;/TGia&gt;</w:t>
      </w:r>
    </w:p>
    <w:p w14:paraId="428302EF"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&lt;HTTToan&gt;TM&lt;/HTTToan&gt;</w:t>
      </w:r>
    </w:p>
    <w:p w14:paraId="371472AD"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t>&lt;/TTChung&gt;</w:t>
      </w:r>
    </w:p>
    <w:p w14:paraId="2680273F"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t>&lt;NDHDon&gt;</w:t>
      </w:r>
    </w:p>
    <w:p w14:paraId="1D6E71E8"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&lt;NBan&gt;</w:t>
      </w:r>
    </w:p>
    <w:p w14:paraId="311498D7"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&lt;MST&gt;2222222222-945&lt;/MST&gt;</w:t>
      </w:r>
    </w:p>
    <w:p w14:paraId="7E38357C"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&lt;DChi&gt;địa chỉ người bán&lt;/DChi&gt;</w:t>
      </w:r>
    </w:p>
    <w:p w14:paraId="4D68DDE4"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lastRenderedPageBreak/>
        <w:tab/>
      </w:r>
      <w:r w:rsidRPr="006A6243">
        <w:rPr>
          <w:rFonts w:ascii="Consolas" w:hAnsi="Consolas" w:cs="Consolas"/>
          <w:color w:val="0000FF"/>
          <w:sz w:val="19"/>
          <w:szCs w:val="19"/>
        </w:rPr>
        <w:tab/>
      </w:r>
      <w:r w:rsidRPr="006A6243">
        <w:rPr>
          <w:rFonts w:ascii="Consolas" w:hAnsi="Consolas" w:cs="Consolas"/>
          <w:color w:val="0000FF"/>
          <w:sz w:val="19"/>
          <w:szCs w:val="19"/>
        </w:rPr>
        <w:tab/>
        <w:t>&lt;LDDNBo/&gt;</w:t>
      </w:r>
    </w:p>
    <w:p w14:paraId="4B1559CE"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&lt;HDSo/&gt;</w:t>
      </w:r>
    </w:p>
    <w:p w14:paraId="0D2315D8"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&lt;HVTNXHang/&gt;</w:t>
      </w:r>
    </w:p>
    <w:p w14:paraId="1609C96D"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&lt;TNVChuyen/&gt;</w:t>
      </w:r>
    </w:p>
    <w:p w14:paraId="108118CB"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&lt;PTVChuyen/&gt;</w:t>
      </w:r>
    </w:p>
    <w:p w14:paraId="43A0CE15"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&lt;HDKTSo/&gt;</w:t>
      </w:r>
    </w:p>
    <w:p w14:paraId="0B0EC729"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&lt;HDKTNgay/&gt;</w:t>
      </w:r>
    </w:p>
    <w:p w14:paraId="50FB26F7"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&lt;/NBan&gt;</w:t>
      </w:r>
    </w:p>
    <w:p w14:paraId="4E12BEFA"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&lt;NMua&gt;</w:t>
      </w:r>
    </w:p>
    <w:p w14:paraId="40355037"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&lt;Ten&gt;txt Tên đơn vị mua hàng test bị lỗi&lt;/Ten&gt;</w:t>
      </w:r>
    </w:p>
    <w:p w14:paraId="58532E30"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&lt;MST&gt;8412221813&lt;/MST&gt;</w:t>
      </w:r>
    </w:p>
    <w:p w14:paraId="0A1FC9F9"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&lt;DChi&gt;Địa chỉ của bên mua lô 2A Làng Quốc Tế Thăng Long, phường Dịch Vọng Hậu, Quận Cầu Giấy, Hà Nội&lt;/DChi&gt;</w:t>
      </w:r>
    </w:p>
    <w:p w14:paraId="00940378"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&lt;MKHang&gt;KH1706&lt;/MKHang&gt;</w:t>
      </w:r>
    </w:p>
    <w:p w14:paraId="4955B3F0"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&lt;SDThoai&gt;0916996622&lt;/SDThoai&gt;</w:t>
      </w:r>
    </w:p>
    <w:p w14:paraId="77E4D181"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&lt;DCTDTu&gt;thuy3t.hust@gmail.com,thuyexpress@gmail.com&lt;/DCTDTu&gt;</w:t>
      </w:r>
    </w:p>
    <w:p w14:paraId="20464CEF"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&lt;HVTNMHang&gt;txt test Họ tên người mua hàng&lt;/HVTNMHang&gt;</w:t>
      </w:r>
    </w:p>
    <w:p w14:paraId="44022518"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&lt;STKNHang&gt;stk0192019201&lt;/STKNHang&gt;</w:t>
      </w:r>
    </w:p>
    <w:p w14:paraId="2155F35F"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&lt;TNHang&gt;Ngân hàng người mua: Ngân hàng TMCP Đông Nam Á&lt;/TNHang&gt;</w:t>
      </w:r>
    </w:p>
    <w:p w14:paraId="79663B55"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&lt;/NMua&gt;</w:t>
      </w:r>
    </w:p>
    <w:p w14:paraId="61FF1214"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&lt;DSHHDVu&gt;</w:t>
      </w:r>
    </w:p>
    <w:p w14:paraId="1165802E"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&lt;HHDVu&gt;</w:t>
      </w:r>
    </w:p>
    <w:p w14:paraId="7DF3224C"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&lt;TChat&gt;1&lt;/TChat&gt;</w:t>
      </w:r>
    </w:p>
    <w:p w14:paraId="7377C9A6"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&lt;STT&gt;1&lt;/STT&gt;</w:t>
      </w:r>
    </w:p>
    <w:p w14:paraId="557FD1E0"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&lt;MHHDVu/&gt;</w:t>
      </w:r>
    </w:p>
    <w:p w14:paraId="23A35FDC"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&lt;THHDVu&gt;sản phẩm 1&lt;/THHDVu&gt;</w:t>
      </w:r>
    </w:p>
    <w:p w14:paraId="4DA13A76"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&lt;DVTinh&gt;đơn vị 1&lt;/DVTinh&gt;</w:t>
      </w:r>
    </w:p>
    <w:p w14:paraId="3D4C9BE8"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&lt;SLuong&gt;21&lt;/SLuong&gt;</w:t>
      </w:r>
    </w:p>
    <w:p w14:paraId="3F05E15B"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&lt;DGia&gt;21&lt;/DGia&gt;</w:t>
      </w:r>
    </w:p>
    <w:p w14:paraId="5FA3443C"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&lt;TLCKhau&gt;0&lt;/TLCKhau&gt;</w:t>
      </w:r>
    </w:p>
    <w:p w14:paraId="157DAC62"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&lt;STCKhau&gt;0&lt;/STCKhau&gt;</w:t>
      </w:r>
    </w:p>
    <w:p w14:paraId="114AE560"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&lt;TSuat&gt;KHAC:11%&lt;/TSuat&gt;</w:t>
      </w:r>
    </w:p>
    <w:p w14:paraId="014E4914"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&lt;ThTien&gt;441&lt;/ThTien&gt;</w:t>
      </w:r>
    </w:p>
    <w:p w14:paraId="33563665"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lastRenderedPageBreak/>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&lt;TTKhac&gt;</w:t>
      </w:r>
    </w:p>
    <w:p w14:paraId="0D718807"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&lt;TTin&gt;</w:t>
      </w:r>
    </w:p>
    <w:p w14:paraId="577C3086"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&lt;TTruong&gt;Amount&lt;/TTruong&gt;</w:t>
      </w:r>
    </w:p>
    <w:p w14:paraId="525E5ACF"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&lt;KDLieu&gt;numeric&lt;/KDLieu&gt;</w:t>
      </w:r>
    </w:p>
    <w:p w14:paraId="08CE9C5B"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&lt;DLieu&gt;489.51&lt;/DLieu&gt;</w:t>
      </w:r>
    </w:p>
    <w:p w14:paraId="79510AC6"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&lt;/TTin&gt;</w:t>
      </w:r>
    </w:p>
    <w:p w14:paraId="35174537"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&lt;TTin&gt;</w:t>
      </w:r>
    </w:p>
    <w:p w14:paraId="58C72F69"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&lt;TTruong&gt;VATAmount&lt;/TTruong&gt;</w:t>
      </w:r>
    </w:p>
    <w:p w14:paraId="6C72C694"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&lt;KDLieu&gt;numeric&lt;/KDLieu&gt;</w:t>
      </w:r>
    </w:p>
    <w:p w14:paraId="0A390A23"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&lt;DLieu&gt;48.51&lt;/DLieu&gt;</w:t>
      </w:r>
    </w:p>
    <w:p w14:paraId="4946A99F"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&lt;/TTin&gt;</w:t>
      </w:r>
    </w:p>
    <w:p w14:paraId="36E6087C"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&lt;/TTKhac&gt;</w:t>
      </w:r>
    </w:p>
    <w:p w14:paraId="31E06114"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&lt;/HHDVu&gt;</w:t>
      </w:r>
    </w:p>
    <w:p w14:paraId="07F9028D"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&lt;/DSHHDVu&gt;</w:t>
      </w:r>
    </w:p>
    <w:p w14:paraId="76E39D3B"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&lt;TToan&gt;</w:t>
      </w:r>
    </w:p>
    <w:p w14:paraId="1513E19D"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&lt;THTTLTSuat&gt;</w:t>
      </w:r>
    </w:p>
    <w:p w14:paraId="36C2FD35"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&lt;LTSuat&gt;</w:t>
      </w:r>
    </w:p>
    <w:p w14:paraId="7178A46E"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&lt;TSuat&gt;KHAC:11%&lt;/TSuat&gt;</w:t>
      </w:r>
    </w:p>
    <w:p w14:paraId="3C49096C"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&lt;TThue&gt;49&lt;/TThue&gt;</w:t>
      </w:r>
    </w:p>
    <w:p w14:paraId="58FB38A5"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&lt;ThTien&gt;441&lt;/ThTien&gt;</w:t>
      </w:r>
    </w:p>
    <w:p w14:paraId="38B8E590"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&lt;/LTSuat&gt;</w:t>
      </w:r>
    </w:p>
    <w:p w14:paraId="284B9410"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&lt;/THTTLTSuat&gt;</w:t>
      </w:r>
    </w:p>
    <w:p w14:paraId="767BFFFA"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&lt;TgTCThue&gt;441&lt;/TgTCThue&gt;</w:t>
      </w:r>
    </w:p>
    <w:p w14:paraId="0E1815AE"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&lt;TgTThue&gt;49&lt;/TgTThue&gt;</w:t>
      </w:r>
    </w:p>
    <w:p w14:paraId="4D04716D"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&lt;TTCKTMai&gt;0&lt;/TTCKTMai&gt;</w:t>
      </w:r>
    </w:p>
    <w:p w14:paraId="3E804BCC"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&lt;TgTTTBSo&gt;490&lt;/TgTTTBSo&gt;</w:t>
      </w:r>
    </w:p>
    <w:p w14:paraId="5AE8ABD9"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r>
      <w:r w:rsidRPr="006A6243">
        <w:rPr>
          <w:rFonts w:ascii="Consolas" w:hAnsi="Consolas" w:cs="Consolas"/>
          <w:color w:val="0000FF"/>
          <w:sz w:val="19"/>
          <w:szCs w:val="19"/>
        </w:rPr>
        <w:tab/>
        <w:t>&lt;TgTTTBChu&gt;Bốn  trăm  chín  mươi đồng&lt;/TgTTTBChu&gt;</w:t>
      </w:r>
    </w:p>
    <w:p w14:paraId="2B157C66"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r>
      <w:r w:rsidRPr="006A6243">
        <w:rPr>
          <w:rFonts w:ascii="Consolas" w:hAnsi="Consolas" w:cs="Consolas"/>
          <w:color w:val="0000FF"/>
          <w:sz w:val="19"/>
          <w:szCs w:val="19"/>
        </w:rPr>
        <w:tab/>
        <w:t>&lt;/TToan&gt;</w:t>
      </w:r>
    </w:p>
    <w:p w14:paraId="7252235A" w14:textId="77777777" w:rsidR="00AC3E5D" w:rsidRPr="006A6243" w:rsidRDefault="00AC3E5D" w:rsidP="00AC3E5D">
      <w:pPr>
        <w:rPr>
          <w:rFonts w:ascii="Consolas" w:hAnsi="Consolas" w:cs="Consolas"/>
          <w:color w:val="0000FF"/>
          <w:sz w:val="19"/>
          <w:szCs w:val="19"/>
        </w:rPr>
      </w:pPr>
      <w:r w:rsidRPr="006A6243">
        <w:rPr>
          <w:rFonts w:ascii="Consolas" w:hAnsi="Consolas" w:cs="Consolas"/>
          <w:color w:val="0000FF"/>
          <w:sz w:val="19"/>
          <w:szCs w:val="19"/>
        </w:rPr>
        <w:tab/>
        <w:t>&lt;/NDHDon&gt;</w:t>
      </w:r>
    </w:p>
    <w:p w14:paraId="54232CC7" w14:textId="77777777" w:rsidR="00AC3E5D" w:rsidRDefault="00AC3E5D" w:rsidP="00AC3E5D">
      <w:pPr>
        <w:rPr>
          <w:rFonts w:ascii="Consolas" w:hAnsi="Consolas" w:cs="Consolas"/>
          <w:color w:val="0000FF"/>
          <w:sz w:val="19"/>
          <w:szCs w:val="19"/>
        </w:rPr>
      </w:pPr>
      <w:r w:rsidRPr="006A6243">
        <w:rPr>
          <w:rFonts w:ascii="Consolas" w:hAnsi="Consolas" w:cs="Consolas"/>
          <w:color w:val="0000FF"/>
          <w:sz w:val="19"/>
          <w:szCs w:val="19"/>
        </w:rPr>
        <w:t>&lt;/ThayTheHD&gt;</w:t>
      </w:r>
    </w:p>
    <w:p w14:paraId="6479BC83" w14:textId="77777777" w:rsidR="00AC3E5D" w:rsidRPr="00A818E1" w:rsidRDefault="00AC3E5D" w:rsidP="00AC3E5D">
      <w:pPr>
        <w:rPr>
          <w:lang w:eastAsia="x-none"/>
        </w:rPr>
      </w:pPr>
    </w:p>
    <w:p w14:paraId="2D41CED9" w14:textId="77777777" w:rsidR="00AC3E5D" w:rsidRPr="00A818E1" w:rsidRDefault="00AC3E5D" w:rsidP="00AC3E5D">
      <w:pPr>
        <w:pStyle w:val="Heading3"/>
      </w:pPr>
      <w:r w:rsidRPr="00E26621">
        <w:lastRenderedPageBreak/>
        <w:t>Điều chỉnh hóa đơn không phát sinh hóa đơn mới</w:t>
      </w:r>
    </w:p>
    <w:p w14:paraId="50A92BD4" w14:textId="77777777" w:rsidR="00AC3E5D" w:rsidRDefault="00AC3E5D" w:rsidP="00AC3E5D">
      <w:pPr>
        <w:rPr>
          <w:rFonts w:cs="Times New Roman"/>
          <w:szCs w:val="24"/>
        </w:rPr>
      </w:pPr>
      <w:r>
        <w:rPr>
          <w:rFonts w:cs="Times New Roman"/>
          <w:szCs w:val="24"/>
        </w:rPr>
        <w:t>URL</w:t>
      </w:r>
    </w:p>
    <w:p w14:paraId="05034B6C" w14:textId="77777777" w:rsidR="00AC3E5D" w:rsidRPr="004A4DD9" w:rsidRDefault="00AC3E5D" w:rsidP="00AC3E5D">
      <w:pPr>
        <w:rPr>
          <w:rFonts w:cs="Times New Roman"/>
          <w:szCs w:val="24"/>
        </w:rPr>
      </w:pPr>
      <w:r>
        <w:rPr>
          <w:rFonts w:cs="Times New Roman"/>
          <w:szCs w:val="24"/>
        </w:rPr>
        <w:t xml:space="preserve"> </w:t>
      </w:r>
      <w:r>
        <w:rPr>
          <w:rFonts w:cs="Times New Roman"/>
          <w:szCs w:val="24"/>
        </w:rPr>
        <w:tab/>
      </w:r>
      <w:r>
        <w:rPr>
          <w:rFonts w:eastAsia="Calibri" w:cs="Times New Roman"/>
          <w:szCs w:val="24"/>
        </w:rPr>
        <w:t>s</w:t>
      </w:r>
      <w:r w:rsidRPr="009372AD">
        <w:rPr>
          <w:rFonts w:eastAsia="Calibri" w:cs="Times New Roman"/>
          <w:szCs w:val="24"/>
        </w:rPr>
        <w:t xml:space="preserve">tring </w:t>
      </w:r>
      <w:r w:rsidRPr="00E26621">
        <w:rPr>
          <w:rFonts w:cs="Times New Roman"/>
          <w:b/>
          <w:color w:val="000000"/>
          <w:szCs w:val="24"/>
        </w:rPr>
        <w:t xml:space="preserve">AdjustInvoiceNote </w:t>
      </w:r>
      <w:r w:rsidRPr="00B356A7">
        <w:rPr>
          <w:rFonts w:eastAsia="Calibri" w:cs="Times New Roman"/>
          <w:szCs w:val="24"/>
        </w:rPr>
        <w:t>(</w:t>
      </w:r>
      <w:r w:rsidRPr="00E26621">
        <w:rPr>
          <w:rFonts w:eastAsia="Calibri" w:cs="Times New Roman"/>
          <w:szCs w:val="24"/>
        </w:rPr>
        <w:t xml:space="preserve">string </w:t>
      </w:r>
      <w:r w:rsidRPr="00E26621">
        <w:rPr>
          <w:rFonts w:eastAsia="Calibri" w:cs="Times New Roman"/>
          <w:b/>
          <w:szCs w:val="24"/>
        </w:rPr>
        <w:t>account</w:t>
      </w:r>
      <w:r w:rsidRPr="00E26621">
        <w:rPr>
          <w:rFonts w:eastAsia="Calibri" w:cs="Times New Roman"/>
          <w:szCs w:val="24"/>
        </w:rPr>
        <w:t xml:space="preserve">, string </w:t>
      </w:r>
      <w:r w:rsidRPr="00E26621">
        <w:rPr>
          <w:rFonts w:eastAsia="Calibri" w:cs="Times New Roman"/>
          <w:b/>
          <w:szCs w:val="24"/>
        </w:rPr>
        <w:t>accPass</w:t>
      </w:r>
      <w:r w:rsidRPr="00E26621">
        <w:rPr>
          <w:rFonts w:eastAsia="Calibri" w:cs="Times New Roman"/>
          <w:szCs w:val="24"/>
        </w:rPr>
        <w:t xml:space="preserve">, string </w:t>
      </w:r>
      <w:r w:rsidRPr="00E26621">
        <w:rPr>
          <w:rFonts w:eastAsia="Calibri" w:cs="Times New Roman"/>
          <w:b/>
          <w:szCs w:val="24"/>
        </w:rPr>
        <w:t>xmlInvData</w:t>
      </w:r>
      <w:r w:rsidRPr="00E26621">
        <w:rPr>
          <w:rFonts w:eastAsia="Calibri" w:cs="Times New Roman"/>
          <w:szCs w:val="24"/>
        </w:rPr>
        <w:t xml:space="preserve">, string </w:t>
      </w:r>
      <w:r w:rsidRPr="00E26621">
        <w:rPr>
          <w:rFonts w:eastAsia="Calibri" w:cs="Times New Roman"/>
          <w:b/>
          <w:szCs w:val="24"/>
        </w:rPr>
        <w:t>userName</w:t>
      </w:r>
      <w:r w:rsidRPr="00E26621">
        <w:rPr>
          <w:rFonts w:eastAsia="Calibri" w:cs="Times New Roman"/>
          <w:szCs w:val="24"/>
        </w:rPr>
        <w:t xml:space="preserve">, string </w:t>
      </w:r>
      <w:r w:rsidRPr="00E26621">
        <w:rPr>
          <w:rFonts w:eastAsia="Calibri" w:cs="Times New Roman"/>
          <w:b/>
          <w:szCs w:val="24"/>
        </w:rPr>
        <w:t>userPass</w:t>
      </w:r>
      <w:r w:rsidRPr="00E26621">
        <w:rPr>
          <w:rFonts w:eastAsia="Calibri" w:cs="Times New Roman"/>
          <w:szCs w:val="24"/>
        </w:rPr>
        <w:t xml:space="preserve">, string </w:t>
      </w:r>
      <w:r w:rsidRPr="00E26621">
        <w:rPr>
          <w:rFonts w:eastAsia="Calibri" w:cs="Times New Roman"/>
          <w:b/>
          <w:szCs w:val="24"/>
        </w:rPr>
        <w:t>fkey</w:t>
      </w:r>
      <w:r w:rsidRPr="00E26621">
        <w:rPr>
          <w:rFonts w:eastAsia="Calibri" w:cs="Times New Roman"/>
          <w:szCs w:val="24"/>
        </w:rPr>
        <w:t xml:space="preserve">, string </w:t>
      </w:r>
      <w:r w:rsidRPr="00E26621">
        <w:rPr>
          <w:rFonts w:eastAsia="Calibri" w:cs="Times New Roman"/>
          <w:b/>
          <w:szCs w:val="24"/>
        </w:rPr>
        <w:t>attachFile</w:t>
      </w:r>
      <w:r w:rsidRPr="00E26621">
        <w:rPr>
          <w:rFonts w:eastAsia="Calibri" w:cs="Times New Roman"/>
          <w:szCs w:val="24"/>
        </w:rPr>
        <w:t xml:space="preserve">, string </w:t>
      </w:r>
      <w:r w:rsidRPr="00E26621">
        <w:rPr>
          <w:rFonts w:eastAsia="Calibri" w:cs="Times New Roman"/>
          <w:b/>
          <w:szCs w:val="24"/>
        </w:rPr>
        <w:t>pattern</w:t>
      </w:r>
      <w:r>
        <w:rPr>
          <w:rFonts w:eastAsia="Calibri" w:cs="Times New Roman"/>
          <w:szCs w:val="24"/>
        </w:rPr>
        <w:t>)</w:t>
      </w:r>
    </w:p>
    <w:p w14:paraId="6A7114D2" w14:textId="77777777" w:rsidR="00AC3E5D" w:rsidRPr="00593BE8" w:rsidRDefault="00AC3E5D" w:rsidP="00A75803">
      <w:pPr>
        <w:pStyle w:val="N"/>
      </w:pPr>
      <w:r w:rsidRPr="00593BE8">
        <w:t>DESCRIPTION</w:t>
      </w:r>
    </w:p>
    <w:p w14:paraId="0F38AB09" w14:textId="77777777" w:rsidR="00AC3E5D" w:rsidRDefault="00AC3E5D" w:rsidP="00A75803">
      <w:pPr>
        <w:pStyle w:val="N"/>
      </w:pPr>
      <w:r>
        <w:tab/>
        <w:t>Đây là web service thực hiện điều chỉnh thông tin hóa đơn mà không phát sinh hóa đơn mới</w:t>
      </w:r>
    </w:p>
    <w:p w14:paraId="0C063D95" w14:textId="77777777" w:rsidR="00AC3E5D" w:rsidRPr="00007702" w:rsidRDefault="00AC3E5D" w:rsidP="00A75803">
      <w:pPr>
        <w:pStyle w:val="N"/>
      </w:pPr>
      <w:r w:rsidRPr="00663B3E">
        <w:t>HTTP METHOD</w:t>
      </w:r>
    </w:p>
    <w:p w14:paraId="66753147" w14:textId="77777777" w:rsidR="00AC3E5D" w:rsidRPr="00007702" w:rsidRDefault="00AC3E5D" w:rsidP="00A75803">
      <w:pPr>
        <w:pStyle w:val="N"/>
        <w:rPr>
          <w:b/>
        </w:rPr>
      </w:pPr>
      <w:r>
        <w:tab/>
      </w:r>
      <w:r w:rsidRPr="00610AFD">
        <w:t>POST</w:t>
      </w:r>
    </w:p>
    <w:p w14:paraId="38F05AD1" w14:textId="77777777" w:rsidR="00AC3E5D" w:rsidRPr="00610AFD" w:rsidRDefault="00AC3E5D" w:rsidP="00A75803">
      <w:pPr>
        <w:pStyle w:val="N"/>
      </w:pPr>
      <w:r w:rsidRPr="00610AFD">
        <w:t>REQUEST BODY</w:t>
      </w:r>
    </w:p>
    <w:p w14:paraId="77D8DE96"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5C559E">
        <w:rPr>
          <w:rFonts w:cs="Times New Roman"/>
          <w:b/>
          <w:szCs w:val="24"/>
        </w:rPr>
        <w:t>userName</w:t>
      </w:r>
      <w:r w:rsidRPr="009372AD">
        <w:rPr>
          <w:rFonts w:eastAsia="Calibri" w:cs="Times New Roman"/>
          <w:b/>
          <w:szCs w:val="24"/>
        </w:rPr>
        <w:t xml:space="preserve"> /</w:t>
      </w:r>
      <w:r w:rsidRPr="005C559E">
        <w:rPr>
          <w:rFonts w:cs="Times New Roman"/>
          <w:szCs w:val="24"/>
        </w:rPr>
        <w:t xml:space="preserve"> </w:t>
      </w:r>
      <w:r w:rsidRPr="005C559E">
        <w:rPr>
          <w:rFonts w:cs="Times New Roman"/>
          <w:b/>
          <w:szCs w:val="24"/>
        </w:rPr>
        <w:t>userPass</w:t>
      </w:r>
      <w:r w:rsidRPr="009372AD">
        <w:rPr>
          <w:rFonts w:eastAsia="Calibri" w:cs="Times New Roman"/>
          <w:szCs w:val="24"/>
        </w:rPr>
        <w:t xml:space="preserve">: Tài khoản được cấp phát cho khách hàng để gọi </w:t>
      </w:r>
      <w:r>
        <w:rPr>
          <w:rFonts w:eastAsia="Calibri" w:cs="Times New Roman"/>
          <w:szCs w:val="24"/>
        </w:rPr>
        <w:t>đến webservice (tài khoản có quyền ServiceRole trong hệ thống)</w:t>
      </w:r>
      <w:r w:rsidRPr="009372AD">
        <w:rPr>
          <w:rFonts w:eastAsia="Calibri" w:cs="Times New Roman"/>
          <w:szCs w:val="24"/>
        </w:rPr>
        <w:t>.</w:t>
      </w:r>
    </w:p>
    <w:p w14:paraId="55E01874" w14:textId="77777777" w:rsidR="00AC3E5D" w:rsidRPr="00051C95" w:rsidRDefault="00AC3E5D" w:rsidP="00AC3E5D">
      <w:pPr>
        <w:pStyle w:val="ListParagraph"/>
        <w:numPr>
          <w:ilvl w:val="0"/>
          <w:numId w:val="2"/>
        </w:numPr>
        <w:spacing w:after="0" w:line="360" w:lineRule="auto"/>
        <w:ind w:left="1080"/>
        <w:jc w:val="both"/>
        <w:rPr>
          <w:rFonts w:eastAsia="Calibri" w:cs="Times New Roman"/>
          <w:b/>
          <w:szCs w:val="24"/>
          <w:u w:val="single"/>
        </w:rPr>
      </w:pPr>
      <w:r w:rsidRPr="001C0F5D">
        <w:rPr>
          <w:rFonts w:eastAsia="Calibri" w:cs="Times New Roman"/>
          <w:b/>
          <w:szCs w:val="24"/>
        </w:rPr>
        <w:t>account</w:t>
      </w:r>
      <w:r>
        <w:rPr>
          <w:rFonts w:eastAsia="Calibri" w:cs="Times New Roman"/>
          <w:b/>
          <w:szCs w:val="24"/>
        </w:rPr>
        <w:t xml:space="preserve"> /</w:t>
      </w:r>
      <w:r w:rsidRPr="002D6DF4">
        <w:rPr>
          <w:rFonts w:eastAsia="Calibri" w:cs="Times New Roman"/>
          <w:b/>
          <w:szCs w:val="24"/>
        </w:rPr>
        <w:t xml:space="preserve"> </w:t>
      </w:r>
      <w:r w:rsidRPr="001C0F5D">
        <w:rPr>
          <w:rFonts w:eastAsia="Calibri" w:cs="Times New Roman"/>
          <w:b/>
          <w:szCs w:val="24"/>
        </w:rPr>
        <w:t>accPass</w:t>
      </w:r>
      <w:r w:rsidRPr="004720D2">
        <w:rPr>
          <w:rFonts w:eastAsia="Calibri" w:cs="Times New Roman"/>
          <w:b/>
          <w:szCs w:val="24"/>
        </w:rPr>
        <w:t xml:space="preserve">:  </w:t>
      </w:r>
      <w:r w:rsidRPr="004720D2">
        <w:rPr>
          <w:rFonts w:eastAsia="Calibri" w:cs="Times New Roman"/>
          <w:szCs w:val="24"/>
        </w:rPr>
        <w:t>Tài khoản được cấp phát cho nhân viên gọi lệnh phát hành hóa đơn</w:t>
      </w:r>
    </w:p>
    <w:p w14:paraId="1116ECA4" w14:textId="77777777" w:rsidR="00AC3E5D" w:rsidRPr="004720D2" w:rsidRDefault="00AC3E5D" w:rsidP="00AC3E5D">
      <w:pPr>
        <w:pStyle w:val="ListParagraph"/>
        <w:numPr>
          <w:ilvl w:val="0"/>
          <w:numId w:val="2"/>
        </w:numPr>
        <w:spacing w:after="0" w:line="360" w:lineRule="auto"/>
        <w:ind w:left="1080"/>
        <w:jc w:val="both"/>
        <w:rPr>
          <w:rFonts w:eastAsia="Calibri" w:cs="Times New Roman"/>
          <w:b/>
          <w:szCs w:val="24"/>
          <w:u w:val="single"/>
        </w:rPr>
      </w:pPr>
      <w:r w:rsidRPr="00E26621">
        <w:rPr>
          <w:rFonts w:eastAsia="Calibri" w:cs="Times New Roman"/>
          <w:b/>
          <w:szCs w:val="24"/>
        </w:rPr>
        <w:t>fkey</w:t>
      </w:r>
      <w:r w:rsidRPr="00051C95">
        <w:rPr>
          <w:rFonts w:eastAsia="Calibri" w:cs="Times New Roman"/>
          <w:szCs w:val="24"/>
        </w:rPr>
        <w:t>:</w:t>
      </w:r>
      <w:r>
        <w:rPr>
          <w:rFonts w:eastAsia="Calibri" w:cs="Times New Roman"/>
          <w:b/>
          <w:szCs w:val="24"/>
        </w:rPr>
        <w:t xml:space="preserve"> </w:t>
      </w:r>
      <w:r>
        <w:rPr>
          <w:rFonts w:eastAsia="Calibri" w:cs="Times New Roman"/>
          <w:szCs w:val="24"/>
        </w:rPr>
        <w:t>fkey của hóa đơn</w:t>
      </w:r>
    </w:p>
    <w:p w14:paraId="37810288" w14:textId="77777777" w:rsidR="00AC3E5D" w:rsidRPr="009372AD" w:rsidRDefault="00AC3E5D" w:rsidP="00AC3E5D">
      <w:pPr>
        <w:pStyle w:val="ListParagraph"/>
        <w:numPr>
          <w:ilvl w:val="0"/>
          <w:numId w:val="2"/>
        </w:numPr>
        <w:spacing w:after="0" w:line="360" w:lineRule="auto"/>
        <w:ind w:left="1080"/>
        <w:jc w:val="both"/>
        <w:rPr>
          <w:rFonts w:eastAsia="Calibri" w:cs="Times New Roman"/>
          <w:b/>
          <w:szCs w:val="24"/>
          <w:u w:val="single"/>
        </w:rPr>
      </w:pPr>
      <w:r w:rsidRPr="00E26621">
        <w:rPr>
          <w:rFonts w:eastAsia="Calibri" w:cs="Times New Roman"/>
          <w:b/>
          <w:szCs w:val="24"/>
        </w:rPr>
        <w:t>xmlInvData</w:t>
      </w:r>
      <w:r w:rsidRPr="009372AD">
        <w:rPr>
          <w:rFonts w:eastAsia="Calibri" w:cs="Times New Roman"/>
          <w:szCs w:val="24"/>
        </w:rPr>
        <w:t xml:space="preserve">: String XML dữ liệu hóa đơn </w:t>
      </w:r>
      <w:r>
        <w:rPr>
          <w:rFonts w:eastAsia="Calibri" w:cs="Times New Roman"/>
          <w:szCs w:val="24"/>
        </w:rPr>
        <w:t>điều chỉnh</w:t>
      </w:r>
    </w:p>
    <w:p w14:paraId="6B4AE2A9" w14:textId="77777777" w:rsidR="00AC3E5D" w:rsidRPr="006A6243" w:rsidRDefault="00AC3E5D" w:rsidP="00AC3E5D">
      <w:pPr>
        <w:pStyle w:val="ListParagraph"/>
        <w:numPr>
          <w:ilvl w:val="0"/>
          <w:numId w:val="2"/>
        </w:numPr>
        <w:spacing w:after="0" w:line="360" w:lineRule="auto"/>
        <w:ind w:left="1080"/>
        <w:jc w:val="both"/>
        <w:rPr>
          <w:rFonts w:eastAsia="Calibri" w:cs="Times New Roman"/>
          <w:b/>
          <w:szCs w:val="24"/>
        </w:rPr>
      </w:pPr>
      <w:r w:rsidRPr="00E26621">
        <w:rPr>
          <w:rFonts w:eastAsia="Calibri" w:cs="Times New Roman"/>
          <w:b/>
          <w:szCs w:val="24"/>
        </w:rPr>
        <w:t>attachFile</w:t>
      </w:r>
      <w:r>
        <w:rPr>
          <w:rFonts w:eastAsia="Calibri" w:cs="Times New Roman"/>
          <w:b/>
          <w:szCs w:val="24"/>
        </w:rPr>
        <w:t xml:space="preserve">: </w:t>
      </w:r>
      <w:r>
        <w:rPr>
          <w:rFonts w:eastAsia="Calibri" w:cs="Times New Roman"/>
          <w:szCs w:val="24"/>
        </w:rPr>
        <w:t>đường dẫn tài liệu đính kèm</w:t>
      </w:r>
    </w:p>
    <w:p w14:paraId="32E663A2" w14:textId="77777777" w:rsidR="00AC3E5D" w:rsidRPr="00E009AD" w:rsidRDefault="00AC3E5D" w:rsidP="00AC3E5D">
      <w:pPr>
        <w:pStyle w:val="ListParagraph"/>
        <w:numPr>
          <w:ilvl w:val="0"/>
          <w:numId w:val="2"/>
        </w:numPr>
        <w:spacing w:after="0" w:line="360" w:lineRule="auto"/>
        <w:ind w:left="1080"/>
        <w:jc w:val="both"/>
        <w:rPr>
          <w:rFonts w:eastAsia="Calibri" w:cs="Times New Roman"/>
          <w:b/>
          <w:szCs w:val="24"/>
        </w:rPr>
      </w:pPr>
      <w:r>
        <w:rPr>
          <w:rFonts w:cs="Times New Roman"/>
          <w:b/>
          <w:szCs w:val="24"/>
        </w:rPr>
        <w:t>p</w:t>
      </w:r>
      <w:r w:rsidRPr="006479A0">
        <w:rPr>
          <w:rFonts w:cs="Times New Roman"/>
          <w:b/>
          <w:szCs w:val="24"/>
        </w:rPr>
        <w:t>attern</w:t>
      </w:r>
      <w:r>
        <w:rPr>
          <w:rFonts w:cs="Times New Roman"/>
          <w:szCs w:val="24"/>
        </w:rPr>
        <w:t>: Mẫu số hóa đơn</w:t>
      </w:r>
    </w:p>
    <w:p w14:paraId="4B89099B" w14:textId="77777777" w:rsidR="00AC3E5D" w:rsidRDefault="00AC3E5D" w:rsidP="00A75803">
      <w:pPr>
        <w:pStyle w:val="N"/>
      </w:pPr>
      <w:r w:rsidRPr="00CA654D">
        <w:t>RETURNS</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rsidRPr="00660ABB" w14:paraId="7C4AB3D4" w14:textId="77777777" w:rsidTr="001B79C4">
        <w:tc>
          <w:tcPr>
            <w:tcW w:w="1710" w:type="dxa"/>
            <w:tcBorders>
              <w:top w:val="single" w:sz="4" w:space="0" w:color="2E74B5"/>
              <w:left w:val="single" w:sz="4" w:space="0" w:color="2E74B5"/>
              <w:bottom w:val="single" w:sz="4" w:space="0" w:color="2E74B5"/>
              <w:right w:val="single" w:sz="4" w:space="0" w:color="2E74B5"/>
            </w:tcBorders>
            <w:shd w:val="clear" w:color="auto" w:fill="F2F2F2"/>
          </w:tcPr>
          <w:p w14:paraId="63424B49" w14:textId="77777777" w:rsidR="00AC3E5D" w:rsidRPr="00660ABB" w:rsidRDefault="00AC3E5D" w:rsidP="001B79C4">
            <w:pPr>
              <w:pStyle w:val="ListParagraph"/>
              <w:jc w:val="center"/>
            </w:pPr>
            <w:r>
              <w:t>Kết quả</w:t>
            </w:r>
          </w:p>
        </w:tc>
        <w:tc>
          <w:tcPr>
            <w:tcW w:w="5040" w:type="dxa"/>
            <w:tcBorders>
              <w:top w:val="single" w:sz="4" w:space="0" w:color="2E74B5"/>
              <w:left w:val="single" w:sz="4" w:space="0" w:color="2E74B5"/>
              <w:bottom w:val="single" w:sz="4" w:space="0" w:color="2E74B5"/>
              <w:right w:val="single" w:sz="4" w:space="0" w:color="2E74B5"/>
            </w:tcBorders>
            <w:shd w:val="clear" w:color="auto" w:fill="F2F2F2"/>
          </w:tcPr>
          <w:p w14:paraId="014F1068" w14:textId="77777777" w:rsidR="00AC3E5D" w:rsidRPr="00660ABB" w:rsidRDefault="00AC3E5D" w:rsidP="001B79C4">
            <w:pPr>
              <w:pStyle w:val="ListParagraph"/>
            </w:pPr>
            <w:r w:rsidRPr="00660ABB">
              <w:t>Mô tả</w:t>
            </w:r>
          </w:p>
        </w:tc>
        <w:tc>
          <w:tcPr>
            <w:tcW w:w="2515" w:type="dxa"/>
            <w:tcBorders>
              <w:top w:val="single" w:sz="4" w:space="0" w:color="2E74B5"/>
              <w:left w:val="single" w:sz="4" w:space="0" w:color="2E74B5"/>
              <w:bottom w:val="single" w:sz="4" w:space="0" w:color="2E74B5"/>
              <w:right w:val="single" w:sz="4" w:space="0" w:color="2E74B5"/>
            </w:tcBorders>
            <w:shd w:val="clear" w:color="auto" w:fill="F2F2F2"/>
          </w:tcPr>
          <w:p w14:paraId="513513F0" w14:textId="77777777" w:rsidR="00AC3E5D" w:rsidRPr="00660ABB" w:rsidRDefault="00AC3E5D" w:rsidP="001B79C4">
            <w:pPr>
              <w:pStyle w:val="ListParagraph"/>
            </w:pPr>
            <w:r>
              <w:t>Ghi chú</w:t>
            </w:r>
          </w:p>
        </w:tc>
      </w:tr>
      <w:tr w:rsidR="00AC3E5D" w:rsidRPr="00660ABB" w14:paraId="497299AA" w14:textId="77777777" w:rsidTr="001B79C4">
        <w:tc>
          <w:tcPr>
            <w:tcW w:w="1710" w:type="dxa"/>
            <w:tcBorders>
              <w:top w:val="single" w:sz="4" w:space="0" w:color="2E74B5"/>
              <w:left w:val="single" w:sz="4" w:space="0" w:color="2E74B5"/>
              <w:right w:val="single" w:sz="4" w:space="0" w:color="2E74B5"/>
            </w:tcBorders>
            <w:shd w:val="clear" w:color="auto" w:fill="auto"/>
          </w:tcPr>
          <w:p w14:paraId="58E1C8EB" w14:textId="77777777" w:rsidR="00AC3E5D" w:rsidRPr="009372AD" w:rsidRDefault="00AC3E5D" w:rsidP="001B79C4">
            <w:pPr>
              <w:autoSpaceDE w:val="0"/>
              <w:autoSpaceDN w:val="0"/>
              <w:adjustRightInd w:val="0"/>
              <w:jc w:val="both"/>
              <w:rPr>
                <w:rFonts w:cs="Times New Roman"/>
                <w:sz w:val="19"/>
                <w:szCs w:val="19"/>
              </w:rPr>
            </w:pPr>
            <w:r w:rsidRPr="009372AD">
              <w:rPr>
                <w:rFonts w:cs="Times New Roman"/>
                <w:szCs w:val="24"/>
              </w:rPr>
              <w:t>ERR:1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8E5D7C7" w14:textId="77777777" w:rsidR="00AC3E5D" w:rsidRPr="009372AD" w:rsidRDefault="00AC3E5D" w:rsidP="001B79C4">
            <w:pPr>
              <w:pStyle w:val="ListParagraph"/>
              <w:ind w:left="0"/>
              <w:jc w:val="both"/>
              <w:rPr>
                <w:rFonts w:cs="Times New Roman"/>
              </w:rPr>
            </w:pPr>
            <w:r w:rsidRPr="009372AD">
              <w:rPr>
                <w:rFonts w:cs="Times New Roman"/>
              </w:rPr>
              <w:t>Tài khoản đăng nhập sai</w:t>
            </w:r>
            <w:r>
              <w:rPr>
                <w:rFonts w:cs="Times New Roman"/>
              </w:rPr>
              <w:t xml:space="preserve"> hoặc không có quyền</w:t>
            </w:r>
          </w:p>
        </w:tc>
        <w:tc>
          <w:tcPr>
            <w:tcW w:w="2515" w:type="dxa"/>
            <w:tcBorders>
              <w:top w:val="single" w:sz="4" w:space="0" w:color="2E74B5"/>
              <w:left w:val="single" w:sz="4" w:space="0" w:color="2E74B5"/>
              <w:bottom w:val="single" w:sz="4" w:space="0" w:color="2E74B5"/>
              <w:right w:val="single" w:sz="4" w:space="0" w:color="2E74B5"/>
            </w:tcBorders>
          </w:tcPr>
          <w:p w14:paraId="5493E986" w14:textId="77777777" w:rsidR="00AC3E5D" w:rsidRPr="009372AD" w:rsidRDefault="00AC3E5D" w:rsidP="001B79C4">
            <w:pPr>
              <w:pStyle w:val="ListParagraph"/>
              <w:ind w:left="0"/>
              <w:jc w:val="both"/>
              <w:rPr>
                <w:rFonts w:cs="Times New Roman"/>
              </w:rPr>
            </w:pPr>
          </w:p>
        </w:tc>
      </w:tr>
      <w:tr w:rsidR="00AC3E5D" w:rsidRPr="00660ABB" w14:paraId="7ADE3D89" w14:textId="77777777" w:rsidTr="001B79C4">
        <w:tc>
          <w:tcPr>
            <w:tcW w:w="1710" w:type="dxa"/>
            <w:tcBorders>
              <w:top w:val="single" w:sz="4" w:space="0" w:color="2E74B5"/>
              <w:left w:val="single" w:sz="4" w:space="0" w:color="2E74B5"/>
              <w:right w:val="single" w:sz="4" w:space="0" w:color="2E74B5"/>
            </w:tcBorders>
            <w:shd w:val="clear" w:color="auto" w:fill="auto"/>
          </w:tcPr>
          <w:p w14:paraId="4C7DDC62" w14:textId="77777777" w:rsidR="00AC3E5D" w:rsidRPr="009372AD" w:rsidRDefault="00AC3E5D" w:rsidP="001B79C4">
            <w:pPr>
              <w:spacing w:after="0" w:line="240" w:lineRule="auto"/>
              <w:rPr>
                <w:rFonts w:eastAsia="Calibri" w:cs="Times New Roman"/>
                <w:szCs w:val="24"/>
              </w:rPr>
            </w:pPr>
            <w:r>
              <w:rPr>
                <w:rFonts w:eastAsia="Calibri" w:cs="Times New Roman"/>
                <w:szCs w:val="24"/>
              </w:rPr>
              <w:t>ERR:61</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37C7C56" w14:textId="77777777" w:rsidR="00AC3E5D" w:rsidRPr="009372AD" w:rsidRDefault="00AC3E5D" w:rsidP="001B79C4">
            <w:pPr>
              <w:spacing w:after="0" w:line="240" w:lineRule="auto"/>
              <w:rPr>
                <w:rFonts w:eastAsia="Calibri" w:cs="Times New Roman"/>
                <w:szCs w:val="24"/>
              </w:rPr>
            </w:pPr>
            <w:r>
              <w:rPr>
                <w:rFonts w:eastAsia="Calibri" w:cs="Times New Roman"/>
                <w:szCs w:val="24"/>
              </w:rPr>
              <w:t>Fkey hóa đơn bị lỗi có giá trị rỗng hoặc null</w:t>
            </w:r>
          </w:p>
        </w:tc>
        <w:tc>
          <w:tcPr>
            <w:tcW w:w="2515" w:type="dxa"/>
            <w:tcBorders>
              <w:top w:val="single" w:sz="4" w:space="0" w:color="2E74B5"/>
              <w:left w:val="single" w:sz="4" w:space="0" w:color="2E74B5"/>
              <w:bottom w:val="single" w:sz="4" w:space="0" w:color="2E74B5"/>
              <w:right w:val="single" w:sz="4" w:space="0" w:color="2E74B5"/>
            </w:tcBorders>
          </w:tcPr>
          <w:p w14:paraId="29BAB5D4" w14:textId="77777777" w:rsidR="00AC3E5D" w:rsidRPr="009372AD" w:rsidRDefault="00AC3E5D" w:rsidP="001B79C4">
            <w:pPr>
              <w:pStyle w:val="ListParagraph"/>
              <w:ind w:left="0"/>
              <w:jc w:val="both"/>
              <w:rPr>
                <w:rFonts w:cs="Times New Roman"/>
              </w:rPr>
            </w:pPr>
          </w:p>
        </w:tc>
      </w:tr>
      <w:tr w:rsidR="00AC3E5D" w:rsidRPr="00660ABB" w14:paraId="7D905EA3" w14:textId="77777777" w:rsidTr="001B79C4">
        <w:tc>
          <w:tcPr>
            <w:tcW w:w="1710" w:type="dxa"/>
            <w:tcBorders>
              <w:top w:val="single" w:sz="4" w:space="0" w:color="2E74B5"/>
              <w:left w:val="single" w:sz="4" w:space="0" w:color="2E74B5"/>
              <w:right w:val="single" w:sz="4" w:space="0" w:color="2E74B5"/>
            </w:tcBorders>
            <w:shd w:val="clear" w:color="auto" w:fill="auto"/>
          </w:tcPr>
          <w:p w14:paraId="3AEBA176" w14:textId="77777777" w:rsidR="00AC3E5D" w:rsidRPr="009372AD" w:rsidRDefault="00AC3E5D" w:rsidP="001B79C4">
            <w:pPr>
              <w:spacing w:after="0" w:line="240" w:lineRule="auto"/>
              <w:rPr>
                <w:rFonts w:eastAsia="Calibri" w:cs="Times New Roman"/>
                <w:szCs w:val="24"/>
              </w:rPr>
            </w:pPr>
            <w:r>
              <w:rPr>
                <w:rFonts w:eastAsia="Calibri" w:cs="Times New Roman"/>
                <w:szCs w:val="24"/>
              </w:rPr>
              <w:t>ERR:4</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7C9E0CE5"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lấy được công ty</w:t>
            </w:r>
          </w:p>
        </w:tc>
        <w:tc>
          <w:tcPr>
            <w:tcW w:w="2515" w:type="dxa"/>
            <w:tcBorders>
              <w:top w:val="single" w:sz="4" w:space="0" w:color="2E74B5"/>
              <w:left w:val="single" w:sz="4" w:space="0" w:color="2E74B5"/>
              <w:bottom w:val="single" w:sz="4" w:space="0" w:color="2E74B5"/>
              <w:right w:val="single" w:sz="4" w:space="0" w:color="2E74B5"/>
            </w:tcBorders>
          </w:tcPr>
          <w:p w14:paraId="5661B602" w14:textId="77777777" w:rsidR="00AC3E5D" w:rsidRPr="009372AD" w:rsidRDefault="00AC3E5D" w:rsidP="001B79C4">
            <w:pPr>
              <w:pStyle w:val="ListParagraph"/>
              <w:ind w:left="0"/>
              <w:jc w:val="both"/>
              <w:rPr>
                <w:rFonts w:cs="Times New Roman"/>
              </w:rPr>
            </w:pPr>
          </w:p>
        </w:tc>
      </w:tr>
      <w:tr w:rsidR="00AC3E5D" w:rsidRPr="00660ABB" w14:paraId="00843846" w14:textId="77777777" w:rsidTr="001B79C4">
        <w:tc>
          <w:tcPr>
            <w:tcW w:w="1710" w:type="dxa"/>
            <w:tcBorders>
              <w:top w:val="single" w:sz="4" w:space="0" w:color="2E74B5"/>
              <w:left w:val="single" w:sz="4" w:space="0" w:color="2E74B5"/>
              <w:right w:val="single" w:sz="4" w:space="0" w:color="2E74B5"/>
            </w:tcBorders>
            <w:shd w:val="clear" w:color="auto" w:fill="auto"/>
          </w:tcPr>
          <w:p w14:paraId="268B9358" w14:textId="77777777" w:rsidR="00AC3E5D" w:rsidRPr="009372AD" w:rsidRDefault="00AC3E5D" w:rsidP="001B79C4">
            <w:pPr>
              <w:spacing w:after="0" w:line="240" w:lineRule="auto"/>
              <w:rPr>
                <w:rFonts w:eastAsia="Calibri" w:cs="Times New Roman"/>
                <w:szCs w:val="24"/>
              </w:rPr>
            </w:pPr>
            <w:r>
              <w:rPr>
                <w:rFonts w:eastAsia="Calibri" w:cs="Times New Roman"/>
                <w:szCs w:val="24"/>
              </w:rPr>
              <w:t>ERR:62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53A061D2" w14:textId="77777777" w:rsidR="00AC3E5D" w:rsidRPr="009372AD" w:rsidRDefault="00AC3E5D" w:rsidP="001B79C4">
            <w:pPr>
              <w:spacing w:after="0" w:line="240" w:lineRule="auto"/>
              <w:rPr>
                <w:rFonts w:eastAsia="Calibri" w:cs="Times New Roman"/>
                <w:szCs w:val="24"/>
              </w:rPr>
            </w:pPr>
            <w:r>
              <w:rPr>
                <w:rFonts w:eastAsia="Calibri" w:cs="Times New Roman"/>
                <w:szCs w:val="24"/>
              </w:rPr>
              <w:t>Không lấy được nội dung điều chỉnh hóa đơn trong xml</w:t>
            </w:r>
          </w:p>
        </w:tc>
        <w:tc>
          <w:tcPr>
            <w:tcW w:w="2515" w:type="dxa"/>
            <w:tcBorders>
              <w:top w:val="single" w:sz="4" w:space="0" w:color="2E74B5"/>
              <w:left w:val="single" w:sz="4" w:space="0" w:color="2E74B5"/>
              <w:bottom w:val="single" w:sz="4" w:space="0" w:color="2E74B5"/>
              <w:right w:val="single" w:sz="4" w:space="0" w:color="2E74B5"/>
            </w:tcBorders>
          </w:tcPr>
          <w:p w14:paraId="4AD5A0BC" w14:textId="77777777" w:rsidR="00AC3E5D" w:rsidRPr="009372AD" w:rsidRDefault="00AC3E5D" w:rsidP="001B79C4">
            <w:pPr>
              <w:pStyle w:val="ListParagraph"/>
              <w:ind w:left="0"/>
              <w:jc w:val="both"/>
              <w:rPr>
                <w:rFonts w:cs="Times New Roman"/>
              </w:rPr>
            </w:pPr>
          </w:p>
        </w:tc>
      </w:tr>
      <w:tr w:rsidR="00AC3E5D" w:rsidRPr="00660ABB" w14:paraId="1B38A987"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B6F7F16"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F6B6EE6" w14:textId="77777777" w:rsidR="00AC3E5D" w:rsidRPr="009372AD" w:rsidRDefault="00AC3E5D" w:rsidP="001B79C4">
            <w:pPr>
              <w:pStyle w:val="ListParagraph"/>
              <w:spacing w:after="0" w:line="240" w:lineRule="auto"/>
              <w:ind w:left="0"/>
              <w:rPr>
                <w:rFonts w:eastAsia="Calibri" w:cs="Times New Roman"/>
              </w:rPr>
            </w:pPr>
            <w:r>
              <w:rPr>
                <w:rFonts w:eastAsia="Calibri" w:cs="Times New Roman"/>
              </w:rPr>
              <w:t>Lỗi không xác định. Exception, kiểm tra log</w:t>
            </w:r>
          </w:p>
        </w:tc>
        <w:tc>
          <w:tcPr>
            <w:tcW w:w="2515" w:type="dxa"/>
            <w:tcBorders>
              <w:top w:val="single" w:sz="4" w:space="0" w:color="2E74B5"/>
              <w:left w:val="single" w:sz="4" w:space="0" w:color="2E74B5"/>
              <w:bottom w:val="single" w:sz="4" w:space="0" w:color="2E74B5"/>
              <w:right w:val="single" w:sz="4" w:space="0" w:color="2E74B5"/>
            </w:tcBorders>
          </w:tcPr>
          <w:p w14:paraId="478A2EF8" w14:textId="77777777" w:rsidR="00AC3E5D" w:rsidRPr="009372AD" w:rsidRDefault="00AC3E5D" w:rsidP="001B79C4">
            <w:pPr>
              <w:jc w:val="both"/>
              <w:rPr>
                <w:rFonts w:cs="Times New Roman"/>
                <w:szCs w:val="24"/>
              </w:rPr>
            </w:pPr>
          </w:p>
        </w:tc>
      </w:tr>
      <w:tr w:rsidR="00AC3E5D" w:rsidRPr="00660ABB" w14:paraId="1E3B0603"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67CC53D1"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ERR:20</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4B86679" w14:textId="77777777" w:rsidR="00AC3E5D" w:rsidRPr="009372AD" w:rsidRDefault="00AC3E5D" w:rsidP="001B79C4">
            <w:pPr>
              <w:pStyle w:val="ListParagraph"/>
              <w:spacing w:after="0" w:line="240" w:lineRule="auto"/>
              <w:ind w:left="0"/>
              <w:rPr>
                <w:rFonts w:eastAsia="Calibri" w:cs="Times New Roman"/>
              </w:rPr>
            </w:pPr>
            <w:r w:rsidRPr="009372AD">
              <w:rPr>
                <w:rFonts w:eastAsia="Calibri" w:cs="Times New Roman"/>
              </w:rPr>
              <w:t>User name không phù hợp, không tìm thấy company tương ứng cho user.</w:t>
            </w:r>
          </w:p>
        </w:tc>
        <w:tc>
          <w:tcPr>
            <w:tcW w:w="2515" w:type="dxa"/>
            <w:tcBorders>
              <w:top w:val="single" w:sz="4" w:space="0" w:color="2E74B5"/>
              <w:left w:val="single" w:sz="4" w:space="0" w:color="2E74B5"/>
              <w:bottom w:val="single" w:sz="4" w:space="0" w:color="2E74B5"/>
              <w:right w:val="single" w:sz="4" w:space="0" w:color="2E74B5"/>
            </w:tcBorders>
          </w:tcPr>
          <w:p w14:paraId="513FF8DD" w14:textId="77777777" w:rsidR="00AC3E5D" w:rsidRPr="009372AD" w:rsidRDefault="00AC3E5D" w:rsidP="001B79C4">
            <w:pPr>
              <w:jc w:val="both"/>
              <w:rPr>
                <w:rFonts w:cs="Times New Roman"/>
                <w:szCs w:val="24"/>
              </w:rPr>
            </w:pPr>
          </w:p>
        </w:tc>
      </w:tr>
      <w:tr w:rsidR="00AC3E5D" w:rsidRPr="00660ABB" w14:paraId="2737C603"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59625EC1"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ERR:25</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2DD9FEC3" w14:textId="77777777" w:rsidR="00AC3E5D" w:rsidRDefault="00AC3E5D" w:rsidP="001B79C4">
            <w:pPr>
              <w:pStyle w:val="ListParagraph"/>
              <w:spacing w:after="0" w:line="240" w:lineRule="auto"/>
              <w:ind w:left="0"/>
              <w:rPr>
                <w:rFonts w:eastAsia="Calibri" w:cs="Times New Roman"/>
              </w:rPr>
            </w:pPr>
            <w:r>
              <w:rPr>
                <w:rFonts w:eastAsia="Calibri" w:cs="Times New Roman"/>
              </w:rPr>
              <w:t>Không tạo được invoice service</w:t>
            </w:r>
          </w:p>
        </w:tc>
        <w:tc>
          <w:tcPr>
            <w:tcW w:w="2515" w:type="dxa"/>
            <w:tcBorders>
              <w:top w:val="single" w:sz="4" w:space="0" w:color="2E74B5"/>
              <w:left w:val="single" w:sz="4" w:space="0" w:color="2E74B5"/>
              <w:bottom w:val="single" w:sz="4" w:space="0" w:color="2E74B5"/>
              <w:right w:val="single" w:sz="4" w:space="0" w:color="2E74B5"/>
            </w:tcBorders>
          </w:tcPr>
          <w:p w14:paraId="1F0F40DB" w14:textId="77777777" w:rsidR="00AC3E5D" w:rsidRPr="009372AD" w:rsidRDefault="00AC3E5D" w:rsidP="001B79C4">
            <w:pPr>
              <w:jc w:val="both"/>
              <w:rPr>
                <w:rFonts w:cs="Times New Roman"/>
                <w:szCs w:val="24"/>
              </w:rPr>
            </w:pPr>
          </w:p>
        </w:tc>
      </w:tr>
      <w:tr w:rsidR="00AC3E5D" w:rsidRPr="00660ABB" w14:paraId="68EDB9D7"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21B41A43"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ERR:56</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15604686" w14:textId="77777777" w:rsidR="00AC3E5D" w:rsidRDefault="00AC3E5D" w:rsidP="001B79C4">
            <w:pPr>
              <w:pStyle w:val="ListParagraph"/>
              <w:spacing w:after="0" w:line="240" w:lineRule="auto"/>
              <w:ind w:left="0"/>
              <w:rPr>
                <w:rFonts w:eastAsia="Calibri" w:cs="Times New Roman"/>
              </w:rPr>
            </w:pPr>
            <w:r>
              <w:rPr>
                <w:rFonts w:eastAsia="Calibri" w:cs="Times New Roman"/>
              </w:rPr>
              <w:t>Trạng thái hóa đơn không hợp lệ</w:t>
            </w:r>
          </w:p>
        </w:tc>
        <w:tc>
          <w:tcPr>
            <w:tcW w:w="2515" w:type="dxa"/>
            <w:tcBorders>
              <w:top w:val="single" w:sz="4" w:space="0" w:color="2E74B5"/>
              <w:left w:val="single" w:sz="4" w:space="0" w:color="2E74B5"/>
              <w:bottom w:val="single" w:sz="4" w:space="0" w:color="2E74B5"/>
              <w:right w:val="single" w:sz="4" w:space="0" w:color="2E74B5"/>
            </w:tcBorders>
          </w:tcPr>
          <w:p w14:paraId="297E2F6A" w14:textId="77777777" w:rsidR="00AC3E5D" w:rsidRPr="009372AD" w:rsidRDefault="00AC3E5D" w:rsidP="001B79C4">
            <w:pPr>
              <w:jc w:val="both"/>
              <w:rPr>
                <w:rFonts w:cs="Times New Roman"/>
                <w:szCs w:val="24"/>
              </w:rPr>
            </w:pPr>
          </w:p>
        </w:tc>
      </w:tr>
      <w:tr w:rsidR="00AC3E5D" w:rsidRPr="00660ABB" w14:paraId="0615BC8D"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2FF6020"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lastRenderedPageBreak/>
              <w:t>ERR:</w:t>
            </w:r>
            <w:r>
              <w:rPr>
                <w:rFonts w:eastAsia="Calibri" w:cs="Times New Roman"/>
                <w:szCs w:val="24"/>
              </w:rPr>
              <w:t>55</w:t>
            </w:r>
          </w:p>
          <w:p w14:paraId="1A175823"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0C9CE626" w14:textId="77777777" w:rsidR="00AC3E5D" w:rsidRDefault="00AC3E5D" w:rsidP="001B79C4">
            <w:pPr>
              <w:pStyle w:val="ListParagraph"/>
              <w:spacing w:after="0" w:line="240" w:lineRule="auto"/>
              <w:ind w:left="0"/>
              <w:rPr>
                <w:rFonts w:eastAsia="Calibri" w:cs="Times New Roman"/>
              </w:rPr>
            </w:pPr>
            <w:r>
              <w:rPr>
                <w:rFonts w:eastAsia="Calibri" w:cs="Times New Roman"/>
              </w:rPr>
              <w:t>Pattern truyền vào không giống với pattern hóa đơn cần điều chỉnh</w:t>
            </w:r>
          </w:p>
        </w:tc>
        <w:tc>
          <w:tcPr>
            <w:tcW w:w="2515" w:type="dxa"/>
            <w:tcBorders>
              <w:top w:val="single" w:sz="4" w:space="0" w:color="2E74B5"/>
              <w:left w:val="single" w:sz="4" w:space="0" w:color="2E74B5"/>
              <w:bottom w:val="single" w:sz="4" w:space="0" w:color="2E74B5"/>
              <w:right w:val="single" w:sz="4" w:space="0" w:color="2E74B5"/>
            </w:tcBorders>
          </w:tcPr>
          <w:p w14:paraId="7A360975" w14:textId="77777777" w:rsidR="00AC3E5D" w:rsidRPr="009372AD" w:rsidRDefault="00AC3E5D" w:rsidP="001B79C4">
            <w:pPr>
              <w:jc w:val="both"/>
              <w:rPr>
                <w:rFonts w:cs="Times New Roman"/>
                <w:szCs w:val="24"/>
              </w:rPr>
            </w:pPr>
          </w:p>
        </w:tc>
      </w:tr>
      <w:tr w:rsidR="00AC3E5D" w:rsidRPr="00660ABB" w14:paraId="126A26BD"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AEF2832" w14:textId="77777777" w:rsidR="00AC3E5D" w:rsidRPr="009372AD" w:rsidRDefault="00AC3E5D" w:rsidP="001B79C4">
            <w:pPr>
              <w:autoSpaceDE w:val="0"/>
              <w:autoSpaceDN w:val="0"/>
              <w:adjustRightInd w:val="0"/>
              <w:spacing w:after="0" w:line="240" w:lineRule="auto"/>
              <w:rPr>
                <w:rFonts w:eastAsia="Calibri" w:cs="Times New Roman"/>
                <w:szCs w:val="24"/>
              </w:rPr>
            </w:pPr>
            <w:r>
              <w:rPr>
                <w:rFonts w:eastAsia="Calibri" w:cs="Times New Roman"/>
                <w:szCs w:val="24"/>
              </w:rPr>
              <w:t>ERR:20</w:t>
            </w:r>
          </w:p>
          <w:p w14:paraId="13E5B7C5" w14:textId="77777777" w:rsidR="00AC3E5D" w:rsidRPr="009372AD" w:rsidRDefault="00AC3E5D" w:rsidP="001B79C4">
            <w:pPr>
              <w:autoSpaceDE w:val="0"/>
              <w:autoSpaceDN w:val="0"/>
              <w:adjustRightInd w:val="0"/>
              <w:spacing w:after="0" w:line="240" w:lineRule="auto"/>
              <w:rPr>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6EC7BD7B" w14:textId="77777777" w:rsidR="00AC3E5D" w:rsidRDefault="00AC3E5D" w:rsidP="001B79C4">
            <w:pPr>
              <w:pStyle w:val="ListParagraph"/>
              <w:spacing w:after="0" w:line="240" w:lineRule="auto"/>
              <w:ind w:left="0"/>
              <w:rPr>
                <w:rFonts w:eastAsia="Calibri" w:cs="Times New Roman"/>
              </w:rPr>
            </w:pPr>
            <w:r w:rsidRPr="002A5863">
              <w:t xml:space="preserve">Dải hóa đơn </w:t>
            </w:r>
            <w:r>
              <w:t>hết,</w:t>
            </w:r>
            <w:r w:rsidRPr="002A5863">
              <w:t xml:space="preserve"> User/Account không có quyền với Serial</w:t>
            </w:r>
            <w:r>
              <w:t>/</w:t>
            </w:r>
            <w:r w:rsidRPr="002A5863">
              <w:t>Pattern và serial không phù hợp</w:t>
            </w:r>
          </w:p>
        </w:tc>
        <w:tc>
          <w:tcPr>
            <w:tcW w:w="2515" w:type="dxa"/>
            <w:tcBorders>
              <w:top w:val="single" w:sz="4" w:space="0" w:color="2E74B5"/>
              <w:left w:val="single" w:sz="4" w:space="0" w:color="2E74B5"/>
              <w:bottom w:val="single" w:sz="4" w:space="0" w:color="2E74B5"/>
              <w:right w:val="single" w:sz="4" w:space="0" w:color="2E74B5"/>
            </w:tcBorders>
          </w:tcPr>
          <w:p w14:paraId="7FBD0B5F" w14:textId="77777777" w:rsidR="00AC3E5D" w:rsidRPr="009372AD" w:rsidRDefault="00AC3E5D" w:rsidP="001B79C4">
            <w:pPr>
              <w:jc w:val="both"/>
              <w:rPr>
                <w:rFonts w:cs="Times New Roman"/>
                <w:szCs w:val="24"/>
              </w:rPr>
            </w:pPr>
          </w:p>
        </w:tc>
      </w:tr>
      <w:tr w:rsidR="00AC3E5D" w:rsidRPr="00660ABB" w14:paraId="24D670FC"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shd w:val="clear" w:color="auto" w:fill="auto"/>
          </w:tcPr>
          <w:p w14:paraId="0D5CD171" w14:textId="77777777" w:rsidR="00AC3E5D" w:rsidRPr="00DD2715" w:rsidRDefault="00AC3E5D" w:rsidP="001B79C4">
            <w:pPr>
              <w:autoSpaceDE w:val="0"/>
              <w:autoSpaceDN w:val="0"/>
              <w:adjustRightInd w:val="0"/>
              <w:jc w:val="both"/>
              <w:rPr>
                <w:rFonts w:cs="Times New Roman"/>
                <w:szCs w:val="24"/>
              </w:rPr>
            </w:pPr>
            <w:r>
              <w:rPr>
                <w:rFonts w:cs="Times New Roman"/>
                <w:szCs w:val="24"/>
              </w:rPr>
              <w:t>ERR:29</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CDB990B" w14:textId="77777777" w:rsidR="00AC3E5D" w:rsidRDefault="00AC3E5D" w:rsidP="001B79C4">
            <w:pPr>
              <w:pStyle w:val="ListParagraph"/>
              <w:ind w:left="0"/>
              <w:jc w:val="both"/>
              <w:rPr>
                <w:rFonts w:cs="Times New Roman"/>
              </w:rPr>
            </w:pPr>
            <w:r>
              <w:rPr>
                <w:rFonts w:cs="Times New Roman"/>
              </w:rPr>
              <w:t>Lỗi chứng thư hết hạn</w:t>
            </w:r>
          </w:p>
        </w:tc>
        <w:tc>
          <w:tcPr>
            <w:tcW w:w="2515" w:type="dxa"/>
            <w:tcBorders>
              <w:top w:val="single" w:sz="4" w:space="0" w:color="2E74B5"/>
              <w:left w:val="single" w:sz="4" w:space="0" w:color="2E74B5"/>
              <w:bottom w:val="single" w:sz="4" w:space="0" w:color="2E74B5"/>
              <w:right w:val="single" w:sz="4" w:space="0" w:color="2E74B5"/>
            </w:tcBorders>
          </w:tcPr>
          <w:p w14:paraId="4F8B0F4A" w14:textId="77777777" w:rsidR="00AC3E5D" w:rsidRPr="009372AD" w:rsidRDefault="00AC3E5D" w:rsidP="001B79C4">
            <w:pPr>
              <w:jc w:val="both"/>
              <w:rPr>
                <w:rFonts w:cs="Times New Roman"/>
                <w:szCs w:val="24"/>
              </w:rPr>
            </w:pPr>
          </w:p>
        </w:tc>
      </w:tr>
      <w:tr w:rsidR="00AC3E5D" w:rsidRPr="00660ABB" w14:paraId="089356CE" w14:textId="77777777" w:rsidTr="001B79C4">
        <w:trPr>
          <w:trHeight w:val="70"/>
        </w:trPr>
        <w:tc>
          <w:tcPr>
            <w:tcW w:w="1710" w:type="dxa"/>
            <w:tcBorders>
              <w:top w:val="single" w:sz="4" w:space="0" w:color="2E74B5"/>
              <w:left w:val="single" w:sz="4" w:space="0" w:color="2E74B5"/>
              <w:right w:val="single" w:sz="4" w:space="0" w:color="2E74B5"/>
            </w:tcBorders>
            <w:shd w:val="clear" w:color="auto" w:fill="auto"/>
          </w:tcPr>
          <w:p w14:paraId="51B94AFD"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 pattern;serial;invNumber</w:t>
            </w:r>
          </w:p>
          <w:p w14:paraId="4C7EA4C6"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(Ví dụ:</w:t>
            </w:r>
          </w:p>
          <w:p w14:paraId="31842A1B" w14:textId="77777777" w:rsidR="00AC3E5D" w:rsidRPr="009372AD" w:rsidRDefault="00AC3E5D" w:rsidP="001B79C4">
            <w:pPr>
              <w:autoSpaceDE w:val="0"/>
              <w:autoSpaceDN w:val="0"/>
              <w:adjustRightInd w:val="0"/>
              <w:spacing w:after="0" w:line="240" w:lineRule="auto"/>
              <w:rPr>
                <w:rFonts w:eastAsia="Calibri" w:cs="Times New Roman"/>
                <w:szCs w:val="24"/>
              </w:rPr>
            </w:pPr>
            <w:r w:rsidRPr="009372AD">
              <w:rPr>
                <w:rFonts w:eastAsia="Calibri" w:cs="Times New Roman"/>
                <w:szCs w:val="24"/>
              </w:rPr>
              <w:t>OK:</w:t>
            </w:r>
            <w:r w:rsidRPr="00A946F6">
              <w:rPr>
                <w:rFonts w:eastAsia="Calibri" w:cs="Times New Roman"/>
                <w:szCs w:val="24"/>
              </w:rPr>
              <w:t xml:space="preserve"> 1/001</w:t>
            </w:r>
            <w:r w:rsidRPr="009372AD">
              <w:rPr>
                <w:rFonts w:eastAsia="Calibri" w:cs="Times New Roman"/>
                <w:szCs w:val="24"/>
              </w:rPr>
              <w:t>;AA/12E;0000002)</w:t>
            </w:r>
          </w:p>
        </w:tc>
        <w:tc>
          <w:tcPr>
            <w:tcW w:w="5040" w:type="dxa"/>
            <w:tcBorders>
              <w:top w:val="single" w:sz="4" w:space="0" w:color="2E74B5"/>
              <w:left w:val="single" w:sz="4" w:space="0" w:color="2E74B5"/>
              <w:bottom w:val="single" w:sz="4" w:space="0" w:color="2E74B5"/>
              <w:right w:val="single" w:sz="4" w:space="0" w:color="2E74B5"/>
            </w:tcBorders>
            <w:shd w:val="clear" w:color="auto" w:fill="auto"/>
          </w:tcPr>
          <w:p w14:paraId="3650100C"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OK </w:t>
            </w:r>
            <w:r w:rsidRPr="009372AD">
              <w:rPr>
                <w:rFonts w:eastAsia="Calibri" w:cs="Times New Roman"/>
                <w:szCs w:val="24"/>
              </w:rPr>
              <w:sym w:font="Wingdings" w:char="F0E0"/>
            </w:r>
            <w:r w:rsidRPr="009372AD">
              <w:rPr>
                <w:rFonts w:eastAsia="Calibri" w:cs="Times New Roman"/>
                <w:szCs w:val="24"/>
              </w:rPr>
              <w:t xml:space="preserve"> đã phát hành hóa đơn </w:t>
            </w:r>
            <w:r>
              <w:rPr>
                <w:rFonts w:eastAsia="Calibri" w:cs="Times New Roman"/>
                <w:szCs w:val="24"/>
              </w:rPr>
              <w:t>thay thế</w:t>
            </w:r>
          </w:p>
          <w:p w14:paraId="388465B7"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Patter</w:t>
            </w:r>
            <w:r w:rsidRPr="009372AD">
              <w:rPr>
                <w:rFonts w:eastAsia="Calibri" w:cs="Times New Roman"/>
                <w:szCs w:val="24"/>
              </w:rPr>
              <w:sym w:font="Wingdings" w:char="F0E0"/>
            </w:r>
            <w:r w:rsidRPr="009372AD">
              <w:rPr>
                <w:rFonts w:eastAsia="Calibri" w:cs="Times New Roman"/>
                <w:szCs w:val="24"/>
              </w:rPr>
              <w:t xml:space="preserve"> Mẫu số của hóa đơn </w:t>
            </w:r>
            <w:r>
              <w:rPr>
                <w:rFonts w:eastAsia="Calibri" w:cs="Times New Roman"/>
                <w:szCs w:val="24"/>
              </w:rPr>
              <w:t>thay thế</w:t>
            </w:r>
            <w:r w:rsidRPr="009372AD">
              <w:rPr>
                <w:rFonts w:eastAsia="Calibri" w:cs="Times New Roman"/>
                <w:szCs w:val="24"/>
              </w:rPr>
              <w:t xml:space="preserve"> </w:t>
            </w:r>
          </w:p>
          <w:p w14:paraId="4A3EF0A7"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Serial </w:t>
            </w:r>
            <w:r w:rsidRPr="009372AD">
              <w:rPr>
                <w:rFonts w:eastAsia="Calibri" w:cs="Times New Roman"/>
                <w:szCs w:val="24"/>
              </w:rPr>
              <w:sym w:font="Wingdings" w:char="F0E0"/>
            </w:r>
            <w:r w:rsidRPr="009372AD">
              <w:rPr>
                <w:rFonts w:eastAsia="Calibri" w:cs="Times New Roman"/>
                <w:szCs w:val="24"/>
              </w:rPr>
              <w:t xml:space="preserve"> serial của hóa đơn </w:t>
            </w:r>
            <w:r>
              <w:rPr>
                <w:rFonts w:eastAsia="Calibri" w:cs="Times New Roman"/>
                <w:szCs w:val="24"/>
              </w:rPr>
              <w:t>thay thế</w:t>
            </w:r>
            <w:r w:rsidRPr="009372AD">
              <w:rPr>
                <w:rFonts w:eastAsia="Calibri" w:cs="Times New Roman"/>
                <w:szCs w:val="24"/>
              </w:rPr>
              <w:t xml:space="preserve"> </w:t>
            </w:r>
          </w:p>
          <w:p w14:paraId="6BA301F8" w14:textId="77777777" w:rsidR="00AC3E5D" w:rsidRPr="009372AD" w:rsidRDefault="00AC3E5D" w:rsidP="001B79C4">
            <w:pPr>
              <w:pStyle w:val="ListParagraph"/>
              <w:numPr>
                <w:ilvl w:val="0"/>
                <w:numId w:val="4"/>
              </w:numPr>
              <w:spacing w:after="0" w:line="240" w:lineRule="auto"/>
              <w:rPr>
                <w:rFonts w:eastAsia="Calibri" w:cs="Times New Roman"/>
                <w:szCs w:val="24"/>
              </w:rPr>
            </w:pPr>
            <w:r w:rsidRPr="009372AD">
              <w:rPr>
                <w:rFonts w:eastAsia="Calibri" w:cs="Times New Roman"/>
                <w:szCs w:val="24"/>
              </w:rPr>
              <w:t xml:space="preserve">invNumber: số hóa đơn </w:t>
            </w:r>
            <w:r>
              <w:rPr>
                <w:rFonts w:eastAsia="Calibri" w:cs="Times New Roman"/>
                <w:szCs w:val="24"/>
              </w:rPr>
              <w:t>thay thế</w:t>
            </w:r>
            <w:r w:rsidRPr="009372AD">
              <w:rPr>
                <w:rFonts w:eastAsia="Calibri" w:cs="Times New Roman"/>
                <w:szCs w:val="24"/>
              </w:rPr>
              <w:t xml:space="preserve"> </w:t>
            </w:r>
          </w:p>
          <w:p w14:paraId="678F75FC" w14:textId="77777777" w:rsidR="00AC3E5D" w:rsidRPr="009372AD" w:rsidRDefault="00AC3E5D" w:rsidP="001B79C4">
            <w:pPr>
              <w:pStyle w:val="ListParagraph"/>
              <w:spacing w:after="0" w:line="240" w:lineRule="auto"/>
              <w:rPr>
                <w:rFonts w:eastAsia="Calibri" w:cs="Times New Roman"/>
                <w:szCs w:val="24"/>
              </w:rPr>
            </w:pPr>
          </w:p>
        </w:tc>
        <w:tc>
          <w:tcPr>
            <w:tcW w:w="2515" w:type="dxa"/>
            <w:tcBorders>
              <w:top w:val="single" w:sz="4" w:space="0" w:color="2E74B5"/>
              <w:left w:val="single" w:sz="4" w:space="0" w:color="2E74B5"/>
              <w:bottom w:val="single" w:sz="4" w:space="0" w:color="2E74B5"/>
              <w:right w:val="single" w:sz="4" w:space="0" w:color="2E74B5"/>
            </w:tcBorders>
          </w:tcPr>
          <w:p w14:paraId="05AE3E29" w14:textId="77777777" w:rsidR="00AC3E5D" w:rsidRPr="009372AD" w:rsidRDefault="00AC3E5D" w:rsidP="001B79C4">
            <w:pPr>
              <w:jc w:val="both"/>
              <w:rPr>
                <w:rFonts w:cs="Times New Roman"/>
                <w:szCs w:val="24"/>
              </w:rPr>
            </w:pPr>
          </w:p>
        </w:tc>
      </w:tr>
    </w:tbl>
    <w:p w14:paraId="1775E140" w14:textId="77777777" w:rsidR="00AC3E5D" w:rsidRDefault="00AC3E5D" w:rsidP="00AC3E5D">
      <w:pPr>
        <w:spacing w:after="0" w:line="360" w:lineRule="auto"/>
        <w:jc w:val="both"/>
        <w:rPr>
          <w:rFonts w:eastAsia="Calibri" w:cs="Times New Roman"/>
          <w:b/>
          <w:szCs w:val="24"/>
          <w:u w:val="single"/>
        </w:rPr>
      </w:pPr>
    </w:p>
    <w:p w14:paraId="204F0182" w14:textId="77777777" w:rsidR="00AC3E5D" w:rsidRDefault="00AC3E5D" w:rsidP="00AC3E5D">
      <w:pPr>
        <w:rPr>
          <w:b/>
          <w:u w:val="single"/>
        </w:rPr>
      </w:pPr>
      <w:r w:rsidRPr="000A4319">
        <w:rPr>
          <w:b/>
          <w:u w:val="single"/>
        </w:rPr>
        <w:t xml:space="preserve">Cấu trúc của </w:t>
      </w:r>
      <w:r>
        <w:rPr>
          <w:b/>
          <w:u w:val="single"/>
        </w:rPr>
        <w:t>xmlInv</w:t>
      </w:r>
      <w:r w:rsidRPr="000A4319">
        <w:rPr>
          <w:b/>
          <w:u w:val="single"/>
        </w:rPr>
        <w:t xml:space="preserve">Data (các trường </w:t>
      </w:r>
      <w:r w:rsidRPr="000A4319">
        <w:rPr>
          <w:b/>
          <w:color w:val="FF0000"/>
          <w:u w:val="single"/>
        </w:rPr>
        <w:t>*</w:t>
      </w:r>
      <w:r w:rsidRPr="000A4319">
        <w:rPr>
          <w:b/>
          <w:u w:val="single"/>
        </w:rPr>
        <w:t xml:space="preserve"> là bắt buộc):</w:t>
      </w:r>
    </w:p>
    <w:p w14:paraId="11F9A6FB" w14:textId="77777777" w:rsidR="00AC3E5D" w:rsidRDefault="00AC3E5D" w:rsidP="00AC3E5D">
      <w:pPr>
        <w:rPr>
          <w:rFonts w:ascii="Consolas" w:hAnsi="Consolas" w:cs="Consolas"/>
          <w:color w:val="0000FF"/>
          <w:sz w:val="19"/>
          <w:szCs w:val="19"/>
        </w:rPr>
      </w:pPr>
      <w:r w:rsidRPr="00556B0B">
        <w:rPr>
          <w:rFonts w:ascii="Consolas" w:hAnsi="Consolas" w:cs="Consolas"/>
          <w:color w:val="0000FF"/>
          <w:sz w:val="19"/>
          <w:szCs w:val="19"/>
        </w:rPr>
        <w:t>&lt;DieuChinhHD&gt;</w:t>
      </w:r>
    </w:p>
    <w:p w14:paraId="31879AFD" w14:textId="77777777" w:rsidR="00AC3E5D" w:rsidRDefault="00AC3E5D" w:rsidP="00AC3E5D">
      <w:pPr>
        <w:rPr>
          <w:rFonts w:ascii="Consolas" w:hAnsi="Consolas" w:cs="Consolas"/>
          <w:color w:val="0000FF"/>
          <w:sz w:val="19"/>
          <w:szCs w:val="19"/>
        </w:rPr>
      </w:pPr>
      <w:r>
        <w:rPr>
          <w:rFonts w:ascii="Consolas" w:hAnsi="Consolas" w:cs="Consolas"/>
          <w:color w:val="0000FF"/>
          <w:sz w:val="19"/>
          <w:szCs w:val="19"/>
        </w:rPr>
        <w:t xml:space="preserve">   </w:t>
      </w:r>
      <w:r w:rsidRPr="00556B0B">
        <w:rPr>
          <w:rFonts w:ascii="Consolas" w:hAnsi="Consolas" w:cs="Consolas"/>
          <w:color w:val="0000FF"/>
          <w:sz w:val="19"/>
          <w:szCs w:val="19"/>
        </w:rPr>
        <w:t>&lt;Description&gt;</w:t>
      </w:r>
      <w:r>
        <w:rPr>
          <w:rFonts w:ascii="Consolas" w:hAnsi="Consolas" w:cs="Consolas"/>
          <w:color w:val="0000FF"/>
          <w:sz w:val="19"/>
          <w:szCs w:val="19"/>
        </w:rPr>
        <w:t>Nội dung điều chỉnh</w:t>
      </w:r>
      <w:r w:rsidRPr="00556B0B">
        <w:rPr>
          <w:rFonts w:ascii="Consolas" w:hAnsi="Consolas" w:cs="Consolas"/>
          <w:color w:val="FF0000"/>
          <w:sz w:val="19"/>
          <w:szCs w:val="19"/>
        </w:rPr>
        <w:t>*</w:t>
      </w:r>
      <w:r w:rsidRPr="00556B0B">
        <w:rPr>
          <w:rFonts w:ascii="Consolas" w:hAnsi="Consolas" w:cs="Consolas"/>
          <w:color w:val="0000FF"/>
          <w:sz w:val="19"/>
          <w:szCs w:val="19"/>
        </w:rPr>
        <w:t>&lt;/Description&gt;</w:t>
      </w:r>
    </w:p>
    <w:p w14:paraId="3A51B167" w14:textId="77777777" w:rsidR="00AC3E5D" w:rsidRDefault="00AC3E5D" w:rsidP="00AC3E5D">
      <w:pPr>
        <w:rPr>
          <w:rFonts w:ascii="Consolas" w:hAnsi="Consolas" w:cs="Consolas"/>
          <w:color w:val="0000FF"/>
          <w:sz w:val="19"/>
          <w:szCs w:val="19"/>
        </w:rPr>
      </w:pPr>
      <w:r w:rsidRPr="00556B0B">
        <w:rPr>
          <w:rFonts w:ascii="Consolas" w:hAnsi="Consolas" w:cs="Consolas"/>
          <w:color w:val="0000FF"/>
          <w:sz w:val="19"/>
          <w:szCs w:val="19"/>
        </w:rPr>
        <w:t>&lt;/DieuChinhHD&gt;</w:t>
      </w:r>
    </w:p>
    <w:p w14:paraId="6B0F9FEC" w14:textId="77777777" w:rsidR="00AC3E5D" w:rsidRPr="00FD1E1C" w:rsidRDefault="00AC3E5D" w:rsidP="00AC3E5D">
      <w:pPr>
        <w:rPr>
          <w:lang w:eastAsia="x-none"/>
        </w:rPr>
      </w:pPr>
    </w:p>
    <w:p w14:paraId="517702F7" w14:textId="77777777" w:rsidR="00AC3E5D" w:rsidRPr="009B3088" w:rsidRDefault="00AC3E5D" w:rsidP="00AC3E5D">
      <w:pPr>
        <w:pStyle w:val="Heading3"/>
        <w:rPr>
          <w:ins w:id="208" w:author="Comparison" w:date="2022-04-14T16:30:00Z"/>
        </w:rPr>
      </w:pPr>
      <w:ins w:id="209" w:author="Comparison" w:date="2022-04-14T16:30:00Z">
        <w:r w:rsidRPr="009B3088">
          <w:t>lấy giá trị Hash cho điều chỉnh thay thế  hóa đơn cũ token Smart CA(Bước 1)</w:t>
        </w:r>
      </w:ins>
    </w:p>
    <w:p w14:paraId="5DB99CAA" w14:textId="77777777" w:rsidR="00AC3E5D" w:rsidRDefault="00AC3E5D" w:rsidP="00AC3E5D">
      <w:pPr>
        <w:rPr>
          <w:ins w:id="210" w:author="Comparison" w:date="2022-04-14T16:30:00Z"/>
          <w:lang w:eastAsia="x-none"/>
        </w:rPr>
      </w:pPr>
      <w:ins w:id="211" w:author="Comparison" w:date="2022-04-14T16:30:00Z">
        <w:r>
          <w:rPr>
            <w:lang w:eastAsia="x-none"/>
          </w:rPr>
          <w:t>Url</w:t>
        </w:r>
      </w:ins>
    </w:p>
    <w:p w14:paraId="34BC04EB" w14:textId="77777777" w:rsidR="00AC3E5D" w:rsidRDefault="00AC3E5D" w:rsidP="00AC3E5D">
      <w:pPr>
        <w:rPr>
          <w:ins w:id="212" w:author="Comparison" w:date="2022-04-14T16:30:00Z"/>
          <w:rFonts w:cs="Times New Roman"/>
          <w:color w:val="000000"/>
          <w:szCs w:val="24"/>
        </w:rPr>
      </w:pPr>
      <w:ins w:id="213" w:author="Comparison" w:date="2022-04-14T16:30:00Z">
        <w:r>
          <w:rPr>
            <w:lang w:eastAsia="x-none"/>
          </w:rPr>
          <w:tab/>
        </w:r>
        <w:r>
          <w:rPr>
            <w:rFonts w:cs="Times New Roman"/>
            <w:color w:val="0000FF"/>
            <w:szCs w:val="24"/>
          </w:rPr>
          <w:t>string</w:t>
        </w:r>
        <w:r>
          <w:rPr>
            <w:rFonts w:cs="Times New Roman"/>
            <w:color w:val="000000"/>
            <w:szCs w:val="24"/>
          </w:rPr>
          <w:t xml:space="preserve"> </w:t>
        </w:r>
        <w:r>
          <w:rPr>
            <w:rFonts w:cs="Times New Roman"/>
            <w:b/>
            <w:color w:val="000000"/>
            <w:szCs w:val="24"/>
          </w:rPr>
          <w:t>getHashInvSmartCAToken</w:t>
        </w:r>
        <w:r>
          <w:rPr>
            <w:rFonts w:cs="Times New Roman"/>
            <w:color w:val="000000"/>
            <w:szCs w:val="24"/>
          </w:rPr>
          <w:t>(</w:t>
        </w:r>
        <w:r>
          <w:rPr>
            <w:rFonts w:cs="Times New Roman"/>
            <w:color w:val="0000FF"/>
            <w:szCs w:val="24"/>
          </w:rPr>
          <w:t>string</w:t>
        </w:r>
        <w:r>
          <w:rPr>
            <w:rFonts w:cs="Times New Roman"/>
            <w:color w:val="000000"/>
            <w:szCs w:val="24"/>
          </w:rPr>
          <w:t xml:space="preserve"> account, </w:t>
        </w:r>
        <w:r>
          <w:rPr>
            <w:rFonts w:cs="Times New Roman"/>
            <w:color w:val="0000FF"/>
            <w:szCs w:val="24"/>
          </w:rPr>
          <w:t>string</w:t>
        </w:r>
        <w:r>
          <w:rPr>
            <w:rFonts w:cs="Times New Roman"/>
            <w:color w:val="000000"/>
            <w:szCs w:val="24"/>
          </w:rPr>
          <w:t xml:space="preserve"> accPass, </w:t>
        </w:r>
        <w:r>
          <w:rPr>
            <w:rFonts w:cs="Times New Roman"/>
            <w:color w:val="0000FF"/>
            <w:szCs w:val="24"/>
          </w:rPr>
          <w:t>string</w:t>
        </w:r>
        <w:r>
          <w:rPr>
            <w:rFonts w:cs="Times New Roman"/>
            <w:color w:val="000000"/>
            <w:szCs w:val="24"/>
          </w:rPr>
          <w:t xml:space="preserve"> invXml, </w:t>
        </w:r>
        <w:r>
          <w:rPr>
            <w:rFonts w:cs="Times New Roman"/>
            <w:color w:val="0000FF"/>
            <w:szCs w:val="24"/>
          </w:rPr>
          <w:t>string</w:t>
        </w:r>
        <w:r>
          <w:rPr>
            <w:rFonts w:cs="Times New Roman"/>
            <w:color w:val="000000"/>
            <w:szCs w:val="24"/>
          </w:rPr>
          <w:t xml:space="preserve"> userName, </w:t>
        </w:r>
        <w:r>
          <w:rPr>
            <w:rFonts w:cs="Times New Roman"/>
            <w:color w:val="0000FF"/>
            <w:szCs w:val="24"/>
          </w:rPr>
          <w:t>string</w:t>
        </w:r>
        <w:r>
          <w:rPr>
            <w:rFonts w:cs="Times New Roman"/>
            <w:color w:val="000000"/>
            <w:szCs w:val="24"/>
          </w:rPr>
          <w:t xml:space="preserve"> userPass, </w:t>
        </w:r>
        <w:r>
          <w:rPr>
            <w:rFonts w:cs="Times New Roman"/>
            <w:color w:val="0000FF"/>
            <w:szCs w:val="24"/>
          </w:rPr>
          <w:t>string</w:t>
        </w:r>
        <w:r>
          <w:rPr>
            <w:rFonts w:cs="Times New Roman"/>
            <w:color w:val="000000"/>
            <w:szCs w:val="24"/>
          </w:rPr>
          <w:t xml:space="preserve"> oldPattern, </w:t>
        </w:r>
        <w:r>
          <w:rPr>
            <w:rFonts w:cs="Times New Roman"/>
            <w:color w:val="0000FF"/>
            <w:szCs w:val="24"/>
          </w:rPr>
          <w:t>string</w:t>
        </w:r>
        <w:r>
          <w:rPr>
            <w:rFonts w:cs="Times New Roman"/>
            <w:color w:val="000000"/>
            <w:szCs w:val="24"/>
          </w:rPr>
          <w:t xml:space="preserve"> oldSerial, </w:t>
        </w:r>
        <w:r>
          <w:rPr>
            <w:rFonts w:cs="Times New Roman"/>
            <w:color w:val="0000FF"/>
            <w:szCs w:val="24"/>
          </w:rPr>
          <w:t>decimal</w:t>
        </w:r>
        <w:r>
          <w:rPr>
            <w:rFonts w:cs="Times New Roman"/>
            <w:color w:val="000000"/>
            <w:szCs w:val="24"/>
          </w:rPr>
          <w:t xml:space="preserve"> oldNo, </w:t>
        </w:r>
        <w:r>
          <w:rPr>
            <w:rFonts w:cs="Times New Roman"/>
            <w:color w:val="0000FF"/>
            <w:szCs w:val="24"/>
          </w:rPr>
          <w:t>string</w:t>
        </w:r>
        <w:r>
          <w:rPr>
            <w:rFonts w:cs="Times New Roman"/>
            <w:color w:val="000000"/>
            <w:szCs w:val="24"/>
          </w:rPr>
          <w:t xml:space="preserve"> strOldArisingDate, </w:t>
        </w:r>
        <w:r>
          <w:rPr>
            <w:rFonts w:cs="Times New Roman"/>
            <w:color w:val="0000FF"/>
            <w:szCs w:val="24"/>
          </w:rPr>
          <w:t>int</w:t>
        </w:r>
        <w:r>
          <w:rPr>
            <w:rFonts w:cs="Times New Roman"/>
            <w:color w:val="000000"/>
            <w:szCs w:val="24"/>
          </w:rPr>
          <w:t xml:space="preserve"> typeSign, </w:t>
        </w:r>
        <w:r>
          <w:rPr>
            <w:rFonts w:cs="Times New Roman"/>
            <w:color w:val="0000FF"/>
            <w:szCs w:val="24"/>
          </w:rPr>
          <w:t>int</w:t>
        </w:r>
        <w:r>
          <w:rPr>
            <w:rFonts w:cs="Times New Roman"/>
            <w:color w:val="000000"/>
            <w:szCs w:val="24"/>
          </w:rPr>
          <w:t xml:space="preserve">? convert, </w:t>
        </w:r>
        <w:r>
          <w:rPr>
            <w:rFonts w:cs="Times New Roman"/>
            <w:color w:val="0000FF"/>
            <w:szCs w:val="24"/>
          </w:rPr>
          <w:t>string</w:t>
        </w:r>
        <w:r>
          <w:rPr>
            <w:rFonts w:cs="Times New Roman"/>
            <w:color w:val="000000"/>
            <w:szCs w:val="24"/>
          </w:rPr>
          <w:t xml:space="preserve"> pattern = </w:t>
        </w:r>
        <w:r>
          <w:rPr>
            <w:rFonts w:cs="Times New Roman"/>
            <w:color w:val="0000FF"/>
            <w:szCs w:val="24"/>
          </w:rPr>
          <w:t>null</w:t>
        </w:r>
        <w:r>
          <w:rPr>
            <w:rFonts w:cs="Times New Roman"/>
            <w:color w:val="000000"/>
            <w:szCs w:val="24"/>
          </w:rPr>
          <w:t xml:space="preserve">, </w:t>
        </w:r>
        <w:r>
          <w:rPr>
            <w:rFonts w:cs="Times New Roman"/>
            <w:color w:val="0000FF"/>
            <w:szCs w:val="24"/>
          </w:rPr>
          <w:t>string</w:t>
        </w:r>
        <w:r>
          <w:rPr>
            <w:rFonts w:cs="Times New Roman"/>
            <w:color w:val="000000"/>
            <w:szCs w:val="24"/>
          </w:rPr>
          <w:t xml:space="preserve"> serial = </w:t>
        </w:r>
        <w:r>
          <w:rPr>
            <w:rFonts w:cs="Times New Roman"/>
            <w:color w:val="0000FF"/>
            <w:szCs w:val="24"/>
          </w:rPr>
          <w:t>null</w:t>
        </w:r>
        <w:r>
          <w:rPr>
            <w:rFonts w:cs="Times New Roman"/>
            <w:color w:val="000000"/>
            <w:szCs w:val="24"/>
          </w:rPr>
          <w:t xml:space="preserve">, </w:t>
        </w:r>
        <w:r>
          <w:rPr>
            <w:rFonts w:cs="Times New Roman"/>
            <w:color w:val="0000FF"/>
            <w:szCs w:val="24"/>
          </w:rPr>
          <w:t>int</w:t>
        </w:r>
        <w:r>
          <w:rPr>
            <w:rFonts w:cs="Times New Roman"/>
            <w:color w:val="000000"/>
            <w:szCs w:val="24"/>
          </w:rPr>
          <w:t xml:space="preserve"> relatedInvType = 3)</w:t>
        </w:r>
      </w:ins>
    </w:p>
    <w:p w14:paraId="2C157913" w14:textId="77777777" w:rsidR="00AC3E5D" w:rsidRDefault="00AC3E5D" w:rsidP="00A75803">
      <w:pPr>
        <w:pStyle w:val="N"/>
        <w:rPr>
          <w:ins w:id="214" w:author="Comparison" w:date="2022-04-14T16:30:00Z"/>
        </w:rPr>
      </w:pPr>
      <w:ins w:id="215" w:author="Comparison" w:date="2022-04-14T16:30:00Z">
        <w:r>
          <w:rPr>
            <w:color w:val="000000"/>
          </w:rPr>
          <w:tab/>
        </w:r>
        <w:moveToRangeStart w:id="216" w:author="Comparison" w:date="2022-04-14T16:30:00Z" w:name="move100846234"/>
        <w:r>
          <w:t>DESCRIPTION</w:t>
        </w:r>
      </w:ins>
    </w:p>
    <w:p w14:paraId="4ED28F3D" w14:textId="77777777" w:rsidR="00AC3E5D" w:rsidRDefault="00AC3E5D" w:rsidP="00A75803">
      <w:pPr>
        <w:pStyle w:val="N"/>
        <w:rPr>
          <w:ins w:id="217" w:author="Comparison" w:date="2022-04-14T16:30:00Z"/>
        </w:rPr>
      </w:pPr>
      <w:ins w:id="218" w:author="Comparison" w:date="2022-04-14T16:30:00Z">
        <w:r>
          <w:tab/>
        </w:r>
        <w:moveToRangeEnd w:id="216"/>
        <w:r>
          <w:tab/>
          <w:t>Đây là web service thực hiện điều chỉnh, thay thế hóa đơn cũ (hóa đơn không tồn tại trên hệ thống) sử dụng token.</w:t>
        </w:r>
      </w:ins>
    </w:p>
    <w:p w14:paraId="7ECDFFFB" w14:textId="77777777" w:rsidR="00AC3E5D" w:rsidRDefault="00AC3E5D" w:rsidP="00A75803">
      <w:pPr>
        <w:pStyle w:val="N"/>
        <w:rPr>
          <w:ins w:id="219" w:author="Comparison" w:date="2022-04-14T16:30:00Z"/>
        </w:rPr>
      </w:pPr>
      <w:moveToRangeStart w:id="220" w:author="Comparison" w:date="2022-04-14T16:30:00Z" w:name="move100846235"/>
      <w:ins w:id="221" w:author="Comparison" w:date="2022-04-14T16:30:00Z">
        <w:r>
          <w:t>HTTP METHOD</w:t>
        </w:r>
      </w:ins>
    </w:p>
    <w:p w14:paraId="3FE244CF" w14:textId="77777777" w:rsidR="00AC3E5D" w:rsidRDefault="00AC3E5D" w:rsidP="00A75803">
      <w:pPr>
        <w:pStyle w:val="N"/>
        <w:rPr>
          <w:ins w:id="222" w:author="Comparison" w:date="2022-04-14T16:30:00Z"/>
          <w:b/>
        </w:rPr>
      </w:pPr>
      <w:ins w:id="223" w:author="Comparison" w:date="2022-04-14T16:30:00Z">
        <w:r>
          <w:tab/>
          <w:t>POST</w:t>
        </w:r>
      </w:ins>
    </w:p>
    <w:p w14:paraId="66768027" w14:textId="77777777" w:rsidR="00AC3E5D" w:rsidRDefault="00AC3E5D" w:rsidP="00A75803">
      <w:pPr>
        <w:pStyle w:val="N"/>
        <w:rPr>
          <w:ins w:id="224" w:author="Comparison" w:date="2022-04-14T16:30:00Z"/>
        </w:rPr>
      </w:pPr>
      <w:ins w:id="225" w:author="Comparison" w:date="2022-04-14T16:30:00Z">
        <w:r>
          <w:t>REQUEST BODY</w:t>
        </w:r>
      </w:ins>
    </w:p>
    <w:moveToRangeEnd w:id="220"/>
    <w:p w14:paraId="6B1F58E4" w14:textId="77777777" w:rsidR="00AC3E5D" w:rsidRDefault="00AC3E5D" w:rsidP="00AC3E5D">
      <w:pPr>
        <w:pStyle w:val="ListParagraph"/>
        <w:numPr>
          <w:ilvl w:val="0"/>
          <w:numId w:val="24"/>
        </w:numPr>
        <w:spacing w:after="0" w:line="360" w:lineRule="auto"/>
        <w:jc w:val="both"/>
        <w:rPr>
          <w:ins w:id="226" w:author="Comparison" w:date="2022-04-14T16:30:00Z"/>
          <w:rFonts w:eastAsia="Calibri" w:cs="Times New Roman"/>
          <w:b/>
          <w:szCs w:val="24"/>
          <w:u w:val="single"/>
        </w:rPr>
      </w:pPr>
      <w:ins w:id="227" w:author="Comparison" w:date="2022-04-14T16:30:00Z">
        <w:r>
          <w:rPr>
            <w:rFonts w:eastAsia="Calibri" w:cs="Times New Roman"/>
            <w:b/>
            <w:szCs w:val="24"/>
          </w:rPr>
          <w:t xml:space="preserve">Account/ACPass:  </w:t>
        </w:r>
        <w:r>
          <w:rPr>
            <w:rFonts w:eastAsia="Calibri" w:cs="Times New Roman"/>
            <w:szCs w:val="24"/>
          </w:rPr>
          <w:t>Tài khoản được cấp phát cho nhân viên gọi lệnh gửi thông điệp.</w:t>
        </w:r>
      </w:ins>
    </w:p>
    <w:p w14:paraId="2CA22548" w14:textId="77777777" w:rsidR="00AC3E5D" w:rsidRDefault="00AC3E5D" w:rsidP="00AC3E5D">
      <w:pPr>
        <w:pStyle w:val="ListParagraph"/>
        <w:numPr>
          <w:ilvl w:val="0"/>
          <w:numId w:val="25"/>
        </w:numPr>
        <w:spacing w:after="0" w:line="360" w:lineRule="auto"/>
        <w:ind w:left="1080"/>
        <w:jc w:val="both"/>
        <w:rPr>
          <w:ins w:id="228" w:author="Comparison" w:date="2022-04-14T16:30:00Z"/>
          <w:rFonts w:eastAsia="Calibri" w:cs="Times New Roman"/>
          <w:b/>
          <w:szCs w:val="24"/>
          <w:u w:val="single"/>
        </w:rPr>
      </w:pPr>
      <w:moveToRangeStart w:id="229" w:author="Comparison" w:date="2022-04-14T16:30:00Z" w:name="move100846242"/>
      <w:ins w:id="230" w:author="Comparison" w:date="2022-04-14T16:30:00Z">
        <w:r>
          <w:rPr>
            <w:rFonts w:eastAsia="Calibri" w:cs="Times New Roman"/>
            <w:b/>
            <w:szCs w:val="24"/>
          </w:rPr>
          <w:t>Username/pass</w:t>
        </w:r>
        <w:r>
          <w:rPr>
            <w:rFonts w:eastAsia="Calibri" w:cs="Times New Roman"/>
            <w:szCs w:val="24"/>
          </w:rPr>
          <w:t>: Tài khoản được cấp phát cho khách hàng để gọi đến webservice (tài khoản có quyền ServiceRole trong hệ thống).</w:t>
        </w:r>
      </w:ins>
    </w:p>
    <w:moveToRangeEnd w:id="229"/>
    <w:p w14:paraId="637CF7C5" w14:textId="77777777" w:rsidR="00AC3E5D" w:rsidRDefault="00AC3E5D" w:rsidP="00AC3E5D">
      <w:pPr>
        <w:pStyle w:val="ListParagraph"/>
        <w:numPr>
          <w:ilvl w:val="0"/>
          <w:numId w:val="25"/>
        </w:numPr>
        <w:spacing w:after="0" w:line="360" w:lineRule="auto"/>
        <w:ind w:left="1080"/>
        <w:jc w:val="both"/>
        <w:rPr>
          <w:ins w:id="231" w:author="Comparison" w:date="2022-04-14T16:30:00Z"/>
          <w:rFonts w:eastAsia="Calibri" w:cs="Times New Roman"/>
          <w:b/>
          <w:szCs w:val="24"/>
          <w:u w:val="single"/>
        </w:rPr>
      </w:pPr>
      <w:ins w:id="232" w:author="Comparison" w:date="2022-04-14T16:30:00Z">
        <w:r>
          <w:rPr>
            <w:rFonts w:eastAsia="Calibri" w:cs="Times New Roman"/>
            <w:b/>
            <w:szCs w:val="24"/>
          </w:rPr>
          <w:t>invXml</w:t>
        </w:r>
        <w:r>
          <w:rPr>
            <w:rFonts w:eastAsia="Calibri" w:cs="Times New Roman"/>
            <w:szCs w:val="24"/>
          </w:rPr>
          <w:t>: String XML dữ liệu hóa đơn điều chỉnh, thay thế</w:t>
        </w:r>
      </w:ins>
    </w:p>
    <w:p w14:paraId="4C3A3EBF" w14:textId="77777777" w:rsidR="00AC3E5D" w:rsidRDefault="00AC3E5D" w:rsidP="00AC3E5D">
      <w:pPr>
        <w:pStyle w:val="ListParagraph"/>
        <w:numPr>
          <w:ilvl w:val="0"/>
          <w:numId w:val="25"/>
        </w:numPr>
        <w:spacing w:after="0" w:line="360" w:lineRule="auto"/>
        <w:ind w:left="1080"/>
        <w:jc w:val="both"/>
        <w:rPr>
          <w:ins w:id="233" w:author="Comparison" w:date="2022-04-14T16:30:00Z"/>
          <w:rFonts w:eastAsia="Calibri" w:cs="Times New Roman"/>
          <w:b/>
          <w:szCs w:val="24"/>
        </w:rPr>
      </w:pPr>
      <w:ins w:id="234" w:author="Comparison" w:date="2022-04-14T16:30:00Z">
        <w:r>
          <w:rPr>
            <w:rFonts w:eastAsia="Calibri" w:cs="Times New Roman"/>
            <w:b/>
            <w:szCs w:val="24"/>
          </w:rPr>
          <w:lastRenderedPageBreak/>
          <w:t xml:space="preserve">oldPattern, oldSerial, oldNo: </w:t>
        </w:r>
        <w:r>
          <w:rPr>
            <w:rFonts w:eastAsia="Calibri" w:cs="Times New Roman"/>
            <w:szCs w:val="24"/>
          </w:rPr>
          <w:t>Các thông số mẫu số, ký hiệu, số hóa đơn của hóa đơn cũ (hóa đơn không tồn tại trên hệ thống).</w:t>
        </w:r>
      </w:ins>
    </w:p>
    <w:p w14:paraId="7185FABA" w14:textId="77777777" w:rsidR="00AC3E5D" w:rsidRDefault="00AC3E5D" w:rsidP="00AC3E5D">
      <w:pPr>
        <w:pStyle w:val="ListParagraph"/>
        <w:numPr>
          <w:ilvl w:val="0"/>
          <w:numId w:val="25"/>
        </w:numPr>
        <w:spacing w:after="0" w:line="360" w:lineRule="auto"/>
        <w:ind w:left="1080"/>
        <w:jc w:val="both"/>
        <w:rPr>
          <w:ins w:id="235" w:author="Comparison" w:date="2022-04-14T16:30:00Z"/>
          <w:rFonts w:eastAsia="Calibri" w:cs="Times New Roman"/>
          <w:b/>
          <w:szCs w:val="24"/>
        </w:rPr>
      </w:pPr>
      <w:ins w:id="236" w:author="Comparison" w:date="2022-04-14T16:30:00Z">
        <w:r>
          <w:rPr>
            <w:rFonts w:cs="Times New Roman"/>
            <w:b/>
            <w:color w:val="000000"/>
            <w:szCs w:val="24"/>
          </w:rPr>
          <w:t xml:space="preserve">strOldArisingDate: </w:t>
        </w:r>
        <w:r>
          <w:rPr>
            <w:rFonts w:cs="Times New Roman"/>
            <w:color w:val="000000"/>
            <w:szCs w:val="24"/>
          </w:rPr>
          <w:t>Ngày hóa đơn của hóa đơn cũ, định dạng dd/MM/yyyy (Bắt buộc phải nhập đúng và đủ 2 chữ số cho ngày tháng, 4 chữ số cho năm. Ví dụ 01/12/2021)</w:t>
        </w:r>
      </w:ins>
    </w:p>
    <w:p w14:paraId="3BF0AD81" w14:textId="77777777" w:rsidR="00AC3E5D" w:rsidRDefault="00AC3E5D" w:rsidP="00AC3E5D">
      <w:pPr>
        <w:pStyle w:val="ListParagraph"/>
        <w:numPr>
          <w:ilvl w:val="0"/>
          <w:numId w:val="25"/>
        </w:numPr>
        <w:spacing w:after="0" w:line="360" w:lineRule="auto"/>
        <w:ind w:left="1080"/>
        <w:jc w:val="both"/>
        <w:rPr>
          <w:ins w:id="237" w:author="Comparison" w:date="2022-04-14T16:30:00Z"/>
          <w:rFonts w:eastAsia="Calibri" w:cs="Times New Roman"/>
          <w:b/>
          <w:szCs w:val="24"/>
        </w:rPr>
      </w:pPr>
      <w:ins w:id="238" w:author="Comparison" w:date="2022-04-14T16:30:00Z">
        <w:r>
          <w:rPr>
            <w:rFonts w:eastAsia="Calibri" w:cs="Times New Roman"/>
            <w:b/>
            <w:szCs w:val="24"/>
          </w:rPr>
          <w:t>convert</w:t>
        </w:r>
        <w:r>
          <w:rPr>
            <w:rFonts w:eastAsia="Calibri" w:cs="Times New Roman"/>
            <w:szCs w:val="24"/>
          </w:rPr>
          <w:t>: Mặc định là 0, (0 – Không cần convert từ TCVN3 sang Unicode. 1- Cần convert từ TCVN3 sang Unicode)</w:t>
        </w:r>
      </w:ins>
    </w:p>
    <w:p w14:paraId="1B3CF220" w14:textId="77777777" w:rsidR="00AC3E5D" w:rsidRDefault="00AC3E5D" w:rsidP="00AC3E5D">
      <w:pPr>
        <w:pStyle w:val="ListParagraph"/>
        <w:numPr>
          <w:ilvl w:val="0"/>
          <w:numId w:val="25"/>
        </w:numPr>
        <w:spacing w:after="0" w:line="360" w:lineRule="auto"/>
        <w:ind w:left="1080"/>
        <w:jc w:val="both"/>
        <w:rPr>
          <w:ins w:id="239" w:author="Comparison" w:date="2022-04-14T16:30:00Z"/>
          <w:rFonts w:eastAsia="Calibri" w:cs="Times New Roman"/>
          <w:b/>
          <w:szCs w:val="24"/>
        </w:rPr>
      </w:pPr>
      <w:moveToRangeStart w:id="240" w:author="Comparison" w:date="2022-04-14T16:30:00Z" w:name="move100846240"/>
      <w:ins w:id="241" w:author="Comparison" w:date="2022-04-14T16:30:00Z">
        <w:r>
          <w:rPr>
            <w:rFonts w:cs="Times New Roman"/>
            <w:b/>
            <w:szCs w:val="24"/>
          </w:rPr>
          <w:t>pattern</w:t>
        </w:r>
        <w:r>
          <w:rPr>
            <w:rFonts w:cs="Times New Roman"/>
            <w:szCs w:val="24"/>
          </w:rPr>
          <w:t>: Mẫu số</w:t>
        </w:r>
      </w:ins>
    </w:p>
    <w:moveToRangeEnd w:id="240"/>
    <w:p w14:paraId="0C217B50" w14:textId="77777777" w:rsidR="00AC3E5D" w:rsidRDefault="00AC3E5D" w:rsidP="00AC3E5D">
      <w:pPr>
        <w:pStyle w:val="ListParagraph"/>
        <w:numPr>
          <w:ilvl w:val="0"/>
          <w:numId w:val="25"/>
        </w:numPr>
        <w:spacing w:after="0" w:line="360" w:lineRule="auto"/>
        <w:ind w:left="1080"/>
        <w:jc w:val="both"/>
        <w:rPr>
          <w:ins w:id="242" w:author="Comparison" w:date="2022-04-14T16:30:00Z"/>
          <w:rFonts w:eastAsia="Calibri" w:cs="Times New Roman"/>
          <w:b/>
          <w:szCs w:val="24"/>
        </w:rPr>
      </w:pPr>
      <w:ins w:id="243" w:author="Comparison" w:date="2022-04-14T16:30:00Z">
        <w:r>
          <w:rPr>
            <w:rFonts w:cs="Times New Roman"/>
            <w:b/>
            <w:szCs w:val="24"/>
          </w:rPr>
          <w:t>serial</w:t>
        </w:r>
        <w:r>
          <w:rPr>
            <w:rFonts w:cs="Times New Roman"/>
            <w:szCs w:val="24"/>
          </w:rPr>
          <w:t>: Ký hiệu</w:t>
        </w:r>
      </w:ins>
    </w:p>
    <w:p w14:paraId="7B845CB0" w14:textId="77777777" w:rsidR="00AC3E5D" w:rsidRDefault="00AC3E5D" w:rsidP="00AC3E5D">
      <w:pPr>
        <w:pStyle w:val="ListParagraph"/>
        <w:numPr>
          <w:ilvl w:val="0"/>
          <w:numId w:val="25"/>
        </w:numPr>
        <w:spacing w:after="0" w:line="360" w:lineRule="auto"/>
        <w:ind w:left="1080"/>
        <w:jc w:val="both"/>
        <w:rPr>
          <w:ins w:id="244" w:author="Comparison" w:date="2022-04-14T16:30:00Z"/>
          <w:rFonts w:eastAsia="Calibri" w:cs="Times New Roman"/>
          <w:b/>
          <w:szCs w:val="24"/>
        </w:rPr>
      </w:pPr>
      <w:ins w:id="245" w:author="Comparison" w:date="2022-04-14T16:30:00Z">
        <w:r>
          <w:rPr>
            <w:rFonts w:cs="Times New Roman"/>
            <w:b/>
            <w:color w:val="000000"/>
            <w:szCs w:val="24"/>
          </w:rPr>
          <w:t>typeSign</w:t>
        </w:r>
        <w:r>
          <w:rPr>
            <w:rFonts w:cs="Times New Roman"/>
            <w:color w:val="000000"/>
            <w:szCs w:val="24"/>
          </w:rPr>
          <w:t>: phát hành mới: 0, thay thế = 1, điều chỉnh tăng = 2, điều chỉnh giảm = 3, điều chỉnh thông tin = 4</w:t>
        </w:r>
      </w:ins>
    </w:p>
    <w:p w14:paraId="1FE4C7B9" w14:textId="77777777" w:rsidR="00AC3E5D" w:rsidRDefault="00AC3E5D">
      <w:pPr>
        <w:pStyle w:val="ListParagraph"/>
        <w:numPr>
          <w:ilvl w:val="0"/>
          <w:numId w:val="25"/>
        </w:numPr>
        <w:spacing w:after="0" w:line="360" w:lineRule="auto"/>
        <w:ind w:left="1080"/>
        <w:jc w:val="both"/>
        <w:rPr>
          <w:ins w:id="246" w:author="Comparison" w:date="2022-04-14T16:30:00Z"/>
          <w:b/>
        </w:rPr>
        <w:pPrChange w:id="247" w:author="Comparison" w:date="2022-04-14T16:30:00Z">
          <w:pPr/>
        </w:pPrChange>
      </w:pPr>
      <w:ins w:id="248" w:author="Comparison" w:date="2022-04-14T16:30:00Z">
        <w:r>
          <w:rPr>
            <w:rFonts w:cs="Times New Roman"/>
            <w:b/>
            <w:color w:val="000000"/>
            <w:szCs w:val="24"/>
          </w:rPr>
          <w:t xml:space="preserve">relatedInvType: </w:t>
        </w:r>
        <w:r>
          <w:rPr>
            <w:rFonts w:cs="Times New Roman"/>
            <w:color w:val="000000"/>
            <w:szCs w:val="24"/>
          </w:rPr>
          <w:t>Loại hóa đơn liên quan, mặc định là 3 (</w:t>
        </w:r>
        <w:r>
          <w:rPr>
            <w:rFonts w:ascii="Consolas" w:hAnsi="Consolas" w:cs="Consolas"/>
            <w:color w:val="008000"/>
            <w:sz w:val="19"/>
            <w:szCs w:val="19"/>
          </w:rPr>
          <w:t>Các loại hóa đơn theo Nghị định số 51/2010/NĐ-CP và Nghị định số 04/2014/NĐ-CP (Trừ hóa đơn điện tử có mã xác thực của cơ quan thuế theo Quyết định số 1209/QĐ-BTC và Quyết định số 2660/QĐ-BTC)</w:t>
        </w:r>
        <w:r>
          <w:rPr>
            <w:rFonts w:cs="Times New Roman"/>
            <w:color w:val="000000"/>
            <w:szCs w:val="24"/>
          </w:rPr>
          <w:t>))</w:t>
        </w:r>
        <w:moveToRangeStart w:id="249" w:author="Comparison" w:date="2022-04-14T16:30:00Z" w:name="move100846241"/>
      </w:ins>
    </w:p>
    <w:p w14:paraId="26CEBA62" w14:textId="77777777" w:rsidR="00AC3E5D" w:rsidRDefault="00AC3E5D" w:rsidP="00A75803">
      <w:pPr>
        <w:pStyle w:val="N"/>
        <w:rPr>
          <w:ins w:id="250" w:author="Comparison" w:date="2022-04-14T16:30:00Z"/>
        </w:rPr>
      </w:pPr>
      <w:ins w:id="251" w:author="Comparison" w:date="2022-04-14T16:30:00Z">
        <w:r>
          <w:t>RETURNS</w:t>
        </w:r>
      </w:ins>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AC3E5D" w14:paraId="1EFDF6DB" w14:textId="77777777" w:rsidTr="001B79C4">
        <w:trPr>
          <w:ins w:id="252" w:author="Comparison" w:date="2022-04-14T16:30:00Z"/>
        </w:trPr>
        <w:tc>
          <w:tcPr>
            <w:tcW w:w="1710" w:type="dxa"/>
            <w:tcBorders>
              <w:top w:val="single" w:sz="4" w:space="0" w:color="2E74B5"/>
              <w:left w:val="single" w:sz="4" w:space="0" w:color="2E74B5"/>
              <w:bottom w:val="single" w:sz="4" w:space="0" w:color="2E74B5"/>
              <w:right w:val="single" w:sz="4" w:space="0" w:color="2E74B5"/>
            </w:tcBorders>
            <w:shd w:val="clear" w:color="auto" w:fill="F2F2F2"/>
            <w:hideMark/>
          </w:tcPr>
          <w:p w14:paraId="63D10197" w14:textId="77777777" w:rsidR="00AC3E5D" w:rsidRDefault="00AC3E5D" w:rsidP="001B79C4">
            <w:pPr>
              <w:pStyle w:val="ListParagraph"/>
              <w:jc w:val="center"/>
              <w:rPr>
                <w:ins w:id="253" w:author="Comparison" w:date="2022-04-14T16:30:00Z"/>
              </w:rPr>
            </w:pPr>
            <w:ins w:id="254" w:author="Comparison" w:date="2022-04-14T16:30:00Z">
              <w:r>
                <w:t>Kết quả</w:t>
              </w:r>
            </w:ins>
          </w:p>
        </w:tc>
        <w:tc>
          <w:tcPr>
            <w:tcW w:w="5040" w:type="dxa"/>
            <w:tcBorders>
              <w:top w:val="single" w:sz="4" w:space="0" w:color="2E74B5"/>
              <w:left w:val="single" w:sz="4" w:space="0" w:color="2E74B5"/>
              <w:bottom w:val="single" w:sz="4" w:space="0" w:color="2E74B5"/>
              <w:right w:val="single" w:sz="4" w:space="0" w:color="2E74B5"/>
            </w:tcBorders>
            <w:shd w:val="clear" w:color="auto" w:fill="F2F2F2"/>
            <w:hideMark/>
          </w:tcPr>
          <w:p w14:paraId="6436DC57" w14:textId="77777777" w:rsidR="00AC3E5D" w:rsidRDefault="00AC3E5D" w:rsidP="001B79C4">
            <w:pPr>
              <w:pStyle w:val="ListParagraph"/>
              <w:rPr>
                <w:ins w:id="255" w:author="Comparison" w:date="2022-04-14T16:30:00Z"/>
              </w:rPr>
            </w:pPr>
            <w:ins w:id="256" w:author="Comparison" w:date="2022-04-14T16:30:00Z">
              <w:r>
                <w:t>Mô tả</w:t>
              </w:r>
            </w:ins>
          </w:p>
        </w:tc>
        <w:tc>
          <w:tcPr>
            <w:tcW w:w="2515" w:type="dxa"/>
            <w:tcBorders>
              <w:top w:val="single" w:sz="4" w:space="0" w:color="2E74B5"/>
              <w:left w:val="single" w:sz="4" w:space="0" w:color="2E74B5"/>
              <w:bottom w:val="single" w:sz="4" w:space="0" w:color="2E74B5"/>
              <w:right w:val="single" w:sz="4" w:space="0" w:color="2E74B5"/>
            </w:tcBorders>
            <w:shd w:val="clear" w:color="auto" w:fill="F2F2F2"/>
            <w:hideMark/>
          </w:tcPr>
          <w:p w14:paraId="27AFD152" w14:textId="77777777" w:rsidR="00AC3E5D" w:rsidRDefault="00AC3E5D" w:rsidP="001B79C4">
            <w:pPr>
              <w:pStyle w:val="ListParagraph"/>
              <w:rPr>
                <w:ins w:id="257" w:author="Comparison" w:date="2022-04-14T16:30:00Z"/>
              </w:rPr>
            </w:pPr>
            <w:ins w:id="258" w:author="Comparison" w:date="2022-04-14T16:30:00Z">
              <w:r>
                <w:t>Ghi chú</w:t>
              </w:r>
            </w:ins>
          </w:p>
        </w:tc>
      </w:tr>
      <w:tr w:rsidR="00AC3E5D" w14:paraId="3AEF4235" w14:textId="77777777" w:rsidTr="001B79C4">
        <w:trPr>
          <w:ins w:id="259" w:author="Comparison" w:date="2022-04-14T16:30:00Z"/>
        </w:trPr>
        <w:tc>
          <w:tcPr>
            <w:tcW w:w="1710" w:type="dxa"/>
            <w:tcBorders>
              <w:top w:val="single" w:sz="4" w:space="0" w:color="2E74B5"/>
              <w:left w:val="single" w:sz="4" w:space="0" w:color="2E74B5"/>
              <w:bottom w:val="single" w:sz="4" w:space="0" w:color="auto"/>
              <w:right w:val="single" w:sz="4" w:space="0" w:color="2E74B5"/>
            </w:tcBorders>
            <w:hideMark/>
          </w:tcPr>
          <w:p w14:paraId="0FF3EEA7" w14:textId="77777777" w:rsidR="00AC3E5D" w:rsidRDefault="00AC3E5D" w:rsidP="001B79C4">
            <w:pPr>
              <w:autoSpaceDE w:val="0"/>
              <w:autoSpaceDN w:val="0"/>
              <w:adjustRightInd w:val="0"/>
              <w:jc w:val="both"/>
              <w:rPr>
                <w:ins w:id="260" w:author="Comparison" w:date="2022-04-14T16:30:00Z"/>
                <w:rFonts w:cs="Times New Roman"/>
                <w:sz w:val="19"/>
                <w:szCs w:val="19"/>
              </w:rPr>
            </w:pPr>
            <w:ins w:id="261" w:author="Comparison" w:date="2022-04-14T16:30:00Z">
              <w:r>
                <w:rPr>
                  <w:rFonts w:cs="Times New Roman"/>
                  <w:szCs w:val="24"/>
                </w:rPr>
                <w:t>ERR:1</w:t>
              </w:r>
            </w:ins>
          </w:p>
        </w:tc>
        <w:tc>
          <w:tcPr>
            <w:tcW w:w="5040" w:type="dxa"/>
            <w:tcBorders>
              <w:top w:val="single" w:sz="4" w:space="0" w:color="2E74B5"/>
              <w:left w:val="single" w:sz="4" w:space="0" w:color="2E74B5"/>
              <w:bottom w:val="single" w:sz="4" w:space="0" w:color="2E74B5"/>
              <w:right w:val="single" w:sz="4" w:space="0" w:color="2E74B5"/>
            </w:tcBorders>
            <w:hideMark/>
          </w:tcPr>
          <w:p w14:paraId="1C172DE6" w14:textId="77777777" w:rsidR="00AC3E5D" w:rsidRDefault="00AC3E5D" w:rsidP="001B79C4">
            <w:pPr>
              <w:pStyle w:val="ListParagraph"/>
              <w:ind w:left="0"/>
              <w:jc w:val="both"/>
              <w:rPr>
                <w:ins w:id="262" w:author="Comparison" w:date="2022-04-14T16:30:00Z"/>
                <w:rFonts w:cs="Times New Roman"/>
              </w:rPr>
            </w:pPr>
            <w:ins w:id="263" w:author="Comparison" w:date="2022-04-14T16:30:00Z">
              <w:r>
                <w:rPr>
                  <w:rFonts w:cs="Times New Roman"/>
                </w:rPr>
                <w:t>Tài khoản đăng nhập sai hoặc không có quyền</w:t>
              </w:r>
            </w:ins>
          </w:p>
        </w:tc>
        <w:tc>
          <w:tcPr>
            <w:tcW w:w="2515" w:type="dxa"/>
            <w:tcBorders>
              <w:top w:val="single" w:sz="4" w:space="0" w:color="2E74B5"/>
              <w:left w:val="single" w:sz="4" w:space="0" w:color="2E74B5"/>
              <w:bottom w:val="single" w:sz="4" w:space="0" w:color="2E74B5"/>
              <w:right w:val="single" w:sz="4" w:space="0" w:color="2E74B5"/>
            </w:tcBorders>
          </w:tcPr>
          <w:p w14:paraId="404890FE" w14:textId="77777777" w:rsidR="00AC3E5D" w:rsidRDefault="00AC3E5D" w:rsidP="001B79C4">
            <w:pPr>
              <w:pStyle w:val="ListParagraph"/>
              <w:ind w:left="0"/>
              <w:jc w:val="both"/>
              <w:rPr>
                <w:ins w:id="264" w:author="Comparison" w:date="2022-04-14T16:30:00Z"/>
                <w:rFonts w:cs="Times New Roman"/>
              </w:rPr>
            </w:pPr>
          </w:p>
        </w:tc>
        <w:moveToRangeEnd w:id="249"/>
      </w:tr>
      <w:tr w:rsidR="00AC3E5D" w14:paraId="53FF4739" w14:textId="77777777" w:rsidTr="001B79C4">
        <w:trPr>
          <w:ins w:id="265" w:author="Comparison" w:date="2022-04-14T16:30:00Z"/>
        </w:trPr>
        <w:tc>
          <w:tcPr>
            <w:tcW w:w="1710" w:type="dxa"/>
            <w:tcBorders>
              <w:top w:val="single" w:sz="4" w:space="0" w:color="2E74B5"/>
              <w:left w:val="single" w:sz="4" w:space="0" w:color="2E74B5"/>
              <w:bottom w:val="single" w:sz="4" w:space="0" w:color="auto"/>
              <w:right w:val="single" w:sz="4" w:space="0" w:color="2E74B5"/>
            </w:tcBorders>
            <w:hideMark/>
          </w:tcPr>
          <w:p w14:paraId="07CBAE3E" w14:textId="77777777" w:rsidR="00AC3E5D" w:rsidRDefault="00AC3E5D" w:rsidP="001B79C4">
            <w:pPr>
              <w:spacing w:after="0" w:line="240" w:lineRule="auto"/>
              <w:rPr>
                <w:ins w:id="266" w:author="Comparison" w:date="2022-04-14T16:30:00Z"/>
                <w:rFonts w:eastAsia="Calibri" w:cs="Times New Roman"/>
                <w:szCs w:val="24"/>
              </w:rPr>
            </w:pPr>
            <w:ins w:id="267" w:author="Comparison" w:date="2022-04-14T16:30:00Z">
              <w:r>
                <w:rPr>
                  <w:rFonts w:eastAsia="Calibri" w:cs="Times New Roman"/>
                  <w:szCs w:val="24"/>
                </w:rPr>
                <w:t>ERR:2</w:t>
              </w:r>
            </w:ins>
          </w:p>
        </w:tc>
        <w:tc>
          <w:tcPr>
            <w:tcW w:w="5040" w:type="dxa"/>
            <w:tcBorders>
              <w:top w:val="single" w:sz="4" w:space="0" w:color="2E74B5"/>
              <w:left w:val="single" w:sz="4" w:space="0" w:color="2E74B5"/>
              <w:bottom w:val="single" w:sz="4" w:space="0" w:color="2E74B5"/>
              <w:right w:val="single" w:sz="4" w:space="0" w:color="2E74B5"/>
            </w:tcBorders>
            <w:hideMark/>
          </w:tcPr>
          <w:p w14:paraId="2BE842D6" w14:textId="77777777" w:rsidR="00AC3E5D" w:rsidRDefault="00AC3E5D" w:rsidP="001B79C4">
            <w:pPr>
              <w:spacing w:after="0" w:line="240" w:lineRule="auto"/>
              <w:rPr>
                <w:ins w:id="268" w:author="Comparison" w:date="2022-04-14T16:30:00Z"/>
                <w:rFonts w:eastAsia="Calibri" w:cs="Times New Roman"/>
                <w:szCs w:val="24"/>
              </w:rPr>
            </w:pPr>
            <w:ins w:id="269" w:author="Comparison" w:date="2022-04-14T16:30:00Z">
              <w:r>
                <w:rPr>
                  <w:rFonts w:eastAsia="Calibri" w:cs="Times New Roman"/>
                  <w:szCs w:val="24"/>
                </w:rPr>
                <w:t>Không tìm thấy công ty</w:t>
              </w:r>
            </w:ins>
          </w:p>
        </w:tc>
        <w:tc>
          <w:tcPr>
            <w:tcW w:w="2515" w:type="dxa"/>
            <w:tcBorders>
              <w:top w:val="single" w:sz="4" w:space="0" w:color="2E74B5"/>
              <w:left w:val="single" w:sz="4" w:space="0" w:color="2E74B5"/>
              <w:bottom w:val="single" w:sz="4" w:space="0" w:color="2E74B5"/>
              <w:right w:val="single" w:sz="4" w:space="0" w:color="2E74B5"/>
            </w:tcBorders>
          </w:tcPr>
          <w:p w14:paraId="0858DC12" w14:textId="77777777" w:rsidR="00AC3E5D" w:rsidRDefault="00AC3E5D" w:rsidP="001B79C4">
            <w:pPr>
              <w:pStyle w:val="ListParagraph"/>
              <w:ind w:left="0"/>
              <w:jc w:val="both"/>
              <w:rPr>
                <w:ins w:id="270" w:author="Comparison" w:date="2022-04-14T16:30:00Z"/>
                <w:rFonts w:cs="Times New Roman"/>
              </w:rPr>
            </w:pPr>
          </w:p>
        </w:tc>
      </w:tr>
      <w:tr w:rsidR="00AC3E5D" w14:paraId="55CCBAD4" w14:textId="77777777" w:rsidTr="001B79C4">
        <w:trPr>
          <w:ins w:id="271" w:author="Comparison" w:date="2022-04-14T16:30:00Z"/>
        </w:trPr>
        <w:tc>
          <w:tcPr>
            <w:tcW w:w="1710" w:type="dxa"/>
            <w:tcBorders>
              <w:top w:val="single" w:sz="4" w:space="0" w:color="2E74B5"/>
              <w:left w:val="single" w:sz="4" w:space="0" w:color="2E74B5"/>
              <w:bottom w:val="single" w:sz="4" w:space="0" w:color="auto"/>
              <w:right w:val="single" w:sz="4" w:space="0" w:color="2E74B5"/>
            </w:tcBorders>
            <w:hideMark/>
          </w:tcPr>
          <w:p w14:paraId="035C47C0" w14:textId="77777777" w:rsidR="00AC3E5D" w:rsidRDefault="00AC3E5D" w:rsidP="001B79C4">
            <w:pPr>
              <w:spacing w:after="0" w:line="240" w:lineRule="auto"/>
              <w:rPr>
                <w:ins w:id="272" w:author="Comparison" w:date="2022-04-14T16:30:00Z"/>
                <w:rFonts w:eastAsia="Calibri" w:cs="Times New Roman"/>
                <w:szCs w:val="24"/>
              </w:rPr>
            </w:pPr>
            <w:ins w:id="273" w:author="Comparison" w:date="2022-04-14T16:30:00Z">
              <w:r>
                <w:rPr>
                  <w:rFonts w:eastAsia="Calibri" w:cs="Times New Roman"/>
                  <w:szCs w:val="24"/>
                </w:rPr>
                <w:t>ERR:30</w:t>
              </w:r>
            </w:ins>
          </w:p>
        </w:tc>
        <w:tc>
          <w:tcPr>
            <w:tcW w:w="5040" w:type="dxa"/>
            <w:tcBorders>
              <w:top w:val="single" w:sz="4" w:space="0" w:color="2E74B5"/>
              <w:left w:val="single" w:sz="4" w:space="0" w:color="2E74B5"/>
              <w:bottom w:val="single" w:sz="4" w:space="0" w:color="2E74B5"/>
              <w:right w:val="single" w:sz="4" w:space="0" w:color="2E74B5"/>
            </w:tcBorders>
            <w:hideMark/>
          </w:tcPr>
          <w:p w14:paraId="063955C3" w14:textId="77777777" w:rsidR="00AC3E5D" w:rsidRDefault="00AC3E5D" w:rsidP="001B79C4">
            <w:pPr>
              <w:spacing w:after="0" w:line="240" w:lineRule="auto"/>
              <w:rPr>
                <w:ins w:id="274" w:author="Comparison" w:date="2022-04-14T16:30:00Z"/>
                <w:rFonts w:eastAsia="Calibri" w:cs="Times New Roman"/>
                <w:szCs w:val="24"/>
              </w:rPr>
            </w:pPr>
            <w:ins w:id="275" w:author="Comparison" w:date="2022-04-14T16:30:00Z">
              <w:r>
                <w:rPr>
                  <w:rFonts w:cs="Times New Roman"/>
                </w:rPr>
                <w:t>Tạo mới hóa đơn có lỗi</w:t>
              </w:r>
            </w:ins>
          </w:p>
        </w:tc>
        <w:tc>
          <w:tcPr>
            <w:tcW w:w="2515" w:type="dxa"/>
            <w:tcBorders>
              <w:top w:val="single" w:sz="4" w:space="0" w:color="2E74B5"/>
              <w:left w:val="single" w:sz="4" w:space="0" w:color="2E74B5"/>
              <w:bottom w:val="single" w:sz="4" w:space="0" w:color="2E74B5"/>
              <w:right w:val="single" w:sz="4" w:space="0" w:color="2E74B5"/>
            </w:tcBorders>
          </w:tcPr>
          <w:p w14:paraId="609BD87A" w14:textId="77777777" w:rsidR="00AC3E5D" w:rsidRDefault="00AC3E5D" w:rsidP="001B79C4">
            <w:pPr>
              <w:pStyle w:val="ListParagraph"/>
              <w:ind w:left="0"/>
              <w:jc w:val="both"/>
              <w:rPr>
                <w:ins w:id="276" w:author="Comparison" w:date="2022-04-14T16:30:00Z"/>
                <w:rFonts w:cs="Times New Roman"/>
              </w:rPr>
            </w:pPr>
          </w:p>
        </w:tc>
      </w:tr>
      <w:tr w:rsidR="00AC3E5D" w14:paraId="79F3760D" w14:textId="77777777" w:rsidTr="001B79C4">
        <w:trPr>
          <w:ins w:id="277" w:author="Comparison" w:date="2022-04-14T16:30:00Z"/>
        </w:trPr>
        <w:tc>
          <w:tcPr>
            <w:tcW w:w="1710" w:type="dxa"/>
            <w:tcBorders>
              <w:top w:val="single" w:sz="4" w:space="0" w:color="2E74B5"/>
              <w:left w:val="single" w:sz="4" w:space="0" w:color="2E74B5"/>
              <w:bottom w:val="single" w:sz="4" w:space="0" w:color="auto"/>
              <w:right w:val="single" w:sz="4" w:space="0" w:color="2E74B5"/>
            </w:tcBorders>
            <w:hideMark/>
          </w:tcPr>
          <w:p w14:paraId="2A28302F" w14:textId="77777777" w:rsidR="00AC3E5D" w:rsidRDefault="00AC3E5D" w:rsidP="001B79C4">
            <w:pPr>
              <w:spacing w:after="0" w:line="240" w:lineRule="auto"/>
              <w:rPr>
                <w:ins w:id="278" w:author="Comparison" w:date="2022-04-14T16:30:00Z"/>
                <w:rFonts w:eastAsia="Calibri" w:cs="Times New Roman"/>
                <w:szCs w:val="24"/>
              </w:rPr>
            </w:pPr>
            <w:ins w:id="279" w:author="Comparison" w:date="2022-04-14T16:30:00Z">
              <w:r>
                <w:rPr>
                  <w:rFonts w:eastAsia="Calibri" w:cs="Times New Roman"/>
                  <w:szCs w:val="24"/>
                </w:rPr>
                <w:t>ERR:5</w:t>
              </w:r>
            </w:ins>
          </w:p>
        </w:tc>
        <w:tc>
          <w:tcPr>
            <w:tcW w:w="5040" w:type="dxa"/>
            <w:tcBorders>
              <w:top w:val="single" w:sz="4" w:space="0" w:color="2E74B5"/>
              <w:left w:val="single" w:sz="4" w:space="0" w:color="2E74B5"/>
              <w:bottom w:val="single" w:sz="4" w:space="0" w:color="2E74B5"/>
              <w:right w:val="single" w:sz="4" w:space="0" w:color="2E74B5"/>
            </w:tcBorders>
            <w:hideMark/>
          </w:tcPr>
          <w:p w14:paraId="62CD3464" w14:textId="77777777" w:rsidR="00AC3E5D" w:rsidRDefault="00AC3E5D" w:rsidP="001B79C4">
            <w:pPr>
              <w:spacing w:after="0" w:line="240" w:lineRule="auto"/>
              <w:rPr>
                <w:ins w:id="280" w:author="Comparison" w:date="2022-04-14T16:30:00Z"/>
                <w:rFonts w:eastAsia="Calibri" w:cs="Times New Roman"/>
                <w:szCs w:val="24"/>
              </w:rPr>
            </w:pPr>
            <w:ins w:id="281" w:author="Comparison" w:date="2022-04-14T16:30:00Z">
              <w:r>
                <w:rPr>
                  <w:rFonts w:eastAsia="Calibri" w:cs="Times New Roman"/>
                  <w:szCs w:val="24"/>
                </w:rPr>
                <w:t>Không phát hành được hóa đơn hoặc lỗi hệ thống</w:t>
              </w:r>
            </w:ins>
          </w:p>
        </w:tc>
        <w:tc>
          <w:tcPr>
            <w:tcW w:w="2515" w:type="dxa"/>
            <w:tcBorders>
              <w:top w:val="single" w:sz="4" w:space="0" w:color="2E74B5"/>
              <w:left w:val="single" w:sz="4" w:space="0" w:color="2E74B5"/>
              <w:bottom w:val="single" w:sz="4" w:space="0" w:color="2E74B5"/>
              <w:right w:val="single" w:sz="4" w:space="0" w:color="2E74B5"/>
            </w:tcBorders>
          </w:tcPr>
          <w:p w14:paraId="755FDECE" w14:textId="77777777" w:rsidR="00AC3E5D" w:rsidRDefault="00AC3E5D" w:rsidP="001B79C4">
            <w:pPr>
              <w:pStyle w:val="ListParagraph"/>
              <w:ind w:left="0"/>
              <w:jc w:val="both"/>
              <w:rPr>
                <w:ins w:id="282" w:author="Comparison" w:date="2022-04-14T16:30:00Z"/>
                <w:rFonts w:cs="Times New Roman"/>
              </w:rPr>
            </w:pPr>
          </w:p>
        </w:tc>
      </w:tr>
      <w:tr w:rsidR="00AC3E5D" w14:paraId="04D56A29" w14:textId="77777777" w:rsidTr="001B79C4">
        <w:trPr>
          <w:ins w:id="283" w:author="Comparison" w:date="2022-04-14T16:30:00Z"/>
        </w:trPr>
        <w:tc>
          <w:tcPr>
            <w:tcW w:w="1710" w:type="dxa"/>
            <w:tcBorders>
              <w:top w:val="single" w:sz="4" w:space="0" w:color="2E74B5"/>
              <w:left w:val="single" w:sz="4" w:space="0" w:color="2E74B5"/>
              <w:bottom w:val="single" w:sz="4" w:space="0" w:color="auto"/>
              <w:right w:val="single" w:sz="4" w:space="0" w:color="2E74B5"/>
            </w:tcBorders>
            <w:hideMark/>
          </w:tcPr>
          <w:p w14:paraId="0C04BC40" w14:textId="77777777" w:rsidR="00AC3E5D" w:rsidRDefault="00AC3E5D" w:rsidP="001B79C4">
            <w:pPr>
              <w:spacing w:after="0" w:line="240" w:lineRule="auto"/>
              <w:rPr>
                <w:ins w:id="284" w:author="Comparison" w:date="2022-04-14T16:30:00Z"/>
                <w:rFonts w:eastAsia="Calibri" w:cs="Times New Roman"/>
                <w:szCs w:val="24"/>
              </w:rPr>
            </w:pPr>
            <w:ins w:id="285" w:author="Comparison" w:date="2022-04-14T16:30:00Z">
              <w:r>
                <w:rPr>
                  <w:rFonts w:eastAsia="Calibri" w:cs="Times New Roman"/>
                  <w:szCs w:val="24"/>
                </w:rPr>
                <w:t>ERR:3</w:t>
              </w:r>
            </w:ins>
          </w:p>
        </w:tc>
        <w:tc>
          <w:tcPr>
            <w:tcW w:w="5040" w:type="dxa"/>
            <w:tcBorders>
              <w:top w:val="single" w:sz="4" w:space="0" w:color="2E74B5"/>
              <w:left w:val="single" w:sz="4" w:space="0" w:color="2E74B5"/>
              <w:bottom w:val="single" w:sz="4" w:space="0" w:color="2E74B5"/>
              <w:right w:val="single" w:sz="4" w:space="0" w:color="2E74B5"/>
            </w:tcBorders>
            <w:hideMark/>
          </w:tcPr>
          <w:p w14:paraId="2CB6898A" w14:textId="77777777" w:rsidR="00AC3E5D" w:rsidRDefault="00AC3E5D" w:rsidP="001B79C4">
            <w:pPr>
              <w:spacing w:after="0" w:line="240" w:lineRule="auto"/>
              <w:rPr>
                <w:ins w:id="286" w:author="Comparison" w:date="2022-04-14T16:30:00Z"/>
                <w:rFonts w:eastAsia="Calibri" w:cs="Times New Roman"/>
                <w:szCs w:val="24"/>
              </w:rPr>
            </w:pPr>
            <w:ins w:id="287" w:author="Comparison" w:date="2022-04-14T16:30:00Z">
              <w:r>
                <w:rPr>
                  <w:rFonts w:eastAsia="Calibri" w:cs="Times New Roman"/>
                  <w:szCs w:val="24"/>
                </w:rPr>
                <w:t>Dữ liệu xml đầu vào không đúng quy định</w:t>
              </w:r>
            </w:ins>
          </w:p>
        </w:tc>
        <w:tc>
          <w:tcPr>
            <w:tcW w:w="2515" w:type="dxa"/>
            <w:tcBorders>
              <w:top w:val="single" w:sz="4" w:space="0" w:color="2E74B5"/>
              <w:left w:val="single" w:sz="4" w:space="0" w:color="2E74B5"/>
              <w:bottom w:val="single" w:sz="4" w:space="0" w:color="2E74B5"/>
              <w:right w:val="single" w:sz="4" w:space="0" w:color="2E74B5"/>
            </w:tcBorders>
          </w:tcPr>
          <w:p w14:paraId="71C74600" w14:textId="77777777" w:rsidR="00AC3E5D" w:rsidRDefault="00AC3E5D" w:rsidP="001B79C4">
            <w:pPr>
              <w:pStyle w:val="ListParagraph"/>
              <w:ind w:left="0"/>
              <w:jc w:val="both"/>
              <w:rPr>
                <w:ins w:id="288" w:author="Comparison" w:date="2022-04-14T16:30:00Z"/>
                <w:rFonts w:cs="Times New Roman"/>
              </w:rPr>
            </w:pPr>
          </w:p>
        </w:tc>
      </w:tr>
      <w:tr w:rsidR="00AC3E5D" w14:paraId="4FC9156D" w14:textId="77777777" w:rsidTr="001B79C4">
        <w:trPr>
          <w:trHeight w:val="70"/>
          <w:ins w:id="289" w:author="Comparison" w:date="2022-04-14T16:30:00Z"/>
        </w:trPr>
        <w:tc>
          <w:tcPr>
            <w:tcW w:w="1710" w:type="dxa"/>
            <w:tcBorders>
              <w:top w:val="single" w:sz="4" w:space="0" w:color="2E74B5"/>
              <w:left w:val="single" w:sz="4" w:space="0" w:color="2E74B5"/>
              <w:bottom w:val="single" w:sz="4" w:space="0" w:color="2E74B5"/>
              <w:right w:val="single" w:sz="4" w:space="0" w:color="2E74B5"/>
            </w:tcBorders>
            <w:hideMark/>
          </w:tcPr>
          <w:p w14:paraId="0A5659A0" w14:textId="77777777" w:rsidR="00AC3E5D" w:rsidRDefault="00AC3E5D" w:rsidP="001B79C4">
            <w:pPr>
              <w:autoSpaceDE w:val="0"/>
              <w:autoSpaceDN w:val="0"/>
              <w:adjustRightInd w:val="0"/>
              <w:spacing w:after="0" w:line="240" w:lineRule="auto"/>
              <w:rPr>
                <w:ins w:id="290" w:author="Comparison" w:date="2022-04-14T16:30:00Z"/>
                <w:rFonts w:eastAsia="Calibri" w:cs="Times New Roman"/>
                <w:szCs w:val="24"/>
              </w:rPr>
            </w:pPr>
            <w:ins w:id="291" w:author="Comparison" w:date="2022-04-14T16:30:00Z">
              <w:r>
                <w:rPr>
                  <w:rFonts w:eastAsia="Calibri" w:cs="Times New Roman"/>
                  <w:szCs w:val="24"/>
                </w:rPr>
                <w:t>ERR:7</w:t>
              </w:r>
            </w:ins>
          </w:p>
        </w:tc>
        <w:tc>
          <w:tcPr>
            <w:tcW w:w="5040" w:type="dxa"/>
            <w:tcBorders>
              <w:top w:val="single" w:sz="4" w:space="0" w:color="2E74B5"/>
              <w:left w:val="single" w:sz="4" w:space="0" w:color="2E74B5"/>
              <w:bottom w:val="single" w:sz="4" w:space="0" w:color="2E74B5"/>
              <w:right w:val="single" w:sz="4" w:space="0" w:color="2E74B5"/>
            </w:tcBorders>
            <w:hideMark/>
          </w:tcPr>
          <w:p w14:paraId="2DB9017A" w14:textId="77777777" w:rsidR="00AC3E5D" w:rsidRDefault="00AC3E5D" w:rsidP="001B79C4">
            <w:pPr>
              <w:pStyle w:val="ListParagraph"/>
              <w:spacing w:after="0" w:line="240" w:lineRule="auto"/>
              <w:ind w:left="0"/>
              <w:rPr>
                <w:ins w:id="292" w:author="Comparison" w:date="2022-04-14T16:30:00Z"/>
                <w:rFonts w:eastAsia="Calibri" w:cs="Times New Roman"/>
              </w:rPr>
            </w:pPr>
            <w:ins w:id="293" w:author="Comparison" w:date="2022-04-14T16:30:00Z">
              <w:r>
                <w:rPr>
                  <w:rFonts w:eastAsia="Calibri" w:cs="Times New Roman"/>
                </w:rPr>
                <w:t>User name không phù hợp, không tìm thấy company tương ứng cho user.</w:t>
              </w:r>
            </w:ins>
          </w:p>
        </w:tc>
        <w:tc>
          <w:tcPr>
            <w:tcW w:w="2515" w:type="dxa"/>
            <w:tcBorders>
              <w:top w:val="single" w:sz="4" w:space="0" w:color="2E74B5"/>
              <w:left w:val="single" w:sz="4" w:space="0" w:color="2E74B5"/>
              <w:bottom w:val="single" w:sz="4" w:space="0" w:color="2E74B5"/>
              <w:right w:val="single" w:sz="4" w:space="0" w:color="2E74B5"/>
            </w:tcBorders>
          </w:tcPr>
          <w:p w14:paraId="2D7A818F" w14:textId="77777777" w:rsidR="00AC3E5D" w:rsidRDefault="00AC3E5D" w:rsidP="001B79C4">
            <w:pPr>
              <w:jc w:val="both"/>
              <w:rPr>
                <w:ins w:id="294" w:author="Comparison" w:date="2022-04-14T16:30:00Z"/>
                <w:rFonts w:cs="Times New Roman"/>
                <w:szCs w:val="24"/>
              </w:rPr>
            </w:pPr>
          </w:p>
        </w:tc>
      </w:tr>
      <w:tr w:rsidR="00AC3E5D" w14:paraId="50CC26F8" w14:textId="77777777" w:rsidTr="001B79C4">
        <w:trPr>
          <w:trHeight w:val="70"/>
          <w:ins w:id="295" w:author="Comparison" w:date="2022-04-14T16:30:00Z"/>
        </w:trPr>
        <w:tc>
          <w:tcPr>
            <w:tcW w:w="1710" w:type="dxa"/>
            <w:tcBorders>
              <w:top w:val="single" w:sz="4" w:space="0" w:color="2E74B5"/>
              <w:left w:val="single" w:sz="4" w:space="0" w:color="2E74B5"/>
              <w:bottom w:val="single" w:sz="4" w:space="0" w:color="2E74B5"/>
              <w:right w:val="single" w:sz="4" w:space="0" w:color="2E74B5"/>
            </w:tcBorders>
            <w:hideMark/>
          </w:tcPr>
          <w:p w14:paraId="7047E590" w14:textId="77777777" w:rsidR="00AC3E5D" w:rsidRDefault="00AC3E5D" w:rsidP="001B79C4">
            <w:pPr>
              <w:autoSpaceDE w:val="0"/>
              <w:autoSpaceDN w:val="0"/>
              <w:adjustRightInd w:val="0"/>
              <w:spacing w:after="0" w:line="240" w:lineRule="auto"/>
              <w:rPr>
                <w:ins w:id="296" w:author="Comparison" w:date="2022-04-14T16:30:00Z"/>
                <w:rFonts w:eastAsia="Calibri" w:cs="Times New Roman"/>
                <w:szCs w:val="24"/>
              </w:rPr>
            </w:pPr>
            <w:ins w:id="297" w:author="Comparison" w:date="2022-04-14T16:30:00Z">
              <w:r>
                <w:rPr>
                  <w:rFonts w:eastAsia="Calibri" w:cs="Times New Roman"/>
                  <w:szCs w:val="24"/>
                </w:rPr>
                <w:t>ERR:12</w:t>
              </w:r>
            </w:ins>
          </w:p>
        </w:tc>
        <w:tc>
          <w:tcPr>
            <w:tcW w:w="5040" w:type="dxa"/>
            <w:tcBorders>
              <w:top w:val="single" w:sz="4" w:space="0" w:color="2E74B5"/>
              <w:left w:val="single" w:sz="4" w:space="0" w:color="2E74B5"/>
              <w:bottom w:val="single" w:sz="4" w:space="0" w:color="2E74B5"/>
              <w:right w:val="single" w:sz="4" w:space="0" w:color="2E74B5"/>
            </w:tcBorders>
            <w:hideMark/>
          </w:tcPr>
          <w:p w14:paraId="113EC5E5" w14:textId="77777777" w:rsidR="00AC3E5D" w:rsidRDefault="00AC3E5D" w:rsidP="001B79C4">
            <w:pPr>
              <w:pStyle w:val="ListParagraph"/>
              <w:spacing w:after="0" w:line="240" w:lineRule="auto"/>
              <w:ind w:left="0"/>
              <w:rPr>
                <w:ins w:id="298" w:author="Comparison" w:date="2022-04-14T16:30:00Z"/>
                <w:rFonts w:eastAsia="Calibri" w:cs="Times New Roman"/>
              </w:rPr>
            </w:pPr>
            <w:ins w:id="299" w:author="Comparison" w:date="2022-04-14T16:30:00Z">
              <w:r>
                <w:rPr>
                  <w:rFonts w:eastAsia="Calibri" w:cs="Times New Roman"/>
                </w:rPr>
                <w:t>Ngày hóa đơn cũ không hợp lệ</w:t>
              </w:r>
            </w:ins>
          </w:p>
        </w:tc>
        <w:tc>
          <w:tcPr>
            <w:tcW w:w="2515" w:type="dxa"/>
            <w:tcBorders>
              <w:top w:val="single" w:sz="4" w:space="0" w:color="2E74B5"/>
              <w:left w:val="single" w:sz="4" w:space="0" w:color="2E74B5"/>
              <w:bottom w:val="single" w:sz="4" w:space="0" w:color="2E74B5"/>
              <w:right w:val="single" w:sz="4" w:space="0" w:color="2E74B5"/>
            </w:tcBorders>
          </w:tcPr>
          <w:p w14:paraId="303A89FB" w14:textId="77777777" w:rsidR="00AC3E5D" w:rsidRDefault="00AC3E5D" w:rsidP="001B79C4">
            <w:pPr>
              <w:jc w:val="both"/>
              <w:rPr>
                <w:ins w:id="300" w:author="Comparison" w:date="2022-04-14T16:30:00Z"/>
                <w:rFonts w:cs="Times New Roman"/>
                <w:szCs w:val="24"/>
              </w:rPr>
            </w:pPr>
          </w:p>
        </w:tc>
      </w:tr>
      <w:tr w:rsidR="00AC3E5D" w14:paraId="106B52E9" w14:textId="77777777" w:rsidTr="001B79C4">
        <w:trPr>
          <w:trHeight w:val="70"/>
          <w:ins w:id="301" w:author="Comparison" w:date="2022-04-14T16:30:00Z"/>
        </w:trPr>
        <w:tc>
          <w:tcPr>
            <w:tcW w:w="1710" w:type="dxa"/>
            <w:tcBorders>
              <w:top w:val="single" w:sz="4" w:space="0" w:color="2E74B5"/>
              <w:left w:val="single" w:sz="4" w:space="0" w:color="2E74B5"/>
              <w:bottom w:val="single" w:sz="4" w:space="0" w:color="2E74B5"/>
              <w:right w:val="single" w:sz="4" w:space="0" w:color="2E74B5"/>
            </w:tcBorders>
            <w:hideMark/>
          </w:tcPr>
          <w:p w14:paraId="42FFC831" w14:textId="77777777" w:rsidR="00AC3E5D" w:rsidRDefault="00AC3E5D" w:rsidP="001B79C4">
            <w:pPr>
              <w:autoSpaceDE w:val="0"/>
              <w:autoSpaceDN w:val="0"/>
              <w:adjustRightInd w:val="0"/>
              <w:spacing w:after="0" w:line="240" w:lineRule="auto"/>
              <w:rPr>
                <w:ins w:id="302" w:author="Comparison" w:date="2022-04-14T16:30:00Z"/>
                <w:rFonts w:eastAsia="Calibri" w:cs="Times New Roman"/>
                <w:szCs w:val="24"/>
              </w:rPr>
            </w:pPr>
            <w:ins w:id="303" w:author="Comparison" w:date="2022-04-14T16:30:00Z">
              <w:r>
                <w:rPr>
                  <w:rFonts w:eastAsia="Calibri" w:cs="Times New Roman"/>
                  <w:szCs w:val="24"/>
                </w:rPr>
                <w:t>ERR:20</w:t>
              </w:r>
            </w:ins>
          </w:p>
        </w:tc>
        <w:tc>
          <w:tcPr>
            <w:tcW w:w="5040" w:type="dxa"/>
            <w:tcBorders>
              <w:top w:val="single" w:sz="4" w:space="0" w:color="2E74B5"/>
              <w:left w:val="single" w:sz="4" w:space="0" w:color="2E74B5"/>
              <w:bottom w:val="single" w:sz="4" w:space="0" w:color="2E74B5"/>
              <w:right w:val="single" w:sz="4" w:space="0" w:color="2E74B5"/>
            </w:tcBorders>
            <w:hideMark/>
          </w:tcPr>
          <w:p w14:paraId="69AFE04E" w14:textId="77777777" w:rsidR="00AC3E5D" w:rsidRDefault="00AC3E5D" w:rsidP="001B79C4">
            <w:pPr>
              <w:pStyle w:val="ListParagraph"/>
              <w:spacing w:after="0" w:line="240" w:lineRule="auto"/>
              <w:ind w:left="0"/>
              <w:rPr>
                <w:ins w:id="304" w:author="Comparison" w:date="2022-04-14T16:30:00Z"/>
                <w:rFonts w:eastAsia="Calibri" w:cs="Times New Roman"/>
              </w:rPr>
            </w:pPr>
            <w:ins w:id="305" w:author="Comparison" w:date="2022-04-14T16:30:00Z">
              <w:r>
                <w:rPr>
                  <w:rFonts w:eastAsia="Calibri" w:cs="Times New Roman"/>
                </w:rPr>
                <w:t>Tham số pattern and serial không hợp lệ</w:t>
              </w:r>
            </w:ins>
          </w:p>
        </w:tc>
        <w:tc>
          <w:tcPr>
            <w:tcW w:w="2515" w:type="dxa"/>
            <w:tcBorders>
              <w:top w:val="single" w:sz="4" w:space="0" w:color="2E74B5"/>
              <w:left w:val="single" w:sz="4" w:space="0" w:color="2E74B5"/>
              <w:bottom w:val="single" w:sz="4" w:space="0" w:color="2E74B5"/>
              <w:right w:val="single" w:sz="4" w:space="0" w:color="2E74B5"/>
            </w:tcBorders>
          </w:tcPr>
          <w:p w14:paraId="1B3D0EBE" w14:textId="77777777" w:rsidR="00AC3E5D" w:rsidRDefault="00AC3E5D" w:rsidP="001B79C4">
            <w:pPr>
              <w:jc w:val="both"/>
              <w:rPr>
                <w:ins w:id="306" w:author="Comparison" w:date="2022-04-14T16:30:00Z"/>
                <w:rFonts w:cs="Times New Roman"/>
                <w:szCs w:val="24"/>
              </w:rPr>
            </w:pPr>
          </w:p>
        </w:tc>
      </w:tr>
      <w:tr w:rsidR="00AC3E5D" w14:paraId="6B3F6564" w14:textId="77777777" w:rsidTr="001B79C4">
        <w:trPr>
          <w:trHeight w:val="70"/>
          <w:ins w:id="307" w:author="Comparison" w:date="2022-04-14T16:30:00Z"/>
        </w:trPr>
        <w:tc>
          <w:tcPr>
            <w:tcW w:w="1710" w:type="dxa"/>
            <w:tcBorders>
              <w:top w:val="single" w:sz="4" w:space="0" w:color="2E74B5"/>
              <w:left w:val="single" w:sz="4" w:space="0" w:color="2E74B5"/>
              <w:bottom w:val="single" w:sz="4" w:space="0" w:color="2E74B5"/>
              <w:right w:val="single" w:sz="4" w:space="0" w:color="2E74B5"/>
            </w:tcBorders>
            <w:hideMark/>
          </w:tcPr>
          <w:p w14:paraId="00587DDB" w14:textId="77777777" w:rsidR="00AC3E5D" w:rsidRDefault="00AC3E5D" w:rsidP="001B79C4">
            <w:pPr>
              <w:autoSpaceDE w:val="0"/>
              <w:autoSpaceDN w:val="0"/>
              <w:adjustRightInd w:val="0"/>
              <w:spacing w:after="0" w:line="240" w:lineRule="auto"/>
              <w:rPr>
                <w:ins w:id="308" w:author="Comparison" w:date="2022-04-14T16:30:00Z"/>
                <w:rFonts w:eastAsia="Calibri" w:cs="Times New Roman"/>
                <w:szCs w:val="24"/>
              </w:rPr>
            </w:pPr>
            <w:ins w:id="309" w:author="Comparison" w:date="2022-04-14T16:30:00Z">
              <w:r>
                <w:rPr>
                  <w:rFonts w:eastAsia="Calibri" w:cs="Times New Roman"/>
                  <w:szCs w:val="24"/>
                </w:rPr>
                <w:t>ERR:21</w:t>
              </w:r>
            </w:ins>
          </w:p>
        </w:tc>
        <w:tc>
          <w:tcPr>
            <w:tcW w:w="5040" w:type="dxa"/>
            <w:tcBorders>
              <w:top w:val="single" w:sz="4" w:space="0" w:color="2E74B5"/>
              <w:left w:val="single" w:sz="4" w:space="0" w:color="2E74B5"/>
              <w:bottom w:val="single" w:sz="4" w:space="0" w:color="2E74B5"/>
              <w:right w:val="single" w:sz="4" w:space="0" w:color="2E74B5"/>
            </w:tcBorders>
            <w:hideMark/>
          </w:tcPr>
          <w:p w14:paraId="5DE0D96D" w14:textId="77777777" w:rsidR="00AC3E5D" w:rsidRDefault="00AC3E5D" w:rsidP="001B79C4">
            <w:pPr>
              <w:pStyle w:val="ListParagraph"/>
              <w:spacing w:after="0" w:line="240" w:lineRule="auto"/>
              <w:ind w:left="0"/>
              <w:rPr>
                <w:ins w:id="310" w:author="Comparison" w:date="2022-04-14T16:30:00Z"/>
                <w:rFonts w:eastAsia="Calibri" w:cs="Times New Roman"/>
              </w:rPr>
            </w:pPr>
            <w:ins w:id="311" w:author="Comparison" w:date="2022-04-14T16:30:00Z">
              <w:r>
                <w:rPr>
                  <w:rFonts w:eastAsia="Calibri" w:cs="Times New Roman"/>
                </w:rPr>
                <w:t>Tài khoản không tồn tại</w:t>
              </w:r>
            </w:ins>
          </w:p>
        </w:tc>
        <w:tc>
          <w:tcPr>
            <w:tcW w:w="2515" w:type="dxa"/>
            <w:tcBorders>
              <w:top w:val="single" w:sz="4" w:space="0" w:color="2E74B5"/>
              <w:left w:val="single" w:sz="4" w:space="0" w:color="2E74B5"/>
              <w:bottom w:val="single" w:sz="4" w:space="0" w:color="2E74B5"/>
              <w:right w:val="single" w:sz="4" w:space="0" w:color="2E74B5"/>
            </w:tcBorders>
          </w:tcPr>
          <w:p w14:paraId="16022483" w14:textId="77777777" w:rsidR="00AC3E5D" w:rsidRDefault="00AC3E5D" w:rsidP="001B79C4">
            <w:pPr>
              <w:jc w:val="both"/>
              <w:rPr>
                <w:ins w:id="312" w:author="Comparison" w:date="2022-04-14T16:30:00Z"/>
                <w:rFonts w:cs="Times New Roman"/>
                <w:szCs w:val="24"/>
              </w:rPr>
            </w:pPr>
          </w:p>
        </w:tc>
      </w:tr>
      <w:tr w:rsidR="00AC3E5D" w14:paraId="08C9814C" w14:textId="77777777" w:rsidTr="001B79C4">
        <w:trPr>
          <w:trHeight w:val="70"/>
          <w:ins w:id="313" w:author="Comparison" w:date="2022-04-14T16:30:00Z"/>
        </w:trPr>
        <w:tc>
          <w:tcPr>
            <w:tcW w:w="1710" w:type="dxa"/>
            <w:tcBorders>
              <w:top w:val="single" w:sz="4" w:space="0" w:color="2E74B5"/>
              <w:left w:val="single" w:sz="4" w:space="0" w:color="2E74B5"/>
              <w:bottom w:val="single" w:sz="4" w:space="0" w:color="2E74B5"/>
              <w:right w:val="single" w:sz="4" w:space="0" w:color="2E74B5"/>
            </w:tcBorders>
          </w:tcPr>
          <w:p w14:paraId="7A21A92E" w14:textId="77777777" w:rsidR="00AC3E5D" w:rsidRDefault="00AC3E5D" w:rsidP="001B79C4">
            <w:pPr>
              <w:autoSpaceDE w:val="0"/>
              <w:autoSpaceDN w:val="0"/>
              <w:adjustRightInd w:val="0"/>
              <w:spacing w:after="0" w:line="240" w:lineRule="auto"/>
              <w:rPr>
                <w:ins w:id="314" w:author="Comparison" w:date="2022-04-14T16:30:00Z"/>
                <w:rFonts w:eastAsia="Calibri" w:cs="Times New Roman"/>
                <w:szCs w:val="24"/>
              </w:rPr>
            </w:pPr>
            <w:ins w:id="315" w:author="Comparison" w:date="2022-04-14T16:30:00Z">
              <w:r>
                <w:rPr>
                  <w:rFonts w:eastAsia="Calibri" w:cs="Times New Roman"/>
                  <w:szCs w:val="24"/>
                </w:rPr>
                <w:t>ERR:22</w:t>
              </w:r>
            </w:ins>
          </w:p>
          <w:p w14:paraId="786453A7" w14:textId="77777777" w:rsidR="00AC3E5D" w:rsidRDefault="00AC3E5D" w:rsidP="001B79C4">
            <w:pPr>
              <w:autoSpaceDE w:val="0"/>
              <w:autoSpaceDN w:val="0"/>
              <w:adjustRightInd w:val="0"/>
              <w:spacing w:after="0" w:line="240" w:lineRule="auto"/>
              <w:rPr>
                <w:ins w:id="316" w:author="Comparison" w:date="2022-04-14T16:30:00Z"/>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hideMark/>
          </w:tcPr>
          <w:p w14:paraId="3BEA16F1" w14:textId="77777777" w:rsidR="00AC3E5D" w:rsidRDefault="00AC3E5D" w:rsidP="001B79C4">
            <w:pPr>
              <w:pStyle w:val="ListParagraph"/>
              <w:spacing w:after="0" w:line="240" w:lineRule="auto"/>
              <w:ind w:left="0"/>
              <w:rPr>
                <w:ins w:id="317" w:author="Comparison" w:date="2022-04-14T16:30:00Z"/>
                <w:rFonts w:eastAsia="Calibri" w:cs="Times New Roman"/>
              </w:rPr>
            </w:pPr>
            <w:ins w:id="318" w:author="Comparison" w:date="2022-04-14T16:30:00Z">
              <w:r>
                <w:rPr>
                  <w:rFonts w:eastAsia="Calibri" w:cs="Times New Roman"/>
                </w:rPr>
                <w:t>Không tìm thấy keystores</w:t>
              </w:r>
            </w:ins>
          </w:p>
        </w:tc>
        <w:tc>
          <w:tcPr>
            <w:tcW w:w="2515" w:type="dxa"/>
            <w:tcBorders>
              <w:top w:val="single" w:sz="4" w:space="0" w:color="2E74B5"/>
              <w:left w:val="single" w:sz="4" w:space="0" w:color="2E74B5"/>
              <w:bottom w:val="single" w:sz="4" w:space="0" w:color="2E74B5"/>
              <w:right w:val="single" w:sz="4" w:space="0" w:color="2E74B5"/>
            </w:tcBorders>
          </w:tcPr>
          <w:p w14:paraId="1E7EFD56" w14:textId="77777777" w:rsidR="00AC3E5D" w:rsidRDefault="00AC3E5D" w:rsidP="001B79C4">
            <w:pPr>
              <w:jc w:val="both"/>
              <w:rPr>
                <w:ins w:id="319" w:author="Comparison" w:date="2022-04-14T16:30:00Z"/>
                <w:rFonts w:cs="Times New Roman"/>
                <w:szCs w:val="24"/>
              </w:rPr>
            </w:pPr>
          </w:p>
        </w:tc>
      </w:tr>
      <w:tr w:rsidR="00AC3E5D" w14:paraId="7128AF40" w14:textId="77777777" w:rsidTr="001B79C4">
        <w:trPr>
          <w:trHeight w:val="70"/>
          <w:ins w:id="320" w:author="Comparison" w:date="2022-04-14T16:30:00Z"/>
        </w:trPr>
        <w:tc>
          <w:tcPr>
            <w:tcW w:w="1710" w:type="dxa"/>
            <w:tcBorders>
              <w:top w:val="single" w:sz="4" w:space="0" w:color="2E74B5"/>
              <w:left w:val="single" w:sz="4" w:space="0" w:color="2E74B5"/>
              <w:bottom w:val="single" w:sz="4" w:space="0" w:color="2E74B5"/>
              <w:right w:val="single" w:sz="4" w:space="0" w:color="2E74B5"/>
            </w:tcBorders>
          </w:tcPr>
          <w:p w14:paraId="3571E4CD" w14:textId="77777777" w:rsidR="00AC3E5D" w:rsidRDefault="00AC3E5D" w:rsidP="001B79C4">
            <w:pPr>
              <w:autoSpaceDE w:val="0"/>
              <w:autoSpaceDN w:val="0"/>
              <w:adjustRightInd w:val="0"/>
              <w:spacing w:after="0" w:line="240" w:lineRule="auto"/>
              <w:rPr>
                <w:ins w:id="321" w:author="Comparison" w:date="2022-04-14T16:30:00Z"/>
                <w:rFonts w:eastAsia="Calibri" w:cs="Times New Roman"/>
                <w:szCs w:val="24"/>
              </w:rPr>
            </w:pPr>
            <w:ins w:id="322" w:author="Comparison" w:date="2022-04-14T16:30:00Z">
              <w:r>
                <w:rPr>
                  <w:rFonts w:eastAsia="Calibri" w:cs="Times New Roman"/>
                  <w:szCs w:val="24"/>
                </w:rPr>
                <w:t>ERR:28</w:t>
              </w:r>
            </w:ins>
          </w:p>
          <w:p w14:paraId="6D635C0B" w14:textId="77777777" w:rsidR="00AC3E5D" w:rsidRDefault="00AC3E5D" w:rsidP="001B79C4">
            <w:pPr>
              <w:autoSpaceDE w:val="0"/>
              <w:autoSpaceDN w:val="0"/>
              <w:adjustRightInd w:val="0"/>
              <w:spacing w:after="0" w:line="240" w:lineRule="auto"/>
              <w:rPr>
                <w:ins w:id="323" w:author="Comparison" w:date="2022-04-14T16:30:00Z"/>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hideMark/>
          </w:tcPr>
          <w:p w14:paraId="17CF0E74" w14:textId="77777777" w:rsidR="00AC3E5D" w:rsidRDefault="00AC3E5D" w:rsidP="001B79C4">
            <w:pPr>
              <w:pStyle w:val="ListParagraph"/>
              <w:spacing w:after="0" w:line="240" w:lineRule="auto"/>
              <w:ind w:left="0"/>
              <w:rPr>
                <w:ins w:id="324" w:author="Comparison" w:date="2022-04-14T16:30:00Z"/>
                <w:rFonts w:eastAsia="Calibri" w:cs="Times New Roman"/>
              </w:rPr>
            </w:pPr>
            <w:ins w:id="325" w:author="Comparison" w:date="2022-04-14T16:30:00Z">
              <w:r>
                <w:rPr>
                  <w:rFonts w:cs="Times New Roman"/>
                </w:rPr>
                <w:t>Chứng thư chưa có trong hệ thống</w:t>
              </w:r>
            </w:ins>
          </w:p>
        </w:tc>
        <w:tc>
          <w:tcPr>
            <w:tcW w:w="2515" w:type="dxa"/>
            <w:tcBorders>
              <w:top w:val="single" w:sz="4" w:space="0" w:color="2E74B5"/>
              <w:left w:val="single" w:sz="4" w:space="0" w:color="2E74B5"/>
              <w:bottom w:val="single" w:sz="4" w:space="0" w:color="2E74B5"/>
              <w:right w:val="single" w:sz="4" w:space="0" w:color="2E74B5"/>
            </w:tcBorders>
          </w:tcPr>
          <w:p w14:paraId="7D6A46BD" w14:textId="77777777" w:rsidR="00AC3E5D" w:rsidRDefault="00AC3E5D" w:rsidP="001B79C4">
            <w:pPr>
              <w:jc w:val="both"/>
              <w:rPr>
                <w:ins w:id="326" w:author="Comparison" w:date="2022-04-14T16:30:00Z"/>
                <w:rFonts w:cs="Times New Roman"/>
                <w:szCs w:val="24"/>
              </w:rPr>
            </w:pPr>
          </w:p>
        </w:tc>
      </w:tr>
      <w:tr w:rsidR="00AC3E5D" w14:paraId="02F3644E" w14:textId="77777777" w:rsidTr="001B79C4">
        <w:trPr>
          <w:trHeight w:val="70"/>
          <w:ins w:id="327" w:author="Comparison" w:date="2022-04-14T16:30:00Z"/>
        </w:trPr>
        <w:tc>
          <w:tcPr>
            <w:tcW w:w="1710" w:type="dxa"/>
            <w:tcBorders>
              <w:top w:val="single" w:sz="4" w:space="0" w:color="2E74B5"/>
              <w:left w:val="single" w:sz="4" w:space="0" w:color="2E74B5"/>
              <w:bottom w:val="single" w:sz="4" w:space="0" w:color="2E74B5"/>
              <w:right w:val="single" w:sz="4" w:space="0" w:color="2E74B5"/>
            </w:tcBorders>
            <w:hideMark/>
          </w:tcPr>
          <w:p w14:paraId="40D82E59" w14:textId="77777777" w:rsidR="00AC3E5D" w:rsidRDefault="00AC3E5D" w:rsidP="001B79C4">
            <w:pPr>
              <w:autoSpaceDE w:val="0"/>
              <w:autoSpaceDN w:val="0"/>
              <w:adjustRightInd w:val="0"/>
              <w:spacing w:after="0" w:line="240" w:lineRule="auto"/>
              <w:rPr>
                <w:ins w:id="328" w:author="Comparison" w:date="2022-04-14T16:30:00Z"/>
                <w:rFonts w:eastAsia="Calibri" w:cs="Times New Roman"/>
                <w:szCs w:val="24"/>
              </w:rPr>
            </w:pPr>
            <w:ins w:id="329" w:author="Comparison" w:date="2022-04-14T16:30:00Z">
              <w:r>
                <w:rPr>
                  <w:rFonts w:cs="Times New Roman"/>
                  <w:szCs w:val="24"/>
                </w:rPr>
                <w:t>ERR:24</w:t>
              </w:r>
            </w:ins>
          </w:p>
        </w:tc>
        <w:tc>
          <w:tcPr>
            <w:tcW w:w="5040" w:type="dxa"/>
            <w:tcBorders>
              <w:top w:val="single" w:sz="4" w:space="0" w:color="2E74B5"/>
              <w:left w:val="single" w:sz="4" w:space="0" w:color="2E74B5"/>
              <w:bottom w:val="single" w:sz="4" w:space="0" w:color="2E74B5"/>
              <w:right w:val="single" w:sz="4" w:space="0" w:color="2E74B5"/>
            </w:tcBorders>
            <w:hideMark/>
          </w:tcPr>
          <w:p w14:paraId="4076EF2A" w14:textId="77777777" w:rsidR="00AC3E5D" w:rsidRDefault="00AC3E5D" w:rsidP="001B79C4">
            <w:pPr>
              <w:pStyle w:val="ListParagraph"/>
              <w:spacing w:after="0" w:line="240" w:lineRule="auto"/>
              <w:ind w:left="0"/>
              <w:rPr>
                <w:ins w:id="330" w:author="Comparison" w:date="2022-04-14T16:30:00Z"/>
              </w:rPr>
            </w:pPr>
            <w:ins w:id="331" w:author="Comparison" w:date="2022-04-14T16:30:00Z">
              <w:r>
                <w:rPr>
                  <w:rFonts w:cs="Times New Roman"/>
                </w:rPr>
                <w:t>chứng thư không dùng</w:t>
              </w:r>
            </w:ins>
          </w:p>
        </w:tc>
        <w:tc>
          <w:tcPr>
            <w:tcW w:w="2515" w:type="dxa"/>
            <w:tcBorders>
              <w:top w:val="single" w:sz="4" w:space="0" w:color="2E74B5"/>
              <w:left w:val="single" w:sz="4" w:space="0" w:color="2E74B5"/>
              <w:bottom w:val="single" w:sz="4" w:space="0" w:color="2E74B5"/>
              <w:right w:val="single" w:sz="4" w:space="0" w:color="2E74B5"/>
            </w:tcBorders>
          </w:tcPr>
          <w:p w14:paraId="2DC1E823" w14:textId="77777777" w:rsidR="00AC3E5D" w:rsidRDefault="00AC3E5D" w:rsidP="001B79C4">
            <w:pPr>
              <w:jc w:val="both"/>
              <w:rPr>
                <w:ins w:id="332" w:author="Comparison" w:date="2022-04-14T16:30:00Z"/>
                <w:rFonts w:cs="Times New Roman"/>
                <w:szCs w:val="24"/>
              </w:rPr>
            </w:pPr>
          </w:p>
        </w:tc>
      </w:tr>
      <w:tr w:rsidR="00AC3E5D" w14:paraId="6C7BCD5F" w14:textId="77777777" w:rsidTr="001B79C4">
        <w:trPr>
          <w:trHeight w:val="70"/>
          <w:ins w:id="333" w:author="Comparison" w:date="2022-04-14T16:30:00Z"/>
        </w:trPr>
        <w:tc>
          <w:tcPr>
            <w:tcW w:w="1710" w:type="dxa"/>
            <w:tcBorders>
              <w:top w:val="single" w:sz="4" w:space="0" w:color="2E74B5"/>
              <w:left w:val="single" w:sz="4" w:space="0" w:color="2E74B5"/>
              <w:bottom w:val="single" w:sz="4" w:space="0" w:color="2E74B5"/>
              <w:right w:val="single" w:sz="4" w:space="0" w:color="2E74B5"/>
            </w:tcBorders>
            <w:hideMark/>
          </w:tcPr>
          <w:p w14:paraId="4E5BB2CA" w14:textId="77777777" w:rsidR="00AC3E5D" w:rsidRDefault="00AC3E5D" w:rsidP="001B79C4">
            <w:pPr>
              <w:autoSpaceDE w:val="0"/>
              <w:autoSpaceDN w:val="0"/>
              <w:adjustRightInd w:val="0"/>
              <w:jc w:val="both"/>
              <w:rPr>
                <w:ins w:id="334" w:author="Comparison" w:date="2022-04-14T16:30:00Z"/>
                <w:rFonts w:cs="Times New Roman"/>
                <w:szCs w:val="24"/>
              </w:rPr>
            </w:pPr>
            <w:ins w:id="335" w:author="Comparison" w:date="2022-04-14T16:30:00Z">
              <w:r>
                <w:rPr>
                  <w:rFonts w:cs="Times New Roman"/>
                  <w:szCs w:val="24"/>
                </w:rPr>
                <w:lastRenderedPageBreak/>
                <w:t>ERR:27</w:t>
              </w:r>
            </w:ins>
          </w:p>
        </w:tc>
        <w:tc>
          <w:tcPr>
            <w:tcW w:w="5040" w:type="dxa"/>
            <w:tcBorders>
              <w:top w:val="single" w:sz="4" w:space="0" w:color="2E74B5"/>
              <w:left w:val="single" w:sz="4" w:space="0" w:color="2E74B5"/>
              <w:bottom w:val="single" w:sz="4" w:space="0" w:color="2E74B5"/>
              <w:right w:val="single" w:sz="4" w:space="0" w:color="2E74B5"/>
            </w:tcBorders>
            <w:hideMark/>
          </w:tcPr>
          <w:p w14:paraId="2EE6E0E7" w14:textId="77777777" w:rsidR="00AC3E5D" w:rsidRDefault="00AC3E5D" w:rsidP="001B79C4">
            <w:pPr>
              <w:pStyle w:val="ListParagraph"/>
              <w:ind w:left="0"/>
              <w:jc w:val="both"/>
              <w:rPr>
                <w:ins w:id="336" w:author="Comparison" w:date="2022-04-14T16:30:00Z"/>
                <w:rFonts w:cs="Times New Roman"/>
              </w:rPr>
            </w:pPr>
            <w:ins w:id="337" w:author="Comparison" w:date="2022-04-14T16:30:00Z">
              <w:r>
                <w:rPr>
                  <w:rFonts w:cs="Times New Roman"/>
                </w:rPr>
                <w:t>Lỗi chứng thư hết hạn</w:t>
              </w:r>
            </w:ins>
          </w:p>
        </w:tc>
        <w:tc>
          <w:tcPr>
            <w:tcW w:w="2515" w:type="dxa"/>
            <w:tcBorders>
              <w:top w:val="single" w:sz="4" w:space="0" w:color="2E74B5"/>
              <w:left w:val="single" w:sz="4" w:space="0" w:color="2E74B5"/>
              <w:bottom w:val="single" w:sz="4" w:space="0" w:color="2E74B5"/>
              <w:right w:val="single" w:sz="4" w:space="0" w:color="2E74B5"/>
            </w:tcBorders>
          </w:tcPr>
          <w:p w14:paraId="6A4ECF83" w14:textId="77777777" w:rsidR="00AC3E5D" w:rsidRDefault="00AC3E5D" w:rsidP="001B79C4">
            <w:pPr>
              <w:jc w:val="both"/>
              <w:rPr>
                <w:ins w:id="338" w:author="Comparison" w:date="2022-04-14T16:30:00Z"/>
                <w:rFonts w:cs="Times New Roman"/>
                <w:szCs w:val="24"/>
              </w:rPr>
            </w:pPr>
          </w:p>
        </w:tc>
      </w:tr>
      <w:tr w:rsidR="00971B35" w14:paraId="2263C76A"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tcPr>
          <w:p w14:paraId="14E29125" w14:textId="0AF8C6CB" w:rsidR="00971B35" w:rsidRDefault="00971B35" w:rsidP="001B79C4">
            <w:pPr>
              <w:autoSpaceDE w:val="0"/>
              <w:autoSpaceDN w:val="0"/>
              <w:adjustRightInd w:val="0"/>
              <w:jc w:val="both"/>
              <w:rPr>
                <w:rFonts w:cs="Times New Roman"/>
                <w:szCs w:val="24"/>
              </w:rPr>
            </w:pPr>
            <w:r w:rsidRPr="00971B35">
              <w:rPr>
                <w:rFonts w:cs="Times New Roman"/>
                <w:szCs w:val="24"/>
              </w:rPr>
              <w:t>ERR:60</w:t>
            </w:r>
          </w:p>
        </w:tc>
        <w:tc>
          <w:tcPr>
            <w:tcW w:w="5040" w:type="dxa"/>
            <w:tcBorders>
              <w:top w:val="single" w:sz="4" w:space="0" w:color="2E74B5"/>
              <w:left w:val="single" w:sz="4" w:space="0" w:color="2E74B5"/>
              <w:bottom w:val="single" w:sz="4" w:space="0" w:color="2E74B5"/>
              <w:right w:val="single" w:sz="4" w:space="0" w:color="2E74B5"/>
            </w:tcBorders>
          </w:tcPr>
          <w:p w14:paraId="52E6E3AD" w14:textId="51D36CEB" w:rsidR="00971B35" w:rsidRDefault="00971B35" w:rsidP="001B79C4">
            <w:pPr>
              <w:pStyle w:val="ListParagraph"/>
              <w:ind w:left="0"/>
              <w:jc w:val="both"/>
              <w:rPr>
                <w:rFonts w:cs="Times New Roman"/>
              </w:rPr>
            </w:pPr>
            <w:r w:rsidRPr="00971B35">
              <w:rPr>
                <w:rFonts w:cs="Times New Roman"/>
              </w:rPr>
              <w:t>Chỉ được phép điều chỉnh hóa đơn cùng loại (Có mã / Không mã).</w:t>
            </w:r>
          </w:p>
        </w:tc>
        <w:tc>
          <w:tcPr>
            <w:tcW w:w="2515" w:type="dxa"/>
            <w:tcBorders>
              <w:top w:val="single" w:sz="4" w:space="0" w:color="2E74B5"/>
              <w:left w:val="single" w:sz="4" w:space="0" w:color="2E74B5"/>
              <w:bottom w:val="single" w:sz="4" w:space="0" w:color="2E74B5"/>
              <w:right w:val="single" w:sz="4" w:space="0" w:color="2E74B5"/>
            </w:tcBorders>
          </w:tcPr>
          <w:p w14:paraId="7EB93644" w14:textId="77777777" w:rsidR="00971B35" w:rsidRDefault="00971B35" w:rsidP="001B79C4">
            <w:pPr>
              <w:jc w:val="both"/>
              <w:rPr>
                <w:rFonts w:cs="Times New Roman"/>
                <w:szCs w:val="24"/>
              </w:rPr>
            </w:pPr>
          </w:p>
        </w:tc>
      </w:tr>
      <w:tr w:rsidR="00971B35" w14:paraId="3DEEF248"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tcPr>
          <w:p w14:paraId="5987C168" w14:textId="0F4FBDD1" w:rsidR="00971B35" w:rsidRDefault="00971B35" w:rsidP="001B79C4">
            <w:pPr>
              <w:autoSpaceDE w:val="0"/>
              <w:autoSpaceDN w:val="0"/>
              <w:adjustRightInd w:val="0"/>
              <w:jc w:val="both"/>
              <w:rPr>
                <w:rFonts w:cs="Times New Roman"/>
                <w:szCs w:val="24"/>
              </w:rPr>
            </w:pPr>
            <w:r w:rsidRPr="00971B35">
              <w:rPr>
                <w:rFonts w:cs="Times New Roman"/>
                <w:szCs w:val="24"/>
              </w:rPr>
              <w:t>ERR:61</w:t>
            </w:r>
          </w:p>
        </w:tc>
        <w:tc>
          <w:tcPr>
            <w:tcW w:w="5040" w:type="dxa"/>
            <w:tcBorders>
              <w:top w:val="single" w:sz="4" w:space="0" w:color="2E74B5"/>
              <w:left w:val="single" w:sz="4" w:space="0" w:color="2E74B5"/>
              <w:bottom w:val="single" w:sz="4" w:space="0" w:color="2E74B5"/>
              <w:right w:val="single" w:sz="4" w:space="0" w:color="2E74B5"/>
            </w:tcBorders>
          </w:tcPr>
          <w:p w14:paraId="48139683" w14:textId="70A35CA3" w:rsidR="00971B35" w:rsidRDefault="00971B35" w:rsidP="001B79C4">
            <w:pPr>
              <w:pStyle w:val="ListParagraph"/>
              <w:ind w:left="0"/>
              <w:jc w:val="both"/>
              <w:rPr>
                <w:rFonts w:cs="Times New Roman"/>
              </w:rPr>
            </w:pPr>
            <w:r w:rsidRPr="00971B35">
              <w:rPr>
                <w:rFonts w:cs="Times New Roman"/>
              </w:rPr>
              <w:t>Chỉ được phép điều chỉnh hóa đơn cùng loại (HD GTGT / HD bán hàng...).</w:t>
            </w:r>
          </w:p>
        </w:tc>
        <w:tc>
          <w:tcPr>
            <w:tcW w:w="2515" w:type="dxa"/>
            <w:tcBorders>
              <w:top w:val="single" w:sz="4" w:space="0" w:color="2E74B5"/>
              <w:left w:val="single" w:sz="4" w:space="0" w:color="2E74B5"/>
              <w:bottom w:val="single" w:sz="4" w:space="0" w:color="2E74B5"/>
              <w:right w:val="single" w:sz="4" w:space="0" w:color="2E74B5"/>
            </w:tcBorders>
          </w:tcPr>
          <w:p w14:paraId="3281F05D" w14:textId="77777777" w:rsidR="00971B35" w:rsidRDefault="00971B35" w:rsidP="001B79C4">
            <w:pPr>
              <w:jc w:val="both"/>
              <w:rPr>
                <w:rFonts w:cs="Times New Roman"/>
                <w:szCs w:val="24"/>
              </w:rPr>
            </w:pPr>
          </w:p>
        </w:tc>
      </w:tr>
      <w:tr w:rsidR="00971B35" w14:paraId="6192D511" w14:textId="77777777" w:rsidTr="001B79C4">
        <w:trPr>
          <w:trHeight w:val="70"/>
        </w:trPr>
        <w:tc>
          <w:tcPr>
            <w:tcW w:w="1710" w:type="dxa"/>
            <w:tcBorders>
              <w:top w:val="single" w:sz="4" w:space="0" w:color="2E74B5"/>
              <w:left w:val="single" w:sz="4" w:space="0" w:color="2E74B5"/>
              <w:bottom w:val="single" w:sz="4" w:space="0" w:color="2E74B5"/>
              <w:right w:val="single" w:sz="4" w:space="0" w:color="2E74B5"/>
            </w:tcBorders>
          </w:tcPr>
          <w:p w14:paraId="514B0829" w14:textId="0EE7AB44" w:rsidR="00971B35" w:rsidRDefault="00971B35" w:rsidP="001B79C4">
            <w:pPr>
              <w:autoSpaceDE w:val="0"/>
              <w:autoSpaceDN w:val="0"/>
              <w:adjustRightInd w:val="0"/>
              <w:jc w:val="both"/>
              <w:rPr>
                <w:rFonts w:cs="Times New Roman"/>
                <w:szCs w:val="24"/>
              </w:rPr>
            </w:pPr>
            <w:r w:rsidRPr="00971B35">
              <w:rPr>
                <w:rFonts w:cs="Times New Roman"/>
                <w:szCs w:val="24"/>
              </w:rPr>
              <w:t>ERR:62</w:t>
            </w:r>
          </w:p>
        </w:tc>
        <w:tc>
          <w:tcPr>
            <w:tcW w:w="5040" w:type="dxa"/>
            <w:tcBorders>
              <w:top w:val="single" w:sz="4" w:space="0" w:color="2E74B5"/>
              <w:left w:val="single" w:sz="4" w:space="0" w:color="2E74B5"/>
              <w:bottom w:val="single" w:sz="4" w:space="0" w:color="2E74B5"/>
              <w:right w:val="single" w:sz="4" w:space="0" w:color="2E74B5"/>
            </w:tcBorders>
          </w:tcPr>
          <w:p w14:paraId="4684F14C" w14:textId="67D8717C" w:rsidR="00971B35" w:rsidRDefault="00971B35" w:rsidP="001B79C4">
            <w:pPr>
              <w:pStyle w:val="ListParagraph"/>
              <w:ind w:left="0"/>
              <w:jc w:val="both"/>
              <w:rPr>
                <w:rFonts w:cs="Times New Roman"/>
              </w:rPr>
            </w:pPr>
            <w:r w:rsidRPr="00971B35">
              <w:rPr>
                <w:rFonts w:cs="Times New Roman"/>
              </w:rPr>
              <w:t>Không được dùng không mã đăng ký gửi bảng tổng hợp thay thế, điều chỉnh các hóa đơn không mã gửi thông tin chi tiết.</w:t>
            </w:r>
          </w:p>
        </w:tc>
        <w:tc>
          <w:tcPr>
            <w:tcW w:w="2515" w:type="dxa"/>
            <w:tcBorders>
              <w:top w:val="single" w:sz="4" w:space="0" w:color="2E74B5"/>
              <w:left w:val="single" w:sz="4" w:space="0" w:color="2E74B5"/>
              <w:bottom w:val="single" w:sz="4" w:space="0" w:color="2E74B5"/>
              <w:right w:val="single" w:sz="4" w:space="0" w:color="2E74B5"/>
            </w:tcBorders>
          </w:tcPr>
          <w:p w14:paraId="7529D9BB" w14:textId="77777777" w:rsidR="00971B35" w:rsidRDefault="00971B35" w:rsidP="001B79C4">
            <w:pPr>
              <w:jc w:val="both"/>
              <w:rPr>
                <w:rFonts w:cs="Times New Roman"/>
                <w:szCs w:val="24"/>
              </w:rPr>
            </w:pPr>
          </w:p>
        </w:tc>
      </w:tr>
      <w:tr w:rsidR="00AC3E5D" w14:paraId="68FDD5C9" w14:textId="77777777" w:rsidTr="001B79C4">
        <w:trPr>
          <w:trHeight w:val="70"/>
          <w:ins w:id="339" w:author="Comparison" w:date="2022-04-14T16:30:00Z"/>
        </w:trPr>
        <w:tc>
          <w:tcPr>
            <w:tcW w:w="1710" w:type="dxa"/>
            <w:tcBorders>
              <w:top w:val="single" w:sz="4" w:space="0" w:color="2E74B5"/>
              <w:left w:val="single" w:sz="4" w:space="0" w:color="2E74B5"/>
              <w:bottom w:val="single" w:sz="4" w:space="0" w:color="auto"/>
              <w:right w:val="single" w:sz="4" w:space="0" w:color="2E74B5"/>
            </w:tcBorders>
            <w:hideMark/>
          </w:tcPr>
          <w:p w14:paraId="6482AE38" w14:textId="77777777" w:rsidR="00AC3E5D" w:rsidRDefault="00AC3E5D" w:rsidP="001B79C4">
            <w:pPr>
              <w:autoSpaceDE w:val="0"/>
              <w:autoSpaceDN w:val="0"/>
              <w:adjustRightInd w:val="0"/>
              <w:spacing w:after="0" w:line="240" w:lineRule="auto"/>
              <w:rPr>
                <w:ins w:id="340" w:author="Comparison" w:date="2022-04-14T16:30:00Z"/>
                <w:rFonts w:eastAsia="Calibri" w:cs="Times New Roman"/>
                <w:szCs w:val="24"/>
              </w:rPr>
            </w:pPr>
            <w:ins w:id="341" w:author="Comparison" w:date="2022-04-14T16:30:00Z">
              <w:r>
                <w:rPr>
                  <w:rFonts w:eastAsia="Calibri" w:cs="Times New Roman"/>
                  <w:szCs w:val="24"/>
                </w:rPr>
                <w:t>Dữ liệu xml đầu vào không đúng quy định</w:t>
              </w:r>
            </w:ins>
          </w:p>
        </w:tc>
        <w:tc>
          <w:tcPr>
            <w:tcW w:w="5040" w:type="dxa"/>
            <w:tcBorders>
              <w:top w:val="single" w:sz="4" w:space="0" w:color="2E74B5"/>
              <w:left w:val="single" w:sz="4" w:space="0" w:color="2E74B5"/>
              <w:bottom w:val="single" w:sz="4" w:space="0" w:color="2E74B5"/>
              <w:right w:val="single" w:sz="4" w:space="0" w:color="2E74B5"/>
            </w:tcBorders>
            <w:hideMark/>
          </w:tcPr>
          <w:p w14:paraId="04628C2A" w14:textId="77777777" w:rsidR="00AC3E5D" w:rsidRPr="00971B35" w:rsidRDefault="00AC3E5D" w:rsidP="00971B35">
            <w:pPr>
              <w:spacing w:after="0" w:line="240" w:lineRule="auto"/>
              <w:rPr>
                <w:ins w:id="342" w:author="Comparison" w:date="2022-04-14T16:30:00Z"/>
                <w:rFonts w:eastAsia="Calibri" w:cs="Times New Roman"/>
                <w:szCs w:val="24"/>
              </w:rPr>
            </w:pPr>
            <w:ins w:id="343" w:author="Comparison" w:date="2022-04-14T16:30:00Z">
              <w:r w:rsidRPr="00971B35">
                <w:rPr>
                  <w:rFonts w:eastAsia="Calibri" w:cs="Times New Roman"/>
                  <w:szCs w:val="24"/>
                </w:rPr>
                <w:t>Chuỗi trả về</w:t>
              </w:r>
            </w:ins>
          </w:p>
        </w:tc>
        <w:tc>
          <w:tcPr>
            <w:tcW w:w="2515" w:type="dxa"/>
            <w:tcBorders>
              <w:top w:val="single" w:sz="4" w:space="0" w:color="2E74B5"/>
              <w:left w:val="single" w:sz="4" w:space="0" w:color="2E74B5"/>
              <w:bottom w:val="single" w:sz="4" w:space="0" w:color="2E74B5"/>
              <w:right w:val="single" w:sz="4" w:space="0" w:color="2E74B5"/>
            </w:tcBorders>
          </w:tcPr>
          <w:p w14:paraId="53A7D75C" w14:textId="77777777" w:rsidR="00AC3E5D" w:rsidRDefault="00AC3E5D" w:rsidP="001B79C4">
            <w:pPr>
              <w:jc w:val="both"/>
              <w:rPr>
                <w:ins w:id="344" w:author="Comparison" w:date="2022-04-14T16:30:00Z"/>
                <w:rFonts w:cs="Times New Roman"/>
                <w:szCs w:val="24"/>
              </w:rPr>
            </w:pPr>
          </w:p>
        </w:tc>
      </w:tr>
    </w:tbl>
    <w:p w14:paraId="6CFF7967" w14:textId="77777777" w:rsidR="00AC3E5D" w:rsidRDefault="00AC3E5D" w:rsidP="00AC3E5D">
      <w:pPr>
        <w:pStyle w:val="ListParagraph"/>
        <w:numPr>
          <w:ilvl w:val="0"/>
          <w:numId w:val="25"/>
        </w:numPr>
        <w:spacing w:after="0" w:line="360" w:lineRule="auto"/>
        <w:ind w:left="1080"/>
        <w:jc w:val="both"/>
        <w:rPr>
          <w:ins w:id="345" w:author="Comparison" w:date="2022-04-14T16:30:00Z"/>
          <w:rFonts w:eastAsia="Calibri" w:cs="Times New Roman"/>
          <w:b/>
          <w:szCs w:val="24"/>
        </w:rPr>
      </w:pPr>
      <w:ins w:id="346" w:author="Comparison" w:date="2022-04-14T16:30:00Z">
        <w:r>
          <w:rPr>
            <w:rFonts w:eastAsia="Calibri" w:cs="Times New Roman"/>
            <w:b/>
            <w:szCs w:val="24"/>
          </w:rPr>
          <w:t>chuỗi xml</w:t>
        </w:r>
      </w:ins>
    </w:p>
    <w:p w14:paraId="1FE14826" w14:textId="77777777" w:rsidR="00AC3E5D" w:rsidRDefault="00AC3E5D" w:rsidP="00AC3E5D">
      <w:pPr>
        <w:rPr>
          <w:ins w:id="347" w:author="Comparison" w:date="2022-04-14T16:30:00Z"/>
          <w:rFonts w:ascii="Courier New" w:hAnsi="Courier New" w:cs="Courier New"/>
          <w:color w:val="000000"/>
          <w:sz w:val="18"/>
          <w:szCs w:val="18"/>
          <w:shd w:val="clear" w:color="auto" w:fill="FFFFFF"/>
        </w:rPr>
      </w:pPr>
      <w:ins w:id="348" w:author="Comparison" w:date="2022-04-14T16:30:00Z">
        <w:r>
          <w:rPr>
            <w:rStyle w:val="hljs-tag"/>
            <w:color w:val="0000FF"/>
            <w:sz w:val="18"/>
            <w:szCs w:val="18"/>
          </w:rPr>
          <w:t>&lt;</w:t>
        </w:r>
        <w:r>
          <w:rPr>
            <w:rStyle w:val="hljs-name"/>
            <w:rFonts w:ascii="Courier New" w:hAnsi="Courier New" w:cs="Courier New"/>
            <w:color w:val="0000FF"/>
            <w:sz w:val="18"/>
            <w:szCs w:val="18"/>
          </w:rPr>
          <w:t>Invoices</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2099AAA8" w14:textId="77777777" w:rsidR="00AC3E5D" w:rsidRDefault="00AC3E5D" w:rsidP="00AC3E5D">
      <w:pPr>
        <w:ind w:firstLine="720"/>
        <w:rPr>
          <w:ins w:id="349" w:author="Comparison" w:date="2022-04-14T16:30:00Z"/>
          <w:rStyle w:val="hljs-tag"/>
          <w:color w:val="0000FF"/>
        </w:rPr>
      </w:pPr>
      <w:ins w:id="350" w:author="Comparison" w:date="2022-04-14T16:30:00Z">
        <w:r>
          <w:rPr>
            <w:rStyle w:val="hljs-tag"/>
            <w:color w:val="0000FF"/>
            <w:sz w:val="18"/>
            <w:szCs w:val="18"/>
          </w:rPr>
          <w:t>&lt;</w:t>
        </w:r>
        <w:r>
          <w:rPr>
            <w:rStyle w:val="hljs-name"/>
            <w:rFonts w:ascii="Courier New" w:hAnsi="Courier New" w:cs="Courier New"/>
            <w:color w:val="0000FF"/>
            <w:sz w:val="18"/>
            <w:szCs w:val="18"/>
          </w:rPr>
          <w:t>Inv</w:t>
        </w:r>
        <w:r>
          <w:rPr>
            <w:rStyle w:val="hljs-tag"/>
            <w:color w:val="0000FF"/>
            <w:sz w:val="18"/>
            <w:szCs w:val="18"/>
          </w:rPr>
          <w:t>&gt;</w:t>
        </w:r>
      </w:ins>
    </w:p>
    <w:p w14:paraId="4234A222" w14:textId="77777777" w:rsidR="00AC3E5D" w:rsidRDefault="00AC3E5D" w:rsidP="00AC3E5D">
      <w:pPr>
        <w:ind w:left="720" w:firstLine="720"/>
        <w:rPr>
          <w:ins w:id="351" w:author="Comparison" w:date="2022-04-14T16:30:00Z"/>
          <w:color w:val="000000"/>
          <w:shd w:val="clear" w:color="auto" w:fill="FFFFFF"/>
        </w:rPr>
      </w:pPr>
      <w:ins w:id="352" w:author="Comparison" w:date="2022-04-14T16:30:00Z">
        <w:r>
          <w:rPr>
            <w:rFonts w:ascii="Courier New" w:hAnsi="Courier New" w:cs="Courier New"/>
            <w:color w:val="000000"/>
            <w:sz w:val="18"/>
            <w:szCs w:val="18"/>
            <w:shd w:val="clear" w:color="auto" w:fill="FFFFFF"/>
          </w:rPr>
          <w:t xml:space="preserve"> </w:t>
        </w:r>
        <w:r>
          <w:rPr>
            <w:rStyle w:val="hljs-tag"/>
            <w:color w:val="0000FF"/>
            <w:sz w:val="18"/>
            <w:szCs w:val="18"/>
          </w:rPr>
          <w:t>&lt;</w:t>
        </w:r>
        <w:r>
          <w:rPr>
            <w:rStyle w:val="hljs-name"/>
            <w:rFonts w:ascii="Courier New" w:hAnsi="Courier New" w:cs="Courier New"/>
            <w:color w:val="0000FF"/>
            <w:sz w:val="18"/>
            <w:szCs w:val="18"/>
          </w:rPr>
          <w:t>key</w:t>
        </w:r>
        <w:r>
          <w:rPr>
            <w:rStyle w:val="hljs-tag"/>
            <w:color w:val="0000FF"/>
            <w:sz w:val="18"/>
            <w:szCs w:val="18"/>
          </w:rPr>
          <w:t>&gt;</w:t>
        </w:r>
        <w:r>
          <w:rPr>
            <w:rFonts w:ascii="Courier New" w:hAnsi="Courier New" w:cs="Courier New"/>
            <w:color w:val="000000"/>
            <w:sz w:val="18"/>
            <w:szCs w:val="18"/>
            <w:shd w:val="clear" w:color="auto" w:fill="FFFFFF"/>
          </w:rPr>
          <w:t>70633DCB-F356-4269-A957-569016AE0017</w:t>
        </w:r>
        <w:r>
          <w:rPr>
            <w:rStyle w:val="hljs-tag"/>
            <w:color w:val="0000FF"/>
            <w:sz w:val="18"/>
            <w:szCs w:val="18"/>
          </w:rPr>
          <w:t>&lt;/</w:t>
        </w:r>
        <w:r>
          <w:rPr>
            <w:rStyle w:val="hljs-name"/>
            <w:rFonts w:ascii="Courier New" w:hAnsi="Courier New" w:cs="Courier New"/>
            <w:color w:val="0000FF"/>
            <w:sz w:val="18"/>
            <w:szCs w:val="18"/>
          </w:rPr>
          <w:t>key</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783CC78B" w14:textId="77777777" w:rsidR="00AC3E5D" w:rsidRDefault="00AC3E5D" w:rsidP="00AC3E5D">
      <w:pPr>
        <w:ind w:left="720" w:firstLine="720"/>
        <w:rPr>
          <w:ins w:id="353" w:author="Comparison" w:date="2022-04-14T16:30:00Z"/>
          <w:rStyle w:val="hljs-tag"/>
          <w:color w:val="0000FF"/>
        </w:rPr>
      </w:pPr>
      <w:ins w:id="354" w:author="Comparison" w:date="2022-04-14T16:30:00Z">
        <w:r>
          <w:rPr>
            <w:rStyle w:val="hljs-tag"/>
            <w:color w:val="0000FF"/>
            <w:sz w:val="18"/>
            <w:szCs w:val="18"/>
          </w:rPr>
          <w:t xml:space="preserve"> &lt;</w:t>
        </w:r>
        <w:r>
          <w:rPr>
            <w:rStyle w:val="hljs-name"/>
            <w:rFonts w:ascii="Courier New" w:hAnsi="Courier New" w:cs="Courier New"/>
            <w:color w:val="0000FF"/>
            <w:sz w:val="18"/>
            <w:szCs w:val="18"/>
          </w:rPr>
          <w:t>idInv</w:t>
        </w:r>
        <w:r>
          <w:rPr>
            <w:rStyle w:val="hljs-tag"/>
            <w:color w:val="0000FF"/>
            <w:sz w:val="18"/>
            <w:szCs w:val="18"/>
          </w:rPr>
          <w:t>&gt;</w:t>
        </w:r>
        <w:r>
          <w:rPr>
            <w:rFonts w:ascii="Courier New" w:hAnsi="Courier New" w:cs="Courier New"/>
            <w:color w:val="000000"/>
            <w:sz w:val="18"/>
            <w:szCs w:val="18"/>
            <w:shd w:val="clear" w:color="auto" w:fill="FFFFFF"/>
          </w:rPr>
          <w:t>20045793</w:t>
        </w:r>
        <w:r>
          <w:rPr>
            <w:rStyle w:val="hljs-tag"/>
            <w:color w:val="0000FF"/>
            <w:sz w:val="18"/>
            <w:szCs w:val="18"/>
          </w:rPr>
          <w:t>&lt;/</w:t>
        </w:r>
        <w:r>
          <w:rPr>
            <w:rStyle w:val="hljs-name"/>
            <w:rFonts w:ascii="Courier New" w:hAnsi="Courier New" w:cs="Courier New"/>
            <w:color w:val="0000FF"/>
            <w:sz w:val="18"/>
            <w:szCs w:val="18"/>
          </w:rPr>
          <w:t>idInv</w:t>
        </w:r>
        <w:r>
          <w:rPr>
            <w:rStyle w:val="hljs-tag"/>
            <w:color w:val="0000FF"/>
            <w:sz w:val="18"/>
            <w:szCs w:val="18"/>
          </w:rPr>
          <w:t>&gt;</w:t>
        </w:r>
      </w:ins>
    </w:p>
    <w:p w14:paraId="4EC00D7E" w14:textId="77777777" w:rsidR="00AC3E5D" w:rsidRDefault="00AC3E5D" w:rsidP="00AC3E5D">
      <w:pPr>
        <w:ind w:left="720" w:firstLine="720"/>
        <w:rPr>
          <w:ins w:id="355" w:author="Comparison" w:date="2022-04-14T16:30:00Z"/>
          <w:rStyle w:val="hljs-tag"/>
          <w:color w:val="0000FF"/>
          <w:sz w:val="18"/>
          <w:szCs w:val="18"/>
        </w:rPr>
      </w:pPr>
      <w:ins w:id="356" w:author="Comparison" w:date="2022-04-14T16:30:00Z">
        <w:r>
          <w:rPr>
            <w:rFonts w:ascii="Courier New" w:hAnsi="Courier New" w:cs="Courier New"/>
            <w:color w:val="000000"/>
            <w:sz w:val="18"/>
            <w:szCs w:val="18"/>
            <w:shd w:val="clear" w:color="auto" w:fill="FFFFFF"/>
          </w:rPr>
          <w:t xml:space="preserve"> </w:t>
        </w:r>
        <w:r>
          <w:rPr>
            <w:rStyle w:val="hljs-tag"/>
            <w:color w:val="0000FF"/>
            <w:sz w:val="18"/>
            <w:szCs w:val="18"/>
          </w:rPr>
          <w:t>&lt;</w:t>
        </w:r>
        <w:r>
          <w:rPr>
            <w:rStyle w:val="hljs-name"/>
            <w:rFonts w:ascii="Courier New" w:hAnsi="Courier New" w:cs="Courier New"/>
            <w:color w:val="0000FF"/>
            <w:sz w:val="18"/>
            <w:szCs w:val="18"/>
          </w:rPr>
          <w:t>hashValue</w:t>
        </w:r>
        <w:r>
          <w:rPr>
            <w:rStyle w:val="hljs-tag"/>
            <w:color w:val="0000FF"/>
            <w:sz w:val="18"/>
            <w:szCs w:val="18"/>
          </w:rPr>
          <w:t>&gt;</w:t>
        </w:r>
        <w:r>
          <w:rPr>
            <w:rFonts w:ascii="Courier New" w:hAnsi="Courier New" w:cs="Courier New"/>
            <w:color w:val="000000"/>
            <w:sz w:val="18"/>
            <w:szCs w:val="18"/>
            <w:shd w:val="clear" w:color="auto" w:fill="FFFFFF"/>
          </w:rPr>
          <w:t>GhdasQwB5B8Y0/lSRHM0K8OXMZo=</w:t>
        </w:r>
        <w:r>
          <w:rPr>
            <w:rStyle w:val="hljs-tag"/>
            <w:color w:val="0000FF"/>
            <w:sz w:val="18"/>
            <w:szCs w:val="18"/>
          </w:rPr>
          <w:t>&lt;/</w:t>
        </w:r>
        <w:r>
          <w:rPr>
            <w:rStyle w:val="hljs-name"/>
            <w:rFonts w:ascii="Courier New" w:hAnsi="Courier New" w:cs="Courier New"/>
            <w:color w:val="0000FF"/>
            <w:sz w:val="18"/>
            <w:szCs w:val="18"/>
          </w:rPr>
          <w:t>hashValue</w:t>
        </w:r>
        <w:r>
          <w:rPr>
            <w:rStyle w:val="hljs-tag"/>
            <w:color w:val="0000FF"/>
            <w:sz w:val="18"/>
            <w:szCs w:val="18"/>
          </w:rPr>
          <w:t>&gt;</w:t>
        </w:r>
      </w:ins>
    </w:p>
    <w:p w14:paraId="38D26720" w14:textId="77777777" w:rsidR="00AC3E5D" w:rsidRDefault="00AC3E5D" w:rsidP="00AC3E5D">
      <w:pPr>
        <w:ind w:left="720" w:firstLine="720"/>
        <w:rPr>
          <w:ins w:id="357" w:author="Comparison" w:date="2022-04-14T16:30:00Z"/>
          <w:rStyle w:val="hljs-tag"/>
          <w:color w:val="0000FF"/>
          <w:sz w:val="18"/>
          <w:szCs w:val="18"/>
        </w:rPr>
      </w:pPr>
      <w:ins w:id="358" w:author="Comparison" w:date="2022-04-14T16:30:00Z">
        <w:r>
          <w:rPr>
            <w:rFonts w:ascii="Courier New" w:hAnsi="Courier New" w:cs="Courier New"/>
            <w:color w:val="000000"/>
            <w:sz w:val="18"/>
            <w:szCs w:val="18"/>
            <w:shd w:val="clear" w:color="auto" w:fill="FFFFFF"/>
          </w:rPr>
          <w:t xml:space="preserve"> </w:t>
        </w:r>
        <w:r>
          <w:rPr>
            <w:rStyle w:val="hljs-tag"/>
            <w:color w:val="0000FF"/>
            <w:sz w:val="18"/>
            <w:szCs w:val="18"/>
          </w:rPr>
          <w:t>&lt;</w:t>
        </w:r>
        <w:r>
          <w:rPr>
            <w:rStyle w:val="hljs-name"/>
            <w:rFonts w:ascii="Courier New" w:hAnsi="Courier New" w:cs="Courier New"/>
            <w:color w:val="0000FF"/>
            <w:sz w:val="18"/>
            <w:szCs w:val="18"/>
          </w:rPr>
          <w:t>pattern</w:t>
        </w:r>
        <w:r>
          <w:rPr>
            <w:rStyle w:val="hljs-tag"/>
            <w:color w:val="0000FF"/>
            <w:sz w:val="18"/>
            <w:szCs w:val="18"/>
          </w:rPr>
          <w:t>&gt;</w:t>
        </w:r>
        <w:r>
          <w:rPr>
            <w:rFonts w:ascii="Courier New" w:hAnsi="Courier New" w:cs="Courier New"/>
            <w:color w:val="000000"/>
            <w:sz w:val="18"/>
            <w:szCs w:val="18"/>
            <w:shd w:val="clear" w:color="auto" w:fill="FFFFFF"/>
          </w:rPr>
          <w:t>1/002</w:t>
        </w:r>
        <w:r>
          <w:rPr>
            <w:rStyle w:val="hljs-tag"/>
            <w:color w:val="0000FF"/>
            <w:sz w:val="18"/>
            <w:szCs w:val="18"/>
          </w:rPr>
          <w:t>&lt;/</w:t>
        </w:r>
        <w:r>
          <w:rPr>
            <w:rStyle w:val="hljs-name"/>
            <w:rFonts w:ascii="Courier New" w:hAnsi="Courier New" w:cs="Courier New"/>
            <w:color w:val="0000FF"/>
            <w:sz w:val="18"/>
            <w:szCs w:val="18"/>
          </w:rPr>
          <w:t>pattern</w:t>
        </w:r>
        <w:r>
          <w:rPr>
            <w:rStyle w:val="hljs-tag"/>
            <w:color w:val="0000FF"/>
            <w:sz w:val="18"/>
            <w:szCs w:val="18"/>
          </w:rPr>
          <w:t>&gt;</w:t>
        </w:r>
      </w:ins>
    </w:p>
    <w:p w14:paraId="7ACB13FB" w14:textId="77777777" w:rsidR="00AC3E5D" w:rsidRDefault="00AC3E5D" w:rsidP="00AC3E5D">
      <w:pPr>
        <w:ind w:left="720" w:firstLine="720"/>
        <w:rPr>
          <w:ins w:id="359" w:author="Comparison" w:date="2022-04-14T16:30:00Z"/>
          <w:color w:val="000000"/>
          <w:shd w:val="clear" w:color="auto" w:fill="FFFFFF"/>
        </w:rPr>
      </w:pPr>
      <w:ins w:id="360" w:author="Comparison" w:date="2022-04-14T16:30:00Z">
        <w:r>
          <w:rPr>
            <w:rFonts w:ascii="Courier New" w:hAnsi="Courier New" w:cs="Courier New"/>
            <w:color w:val="000000"/>
            <w:sz w:val="18"/>
            <w:szCs w:val="18"/>
            <w:shd w:val="clear" w:color="auto" w:fill="FFFFFF"/>
          </w:rPr>
          <w:t xml:space="preserve"> </w:t>
        </w:r>
        <w:r>
          <w:rPr>
            <w:rStyle w:val="hljs-tag"/>
            <w:color w:val="0000FF"/>
            <w:sz w:val="18"/>
            <w:szCs w:val="18"/>
          </w:rPr>
          <w:t>&lt;</w:t>
        </w:r>
        <w:r>
          <w:rPr>
            <w:rStyle w:val="hljs-name"/>
            <w:rFonts w:ascii="Courier New" w:hAnsi="Courier New" w:cs="Courier New"/>
            <w:color w:val="0000FF"/>
            <w:sz w:val="18"/>
            <w:szCs w:val="18"/>
          </w:rPr>
          <w:t>serial</w:t>
        </w:r>
        <w:r>
          <w:rPr>
            <w:rStyle w:val="hljs-tag"/>
            <w:color w:val="0000FF"/>
            <w:sz w:val="18"/>
            <w:szCs w:val="18"/>
          </w:rPr>
          <w:t>&gt;</w:t>
        </w:r>
        <w:r>
          <w:rPr>
            <w:rFonts w:ascii="Courier New" w:hAnsi="Courier New" w:cs="Courier New"/>
            <w:color w:val="000000"/>
            <w:sz w:val="18"/>
            <w:szCs w:val="18"/>
            <w:shd w:val="clear" w:color="auto" w:fill="FFFFFF"/>
          </w:rPr>
          <w:t>C22TWA</w:t>
        </w:r>
        <w:r>
          <w:rPr>
            <w:rStyle w:val="hljs-tag"/>
            <w:color w:val="0000FF"/>
            <w:sz w:val="18"/>
            <w:szCs w:val="18"/>
          </w:rPr>
          <w:t>&lt;/</w:t>
        </w:r>
        <w:r>
          <w:rPr>
            <w:rStyle w:val="hljs-name"/>
            <w:rFonts w:ascii="Courier New" w:hAnsi="Courier New" w:cs="Courier New"/>
            <w:color w:val="0000FF"/>
            <w:sz w:val="18"/>
            <w:szCs w:val="18"/>
          </w:rPr>
          <w:t>serial</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5BCA90D3" w14:textId="77777777" w:rsidR="00AC3E5D" w:rsidRDefault="00AC3E5D" w:rsidP="00AC3E5D">
      <w:pPr>
        <w:ind w:firstLine="720"/>
        <w:rPr>
          <w:ins w:id="361" w:author="Comparison" w:date="2022-04-14T16:30:00Z"/>
          <w:rStyle w:val="hljs-tag"/>
          <w:color w:val="0000FF"/>
        </w:rPr>
      </w:pPr>
      <w:ins w:id="362" w:author="Comparison" w:date="2022-04-14T16:30:00Z">
        <w:r>
          <w:rPr>
            <w:rStyle w:val="hljs-tag"/>
            <w:color w:val="0000FF"/>
            <w:sz w:val="18"/>
            <w:szCs w:val="18"/>
          </w:rPr>
          <w:t>&lt;/</w:t>
        </w:r>
        <w:r>
          <w:rPr>
            <w:rStyle w:val="hljs-name"/>
            <w:rFonts w:ascii="Courier New" w:hAnsi="Courier New" w:cs="Courier New"/>
            <w:color w:val="0000FF"/>
            <w:sz w:val="18"/>
            <w:szCs w:val="18"/>
          </w:rPr>
          <w:t>Inv</w:t>
        </w:r>
        <w:r>
          <w:rPr>
            <w:rStyle w:val="hljs-tag"/>
            <w:color w:val="0000FF"/>
            <w:sz w:val="18"/>
            <w:szCs w:val="18"/>
          </w:rPr>
          <w:t>&gt;</w:t>
        </w:r>
      </w:ins>
    </w:p>
    <w:p w14:paraId="0522C63F" w14:textId="77777777" w:rsidR="00AC3E5D" w:rsidRDefault="00AC3E5D" w:rsidP="00AC3E5D">
      <w:pPr>
        <w:rPr>
          <w:ins w:id="363" w:author="Comparison" w:date="2022-04-14T16:30:00Z"/>
          <w:rStyle w:val="hljs-tag"/>
          <w:color w:val="0000FF"/>
          <w:sz w:val="18"/>
          <w:szCs w:val="18"/>
        </w:rPr>
      </w:pPr>
      <w:ins w:id="364" w:author="Comparison" w:date="2022-04-14T16:30:00Z">
        <w:r>
          <w:rPr>
            <w:rStyle w:val="hljs-tag"/>
            <w:color w:val="0000FF"/>
            <w:sz w:val="18"/>
            <w:szCs w:val="18"/>
          </w:rPr>
          <w:t>&lt;/</w:t>
        </w:r>
        <w:r>
          <w:rPr>
            <w:rStyle w:val="hljs-name"/>
            <w:rFonts w:ascii="Courier New" w:hAnsi="Courier New" w:cs="Courier New"/>
            <w:color w:val="0000FF"/>
            <w:sz w:val="18"/>
            <w:szCs w:val="18"/>
          </w:rPr>
          <w:t>Invoices</w:t>
        </w:r>
        <w:r>
          <w:rPr>
            <w:rStyle w:val="hljs-tag"/>
            <w:color w:val="0000FF"/>
            <w:sz w:val="18"/>
            <w:szCs w:val="18"/>
          </w:rPr>
          <w:t>&gt;</w:t>
        </w:r>
      </w:ins>
    </w:p>
    <w:p w14:paraId="221C1F54" w14:textId="77777777" w:rsidR="00AC3E5D" w:rsidRDefault="00AC3E5D" w:rsidP="00AC3E5D">
      <w:pPr>
        <w:rPr>
          <w:ins w:id="365" w:author="Comparison" w:date="2022-04-14T16:30:00Z"/>
          <w:rFonts w:cs="Times New Roman"/>
          <w:szCs w:val="28"/>
        </w:rPr>
      </w:pPr>
      <w:ins w:id="366" w:author="Comparison" w:date="2022-04-14T16:30:00Z">
        <w:r>
          <w:rPr>
            <w:rFonts w:cs="Times New Roman"/>
            <w:szCs w:val="28"/>
          </w:rPr>
          <w:t xml:space="preserve">Trong đó: </w:t>
        </w:r>
        <w:r>
          <w:rPr>
            <w:rFonts w:cs="Times New Roman"/>
            <w:szCs w:val="28"/>
          </w:rPr>
          <w:tab/>
          <w:t xml:space="preserve">            tag </w:t>
        </w:r>
        <w:r>
          <w:rPr>
            <w:rFonts w:ascii="Consolas" w:hAnsi="Consolas" w:cs="Consolas"/>
            <w:color w:val="0000FF"/>
            <w:sz w:val="19"/>
            <w:szCs w:val="19"/>
            <w:highlight w:val="white"/>
          </w:rPr>
          <w:t>&lt;key&gt;</w:t>
        </w:r>
        <w:r>
          <w:rPr>
            <w:rFonts w:cs="Times New Roman"/>
            <w:szCs w:val="28"/>
          </w:rPr>
          <w:t>: fkey</w:t>
        </w:r>
      </w:ins>
    </w:p>
    <w:p w14:paraId="2BEA9516" w14:textId="77777777" w:rsidR="00AC3E5D" w:rsidRDefault="00AC3E5D" w:rsidP="00AC3E5D">
      <w:pPr>
        <w:rPr>
          <w:ins w:id="367" w:author="Comparison" w:date="2022-04-14T16:30:00Z"/>
          <w:rFonts w:cs="Times New Roman"/>
          <w:szCs w:val="28"/>
        </w:rPr>
      </w:pPr>
      <w:ins w:id="368" w:author="Comparison" w:date="2022-04-14T16:30:00Z">
        <w:r>
          <w:rPr>
            <w:rFonts w:cs="Times New Roman"/>
            <w:szCs w:val="28"/>
          </w:rPr>
          <w:tab/>
        </w:r>
        <w:r>
          <w:rPr>
            <w:rFonts w:cs="Times New Roman"/>
            <w:szCs w:val="28"/>
          </w:rPr>
          <w:tab/>
        </w:r>
        <w:r>
          <w:rPr>
            <w:rFonts w:cs="Times New Roman"/>
            <w:szCs w:val="28"/>
          </w:rPr>
          <w:tab/>
          <w:t xml:space="preserve">tag </w:t>
        </w:r>
        <w:r>
          <w:rPr>
            <w:rFonts w:ascii="Consolas" w:hAnsi="Consolas" w:cs="Consolas"/>
            <w:color w:val="0000FF"/>
            <w:sz w:val="19"/>
            <w:szCs w:val="19"/>
            <w:highlight w:val="white"/>
          </w:rPr>
          <w:t>&lt;idInv&gt;</w:t>
        </w:r>
        <w:r>
          <w:rPr>
            <w:rFonts w:cs="Times New Roman"/>
            <w:szCs w:val="28"/>
          </w:rPr>
          <w:t>: id hóa đơn trên hệ thống vnpt</w:t>
        </w:r>
      </w:ins>
    </w:p>
    <w:p w14:paraId="61662FFA" w14:textId="77777777" w:rsidR="00AC3E5D" w:rsidRDefault="00AC3E5D" w:rsidP="00AC3E5D">
      <w:pPr>
        <w:rPr>
          <w:ins w:id="369" w:author="Comparison" w:date="2022-04-14T16:30:00Z"/>
          <w:rFonts w:cs="Times New Roman"/>
          <w:szCs w:val="28"/>
        </w:rPr>
      </w:pPr>
      <w:ins w:id="370" w:author="Comparison" w:date="2022-04-14T16:30:00Z">
        <w:r>
          <w:rPr>
            <w:rFonts w:cs="Times New Roman"/>
            <w:szCs w:val="28"/>
          </w:rPr>
          <w:tab/>
        </w:r>
        <w:r>
          <w:rPr>
            <w:rFonts w:cs="Times New Roman"/>
            <w:szCs w:val="28"/>
          </w:rPr>
          <w:tab/>
        </w:r>
        <w:r>
          <w:rPr>
            <w:rFonts w:cs="Times New Roman"/>
            <w:szCs w:val="28"/>
          </w:rPr>
          <w:tab/>
          <w:t xml:space="preserve">tag </w:t>
        </w:r>
        <w:r>
          <w:rPr>
            <w:rFonts w:ascii="Consolas" w:hAnsi="Consolas" w:cs="Consolas"/>
            <w:color w:val="0000FF"/>
            <w:sz w:val="19"/>
            <w:szCs w:val="19"/>
            <w:highlight w:val="white"/>
          </w:rPr>
          <w:t>&lt;hashValue&gt;</w:t>
        </w:r>
        <w:r>
          <w:rPr>
            <w:rFonts w:cs="Times New Roman"/>
            <w:szCs w:val="28"/>
          </w:rPr>
          <w:t>:  chuỗi hash</w:t>
        </w:r>
      </w:ins>
    </w:p>
    <w:p w14:paraId="284B727F" w14:textId="77777777" w:rsidR="00AC3E5D" w:rsidRDefault="00AC3E5D" w:rsidP="00AC3E5D">
      <w:pPr>
        <w:rPr>
          <w:ins w:id="371" w:author="Comparison" w:date="2022-04-14T16:30:00Z"/>
          <w:rFonts w:cs="Times New Roman"/>
          <w:szCs w:val="28"/>
        </w:rPr>
      </w:pPr>
      <w:ins w:id="372" w:author="Comparison" w:date="2022-04-14T16:30:00Z">
        <w:r>
          <w:rPr>
            <w:rFonts w:cs="Times New Roman"/>
            <w:szCs w:val="28"/>
          </w:rPr>
          <w:tab/>
        </w:r>
        <w:r>
          <w:rPr>
            <w:rFonts w:cs="Times New Roman"/>
            <w:szCs w:val="28"/>
          </w:rPr>
          <w:tab/>
        </w:r>
        <w:r>
          <w:rPr>
            <w:rFonts w:cs="Times New Roman"/>
            <w:szCs w:val="28"/>
          </w:rPr>
          <w:tab/>
          <w:t xml:space="preserve">tag </w:t>
        </w:r>
        <w:r>
          <w:rPr>
            <w:rFonts w:ascii="Consolas" w:hAnsi="Consolas" w:cs="Consolas"/>
            <w:color w:val="0000FF"/>
            <w:sz w:val="19"/>
            <w:szCs w:val="19"/>
            <w:highlight w:val="white"/>
          </w:rPr>
          <w:t>&lt;pattern&gt;</w:t>
        </w:r>
        <w:r>
          <w:rPr>
            <w:rFonts w:cs="Times New Roman"/>
            <w:szCs w:val="28"/>
          </w:rPr>
          <w:t>: mẫu số</w:t>
        </w:r>
      </w:ins>
    </w:p>
    <w:p w14:paraId="71744275" w14:textId="77777777" w:rsidR="00AC3E5D" w:rsidRDefault="00AC3E5D" w:rsidP="00AC3E5D">
      <w:pPr>
        <w:rPr>
          <w:ins w:id="373" w:author="Comparison" w:date="2022-04-14T16:30:00Z"/>
          <w:rFonts w:cs="Times New Roman"/>
          <w:szCs w:val="28"/>
        </w:rPr>
      </w:pPr>
      <w:ins w:id="374" w:author="Comparison" w:date="2022-04-14T16:30:00Z">
        <w:r>
          <w:rPr>
            <w:rFonts w:cs="Times New Roman"/>
            <w:szCs w:val="28"/>
          </w:rPr>
          <w:tab/>
        </w:r>
        <w:r>
          <w:rPr>
            <w:rFonts w:cs="Times New Roman"/>
            <w:szCs w:val="28"/>
          </w:rPr>
          <w:tab/>
        </w:r>
        <w:r>
          <w:rPr>
            <w:rFonts w:cs="Times New Roman"/>
            <w:szCs w:val="28"/>
          </w:rPr>
          <w:tab/>
          <w:t xml:space="preserve">tag </w:t>
        </w:r>
        <w:r>
          <w:rPr>
            <w:rFonts w:ascii="Consolas" w:hAnsi="Consolas" w:cs="Consolas"/>
            <w:color w:val="0000FF"/>
            <w:sz w:val="19"/>
            <w:szCs w:val="19"/>
            <w:highlight w:val="white"/>
          </w:rPr>
          <w:t>&lt;serial&gt;</w:t>
        </w:r>
        <w:r>
          <w:rPr>
            <w:rFonts w:cs="Times New Roman"/>
            <w:szCs w:val="28"/>
          </w:rPr>
          <w:t>: ký hiệu</w:t>
        </w:r>
      </w:ins>
    </w:p>
    <w:p w14:paraId="142677EB" w14:textId="77777777" w:rsidR="00AC3E5D" w:rsidRDefault="00AC3E5D" w:rsidP="00AC3E5D">
      <w:pPr>
        <w:pStyle w:val="Heading3"/>
        <w:rPr>
          <w:ins w:id="375" w:author="Comparison" w:date="2022-04-14T16:30:00Z"/>
        </w:rPr>
      </w:pPr>
      <w:ins w:id="376" w:author="Comparison" w:date="2022-04-14T16:30:00Z">
        <w:r>
          <w:t>Gửi điều chỉnh, thay thế hóa đơn cũ sử dụng token smart CA (Bước 2)</w:t>
        </w:r>
      </w:ins>
    </w:p>
    <w:p w14:paraId="22D33E20" w14:textId="77777777" w:rsidR="00AC3E5D" w:rsidRDefault="00AC3E5D" w:rsidP="00A75803">
      <w:pPr>
        <w:pStyle w:val="N"/>
        <w:rPr>
          <w:ins w:id="377" w:author="Comparison" w:date="2022-04-14T16:30:00Z"/>
        </w:rPr>
        <w:pPrChange w:id="378" w:author="Comparison" w:date="2022-04-14T16:30:00Z">
          <w:pPr>
            <w:tabs>
              <w:tab w:val="left" w:pos="720"/>
            </w:tabs>
          </w:pPr>
        </w:pPrChange>
      </w:pPr>
      <w:moveToRangeStart w:id="379" w:author="Comparison" w:date="2022-04-14T16:30:00Z" w:name="move100846233"/>
      <w:ins w:id="380" w:author="Comparison" w:date="2022-04-14T16:30:00Z">
        <w:r>
          <w:t>URL</w:t>
        </w:r>
      </w:ins>
    </w:p>
    <w:moveToRangeEnd w:id="379"/>
    <w:p w14:paraId="1D031D9B" w14:textId="77777777" w:rsidR="00AC3E5D" w:rsidRPr="00DC584F" w:rsidRDefault="00AC3E5D" w:rsidP="00A75803">
      <w:pPr>
        <w:pStyle w:val="N"/>
        <w:rPr>
          <w:ins w:id="381" w:author="Comparison" w:date="2022-04-14T16:30:00Z"/>
          <w:b/>
        </w:rPr>
        <w:pPrChange w:id="382" w:author="Comparison" w:date="2022-04-14T16:30:00Z">
          <w:pPr>
            <w:tabs>
              <w:tab w:val="left" w:pos="720"/>
            </w:tabs>
            <w:spacing w:after="0" w:line="240" w:lineRule="auto"/>
            <w:ind w:left="720"/>
          </w:pPr>
        </w:pPrChange>
      </w:pPr>
      <w:ins w:id="383" w:author="Comparison" w:date="2022-04-14T16:30:00Z">
        <w:r>
          <w:tab/>
          <w:t xml:space="preserve"> string </w:t>
        </w:r>
        <w:r>
          <w:rPr>
            <w:b/>
          </w:rPr>
          <w:t>AdjustReplaceWithoutInvSmartCA (</w:t>
        </w:r>
        <w:r>
          <w:rPr>
            <w:color w:val="0000FF"/>
          </w:rPr>
          <w:t>string</w:t>
        </w:r>
        <w:r>
          <w:t xml:space="preserve"> Account, </w:t>
        </w:r>
        <w:r>
          <w:rPr>
            <w:color w:val="0000FF"/>
          </w:rPr>
          <w:t>string</w:t>
        </w:r>
        <w:r>
          <w:t xml:space="preserve"> ACpass, </w:t>
        </w:r>
        <w:r>
          <w:rPr>
            <w:color w:val="0000FF"/>
          </w:rPr>
          <w:t>string</w:t>
        </w:r>
        <w:r>
          <w:t xml:space="preserve"> xmlInvData, </w:t>
        </w:r>
        <w:r>
          <w:rPr>
            <w:color w:val="0000FF"/>
          </w:rPr>
          <w:t>string</w:t>
        </w:r>
        <w:r>
          <w:t xml:space="preserve"> username, </w:t>
        </w:r>
        <w:r>
          <w:rPr>
            <w:color w:val="0000FF"/>
          </w:rPr>
          <w:t>string</w:t>
        </w:r>
        <w:r>
          <w:t xml:space="preserve"> password,</w:t>
        </w:r>
        <w:r>
          <w:rPr>
            <w:color w:val="0000FF"/>
          </w:rPr>
          <w:t xml:space="preserve">int </w:t>
        </w:r>
        <w:r>
          <w:t xml:space="preserve">type, </w:t>
        </w:r>
        <w:r>
          <w:rPr>
            <w:color w:val="0000FF"/>
          </w:rPr>
          <w:t>string</w:t>
        </w:r>
        <w:r>
          <w:t xml:space="preserve"> pattern = </w:t>
        </w:r>
        <w:r>
          <w:rPr>
            <w:color w:val="A31515"/>
          </w:rPr>
          <w:t>""</w:t>
        </w:r>
        <w:r>
          <w:t xml:space="preserve">, </w:t>
        </w:r>
        <w:r>
          <w:rPr>
            <w:color w:val="0000FF"/>
          </w:rPr>
          <w:t>string</w:t>
        </w:r>
        <w:r>
          <w:t xml:space="preserve"> serial = </w:t>
        </w:r>
        <w:r>
          <w:rPr>
            <w:color w:val="A31515"/>
          </w:rPr>
          <w:t>""</w:t>
        </w:r>
        <w:r>
          <w:rPr>
            <w:b/>
          </w:rPr>
          <w:t xml:space="preserve">) </w:t>
        </w:r>
        <w:moveToRangeStart w:id="384" w:author="Comparison" w:date="2022-04-14T16:30:00Z" w:name="move100846236"/>
      </w:ins>
    </w:p>
    <w:p w14:paraId="1B937DD5" w14:textId="77777777" w:rsidR="00AC3E5D" w:rsidRDefault="00AC3E5D" w:rsidP="00A75803">
      <w:pPr>
        <w:pStyle w:val="N"/>
        <w:rPr>
          <w:ins w:id="385" w:author="Comparison" w:date="2022-04-14T16:30:00Z"/>
        </w:rPr>
      </w:pPr>
      <w:ins w:id="386" w:author="Comparison" w:date="2022-04-14T16:30:00Z">
        <w:r>
          <w:t>DESCRIPTION</w:t>
        </w:r>
      </w:ins>
    </w:p>
    <w:moveToRangeEnd w:id="384"/>
    <w:p w14:paraId="044F028A" w14:textId="77777777" w:rsidR="00AC3E5D" w:rsidRDefault="00AC3E5D" w:rsidP="00A75803">
      <w:pPr>
        <w:pStyle w:val="N"/>
        <w:rPr>
          <w:ins w:id="387" w:author="Comparison" w:date="2022-04-14T16:30:00Z"/>
        </w:rPr>
      </w:pPr>
      <w:ins w:id="388" w:author="Comparison" w:date="2022-04-14T16:30:00Z">
        <w:r>
          <w:tab/>
          <w:t xml:space="preserve">Đây là web service cho phép gửi thông tin điều chỉnh, thay thế hóa đơn điện tử cũ ( không </w:t>
        </w:r>
        <w:r>
          <w:lastRenderedPageBreak/>
          <w:t>tồn tại trong hệ thống) với các hệ thống sử dụng token, sau khi thực hiện gọi hàm Lấy giá trị Hash ở bước 1 (</w:t>
        </w:r>
        <w:r>
          <w:rPr>
            <w:b/>
          </w:rPr>
          <w:t>3.2.11</w:t>
        </w:r>
        <w:r>
          <w:t>)</w:t>
        </w:r>
      </w:ins>
    </w:p>
    <w:p w14:paraId="66211769" w14:textId="77777777" w:rsidR="00AC3E5D" w:rsidRDefault="00AC3E5D" w:rsidP="00A75803">
      <w:pPr>
        <w:pStyle w:val="N"/>
        <w:rPr>
          <w:ins w:id="389" w:author="Comparison" w:date="2022-04-14T16:30:00Z"/>
        </w:rPr>
      </w:pPr>
      <w:moveToRangeStart w:id="390" w:author="Comparison" w:date="2022-04-14T16:30:00Z" w:name="move100846237"/>
      <w:ins w:id="391" w:author="Comparison" w:date="2022-04-14T16:30:00Z">
        <w:r>
          <w:t>HTTP METHOD</w:t>
        </w:r>
      </w:ins>
    </w:p>
    <w:p w14:paraId="1E8C0897" w14:textId="77777777" w:rsidR="00AC3E5D" w:rsidRDefault="00AC3E5D" w:rsidP="00A75803">
      <w:pPr>
        <w:pStyle w:val="N"/>
        <w:rPr>
          <w:ins w:id="392" w:author="Comparison" w:date="2022-04-14T16:30:00Z"/>
          <w:b/>
        </w:rPr>
      </w:pPr>
      <w:ins w:id="393" w:author="Comparison" w:date="2022-04-14T16:30:00Z">
        <w:r>
          <w:tab/>
        </w:r>
        <w:moveToRangeEnd w:id="390"/>
        <w:r>
          <w:tab/>
        </w:r>
        <w:moveToRangeStart w:id="394" w:author="Comparison" w:date="2022-04-14T16:30:00Z" w:name="move100846238"/>
        <w:r>
          <w:t>POST</w:t>
        </w:r>
      </w:ins>
    </w:p>
    <w:p w14:paraId="7D323C7A" w14:textId="77777777" w:rsidR="00AC3E5D" w:rsidRDefault="00AC3E5D" w:rsidP="00A75803">
      <w:pPr>
        <w:pStyle w:val="N"/>
        <w:rPr>
          <w:ins w:id="395" w:author="Comparison" w:date="2022-04-14T16:30:00Z"/>
        </w:rPr>
      </w:pPr>
      <w:ins w:id="396" w:author="Comparison" w:date="2022-04-14T16:30:00Z">
        <w:r>
          <w:t>REQUEST BODY</w:t>
        </w:r>
      </w:ins>
    </w:p>
    <w:moveToRangeEnd w:id="394"/>
    <w:p w14:paraId="0B471A4C" w14:textId="77777777" w:rsidR="00AC3E5D" w:rsidRDefault="00AC3E5D" w:rsidP="00AC3E5D">
      <w:pPr>
        <w:pStyle w:val="ListParagraph"/>
        <w:numPr>
          <w:ilvl w:val="0"/>
          <w:numId w:val="25"/>
        </w:numPr>
        <w:spacing w:after="0" w:line="360" w:lineRule="auto"/>
        <w:ind w:left="1080"/>
        <w:jc w:val="both"/>
        <w:rPr>
          <w:ins w:id="397" w:author="Comparison" w:date="2022-04-14T16:30:00Z"/>
          <w:rFonts w:eastAsia="Calibri" w:cs="Times New Roman"/>
          <w:b/>
          <w:szCs w:val="24"/>
          <w:u w:val="single"/>
        </w:rPr>
      </w:pPr>
      <w:ins w:id="398" w:author="Comparison" w:date="2022-04-14T16:30:00Z">
        <w:r>
          <w:rPr>
            <w:rFonts w:eastAsia="Calibri" w:cs="Times New Roman"/>
            <w:b/>
            <w:szCs w:val="24"/>
          </w:rPr>
          <w:t xml:space="preserve">Account/ACPass:  </w:t>
        </w:r>
        <w:r>
          <w:rPr>
            <w:rFonts w:eastAsia="Calibri" w:cs="Times New Roman"/>
            <w:szCs w:val="24"/>
          </w:rPr>
          <w:t>Tài khoản được cấp phát cho nhân viên gọi lệnh gửi thông điệp.</w:t>
        </w:r>
      </w:ins>
    </w:p>
    <w:p w14:paraId="41C88065" w14:textId="77777777" w:rsidR="00AC3E5D" w:rsidRDefault="00AC3E5D" w:rsidP="00AC3E5D">
      <w:pPr>
        <w:pStyle w:val="ListParagraph"/>
        <w:numPr>
          <w:ilvl w:val="0"/>
          <w:numId w:val="25"/>
        </w:numPr>
        <w:spacing w:after="0" w:line="360" w:lineRule="auto"/>
        <w:ind w:left="1080"/>
        <w:jc w:val="both"/>
        <w:rPr>
          <w:ins w:id="399" w:author="Comparison" w:date="2022-04-14T16:30:00Z"/>
          <w:rFonts w:eastAsia="Calibri" w:cs="Times New Roman"/>
          <w:b/>
          <w:szCs w:val="24"/>
          <w:u w:val="single"/>
        </w:rPr>
      </w:pPr>
      <w:ins w:id="400" w:author="Comparison" w:date="2022-04-14T16:30:00Z">
        <w:r>
          <w:rPr>
            <w:rFonts w:cs="Times New Roman"/>
            <w:b/>
            <w:color w:val="000000"/>
            <w:szCs w:val="24"/>
          </w:rPr>
          <w:t>username</w:t>
        </w:r>
        <w:r>
          <w:rPr>
            <w:rFonts w:eastAsia="Calibri" w:cs="Times New Roman"/>
            <w:b/>
            <w:szCs w:val="24"/>
          </w:rPr>
          <w:t>/</w:t>
        </w:r>
        <w:r>
          <w:rPr>
            <w:rFonts w:cs="Times New Roman"/>
            <w:b/>
            <w:color w:val="000000"/>
            <w:szCs w:val="24"/>
          </w:rPr>
          <w:t>password</w:t>
        </w:r>
        <w:r>
          <w:rPr>
            <w:rFonts w:eastAsia="Calibri" w:cs="Times New Roman"/>
            <w:szCs w:val="24"/>
          </w:rPr>
          <w:t>: Tài khoản được cấp phát cho khách hàng để gọi đến webservice (tài khoản có quyền ServiceRole trong hệ thống).</w:t>
        </w:r>
      </w:ins>
    </w:p>
    <w:p w14:paraId="43F271AA" w14:textId="77777777" w:rsidR="00AC3E5D" w:rsidRDefault="00AC3E5D" w:rsidP="00AC3E5D">
      <w:pPr>
        <w:pStyle w:val="ListParagraph"/>
        <w:numPr>
          <w:ilvl w:val="0"/>
          <w:numId w:val="25"/>
        </w:numPr>
        <w:spacing w:after="0" w:line="360" w:lineRule="auto"/>
        <w:ind w:left="1080"/>
        <w:jc w:val="both"/>
        <w:rPr>
          <w:ins w:id="401" w:author="Comparison" w:date="2022-04-14T16:30:00Z"/>
          <w:rFonts w:eastAsia="Calibri" w:cs="Times New Roman"/>
          <w:b/>
          <w:szCs w:val="24"/>
          <w:u w:val="single"/>
        </w:rPr>
      </w:pPr>
      <w:ins w:id="402" w:author="Comparison" w:date="2022-04-14T16:30:00Z">
        <w:r>
          <w:rPr>
            <w:rFonts w:cs="Times New Roman"/>
            <w:b/>
            <w:color w:val="000000"/>
            <w:szCs w:val="24"/>
          </w:rPr>
          <w:t>xmlInvData</w:t>
        </w:r>
        <w:r>
          <w:rPr>
            <w:rFonts w:cs="Times New Roman"/>
            <w:color w:val="000000"/>
            <w:szCs w:val="24"/>
          </w:rPr>
          <w:t>: chuỗi xml dữ liệu ký hash.</w:t>
        </w:r>
        <w:r>
          <w:rPr>
            <w:rFonts w:eastAsia="Calibri" w:cs="Times New Roman"/>
            <w:b/>
            <w:szCs w:val="24"/>
            <w:u w:val="single"/>
          </w:rPr>
          <w:t xml:space="preserve"> </w:t>
        </w:r>
      </w:ins>
    </w:p>
    <w:p w14:paraId="46FF71D5" w14:textId="77777777" w:rsidR="00AC3E5D" w:rsidRDefault="00AC3E5D" w:rsidP="00AC3E5D">
      <w:pPr>
        <w:pStyle w:val="ListParagraph"/>
        <w:numPr>
          <w:ilvl w:val="0"/>
          <w:numId w:val="25"/>
        </w:numPr>
        <w:spacing w:after="0" w:line="360" w:lineRule="auto"/>
        <w:ind w:left="1080"/>
        <w:jc w:val="both"/>
        <w:rPr>
          <w:ins w:id="403" w:author="Comparison" w:date="2022-04-14T16:30:00Z"/>
          <w:rFonts w:eastAsia="Calibri" w:cs="Times New Roman"/>
          <w:b/>
          <w:szCs w:val="24"/>
          <w:u w:val="single"/>
        </w:rPr>
      </w:pPr>
      <w:ins w:id="404" w:author="Comparison" w:date="2022-04-14T16:30:00Z">
        <w:r>
          <w:rPr>
            <w:rFonts w:cs="Times New Roman"/>
            <w:b/>
            <w:color w:val="000000"/>
            <w:szCs w:val="24"/>
          </w:rPr>
          <w:t>Type</w:t>
        </w:r>
        <w:r>
          <w:rPr>
            <w:rFonts w:eastAsia="Calibri" w:cs="Times New Roman"/>
            <w:b/>
            <w:szCs w:val="24"/>
            <w:u w:val="single"/>
          </w:rPr>
          <w:t xml:space="preserve">: </w:t>
        </w:r>
        <w:r>
          <w:rPr>
            <w:rFonts w:cs="Times New Roman"/>
            <w:color w:val="000000"/>
            <w:szCs w:val="24"/>
          </w:rPr>
          <w:t>phát hành mới: 0, thay thế = 1, điều chỉnh tăng = 2, điều chỉnh giảm = 3, điều chỉnh thông tin = 4</w:t>
        </w:r>
      </w:ins>
    </w:p>
    <w:p w14:paraId="50BEC182" w14:textId="77777777" w:rsidR="00AC3E5D" w:rsidRDefault="00AC3E5D" w:rsidP="00AC3E5D">
      <w:pPr>
        <w:pStyle w:val="ListParagraph"/>
        <w:numPr>
          <w:ilvl w:val="0"/>
          <w:numId w:val="25"/>
        </w:numPr>
        <w:spacing w:after="0" w:line="360" w:lineRule="auto"/>
        <w:ind w:left="1080"/>
        <w:jc w:val="both"/>
        <w:rPr>
          <w:ins w:id="405" w:author="Comparison" w:date="2022-04-14T16:30:00Z"/>
          <w:rFonts w:eastAsia="Calibri" w:cs="Times New Roman"/>
          <w:b/>
          <w:szCs w:val="24"/>
        </w:rPr>
      </w:pPr>
      <w:ins w:id="406" w:author="Comparison" w:date="2022-04-14T16:30:00Z">
        <w:r>
          <w:rPr>
            <w:rFonts w:cs="Times New Roman"/>
            <w:b/>
            <w:szCs w:val="24"/>
          </w:rPr>
          <w:t>pattern</w:t>
        </w:r>
        <w:r>
          <w:rPr>
            <w:rFonts w:cs="Times New Roman"/>
            <w:szCs w:val="24"/>
          </w:rPr>
          <w:t>: Mẫu số</w:t>
        </w:r>
      </w:ins>
    </w:p>
    <w:p w14:paraId="41127CDB" w14:textId="77777777" w:rsidR="00AC3E5D" w:rsidRDefault="00AC3E5D">
      <w:pPr>
        <w:pStyle w:val="ListParagraph"/>
        <w:numPr>
          <w:ilvl w:val="0"/>
          <w:numId w:val="25"/>
        </w:numPr>
        <w:spacing w:after="0" w:line="360" w:lineRule="auto"/>
        <w:ind w:left="1080"/>
        <w:jc w:val="both"/>
        <w:rPr>
          <w:ins w:id="407" w:author="Comparison" w:date="2022-04-14T16:30:00Z"/>
          <w:b/>
        </w:rPr>
        <w:pPrChange w:id="408" w:author="Comparison" w:date="2022-04-14T16:30:00Z">
          <w:pPr>
            <w:pStyle w:val="ListParagraph"/>
            <w:spacing w:after="0" w:line="360" w:lineRule="auto"/>
            <w:jc w:val="both"/>
          </w:pPr>
        </w:pPrChange>
      </w:pPr>
      <w:ins w:id="409" w:author="Comparison" w:date="2022-04-14T16:30:00Z">
        <w:r>
          <w:rPr>
            <w:rFonts w:cs="Times New Roman"/>
            <w:b/>
            <w:szCs w:val="24"/>
          </w:rPr>
          <w:t>serial</w:t>
        </w:r>
        <w:r>
          <w:rPr>
            <w:rFonts w:cs="Times New Roman"/>
            <w:szCs w:val="24"/>
          </w:rPr>
          <w:t>: Ký hiệu</w:t>
        </w:r>
        <w:moveToRangeStart w:id="410" w:author="Comparison" w:date="2022-04-14T16:30:00Z" w:name="move100846239"/>
      </w:ins>
    </w:p>
    <w:p w14:paraId="7D4CB539" w14:textId="77777777" w:rsidR="00AC3E5D" w:rsidRDefault="00AC3E5D" w:rsidP="00A75803">
      <w:pPr>
        <w:pStyle w:val="N"/>
        <w:rPr>
          <w:ins w:id="411" w:author="Comparison" w:date="2022-04-14T16:30:00Z"/>
        </w:rPr>
      </w:pPr>
      <w:ins w:id="412" w:author="Comparison" w:date="2022-04-14T16:30:00Z">
        <w:r>
          <w:t>RETURNS</w:t>
        </w:r>
      </w:ins>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413" w:author="Comparison" w:date="2022-04-14T16:30:00Z">
          <w:tblPr>
            <w:tblW w:w="0" w:type="nil"/>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430"/>
        <w:gridCol w:w="4950"/>
        <w:gridCol w:w="1885"/>
        <w:tblGridChange w:id="414">
          <w:tblGrid>
            <w:gridCol w:w="50"/>
            <w:gridCol w:w="1710"/>
            <w:gridCol w:w="540"/>
            <w:gridCol w:w="130"/>
            <w:gridCol w:w="4370"/>
            <w:gridCol w:w="399"/>
            <w:gridCol w:w="181"/>
            <w:gridCol w:w="1885"/>
            <w:gridCol w:w="50"/>
          </w:tblGrid>
        </w:tblGridChange>
      </w:tblGrid>
      <w:tr w:rsidR="00AC3E5D" w14:paraId="278E2E2A" w14:textId="77777777" w:rsidTr="001B79C4">
        <w:trPr>
          <w:ins w:id="415" w:author="Comparison" w:date="2022-04-14T16:30:00Z"/>
          <w:trPrChange w:id="416" w:author="Comparison" w:date="2022-04-14T16:30:00Z">
            <w:trPr>
              <w:gridBefore w:val="1"/>
            </w:trPr>
          </w:trPrChange>
        </w:trPr>
        <w:tc>
          <w:tcPr>
            <w:tcW w:w="2430" w:type="dxa"/>
            <w:tcBorders>
              <w:top w:val="single" w:sz="4" w:space="0" w:color="2E74B5"/>
              <w:left w:val="single" w:sz="4" w:space="0" w:color="2E74B5"/>
              <w:bottom w:val="single" w:sz="4" w:space="0" w:color="2E74B5"/>
              <w:right w:val="single" w:sz="4" w:space="0" w:color="2E74B5"/>
            </w:tcBorders>
            <w:shd w:val="clear" w:color="auto" w:fill="F2F2F2"/>
            <w:hideMark/>
            <w:tcPrChange w:id="417" w:author="Comparison" w:date="2022-04-14T16:30:00Z">
              <w:tcPr>
                <w:tcW w:w="1710" w:type="dxa"/>
                <w:tcBorders>
                  <w:top w:val="single" w:sz="4" w:space="0" w:color="2E74B5"/>
                  <w:left w:val="single" w:sz="4" w:space="5" w:color="2E74B5"/>
                  <w:bottom w:val="single" w:sz="4" w:space="0" w:color="2E74B5"/>
                  <w:right w:val="single" w:sz="4" w:space="5" w:color="2E74B5"/>
                </w:tcBorders>
                <w:shd w:val="clear" w:color="auto" w:fill="F2F2F2"/>
                <w:hideMark/>
              </w:tcPr>
            </w:tcPrChange>
          </w:tcPr>
          <w:p w14:paraId="02D1397B" w14:textId="77777777" w:rsidR="00AC3E5D" w:rsidRDefault="00AC3E5D">
            <w:pPr>
              <w:pStyle w:val="ListParagraph"/>
              <w:rPr>
                <w:ins w:id="418" w:author="Comparison" w:date="2022-04-14T16:30:00Z"/>
              </w:rPr>
              <w:pPrChange w:id="419" w:author="Comparison" w:date="2022-04-14T16:30:00Z">
                <w:pPr>
                  <w:pStyle w:val="ListParagraph"/>
                  <w:jc w:val="center"/>
                </w:pPr>
              </w:pPrChange>
            </w:pPr>
            <w:ins w:id="420" w:author="Comparison" w:date="2022-04-14T16:30:00Z">
              <w:r>
                <w:t>Kết quả</w:t>
              </w:r>
            </w:ins>
          </w:p>
        </w:tc>
        <w:tc>
          <w:tcPr>
            <w:tcW w:w="4950" w:type="dxa"/>
            <w:tcBorders>
              <w:top w:val="single" w:sz="4" w:space="0" w:color="2E74B5"/>
              <w:left w:val="single" w:sz="4" w:space="0" w:color="2E74B5"/>
              <w:bottom w:val="single" w:sz="4" w:space="0" w:color="2E74B5"/>
              <w:right w:val="single" w:sz="4" w:space="0" w:color="2E74B5"/>
            </w:tcBorders>
            <w:shd w:val="clear" w:color="auto" w:fill="F2F2F2"/>
            <w:hideMark/>
            <w:tcPrChange w:id="421" w:author="Comparison" w:date="2022-04-14T16:30:00Z">
              <w:tcPr>
                <w:tcW w:w="5040" w:type="dxa"/>
                <w:gridSpan w:val="3"/>
                <w:tcBorders>
                  <w:top w:val="single" w:sz="4" w:space="0" w:color="2E74B5"/>
                  <w:left w:val="single" w:sz="4" w:space="5" w:color="2E74B5"/>
                  <w:bottom w:val="single" w:sz="4" w:space="0" w:color="2E74B5"/>
                  <w:right w:val="single" w:sz="4" w:space="5" w:color="2E74B5"/>
                </w:tcBorders>
                <w:shd w:val="clear" w:color="auto" w:fill="F2F2F2"/>
                <w:hideMark/>
              </w:tcPr>
            </w:tcPrChange>
          </w:tcPr>
          <w:p w14:paraId="2F96DB35" w14:textId="77777777" w:rsidR="00AC3E5D" w:rsidRDefault="00AC3E5D" w:rsidP="001B79C4">
            <w:pPr>
              <w:pStyle w:val="ListParagraph"/>
              <w:rPr>
                <w:ins w:id="422" w:author="Comparison" w:date="2022-04-14T16:30:00Z"/>
              </w:rPr>
            </w:pPr>
            <w:ins w:id="423" w:author="Comparison" w:date="2022-04-14T16:30:00Z">
              <w:r>
                <w:t>Mô tả</w:t>
              </w:r>
            </w:ins>
          </w:p>
        </w:tc>
        <w:tc>
          <w:tcPr>
            <w:tcW w:w="1885" w:type="dxa"/>
            <w:tcBorders>
              <w:top w:val="single" w:sz="4" w:space="0" w:color="2E74B5"/>
              <w:left w:val="single" w:sz="4" w:space="0" w:color="2E74B5"/>
              <w:bottom w:val="single" w:sz="4" w:space="0" w:color="2E74B5"/>
              <w:right w:val="single" w:sz="4" w:space="0" w:color="2E74B5"/>
            </w:tcBorders>
            <w:shd w:val="clear" w:color="auto" w:fill="F2F2F2"/>
            <w:hideMark/>
            <w:tcPrChange w:id="424" w:author="Comparison" w:date="2022-04-14T16:30:00Z">
              <w:tcPr>
                <w:tcW w:w="2515" w:type="dxa"/>
                <w:gridSpan w:val="4"/>
                <w:tcBorders>
                  <w:top w:val="single" w:sz="4" w:space="0" w:color="2E74B5"/>
                  <w:left w:val="single" w:sz="4" w:space="5" w:color="2E74B5"/>
                  <w:bottom w:val="single" w:sz="4" w:space="0" w:color="2E74B5"/>
                  <w:right w:val="single" w:sz="4" w:space="5" w:color="2E74B5"/>
                </w:tcBorders>
                <w:shd w:val="clear" w:color="auto" w:fill="F2F2F2"/>
                <w:hideMark/>
              </w:tcPr>
            </w:tcPrChange>
          </w:tcPr>
          <w:p w14:paraId="49644A96" w14:textId="77777777" w:rsidR="00AC3E5D" w:rsidRDefault="00AC3E5D" w:rsidP="001B79C4">
            <w:pPr>
              <w:pStyle w:val="ListParagraph"/>
              <w:rPr>
                <w:ins w:id="425" w:author="Comparison" w:date="2022-04-14T16:30:00Z"/>
              </w:rPr>
            </w:pPr>
            <w:ins w:id="426" w:author="Comparison" w:date="2022-04-14T16:30:00Z">
              <w:r>
                <w:t>Ghi chú</w:t>
              </w:r>
            </w:ins>
          </w:p>
        </w:tc>
        <w:moveToRangeEnd w:id="410"/>
      </w:tr>
      <w:tr w:rsidR="00AC3E5D" w14:paraId="3DEF29DF" w14:textId="77777777" w:rsidTr="001B79C4">
        <w:trPr>
          <w:ins w:id="427" w:author="Comparison" w:date="2022-04-14T16:30:00Z"/>
        </w:trPr>
        <w:tc>
          <w:tcPr>
            <w:tcW w:w="2430" w:type="dxa"/>
            <w:tcBorders>
              <w:top w:val="single" w:sz="4" w:space="0" w:color="2E74B5"/>
              <w:left w:val="single" w:sz="4" w:space="0" w:color="2E74B5"/>
              <w:bottom w:val="single" w:sz="4" w:space="0" w:color="auto"/>
              <w:right w:val="single" w:sz="4" w:space="0" w:color="2E74B5"/>
            </w:tcBorders>
            <w:hideMark/>
          </w:tcPr>
          <w:p w14:paraId="148DDAA6" w14:textId="77777777" w:rsidR="00AC3E5D" w:rsidRDefault="00AC3E5D" w:rsidP="001B79C4">
            <w:pPr>
              <w:autoSpaceDE w:val="0"/>
              <w:autoSpaceDN w:val="0"/>
              <w:adjustRightInd w:val="0"/>
              <w:spacing w:after="0" w:line="240" w:lineRule="auto"/>
              <w:rPr>
                <w:ins w:id="428" w:author="Comparison" w:date="2022-04-14T16:30:00Z"/>
                <w:rFonts w:eastAsia="Calibri" w:cs="Times New Roman"/>
                <w:sz w:val="19"/>
                <w:szCs w:val="19"/>
              </w:rPr>
            </w:pPr>
            <w:ins w:id="429" w:author="Comparison" w:date="2022-04-14T16:30:00Z">
              <w:r>
                <w:rPr>
                  <w:rFonts w:eastAsia="Calibri" w:cs="Times New Roman"/>
                  <w:szCs w:val="24"/>
                </w:rPr>
                <w:t>ERR:1</w:t>
              </w:r>
            </w:ins>
          </w:p>
        </w:tc>
        <w:tc>
          <w:tcPr>
            <w:tcW w:w="4950" w:type="dxa"/>
            <w:tcBorders>
              <w:top w:val="single" w:sz="4" w:space="0" w:color="2E74B5"/>
              <w:left w:val="single" w:sz="4" w:space="0" w:color="2E74B5"/>
              <w:bottom w:val="single" w:sz="4" w:space="0" w:color="2E74B5"/>
              <w:right w:val="single" w:sz="4" w:space="0" w:color="2E74B5"/>
            </w:tcBorders>
            <w:hideMark/>
          </w:tcPr>
          <w:p w14:paraId="2109E088" w14:textId="77777777" w:rsidR="00AC3E5D" w:rsidRDefault="00AC3E5D" w:rsidP="001B79C4">
            <w:pPr>
              <w:pStyle w:val="ListParagraph"/>
              <w:spacing w:after="0" w:line="240" w:lineRule="auto"/>
              <w:ind w:left="0"/>
              <w:rPr>
                <w:ins w:id="430" w:author="Comparison" w:date="2022-04-14T16:30:00Z"/>
                <w:rFonts w:eastAsia="Calibri" w:cs="Times New Roman"/>
              </w:rPr>
            </w:pPr>
            <w:ins w:id="431" w:author="Comparison" w:date="2022-04-14T16:30:00Z">
              <w:r>
                <w:rPr>
                  <w:rFonts w:eastAsia="Calibri" w:cs="Times New Roman"/>
                </w:rPr>
                <w:t xml:space="preserve">Tài khoản đăng nhập sai hoặc không có quyền </w:t>
              </w:r>
            </w:ins>
          </w:p>
        </w:tc>
        <w:tc>
          <w:tcPr>
            <w:tcW w:w="1885" w:type="dxa"/>
            <w:tcBorders>
              <w:top w:val="single" w:sz="4" w:space="0" w:color="2E74B5"/>
              <w:left w:val="single" w:sz="4" w:space="0" w:color="2E74B5"/>
              <w:bottom w:val="single" w:sz="4" w:space="0" w:color="2E74B5"/>
              <w:right w:val="single" w:sz="4" w:space="0" w:color="2E74B5"/>
            </w:tcBorders>
          </w:tcPr>
          <w:p w14:paraId="12F78D29" w14:textId="77777777" w:rsidR="00AC3E5D" w:rsidRDefault="00AC3E5D" w:rsidP="001B79C4">
            <w:pPr>
              <w:pStyle w:val="ListParagraph"/>
              <w:ind w:left="0"/>
              <w:jc w:val="both"/>
              <w:rPr>
                <w:ins w:id="432" w:author="Comparison" w:date="2022-04-14T16:30:00Z"/>
                <w:rFonts w:cs="Times New Roman"/>
              </w:rPr>
            </w:pPr>
          </w:p>
        </w:tc>
      </w:tr>
      <w:tr w:rsidR="00AC3E5D" w14:paraId="1B51CFEC" w14:textId="77777777" w:rsidTr="001B79C4">
        <w:trPr>
          <w:ins w:id="433"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1B2630E6" w14:textId="77777777" w:rsidR="00AC3E5D" w:rsidRDefault="00AC3E5D" w:rsidP="001B79C4">
            <w:pPr>
              <w:autoSpaceDE w:val="0"/>
              <w:autoSpaceDN w:val="0"/>
              <w:adjustRightInd w:val="0"/>
              <w:spacing w:after="0" w:line="240" w:lineRule="auto"/>
              <w:rPr>
                <w:ins w:id="434" w:author="Comparison" w:date="2022-04-14T16:30:00Z"/>
                <w:rFonts w:eastAsia="Calibri" w:cs="Times New Roman"/>
                <w:szCs w:val="24"/>
              </w:rPr>
            </w:pPr>
            <w:ins w:id="435" w:author="Comparison" w:date="2022-04-14T16:30:00Z">
              <w:r>
                <w:rPr>
                  <w:rFonts w:eastAsia="Calibri" w:cs="Times New Roman"/>
                  <w:szCs w:val="24"/>
                </w:rPr>
                <w:t>ERR:21</w:t>
              </w:r>
            </w:ins>
          </w:p>
        </w:tc>
        <w:tc>
          <w:tcPr>
            <w:tcW w:w="4950" w:type="dxa"/>
            <w:tcBorders>
              <w:top w:val="single" w:sz="4" w:space="0" w:color="2E74B5"/>
              <w:left w:val="single" w:sz="4" w:space="0" w:color="2E74B5"/>
              <w:bottom w:val="single" w:sz="4" w:space="0" w:color="2E74B5"/>
              <w:right w:val="single" w:sz="4" w:space="0" w:color="2E74B5"/>
            </w:tcBorders>
            <w:hideMark/>
          </w:tcPr>
          <w:p w14:paraId="232E95B6" w14:textId="77777777" w:rsidR="00AC3E5D" w:rsidRDefault="00AC3E5D" w:rsidP="001B79C4">
            <w:pPr>
              <w:spacing w:after="0" w:line="240" w:lineRule="auto"/>
              <w:rPr>
                <w:ins w:id="436" w:author="Comparison" w:date="2022-04-14T16:30:00Z"/>
                <w:rFonts w:eastAsia="Calibri" w:cs="Times New Roman"/>
                <w:szCs w:val="24"/>
              </w:rPr>
            </w:pPr>
            <w:ins w:id="437" w:author="Comparison" w:date="2022-04-14T16:30:00Z">
              <w:r>
                <w:rPr>
                  <w:rFonts w:eastAsia="Calibri" w:cs="Times New Roman"/>
                  <w:szCs w:val="24"/>
                </w:rPr>
                <w:t>Không tìm thấy công ty hoặc tài khoản không tồn tại</w:t>
              </w:r>
            </w:ins>
          </w:p>
        </w:tc>
        <w:tc>
          <w:tcPr>
            <w:tcW w:w="1885" w:type="dxa"/>
            <w:tcBorders>
              <w:top w:val="single" w:sz="4" w:space="0" w:color="2E74B5"/>
              <w:left w:val="single" w:sz="4" w:space="0" w:color="2E74B5"/>
              <w:bottom w:val="single" w:sz="4" w:space="0" w:color="2E74B5"/>
              <w:right w:val="single" w:sz="4" w:space="0" w:color="2E74B5"/>
            </w:tcBorders>
          </w:tcPr>
          <w:p w14:paraId="4D323CC2" w14:textId="77777777" w:rsidR="00AC3E5D" w:rsidRDefault="00AC3E5D" w:rsidP="001B79C4">
            <w:pPr>
              <w:jc w:val="both"/>
              <w:rPr>
                <w:ins w:id="438" w:author="Comparison" w:date="2022-04-14T16:30:00Z"/>
                <w:rFonts w:cs="Times New Roman"/>
                <w:szCs w:val="24"/>
              </w:rPr>
            </w:pPr>
          </w:p>
        </w:tc>
      </w:tr>
      <w:tr w:rsidR="00AC3E5D" w14:paraId="41BD6110" w14:textId="77777777" w:rsidTr="001B79C4">
        <w:trPr>
          <w:ins w:id="439"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2CA2445D" w14:textId="77777777" w:rsidR="00AC3E5D" w:rsidRDefault="00AC3E5D" w:rsidP="001B79C4">
            <w:pPr>
              <w:autoSpaceDE w:val="0"/>
              <w:autoSpaceDN w:val="0"/>
              <w:adjustRightInd w:val="0"/>
              <w:spacing w:after="0" w:line="240" w:lineRule="auto"/>
              <w:rPr>
                <w:ins w:id="440" w:author="Comparison" w:date="2022-04-14T16:30:00Z"/>
                <w:rFonts w:eastAsia="Calibri" w:cs="Times New Roman"/>
                <w:szCs w:val="24"/>
              </w:rPr>
            </w:pPr>
            <w:ins w:id="441" w:author="Comparison" w:date="2022-04-14T16:30:00Z">
              <w:r>
                <w:rPr>
                  <w:rFonts w:eastAsia="Calibri" w:cs="Times New Roman"/>
                  <w:szCs w:val="24"/>
                </w:rPr>
                <w:t>ERR:22</w:t>
              </w:r>
            </w:ins>
          </w:p>
        </w:tc>
        <w:tc>
          <w:tcPr>
            <w:tcW w:w="4950" w:type="dxa"/>
            <w:tcBorders>
              <w:top w:val="single" w:sz="4" w:space="0" w:color="2E74B5"/>
              <w:left w:val="single" w:sz="4" w:space="0" w:color="2E74B5"/>
              <w:bottom w:val="single" w:sz="4" w:space="0" w:color="2E74B5"/>
              <w:right w:val="single" w:sz="4" w:space="0" w:color="2E74B5"/>
            </w:tcBorders>
            <w:hideMark/>
          </w:tcPr>
          <w:p w14:paraId="68255D07" w14:textId="77777777" w:rsidR="00AC3E5D" w:rsidRDefault="00AC3E5D" w:rsidP="001B79C4">
            <w:pPr>
              <w:spacing w:after="0" w:line="240" w:lineRule="auto"/>
              <w:rPr>
                <w:ins w:id="442" w:author="Comparison" w:date="2022-04-14T16:30:00Z"/>
                <w:rFonts w:eastAsia="Calibri" w:cs="Times New Roman"/>
                <w:szCs w:val="24"/>
              </w:rPr>
            </w:pPr>
            <w:ins w:id="443" w:author="Comparison" w:date="2022-04-14T16:30:00Z">
              <w:r>
                <w:rPr>
                  <w:rFonts w:eastAsia="Calibri" w:cs="Times New Roman"/>
                  <w:szCs w:val="24"/>
                </w:rPr>
                <w:t>Công ty chưa đăng ký chứng thư số</w:t>
              </w:r>
            </w:ins>
          </w:p>
        </w:tc>
        <w:tc>
          <w:tcPr>
            <w:tcW w:w="1885" w:type="dxa"/>
            <w:tcBorders>
              <w:top w:val="single" w:sz="4" w:space="0" w:color="2E74B5"/>
              <w:left w:val="single" w:sz="4" w:space="0" w:color="2E74B5"/>
              <w:bottom w:val="single" w:sz="4" w:space="0" w:color="2E74B5"/>
              <w:right w:val="single" w:sz="4" w:space="0" w:color="2E74B5"/>
            </w:tcBorders>
          </w:tcPr>
          <w:p w14:paraId="7C6ECD0D" w14:textId="77777777" w:rsidR="00AC3E5D" w:rsidRDefault="00AC3E5D" w:rsidP="001B79C4">
            <w:pPr>
              <w:pStyle w:val="ListParagraph"/>
              <w:ind w:left="0"/>
              <w:jc w:val="both"/>
              <w:rPr>
                <w:ins w:id="444" w:author="Comparison" w:date="2022-04-14T16:30:00Z"/>
                <w:rFonts w:cs="Times New Roman"/>
              </w:rPr>
            </w:pPr>
          </w:p>
        </w:tc>
      </w:tr>
      <w:tr w:rsidR="00AC3E5D" w14:paraId="74046A29" w14:textId="77777777" w:rsidTr="001B79C4">
        <w:trPr>
          <w:ins w:id="445"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194167AD" w14:textId="77777777" w:rsidR="00AC3E5D" w:rsidRDefault="00AC3E5D" w:rsidP="001B79C4">
            <w:pPr>
              <w:autoSpaceDE w:val="0"/>
              <w:autoSpaceDN w:val="0"/>
              <w:adjustRightInd w:val="0"/>
              <w:spacing w:after="0" w:line="240" w:lineRule="auto"/>
              <w:rPr>
                <w:ins w:id="446" w:author="Comparison" w:date="2022-04-14T16:30:00Z"/>
                <w:rFonts w:eastAsia="Calibri" w:cs="Times New Roman"/>
                <w:szCs w:val="24"/>
              </w:rPr>
            </w:pPr>
            <w:ins w:id="447" w:author="Comparison" w:date="2022-04-14T16:30:00Z">
              <w:r>
                <w:rPr>
                  <w:rFonts w:eastAsia="Calibri" w:cs="Times New Roman"/>
                  <w:szCs w:val="24"/>
                </w:rPr>
                <w:t>ERR:28</w:t>
              </w:r>
            </w:ins>
          </w:p>
        </w:tc>
        <w:tc>
          <w:tcPr>
            <w:tcW w:w="4950" w:type="dxa"/>
            <w:tcBorders>
              <w:top w:val="single" w:sz="4" w:space="0" w:color="2E74B5"/>
              <w:left w:val="single" w:sz="4" w:space="0" w:color="2E74B5"/>
              <w:bottom w:val="single" w:sz="4" w:space="0" w:color="2E74B5"/>
              <w:right w:val="single" w:sz="4" w:space="0" w:color="2E74B5"/>
            </w:tcBorders>
            <w:hideMark/>
          </w:tcPr>
          <w:p w14:paraId="7D33088C" w14:textId="77777777" w:rsidR="00AC3E5D" w:rsidRDefault="00AC3E5D" w:rsidP="001B79C4">
            <w:pPr>
              <w:spacing w:after="0" w:line="240" w:lineRule="auto"/>
              <w:rPr>
                <w:ins w:id="448" w:author="Comparison" w:date="2022-04-14T16:30:00Z"/>
                <w:rFonts w:eastAsia="Calibri" w:cs="Times New Roman"/>
                <w:szCs w:val="24"/>
              </w:rPr>
            </w:pPr>
            <w:ins w:id="449" w:author="Comparison" w:date="2022-04-14T16:30:00Z">
              <w:r>
                <w:rPr>
                  <w:rFonts w:eastAsia="Calibri" w:cs="Times New Roman"/>
                  <w:szCs w:val="24"/>
                </w:rPr>
                <w:t>Chưa có thông tin chứng thư trong hệ thống</w:t>
              </w:r>
            </w:ins>
          </w:p>
        </w:tc>
        <w:tc>
          <w:tcPr>
            <w:tcW w:w="1885" w:type="dxa"/>
            <w:tcBorders>
              <w:top w:val="single" w:sz="4" w:space="0" w:color="2E74B5"/>
              <w:left w:val="single" w:sz="4" w:space="0" w:color="2E74B5"/>
              <w:bottom w:val="single" w:sz="4" w:space="0" w:color="2E74B5"/>
              <w:right w:val="single" w:sz="4" w:space="0" w:color="2E74B5"/>
            </w:tcBorders>
          </w:tcPr>
          <w:p w14:paraId="29DBE59C" w14:textId="77777777" w:rsidR="00AC3E5D" w:rsidRDefault="00AC3E5D" w:rsidP="001B79C4">
            <w:pPr>
              <w:pStyle w:val="ListParagraph"/>
              <w:ind w:left="0"/>
              <w:jc w:val="both"/>
              <w:rPr>
                <w:ins w:id="450" w:author="Comparison" w:date="2022-04-14T16:30:00Z"/>
                <w:rFonts w:cs="Times New Roman"/>
              </w:rPr>
            </w:pPr>
          </w:p>
        </w:tc>
      </w:tr>
      <w:tr w:rsidR="00AC3E5D" w14:paraId="21C2A502" w14:textId="77777777" w:rsidTr="001B79C4">
        <w:trPr>
          <w:ins w:id="451"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68699496" w14:textId="77777777" w:rsidR="00AC3E5D" w:rsidRDefault="00AC3E5D" w:rsidP="001B79C4">
            <w:pPr>
              <w:autoSpaceDE w:val="0"/>
              <w:autoSpaceDN w:val="0"/>
              <w:adjustRightInd w:val="0"/>
              <w:spacing w:after="0" w:line="240" w:lineRule="auto"/>
              <w:rPr>
                <w:ins w:id="452" w:author="Comparison" w:date="2022-04-14T16:30:00Z"/>
                <w:rFonts w:eastAsia="Calibri" w:cs="Times New Roman"/>
                <w:szCs w:val="24"/>
              </w:rPr>
            </w:pPr>
            <w:ins w:id="453" w:author="Comparison" w:date="2022-04-14T16:30:00Z">
              <w:r>
                <w:rPr>
                  <w:rFonts w:eastAsia="Calibri" w:cs="Times New Roman"/>
                  <w:szCs w:val="24"/>
                </w:rPr>
                <w:t>ERR:24</w:t>
              </w:r>
            </w:ins>
          </w:p>
        </w:tc>
        <w:tc>
          <w:tcPr>
            <w:tcW w:w="4950" w:type="dxa"/>
            <w:tcBorders>
              <w:top w:val="single" w:sz="4" w:space="0" w:color="2E74B5"/>
              <w:left w:val="single" w:sz="4" w:space="0" w:color="2E74B5"/>
              <w:bottom w:val="single" w:sz="4" w:space="0" w:color="2E74B5"/>
              <w:right w:val="single" w:sz="4" w:space="0" w:color="2E74B5"/>
            </w:tcBorders>
            <w:hideMark/>
          </w:tcPr>
          <w:p w14:paraId="35763BB3" w14:textId="77777777" w:rsidR="00AC3E5D" w:rsidRDefault="00AC3E5D" w:rsidP="001B79C4">
            <w:pPr>
              <w:spacing w:after="0" w:line="240" w:lineRule="auto"/>
              <w:rPr>
                <w:ins w:id="454" w:author="Comparison" w:date="2022-04-14T16:30:00Z"/>
                <w:rFonts w:eastAsia="Calibri" w:cs="Times New Roman"/>
                <w:szCs w:val="24"/>
              </w:rPr>
            </w:pPr>
            <w:ins w:id="455" w:author="Comparison" w:date="2022-04-14T16:30:00Z">
              <w:r>
                <w:rPr>
                  <w:rFonts w:eastAsia="Calibri" w:cs="Times New Roman"/>
                  <w:szCs w:val="24"/>
                </w:rPr>
                <w:t>Chứng thư truyền lên không đúng với chứng thư đăng ký trong hệ thống</w:t>
              </w:r>
            </w:ins>
          </w:p>
        </w:tc>
        <w:tc>
          <w:tcPr>
            <w:tcW w:w="1885" w:type="dxa"/>
            <w:tcBorders>
              <w:top w:val="single" w:sz="4" w:space="0" w:color="2E74B5"/>
              <w:left w:val="single" w:sz="4" w:space="0" w:color="2E74B5"/>
              <w:bottom w:val="single" w:sz="4" w:space="0" w:color="2E74B5"/>
              <w:right w:val="single" w:sz="4" w:space="0" w:color="2E74B5"/>
            </w:tcBorders>
          </w:tcPr>
          <w:p w14:paraId="13DD0983" w14:textId="77777777" w:rsidR="00AC3E5D" w:rsidRDefault="00AC3E5D" w:rsidP="001B79C4">
            <w:pPr>
              <w:pStyle w:val="ListParagraph"/>
              <w:ind w:left="0"/>
              <w:jc w:val="both"/>
              <w:rPr>
                <w:ins w:id="456" w:author="Comparison" w:date="2022-04-14T16:30:00Z"/>
                <w:rFonts w:cs="Times New Roman"/>
              </w:rPr>
            </w:pPr>
          </w:p>
        </w:tc>
      </w:tr>
      <w:tr w:rsidR="00AC3E5D" w14:paraId="268BC174" w14:textId="77777777" w:rsidTr="001B79C4">
        <w:trPr>
          <w:ins w:id="457"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4340FCF7" w14:textId="77777777" w:rsidR="00AC3E5D" w:rsidRDefault="00AC3E5D" w:rsidP="001B79C4">
            <w:pPr>
              <w:autoSpaceDE w:val="0"/>
              <w:autoSpaceDN w:val="0"/>
              <w:adjustRightInd w:val="0"/>
              <w:spacing w:after="0" w:line="240" w:lineRule="auto"/>
              <w:rPr>
                <w:ins w:id="458" w:author="Comparison" w:date="2022-04-14T16:30:00Z"/>
                <w:rFonts w:eastAsia="Calibri" w:cs="Times New Roman"/>
                <w:szCs w:val="24"/>
              </w:rPr>
            </w:pPr>
            <w:ins w:id="459" w:author="Comparison" w:date="2022-04-14T16:30:00Z">
              <w:r>
                <w:rPr>
                  <w:rFonts w:eastAsia="Calibri" w:cs="Times New Roman"/>
                  <w:szCs w:val="24"/>
                </w:rPr>
                <w:t>ERR:27</w:t>
              </w:r>
            </w:ins>
          </w:p>
        </w:tc>
        <w:tc>
          <w:tcPr>
            <w:tcW w:w="4950" w:type="dxa"/>
            <w:tcBorders>
              <w:top w:val="single" w:sz="4" w:space="0" w:color="2E74B5"/>
              <w:left w:val="single" w:sz="4" w:space="0" w:color="2E74B5"/>
              <w:bottom w:val="single" w:sz="4" w:space="0" w:color="2E74B5"/>
              <w:right w:val="single" w:sz="4" w:space="0" w:color="2E74B5"/>
            </w:tcBorders>
            <w:hideMark/>
          </w:tcPr>
          <w:p w14:paraId="2F357542" w14:textId="77777777" w:rsidR="00AC3E5D" w:rsidRDefault="00AC3E5D" w:rsidP="001B79C4">
            <w:pPr>
              <w:pStyle w:val="ListParagraph"/>
              <w:spacing w:after="0" w:line="240" w:lineRule="auto"/>
              <w:ind w:left="0"/>
              <w:rPr>
                <w:ins w:id="460" w:author="Comparison" w:date="2022-04-14T16:30:00Z"/>
                <w:rFonts w:eastAsia="Calibri" w:cs="Times New Roman"/>
              </w:rPr>
            </w:pPr>
            <w:ins w:id="461" w:author="Comparison" w:date="2022-04-14T16:30:00Z">
              <w:r>
                <w:rPr>
                  <w:rFonts w:eastAsia="Calibri" w:cs="Times New Roman"/>
                </w:rPr>
                <w:t>Chứng thư chưa đến thời điểm sử dụng</w:t>
              </w:r>
            </w:ins>
          </w:p>
        </w:tc>
        <w:tc>
          <w:tcPr>
            <w:tcW w:w="1885" w:type="dxa"/>
            <w:tcBorders>
              <w:top w:val="single" w:sz="4" w:space="0" w:color="2E74B5"/>
              <w:left w:val="single" w:sz="4" w:space="0" w:color="2E74B5"/>
              <w:bottom w:val="single" w:sz="4" w:space="0" w:color="2E74B5"/>
              <w:right w:val="single" w:sz="4" w:space="0" w:color="2E74B5"/>
            </w:tcBorders>
          </w:tcPr>
          <w:p w14:paraId="30E0438A" w14:textId="77777777" w:rsidR="00AC3E5D" w:rsidRDefault="00AC3E5D" w:rsidP="001B79C4">
            <w:pPr>
              <w:pStyle w:val="ListParagraph"/>
              <w:ind w:left="0"/>
              <w:jc w:val="both"/>
              <w:rPr>
                <w:ins w:id="462" w:author="Comparison" w:date="2022-04-14T16:30:00Z"/>
                <w:rFonts w:cs="Times New Roman"/>
              </w:rPr>
            </w:pPr>
          </w:p>
        </w:tc>
      </w:tr>
      <w:tr w:rsidR="00AC3E5D" w14:paraId="5F500F99" w14:textId="77777777" w:rsidTr="001B79C4">
        <w:trPr>
          <w:ins w:id="463"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5A893B15" w14:textId="77777777" w:rsidR="00AC3E5D" w:rsidRDefault="00AC3E5D" w:rsidP="001B79C4">
            <w:pPr>
              <w:autoSpaceDE w:val="0"/>
              <w:autoSpaceDN w:val="0"/>
              <w:adjustRightInd w:val="0"/>
              <w:spacing w:after="0" w:line="240" w:lineRule="auto"/>
              <w:rPr>
                <w:ins w:id="464" w:author="Comparison" w:date="2022-04-14T16:30:00Z"/>
                <w:rFonts w:eastAsia="Calibri" w:cs="Times New Roman"/>
                <w:szCs w:val="24"/>
              </w:rPr>
            </w:pPr>
            <w:ins w:id="465" w:author="Comparison" w:date="2022-04-14T16:30:00Z">
              <w:r>
                <w:rPr>
                  <w:rFonts w:eastAsia="Calibri" w:cs="Times New Roman"/>
                  <w:szCs w:val="24"/>
                </w:rPr>
                <w:t>ERR:26</w:t>
              </w:r>
            </w:ins>
          </w:p>
        </w:tc>
        <w:tc>
          <w:tcPr>
            <w:tcW w:w="4950" w:type="dxa"/>
            <w:tcBorders>
              <w:top w:val="single" w:sz="4" w:space="0" w:color="2E74B5"/>
              <w:left w:val="single" w:sz="4" w:space="0" w:color="2E74B5"/>
              <w:bottom w:val="single" w:sz="4" w:space="0" w:color="2E74B5"/>
              <w:right w:val="single" w:sz="4" w:space="0" w:color="2E74B5"/>
            </w:tcBorders>
            <w:hideMark/>
          </w:tcPr>
          <w:p w14:paraId="5DAC7A74" w14:textId="77777777" w:rsidR="00AC3E5D" w:rsidRDefault="00AC3E5D" w:rsidP="001B79C4">
            <w:pPr>
              <w:pStyle w:val="ListParagraph"/>
              <w:spacing w:after="0" w:line="240" w:lineRule="auto"/>
              <w:ind w:left="0"/>
              <w:rPr>
                <w:ins w:id="466" w:author="Comparison" w:date="2022-04-14T16:30:00Z"/>
                <w:rFonts w:eastAsia="Calibri" w:cs="Times New Roman"/>
              </w:rPr>
            </w:pPr>
            <w:ins w:id="467" w:author="Comparison" w:date="2022-04-14T16:30:00Z">
              <w:r>
                <w:rPr>
                  <w:rFonts w:eastAsia="Calibri" w:cs="Times New Roman"/>
                </w:rPr>
                <w:t>Chứng thư số hết hạn</w:t>
              </w:r>
            </w:ins>
          </w:p>
        </w:tc>
        <w:tc>
          <w:tcPr>
            <w:tcW w:w="1885" w:type="dxa"/>
            <w:tcBorders>
              <w:top w:val="single" w:sz="4" w:space="0" w:color="2E74B5"/>
              <w:left w:val="single" w:sz="4" w:space="0" w:color="2E74B5"/>
              <w:bottom w:val="single" w:sz="4" w:space="0" w:color="2E74B5"/>
              <w:right w:val="single" w:sz="4" w:space="0" w:color="2E74B5"/>
            </w:tcBorders>
          </w:tcPr>
          <w:p w14:paraId="3CE2AE93" w14:textId="77777777" w:rsidR="00AC3E5D" w:rsidRDefault="00AC3E5D" w:rsidP="001B79C4">
            <w:pPr>
              <w:pStyle w:val="ListParagraph"/>
              <w:ind w:left="0"/>
              <w:jc w:val="both"/>
              <w:rPr>
                <w:ins w:id="468" w:author="Comparison" w:date="2022-04-14T16:30:00Z"/>
                <w:rFonts w:cs="Times New Roman"/>
              </w:rPr>
            </w:pPr>
          </w:p>
        </w:tc>
      </w:tr>
      <w:tr w:rsidR="00AC3E5D" w14:paraId="5CBB6AAD" w14:textId="77777777" w:rsidTr="001B79C4">
        <w:trPr>
          <w:ins w:id="469"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1D734464" w14:textId="77777777" w:rsidR="00AC3E5D" w:rsidRDefault="00AC3E5D" w:rsidP="001B79C4">
            <w:pPr>
              <w:autoSpaceDE w:val="0"/>
              <w:autoSpaceDN w:val="0"/>
              <w:adjustRightInd w:val="0"/>
              <w:spacing w:after="0" w:line="240" w:lineRule="auto"/>
              <w:rPr>
                <w:ins w:id="470" w:author="Comparison" w:date="2022-04-14T16:30:00Z"/>
                <w:rFonts w:eastAsia="Calibri" w:cs="Times New Roman"/>
                <w:szCs w:val="24"/>
              </w:rPr>
            </w:pPr>
            <w:ins w:id="471" w:author="Comparison" w:date="2022-04-14T16:30:00Z">
              <w:r>
                <w:rPr>
                  <w:rFonts w:eastAsia="Calibri" w:cs="Times New Roman"/>
                  <w:szCs w:val="24"/>
                </w:rPr>
                <w:t>ERR:3</w:t>
              </w:r>
            </w:ins>
          </w:p>
        </w:tc>
        <w:tc>
          <w:tcPr>
            <w:tcW w:w="4950" w:type="dxa"/>
            <w:tcBorders>
              <w:top w:val="single" w:sz="4" w:space="0" w:color="2E74B5"/>
              <w:left w:val="single" w:sz="4" w:space="0" w:color="2E74B5"/>
              <w:bottom w:val="single" w:sz="4" w:space="0" w:color="2E74B5"/>
              <w:right w:val="single" w:sz="4" w:space="0" w:color="2E74B5"/>
            </w:tcBorders>
            <w:hideMark/>
          </w:tcPr>
          <w:p w14:paraId="6A1361B4" w14:textId="77777777" w:rsidR="00AC3E5D" w:rsidRDefault="00AC3E5D" w:rsidP="001B79C4">
            <w:pPr>
              <w:pStyle w:val="ListParagraph"/>
              <w:spacing w:after="0" w:line="240" w:lineRule="auto"/>
              <w:ind w:left="0"/>
              <w:rPr>
                <w:ins w:id="472" w:author="Comparison" w:date="2022-04-14T16:30:00Z"/>
                <w:rFonts w:eastAsia="Calibri" w:cs="Times New Roman"/>
              </w:rPr>
            </w:pPr>
            <w:ins w:id="473" w:author="Comparison" w:date="2022-04-14T16:30:00Z">
              <w:r>
                <w:rPr>
                  <w:rFonts w:eastAsia="Calibri" w:cs="Times New Roman"/>
                  <w:szCs w:val="24"/>
                </w:rPr>
                <w:t>Dữ liệu xml đầu vào không đúng quy định</w:t>
              </w:r>
            </w:ins>
          </w:p>
        </w:tc>
        <w:tc>
          <w:tcPr>
            <w:tcW w:w="1885" w:type="dxa"/>
            <w:tcBorders>
              <w:top w:val="single" w:sz="4" w:space="0" w:color="2E74B5"/>
              <w:left w:val="single" w:sz="4" w:space="0" w:color="2E74B5"/>
              <w:bottom w:val="single" w:sz="4" w:space="0" w:color="2E74B5"/>
              <w:right w:val="single" w:sz="4" w:space="0" w:color="2E74B5"/>
            </w:tcBorders>
          </w:tcPr>
          <w:p w14:paraId="04982B22" w14:textId="77777777" w:rsidR="00AC3E5D" w:rsidRDefault="00AC3E5D" w:rsidP="001B79C4">
            <w:pPr>
              <w:pStyle w:val="ListParagraph"/>
              <w:ind w:left="0"/>
              <w:jc w:val="both"/>
              <w:rPr>
                <w:ins w:id="474" w:author="Comparison" w:date="2022-04-14T16:30:00Z"/>
                <w:rFonts w:cs="Times New Roman"/>
              </w:rPr>
            </w:pPr>
          </w:p>
        </w:tc>
      </w:tr>
      <w:tr w:rsidR="00AC3E5D" w14:paraId="54902330" w14:textId="77777777" w:rsidTr="001B79C4">
        <w:trPr>
          <w:ins w:id="475"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1CF858F3" w14:textId="77777777" w:rsidR="00AC3E5D" w:rsidRDefault="00AC3E5D" w:rsidP="001B79C4">
            <w:pPr>
              <w:autoSpaceDE w:val="0"/>
              <w:autoSpaceDN w:val="0"/>
              <w:adjustRightInd w:val="0"/>
              <w:spacing w:after="0" w:line="240" w:lineRule="auto"/>
              <w:rPr>
                <w:ins w:id="476" w:author="Comparison" w:date="2022-04-14T16:30:00Z"/>
                <w:rFonts w:eastAsia="Calibri" w:cs="Times New Roman"/>
                <w:szCs w:val="24"/>
              </w:rPr>
            </w:pPr>
            <w:ins w:id="477" w:author="Comparison" w:date="2022-04-14T16:30:00Z">
              <w:r>
                <w:rPr>
                  <w:rFonts w:eastAsia="Calibri" w:cs="Times New Roman"/>
                  <w:szCs w:val="24"/>
                </w:rPr>
                <w:t>ERR:20</w:t>
              </w:r>
            </w:ins>
          </w:p>
        </w:tc>
        <w:tc>
          <w:tcPr>
            <w:tcW w:w="4950" w:type="dxa"/>
            <w:tcBorders>
              <w:top w:val="single" w:sz="4" w:space="0" w:color="2E74B5"/>
              <w:left w:val="single" w:sz="4" w:space="0" w:color="2E74B5"/>
              <w:bottom w:val="single" w:sz="4" w:space="0" w:color="2E74B5"/>
              <w:right w:val="single" w:sz="4" w:space="0" w:color="2E74B5"/>
            </w:tcBorders>
            <w:hideMark/>
          </w:tcPr>
          <w:p w14:paraId="7E791D8B" w14:textId="77777777" w:rsidR="00AC3E5D" w:rsidRDefault="00AC3E5D" w:rsidP="001B79C4">
            <w:pPr>
              <w:pStyle w:val="ListParagraph"/>
              <w:spacing w:after="0" w:line="240" w:lineRule="auto"/>
              <w:ind w:left="0"/>
              <w:rPr>
                <w:ins w:id="478" w:author="Comparison" w:date="2022-04-14T16:30:00Z"/>
                <w:rFonts w:eastAsia="Calibri" w:cs="Times New Roman"/>
              </w:rPr>
            </w:pPr>
            <w:ins w:id="479" w:author="Comparison" w:date="2022-04-14T16:30:00Z">
              <w:r>
                <w:t>Không tìm thấy dải hóa đơn</w:t>
              </w:r>
            </w:ins>
          </w:p>
        </w:tc>
        <w:tc>
          <w:tcPr>
            <w:tcW w:w="1885" w:type="dxa"/>
            <w:tcBorders>
              <w:top w:val="single" w:sz="4" w:space="0" w:color="2E74B5"/>
              <w:left w:val="single" w:sz="4" w:space="0" w:color="2E74B5"/>
              <w:bottom w:val="single" w:sz="4" w:space="0" w:color="2E74B5"/>
              <w:right w:val="single" w:sz="4" w:space="0" w:color="2E74B5"/>
            </w:tcBorders>
            <w:hideMark/>
          </w:tcPr>
          <w:p w14:paraId="076F5157" w14:textId="77777777" w:rsidR="00AC3E5D" w:rsidRDefault="00AC3E5D" w:rsidP="001B79C4">
            <w:pPr>
              <w:spacing w:after="0" w:line="240" w:lineRule="auto"/>
              <w:jc w:val="both"/>
              <w:rPr>
                <w:ins w:id="480" w:author="Comparison" w:date="2022-04-14T16:30:00Z"/>
                <w:rFonts w:cs="Times New Roman"/>
                <w:szCs w:val="24"/>
              </w:rPr>
            </w:pPr>
            <w:ins w:id="481" w:author="Comparison" w:date="2022-04-14T16:30:00Z">
              <w:r>
                <w:rPr>
                  <w:rFonts w:cs="Times New Roman"/>
                  <w:szCs w:val="24"/>
                </w:rPr>
                <w:t>Không tìm thấy dải hóa đơn hoặc tài khoản phát hành không có quyền phát hành hóa đơn trên dải hóa đơn truyền lên.</w:t>
              </w:r>
            </w:ins>
          </w:p>
        </w:tc>
      </w:tr>
      <w:tr w:rsidR="00AC3E5D" w14:paraId="0E47B6E6" w14:textId="77777777" w:rsidTr="001B79C4">
        <w:trPr>
          <w:trHeight w:val="368"/>
          <w:ins w:id="482"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38A2C533" w14:textId="77777777" w:rsidR="00AC3E5D" w:rsidRDefault="00AC3E5D" w:rsidP="001B79C4">
            <w:pPr>
              <w:autoSpaceDE w:val="0"/>
              <w:autoSpaceDN w:val="0"/>
              <w:adjustRightInd w:val="0"/>
              <w:spacing w:after="0" w:line="240" w:lineRule="auto"/>
              <w:rPr>
                <w:ins w:id="483" w:author="Comparison" w:date="2022-04-14T16:30:00Z"/>
                <w:rFonts w:eastAsia="Calibri" w:cs="Times New Roman"/>
                <w:szCs w:val="24"/>
              </w:rPr>
            </w:pPr>
            <w:ins w:id="484" w:author="Comparison" w:date="2022-04-14T16:30:00Z">
              <w:r>
                <w:rPr>
                  <w:rFonts w:eastAsia="Calibri" w:cs="Times New Roman"/>
                  <w:szCs w:val="24"/>
                </w:rPr>
                <w:lastRenderedPageBreak/>
                <w:t>ERR:8</w:t>
              </w:r>
            </w:ins>
          </w:p>
        </w:tc>
        <w:tc>
          <w:tcPr>
            <w:tcW w:w="4950" w:type="dxa"/>
            <w:tcBorders>
              <w:top w:val="single" w:sz="4" w:space="0" w:color="2E74B5"/>
              <w:left w:val="single" w:sz="4" w:space="0" w:color="2E74B5"/>
              <w:bottom w:val="single" w:sz="4" w:space="0" w:color="2E74B5"/>
              <w:right w:val="single" w:sz="4" w:space="0" w:color="2E74B5"/>
            </w:tcBorders>
            <w:hideMark/>
          </w:tcPr>
          <w:p w14:paraId="57740A6C" w14:textId="77777777" w:rsidR="00AC3E5D" w:rsidRDefault="00AC3E5D" w:rsidP="001B79C4">
            <w:pPr>
              <w:pStyle w:val="ListParagraph"/>
              <w:spacing w:after="0" w:line="240" w:lineRule="auto"/>
              <w:ind w:left="0"/>
              <w:rPr>
                <w:ins w:id="485" w:author="Comparison" w:date="2022-04-14T16:30:00Z"/>
                <w:rFonts w:eastAsia="Calibri" w:cs="Times New Roman"/>
              </w:rPr>
            </w:pPr>
            <w:ins w:id="486" w:author="Comparison" w:date="2022-04-14T16:30:00Z">
              <w:r>
                <w:rPr>
                  <w:rFonts w:eastAsia="Calibri" w:cs="Times New Roman"/>
                </w:rPr>
                <w:t>Hóa đơn điều chỉnh hoặc thay thế chưa phát hành hoặc đã điều chỉnh  không được thay thế</w:t>
              </w:r>
            </w:ins>
          </w:p>
        </w:tc>
        <w:tc>
          <w:tcPr>
            <w:tcW w:w="1885" w:type="dxa"/>
            <w:tcBorders>
              <w:top w:val="single" w:sz="4" w:space="0" w:color="2E74B5"/>
              <w:left w:val="single" w:sz="4" w:space="0" w:color="2E74B5"/>
              <w:bottom w:val="single" w:sz="4" w:space="0" w:color="2E74B5"/>
              <w:right w:val="single" w:sz="4" w:space="0" w:color="2E74B5"/>
            </w:tcBorders>
          </w:tcPr>
          <w:p w14:paraId="19C0A35C" w14:textId="77777777" w:rsidR="00AC3E5D" w:rsidRDefault="00AC3E5D" w:rsidP="001B79C4">
            <w:pPr>
              <w:spacing w:after="0" w:line="240" w:lineRule="auto"/>
              <w:ind w:left="360"/>
              <w:jc w:val="both"/>
              <w:rPr>
                <w:ins w:id="487" w:author="Comparison" w:date="2022-04-14T16:30:00Z"/>
                <w:rFonts w:cs="Times New Roman"/>
                <w:szCs w:val="24"/>
              </w:rPr>
            </w:pPr>
          </w:p>
        </w:tc>
      </w:tr>
      <w:tr w:rsidR="00AC3E5D" w14:paraId="2B243E2E" w14:textId="77777777" w:rsidTr="001B79C4">
        <w:trPr>
          <w:ins w:id="488"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70404B0D" w14:textId="77777777" w:rsidR="00AC3E5D" w:rsidRDefault="00AC3E5D" w:rsidP="001B79C4">
            <w:pPr>
              <w:autoSpaceDE w:val="0"/>
              <w:autoSpaceDN w:val="0"/>
              <w:adjustRightInd w:val="0"/>
              <w:spacing w:after="0" w:line="240" w:lineRule="auto"/>
              <w:rPr>
                <w:ins w:id="489" w:author="Comparison" w:date="2022-04-14T16:30:00Z"/>
                <w:rFonts w:eastAsia="Calibri" w:cs="Times New Roman"/>
                <w:szCs w:val="24"/>
              </w:rPr>
            </w:pPr>
            <w:ins w:id="490" w:author="Comparison" w:date="2022-04-14T16:30:00Z">
              <w:r>
                <w:rPr>
                  <w:rFonts w:eastAsia="Calibri" w:cs="Times New Roman"/>
                  <w:szCs w:val="24"/>
                </w:rPr>
                <w:t>ERR:2</w:t>
              </w:r>
            </w:ins>
          </w:p>
        </w:tc>
        <w:tc>
          <w:tcPr>
            <w:tcW w:w="4950" w:type="dxa"/>
            <w:tcBorders>
              <w:top w:val="single" w:sz="4" w:space="0" w:color="2E74B5"/>
              <w:left w:val="single" w:sz="4" w:space="0" w:color="2E74B5"/>
              <w:bottom w:val="single" w:sz="4" w:space="0" w:color="2E74B5"/>
              <w:right w:val="single" w:sz="4" w:space="0" w:color="2E74B5"/>
            </w:tcBorders>
            <w:hideMark/>
          </w:tcPr>
          <w:p w14:paraId="6D8C2615" w14:textId="77777777" w:rsidR="00AC3E5D" w:rsidRDefault="00AC3E5D" w:rsidP="001B79C4">
            <w:pPr>
              <w:pStyle w:val="ListParagraph"/>
              <w:spacing w:after="0" w:line="240" w:lineRule="auto"/>
              <w:ind w:left="0"/>
              <w:rPr>
                <w:ins w:id="491" w:author="Comparison" w:date="2022-04-14T16:30:00Z"/>
                <w:rFonts w:eastAsia="Calibri" w:cs="Times New Roman"/>
              </w:rPr>
            </w:pPr>
            <w:ins w:id="492" w:author="Comparison" w:date="2022-04-14T16:30:00Z">
              <w:r>
                <w:rPr>
                  <w:rFonts w:cs="Times New Roman"/>
                </w:rPr>
                <w:t>Không tồn tại hóa đơn cần thay thế và điều chỉnh</w:t>
              </w:r>
            </w:ins>
          </w:p>
        </w:tc>
        <w:tc>
          <w:tcPr>
            <w:tcW w:w="1885" w:type="dxa"/>
            <w:tcBorders>
              <w:top w:val="single" w:sz="4" w:space="0" w:color="2E74B5"/>
              <w:left w:val="single" w:sz="4" w:space="0" w:color="2E74B5"/>
              <w:bottom w:val="single" w:sz="4" w:space="0" w:color="2E74B5"/>
              <w:right w:val="single" w:sz="4" w:space="0" w:color="2E74B5"/>
            </w:tcBorders>
          </w:tcPr>
          <w:p w14:paraId="349DF747" w14:textId="77777777" w:rsidR="00AC3E5D" w:rsidRDefault="00AC3E5D" w:rsidP="001B79C4">
            <w:pPr>
              <w:spacing w:after="0" w:line="240" w:lineRule="auto"/>
              <w:ind w:left="360"/>
              <w:jc w:val="both"/>
              <w:rPr>
                <w:ins w:id="493" w:author="Comparison" w:date="2022-04-14T16:30:00Z"/>
                <w:rFonts w:cs="Times New Roman"/>
                <w:szCs w:val="24"/>
              </w:rPr>
            </w:pPr>
          </w:p>
        </w:tc>
      </w:tr>
      <w:tr w:rsidR="00AC3E5D" w14:paraId="6B6DFA42" w14:textId="77777777" w:rsidTr="001B79C4">
        <w:trPr>
          <w:trHeight w:val="413"/>
          <w:ins w:id="494" w:author="Comparison" w:date="2022-04-14T16:30:00Z"/>
          <w:trPrChange w:id="495" w:author="Comparison" w:date="2022-04-14T16:30:00Z">
            <w:trPr>
              <w:gridBefore w:val="1"/>
              <w:trHeight w:val="413"/>
            </w:trPr>
          </w:trPrChange>
        </w:trPr>
        <w:tc>
          <w:tcPr>
            <w:tcW w:w="2430" w:type="dxa"/>
            <w:tcBorders>
              <w:top w:val="single" w:sz="4" w:space="0" w:color="2E74B5"/>
              <w:left w:val="single" w:sz="4" w:space="0" w:color="2E74B5"/>
              <w:bottom w:val="single" w:sz="4" w:space="0" w:color="2E74B5"/>
              <w:right w:val="single" w:sz="4" w:space="0" w:color="2E74B5"/>
            </w:tcBorders>
            <w:hideMark/>
            <w:tcPrChange w:id="496" w:author="Comparison" w:date="2022-04-14T16:30:00Z">
              <w:tcPr>
                <w:tcW w:w="2250" w:type="dxa"/>
                <w:gridSpan w:val="2"/>
                <w:tcBorders>
                  <w:top w:val="single" w:sz="4" w:space="0" w:color="2E74B5"/>
                  <w:left w:val="single" w:sz="4" w:space="5" w:color="2E74B5"/>
                  <w:bottom w:val="single" w:sz="4" w:space="0" w:color="2E74B5"/>
                  <w:right w:val="single" w:sz="4" w:space="5" w:color="2E74B5"/>
                </w:tcBorders>
                <w:hideMark/>
              </w:tcPr>
            </w:tcPrChange>
          </w:tcPr>
          <w:p w14:paraId="287226F4" w14:textId="77777777" w:rsidR="00AC3E5D" w:rsidRDefault="00AC3E5D" w:rsidP="001B79C4">
            <w:pPr>
              <w:autoSpaceDE w:val="0"/>
              <w:autoSpaceDN w:val="0"/>
              <w:adjustRightInd w:val="0"/>
              <w:spacing w:after="0" w:line="240" w:lineRule="auto"/>
              <w:rPr>
                <w:ins w:id="497" w:author="Comparison" w:date="2022-04-14T16:30:00Z"/>
                <w:rFonts w:eastAsia="Calibri" w:cs="Times New Roman"/>
                <w:szCs w:val="24"/>
              </w:rPr>
            </w:pPr>
            <w:moveToRangeStart w:id="498" w:author="Comparison" w:date="2022-04-14T16:30:00Z" w:name="move100846243"/>
            <w:ins w:id="499" w:author="Comparison" w:date="2022-04-14T16:30:00Z">
              <w:r>
                <w:rPr>
                  <w:rFonts w:eastAsia="Calibri" w:cs="Times New Roman"/>
                  <w:szCs w:val="24"/>
                </w:rPr>
                <w:t>ERR:5</w:t>
              </w:r>
            </w:ins>
          </w:p>
        </w:tc>
        <w:tc>
          <w:tcPr>
            <w:tcW w:w="4950" w:type="dxa"/>
            <w:tcBorders>
              <w:top w:val="single" w:sz="4" w:space="0" w:color="2E74B5"/>
              <w:left w:val="single" w:sz="4" w:space="0" w:color="2E74B5"/>
              <w:bottom w:val="single" w:sz="4" w:space="0" w:color="2E74B5"/>
              <w:right w:val="single" w:sz="4" w:space="0" w:color="2E74B5"/>
            </w:tcBorders>
            <w:hideMark/>
            <w:tcPrChange w:id="500" w:author="Comparison" w:date="2022-04-14T16:30:00Z">
              <w:tcPr>
                <w:tcW w:w="4899" w:type="dxa"/>
                <w:gridSpan w:val="3"/>
                <w:tcBorders>
                  <w:top w:val="single" w:sz="4" w:space="0" w:color="2E74B5"/>
                  <w:left w:val="single" w:sz="4" w:space="5" w:color="2E74B5"/>
                  <w:bottom w:val="single" w:sz="4" w:space="0" w:color="2E74B5"/>
                  <w:right w:val="single" w:sz="4" w:space="5" w:color="2E74B5"/>
                </w:tcBorders>
                <w:hideMark/>
              </w:tcPr>
            </w:tcPrChange>
          </w:tcPr>
          <w:p w14:paraId="3E4D39FB" w14:textId="77777777" w:rsidR="00AC3E5D" w:rsidRDefault="00AC3E5D" w:rsidP="001B79C4">
            <w:pPr>
              <w:pStyle w:val="ListParagraph"/>
              <w:spacing w:after="0" w:line="240" w:lineRule="auto"/>
              <w:ind w:left="0"/>
              <w:rPr>
                <w:ins w:id="501" w:author="Comparison" w:date="2022-04-14T16:30:00Z"/>
                <w:rFonts w:eastAsia="Calibri" w:cs="Times New Roman"/>
              </w:rPr>
            </w:pPr>
            <w:ins w:id="502" w:author="Comparison" w:date="2022-04-14T16:30:00Z">
              <w:r>
                <w:rPr>
                  <w:rFonts w:eastAsia="Calibri" w:cs="Times New Roman"/>
                </w:rPr>
                <w:t>Có lỗi xảy ra</w:t>
              </w:r>
            </w:ins>
          </w:p>
        </w:tc>
        <w:tc>
          <w:tcPr>
            <w:tcW w:w="1885" w:type="dxa"/>
            <w:tcBorders>
              <w:top w:val="single" w:sz="4" w:space="0" w:color="2E74B5"/>
              <w:left w:val="single" w:sz="4" w:space="0" w:color="2E74B5"/>
              <w:bottom w:val="single" w:sz="4" w:space="0" w:color="2E74B5"/>
              <w:right w:val="single" w:sz="4" w:space="0" w:color="2E74B5"/>
            </w:tcBorders>
            <w:hideMark/>
            <w:tcPrChange w:id="503" w:author="Comparison" w:date="2022-04-14T16:30:00Z">
              <w:tcPr>
                <w:tcW w:w="2116" w:type="dxa"/>
                <w:gridSpan w:val="3"/>
                <w:tcBorders>
                  <w:top w:val="single" w:sz="4" w:space="0" w:color="2E74B5"/>
                  <w:left w:val="single" w:sz="4" w:space="5" w:color="2E74B5"/>
                  <w:bottom w:val="single" w:sz="4" w:space="0" w:color="2E74B5"/>
                  <w:right w:val="single" w:sz="4" w:space="5" w:color="2E74B5"/>
                </w:tcBorders>
                <w:hideMark/>
              </w:tcPr>
            </w:tcPrChange>
          </w:tcPr>
          <w:p w14:paraId="33B615C5" w14:textId="77777777" w:rsidR="00AC3E5D" w:rsidRDefault="00AC3E5D">
            <w:pPr>
              <w:spacing w:after="0" w:line="240" w:lineRule="auto"/>
              <w:jc w:val="both"/>
              <w:rPr>
                <w:ins w:id="504" w:author="Comparison" w:date="2022-04-14T16:30:00Z"/>
                <w:rFonts w:cs="Times New Roman"/>
              </w:rPr>
              <w:pPrChange w:id="505" w:author="Comparison" w:date="2022-04-14T16:30:00Z">
                <w:pPr>
                  <w:pStyle w:val="ListParagraph"/>
                </w:pPr>
              </w:pPrChange>
            </w:pPr>
            <w:ins w:id="506" w:author="Comparison" w:date="2022-04-14T16:30:00Z">
              <w:r>
                <w:rPr>
                  <w:rFonts w:cs="Times New Roman"/>
                  <w:szCs w:val="24"/>
                </w:rPr>
                <w:t>Lỗi không xác định</w:t>
              </w:r>
            </w:ins>
          </w:p>
        </w:tc>
        <w:moveToRangeEnd w:id="498"/>
      </w:tr>
      <w:tr w:rsidR="00AC3E5D" w14:paraId="78CA5F37" w14:textId="77777777" w:rsidTr="001B79C4">
        <w:trPr>
          <w:ins w:id="507"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7526B20E" w14:textId="77777777" w:rsidR="00AC3E5D" w:rsidRDefault="00AC3E5D" w:rsidP="001B79C4">
            <w:pPr>
              <w:autoSpaceDE w:val="0"/>
              <w:autoSpaceDN w:val="0"/>
              <w:adjustRightInd w:val="0"/>
              <w:spacing w:after="0" w:line="240" w:lineRule="auto"/>
              <w:rPr>
                <w:ins w:id="508" w:author="Comparison" w:date="2022-04-14T16:30:00Z"/>
                <w:rFonts w:eastAsia="Calibri" w:cs="Times New Roman"/>
                <w:szCs w:val="24"/>
              </w:rPr>
            </w:pPr>
            <w:ins w:id="509" w:author="Comparison" w:date="2022-04-14T16:30:00Z">
              <w:r>
                <w:rPr>
                  <w:rFonts w:eastAsia="Calibri" w:cs="Times New Roman"/>
                  <w:szCs w:val="24"/>
                </w:rPr>
                <w:t>ERR:30</w:t>
              </w:r>
            </w:ins>
          </w:p>
        </w:tc>
        <w:tc>
          <w:tcPr>
            <w:tcW w:w="4950" w:type="dxa"/>
            <w:tcBorders>
              <w:top w:val="single" w:sz="4" w:space="0" w:color="2E74B5"/>
              <w:left w:val="single" w:sz="4" w:space="0" w:color="2E74B5"/>
              <w:bottom w:val="single" w:sz="4" w:space="0" w:color="2E74B5"/>
              <w:right w:val="single" w:sz="4" w:space="0" w:color="2E74B5"/>
            </w:tcBorders>
            <w:hideMark/>
          </w:tcPr>
          <w:p w14:paraId="6889BB7E" w14:textId="77777777" w:rsidR="00AC3E5D" w:rsidRDefault="00AC3E5D" w:rsidP="001B79C4">
            <w:pPr>
              <w:pStyle w:val="ListParagraph"/>
              <w:ind w:left="0"/>
              <w:jc w:val="both"/>
              <w:rPr>
                <w:ins w:id="510" w:author="Comparison" w:date="2022-04-14T16:30:00Z"/>
                <w:rFonts w:cs="Times New Roman"/>
              </w:rPr>
            </w:pPr>
            <w:ins w:id="511" w:author="Comparison" w:date="2022-04-14T16:30:00Z">
              <w:r>
                <w:rPr>
                  <w:rFonts w:cs="Times New Roman"/>
                </w:rPr>
                <w:t>Tạo mới hóa đơn có lỗi</w:t>
              </w:r>
            </w:ins>
          </w:p>
        </w:tc>
        <w:tc>
          <w:tcPr>
            <w:tcW w:w="1885" w:type="dxa"/>
            <w:tcBorders>
              <w:top w:val="single" w:sz="4" w:space="0" w:color="2E74B5"/>
              <w:left w:val="single" w:sz="4" w:space="0" w:color="2E74B5"/>
              <w:bottom w:val="single" w:sz="4" w:space="0" w:color="2E74B5"/>
              <w:right w:val="single" w:sz="4" w:space="0" w:color="2E74B5"/>
            </w:tcBorders>
          </w:tcPr>
          <w:p w14:paraId="06EACD15" w14:textId="77777777" w:rsidR="00AC3E5D" w:rsidRDefault="00AC3E5D" w:rsidP="001B79C4">
            <w:pPr>
              <w:spacing w:after="0" w:line="240" w:lineRule="auto"/>
              <w:ind w:left="360"/>
              <w:jc w:val="both"/>
              <w:rPr>
                <w:ins w:id="512" w:author="Comparison" w:date="2022-04-14T16:30:00Z"/>
                <w:rFonts w:cs="Times New Roman"/>
                <w:szCs w:val="24"/>
              </w:rPr>
            </w:pPr>
          </w:p>
        </w:tc>
      </w:tr>
      <w:tr w:rsidR="00AC3E5D" w14:paraId="3760C156" w14:textId="77777777" w:rsidTr="001B79C4">
        <w:trPr>
          <w:ins w:id="513"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06B3B0DA" w14:textId="77777777" w:rsidR="00AC3E5D" w:rsidRDefault="00AC3E5D" w:rsidP="001B79C4">
            <w:pPr>
              <w:autoSpaceDE w:val="0"/>
              <w:autoSpaceDN w:val="0"/>
              <w:adjustRightInd w:val="0"/>
              <w:spacing w:after="0" w:line="240" w:lineRule="auto"/>
              <w:rPr>
                <w:ins w:id="514" w:author="Comparison" w:date="2022-04-14T16:30:00Z"/>
                <w:rFonts w:eastAsia="Calibri" w:cs="Times New Roman"/>
                <w:szCs w:val="24"/>
              </w:rPr>
            </w:pPr>
            <w:ins w:id="515" w:author="Comparison" w:date="2022-04-14T16:30:00Z">
              <w:r>
                <w:rPr>
                  <w:rFonts w:eastAsia="Calibri" w:cs="Times New Roman"/>
                  <w:szCs w:val="24"/>
                </w:rPr>
                <w:t>OK: pattern;serial;invNumber</w:t>
              </w:r>
            </w:ins>
          </w:p>
          <w:p w14:paraId="36945604" w14:textId="77777777" w:rsidR="00AC3E5D" w:rsidRDefault="00AC3E5D" w:rsidP="001B79C4">
            <w:pPr>
              <w:autoSpaceDE w:val="0"/>
              <w:autoSpaceDN w:val="0"/>
              <w:adjustRightInd w:val="0"/>
              <w:spacing w:after="0" w:line="240" w:lineRule="auto"/>
              <w:rPr>
                <w:ins w:id="516" w:author="Comparison" w:date="2022-04-14T16:30:00Z"/>
                <w:rFonts w:eastAsia="Calibri" w:cs="Times New Roman"/>
                <w:szCs w:val="24"/>
              </w:rPr>
            </w:pPr>
            <w:ins w:id="517" w:author="Comparison" w:date="2022-04-14T16:30:00Z">
              <w:r>
                <w:rPr>
                  <w:rFonts w:eastAsia="Calibri" w:cs="Times New Roman"/>
                  <w:szCs w:val="24"/>
                </w:rPr>
                <w:t>(Ví dụ:</w:t>
              </w:r>
            </w:ins>
          </w:p>
          <w:p w14:paraId="73B4A17B" w14:textId="77777777" w:rsidR="00AC3E5D" w:rsidRDefault="00AC3E5D" w:rsidP="001B79C4">
            <w:pPr>
              <w:autoSpaceDE w:val="0"/>
              <w:autoSpaceDN w:val="0"/>
              <w:adjustRightInd w:val="0"/>
              <w:spacing w:after="0" w:line="240" w:lineRule="auto"/>
              <w:rPr>
                <w:ins w:id="518" w:author="Comparison" w:date="2022-04-14T16:30:00Z"/>
                <w:rFonts w:eastAsia="Calibri" w:cs="Times New Roman"/>
                <w:szCs w:val="24"/>
              </w:rPr>
            </w:pPr>
            <w:ins w:id="519" w:author="Comparison" w:date="2022-04-14T16:30:00Z">
              <w:r>
                <w:rPr>
                  <w:rFonts w:eastAsia="Calibri" w:cs="Times New Roman"/>
                  <w:szCs w:val="24"/>
                </w:rPr>
                <w:t>OK:01GTKT3/001;AA/12E;0000002)</w:t>
              </w:r>
            </w:ins>
          </w:p>
        </w:tc>
        <w:tc>
          <w:tcPr>
            <w:tcW w:w="4950" w:type="dxa"/>
            <w:tcBorders>
              <w:top w:val="single" w:sz="4" w:space="0" w:color="2E74B5"/>
              <w:left w:val="single" w:sz="4" w:space="0" w:color="2E74B5"/>
              <w:bottom w:val="single" w:sz="4" w:space="0" w:color="2E74B5"/>
              <w:right w:val="single" w:sz="4" w:space="0" w:color="2E74B5"/>
            </w:tcBorders>
          </w:tcPr>
          <w:p w14:paraId="73A3D734" w14:textId="77777777" w:rsidR="00AC3E5D" w:rsidRDefault="00AC3E5D" w:rsidP="00AC3E5D">
            <w:pPr>
              <w:pStyle w:val="ListParagraph"/>
              <w:numPr>
                <w:ilvl w:val="0"/>
                <w:numId w:val="26"/>
              </w:numPr>
              <w:spacing w:after="0" w:line="240" w:lineRule="auto"/>
              <w:rPr>
                <w:ins w:id="520" w:author="Comparison" w:date="2022-04-14T16:30:00Z"/>
                <w:rFonts w:eastAsia="Calibri" w:cs="Times New Roman"/>
                <w:szCs w:val="24"/>
              </w:rPr>
            </w:pPr>
            <w:ins w:id="521" w:author="Comparison" w:date="2022-04-14T16:30:00Z">
              <w:r>
                <w:rPr>
                  <w:rFonts w:eastAsia="Calibri" w:cs="Times New Roman"/>
                  <w:szCs w:val="24"/>
                </w:rPr>
                <w:t xml:space="preserve">OK </w:t>
              </w:r>
              <w:r>
                <w:rPr>
                  <w:rFonts w:eastAsia="Calibri" w:cs="Times New Roman"/>
                  <w:szCs w:val="24"/>
                </w:rPr>
                <w:sym w:font="Wingdings" w:char="F0E0"/>
              </w:r>
              <w:r>
                <w:rPr>
                  <w:rFonts w:eastAsia="Calibri" w:cs="Times New Roman"/>
                  <w:szCs w:val="24"/>
                </w:rPr>
                <w:t xml:space="preserve"> đã phát hành hóa đơn thành công</w:t>
              </w:r>
            </w:ins>
          </w:p>
          <w:p w14:paraId="6F83D8E7" w14:textId="77777777" w:rsidR="00AC3E5D" w:rsidRDefault="00AC3E5D" w:rsidP="00AC3E5D">
            <w:pPr>
              <w:pStyle w:val="ListParagraph"/>
              <w:numPr>
                <w:ilvl w:val="0"/>
                <w:numId w:val="26"/>
              </w:numPr>
              <w:spacing w:after="0" w:line="240" w:lineRule="auto"/>
              <w:rPr>
                <w:ins w:id="522" w:author="Comparison" w:date="2022-04-14T16:30:00Z"/>
                <w:rFonts w:eastAsia="Calibri" w:cs="Times New Roman"/>
                <w:szCs w:val="24"/>
              </w:rPr>
            </w:pPr>
            <w:ins w:id="523" w:author="Comparison" w:date="2022-04-14T16:30:00Z">
              <w:r>
                <w:rPr>
                  <w:rFonts w:eastAsia="Calibri" w:cs="Times New Roman"/>
                  <w:szCs w:val="24"/>
                </w:rPr>
                <w:t>Patter</w:t>
              </w:r>
              <w:r>
                <w:rPr>
                  <w:rFonts w:eastAsia="Calibri" w:cs="Times New Roman"/>
                  <w:szCs w:val="24"/>
                </w:rPr>
                <w:sym w:font="Wingdings" w:char="F0E0"/>
              </w:r>
              <w:r>
                <w:rPr>
                  <w:rFonts w:eastAsia="Calibri" w:cs="Times New Roman"/>
                  <w:szCs w:val="24"/>
                </w:rPr>
                <w:t xml:space="preserve"> Mẫu số của hóa đơn điều chỉnh,thay thế </w:t>
              </w:r>
            </w:ins>
          </w:p>
          <w:p w14:paraId="30250F3A" w14:textId="77777777" w:rsidR="00AC3E5D" w:rsidRDefault="00AC3E5D" w:rsidP="00AC3E5D">
            <w:pPr>
              <w:pStyle w:val="ListParagraph"/>
              <w:numPr>
                <w:ilvl w:val="0"/>
                <w:numId w:val="26"/>
              </w:numPr>
              <w:spacing w:after="0" w:line="240" w:lineRule="auto"/>
              <w:rPr>
                <w:ins w:id="524" w:author="Comparison" w:date="2022-04-14T16:30:00Z"/>
                <w:rFonts w:eastAsia="Calibri" w:cs="Times New Roman"/>
                <w:szCs w:val="24"/>
              </w:rPr>
            </w:pPr>
            <w:ins w:id="525" w:author="Comparison" w:date="2022-04-14T16:30:00Z">
              <w:r>
                <w:rPr>
                  <w:rFonts w:eastAsia="Calibri" w:cs="Times New Roman"/>
                  <w:szCs w:val="24"/>
                </w:rPr>
                <w:t xml:space="preserve">Serial </w:t>
              </w:r>
              <w:r>
                <w:rPr>
                  <w:rFonts w:eastAsia="Calibri" w:cs="Times New Roman"/>
                  <w:szCs w:val="24"/>
                </w:rPr>
                <w:sym w:font="Wingdings" w:char="F0E0"/>
              </w:r>
              <w:r>
                <w:rPr>
                  <w:rFonts w:eastAsia="Calibri" w:cs="Times New Roman"/>
                  <w:szCs w:val="24"/>
                </w:rPr>
                <w:t xml:space="preserve"> serial của hóa đơn điều chỉnh,thay thế </w:t>
              </w:r>
            </w:ins>
          </w:p>
          <w:p w14:paraId="18C600E9" w14:textId="77777777" w:rsidR="00AC3E5D" w:rsidRDefault="00AC3E5D" w:rsidP="00AC3E5D">
            <w:pPr>
              <w:pStyle w:val="ListParagraph"/>
              <w:numPr>
                <w:ilvl w:val="0"/>
                <w:numId w:val="26"/>
              </w:numPr>
              <w:spacing w:after="0" w:line="240" w:lineRule="auto"/>
              <w:rPr>
                <w:ins w:id="526" w:author="Comparison" w:date="2022-04-14T16:30:00Z"/>
                <w:rFonts w:eastAsia="Calibri" w:cs="Times New Roman"/>
                <w:szCs w:val="24"/>
              </w:rPr>
            </w:pPr>
            <w:ins w:id="527" w:author="Comparison" w:date="2022-04-14T16:30:00Z">
              <w:r>
                <w:rPr>
                  <w:rFonts w:eastAsia="Calibri" w:cs="Times New Roman"/>
                  <w:szCs w:val="24"/>
                </w:rPr>
                <w:t xml:space="preserve">invNumber: số hóa đơn điều chỉnh,thay thế </w:t>
              </w:r>
            </w:ins>
          </w:p>
          <w:p w14:paraId="7F1DA024" w14:textId="77777777" w:rsidR="00AC3E5D" w:rsidRDefault="00AC3E5D" w:rsidP="001B79C4">
            <w:pPr>
              <w:pStyle w:val="ListParagraph"/>
              <w:spacing w:after="0" w:line="240" w:lineRule="auto"/>
              <w:rPr>
                <w:ins w:id="528" w:author="Comparison" w:date="2022-04-14T16:30:00Z"/>
                <w:rFonts w:eastAsia="Calibri" w:cs="Times New Roman"/>
                <w:szCs w:val="24"/>
              </w:rPr>
            </w:pPr>
          </w:p>
        </w:tc>
        <w:tc>
          <w:tcPr>
            <w:tcW w:w="1885" w:type="dxa"/>
            <w:tcBorders>
              <w:top w:val="single" w:sz="4" w:space="0" w:color="2E74B5"/>
              <w:left w:val="single" w:sz="4" w:space="0" w:color="2E74B5"/>
              <w:bottom w:val="single" w:sz="4" w:space="0" w:color="2E74B5"/>
              <w:right w:val="single" w:sz="4" w:space="0" w:color="2E74B5"/>
            </w:tcBorders>
          </w:tcPr>
          <w:p w14:paraId="2E957971" w14:textId="77777777" w:rsidR="00AC3E5D" w:rsidRDefault="00AC3E5D" w:rsidP="001B79C4">
            <w:pPr>
              <w:spacing w:after="0" w:line="240" w:lineRule="auto"/>
              <w:ind w:left="360"/>
              <w:jc w:val="both"/>
              <w:rPr>
                <w:ins w:id="529" w:author="Comparison" w:date="2022-04-14T16:30:00Z"/>
                <w:rFonts w:cs="Times New Roman"/>
                <w:szCs w:val="24"/>
              </w:rPr>
            </w:pPr>
          </w:p>
        </w:tc>
      </w:tr>
    </w:tbl>
    <w:p w14:paraId="15E5DF8E" w14:textId="77777777" w:rsidR="00AC3E5D" w:rsidRDefault="00AC3E5D" w:rsidP="00AC3E5D">
      <w:pPr>
        <w:rPr>
          <w:ins w:id="530" w:author="Comparison" w:date="2022-04-14T16:30:00Z"/>
          <w:lang w:eastAsia="x-none"/>
        </w:rPr>
      </w:pPr>
    </w:p>
    <w:p w14:paraId="2EBDFFDD" w14:textId="77777777" w:rsidR="00AC3E5D" w:rsidRDefault="00AC3E5D" w:rsidP="00AC3E5D">
      <w:pPr>
        <w:rPr>
          <w:ins w:id="531" w:author="Comparison" w:date="2022-04-14T16:30:00Z"/>
          <w:b/>
          <w:lang w:eastAsia="x-none"/>
        </w:rPr>
      </w:pPr>
      <w:ins w:id="532" w:author="Comparison" w:date="2022-04-14T16:30:00Z">
        <w:r>
          <w:rPr>
            <w:b/>
            <w:lang w:eastAsia="x-none"/>
          </w:rPr>
          <w:t>Cấu trúc chuỗi xmlData truyền lên:</w:t>
        </w:r>
      </w:ins>
    </w:p>
    <w:p w14:paraId="4A0D7A61" w14:textId="77777777" w:rsidR="00AC3E5D" w:rsidRDefault="00AC3E5D" w:rsidP="00AC3E5D">
      <w:pPr>
        <w:ind w:firstLine="720"/>
        <w:rPr>
          <w:ins w:id="533" w:author="Comparison" w:date="2022-04-14T16:30:00Z"/>
          <w:rStyle w:val="hljs-tag"/>
          <w:rFonts w:ascii="Courier New" w:hAnsi="Courier New" w:cs="Courier New"/>
          <w:color w:val="0000FF"/>
          <w:sz w:val="18"/>
          <w:szCs w:val="18"/>
        </w:rPr>
      </w:pPr>
      <w:ins w:id="534" w:author="Comparison" w:date="2022-04-14T16:30:00Z">
        <w:r>
          <w:rPr>
            <w:rStyle w:val="hljs-tag"/>
            <w:color w:val="0000FF"/>
            <w:sz w:val="18"/>
            <w:szCs w:val="18"/>
          </w:rPr>
          <w:t>&lt;</w:t>
        </w:r>
        <w:r>
          <w:rPr>
            <w:rStyle w:val="hljs-name"/>
            <w:rFonts w:ascii="Courier New" w:hAnsi="Courier New" w:cs="Courier New"/>
            <w:color w:val="0000FF"/>
            <w:sz w:val="18"/>
            <w:szCs w:val="18"/>
          </w:rPr>
          <w:t>Invoices</w:t>
        </w:r>
        <w:r>
          <w:rPr>
            <w:rStyle w:val="hljs-tag"/>
            <w:color w:val="0000FF"/>
            <w:sz w:val="18"/>
            <w:szCs w:val="18"/>
          </w:rPr>
          <w:t>&gt;</w:t>
        </w:r>
      </w:ins>
    </w:p>
    <w:p w14:paraId="021CC4D1" w14:textId="77777777" w:rsidR="00AC3E5D" w:rsidRDefault="00AC3E5D" w:rsidP="00AC3E5D">
      <w:pPr>
        <w:ind w:firstLine="720"/>
        <w:rPr>
          <w:ins w:id="535" w:author="Comparison" w:date="2022-04-14T16:30:00Z"/>
          <w:color w:val="000000"/>
          <w:shd w:val="clear" w:color="auto" w:fill="FFFFFF"/>
        </w:rPr>
      </w:pPr>
      <w:ins w:id="536" w:author="Comparison" w:date="2022-04-14T16:30:00Z">
        <w:r>
          <w:rPr>
            <w:rFonts w:ascii="Courier New" w:hAnsi="Courier New" w:cs="Courier New"/>
            <w:color w:val="000000"/>
            <w:sz w:val="18"/>
            <w:szCs w:val="18"/>
            <w:shd w:val="clear" w:color="auto" w:fill="FFFFFF"/>
          </w:rPr>
          <w:t xml:space="preserve"> </w:t>
        </w:r>
        <w:r>
          <w:rPr>
            <w:rFonts w:ascii="Courier New" w:hAnsi="Courier New" w:cs="Courier New"/>
            <w:color w:val="000000"/>
            <w:sz w:val="18"/>
            <w:szCs w:val="18"/>
            <w:shd w:val="clear" w:color="auto" w:fill="FFFFFF"/>
          </w:rPr>
          <w:tab/>
        </w:r>
        <w:r>
          <w:rPr>
            <w:rStyle w:val="hljs-tag"/>
            <w:color w:val="0000FF"/>
            <w:sz w:val="18"/>
            <w:szCs w:val="18"/>
          </w:rPr>
          <w:t>&lt;</w:t>
        </w:r>
        <w:r>
          <w:rPr>
            <w:rStyle w:val="hljs-name"/>
            <w:rFonts w:ascii="Courier New" w:hAnsi="Courier New" w:cs="Courier New"/>
            <w:color w:val="0000FF"/>
            <w:sz w:val="18"/>
            <w:szCs w:val="18"/>
          </w:rPr>
          <w:t>SerialCert</w:t>
        </w:r>
        <w:r>
          <w:rPr>
            <w:rStyle w:val="hljs-tag"/>
            <w:color w:val="0000FF"/>
            <w:sz w:val="18"/>
            <w:szCs w:val="18"/>
          </w:rPr>
          <w:t>&gt;</w:t>
        </w:r>
        <w:r>
          <w:rPr>
            <w:rFonts w:ascii="Courier New" w:hAnsi="Courier New" w:cs="Courier New"/>
            <w:color w:val="000000"/>
            <w:sz w:val="18"/>
            <w:szCs w:val="18"/>
            <w:shd w:val="clear" w:color="auto" w:fill="FFFFFF"/>
          </w:rPr>
          <w:t>54010101BFD227F36296CA2414AC334E</w:t>
        </w:r>
        <w:r>
          <w:rPr>
            <w:rStyle w:val="hljs-tag"/>
            <w:color w:val="0000FF"/>
            <w:sz w:val="18"/>
            <w:szCs w:val="18"/>
          </w:rPr>
          <w:t>&lt;/</w:t>
        </w:r>
        <w:r>
          <w:rPr>
            <w:rStyle w:val="hljs-name"/>
            <w:rFonts w:ascii="Courier New" w:hAnsi="Courier New" w:cs="Courier New"/>
            <w:color w:val="0000FF"/>
            <w:sz w:val="18"/>
            <w:szCs w:val="18"/>
          </w:rPr>
          <w:t>SerialCert</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24B736C8" w14:textId="77777777" w:rsidR="00AC3E5D" w:rsidRDefault="00AC3E5D" w:rsidP="00AC3E5D">
      <w:pPr>
        <w:ind w:left="720" w:firstLine="720"/>
        <w:rPr>
          <w:ins w:id="537" w:author="Comparison" w:date="2022-04-14T16:30:00Z"/>
          <w:rFonts w:ascii="Courier New" w:hAnsi="Courier New" w:cs="Courier New"/>
          <w:color w:val="000000"/>
          <w:sz w:val="18"/>
          <w:szCs w:val="18"/>
          <w:shd w:val="clear" w:color="auto" w:fill="FFFFFF"/>
        </w:rPr>
      </w:pPr>
      <w:ins w:id="538" w:author="Comparison" w:date="2022-04-14T16:30:00Z">
        <w:r>
          <w:rPr>
            <w:rStyle w:val="hljs-tag"/>
            <w:color w:val="0000FF"/>
            <w:sz w:val="18"/>
            <w:szCs w:val="18"/>
          </w:rPr>
          <w:t>&lt;</w:t>
        </w:r>
        <w:r>
          <w:rPr>
            <w:rStyle w:val="hljs-name"/>
            <w:rFonts w:ascii="Courier New" w:hAnsi="Courier New" w:cs="Courier New"/>
            <w:color w:val="0000FF"/>
            <w:sz w:val="18"/>
            <w:szCs w:val="18"/>
          </w:rPr>
          <w:t>PatternOld</w:t>
        </w:r>
        <w:r>
          <w:rPr>
            <w:rStyle w:val="hljs-tag"/>
            <w:color w:val="0000FF"/>
            <w:sz w:val="18"/>
            <w:szCs w:val="18"/>
          </w:rPr>
          <w:t>&gt;</w:t>
        </w:r>
        <w:r>
          <w:rPr>
            <w:rFonts w:ascii="Courier New" w:hAnsi="Courier New" w:cs="Courier New"/>
            <w:color w:val="000000"/>
            <w:sz w:val="18"/>
            <w:szCs w:val="18"/>
            <w:shd w:val="clear" w:color="auto" w:fill="FFFFFF"/>
          </w:rPr>
          <w:t>1/003</w:t>
        </w:r>
        <w:r>
          <w:rPr>
            <w:rStyle w:val="hljs-tag"/>
            <w:color w:val="0000FF"/>
            <w:sz w:val="18"/>
            <w:szCs w:val="18"/>
          </w:rPr>
          <w:t>&lt;/</w:t>
        </w:r>
        <w:r>
          <w:rPr>
            <w:rStyle w:val="hljs-name"/>
            <w:rFonts w:ascii="Courier New" w:hAnsi="Courier New" w:cs="Courier New"/>
            <w:color w:val="0000FF"/>
            <w:sz w:val="18"/>
            <w:szCs w:val="18"/>
          </w:rPr>
          <w:t>PatternOld</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23BD5A9F" w14:textId="77777777" w:rsidR="00AC3E5D" w:rsidRDefault="00AC3E5D" w:rsidP="00AC3E5D">
      <w:pPr>
        <w:ind w:left="720" w:firstLine="720"/>
        <w:rPr>
          <w:ins w:id="539" w:author="Comparison" w:date="2022-04-14T16:30:00Z"/>
          <w:rStyle w:val="hljs-tag"/>
          <w:color w:val="0000FF"/>
        </w:rPr>
      </w:pPr>
      <w:ins w:id="540" w:author="Comparison" w:date="2022-04-14T16:30:00Z">
        <w:r>
          <w:rPr>
            <w:rStyle w:val="hljs-tag"/>
            <w:color w:val="0000FF"/>
            <w:sz w:val="18"/>
            <w:szCs w:val="18"/>
          </w:rPr>
          <w:t>&lt;</w:t>
        </w:r>
        <w:r>
          <w:rPr>
            <w:rStyle w:val="hljs-name"/>
            <w:rFonts w:ascii="Courier New" w:hAnsi="Courier New" w:cs="Courier New"/>
            <w:color w:val="0000FF"/>
            <w:sz w:val="18"/>
            <w:szCs w:val="18"/>
          </w:rPr>
          <w:t>SerialOld</w:t>
        </w:r>
        <w:r>
          <w:rPr>
            <w:rStyle w:val="hljs-tag"/>
            <w:color w:val="0000FF"/>
            <w:sz w:val="18"/>
            <w:szCs w:val="18"/>
          </w:rPr>
          <w:t>&gt;</w:t>
        </w:r>
        <w:r>
          <w:rPr>
            <w:rFonts w:ascii="Courier New" w:hAnsi="Courier New" w:cs="Courier New"/>
            <w:color w:val="000000"/>
            <w:sz w:val="18"/>
            <w:szCs w:val="18"/>
            <w:shd w:val="clear" w:color="auto" w:fill="FFFFFF"/>
          </w:rPr>
          <w:t>C22TWS</w:t>
        </w:r>
        <w:r>
          <w:rPr>
            <w:rStyle w:val="hljs-tag"/>
            <w:color w:val="0000FF"/>
            <w:sz w:val="18"/>
            <w:szCs w:val="18"/>
          </w:rPr>
          <w:t>&lt;/</w:t>
        </w:r>
        <w:r>
          <w:rPr>
            <w:rStyle w:val="hljs-name"/>
            <w:rFonts w:ascii="Courier New" w:hAnsi="Courier New" w:cs="Courier New"/>
            <w:color w:val="0000FF"/>
            <w:sz w:val="18"/>
            <w:szCs w:val="18"/>
          </w:rPr>
          <w:t>SerialOld</w:t>
        </w:r>
        <w:r>
          <w:rPr>
            <w:rStyle w:val="hljs-tag"/>
            <w:color w:val="0000FF"/>
            <w:sz w:val="18"/>
            <w:szCs w:val="18"/>
          </w:rPr>
          <w:t>&gt;</w:t>
        </w:r>
      </w:ins>
    </w:p>
    <w:p w14:paraId="324A4693" w14:textId="77777777" w:rsidR="00AC3E5D" w:rsidRDefault="00AC3E5D" w:rsidP="00AC3E5D">
      <w:pPr>
        <w:ind w:firstLine="720"/>
        <w:rPr>
          <w:ins w:id="541" w:author="Comparison" w:date="2022-04-14T16:30:00Z"/>
          <w:rStyle w:val="hljs-tag"/>
          <w:color w:val="0000FF"/>
          <w:sz w:val="18"/>
          <w:szCs w:val="18"/>
        </w:rPr>
      </w:pPr>
      <w:ins w:id="542" w:author="Comparison" w:date="2022-04-14T16:30:00Z">
        <w:r>
          <w:rPr>
            <w:rFonts w:ascii="Courier New" w:hAnsi="Courier New" w:cs="Courier New"/>
            <w:color w:val="000000"/>
            <w:sz w:val="18"/>
            <w:szCs w:val="18"/>
            <w:shd w:val="clear" w:color="auto" w:fill="FFFFFF"/>
          </w:rPr>
          <w:t xml:space="preserve"> </w:t>
        </w:r>
        <w:r>
          <w:rPr>
            <w:rFonts w:ascii="Courier New" w:hAnsi="Courier New" w:cs="Courier New"/>
            <w:color w:val="000000"/>
            <w:sz w:val="18"/>
            <w:szCs w:val="18"/>
            <w:shd w:val="clear" w:color="auto" w:fill="FFFFFF"/>
          </w:rPr>
          <w:tab/>
        </w:r>
        <w:r>
          <w:rPr>
            <w:rStyle w:val="hljs-tag"/>
            <w:color w:val="0000FF"/>
            <w:sz w:val="18"/>
            <w:szCs w:val="18"/>
          </w:rPr>
          <w:t>&lt;</w:t>
        </w:r>
        <w:r>
          <w:rPr>
            <w:rStyle w:val="hljs-name"/>
            <w:rFonts w:ascii="Courier New" w:hAnsi="Courier New" w:cs="Courier New"/>
            <w:color w:val="0000FF"/>
            <w:sz w:val="18"/>
            <w:szCs w:val="18"/>
          </w:rPr>
          <w:t>NoOlde</w:t>
        </w:r>
        <w:r>
          <w:rPr>
            <w:rStyle w:val="hljs-tag"/>
            <w:color w:val="0000FF"/>
            <w:sz w:val="18"/>
            <w:szCs w:val="18"/>
          </w:rPr>
          <w:t>&gt;</w:t>
        </w:r>
        <w:r>
          <w:rPr>
            <w:rFonts w:ascii="Courier New" w:hAnsi="Courier New" w:cs="Courier New"/>
            <w:color w:val="000000"/>
            <w:sz w:val="18"/>
            <w:szCs w:val="18"/>
            <w:shd w:val="clear" w:color="auto" w:fill="FFFFFF"/>
          </w:rPr>
          <w:t>00000001</w:t>
        </w:r>
        <w:r>
          <w:rPr>
            <w:rStyle w:val="hljs-tag"/>
            <w:color w:val="0000FF"/>
            <w:sz w:val="18"/>
            <w:szCs w:val="18"/>
          </w:rPr>
          <w:t>&lt;/</w:t>
        </w:r>
        <w:r>
          <w:rPr>
            <w:rStyle w:val="hljs-name"/>
            <w:rFonts w:ascii="Courier New" w:hAnsi="Courier New" w:cs="Courier New"/>
            <w:color w:val="0000FF"/>
            <w:sz w:val="18"/>
            <w:szCs w:val="18"/>
          </w:rPr>
          <w:t>NoOlde</w:t>
        </w:r>
        <w:r>
          <w:rPr>
            <w:rStyle w:val="hljs-tag"/>
            <w:color w:val="0000FF"/>
            <w:sz w:val="18"/>
            <w:szCs w:val="18"/>
          </w:rPr>
          <w:t>&gt;</w:t>
        </w:r>
      </w:ins>
    </w:p>
    <w:p w14:paraId="668253CF" w14:textId="77777777" w:rsidR="00AC3E5D" w:rsidRDefault="00AC3E5D" w:rsidP="00AC3E5D">
      <w:pPr>
        <w:ind w:firstLine="720"/>
        <w:rPr>
          <w:ins w:id="543" w:author="Comparison" w:date="2022-04-14T16:30:00Z"/>
          <w:color w:val="000000"/>
          <w:shd w:val="clear" w:color="auto" w:fill="FFFFFF"/>
        </w:rPr>
      </w:pPr>
      <w:ins w:id="544" w:author="Comparison" w:date="2022-04-14T16:30:00Z">
        <w:r>
          <w:rPr>
            <w:rFonts w:ascii="Courier New" w:hAnsi="Courier New" w:cs="Courier New"/>
            <w:color w:val="000000"/>
            <w:sz w:val="18"/>
            <w:szCs w:val="18"/>
            <w:shd w:val="clear" w:color="auto" w:fill="FFFFFF"/>
          </w:rPr>
          <w:t xml:space="preserve"> </w:t>
        </w:r>
        <w:r>
          <w:rPr>
            <w:rFonts w:ascii="Courier New" w:hAnsi="Courier New" w:cs="Courier New"/>
            <w:color w:val="000000"/>
            <w:sz w:val="18"/>
            <w:szCs w:val="18"/>
            <w:shd w:val="clear" w:color="auto" w:fill="FFFFFF"/>
          </w:rPr>
          <w:tab/>
        </w:r>
        <w:r>
          <w:rPr>
            <w:rStyle w:val="hljs-tag"/>
            <w:color w:val="0000FF"/>
            <w:sz w:val="18"/>
            <w:szCs w:val="18"/>
          </w:rPr>
          <w:t>&lt;</w:t>
        </w:r>
        <w:r>
          <w:rPr>
            <w:rStyle w:val="hljs-name"/>
            <w:rFonts w:ascii="Courier New" w:hAnsi="Courier New" w:cs="Courier New"/>
            <w:color w:val="0000FF"/>
            <w:sz w:val="18"/>
            <w:szCs w:val="18"/>
          </w:rPr>
          <w:t>Inv</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30D6274F" w14:textId="77777777" w:rsidR="00AC3E5D" w:rsidRDefault="00AC3E5D" w:rsidP="00AC3E5D">
      <w:pPr>
        <w:ind w:left="1440" w:firstLine="720"/>
        <w:rPr>
          <w:ins w:id="545" w:author="Comparison" w:date="2022-04-14T16:30:00Z"/>
          <w:rFonts w:ascii="Courier New" w:hAnsi="Courier New" w:cs="Courier New"/>
          <w:color w:val="000000"/>
          <w:sz w:val="18"/>
          <w:szCs w:val="18"/>
          <w:shd w:val="clear" w:color="auto" w:fill="FFFFFF"/>
        </w:rPr>
      </w:pPr>
      <w:ins w:id="546" w:author="Comparison" w:date="2022-04-14T16:30:00Z">
        <w:r>
          <w:rPr>
            <w:rStyle w:val="hljs-tag"/>
            <w:color w:val="0000FF"/>
            <w:sz w:val="18"/>
            <w:szCs w:val="18"/>
          </w:rPr>
          <w:t>&lt;</w:t>
        </w:r>
        <w:r>
          <w:rPr>
            <w:rStyle w:val="hljs-name"/>
            <w:rFonts w:ascii="Courier New" w:hAnsi="Courier New" w:cs="Courier New"/>
            <w:color w:val="0000FF"/>
            <w:sz w:val="18"/>
            <w:szCs w:val="18"/>
          </w:rPr>
          <w:t>key</w:t>
        </w:r>
        <w:r>
          <w:rPr>
            <w:rStyle w:val="hljs-tag"/>
            <w:color w:val="0000FF"/>
            <w:sz w:val="18"/>
            <w:szCs w:val="18"/>
          </w:rPr>
          <w:t>&gt;</w:t>
        </w:r>
        <w:r>
          <w:rPr>
            <w:rFonts w:ascii="Courier New" w:hAnsi="Courier New" w:cs="Courier New"/>
            <w:color w:val="000000"/>
            <w:sz w:val="18"/>
            <w:szCs w:val="18"/>
            <w:shd w:val="clear" w:color="auto" w:fill="FFFFFF"/>
          </w:rPr>
          <w:t>25904521-A4FB-4A43-BEF8-8455D64A0429</w:t>
        </w:r>
        <w:r>
          <w:rPr>
            <w:rStyle w:val="hljs-tag"/>
            <w:color w:val="0000FF"/>
            <w:sz w:val="18"/>
            <w:szCs w:val="18"/>
          </w:rPr>
          <w:t>&lt;/</w:t>
        </w:r>
        <w:r>
          <w:rPr>
            <w:rStyle w:val="hljs-name"/>
            <w:rFonts w:ascii="Courier New" w:hAnsi="Courier New" w:cs="Courier New"/>
            <w:color w:val="0000FF"/>
            <w:sz w:val="18"/>
            <w:szCs w:val="18"/>
          </w:rPr>
          <w:t>key</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22AEC5E3" w14:textId="77777777" w:rsidR="00AC3E5D" w:rsidRDefault="00AC3E5D" w:rsidP="00AC3E5D">
      <w:pPr>
        <w:ind w:left="1440" w:firstLine="720"/>
        <w:rPr>
          <w:ins w:id="547" w:author="Comparison" w:date="2022-04-14T16:30:00Z"/>
          <w:rFonts w:ascii="Courier New" w:hAnsi="Courier New" w:cs="Courier New"/>
          <w:color w:val="000000"/>
          <w:sz w:val="18"/>
          <w:szCs w:val="18"/>
          <w:shd w:val="clear" w:color="auto" w:fill="FFFFFF"/>
        </w:rPr>
      </w:pPr>
      <w:ins w:id="548" w:author="Comparison" w:date="2022-04-14T16:30:00Z">
        <w:r>
          <w:rPr>
            <w:rStyle w:val="hljs-tag"/>
            <w:color w:val="0000FF"/>
            <w:sz w:val="18"/>
            <w:szCs w:val="18"/>
          </w:rPr>
          <w:t>&lt;</w:t>
        </w:r>
        <w:r>
          <w:rPr>
            <w:rStyle w:val="hljs-name"/>
            <w:rFonts w:ascii="Courier New" w:hAnsi="Courier New" w:cs="Courier New"/>
            <w:color w:val="0000FF"/>
            <w:sz w:val="18"/>
            <w:szCs w:val="18"/>
          </w:rPr>
          <w:t>idInv</w:t>
        </w:r>
        <w:r>
          <w:rPr>
            <w:rStyle w:val="hljs-tag"/>
            <w:color w:val="0000FF"/>
            <w:sz w:val="18"/>
            <w:szCs w:val="18"/>
          </w:rPr>
          <w:t>&gt;</w:t>
        </w:r>
        <w:r>
          <w:rPr>
            <w:rFonts w:ascii="Courier New" w:hAnsi="Courier New" w:cs="Courier New"/>
            <w:color w:val="000000"/>
            <w:sz w:val="18"/>
            <w:szCs w:val="18"/>
            <w:shd w:val="clear" w:color="auto" w:fill="FFFFFF"/>
          </w:rPr>
          <w:t>20043083</w:t>
        </w:r>
        <w:r>
          <w:rPr>
            <w:rStyle w:val="hljs-tag"/>
            <w:color w:val="0000FF"/>
            <w:sz w:val="18"/>
            <w:szCs w:val="18"/>
          </w:rPr>
          <w:t>&lt;/</w:t>
        </w:r>
        <w:r>
          <w:rPr>
            <w:rStyle w:val="hljs-name"/>
            <w:rFonts w:ascii="Courier New" w:hAnsi="Courier New" w:cs="Courier New"/>
            <w:color w:val="0000FF"/>
            <w:sz w:val="18"/>
            <w:szCs w:val="18"/>
          </w:rPr>
          <w:t>idInv</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25EA542F" w14:textId="77777777" w:rsidR="00AC3E5D" w:rsidRDefault="00AC3E5D" w:rsidP="00AC3E5D">
      <w:pPr>
        <w:ind w:left="1440" w:firstLine="720"/>
        <w:rPr>
          <w:ins w:id="549" w:author="Comparison" w:date="2022-04-14T16:30:00Z"/>
          <w:rStyle w:val="hljs-tag"/>
          <w:color w:val="0000FF"/>
        </w:rPr>
      </w:pPr>
      <w:ins w:id="550" w:author="Comparison" w:date="2022-04-14T16:30:00Z">
        <w:r>
          <w:rPr>
            <w:rStyle w:val="hljs-tag"/>
            <w:color w:val="0000FF"/>
            <w:sz w:val="18"/>
            <w:szCs w:val="18"/>
          </w:rPr>
          <w:t>&lt;</w:t>
        </w:r>
        <w:r>
          <w:rPr>
            <w:rStyle w:val="hljs-name"/>
            <w:rFonts w:ascii="Courier New" w:hAnsi="Courier New" w:cs="Courier New"/>
            <w:color w:val="0000FF"/>
            <w:sz w:val="18"/>
            <w:szCs w:val="18"/>
          </w:rPr>
          <w:t>signValue</w:t>
        </w:r>
        <w:r>
          <w:rPr>
            <w:rStyle w:val="hljs-tag"/>
            <w:color w:val="0000FF"/>
            <w:sz w:val="18"/>
            <w:szCs w:val="18"/>
          </w:rPr>
          <w:t>&gt;</w:t>
        </w:r>
        <w:r>
          <w:rPr>
            <w:rFonts w:ascii="Courier New" w:hAnsi="Courier New" w:cs="Courier New"/>
            <w:color w:val="000000"/>
            <w:sz w:val="18"/>
            <w:szCs w:val="18"/>
            <w:shd w:val="clear" w:color="auto" w:fill="FFFFFF"/>
          </w:rPr>
          <w:t>EKkR0sNI67yHpuvLKWFdVg1jg4Rkm3gSZZAj0m+t/T0O/RGpg2wjItTxBLmZgoUU08szexYTzZQX+x37IExQTtd27XE5D0APA08jjXe/MG+uVRSFoPxf5H9pgwcwlIWVusZhTpLZrTkEhr2fEg+haW9fKuizKI+mur6NlndpJWE=</w:t>
        </w:r>
        <w:r>
          <w:rPr>
            <w:rStyle w:val="hljs-tag"/>
            <w:color w:val="0000FF"/>
            <w:sz w:val="18"/>
            <w:szCs w:val="18"/>
          </w:rPr>
          <w:t>&lt;/</w:t>
        </w:r>
        <w:r>
          <w:rPr>
            <w:rStyle w:val="hljs-name"/>
            <w:rFonts w:ascii="Courier New" w:hAnsi="Courier New" w:cs="Courier New"/>
            <w:color w:val="0000FF"/>
            <w:sz w:val="18"/>
            <w:szCs w:val="18"/>
          </w:rPr>
          <w:t>signValue</w:t>
        </w:r>
        <w:r>
          <w:rPr>
            <w:rStyle w:val="hljs-tag"/>
            <w:color w:val="0000FF"/>
            <w:sz w:val="18"/>
            <w:szCs w:val="18"/>
          </w:rPr>
          <w:t>&gt;</w:t>
        </w:r>
      </w:ins>
    </w:p>
    <w:p w14:paraId="29AC43D3" w14:textId="77777777" w:rsidR="00AC3E5D" w:rsidRDefault="00AC3E5D" w:rsidP="00AC3E5D">
      <w:pPr>
        <w:ind w:left="720" w:firstLine="720"/>
        <w:rPr>
          <w:ins w:id="551" w:author="Comparison" w:date="2022-04-14T16:30:00Z"/>
          <w:rStyle w:val="hljs-tag"/>
          <w:color w:val="0000FF"/>
          <w:sz w:val="18"/>
          <w:szCs w:val="18"/>
        </w:rPr>
      </w:pPr>
      <w:ins w:id="552" w:author="Comparison" w:date="2022-04-14T16:30:00Z">
        <w:r>
          <w:rPr>
            <w:rStyle w:val="hljs-tag"/>
            <w:color w:val="0000FF"/>
            <w:sz w:val="18"/>
            <w:szCs w:val="18"/>
          </w:rPr>
          <w:t>&lt;/</w:t>
        </w:r>
        <w:r>
          <w:rPr>
            <w:rStyle w:val="hljs-name"/>
            <w:rFonts w:ascii="Courier New" w:hAnsi="Courier New" w:cs="Courier New"/>
            <w:color w:val="0000FF"/>
            <w:sz w:val="18"/>
            <w:szCs w:val="18"/>
          </w:rPr>
          <w:t>Inv</w:t>
        </w:r>
        <w:r>
          <w:rPr>
            <w:rStyle w:val="hljs-tag"/>
            <w:color w:val="0000FF"/>
            <w:sz w:val="18"/>
            <w:szCs w:val="18"/>
          </w:rPr>
          <w:t>&gt;</w:t>
        </w:r>
      </w:ins>
    </w:p>
    <w:p w14:paraId="50B2CAB2" w14:textId="77777777" w:rsidR="00AC3E5D" w:rsidRDefault="00AC3E5D" w:rsidP="00AC3E5D">
      <w:pPr>
        <w:ind w:firstLine="720"/>
        <w:rPr>
          <w:ins w:id="553" w:author="Comparison" w:date="2022-04-14T16:30:00Z"/>
          <w:rStyle w:val="hljs-tag"/>
          <w:color w:val="0000FF"/>
          <w:sz w:val="18"/>
          <w:szCs w:val="18"/>
        </w:rPr>
      </w:pPr>
      <w:ins w:id="554" w:author="Comparison" w:date="2022-04-14T16:30:00Z">
        <w:r>
          <w:rPr>
            <w:rFonts w:ascii="Courier New" w:hAnsi="Courier New" w:cs="Courier New"/>
            <w:color w:val="000000"/>
            <w:sz w:val="18"/>
            <w:szCs w:val="18"/>
            <w:shd w:val="clear" w:color="auto" w:fill="FFFFFF"/>
          </w:rPr>
          <w:t xml:space="preserve"> </w:t>
        </w:r>
        <w:r>
          <w:rPr>
            <w:rStyle w:val="hljs-tag"/>
            <w:color w:val="0000FF"/>
            <w:sz w:val="18"/>
            <w:szCs w:val="18"/>
          </w:rPr>
          <w:t>&lt;/</w:t>
        </w:r>
        <w:r>
          <w:rPr>
            <w:rStyle w:val="hljs-name"/>
            <w:rFonts w:ascii="Courier New" w:hAnsi="Courier New" w:cs="Courier New"/>
            <w:color w:val="0000FF"/>
            <w:sz w:val="18"/>
            <w:szCs w:val="18"/>
          </w:rPr>
          <w:t>Invoices</w:t>
        </w:r>
        <w:r>
          <w:rPr>
            <w:rStyle w:val="hljs-tag"/>
            <w:color w:val="0000FF"/>
            <w:sz w:val="18"/>
            <w:szCs w:val="18"/>
          </w:rPr>
          <w:t>&gt;</w:t>
        </w:r>
      </w:ins>
    </w:p>
    <w:p w14:paraId="7616EEB8" w14:textId="77777777" w:rsidR="00AC3E5D" w:rsidRDefault="00AC3E5D" w:rsidP="00AC3E5D">
      <w:pPr>
        <w:ind w:firstLine="720"/>
        <w:rPr>
          <w:ins w:id="555" w:author="Comparison" w:date="2022-04-14T16:30:00Z"/>
          <w:rFonts w:cs="Times New Roman"/>
          <w:szCs w:val="28"/>
        </w:rPr>
      </w:pPr>
      <w:ins w:id="556" w:author="Comparison" w:date="2022-04-14T16:30:00Z">
        <w:r>
          <w:rPr>
            <w:rFonts w:cs="Times New Roman"/>
            <w:szCs w:val="28"/>
          </w:rPr>
          <w:t xml:space="preserve">Trong đó: </w:t>
        </w:r>
        <w:r>
          <w:rPr>
            <w:rFonts w:cs="Times New Roman"/>
            <w:szCs w:val="28"/>
          </w:rPr>
          <w:tab/>
          <w:t xml:space="preserve">tag </w:t>
        </w:r>
        <w:r>
          <w:rPr>
            <w:rFonts w:ascii="Consolas" w:hAnsi="Consolas" w:cs="Consolas"/>
            <w:color w:val="0000FF"/>
            <w:sz w:val="19"/>
            <w:szCs w:val="19"/>
            <w:highlight w:val="white"/>
          </w:rPr>
          <w:t>&lt;SerialCert&gt;</w:t>
        </w:r>
        <w:r>
          <w:rPr>
            <w:rFonts w:ascii="Consolas" w:hAnsi="Consolas" w:cs="Consolas"/>
            <w:color w:val="0000FF"/>
            <w:sz w:val="19"/>
            <w:szCs w:val="19"/>
          </w:rPr>
          <w:t xml:space="preserve">: </w:t>
        </w:r>
        <w:r>
          <w:rPr>
            <w:rFonts w:cs="Times New Roman"/>
            <w:szCs w:val="28"/>
          </w:rPr>
          <w:t>serial chứng thư của công ty</w:t>
        </w:r>
      </w:ins>
    </w:p>
    <w:p w14:paraId="68D103CD" w14:textId="77777777" w:rsidR="00AC3E5D" w:rsidRDefault="00AC3E5D" w:rsidP="00AC3E5D">
      <w:pPr>
        <w:pStyle w:val="ListParagraph"/>
        <w:numPr>
          <w:ilvl w:val="2"/>
          <w:numId w:val="26"/>
        </w:numPr>
        <w:spacing w:after="0" w:line="240" w:lineRule="auto"/>
        <w:rPr>
          <w:ins w:id="557" w:author="Comparison" w:date="2022-04-14T16:30:00Z"/>
          <w:rFonts w:eastAsia="Calibri" w:cs="Times New Roman"/>
          <w:szCs w:val="24"/>
        </w:rPr>
      </w:pPr>
      <w:ins w:id="558" w:author="Comparison" w:date="2022-04-14T16:30:00Z">
        <w:r>
          <w:rPr>
            <w:rFonts w:cs="Times New Roman"/>
            <w:szCs w:val="28"/>
          </w:rPr>
          <w:t xml:space="preserve">tag </w:t>
        </w:r>
        <w:r>
          <w:rPr>
            <w:rFonts w:ascii="Consolas" w:hAnsi="Consolas" w:cs="Consolas"/>
            <w:color w:val="0000FF"/>
            <w:sz w:val="19"/>
            <w:szCs w:val="19"/>
            <w:highlight w:val="white"/>
          </w:rPr>
          <w:t>&lt;</w:t>
        </w:r>
        <w:r>
          <w:rPr>
            <w:rStyle w:val="Heading1Char"/>
            <w:rFonts w:ascii="Courier New" w:eastAsiaTheme="minorHAnsi" w:hAnsi="Courier New" w:cs="Courier New"/>
            <w:color w:val="0000FF"/>
            <w:sz w:val="18"/>
            <w:szCs w:val="18"/>
          </w:rPr>
          <w:t xml:space="preserve"> </w:t>
        </w:r>
        <w:r>
          <w:rPr>
            <w:rStyle w:val="hljs-name"/>
            <w:rFonts w:ascii="Courier New" w:hAnsi="Courier New" w:cs="Courier New"/>
            <w:color w:val="0000FF"/>
            <w:sz w:val="18"/>
            <w:szCs w:val="18"/>
          </w:rPr>
          <w:t>PatternOld</w:t>
        </w:r>
        <w:r>
          <w:rPr>
            <w:rFonts w:ascii="Consolas" w:hAnsi="Consolas" w:cs="Consolas"/>
            <w:color w:val="0000FF"/>
            <w:sz w:val="19"/>
            <w:szCs w:val="19"/>
            <w:highlight w:val="white"/>
          </w:rPr>
          <w:t xml:space="preserve"> &gt;</w:t>
        </w:r>
        <w:r>
          <w:rPr>
            <w:rFonts w:cs="Times New Roman"/>
            <w:szCs w:val="28"/>
          </w:rPr>
          <w:t xml:space="preserve">: </w:t>
        </w:r>
        <w:r>
          <w:rPr>
            <w:rFonts w:eastAsia="Calibri" w:cs="Times New Roman"/>
            <w:szCs w:val="24"/>
          </w:rPr>
          <w:t>Mẫu số của hóa đơn điều chỉnh,thay thế cũ</w:t>
        </w:r>
      </w:ins>
    </w:p>
    <w:p w14:paraId="358BAC29" w14:textId="77777777" w:rsidR="00AC3E5D" w:rsidRDefault="00AC3E5D" w:rsidP="00AC3E5D">
      <w:pPr>
        <w:ind w:left="2160"/>
        <w:rPr>
          <w:ins w:id="559" w:author="Comparison" w:date="2022-04-14T16:30:00Z"/>
          <w:rFonts w:eastAsia="Calibri" w:cs="Times New Roman"/>
          <w:szCs w:val="24"/>
        </w:rPr>
      </w:pPr>
      <w:ins w:id="560" w:author="Comparison" w:date="2022-04-14T16:30:00Z">
        <w:r>
          <w:rPr>
            <w:rFonts w:cs="Times New Roman"/>
            <w:szCs w:val="28"/>
          </w:rPr>
          <w:t>tag&lt;</w:t>
        </w:r>
        <w:r>
          <w:rPr>
            <w:rStyle w:val="Heading1Char"/>
            <w:rFonts w:ascii="Courier New" w:eastAsiaTheme="minorHAnsi" w:hAnsi="Courier New" w:cs="Courier New"/>
            <w:color w:val="0000FF"/>
            <w:sz w:val="18"/>
            <w:szCs w:val="18"/>
          </w:rPr>
          <w:t xml:space="preserve"> </w:t>
        </w:r>
        <w:r>
          <w:rPr>
            <w:rStyle w:val="hljs-name"/>
            <w:rFonts w:ascii="Courier New" w:hAnsi="Courier New" w:cs="Courier New"/>
            <w:color w:val="0000FF"/>
            <w:sz w:val="18"/>
            <w:szCs w:val="18"/>
          </w:rPr>
          <w:t>SerialOld</w:t>
        </w:r>
        <w:r>
          <w:rPr>
            <w:rFonts w:cs="Times New Roman"/>
            <w:szCs w:val="28"/>
          </w:rPr>
          <w:t xml:space="preserve"> &gt;:</w:t>
        </w:r>
        <w:r>
          <w:rPr>
            <w:rFonts w:eastAsia="Calibri" w:cs="Times New Roman"/>
            <w:szCs w:val="24"/>
          </w:rPr>
          <w:t xml:space="preserve"> hóa đơn điều chỉnh,thay thế cũ</w:t>
        </w:r>
      </w:ins>
    </w:p>
    <w:p w14:paraId="4A586ED2" w14:textId="77777777" w:rsidR="00AC3E5D" w:rsidRDefault="00AC3E5D" w:rsidP="00AC3E5D">
      <w:pPr>
        <w:ind w:left="2160"/>
        <w:rPr>
          <w:ins w:id="561" w:author="Comparison" w:date="2022-04-14T16:30:00Z"/>
          <w:rFonts w:ascii="Courier New" w:hAnsi="Courier New" w:cs="Courier New"/>
          <w:sz w:val="18"/>
          <w:szCs w:val="18"/>
        </w:rPr>
      </w:pPr>
      <w:ins w:id="562" w:author="Comparison" w:date="2022-04-14T16:30:00Z">
        <w:r>
          <w:rPr>
            <w:rFonts w:eastAsia="Calibri" w:cs="Times New Roman"/>
            <w:szCs w:val="24"/>
          </w:rPr>
          <w:t>tag&lt;</w:t>
        </w:r>
        <w:r>
          <w:rPr>
            <w:rStyle w:val="Heading1Char"/>
            <w:rFonts w:ascii="Courier New" w:eastAsiaTheme="minorHAnsi" w:hAnsi="Courier New" w:cs="Courier New"/>
            <w:color w:val="0000FF"/>
            <w:sz w:val="18"/>
            <w:szCs w:val="18"/>
          </w:rPr>
          <w:t xml:space="preserve"> </w:t>
        </w:r>
        <w:r>
          <w:rPr>
            <w:rStyle w:val="hljs-name"/>
            <w:rFonts w:ascii="Courier New" w:hAnsi="Courier New" w:cs="Courier New"/>
            <w:color w:val="0000FF"/>
            <w:sz w:val="18"/>
            <w:szCs w:val="18"/>
          </w:rPr>
          <w:t xml:space="preserve">NoOlde&gt; : </w:t>
        </w:r>
        <w:r>
          <w:rPr>
            <w:rStyle w:val="hljs-name"/>
            <w:rFonts w:ascii="Courier New" w:hAnsi="Courier New" w:cs="Courier New"/>
            <w:sz w:val="18"/>
            <w:szCs w:val="18"/>
          </w:rPr>
          <w:t>số hóa đơn cũ</w:t>
        </w:r>
      </w:ins>
    </w:p>
    <w:p w14:paraId="3DA04488" w14:textId="77777777" w:rsidR="00AC3E5D" w:rsidRDefault="00AC3E5D" w:rsidP="00AC3E5D">
      <w:pPr>
        <w:rPr>
          <w:ins w:id="563" w:author="Comparison" w:date="2022-04-14T16:30:00Z"/>
          <w:rFonts w:cs="Times New Roman"/>
          <w:szCs w:val="28"/>
        </w:rPr>
      </w:pPr>
      <w:ins w:id="564" w:author="Comparison" w:date="2022-04-14T16:30:00Z">
        <w:r>
          <w:rPr>
            <w:rFonts w:cs="Times New Roman"/>
            <w:szCs w:val="28"/>
          </w:rPr>
          <w:tab/>
        </w:r>
        <w:r>
          <w:rPr>
            <w:rFonts w:cs="Times New Roman"/>
            <w:szCs w:val="28"/>
          </w:rPr>
          <w:tab/>
        </w:r>
        <w:r>
          <w:rPr>
            <w:rFonts w:cs="Times New Roman"/>
            <w:szCs w:val="28"/>
          </w:rPr>
          <w:tab/>
          <w:t xml:space="preserve">tag </w:t>
        </w:r>
        <w:r>
          <w:rPr>
            <w:rFonts w:ascii="Consolas" w:hAnsi="Consolas" w:cs="Consolas"/>
            <w:color w:val="0000FF"/>
            <w:sz w:val="19"/>
            <w:szCs w:val="19"/>
            <w:highlight w:val="white"/>
          </w:rPr>
          <w:t>&lt;idInv&gt;</w:t>
        </w:r>
        <w:r>
          <w:rPr>
            <w:rFonts w:cs="Times New Roman"/>
            <w:szCs w:val="28"/>
          </w:rPr>
          <w:t>: id hóa đơn trên hệ thống vnpt</w:t>
        </w:r>
      </w:ins>
    </w:p>
    <w:p w14:paraId="4871F1DE" w14:textId="77777777" w:rsidR="00AC3E5D" w:rsidRDefault="00AC3E5D" w:rsidP="00AC3E5D">
      <w:pPr>
        <w:rPr>
          <w:ins w:id="565" w:author="Comparison" w:date="2022-04-14T16:30:00Z"/>
          <w:rFonts w:cs="Times New Roman"/>
          <w:szCs w:val="28"/>
        </w:rPr>
      </w:pPr>
      <w:ins w:id="566" w:author="Comparison" w:date="2022-04-14T16:30:00Z">
        <w:r>
          <w:rPr>
            <w:rFonts w:cs="Times New Roman"/>
            <w:szCs w:val="28"/>
          </w:rPr>
          <w:tab/>
        </w:r>
        <w:r>
          <w:rPr>
            <w:rFonts w:cs="Times New Roman"/>
            <w:szCs w:val="28"/>
          </w:rPr>
          <w:tab/>
        </w:r>
        <w:r>
          <w:rPr>
            <w:rFonts w:cs="Times New Roman"/>
            <w:szCs w:val="28"/>
          </w:rPr>
          <w:tab/>
          <w:t xml:space="preserve">tag </w:t>
        </w:r>
        <w:r>
          <w:rPr>
            <w:rFonts w:ascii="Consolas" w:hAnsi="Consolas" w:cs="Consolas"/>
            <w:color w:val="0000FF"/>
            <w:sz w:val="19"/>
            <w:szCs w:val="19"/>
            <w:highlight w:val="white"/>
          </w:rPr>
          <w:t>&lt;signValue&gt;</w:t>
        </w:r>
        <w:r>
          <w:rPr>
            <w:rFonts w:cs="Times New Roman"/>
            <w:szCs w:val="28"/>
          </w:rPr>
          <w:t>:  chuỗi ký</w:t>
        </w:r>
      </w:ins>
    </w:p>
    <w:p w14:paraId="5658B108" w14:textId="77777777" w:rsidR="00AC3E5D" w:rsidRDefault="00AC3E5D" w:rsidP="00AC3E5D">
      <w:pPr>
        <w:ind w:left="1440" w:firstLine="720"/>
        <w:rPr>
          <w:ins w:id="567" w:author="Comparison" w:date="2022-04-14T16:30:00Z"/>
          <w:rFonts w:cs="Times New Roman"/>
          <w:szCs w:val="28"/>
        </w:rPr>
      </w:pPr>
      <w:ins w:id="568" w:author="Comparison" w:date="2022-04-14T16:30:00Z">
        <w:r>
          <w:rPr>
            <w:rFonts w:cs="Times New Roman"/>
            <w:szCs w:val="28"/>
          </w:rPr>
          <w:t xml:space="preserve">tag </w:t>
        </w:r>
        <w:r>
          <w:rPr>
            <w:rFonts w:ascii="Consolas" w:hAnsi="Consolas" w:cs="Consolas"/>
            <w:color w:val="0000FF"/>
            <w:sz w:val="19"/>
            <w:szCs w:val="19"/>
            <w:highlight w:val="white"/>
          </w:rPr>
          <w:t>&lt;key&gt;</w:t>
        </w:r>
        <w:r>
          <w:rPr>
            <w:rFonts w:cs="Times New Roman"/>
            <w:szCs w:val="28"/>
          </w:rPr>
          <w:t>: fkey</w:t>
        </w:r>
      </w:ins>
    </w:p>
    <w:p w14:paraId="238C6284" w14:textId="77777777" w:rsidR="00AC3E5D" w:rsidRDefault="00AC3E5D" w:rsidP="00AC3E5D">
      <w:pPr>
        <w:rPr>
          <w:ins w:id="569" w:author="Comparison" w:date="2022-04-14T16:30:00Z"/>
          <w:rFonts w:cs="Times New Roman"/>
          <w:szCs w:val="28"/>
        </w:rPr>
      </w:pPr>
    </w:p>
    <w:p w14:paraId="5BAC16ED" w14:textId="77777777" w:rsidR="00AC3E5D" w:rsidRDefault="00AC3E5D" w:rsidP="00AC3E5D"/>
    <w:p w14:paraId="6CCEB74B" w14:textId="611441BB" w:rsidR="00DC584F" w:rsidRPr="009B3088" w:rsidRDefault="00DC584F" w:rsidP="00DC584F">
      <w:pPr>
        <w:pStyle w:val="Heading3"/>
        <w:rPr>
          <w:ins w:id="570" w:author="Comparison" w:date="2022-04-14T16:30:00Z"/>
        </w:rPr>
      </w:pPr>
      <w:r>
        <w:rPr>
          <w:lang w:val="en-US"/>
        </w:rPr>
        <w:t>L</w:t>
      </w:r>
      <w:ins w:id="571" w:author="Comparison" w:date="2022-04-14T16:30:00Z">
        <w:r w:rsidRPr="009B3088">
          <w:t xml:space="preserve">ấy giá trị Hash cho điều chỉnh thay thế  </w:t>
        </w:r>
      </w:ins>
      <w:r>
        <w:rPr>
          <w:lang w:val="en-US"/>
        </w:rPr>
        <w:t>không tồn tại hóa đơn cũ với</w:t>
      </w:r>
      <w:ins w:id="572" w:author="Comparison" w:date="2022-04-14T16:30:00Z">
        <w:r w:rsidRPr="009B3088">
          <w:t xml:space="preserve"> Smart CA(Bước 1)</w:t>
        </w:r>
      </w:ins>
    </w:p>
    <w:p w14:paraId="515AAAD0" w14:textId="77777777" w:rsidR="00DC584F" w:rsidRDefault="00DC584F" w:rsidP="00DC584F">
      <w:pPr>
        <w:rPr>
          <w:ins w:id="573" w:author="Comparison" w:date="2022-04-14T16:30:00Z"/>
          <w:lang w:eastAsia="x-none"/>
        </w:rPr>
      </w:pPr>
      <w:ins w:id="574" w:author="Comparison" w:date="2022-04-14T16:30:00Z">
        <w:r>
          <w:rPr>
            <w:lang w:eastAsia="x-none"/>
          </w:rPr>
          <w:t>Url</w:t>
        </w:r>
      </w:ins>
    </w:p>
    <w:p w14:paraId="1E57BD10" w14:textId="406D2462" w:rsidR="00DC584F" w:rsidRDefault="00DC584F" w:rsidP="00DC584F">
      <w:pPr>
        <w:rPr>
          <w:ins w:id="575" w:author="Comparison" w:date="2022-04-14T16:30:00Z"/>
          <w:rFonts w:cs="Times New Roman"/>
          <w:color w:val="000000"/>
          <w:szCs w:val="24"/>
        </w:rPr>
      </w:pPr>
      <w:ins w:id="576" w:author="Comparison" w:date="2022-04-14T16:30:00Z">
        <w:r>
          <w:rPr>
            <w:lang w:eastAsia="x-none"/>
          </w:rPr>
          <w:tab/>
        </w:r>
        <w:r>
          <w:rPr>
            <w:rFonts w:cs="Times New Roman"/>
            <w:color w:val="0000FF"/>
            <w:szCs w:val="24"/>
          </w:rPr>
          <w:t>string</w:t>
        </w:r>
        <w:r>
          <w:rPr>
            <w:rFonts w:cs="Times New Roman"/>
            <w:color w:val="000000"/>
            <w:szCs w:val="24"/>
          </w:rPr>
          <w:t xml:space="preserve"> </w:t>
        </w:r>
      </w:ins>
      <w:r w:rsidR="00557650" w:rsidRPr="00557650">
        <w:rPr>
          <w:rFonts w:cs="Times New Roman"/>
          <w:b/>
          <w:color w:val="000000"/>
          <w:szCs w:val="24"/>
        </w:rPr>
        <w:t>GetHashWithOutInvSmartCA</w:t>
      </w:r>
      <w:ins w:id="577" w:author="Comparison" w:date="2022-04-14T16:30:00Z">
        <w:r>
          <w:rPr>
            <w:rFonts w:cs="Times New Roman"/>
            <w:color w:val="000000"/>
            <w:szCs w:val="24"/>
          </w:rPr>
          <w:t>(</w:t>
        </w:r>
      </w:ins>
      <w:r w:rsidR="00B13CD5">
        <w:rPr>
          <w:rFonts w:ascii="Consolas" w:hAnsi="Consolas" w:cs="Consolas"/>
          <w:color w:val="0000FF"/>
          <w:sz w:val="19"/>
          <w:szCs w:val="19"/>
        </w:rPr>
        <w:t>string</w:t>
      </w:r>
      <w:r w:rsidR="00B13CD5">
        <w:rPr>
          <w:rFonts w:ascii="Consolas" w:hAnsi="Consolas" w:cs="Consolas"/>
          <w:color w:val="000000"/>
          <w:sz w:val="19"/>
          <w:szCs w:val="19"/>
        </w:rPr>
        <w:t xml:space="preserve"> Account, </w:t>
      </w:r>
      <w:r w:rsidR="00B13CD5">
        <w:rPr>
          <w:rFonts w:ascii="Consolas" w:hAnsi="Consolas" w:cs="Consolas"/>
          <w:color w:val="0000FF"/>
          <w:sz w:val="19"/>
          <w:szCs w:val="19"/>
        </w:rPr>
        <w:t>string</w:t>
      </w:r>
      <w:r w:rsidR="00B13CD5">
        <w:rPr>
          <w:rFonts w:ascii="Consolas" w:hAnsi="Consolas" w:cs="Consolas"/>
          <w:color w:val="000000"/>
          <w:sz w:val="19"/>
          <w:szCs w:val="19"/>
        </w:rPr>
        <w:t xml:space="preserve"> ACpass, </w:t>
      </w:r>
      <w:r w:rsidR="00B13CD5">
        <w:rPr>
          <w:rFonts w:ascii="Consolas" w:hAnsi="Consolas" w:cs="Consolas"/>
          <w:color w:val="0000FF"/>
          <w:sz w:val="19"/>
          <w:szCs w:val="19"/>
        </w:rPr>
        <w:t>string</w:t>
      </w:r>
      <w:r w:rsidR="00B13CD5">
        <w:rPr>
          <w:rFonts w:ascii="Consolas" w:hAnsi="Consolas" w:cs="Consolas"/>
          <w:color w:val="000000"/>
          <w:sz w:val="19"/>
          <w:szCs w:val="19"/>
        </w:rPr>
        <w:t xml:space="preserve"> xmlInvData, </w:t>
      </w:r>
      <w:r w:rsidR="00B13CD5">
        <w:rPr>
          <w:rFonts w:ascii="Consolas" w:hAnsi="Consolas" w:cs="Consolas"/>
          <w:color w:val="0000FF"/>
          <w:sz w:val="19"/>
          <w:szCs w:val="19"/>
        </w:rPr>
        <w:t>string</w:t>
      </w:r>
      <w:r w:rsidR="00B13CD5">
        <w:rPr>
          <w:rFonts w:ascii="Consolas" w:hAnsi="Consolas" w:cs="Consolas"/>
          <w:color w:val="000000"/>
          <w:sz w:val="19"/>
          <w:szCs w:val="19"/>
        </w:rPr>
        <w:t xml:space="preserve"> username, </w:t>
      </w:r>
      <w:r w:rsidR="00B13CD5">
        <w:rPr>
          <w:rFonts w:ascii="Consolas" w:hAnsi="Consolas" w:cs="Consolas"/>
          <w:color w:val="0000FF"/>
          <w:sz w:val="19"/>
          <w:szCs w:val="19"/>
        </w:rPr>
        <w:t>string</w:t>
      </w:r>
      <w:r w:rsidR="00B13CD5">
        <w:rPr>
          <w:rFonts w:ascii="Consolas" w:hAnsi="Consolas" w:cs="Consolas"/>
          <w:color w:val="000000"/>
          <w:sz w:val="19"/>
          <w:szCs w:val="19"/>
        </w:rPr>
        <w:t xml:space="preserve"> password, </w:t>
      </w:r>
      <w:r w:rsidR="00B13CD5">
        <w:rPr>
          <w:rFonts w:ascii="Consolas" w:hAnsi="Consolas" w:cs="Consolas"/>
          <w:color w:val="0000FF"/>
          <w:sz w:val="19"/>
          <w:szCs w:val="19"/>
        </w:rPr>
        <w:t>string</w:t>
      </w:r>
      <w:r w:rsidR="00B13CD5">
        <w:rPr>
          <w:rFonts w:ascii="Consolas" w:hAnsi="Consolas" w:cs="Consolas"/>
          <w:color w:val="000000"/>
          <w:sz w:val="19"/>
          <w:szCs w:val="19"/>
        </w:rPr>
        <w:t xml:space="preserve"> serialCert, </w:t>
      </w:r>
      <w:r w:rsidR="00B13CD5">
        <w:rPr>
          <w:rFonts w:ascii="Consolas" w:hAnsi="Consolas" w:cs="Consolas"/>
          <w:color w:val="0000FF"/>
          <w:sz w:val="19"/>
          <w:szCs w:val="19"/>
        </w:rPr>
        <w:t>int</w:t>
      </w:r>
      <w:r w:rsidR="00B13CD5">
        <w:rPr>
          <w:rFonts w:ascii="Consolas" w:hAnsi="Consolas" w:cs="Consolas"/>
          <w:color w:val="000000"/>
          <w:sz w:val="19"/>
          <w:szCs w:val="19"/>
        </w:rPr>
        <w:t xml:space="preserve"> type, </w:t>
      </w:r>
      <w:r w:rsidR="00B13CD5">
        <w:rPr>
          <w:rFonts w:ascii="Consolas" w:hAnsi="Consolas" w:cs="Consolas"/>
          <w:color w:val="0000FF"/>
          <w:sz w:val="19"/>
          <w:szCs w:val="19"/>
        </w:rPr>
        <w:t>string</w:t>
      </w:r>
      <w:r w:rsidR="00B13CD5">
        <w:rPr>
          <w:rFonts w:ascii="Consolas" w:hAnsi="Consolas" w:cs="Consolas"/>
          <w:color w:val="000000"/>
          <w:sz w:val="19"/>
          <w:szCs w:val="19"/>
        </w:rPr>
        <w:t xml:space="preserve"> oldPattern, </w:t>
      </w:r>
      <w:r w:rsidR="00B13CD5">
        <w:rPr>
          <w:rFonts w:ascii="Consolas" w:hAnsi="Consolas" w:cs="Consolas"/>
          <w:color w:val="0000FF"/>
          <w:sz w:val="19"/>
          <w:szCs w:val="19"/>
        </w:rPr>
        <w:t>string</w:t>
      </w:r>
      <w:r w:rsidR="00B13CD5">
        <w:rPr>
          <w:rFonts w:ascii="Consolas" w:hAnsi="Consolas" w:cs="Consolas"/>
          <w:color w:val="000000"/>
          <w:sz w:val="19"/>
          <w:szCs w:val="19"/>
        </w:rPr>
        <w:t xml:space="preserve"> oldSerial, </w:t>
      </w:r>
      <w:r w:rsidR="00B13CD5">
        <w:rPr>
          <w:rFonts w:ascii="Consolas" w:hAnsi="Consolas" w:cs="Consolas"/>
          <w:color w:val="0000FF"/>
          <w:sz w:val="19"/>
          <w:szCs w:val="19"/>
        </w:rPr>
        <w:t>decimal</w:t>
      </w:r>
      <w:r w:rsidR="00B13CD5">
        <w:rPr>
          <w:rFonts w:ascii="Consolas" w:hAnsi="Consolas" w:cs="Consolas"/>
          <w:color w:val="000000"/>
          <w:sz w:val="19"/>
          <w:szCs w:val="19"/>
        </w:rPr>
        <w:t xml:space="preserve"> oldNo, </w:t>
      </w:r>
      <w:r w:rsidR="00B13CD5">
        <w:rPr>
          <w:rFonts w:ascii="Consolas" w:hAnsi="Consolas" w:cs="Consolas"/>
          <w:color w:val="0000FF"/>
          <w:sz w:val="19"/>
          <w:szCs w:val="19"/>
        </w:rPr>
        <w:t>string</w:t>
      </w:r>
      <w:r w:rsidR="00B13CD5">
        <w:rPr>
          <w:rFonts w:ascii="Consolas" w:hAnsi="Consolas" w:cs="Consolas"/>
          <w:color w:val="000000"/>
          <w:sz w:val="19"/>
          <w:szCs w:val="19"/>
        </w:rPr>
        <w:t xml:space="preserve"> strOldArisingDate, </w:t>
      </w:r>
      <w:r w:rsidR="00B13CD5">
        <w:rPr>
          <w:rFonts w:ascii="Consolas" w:hAnsi="Consolas" w:cs="Consolas"/>
          <w:color w:val="0000FF"/>
          <w:sz w:val="19"/>
          <w:szCs w:val="19"/>
        </w:rPr>
        <w:t>int</w:t>
      </w:r>
      <w:r w:rsidR="00B13CD5">
        <w:rPr>
          <w:rFonts w:ascii="Consolas" w:hAnsi="Consolas" w:cs="Consolas"/>
          <w:color w:val="000000"/>
          <w:sz w:val="19"/>
          <w:szCs w:val="19"/>
        </w:rPr>
        <w:t xml:space="preserve"> oldInvType, </w:t>
      </w:r>
      <w:r w:rsidR="00B13CD5">
        <w:rPr>
          <w:rFonts w:ascii="Consolas" w:hAnsi="Consolas" w:cs="Consolas"/>
          <w:color w:val="0000FF"/>
          <w:sz w:val="19"/>
          <w:szCs w:val="19"/>
        </w:rPr>
        <w:t>string</w:t>
      </w:r>
      <w:r w:rsidR="00B13CD5">
        <w:rPr>
          <w:rFonts w:ascii="Consolas" w:hAnsi="Consolas" w:cs="Consolas"/>
          <w:color w:val="000000"/>
          <w:sz w:val="19"/>
          <w:szCs w:val="19"/>
        </w:rPr>
        <w:t xml:space="preserve"> pattern = </w:t>
      </w:r>
      <w:r w:rsidR="00B13CD5">
        <w:rPr>
          <w:rFonts w:ascii="Consolas" w:hAnsi="Consolas" w:cs="Consolas"/>
          <w:color w:val="A31515"/>
          <w:sz w:val="19"/>
          <w:szCs w:val="19"/>
        </w:rPr>
        <w:t>""</w:t>
      </w:r>
      <w:r w:rsidR="00B13CD5">
        <w:rPr>
          <w:rFonts w:ascii="Consolas" w:hAnsi="Consolas" w:cs="Consolas"/>
          <w:color w:val="000000"/>
          <w:sz w:val="19"/>
          <w:szCs w:val="19"/>
        </w:rPr>
        <w:t xml:space="preserve">, </w:t>
      </w:r>
      <w:r w:rsidR="00B13CD5">
        <w:rPr>
          <w:rFonts w:ascii="Consolas" w:hAnsi="Consolas" w:cs="Consolas"/>
          <w:color w:val="0000FF"/>
          <w:sz w:val="19"/>
          <w:szCs w:val="19"/>
        </w:rPr>
        <w:t>string</w:t>
      </w:r>
      <w:r w:rsidR="00B13CD5">
        <w:rPr>
          <w:rFonts w:ascii="Consolas" w:hAnsi="Consolas" w:cs="Consolas"/>
          <w:color w:val="000000"/>
          <w:sz w:val="19"/>
          <w:szCs w:val="19"/>
        </w:rPr>
        <w:t xml:space="preserve"> serial = </w:t>
      </w:r>
      <w:r w:rsidR="00B13CD5">
        <w:rPr>
          <w:rFonts w:ascii="Consolas" w:hAnsi="Consolas" w:cs="Consolas"/>
          <w:color w:val="A31515"/>
          <w:sz w:val="19"/>
          <w:szCs w:val="19"/>
        </w:rPr>
        <w:t>""</w:t>
      </w:r>
      <w:r w:rsidR="00B13CD5">
        <w:rPr>
          <w:rFonts w:ascii="Consolas" w:hAnsi="Consolas" w:cs="Consolas"/>
          <w:color w:val="000000"/>
          <w:sz w:val="19"/>
          <w:szCs w:val="19"/>
        </w:rPr>
        <w:t xml:space="preserve">, </w:t>
      </w:r>
      <w:r w:rsidR="00B13CD5">
        <w:rPr>
          <w:rFonts w:ascii="Consolas" w:hAnsi="Consolas" w:cs="Consolas"/>
          <w:color w:val="0000FF"/>
          <w:sz w:val="19"/>
          <w:szCs w:val="19"/>
        </w:rPr>
        <w:t>int</w:t>
      </w:r>
      <w:r w:rsidR="00B13CD5">
        <w:rPr>
          <w:rFonts w:ascii="Consolas" w:hAnsi="Consolas" w:cs="Consolas"/>
          <w:color w:val="000000"/>
          <w:sz w:val="19"/>
          <w:szCs w:val="19"/>
        </w:rPr>
        <w:t xml:space="preserve"> convert = 0</w:t>
      </w:r>
      <w:ins w:id="578" w:author="Comparison" w:date="2022-04-14T16:30:00Z">
        <w:r>
          <w:rPr>
            <w:rFonts w:cs="Times New Roman"/>
            <w:color w:val="000000"/>
            <w:szCs w:val="24"/>
          </w:rPr>
          <w:t>)</w:t>
        </w:r>
      </w:ins>
    </w:p>
    <w:p w14:paraId="26FCDDF0" w14:textId="77777777" w:rsidR="00DC584F" w:rsidRDefault="00DC584F" w:rsidP="00A75803">
      <w:pPr>
        <w:pStyle w:val="N"/>
        <w:rPr>
          <w:ins w:id="579" w:author="Comparison" w:date="2022-04-14T16:30:00Z"/>
        </w:rPr>
      </w:pPr>
      <w:ins w:id="580" w:author="Comparison" w:date="2022-04-14T16:30:00Z">
        <w:r>
          <w:rPr>
            <w:color w:val="000000"/>
          </w:rPr>
          <w:tab/>
        </w:r>
        <w:r>
          <w:t>DESCRIPTION</w:t>
        </w:r>
      </w:ins>
    </w:p>
    <w:p w14:paraId="4DDB12D5" w14:textId="77777777" w:rsidR="00DC584F" w:rsidRDefault="00DC584F" w:rsidP="00A75803">
      <w:pPr>
        <w:pStyle w:val="N"/>
        <w:rPr>
          <w:ins w:id="581" w:author="Comparison" w:date="2022-04-14T16:30:00Z"/>
        </w:rPr>
      </w:pPr>
      <w:ins w:id="582" w:author="Comparison" w:date="2022-04-14T16:30:00Z">
        <w:r>
          <w:tab/>
        </w:r>
        <w:r>
          <w:tab/>
          <w:t>Đây là web service thực hiện điều chỉnh, thay thế hóa đơn cũ (hóa đơn không tồn tại trên hệ thống) sử dụng token.</w:t>
        </w:r>
      </w:ins>
    </w:p>
    <w:p w14:paraId="686E5CA1" w14:textId="77777777" w:rsidR="00DC584F" w:rsidRDefault="00DC584F" w:rsidP="00A75803">
      <w:pPr>
        <w:pStyle w:val="N"/>
        <w:rPr>
          <w:ins w:id="583" w:author="Comparison" w:date="2022-04-14T16:30:00Z"/>
        </w:rPr>
      </w:pPr>
      <w:ins w:id="584" w:author="Comparison" w:date="2022-04-14T16:30:00Z">
        <w:r>
          <w:t>HTTP METHOD</w:t>
        </w:r>
      </w:ins>
    </w:p>
    <w:p w14:paraId="6CE471DD" w14:textId="77777777" w:rsidR="00DC584F" w:rsidRDefault="00DC584F" w:rsidP="00A75803">
      <w:pPr>
        <w:pStyle w:val="N"/>
        <w:rPr>
          <w:ins w:id="585" w:author="Comparison" w:date="2022-04-14T16:30:00Z"/>
          <w:b/>
        </w:rPr>
      </w:pPr>
      <w:ins w:id="586" w:author="Comparison" w:date="2022-04-14T16:30:00Z">
        <w:r>
          <w:tab/>
          <w:t>POST</w:t>
        </w:r>
      </w:ins>
    </w:p>
    <w:p w14:paraId="12F12246" w14:textId="77777777" w:rsidR="00DC584F" w:rsidRDefault="00DC584F" w:rsidP="00A75803">
      <w:pPr>
        <w:pStyle w:val="N"/>
        <w:rPr>
          <w:ins w:id="587" w:author="Comparison" w:date="2022-04-14T16:30:00Z"/>
        </w:rPr>
      </w:pPr>
      <w:ins w:id="588" w:author="Comparison" w:date="2022-04-14T16:30:00Z">
        <w:r>
          <w:t>REQUEST BODY</w:t>
        </w:r>
      </w:ins>
    </w:p>
    <w:p w14:paraId="47BC9BFD" w14:textId="77777777" w:rsidR="00DC584F" w:rsidRDefault="00DC584F" w:rsidP="00DC584F">
      <w:pPr>
        <w:pStyle w:val="ListParagraph"/>
        <w:numPr>
          <w:ilvl w:val="0"/>
          <w:numId w:val="24"/>
        </w:numPr>
        <w:spacing w:after="0" w:line="360" w:lineRule="auto"/>
        <w:jc w:val="both"/>
        <w:rPr>
          <w:ins w:id="589" w:author="Comparison" w:date="2022-04-14T16:30:00Z"/>
          <w:rFonts w:eastAsia="Calibri" w:cs="Times New Roman"/>
          <w:b/>
          <w:szCs w:val="24"/>
          <w:u w:val="single"/>
        </w:rPr>
      </w:pPr>
      <w:ins w:id="590" w:author="Comparison" w:date="2022-04-14T16:30:00Z">
        <w:r>
          <w:rPr>
            <w:rFonts w:eastAsia="Calibri" w:cs="Times New Roman"/>
            <w:b/>
            <w:szCs w:val="24"/>
          </w:rPr>
          <w:t xml:space="preserve">Account/ACPass:  </w:t>
        </w:r>
        <w:r>
          <w:rPr>
            <w:rFonts w:eastAsia="Calibri" w:cs="Times New Roman"/>
            <w:szCs w:val="24"/>
          </w:rPr>
          <w:t>Tài khoản được cấp phát cho nhân viên gọi lệnh gửi thông điệp.</w:t>
        </w:r>
      </w:ins>
    </w:p>
    <w:p w14:paraId="29B91A78" w14:textId="77777777" w:rsidR="00DC584F" w:rsidRDefault="00DC584F" w:rsidP="00DC584F">
      <w:pPr>
        <w:pStyle w:val="ListParagraph"/>
        <w:numPr>
          <w:ilvl w:val="0"/>
          <w:numId w:val="25"/>
        </w:numPr>
        <w:spacing w:after="0" w:line="360" w:lineRule="auto"/>
        <w:ind w:left="1080"/>
        <w:jc w:val="both"/>
        <w:rPr>
          <w:ins w:id="591" w:author="Comparison" w:date="2022-04-14T16:30:00Z"/>
          <w:rFonts w:eastAsia="Calibri" w:cs="Times New Roman"/>
          <w:b/>
          <w:szCs w:val="24"/>
          <w:u w:val="single"/>
        </w:rPr>
      </w:pPr>
      <w:ins w:id="592" w:author="Comparison" w:date="2022-04-14T16:30:00Z">
        <w:r>
          <w:rPr>
            <w:rFonts w:eastAsia="Calibri" w:cs="Times New Roman"/>
            <w:b/>
            <w:szCs w:val="24"/>
          </w:rPr>
          <w:t>Username/pass</w:t>
        </w:r>
        <w:r>
          <w:rPr>
            <w:rFonts w:eastAsia="Calibri" w:cs="Times New Roman"/>
            <w:szCs w:val="24"/>
          </w:rPr>
          <w:t>: Tài khoản được cấp phát cho khách hàng để gọi đến webservice (tài khoản có quyền ServiceRole trong hệ thống).</w:t>
        </w:r>
      </w:ins>
    </w:p>
    <w:p w14:paraId="3D39341A" w14:textId="57A0E559" w:rsidR="00DC584F" w:rsidRDefault="00B13CD5" w:rsidP="00DC584F">
      <w:pPr>
        <w:pStyle w:val="ListParagraph"/>
        <w:numPr>
          <w:ilvl w:val="0"/>
          <w:numId w:val="25"/>
        </w:numPr>
        <w:spacing w:after="0" w:line="360" w:lineRule="auto"/>
        <w:ind w:left="1080"/>
        <w:jc w:val="both"/>
        <w:rPr>
          <w:ins w:id="593" w:author="Comparison" w:date="2022-04-14T16:30:00Z"/>
          <w:rFonts w:eastAsia="Calibri" w:cs="Times New Roman"/>
          <w:b/>
          <w:szCs w:val="24"/>
          <w:u w:val="single"/>
        </w:rPr>
      </w:pPr>
      <w:r w:rsidRPr="00B13CD5">
        <w:rPr>
          <w:rFonts w:eastAsia="Calibri" w:cs="Times New Roman"/>
          <w:b/>
          <w:szCs w:val="24"/>
        </w:rPr>
        <w:t>xmlInvData</w:t>
      </w:r>
      <w:ins w:id="594" w:author="Comparison" w:date="2022-04-14T16:30:00Z">
        <w:r w:rsidR="00DC584F">
          <w:rPr>
            <w:rFonts w:eastAsia="Calibri" w:cs="Times New Roman"/>
            <w:szCs w:val="24"/>
          </w:rPr>
          <w:t>: String XML dữ liệu hóa đơn điều chỉnh, thay thế</w:t>
        </w:r>
      </w:ins>
    </w:p>
    <w:p w14:paraId="5690A05C" w14:textId="77777777" w:rsidR="00DC584F" w:rsidRDefault="00DC584F" w:rsidP="00DC584F">
      <w:pPr>
        <w:pStyle w:val="ListParagraph"/>
        <w:numPr>
          <w:ilvl w:val="0"/>
          <w:numId w:val="25"/>
        </w:numPr>
        <w:spacing w:after="0" w:line="360" w:lineRule="auto"/>
        <w:ind w:left="1080"/>
        <w:jc w:val="both"/>
        <w:rPr>
          <w:ins w:id="595" w:author="Comparison" w:date="2022-04-14T16:30:00Z"/>
          <w:rFonts w:eastAsia="Calibri" w:cs="Times New Roman"/>
          <w:b/>
          <w:szCs w:val="24"/>
        </w:rPr>
      </w:pPr>
      <w:ins w:id="596" w:author="Comparison" w:date="2022-04-14T16:30:00Z">
        <w:r>
          <w:rPr>
            <w:rFonts w:eastAsia="Calibri" w:cs="Times New Roman"/>
            <w:b/>
            <w:szCs w:val="24"/>
          </w:rPr>
          <w:t xml:space="preserve">oldPattern, oldSerial, oldNo: </w:t>
        </w:r>
        <w:r>
          <w:rPr>
            <w:rFonts w:eastAsia="Calibri" w:cs="Times New Roman"/>
            <w:szCs w:val="24"/>
          </w:rPr>
          <w:t>Các thông số mẫu số, ký hiệu, số hóa đơn của hóa đơn cũ (hóa đơn không tồn tại trên hệ thống).</w:t>
        </w:r>
      </w:ins>
    </w:p>
    <w:p w14:paraId="0564DE3D" w14:textId="77777777" w:rsidR="00DC584F" w:rsidRPr="00932205" w:rsidRDefault="00DC584F" w:rsidP="00DC584F">
      <w:pPr>
        <w:pStyle w:val="ListParagraph"/>
        <w:numPr>
          <w:ilvl w:val="0"/>
          <w:numId w:val="25"/>
        </w:numPr>
        <w:spacing w:after="0" w:line="360" w:lineRule="auto"/>
        <w:ind w:left="1080"/>
        <w:jc w:val="both"/>
        <w:rPr>
          <w:rFonts w:eastAsia="Calibri" w:cs="Times New Roman"/>
          <w:b/>
          <w:szCs w:val="24"/>
        </w:rPr>
      </w:pPr>
      <w:ins w:id="597" w:author="Comparison" w:date="2022-04-14T16:30:00Z">
        <w:r>
          <w:rPr>
            <w:rFonts w:cs="Times New Roman"/>
            <w:b/>
            <w:color w:val="000000"/>
            <w:szCs w:val="24"/>
          </w:rPr>
          <w:t xml:space="preserve">strOldArisingDate: </w:t>
        </w:r>
        <w:r>
          <w:rPr>
            <w:rFonts w:cs="Times New Roman"/>
            <w:color w:val="000000"/>
            <w:szCs w:val="24"/>
          </w:rPr>
          <w:t>Ngày hóa đơn của hóa đơn cũ, định dạng dd/MM/yyyy (Bắt buộc phải nhập đúng và đủ 2 chữ số cho ngày tháng, 4 chữ số cho năm. Ví dụ 01/12/2021)</w:t>
        </w:r>
      </w:ins>
    </w:p>
    <w:p w14:paraId="486703D9" w14:textId="76C60300" w:rsidR="00932205" w:rsidRDefault="00932205" w:rsidP="00DC584F">
      <w:pPr>
        <w:pStyle w:val="ListParagraph"/>
        <w:numPr>
          <w:ilvl w:val="0"/>
          <w:numId w:val="25"/>
        </w:numPr>
        <w:spacing w:after="0" w:line="360" w:lineRule="auto"/>
        <w:ind w:left="1080"/>
        <w:jc w:val="both"/>
        <w:rPr>
          <w:ins w:id="598" w:author="Comparison" w:date="2022-04-14T16:30:00Z"/>
          <w:rFonts w:eastAsia="Calibri" w:cs="Times New Roman"/>
          <w:b/>
          <w:szCs w:val="24"/>
        </w:rPr>
      </w:pPr>
      <w:r w:rsidRPr="00932205">
        <w:rPr>
          <w:rFonts w:cs="Times New Roman"/>
          <w:b/>
          <w:color w:val="000000"/>
          <w:szCs w:val="24"/>
        </w:rPr>
        <w:t>oldInvType</w:t>
      </w:r>
      <w:r>
        <w:rPr>
          <w:rFonts w:ascii="Consolas" w:hAnsi="Consolas" w:cs="Consolas"/>
          <w:color w:val="000000"/>
          <w:sz w:val="19"/>
          <w:szCs w:val="19"/>
        </w:rPr>
        <w:t>: loại hóa đơn cũ theo quy định (</w:t>
      </w:r>
      <w:ins w:id="599" w:author="Comparison" w:date="2022-04-14T16:30:00Z">
        <w:r>
          <w:rPr>
            <w:rFonts w:ascii="Consolas" w:hAnsi="Consolas" w:cs="Consolas"/>
            <w:color w:val="008000"/>
            <w:sz w:val="19"/>
            <w:szCs w:val="19"/>
          </w:rPr>
          <w:t>Các loại hóa đơn theo Nghị định số 51/2010/NĐ-CP và Nghị định số 04/2014/NĐ-CP (Trừ hóa đơn điện tử có mã xác thực của cơ quan thuế theo Quyết định số 1209/QĐ-BTC và Quyết định số 2660/QĐ-BTC</w:t>
        </w:r>
      </w:ins>
      <w:r>
        <w:rPr>
          <w:rFonts w:ascii="Consolas" w:hAnsi="Consolas" w:cs="Consolas"/>
          <w:color w:val="000000"/>
          <w:sz w:val="19"/>
          <w:szCs w:val="19"/>
        </w:rPr>
        <w:t>)</w:t>
      </w:r>
    </w:p>
    <w:p w14:paraId="09AE8475" w14:textId="77777777" w:rsidR="00DC584F" w:rsidRDefault="00DC584F" w:rsidP="00DC584F">
      <w:pPr>
        <w:pStyle w:val="ListParagraph"/>
        <w:numPr>
          <w:ilvl w:val="0"/>
          <w:numId w:val="25"/>
        </w:numPr>
        <w:spacing w:after="0" w:line="360" w:lineRule="auto"/>
        <w:ind w:left="1080"/>
        <w:jc w:val="both"/>
        <w:rPr>
          <w:ins w:id="600" w:author="Comparison" w:date="2022-04-14T16:30:00Z"/>
          <w:rFonts w:eastAsia="Calibri" w:cs="Times New Roman"/>
          <w:b/>
          <w:szCs w:val="24"/>
        </w:rPr>
      </w:pPr>
      <w:ins w:id="601" w:author="Comparison" w:date="2022-04-14T16:30:00Z">
        <w:r>
          <w:rPr>
            <w:rFonts w:eastAsia="Calibri" w:cs="Times New Roman"/>
            <w:b/>
            <w:szCs w:val="24"/>
          </w:rPr>
          <w:t>convert</w:t>
        </w:r>
        <w:r>
          <w:rPr>
            <w:rFonts w:eastAsia="Calibri" w:cs="Times New Roman"/>
            <w:szCs w:val="24"/>
          </w:rPr>
          <w:t>: Mặc định là 0, (0 – Không cần convert từ TCVN3 sang Unicode. 1- Cần convert từ TCVN3 sang Unicode)</w:t>
        </w:r>
      </w:ins>
    </w:p>
    <w:p w14:paraId="071C3C1F" w14:textId="77777777" w:rsidR="00DC584F" w:rsidRDefault="00DC584F" w:rsidP="00DC584F">
      <w:pPr>
        <w:pStyle w:val="ListParagraph"/>
        <w:numPr>
          <w:ilvl w:val="0"/>
          <w:numId w:val="25"/>
        </w:numPr>
        <w:spacing w:after="0" w:line="360" w:lineRule="auto"/>
        <w:ind w:left="1080"/>
        <w:jc w:val="both"/>
        <w:rPr>
          <w:ins w:id="602" w:author="Comparison" w:date="2022-04-14T16:30:00Z"/>
          <w:rFonts w:eastAsia="Calibri" w:cs="Times New Roman"/>
          <w:b/>
          <w:szCs w:val="24"/>
        </w:rPr>
      </w:pPr>
      <w:ins w:id="603" w:author="Comparison" w:date="2022-04-14T16:30:00Z">
        <w:r>
          <w:rPr>
            <w:rFonts w:cs="Times New Roman"/>
            <w:b/>
            <w:szCs w:val="24"/>
          </w:rPr>
          <w:t>pattern</w:t>
        </w:r>
        <w:r>
          <w:rPr>
            <w:rFonts w:cs="Times New Roman"/>
            <w:szCs w:val="24"/>
          </w:rPr>
          <w:t>: Mẫu số</w:t>
        </w:r>
      </w:ins>
    </w:p>
    <w:p w14:paraId="613B2CE7" w14:textId="77777777" w:rsidR="00DC584F" w:rsidRDefault="00DC584F" w:rsidP="00DC584F">
      <w:pPr>
        <w:pStyle w:val="ListParagraph"/>
        <w:numPr>
          <w:ilvl w:val="0"/>
          <w:numId w:val="25"/>
        </w:numPr>
        <w:spacing w:after="0" w:line="360" w:lineRule="auto"/>
        <w:ind w:left="1080"/>
        <w:jc w:val="both"/>
        <w:rPr>
          <w:ins w:id="604" w:author="Comparison" w:date="2022-04-14T16:30:00Z"/>
          <w:rFonts w:eastAsia="Calibri" w:cs="Times New Roman"/>
          <w:b/>
          <w:szCs w:val="24"/>
        </w:rPr>
      </w:pPr>
      <w:ins w:id="605" w:author="Comparison" w:date="2022-04-14T16:30:00Z">
        <w:r>
          <w:rPr>
            <w:rFonts w:cs="Times New Roman"/>
            <w:b/>
            <w:szCs w:val="24"/>
          </w:rPr>
          <w:t>serial</w:t>
        </w:r>
        <w:r>
          <w:rPr>
            <w:rFonts w:cs="Times New Roman"/>
            <w:szCs w:val="24"/>
          </w:rPr>
          <w:t>: Ký hiệu</w:t>
        </w:r>
      </w:ins>
    </w:p>
    <w:p w14:paraId="36368A3D" w14:textId="53EEB27B" w:rsidR="00DC584F" w:rsidRDefault="00DC584F" w:rsidP="00DC584F">
      <w:pPr>
        <w:pStyle w:val="ListParagraph"/>
        <w:numPr>
          <w:ilvl w:val="0"/>
          <w:numId w:val="25"/>
        </w:numPr>
        <w:spacing w:after="0" w:line="360" w:lineRule="auto"/>
        <w:ind w:left="1080"/>
        <w:jc w:val="both"/>
        <w:rPr>
          <w:ins w:id="606" w:author="Comparison" w:date="2022-04-14T16:30:00Z"/>
          <w:rFonts w:eastAsia="Calibri" w:cs="Times New Roman"/>
          <w:b/>
          <w:szCs w:val="24"/>
        </w:rPr>
      </w:pPr>
      <w:ins w:id="607" w:author="Comparison" w:date="2022-04-14T16:30:00Z">
        <w:r>
          <w:rPr>
            <w:rFonts w:cs="Times New Roman"/>
            <w:b/>
            <w:color w:val="000000"/>
            <w:szCs w:val="24"/>
          </w:rPr>
          <w:t>type</w:t>
        </w:r>
        <w:r>
          <w:rPr>
            <w:rFonts w:cs="Times New Roman"/>
            <w:color w:val="000000"/>
            <w:szCs w:val="24"/>
          </w:rPr>
          <w:t>: phát hành mới: 0, thay thế = 1, điều chỉnh tăng = 2, điều chỉnh giảm = 3, điều chỉnh thông tin = 4</w:t>
        </w:r>
      </w:ins>
    </w:p>
    <w:p w14:paraId="65620459" w14:textId="7B342C91" w:rsidR="00DC584F" w:rsidRDefault="00DC584F">
      <w:pPr>
        <w:pStyle w:val="ListParagraph"/>
        <w:spacing w:after="0" w:line="360" w:lineRule="auto"/>
        <w:ind w:left="1080"/>
        <w:jc w:val="both"/>
        <w:rPr>
          <w:ins w:id="608" w:author="Comparison" w:date="2022-04-14T16:30:00Z"/>
          <w:b/>
        </w:rPr>
        <w:pPrChange w:id="609" w:author="Comparison" w:date="2022-04-14T16:30:00Z">
          <w:pPr/>
        </w:pPrChange>
      </w:pPr>
    </w:p>
    <w:p w14:paraId="7C4DC164" w14:textId="77777777" w:rsidR="00DC584F" w:rsidRDefault="00DC584F" w:rsidP="00A75803">
      <w:pPr>
        <w:pStyle w:val="N"/>
        <w:rPr>
          <w:ins w:id="610" w:author="Comparison" w:date="2022-04-14T16:30:00Z"/>
        </w:rPr>
      </w:pPr>
      <w:ins w:id="611" w:author="Comparison" w:date="2022-04-14T16:30:00Z">
        <w:r>
          <w:lastRenderedPageBreak/>
          <w:t>RETURNS</w:t>
        </w:r>
      </w:ins>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DC584F" w14:paraId="2D4D2488" w14:textId="77777777" w:rsidTr="00B13CD5">
        <w:trPr>
          <w:ins w:id="612" w:author="Comparison" w:date="2022-04-14T16:30:00Z"/>
        </w:trPr>
        <w:tc>
          <w:tcPr>
            <w:tcW w:w="1710" w:type="dxa"/>
            <w:tcBorders>
              <w:top w:val="single" w:sz="4" w:space="0" w:color="2E74B5"/>
              <w:left w:val="single" w:sz="4" w:space="0" w:color="2E74B5"/>
              <w:bottom w:val="single" w:sz="4" w:space="0" w:color="2E74B5"/>
              <w:right w:val="single" w:sz="4" w:space="0" w:color="2E74B5"/>
            </w:tcBorders>
            <w:shd w:val="clear" w:color="auto" w:fill="F2F2F2"/>
            <w:hideMark/>
          </w:tcPr>
          <w:p w14:paraId="4E010B38" w14:textId="77777777" w:rsidR="00DC584F" w:rsidRDefault="00DC584F" w:rsidP="00B13CD5">
            <w:pPr>
              <w:pStyle w:val="ListParagraph"/>
              <w:jc w:val="center"/>
              <w:rPr>
                <w:ins w:id="613" w:author="Comparison" w:date="2022-04-14T16:30:00Z"/>
              </w:rPr>
            </w:pPr>
            <w:ins w:id="614" w:author="Comparison" w:date="2022-04-14T16:30:00Z">
              <w:r>
                <w:t>Kết quả</w:t>
              </w:r>
            </w:ins>
          </w:p>
        </w:tc>
        <w:tc>
          <w:tcPr>
            <w:tcW w:w="5040" w:type="dxa"/>
            <w:tcBorders>
              <w:top w:val="single" w:sz="4" w:space="0" w:color="2E74B5"/>
              <w:left w:val="single" w:sz="4" w:space="0" w:color="2E74B5"/>
              <w:bottom w:val="single" w:sz="4" w:space="0" w:color="2E74B5"/>
              <w:right w:val="single" w:sz="4" w:space="0" w:color="2E74B5"/>
            </w:tcBorders>
            <w:shd w:val="clear" w:color="auto" w:fill="F2F2F2"/>
            <w:hideMark/>
          </w:tcPr>
          <w:p w14:paraId="191840C8" w14:textId="77777777" w:rsidR="00DC584F" w:rsidRDefault="00DC584F" w:rsidP="00B13CD5">
            <w:pPr>
              <w:pStyle w:val="ListParagraph"/>
              <w:rPr>
                <w:ins w:id="615" w:author="Comparison" w:date="2022-04-14T16:30:00Z"/>
              </w:rPr>
            </w:pPr>
            <w:ins w:id="616" w:author="Comparison" w:date="2022-04-14T16:30:00Z">
              <w:r>
                <w:t>Mô tả</w:t>
              </w:r>
            </w:ins>
          </w:p>
        </w:tc>
        <w:tc>
          <w:tcPr>
            <w:tcW w:w="2515" w:type="dxa"/>
            <w:tcBorders>
              <w:top w:val="single" w:sz="4" w:space="0" w:color="2E74B5"/>
              <w:left w:val="single" w:sz="4" w:space="0" w:color="2E74B5"/>
              <w:bottom w:val="single" w:sz="4" w:space="0" w:color="2E74B5"/>
              <w:right w:val="single" w:sz="4" w:space="0" w:color="2E74B5"/>
            </w:tcBorders>
            <w:shd w:val="clear" w:color="auto" w:fill="F2F2F2"/>
            <w:hideMark/>
          </w:tcPr>
          <w:p w14:paraId="5279FF8A" w14:textId="77777777" w:rsidR="00DC584F" w:rsidRDefault="00DC584F" w:rsidP="00B13CD5">
            <w:pPr>
              <w:pStyle w:val="ListParagraph"/>
              <w:rPr>
                <w:ins w:id="617" w:author="Comparison" w:date="2022-04-14T16:30:00Z"/>
              </w:rPr>
            </w:pPr>
            <w:ins w:id="618" w:author="Comparison" w:date="2022-04-14T16:30:00Z">
              <w:r>
                <w:t>Ghi chú</w:t>
              </w:r>
            </w:ins>
          </w:p>
        </w:tc>
      </w:tr>
      <w:tr w:rsidR="00DC584F" w14:paraId="22363940" w14:textId="77777777" w:rsidTr="00B13CD5">
        <w:trPr>
          <w:ins w:id="619" w:author="Comparison" w:date="2022-04-14T16:30:00Z"/>
        </w:trPr>
        <w:tc>
          <w:tcPr>
            <w:tcW w:w="1710" w:type="dxa"/>
            <w:tcBorders>
              <w:top w:val="single" w:sz="4" w:space="0" w:color="2E74B5"/>
              <w:left w:val="single" w:sz="4" w:space="0" w:color="2E74B5"/>
              <w:bottom w:val="single" w:sz="4" w:space="0" w:color="auto"/>
              <w:right w:val="single" w:sz="4" w:space="0" w:color="2E74B5"/>
            </w:tcBorders>
            <w:hideMark/>
          </w:tcPr>
          <w:p w14:paraId="037F2F41" w14:textId="77777777" w:rsidR="00DC584F" w:rsidRDefault="00DC584F" w:rsidP="00B13CD5">
            <w:pPr>
              <w:autoSpaceDE w:val="0"/>
              <w:autoSpaceDN w:val="0"/>
              <w:adjustRightInd w:val="0"/>
              <w:jc w:val="both"/>
              <w:rPr>
                <w:ins w:id="620" w:author="Comparison" w:date="2022-04-14T16:30:00Z"/>
                <w:rFonts w:cs="Times New Roman"/>
                <w:sz w:val="19"/>
                <w:szCs w:val="19"/>
              </w:rPr>
            </w:pPr>
            <w:ins w:id="621" w:author="Comparison" w:date="2022-04-14T16:30:00Z">
              <w:r>
                <w:rPr>
                  <w:rFonts w:cs="Times New Roman"/>
                  <w:szCs w:val="24"/>
                </w:rPr>
                <w:t>ERR:1</w:t>
              </w:r>
            </w:ins>
          </w:p>
        </w:tc>
        <w:tc>
          <w:tcPr>
            <w:tcW w:w="5040" w:type="dxa"/>
            <w:tcBorders>
              <w:top w:val="single" w:sz="4" w:space="0" w:color="2E74B5"/>
              <w:left w:val="single" w:sz="4" w:space="0" w:color="2E74B5"/>
              <w:bottom w:val="single" w:sz="4" w:space="0" w:color="2E74B5"/>
              <w:right w:val="single" w:sz="4" w:space="0" w:color="2E74B5"/>
            </w:tcBorders>
            <w:hideMark/>
          </w:tcPr>
          <w:p w14:paraId="41448CC8" w14:textId="77777777" w:rsidR="00DC584F" w:rsidRDefault="00DC584F" w:rsidP="00B13CD5">
            <w:pPr>
              <w:pStyle w:val="ListParagraph"/>
              <w:ind w:left="0"/>
              <w:jc w:val="both"/>
              <w:rPr>
                <w:ins w:id="622" w:author="Comparison" w:date="2022-04-14T16:30:00Z"/>
                <w:rFonts w:cs="Times New Roman"/>
              </w:rPr>
            </w:pPr>
            <w:ins w:id="623" w:author="Comparison" w:date="2022-04-14T16:30:00Z">
              <w:r>
                <w:rPr>
                  <w:rFonts w:cs="Times New Roman"/>
                </w:rPr>
                <w:t>Tài khoản đăng nhập sai hoặc không có quyền</w:t>
              </w:r>
            </w:ins>
          </w:p>
        </w:tc>
        <w:tc>
          <w:tcPr>
            <w:tcW w:w="2515" w:type="dxa"/>
            <w:tcBorders>
              <w:top w:val="single" w:sz="4" w:space="0" w:color="2E74B5"/>
              <w:left w:val="single" w:sz="4" w:space="0" w:color="2E74B5"/>
              <w:bottom w:val="single" w:sz="4" w:space="0" w:color="2E74B5"/>
              <w:right w:val="single" w:sz="4" w:space="0" w:color="2E74B5"/>
            </w:tcBorders>
          </w:tcPr>
          <w:p w14:paraId="7DD9A906" w14:textId="77777777" w:rsidR="00DC584F" w:rsidRDefault="00DC584F" w:rsidP="00B13CD5">
            <w:pPr>
              <w:pStyle w:val="ListParagraph"/>
              <w:ind w:left="0"/>
              <w:jc w:val="both"/>
              <w:rPr>
                <w:ins w:id="624" w:author="Comparison" w:date="2022-04-14T16:30:00Z"/>
                <w:rFonts w:cs="Times New Roman"/>
              </w:rPr>
            </w:pPr>
          </w:p>
        </w:tc>
      </w:tr>
      <w:tr w:rsidR="00DC584F" w14:paraId="737D009C" w14:textId="77777777" w:rsidTr="00B13CD5">
        <w:trPr>
          <w:ins w:id="625" w:author="Comparison" w:date="2022-04-14T16:30:00Z"/>
        </w:trPr>
        <w:tc>
          <w:tcPr>
            <w:tcW w:w="1710" w:type="dxa"/>
            <w:tcBorders>
              <w:top w:val="single" w:sz="4" w:space="0" w:color="2E74B5"/>
              <w:left w:val="single" w:sz="4" w:space="0" w:color="2E74B5"/>
              <w:bottom w:val="single" w:sz="4" w:space="0" w:color="auto"/>
              <w:right w:val="single" w:sz="4" w:space="0" w:color="2E74B5"/>
            </w:tcBorders>
            <w:hideMark/>
          </w:tcPr>
          <w:p w14:paraId="153F1FA6" w14:textId="77777777" w:rsidR="00DC584F" w:rsidRDefault="00DC584F" w:rsidP="00B13CD5">
            <w:pPr>
              <w:spacing w:after="0" w:line="240" w:lineRule="auto"/>
              <w:rPr>
                <w:ins w:id="626" w:author="Comparison" w:date="2022-04-14T16:30:00Z"/>
                <w:rFonts w:eastAsia="Calibri" w:cs="Times New Roman"/>
                <w:szCs w:val="24"/>
              </w:rPr>
            </w:pPr>
            <w:ins w:id="627" w:author="Comparison" w:date="2022-04-14T16:30:00Z">
              <w:r>
                <w:rPr>
                  <w:rFonts w:eastAsia="Calibri" w:cs="Times New Roman"/>
                  <w:szCs w:val="24"/>
                </w:rPr>
                <w:t>ERR:2</w:t>
              </w:r>
            </w:ins>
          </w:p>
        </w:tc>
        <w:tc>
          <w:tcPr>
            <w:tcW w:w="5040" w:type="dxa"/>
            <w:tcBorders>
              <w:top w:val="single" w:sz="4" w:space="0" w:color="2E74B5"/>
              <w:left w:val="single" w:sz="4" w:space="0" w:color="2E74B5"/>
              <w:bottom w:val="single" w:sz="4" w:space="0" w:color="2E74B5"/>
              <w:right w:val="single" w:sz="4" w:space="0" w:color="2E74B5"/>
            </w:tcBorders>
            <w:hideMark/>
          </w:tcPr>
          <w:p w14:paraId="31ADDD27" w14:textId="77777777" w:rsidR="00DC584F" w:rsidRDefault="00DC584F" w:rsidP="00B13CD5">
            <w:pPr>
              <w:spacing w:after="0" w:line="240" w:lineRule="auto"/>
              <w:rPr>
                <w:ins w:id="628" w:author="Comparison" w:date="2022-04-14T16:30:00Z"/>
                <w:rFonts w:eastAsia="Calibri" w:cs="Times New Roman"/>
                <w:szCs w:val="24"/>
              </w:rPr>
            </w:pPr>
            <w:ins w:id="629" w:author="Comparison" w:date="2022-04-14T16:30:00Z">
              <w:r>
                <w:rPr>
                  <w:rFonts w:eastAsia="Calibri" w:cs="Times New Roman"/>
                  <w:szCs w:val="24"/>
                </w:rPr>
                <w:t>Không tìm thấy công ty</w:t>
              </w:r>
            </w:ins>
          </w:p>
        </w:tc>
        <w:tc>
          <w:tcPr>
            <w:tcW w:w="2515" w:type="dxa"/>
            <w:tcBorders>
              <w:top w:val="single" w:sz="4" w:space="0" w:color="2E74B5"/>
              <w:left w:val="single" w:sz="4" w:space="0" w:color="2E74B5"/>
              <w:bottom w:val="single" w:sz="4" w:space="0" w:color="2E74B5"/>
              <w:right w:val="single" w:sz="4" w:space="0" w:color="2E74B5"/>
            </w:tcBorders>
          </w:tcPr>
          <w:p w14:paraId="7609DD55" w14:textId="77777777" w:rsidR="00DC584F" w:rsidRDefault="00DC584F" w:rsidP="00B13CD5">
            <w:pPr>
              <w:pStyle w:val="ListParagraph"/>
              <w:ind w:left="0"/>
              <w:jc w:val="both"/>
              <w:rPr>
                <w:ins w:id="630" w:author="Comparison" w:date="2022-04-14T16:30:00Z"/>
                <w:rFonts w:cs="Times New Roman"/>
              </w:rPr>
            </w:pPr>
          </w:p>
        </w:tc>
      </w:tr>
      <w:tr w:rsidR="00DC584F" w14:paraId="0CFA5935" w14:textId="77777777" w:rsidTr="00B13CD5">
        <w:trPr>
          <w:ins w:id="631" w:author="Comparison" w:date="2022-04-14T16:30:00Z"/>
        </w:trPr>
        <w:tc>
          <w:tcPr>
            <w:tcW w:w="1710" w:type="dxa"/>
            <w:tcBorders>
              <w:top w:val="single" w:sz="4" w:space="0" w:color="2E74B5"/>
              <w:left w:val="single" w:sz="4" w:space="0" w:color="2E74B5"/>
              <w:bottom w:val="single" w:sz="4" w:space="0" w:color="auto"/>
              <w:right w:val="single" w:sz="4" w:space="0" w:color="2E74B5"/>
            </w:tcBorders>
            <w:hideMark/>
          </w:tcPr>
          <w:p w14:paraId="1D8D4EE5" w14:textId="77777777" w:rsidR="00DC584F" w:rsidRDefault="00DC584F" w:rsidP="00B13CD5">
            <w:pPr>
              <w:spacing w:after="0" w:line="240" w:lineRule="auto"/>
              <w:rPr>
                <w:ins w:id="632" w:author="Comparison" w:date="2022-04-14T16:30:00Z"/>
                <w:rFonts w:eastAsia="Calibri" w:cs="Times New Roman"/>
                <w:szCs w:val="24"/>
              </w:rPr>
            </w:pPr>
            <w:ins w:id="633" w:author="Comparison" w:date="2022-04-14T16:30:00Z">
              <w:r>
                <w:rPr>
                  <w:rFonts w:eastAsia="Calibri" w:cs="Times New Roman"/>
                  <w:szCs w:val="24"/>
                </w:rPr>
                <w:t>ERR:30</w:t>
              </w:r>
            </w:ins>
          </w:p>
        </w:tc>
        <w:tc>
          <w:tcPr>
            <w:tcW w:w="5040" w:type="dxa"/>
            <w:tcBorders>
              <w:top w:val="single" w:sz="4" w:space="0" w:color="2E74B5"/>
              <w:left w:val="single" w:sz="4" w:space="0" w:color="2E74B5"/>
              <w:bottom w:val="single" w:sz="4" w:space="0" w:color="2E74B5"/>
              <w:right w:val="single" w:sz="4" w:space="0" w:color="2E74B5"/>
            </w:tcBorders>
            <w:hideMark/>
          </w:tcPr>
          <w:p w14:paraId="51186229" w14:textId="77777777" w:rsidR="00DC584F" w:rsidRDefault="00DC584F" w:rsidP="00B13CD5">
            <w:pPr>
              <w:spacing w:after="0" w:line="240" w:lineRule="auto"/>
              <w:rPr>
                <w:ins w:id="634" w:author="Comparison" w:date="2022-04-14T16:30:00Z"/>
                <w:rFonts w:eastAsia="Calibri" w:cs="Times New Roman"/>
                <w:szCs w:val="24"/>
              </w:rPr>
            </w:pPr>
            <w:ins w:id="635" w:author="Comparison" w:date="2022-04-14T16:30:00Z">
              <w:r>
                <w:rPr>
                  <w:rFonts w:cs="Times New Roman"/>
                </w:rPr>
                <w:t>Tạo mới hóa đơn có lỗi</w:t>
              </w:r>
            </w:ins>
          </w:p>
        </w:tc>
        <w:tc>
          <w:tcPr>
            <w:tcW w:w="2515" w:type="dxa"/>
            <w:tcBorders>
              <w:top w:val="single" w:sz="4" w:space="0" w:color="2E74B5"/>
              <w:left w:val="single" w:sz="4" w:space="0" w:color="2E74B5"/>
              <w:bottom w:val="single" w:sz="4" w:space="0" w:color="2E74B5"/>
              <w:right w:val="single" w:sz="4" w:space="0" w:color="2E74B5"/>
            </w:tcBorders>
          </w:tcPr>
          <w:p w14:paraId="2F7A96DD" w14:textId="77777777" w:rsidR="00DC584F" w:rsidRDefault="00DC584F" w:rsidP="00B13CD5">
            <w:pPr>
              <w:pStyle w:val="ListParagraph"/>
              <w:ind w:left="0"/>
              <w:jc w:val="both"/>
              <w:rPr>
                <w:ins w:id="636" w:author="Comparison" w:date="2022-04-14T16:30:00Z"/>
                <w:rFonts w:cs="Times New Roman"/>
              </w:rPr>
            </w:pPr>
          </w:p>
        </w:tc>
      </w:tr>
      <w:tr w:rsidR="00DC584F" w14:paraId="53D3C256" w14:textId="77777777" w:rsidTr="00B13CD5">
        <w:trPr>
          <w:ins w:id="637" w:author="Comparison" w:date="2022-04-14T16:30:00Z"/>
        </w:trPr>
        <w:tc>
          <w:tcPr>
            <w:tcW w:w="1710" w:type="dxa"/>
            <w:tcBorders>
              <w:top w:val="single" w:sz="4" w:space="0" w:color="2E74B5"/>
              <w:left w:val="single" w:sz="4" w:space="0" w:color="2E74B5"/>
              <w:bottom w:val="single" w:sz="4" w:space="0" w:color="auto"/>
              <w:right w:val="single" w:sz="4" w:space="0" w:color="2E74B5"/>
            </w:tcBorders>
            <w:hideMark/>
          </w:tcPr>
          <w:p w14:paraId="7B3CED37" w14:textId="77777777" w:rsidR="00DC584F" w:rsidRDefault="00DC584F" w:rsidP="00B13CD5">
            <w:pPr>
              <w:spacing w:after="0" w:line="240" w:lineRule="auto"/>
              <w:rPr>
                <w:ins w:id="638" w:author="Comparison" w:date="2022-04-14T16:30:00Z"/>
                <w:rFonts w:eastAsia="Calibri" w:cs="Times New Roman"/>
                <w:szCs w:val="24"/>
              </w:rPr>
            </w:pPr>
            <w:ins w:id="639" w:author="Comparison" w:date="2022-04-14T16:30:00Z">
              <w:r>
                <w:rPr>
                  <w:rFonts w:eastAsia="Calibri" w:cs="Times New Roman"/>
                  <w:szCs w:val="24"/>
                </w:rPr>
                <w:t>ERR:5</w:t>
              </w:r>
            </w:ins>
          </w:p>
        </w:tc>
        <w:tc>
          <w:tcPr>
            <w:tcW w:w="5040" w:type="dxa"/>
            <w:tcBorders>
              <w:top w:val="single" w:sz="4" w:space="0" w:color="2E74B5"/>
              <w:left w:val="single" w:sz="4" w:space="0" w:color="2E74B5"/>
              <w:bottom w:val="single" w:sz="4" w:space="0" w:color="2E74B5"/>
              <w:right w:val="single" w:sz="4" w:space="0" w:color="2E74B5"/>
            </w:tcBorders>
            <w:hideMark/>
          </w:tcPr>
          <w:p w14:paraId="6B654233" w14:textId="77777777" w:rsidR="00DC584F" w:rsidRDefault="00DC584F" w:rsidP="00B13CD5">
            <w:pPr>
              <w:spacing w:after="0" w:line="240" w:lineRule="auto"/>
              <w:rPr>
                <w:ins w:id="640" w:author="Comparison" w:date="2022-04-14T16:30:00Z"/>
                <w:rFonts w:eastAsia="Calibri" w:cs="Times New Roman"/>
                <w:szCs w:val="24"/>
              </w:rPr>
            </w:pPr>
            <w:ins w:id="641" w:author="Comparison" w:date="2022-04-14T16:30:00Z">
              <w:r>
                <w:rPr>
                  <w:rFonts w:eastAsia="Calibri" w:cs="Times New Roman"/>
                  <w:szCs w:val="24"/>
                </w:rPr>
                <w:t>Không phát hành được hóa đơn hoặc lỗi hệ thống</w:t>
              </w:r>
            </w:ins>
          </w:p>
        </w:tc>
        <w:tc>
          <w:tcPr>
            <w:tcW w:w="2515" w:type="dxa"/>
            <w:tcBorders>
              <w:top w:val="single" w:sz="4" w:space="0" w:color="2E74B5"/>
              <w:left w:val="single" w:sz="4" w:space="0" w:color="2E74B5"/>
              <w:bottom w:val="single" w:sz="4" w:space="0" w:color="2E74B5"/>
              <w:right w:val="single" w:sz="4" w:space="0" w:color="2E74B5"/>
            </w:tcBorders>
          </w:tcPr>
          <w:p w14:paraId="26A99C09" w14:textId="77777777" w:rsidR="00DC584F" w:rsidRDefault="00DC584F" w:rsidP="00B13CD5">
            <w:pPr>
              <w:pStyle w:val="ListParagraph"/>
              <w:ind w:left="0"/>
              <w:jc w:val="both"/>
              <w:rPr>
                <w:ins w:id="642" w:author="Comparison" w:date="2022-04-14T16:30:00Z"/>
                <w:rFonts w:cs="Times New Roman"/>
              </w:rPr>
            </w:pPr>
          </w:p>
        </w:tc>
      </w:tr>
      <w:tr w:rsidR="00DC584F" w14:paraId="6F518ABB" w14:textId="77777777" w:rsidTr="00B13CD5">
        <w:trPr>
          <w:ins w:id="643" w:author="Comparison" w:date="2022-04-14T16:30:00Z"/>
        </w:trPr>
        <w:tc>
          <w:tcPr>
            <w:tcW w:w="1710" w:type="dxa"/>
            <w:tcBorders>
              <w:top w:val="single" w:sz="4" w:space="0" w:color="2E74B5"/>
              <w:left w:val="single" w:sz="4" w:space="0" w:color="2E74B5"/>
              <w:bottom w:val="single" w:sz="4" w:space="0" w:color="auto"/>
              <w:right w:val="single" w:sz="4" w:space="0" w:color="2E74B5"/>
            </w:tcBorders>
            <w:hideMark/>
          </w:tcPr>
          <w:p w14:paraId="7DD33880" w14:textId="77777777" w:rsidR="00DC584F" w:rsidRDefault="00DC584F" w:rsidP="00B13CD5">
            <w:pPr>
              <w:spacing w:after="0" w:line="240" w:lineRule="auto"/>
              <w:rPr>
                <w:ins w:id="644" w:author="Comparison" w:date="2022-04-14T16:30:00Z"/>
                <w:rFonts w:eastAsia="Calibri" w:cs="Times New Roman"/>
                <w:szCs w:val="24"/>
              </w:rPr>
            </w:pPr>
            <w:ins w:id="645" w:author="Comparison" w:date="2022-04-14T16:30:00Z">
              <w:r>
                <w:rPr>
                  <w:rFonts w:eastAsia="Calibri" w:cs="Times New Roman"/>
                  <w:szCs w:val="24"/>
                </w:rPr>
                <w:t>ERR:3</w:t>
              </w:r>
            </w:ins>
          </w:p>
        </w:tc>
        <w:tc>
          <w:tcPr>
            <w:tcW w:w="5040" w:type="dxa"/>
            <w:tcBorders>
              <w:top w:val="single" w:sz="4" w:space="0" w:color="2E74B5"/>
              <w:left w:val="single" w:sz="4" w:space="0" w:color="2E74B5"/>
              <w:bottom w:val="single" w:sz="4" w:space="0" w:color="2E74B5"/>
              <w:right w:val="single" w:sz="4" w:space="0" w:color="2E74B5"/>
            </w:tcBorders>
            <w:hideMark/>
          </w:tcPr>
          <w:p w14:paraId="2B2B8FD8" w14:textId="77777777" w:rsidR="00DC584F" w:rsidRDefault="00DC584F" w:rsidP="00B13CD5">
            <w:pPr>
              <w:spacing w:after="0" w:line="240" w:lineRule="auto"/>
              <w:rPr>
                <w:ins w:id="646" w:author="Comparison" w:date="2022-04-14T16:30:00Z"/>
                <w:rFonts w:eastAsia="Calibri" w:cs="Times New Roman"/>
                <w:szCs w:val="24"/>
              </w:rPr>
            </w:pPr>
            <w:ins w:id="647" w:author="Comparison" w:date="2022-04-14T16:30:00Z">
              <w:r>
                <w:rPr>
                  <w:rFonts w:eastAsia="Calibri" w:cs="Times New Roman"/>
                  <w:szCs w:val="24"/>
                </w:rPr>
                <w:t>Dữ liệu xml đầu vào không đúng quy định</w:t>
              </w:r>
            </w:ins>
          </w:p>
        </w:tc>
        <w:tc>
          <w:tcPr>
            <w:tcW w:w="2515" w:type="dxa"/>
            <w:tcBorders>
              <w:top w:val="single" w:sz="4" w:space="0" w:color="2E74B5"/>
              <w:left w:val="single" w:sz="4" w:space="0" w:color="2E74B5"/>
              <w:bottom w:val="single" w:sz="4" w:space="0" w:color="2E74B5"/>
              <w:right w:val="single" w:sz="4" w:space="0" w:color="2E74B5"/>
            </w:tcBorders>
          </w:tcPr>
          <w:p w14:paraId="413A295C" w14:textId="77777777" w:rsidR="00DC584F" w:rsidRDefault="00DC584F" w:rsidP="00B13CD5">
            <w:pPr>
              <w:pStyle w:val="ListParagraph"/>
              <w:ind w:left="0"/>
              <w:jc w:val="both"/>
              <w:rPr>
                <w:ins w:id="648" w:author="Comparison" w:date="2022-04-14T16:30:00Z"/>
                <w:rFonts w:cs="Times New Roman"/>
              </w:rPr>
            </w:pPr>
          </w:p>
        </w:tc>
      </w:tr>
      <w:tr w:rsidR="00DC584F" w14:paraId="0A99AF78" w14:textId="77777777" w:rsidTr="00B13CD5">
        <w:trPr>
          <w:trHeight w:val="70"/>
          <w:ins w:id="649" w:author="Comparison" w:date="2022-04-14T16:30:00Z"/>
        </w:trPr>
        <w:tc>
          <w:tcPr>
            <w:tcW w:w="1710" w:type="dxa"/>
            <w:tcBorders>
              <w:top w:val="single" w:sz="4" w:space="0" w:color="2E74B5"/>
              <w:left w:val="single" w:sz="4" w:space="0" w:color="2E74B5"/>
              <w:bottom w:val="single" w:sz="4" w:space="0" w:color="2E74B5"/>
              <w:right w:val="single" w:sz="4" w:space="0" w:color="2E74B5"/>
            </w:tcBorders>
            <w:hideMark/>
          </w:tcPr>
          <w:p w14:paraId="26441FBF" w14:textId="77777777" w:rsidR="00DC584F" w:rsidRDefault="00DC584F" w:rsidP="00B13CD5">
            <w:pPr>
              <w:autoSpaceDE w:val="0"/>
              <w:autoSpaceDN w:val="0"/>
              <w:adjustRightInd w:val="0"/>
              <w:spacing w:after="0" w:line="240" w:lineRule="auto"/>
              <w:rPr>
                <w:ins w:id="650" w:author="Comparison" w:date="2022-04-14T16:30:00Z"/>
                <w:rFonts w:eastAsia="Calibri" w:cs="Times New Roman"/>
                <w:szCs w:val="24"/>
              </w:rPr>
            </w:pPr>
            <w:ins w:id="651" w:author="Comparison" w:date="2022-04-14T16:30:00Z">
              <w:r>
                <w:rPr>
                  <w:rFonts w:eastAsia="Calibri" w:cs="Times New Roman"/>
                  <w:szCs w:val="24"/>
                </w:rPr>
                <w:t>ERR:7</w:t>
              </w:r>
            </w:ins>
          </w:p>
        </w:tc>
        <w:tc>
          <w:tcPr>
            <w:tcW w:w="5040" w:type="dxa"/>
            <w:tcBorders>
              <w:top w:val="single" w:sz="4" w:space="0" w:color="2E74B5"/>
              <w:left w:val="single" w:sz="4" w:space="0" w:color="2E74B5"/>
              <w:bottom w:val="single" w:sz="4" w:space="0" w:color="2E74B5"/>
              <w:right w:val="single" w:sz="4" w:space="0" w:color="2E74B5"/>
            </w:tcBorders>
            <w:hideMark/>
          </w:tcPr>
          <w:p w14:paraId="1E82A6F3" w14:textId="77777777" w:rsidR="00DC584F" w:rsidRDefault="00DC584F" w:rsidP="00B13CD5">
            <w:pPr>
              <w:pStyle w:val="ListParagraph"/>
              <w:spacing w:after="0" w:line="240" w:lineRule="auto"/>
              <w:ind w:left="0"/>
              <w:rPr>
                <w:ins w:id="652" w:author="Comparison" w:date="2022-04-14T16:30:00Z"/>
                <w:rFonts w:eastAsia="Calibri" w:cs="Times New Roman"/>
              </w:rPr>
            </w:pPr>
            <w:ins w:id="653" w:author="Comparison" w:date="2022-04-14T16:30:00Z">
              <w:r>
                <w:rPr>
                  <w:rFonts w:eastAsia="Calibri" w:cs="Times New Roman"/>
                </w:rPr>
                <w:t>User name không phù hợp, không tìm thấy company tương ứng cho user.</w:t>
              </w:r>
            </w:ins>
          </w:p>
        </w:tc>
        <w:tc>
          <w:tcPr>
            <w:tcW w:w="2515" w:type="dxa"/>
            <w:tcBorders>
              <w:top w:val="single" w:sz="4" w:space="0" w:color="2E74B5"/>
              <w:left w:val="single" w:sz="4" w:space="0" w:color="2E74B5"/>
              <w:bottom w:val="single" w:sz="4" w:space="0" w:color="2E74B5"/>
              <w:right w:val="single" w:sz="4" w:space="0" w:color="2E74B5"/>
            </w:tcBorders>
          </w:tcPr>
          <w:p w14:paraId="154B7379" w14:textId="77777777" w:rsidR="00DC584F" w:rsidRDefault="00DC584F" w:rsidP="00B13CD5">
            <w:pPr>
              <w:jc w:val="both"/>
              <w:rPr>
                <w:ins w:id="654" w:author="Comparison" w:date="2022-04-14T16:30:00Z"/>
                <w:rFonts w:cs="Times New Roman"/>
                <w:szCs w:val="24"/>
              </w:rPr>
            </w:pPr>
          </w:p>
        </w:tc>
      </w:tr>
      <w:tr w:rsidR="00DC584F" w14:paraId="56A35E0B" w14:textId="77777777" w:rsidTr="00B13CD5">
        <w:trPr>
          <w:trHeight w:val="70"/>
          <w:ins w:id="655" w:author="Comparison" w:date="2022-04-14T16:30:00Z"/>
        </w:trPr>
        <w:tc>
          <w:tcPr>
            <w:tcW w:w="1710" w:type="dxa"/>
            <w:tcBorders>
              <w:top w:val="single" w:sz="4" w:space="0" w:color="2E74B5"/>
              <w:left w:val="single" w:sz="4" w:space="0" w:color="2E74B5"/>
              <w:bottom w:val="single" w:sz="4" w:space="0" w:color="2E74B5"/>
              <w:right w:val="single" w:sz="4" w:space="0" w:color="2E74B5"/>
            </w:tcBorders>
            <w:hideMark/>
          </w:tcPr>
          <w:p w14:paraId="44ED3F26" w14:textId="77777777" w:rsidR="00DC584F" w:rsidRDefault="00DC584F" w:rsidP="00B13CD5">
            <w:pPr>
              <w:autoSpaceDE w:val="0"/>
              <w:autoSpaceDN w:val="0"/>
              <w:adjustRightInd w:val="0"/>
              <w:spacing w:after="0" w:line="240" w:lineRule="auto"/>
              <w:rPr>
                <w:ins w:id="656" w:author="Comparison" w:date="2022-04-14T16:30:00Z"/>
                <w:rFonts w:eastAsia="Calibri" w:cs="Times New Roman"/>
                <w:szCs w:val="24"/>
              </w:rPr>
            </w:pPr>
            <w:ins w:id="657" w:author="Comparison" w:date="2022-04-14T16:30:00Z">
              <w:r>
                <w:rPr>
                  <w:rFonts w:eastAsia="Calibri" w:cs="Times New Roman"/>
                  <w:szCs w:val="24"/>
                </w:rPr>
                <w:t>ERR:12</w:t>
              </w:r>
            </w:ins>
          </w:p>
        </w:tc>
        <w:tc>
          <w:tcPr>
            <w:tcW w:w="5040" w:type="dxa"/>
            <w:tcBorders>
              <w:top w:val="single" w:sz="4" w:space="0" w:color="2E74B5"/>
              <w:left w:val="single" w:sz="4" w:space="0" w:color="2E74B5"/>
              <w:bottom w:val="single" w:sz="4" w:space="0" w:color="2E74B5"/>
              <w:right w:val="single" w:sz="4" w:space="0" w:color="2E74B5"/>
            </w:tcBorders>
            <w:hideMark/>
          </w:tcPr>
          <w:p w14:paraId="5C9C6341" w14:textId="77777777" w:rsidR="00DC584F" w:rsidRDefault="00DC584F" w:rsidP="00B13CD5">
            <w:pPr>
              <w:pStyle w:val="ListParagraph"/>
              <w:spacing w:after="0" w:line="240" w:lineRule="auto"/>
              <w:ind w:left="0"/>
              <w:rPr>
                <w:ins w:id="658" w:author="Comparison" w:date="2022-04-14T16:30:00Z"/>
                <w:rFonts w:eastAsia="Calibri" w:cs="Times New Roman"/>
              </w:rPr>
            </w:pPr>
            <w:ins w:id="659" w:author="Comparison" w:date="2022-04-14T16:30:00Z">
              <w:r>
                <w:rPr>
                  <w:rFonts w:eastAsia="Calibri" w:cs="Times New Roman"/>
                </w:rPr>
                <w:t>Ngày hóa đơn cũ không hợp lệ</w:t>
              </w:r>
            </w:ins>
          </w:p>
        </w:tc>
        <w:tc>
          <w:tcPr>
            <w:tcW w:w="2515" w:type="dxa"/>
            <w:tcBorders>
              <w:top w:val="single" w:sz="4" w:space="0" w:color="2E74B5"/>
              <w:left w:val="single" w:sz="4" w:space="0" w:color="2E74B5"/>
              <w:bottom w:val="single" w:sz="4" w:space="0" w:color="2E74B5"/>
              <w:right w:val="single" w:sz="4" w:space="0" w:color="2E74B5"/>
            </w:tcBorders>
          </w:tcPr>
          <w:p w14:paraId="76989545" w14:textId="77777777" w:rsidR="00DC584F" w:rsidRDefault="00DC584F" w:rsidP="00B13CD5">
            <w:pPr>
              <w:jc w:val="both"/>
              <w:rPr>
                <w:ins w:id="660" w:author="Comparison" w:date="2022-04-14T16:30:00Z"/>
                <w:rFonts w:cs="Times New Roman"/>
                <w:szCs w:val="24"/>
              </w:rPr>
            </w:pPr>
          </w:p>
        </w:tc>
      </w:tr>
      <w:tr w:rsidR="00DC584F" w14:paraId="37B31F16" w14:textId="77777777" w:rsidTr="00B13CD5">
        <w:trPr>
          <w:trHeight w:val="70"/>
          <w:ins w:id="661" w:author="Comparison" w:date="2022-04-14T16:30:00Z"/>
        </w:trPr>
        <w:tc>
          <w:tcPr>
            <w:tcW w:w="1710" w:type="dxa"/>
            <w:tcBorders>
              <w:top w:val="single" w:sz="4" w:space="0" w:color="2E74B5"/>
              <w:left w:val="single" w:sz="4" w:space="0" w:color="2E74B5"/>
              <w:bottom w:val="single" w:sz="4" w:space="0" w:color="2E74B5"/>
              <w:right w:val="single" w:sz="4" w:space="0" w:color="2E74B5"/>
            </w:tcBorders>
            <w:hideMark/>
          </w:tcPr>
          <w:p w14:paraId="545BAE14" w14:textId="77777777" w:rsidR="00DC584F" w:rsidRDefault="00DC584F" w:rsidP="00B13CD5">
            <w:pPr>
              <w:autoSpaceDE w:val="0"/>
              <w:autoSpaceDN w:val="0"/>
              <w:adjustRightInd w:val="0"/>
              <w:spacing w:after="0" w:line="240" w:lineRule="auto"/>
              <w:rPr>
                <w:ins w:id="662" w:author="Comparison" w:date="2022-04-14T16:30:00Z"/>
                <w:rFonts w:eastAsia="Calibri" w:cs="Times New Roman"/>
                <w:szCs w:val="24"/>
              </w:rPr>
            </w:pPr>
            <w:ins w:id="663" w:author="Comparison" w:date="2022-04-14T16:30:00Z">
              <w:r>
                <w:rPr>
                  <w:rFonts w:eastAsia="Calibri" w:cs="Times New Roman"/>
                  <w:szCs w:val="24"/>
                </w:rPr>
                <w:t>ERR:20</w:t>
              </w:r>
            </w:ins>
          </w:p>
        </w:tc>
        <w:tc>
          <w:tcPr>
            <w:tcW w:w="5040" w:type="dxa"/>
            <w:tcBorders>
              <w:top w:val="single" w:sz="4" w:space="0" w:color="2E74B5"/>
              <w:left w:val="single" w:sz="4" w:space="0" w:color="2E74B5"/>
              <w:bottom w:val="single" w:sz="4" w:space="0" w:color="2E74B5"/>
              <w:right w:val="single" w:sz="4" w:space="0" w:color="2E74B5"/>
            </w:tcBorders>
            <w:hideMark/>
          </w:tcPr>
          <w:p w14:paraId="5C320630" w14:textId="77777777" w:rsidR="00DC584F" w:rsidRDefault="00DC584F" w:rsidP="00B13CD5">
            <w:pPr>
              <w:pStyle w:val="ListParagraph"/>
              <w:spacing w:after="0" w:line="240" w:lineRule="auto"/>
              <w:ind w:left="0"/>
              <w:rPr>
                <w:ins w:id="664" w:author="Comparison" w:date="2022-04-14T16:30:00Z"/>
                <w:rFonts w:eastAsia="Calibri" w:cs="Times New Roman"/>
              </w:rPr>
            </w:pPr>
            <w:ins w:id="665" w:author="Comparison" w:date="2022-04-14T16:30:00Z">
              <w:r>
                <w:rPr>
                  <w:rFonts w:eastAsia="Calibri" w:cs="Times New Roman"/>
                </w:rPr>
                <w:t>Tham số pattern and serial không hợp lệ</w:t>
              </w:r>
            </w:ins>
          </w:p>
        </w:tc>
        <w:tc>
          <w:tcPr>
            <w:tcW w:w="2515" w:type="dxa"/>
            <w:tcBorders>
              <w:top w:val="single" w:sz="4" w:space="0" w:color="2E74B5"/>
              <w:left w:val="single" w:sz="4" w:space="0" w:color="2E74B5"/>
              <w:bottom w:val="single" w:sz="4" w:space="0" w:color="2E74B5"/>
              <w:right w:val="single" w:sz="4" w:space="0" w:color="2E74B5"/>
            </w:tcBorders>
          </w:tcPr>
          <w:p w14:paraId="06243FE0" w14:textId="77777777" w:rsidR="00DC584F" w:rsidRDefault="00DC584F" w:rsidP="00B13CD5">
            <w:pPr>
              <w:jc w:val="both"/>
              <w:rPr>
                <w:ins w:id="666" w:author="Comparison" w:date="2022-04-14T16:30:00Z"/>
                <w:rFonts w:cs="Times New Roman"/>
                <w:szCs w:val="24"/>
              </w:rPr>
            </w:pPr>
          </w:p>
        </w:tc>
      </w:tr>
      <w:tr w:rsidR="00DC584F" w14:paraId="7F5E1F93" w14:textId="77777777" w:rsidTr="00B13CD5">
        <w:trPr>
          <w:trHeight w:val="70"/>
          <w:ins w:id="667" w:author="Comparison" w:date="2022-04-14T16:30:00Z"/>
        </w:trPr>
        <w:tc>
          <w:tcPr>
            <w:tcW w:w="1710" w:type="dxa"/>
            <w:tcBorders>
              <w:top w:val="single" w:sz="4" w:space="0" w:color="2E74B5"/>
              <w:left w:val="single" w:sz="4" w:space="0" w:color="2E74B5"/>
              <w:bottom w:val="single" w:sz="4" w:space="0" w:color="2E74B5"/>
              <w:right w:val="single" w:sz="4" w:space="0" w:color="2E74B5"/>
            </w:tcBorders>
            <w:hideMark/>
          </w:tcPr>
          <w:p w14:paraId="6DBC56FF" w14:textId="77777777" w:rsidR="00DC584F" w:rsidRDefault="00DC584F" w:rsidP="00B13CD5">
            <w:pPr>
              <w:autoSpaceDE w:val="0"/>
              <w:autoSpaceDN w:val="0"/>
              <w:adjustRightInd w:val="0"/>
              <w:spacing w:after="0" w:line="240" w:lineRule="auto"/>
              <w:rPr>
                <w:ins w:id="668" w:author="Comparison" w:date="2022-04-14T16:30:00Z"/>
                <w:rFonts w:eastAsia="Calibri" w:cs="Times New Roman"/>
                <w:szCs w:val="24"/>
              </w:rPr>
            </w:pPr>
            <w:ins w:id="669" w:author="Comparison" w:date="2022-04-14T16:30:00Z">
              <w:r>
                <w:rPr>
                  <w:rFonts w:eastAsia="Calibri" w:cs="Times New Roman"/>
                  <w:szCs w:val="24"/>
                </w:rPr>
                <w:t>ERR:21</w:t>
              </w:r>
            </w:ins>
          </w:p>
        </w:tc>
        <w:tc>
          <w:tcPr>
            <w:tcW w:w="5040" w:type="dxa"/>
            <w:tcBorders>
              <w:top w:val="single" w:sz="4" w:space="0" w:color="2E74B5"/>
              <w:left w:val="single" w:sz="4" w:space="0" w:color="2E74B5"/>
              <w:bottom w:val="single" w:sz="4" w:space="0" w:color="2E74B5"/>
              <w:right w:val="single" w:sz="4" w:space="0" w:color="2E74B5"/>
            </w:tcBorders>
            <w:hideMark/>
          </w:tcPr>
          <w:p w14:paraId="6D6263D4" w14:textId="77777777" w:rsidR="00DC584F" w:rsidRDefault="00DC584F" w:rsidP="00B13CD5">
            <w:pPr>
              <w:pStyle w:val="ListParagraph"/>
              <w:spacing w:after="0" w:line="240" w:lineRule="auto"/>
              <w:ind w:left="0"/>
              <w:rPr>
                <w:ins w:id="670" w:author="Comparison" w:date="2022-04-14T16:30:00Z"/>
                <w:rFonts w:eastAsia="Calibri" w:cs="Times New Roman"/>
              </w:rPr>
            </w:pPr>
            <w:ins w:id="671" w:author="Comparison" w:date="2022-04-14T16:30:00Z">
              <w:r>
                <w:rPr>
                  <w:rFonts w:eastAsia="Calibri" w:cs="Times New Roman"/>
                </w:rPr>
                <w:t>Tài khoản không tồn tại</w:t>
              </w:r>
            </w:ins>
          </w:p>
        </w:tc>
        <w:tc>
          <w:tcPr>
            <w:tcW w:w="2515" w:type="dxa"/>
            <w:tcBorders>
              <w:top w:val="single" w:sz="4" w:space="0" w:color="2E74B5"/>
              <w:left w:val="single" w:sz="4" w:space="0" w:color="2E74B5"/>
              <w:bottom w:val="single" w:sz="4" w:space="0" w:color="2E74B5"/>
              <w:right w:val="single" w:sz="4" w:space="0" w:color="2E74B5"/>
            </w:tcBorders>
          </w:tcPr>
          <w:p w14:paraId="729CAB22" w14:textId="77777777" w:rsidR="00DC584F" w:rsidRDefault="00DC584F" w:rsidP="00B13CD5">
            <w:pPr>
              <w:jc w:val="both"/>
              <w:rPr>
                <w:ins w:id="672" w:author="Comparison" w:date="2022-04-14T16:30:00Z"/>
                <w:rFonts w:cs="Times New Roman"/>
                <w:szCs w:val="24"/>
              </w:rPr>
            </w:pPr>
          </w:p>
        </w:tc>
      </w:tr>
      <w:tr w:rsidR="00DC584F" w14:paraId="52FF30FA" w14:textId="77777777" w:rsidTr="00B13CD5">
        <w:trPr>
          <w:trHeight w:val="70"/>
          <w:ins w:id="673" w:author="Comparison" w:date="2022-04-14T16:30:00Z"/>
        </w:trPr>
        <w:tc>
          <w:tcPr>
            <w:tcW w:w="1710" w:type="dxa"/>
            <w:tcBorders>
              <w:top w:val="single" w:sz="4" w:space="0" w:color="2E74B5"/>
              <w:left w:val="single" w:sz="4" w:space="0" w:color="2E74B5"/>
              <w:bottom w:val="single" w:sz="4" w:space="0" w:color="2E74B5"/>
              <w:right w:val="single" w:sz="4" w:space="0" w:color="2E74B5"/>
            </w:tcBorders>
          </w:tcPr>
          <w:p w14:paraId="58EE3DB7" w14:textId="77777777" w:rsidR="00DC584F" w:rsidRDefault="00DC584F" w:rsidP="00B13CD5">
            <w:pPr>
              <w:autoSpaceDE w:val="0"/>
              <w:autoSpaceDN w:val="0"/>
              <w:adjustRightInd w:val="0"/>
              <w:spacing w:after="0" w:line="240" w:lineRule="auto"/>
              <w:rPr>
                <w:ins w:id="674" w:author="Comparison" w:date="2022-04-14T16:30:00Z"/>
                <w:rFonts w:eastAsia="Calibri" w:cs="Times New Roman"/>
                <w:szCs w:val="24"/>
              </w:rPr>
            </w:pPr>
            <w:ins w:id="675" w:author="Comparison" w:date="2022-04-14T16:30:00Z">
              <w:r>
                <w:rPr>
                  <w:rFonts w:eastAsia="Calibri" w:cs="Times New Roman"/>
                  <w:szCs w:val="24"/>
                </w:rPr>
                <w:t>ERR:22</w:t>
              </w:r>
            </w:ins>
          </w:p>
          <w:p w14:paraId="46C2844D" w14:textId="77777777" w:rsidR="00DC584F" w:rsidRDefault="00DC584F" w:rsidP="00B13CD5">
            <w:pPr>
              <w:autoSpaceDE w:val="0"/>
              <w:autoSpaceDN w:val="0"/>
              <w:adjustRightInd w:val="0"/>
              <w:spacing w:after="0" w:line="240" w:lineRule="auto"/>
              <w:rPr>
                <w:ins w:id="676" w:author="Comparison" w:date="2022-04-14T16:30:00Z"/>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hideMark/>
          </w:tcPr>
          <w:p w14:paraId="2F5A4A40" w14:textId="77777777" w:rsidR="00DC584F" w:rsidRDefault="00DC584F" w:rsidP="00B13CD5">
            <w:pPr>
              <w:pStyle w:val="ListParagraph"/>
              <w:spacing w:after="0" w:line="240" w:lineRule="auto"/>
              <w:ind w:left="0"/>
              <w:rPr>
                <w:ins w:id="677" w:author="Comparison" w:date="2022-04-14T16:30:00Z"/>
                <w:rFonts w:eastAsia="Calibri" w:cs="Times New Roman"/>
              </w:rPr>
            </w:pPr>
            <w:ins w:id="678" w:author="Comparison" w:date="2022-04-14T16:30:00Z">
              <w:r>
                <w:rPr>
                  <w:rFonts w:eastAsia="Calibri" w:cs="Times New Roman"/>
                </w:rPr>
                <w:t>Không tìm thấy keystores</w:t>
              </w:r>
            </w:ins>
          </w:p>
        </w:tc>
        <w:tc>
          <w:tcPr>
            <w:tcW w:w="2515" w:type="dxa"/>
            <w:tcBorders>
              <w:top w:val="single" w:sz="4" w:space="0" w:color="2E74B5"/>
              <w:left w:val="single" w:sz="4" w:space="0" w:color="2E74B5"/>
              <w:bottom w:val="single" w:sz="4" w:space="0" w:color="2E74B5"/>
              <w:right w:val="single" w:sz="4" w:space="0" w:color="2E74B5"/>
            </w:tcBorders>
          </w:tcPr>
          <w:p w14:paraId="35DF4FA5" w14:textId="77777777" w:rsidR="00DC584F" w:rsidRDefault="00DC584F" w:rsidP="00B13CD5">
            <w:pPr>
              <w:jc w:val="both"/>
              <w:rPr>
                <w:ins w:id="679" w:author="Comparison" w:date="2022-04-14T16:30:00Z"/>
                <w:rFonts w:cs="Times New Roman"/>
                <w:szCs w:val="24"/>
              </w:rPr>
            </w:pPr>
          </w:p>
        </w:tc>
      </w:tr>
      <w:tr w:rsidR="00DC584F" w14:paraId="435D4E63" w14:textId="77777777" w:rsidTr="00B13CD5">
        <w:trPr>
          <w:trHeight w:val="70"/>
          <w:ins w:id="680" w:author="Comparison" w:date="2022-04-14T16:30:00Z"/>
        </w:trPr>
        <w:tc>
          <w:tcPr>
            <w:tcW w:w="1710" w:type="dxa"/>
            <w:tcBorders>
              <w:top w:val="single" w:sz="4" w:space="0" w:color="2E74B5"/>
              <w:left w:val="single" w:sz="4" w:space="0" w:color="2E74B5"/>
              <w:bottom w:val="single" w:sz="4" w:space="0" w:color="2E74B5"/>
              <w:right w:val="single" w:sz="4" w:space="0" w:color="2E74B5"/>
            </w:tcBorders>
          </w:tcPr>
          <w:p w14:paraId="2306BDF7" w14:textId="77777777" w:rsidR="00DC584F" w:rsidRDefault="00DC584F" w:rsidP="00B13CD5">
            <w:pPr>
              <w:autoSpaceDE w:val="0"/>
              <w:autoSpaceDN w:val="0"/>
              <w:adjustRightInd w:val="0"/>
              <w:spacing w:after="0" w:line="240" w:lineRule="auto"/>
              <w:rPr>
                <w:ins w:id="681" w:author="Comparison" w:date="2022-04-14T16:30:00Z"/>
                <w:rFonts w:eastAsia="Calibri" w:cs="Times New Roman"/>
                <w:szCs w:val="24"/>
              </w:rPr>
            </w:pPr>
            <w:ins w:id="682" w:author="Comparison" w:date="2022-04-14T16:30:00Z">
              <w:r>
                <w:rPr>
                  <w:rFonts w:eastAsia="Calibri" w:cs="Times New Roman"/>
                  <w:szCs w:val="24"/>
                </w:rPr>
                <w:t>ERR:28</w:t>
              </w:r>
            </w:ins>
          </w:p>
          <w:p w14:paraId="54B269B9" w14:textId="77777777" w:rsidR="00DC584F" w:rsidRDefault="00DC584F" w:rsidP="00B13CD5">
            <w:pPr>
              <w:autoSpaceDE w:val="0"/>
              <w:autoSpaceDN w:val="0"/>
              <w:adjustRightInd w:val="0"/>
              <w:spacing w:after="0" w:line="240" w:lineRule="auto"/>
              <w:rPr>
                <w:ins w:id="683" w:author="Comparison" w:date="2022-04-14T16:30:00Z"/>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hideMark/>
          </w:tcPr>
          <w:p w14:paraId="5B8EB280" w14:textId="77777777" w:rsidR="00DC584F" w:rsidRDefault="00DC584F" w:rsidP="00B13CD5">
            <w:pPr>
              <w:pStyle w:val="ListParagraph"/>
              <w:spacing w:after="0" w:line="240" w:lineRule="auto"/>
              <w:ind w:left="0"/>
              <w:rPr>
                <w:ins w:id="684" w:author="Comparison" w:date="2022-04-14T16:30:00Z"/>
                <w:rFonts w:eastAsia="Calibri" w:cs="Times New Roman"/>
              </w:rPr>
            </w:pPr>
            <w:ins w:id="685" w:author="Comparison" w:date="2022-04-14T16:30:00Z">
              <w:r>
                <w:rPr>
                  <w:rFonts w:cs="Times New Roman"/>
                </w:rPr>
                <w:t>Chứng thư chưa có trong hệ thống</w:t>
              </w:r>
            </w:ins>
          </w:p>
        </w:tc>
        <w:tc>
          <w:tcPr>
            <w:tcW w:w="2515" w:type="dxa"/>
            <w:tcBorders>
              <w:top w:val="single" w:sz="4" w:space="0" w:color="2E74B5"/>
              <w:left w:val="single" w:sz="4" w:space="0" w:color="2E74B5"/>
              <w:bottom w:val="single" w:sz="4" w:space="0" w:color="2E74B5"/>
              <w:right w:val="single" w:sz="4" w:space="0" w:color="2E74B5"/>
            </w:tcBorders>
          </w:tcPr>
          <w:p w14:paraId="0C62BF9B" w14:textId="77777777" w:rsidR="00DC584F" w:rsidRDefault="00DC584F" w:rsidP="00B13CD5">
            <w:pPr>
              <w:jc w:val="both"/>
              <w:rPr>
                <w:ins w:id="686" w:author="Comparison" w:date="2022-04-14T16:30:00Z"/>
                <w:rFonts w:cs="Times New Roman"/>
                <w:szCs w:val="24"/>
              </w:rPr>
            </w:pPr>
          </w:p>
        </w:tc>
      </w:tr>
      <w:tr w:rsidR="00DC584F" w14:paraId="2C8C15DC" w14:textId="77777777" w:rsidTr="00B13CD5">
        <w:trPr>
          <w:trHeight w:val="70"/>
          <w:ins w:id="687" w:author="Comparison" w:date="2022-04-14T16:30:00Z"/>
        </w:trPr>
        <w:tc>
          <w:tcPr>
            <w:tcW w:w="1710" w:type="dxa"/>
            <w:tcBorders>
              <w:top w:val="single" w:sz="4" w:space="0" w:color="2E74B5"/>
              <w:left w:val="single" w:sz="4" w:space="0" w:color="2E74B5"/>
              <w:bottom w:val="single" w:sz="4" w:space="0" w:color="2E74B5"/>
              <w:right w:val="single" w:sz="4" w:space="0" w:color="2E74B5"/>
            </w:tcBorders>
            <w:hideMark/>
          </w:tcPr>
          <w:p w14:paraId="6D9504D4" w14:textId="77777777" w:rsidR="00DC584F" w:rsidRDefault="00DC584F" w:rsidP="00B13CD5">
            <w:pPr>
              <w:autoSpaceDE w:val="0"/>
              <w:autoSpaceDN w:val="0"/>
              <w:adjustRightInd w:val="0"/>
              <w:spacing w:after="0" w:line="240" w:lineRule="auto"/>
              <w:rPr>
                <w:ins w:id="688" w:author="Comparison" w:date="2022-04-14T16:30:00Z"/>
                <w:rFonts w:eastAsia="Calibri" w:cs="Times New Roman"/>
                <w:szCs w:val="24"/>
              </w:rPr>
            </w:pPr>
            <w:ins w:id="689" w:author="Comparison" w:date="2022-04-14T16:30:00Z">
              <w:r>
                <w:rPr>
                  <w:rFonts w:cs="Times New Roman"/>
                  <w:szCs w:val="24"/>
                </w:rPr>
                <w:t>ERR:24</w:t>
              </w:r>
            </w:ins>
          </w:p>
        </w:tc>
        <w:tc>
          <w:tcPr>
            <w:tcW w:w="5040" w:type="dxa"/>
            <w:tcBorders>
              <w:top w:val="single" w:sz="4" w:space="0" w:color="2E74B5"/>
              <w:left w:val="single" w:sz="4" w:space="0" w:color="2E74B5"/>
              <w:bottom w:val="single" w:sz="4" w:space="0" w:color="2E74B5"/>
              <w:right w:val="single" w:sz="4" w:space="0" w:color="2E74B5"/>
            </w:tcBorders>
            <w:hideMark/>
          </w:tcPr>
          <w:p w14:paraId="08E72331" w14:textId="77777777" w:rsidR="00DC584F" w:rsidRDefault="00DC584F" w:rsidP="00B13CD5">
            <w:pPr>
              <w:pStyle w:val="ListParagraph"/>
              <w:spacing w:after="0" w:line="240" w:lineRule="auto"/>
              <w:ind w:left="0"/>
              <w:rPr>
                <w:ins w:id="690" w:author="Comparison" w:date="2022-04-14T16:30:00Z"/>
              </w:rPr>
            </w:pPr>
            <w:ins w:id="691" w:author="Comparison" w:date="2022-04-14T16:30:00Z">
              <w:r>
                <w:rPr>
                  <w:rFonts w:cs="Times New Roman"/>
                </w:rPr>
                <w:t>chứng thư không dùng</w:t>
              </w:r>
            </w:ins>
          </w:p>
        </w:tc>
        <w:tc>
          <w:tcPr>
            <w:tcW w:w="2515" w:type="dxa"/>
            <w:tcBorders>
              <w:top w:val="single" w:sz="4" w:space="0" w:color="2E74B5"/>
              <w:left w:val="single" w:sz="4" w:space="0" w:color="2E74B5"/>
              <w:bottom w:val="single" w:sz="4" w:space="0" w:color="2E74B5"/>
              <w:right w:val="single" w:sz="4" w:space="0" w:color="2E74B5"/>
            </w:tcBorders>
          </w:tcPr>
          <w:p w14:paraId="263DD11D" w14:textId="77777777" w:rsidR="00DC584F" w:rsidRDefault="00DC584F" w:rsidP="00B13CD5">
            <w:pPr>
              <w:jc w:val="both"/>
              <w:rPr>
                <w:ins w:id="692" w:author="Comparison" w:date="2022-04-14T16:30:00Z"/>
                <w:rFonts w:cs="Times New Roman"/>
                <w:szCs w:val="24"/>
              </w:rPr>
            </w:pPr>
          </w:p>
        </w:tc>
      </w:tr>
      <w:tr w:rsidR="00DC584F" w14:paraId="318EB436" w14:textId="77777777" w:rsidTr="00B13CD5">
        <w:trPr>
          <w:trHeight w:val="70"/>
          <w:ins w:id="693" w:author="Comparison" w:date="2022-04-14T16:30:00Z"/>
        </w:trPr>
        <w:tc>
          <w:tcPr>
            <w:tcW w:w="1710" w:type="dxa"/>
            <w:tcBorders>
              <w:top w:val="single" w:sz="4" w:space="0" w:color="2E74B5"/>
              <w:left w:val="single" w:sz="4" w:space="0" w:color="2E74B5"/>
              <w:bottom w:val="single" w:sz="4" w:space="0" w:color="2E74B5"/>
              <w:right w:val="single" w:sz="4" w:space="0" w:color="2E74B5"/>
            </w:tcBorders>
            <w:hideMark/>
          </w:tcPr>
          <w:p w14:paraId="152F67F9" w14:textId="77777777" w:rsidR="00DC584F" w:rsidRDefault="00DC584F" w:rsidP="00B13CD5">
            <w:pPr>
              <w:autoSpaceDE w:val="0"/>
              <w:autoSpaceDN w:val="0"/>
              <w:adjustRightInd w:val="0"/>
              <w:jc w:val="both"/>
              <w:rPr>
                <w:ins w:id="694" w:author="Comparison" w:date="2022-04-14T16:30:00Z"/>
                <w:rFonts w:cs="Times New Roman"/>
                <w:szCs w:val="24"/>
              </w:rPr>
            </w:pPr>
            <w:ins w:id="695" w:author="Comparison" w:date="2022-04-14T16:30:00Z">
              <w:r>
                <w:rPr>
                  <w:rFonts w:cs="Times New Roman"/>
                  <w:szCs w:val="24"/>
                </w:rPr>
                <w:t>ERR:27</w:t>
              </w:r>
            </w:ins>
          </w:p>
        </w:tc>
        <w:tc>
          <w:tcPr>
            <w:tcW w:w="5040" w:type="dxa"/>
            <w:tcBorders>
              <w:top w:val="single" w:sz="4" w:space="0" w:color="2E74B5"/>
              <w:left w:val="single" w:sz="4" w:space="0" w:color="2E74B5"/>
              <w:bottom w:val="single" w:sz="4" w:space="0" w:color="2E74B5"/>
              <w:right w:val="single" w:sz="4" w:space="0" w:color="2E74B5"/>
            </w:tcBorders>
            <w:hideMark/>
          </w:tcPr>
          <w:p w14:paraId="56B48722" w14:textId="77777777" w:rsidR="00DC584F" w:rsidRDefault="00DC584F" w:rsidP="00B13CD5">
            <w:pPr>
              <w:pStyle w:val="ListParagraph"/>
              <w:ind w:left="0"/>
              <w:jc w:val="both"/>
              <w:rPr>
                <w:ins w:id="696" w:author="Comparison" w:date="2022-04-14T16:30:00Z"/>
                <w:rFonts w:cs="Times New Roman"/>
              </w:rPr>
            </w:pPr>
            <w:ins w:id="697" w:author="Comparison" w:date="2022-04-14T16:30:00Z">
              <w:r>
                <w:rPr>
                  <w:rFonts w:cs="Times New Roman"/>
                </w:rPr>
                <w:t>Lỗi chứng thư hết hạn</w:t>
              </w:r>
            </w:ins>
          </w:p>
        </w:tc>
        <w:tc>
          <w:tcPr>
            <w:tcW w:w="2515" w:type="dxa"/>
            <w:tcBorders>
              <w:top w:val="single" w:sz="4" w:space="0" w:color="2E74B5"/>
              <w:left w:val="single" w:sz="4" w:space="0" w:color="2E74B5"/>
              <w:bottom w:val="single" w:sz="4" w:space="0" w:color="2E74B5"/>
              <w:right w:val="single" w:sz="4" w:space="0" w:color="2E74B5"/>
            </w:tcBorders>
          </w:tcPr>
          <w:p w14:paraId="66B10EB9" w14:textId="77777777" w:rsidR="00DC584F" w:rsidRDefault="00DC584F" w:rsidP="00B13CD5">
            <w:pPr>
              <w:jc w:val="both"/>
              <w:rPr>
                <w:ins w:id="698" w:author="Comparison" w:date="2022-04-14T16:30:00Z"/>
                <w:rFonts w:cs="Times New Roman"/>
                <w:szCs w:val="24"/>
              </w:rPr>
            </w:pPr>
          </w:p>
        </w:tc>
      </w:tr>
      <w:tr w:rsidR="00DC584F" w14:paraId="1EED7F7A" w14:textId="77777777" w:rsidTr="00B13CD5">
        <w:trPr>
          <w:trHeight w:val="70"/>
          <w:ins w:id="699" w:author="Comparison" w:date="2022-04-14T16:30:00Z"/>
        </w:trPr>
        <w:tc>
          <w:tcPr>
            <w:tcW w:w="1710" w:type="dxa"/>
            <w:tcBorders>
              <w:top w:val="single" w:sz="4" w:space="0" w:color="2E74B5"/>
              <w:left w:val="single" w:sz="4" w:space="0" w:color="2E74B5"/>
              <w:bottom w:val="single" w:sz="4" w:space="0" w:color="auto"/>
              <w:right w:val="single" w:sz="4" w:space="0" w:color="2E74B5"/>
            </w:tcBorders>
            <w:hideMark/>
          </w:tcPr>
          <w:p w14:paraId="4AA44FC3" w14:textId="77777777" w:rsidR="00DC584F" w:rsidRDefault="00DC584F" w:rsidP="00B13CD5">
            <w:pPr>
              <w:autoSpaceDE w:val="0"/>
              <w:autoSpaceDN w:val="0"/>
              <w:adjustRightInd w:val="0"/>
              <w:spacing w:after="0" w:line="240" w:lineRule="auto"/>
              <w:rPr>
                <w:ins w:id="700" w:author="Comparison" w:date="2022-04-14T16:30:00Z"/>
                <w:rFonts w:eastAsia="Calibri" w:cs="Times New Roman"/>
                <w:szCs w:val="24"/>
              </w:rPr>
            </w:pPr>
            <w:ins w:id="701" w:author="Comparison" w:date="2022-04-14T16:30:00Z">
              <w:r>
                <w:rPr>
                  <w:rFonts w:eastAsia="Calibri" w:cs="Times New Roman"/>
                  <w:szCs w:val="24"/>
                </w:rPr>
                <w:t>Dữ liệu xml đầu vào không đúng quy định</w:t>
              </w:r>
            </w:ins>
          </w:p>
        </w:tc>
        <w:tc>
          <w:tcPr>
            <w:tcW w:w="5040" w:type="dxa"/>
            <w:tcBorders>
              <w:top w:val="single" w:sz="4" w:space="0" w:color="2E74B5"/>
              <w:left w:val="single" w:sz="4" w:space="0" w:color="2E74B5"/>
              <w:bottom w:val="single" w:sz="4" w:space="0" w:color="2E74B5"/>
              <w:right w:val="single" w:sz="4" w:space="0" w:color="2E74B5"/>
            </w:tcBorders>
            <w:hideMark/>
          </w:tcPr>
          <w:p w14:paraId="1C94C502" w14:textId="77777777" w:rsidR="00DC584F" w:rsidRDefault="00DC584F" w:rsidP="00B13CD5">
            <w:pPr>
              <w:pStyle w:val="ListParagraph"/>
              <w:spacing w:after="0" w:line="240" w:lineRule="auto"/>
              <w:ind w:left="360"/>
              <w:rPr>
                <w:ins w:id="702" w:author="Comparison" w:date="2022-04-14T16:30:00Z"/>
                <w:rFonts w:eastAsia="Calibri" w:cs="Times New Roman"/>
                <w:szCs w:val="24"/>
              </w:rPr>
            </w:pPr>
            <w:ins w:id="703" w:author="Comparison" w:date="2022-04-14T16:30:00Z">
              <w:r>
                <w:rPr>
                  <w:rFonts w:eastAsia="Calibri" w:cs="Times New Roman"/>
                  <w:szCs w:val="24"/>
                </w:rPr>
                <w:t>Chuỗi trả về</w:t>
              </w:r>
            </w:ins>
          </w:p>
        </w:tc>
        <w:tc>
          <w:tcPr>
            <w:tcW w:w="2515" w:type="dxa"/>
            <w:tcBorders>
              <w:top w:val="single" w:sz="4" w:space="0" w:color="2E74B5"/>
              <w:left w:val="single" w:sz="4" w:space="0" w:color="2E74B5"/>
              <w:bottom w:val="single" w:sz="4" w:space="0" w:color="2E74B5"/>
              <w:right w:val="single" w:sz="4" w:space="0" w:color="2E74B5"/>
            </w:tcBorders>
          </w:tcPr>
          <w:p w14:paraId="1256970D" w14:textId="77777777" w:rsidR="00DC584F" w:rsidRDefault="00DC584F" w:rsidP="00B13CD5">
            <w:pPr>
              <w:jc w:val="both"/>
              <w:rPr>
                <w:ins w:id="704" w:author="Comparison" w:date="2022-04-14T16:30:00Z"/>
                <w:rFonts w:cs="Times New Roman"/>
                <w:szCs w:val="24"/>
              </w:rPr>
            </w:pPr>
          </w:p>
        </w:tc>
      </w:tr>
    </w:tbl>
    <w:p w14:paraId="1840362D" w14:textId="77777777" w:rsidR="00DC584F" w:rsidRDefault="00DC584F" w:rsidP="00DC584F">
      <w:pPr>
        <w:pStyle w:val="ListParagraph"/>
        <w:numPr>
          <w:ilvl w:val="0"/>
          <w:numId w:val="25"/>
        </w:numPr>
        <w:spacing w:after="0" w:line="360" w:lineRule="auto"/>
        <w:ind w:left="1080"/>
        <w:jc w:val="both"/>
        <w:rPr>
          <w:ins w:id="705" w:author="Comparison" w:date="2022-04-14T16:30:00Z"/>
          <w:rFonts w:eastAsia="Calibri" w:cs="Times New Roman"/>
          <w:b/>
          <w:szCs w:val="24"/>
        </w:rPr>
      </w:pPr>
      <w:ins w:id="706" w:author="Comparison" w:date="2022-04-14T16:30:00Z">
        <w:r>
          <w:rPr>
            <w:rFonts w:eastAsia="Calibri" w:cs="Times New Roman"/>
            <w:b/>
            <w:szCs w:val="24"/>
          </w:rPr>
          <w:t>chuỗi xml</w:t>
        </w:r>
      </w:ins>
    </w:p>
    <w:p w14:paraId="726B216E" w14:textId="77777777" w:rsidR="00DC584F" w:rsidRDefault="00DC584F" w:rsidP="00DC584F">
      <w:pPr>
        <w:rPr>
          <w:ins w:id="707" w:author="Comparison" w:date="2022-04-14T16:30:00Z"/>
          <w:rFonts w:ascii="Courier New" w:hAnsi="Courier New" w:cs="Courier New"/>
          <w:color w:val="000000"/>
          <w:sz w:val="18"/>
          <w:szCs w:val="18"/>
          <w:shd w:val="clear" w:color="auto" w:fill="FFFFFF"/>
        </w:rPr>
      </w:pPr>
      <w:ins w:id="708" w:author="Comparison" w:date="2022-04-14T16:30:00Z">
        <w:r>
          <w:rPr>
            <w:rStyle w:val="hljs-tag"/>
            <w:color w:val="0000FF"/>
            <w:sz w:val="18"/>
            <w:szCs w:val="18"/>
          </w:rPr>
          <w:t>&lt;</w:t>
        </w:r>
        <w:r>
          <w:rPr>
            <w:rStyle w:val="hljs-name"/>
            <w:rFonts w:ascii="Courier New" w:hAnsi="Courier New" w:cs="Courier New"/>
            <w:color w:val="0000FF"/>
            <w:sz w:val="18"/>
            <w:szCs w:val="18"/>
          </w:rPr>
          <w:t>Invoices</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12EE64F0" w14:textId="77777777" w:rsidR="00DC584F" w:rsidRDefault="00DC584F" w:rsidP="00DC584F">
      <w:pPr>
        <w:ind w:firstLine="720"/>
        <w:rPr>
          <w:ins w:id="709" w:author="Comparison" w:date="2022-04-14T16:30:00Z"/>
          <w:rStyle w:val="hljs-tag"/>
          <w:color w:val="0000FF"/>
        </w:rPr>
      </w:pPr>
      <w:ins w:id="710" w:author="Comparison" w:date="2022-04-14T16:30:00Z">
        <w:r>
          <w:rPr>
            <w:rStyle w:val="hljs-tag"/>
            <w:color w:val="0000FF"/>
            <w:sz w:val="18"/>
            <w:szCs w:val="18"/>
          </w:rPr>
          <w:t>&lt;</w:t>
        </w:r>
        <w:r>
          <w:rPr>
            <w:rStyle w:val="hljs-name"/>
            <w:rFonts w:ascii="Courier New" w:hAnsi="Courier New" w:cs="Courier New"/>
            <w:color w:val="0000FF"/>
            <w:sz w:val="18"/>
            <w:szCs w:val="18"/>
          </w:rPr>
          <w:t>Inv</w:t>
        </w:r>
        <w:r>
          <w:rPr>
            <w:rStyle w:val="hljs-tag"/>
            <w:color w:val="0000FF"/>
            <w:sz w:val="18"/>
            <w:szCs w:val="18"/>
          </w:rPr>
          <w:t>&gt;</w:t>
        </w:r>
      </w:ins>
    </w:p>
    <w:p w14:paraId="5EA2F4EC" w14:textId="77777777" w:rsidR="00DC584F" w:rsidRDefault="00DC584F" w:rsidP="00DC584F">
      <w:pPr>
        <w:ind w:left="720" w:firstLine="720"/>
        <w:rPr>
          <w:ins w:id="711" w:author="Comparison" w:date="2022-04-14T16:30:00Z"/>
          <w:color w:val="000000"/>
          <w:shd w:val="clear" w:color="auto" w:fill="FFFFFF"/>
        </w:rPr>
      </w:pPr>
      <w:ins w:id="712" w:author="Comparison" w:date="2022-04-14T16:30:00Z">
        <w:r>
          <w:rPr>
            <w:rFonts w:ascii="Courier New" w:hAnsi="Courier New" w:cs="Courier New"/>
            <w:color w:val="000000"/>
            <w:sz w:val="18"/>
            <w:szCs w:val="18"/>
            <w:shd w:val="clear" w:color="auto" w:fill="FFFFFF"/>
          </w:rPr>
          <w:t xml:space="preserve"> </w:t>
        </w:r>
        <w:r>
          <w:rPr>
            <w:rStyle w:val="hljs-tag"/>
            <w:color w:val="0000FF"/>
            <w:sz w:val="18"/>
            <w:szCs w:val="18"/>
          </w:rPr>
          <w:t>&lt;</w:t>
        </w:r>
        <w:r>
          <w:rPr>
            <w:rStyle w:val="hljs-name"/>
            <w:rFonts w:ascii="Courier New" w:hAnsi="Courier New" w:cs="Courier New"/>
            <w:color w:val="0000FF"/>
            <w:sz w:val="18"/>
            <w:szCs w:val="18"/>
          </w:rPr>
          <w:t>key</w:t>
        </w:r>
        <w:r>
          <w:rPr>
            <w:rStyle w:val="hljs-tag"/>
            <w:color w:val="0000FF"/>
            <w:sz w:val="18"/>
            <w:szCs w:val="18"/>
          </w:rPr>
          <w:t>&gt;</w:t>
        </w:r>
        <w:r>
          <w:rPr>
            <w:rFonts w:ascii="Courier New" w:hAnsi="Courier New" w:cs="Courier New"/>
            <w:color w:val="000000"/>
            <w:sz w:val="18"/>
            <w:szCs w:val="18"/>
            <w:shd w:val="clear" w:color="auto" w:fill="FFFFFF"/>
          </w:rPr>
          <w:t>70633DCB-F356-4269-A957-569016AE0017</w:t>
        </w:r>
        <w:r>
          <w:rPr>
            <w:rStyle w:val="hljs-tag"/>
            <w:color w:val="0000FF"/>
            <w:sz w:val="18"/>
            <w:szCs w:val="18"/>
          </w:rPr>
          <w:t>&lt;/</w:t>
        </w:r>
        <w:r>
          <w:rPr>
            <w:rStyle w:val="hljs-name"/>
            <w:rFonts w:ascii="Courier New" w:hAnsi="Courier New" w:cs="Courier New"/>
            <w:color w:val="0000FF"/>
            <w:sz w:val="18"/>
            <w:szCs w:val="18"/>
          </w:rPr>
          <w:t>key</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2C9AE23E" w14:textId="77777777" w:rsidR="00DC584F" w:rsidRDefault="00DC584F" w:rsidP="00DC584F">
      <w:pPr>
        <w:ind w:left="720" w:firstLine="720"/>
        <w:rPr>
          <w:ins w:id="713" w:author="Comparison" w:date="2022-04-14T16:30:00Z"/>
          <w:rStyle w:val="hljs-tag"/>
          <w:color w:val="0000FF"/>
        </w:rPr>
      </w:pPr>
      <w:ins w:id="714" w:author="Comparison" w:date="2022-04-14T16:30:00Z">
        <w:r>
          <w:rPr>
            <w:rStyle w:val="hljs-tag"/>
            <w:color w:val="0000FF"/>
            <w:sz w:val="18"/>
            <w:szCs w:val="18"/>
          </w:rPr>
          <w:t xml:space="preserve"> &lt;</w:t>
        </w:r>
        <w:r>
          <w:rPr>
            <w:rStyle w:val="hljs-name"/>
            <w:rFonts w:ascii="Courier New" w:hAnsi="Courier New" w:cs="Courier New"/>
            <w:color w:val="0000FF"/>
            <w:sz w:val="18"/>
            <w:szCs w:val="18"/>
          </w:rPr>
          <w:t>idInv</w:t>
        </w:r>
        <w:r>
          <w:rPr>
            <w:rStyle w:val="hljs-tag"/>
            <w:color w:val="0000FF"/>
            <w:sz w:val="18"/>
            <w:szCs w:val="18"/>
          </w:rPr>
          <w:t>&gt;</w:t>
        </w:r>
        <w:r>
          <w:rPr>
            <w:rFonts w:ascii="Courier New" w:hAnsi="Courier New" w:cs="Courier New"/>
            <w:color w:val="000000"/>
            <w:sz w:val="18"/>
            <w:szCs w:val="18"/>
            <w:shd w:val="clear" w:color="auto" w:fill="FFFFFF"/>
          </w:rPr>
          <w:t>20045793</w:t>
        </w:r>
        <w:r>
          <w:rPr>
            <w:rStyle w:val="hljs-tag"/>
            <w:color w:val="0000FF"/>
            <w:sz w:val="18"/>
            <w:szCs w:val="18"/>
          </w:rPr>
          <w:t>&lt;/</w:t>
        </w:r>
        <w:r>
          <w:rPr>
            <w:rStyle w:val="hljs-name"/>
            <w:rFonts w:ascii="Courier New" w:hAnsi="Courier New" w:cs="Courier New"/>
            <w:color w:val="0000FF"/>
            <w:sz w:val="18"/>
            <w:szCs w:val="18"/>
          </w:rPr>
          <w:t>idInv</w:t>
        </w:r>
        <w:r>
          <w:rPr>
            <w:rStyle w:val="hljs-tag"/>
            <w:color w:val="0000FF"/>
            <w:sz w:val="18"/>
            <w:szCs w:val="18"/>
          </w:rPr>
          <w:t>&gt;</w:t>
        </w:r>
      </w:ins>
    </w:p>
    <w:p w14:paraId="4CE63C90" w14:textId="77777777" w:rsidR="00DC584F" w:rsidRDefault="00DC584F" w:rsidP="00DC584F">
      <w:pPr>
        <w:ind w:left="720" w:firstLine="720"/>
        <w:rPr>
          <w:ins w:id="715" w:author="Comparison" w:date="2022-04-14T16:30:00Z"/>
          <w:rStyle w:val="hljs-tag"/>
          <w:color w:val="0000FF"/>
          <w:sz w:val="18"/>
          <w:szCs w:val="18"/>
        </w:rPr>
      </w:pPr>
      <w:ins w:id="716" w:author="Comparison" w:date="2022-04-14T16:30:00Z">
        <w:r>
          <w:rPr>
            <w:rFonts w:ascii="Courier New" w:hAnsi="Courier New" w:cs="Courier New"/>
            <w:color w:val="000000"/>
            <w:sz w:val="18"/>
            <w:szCs w:val="18"/>
            <w:shd w:val="clear" w:color="auto" w:fill="FFFFFF"/>
          </w:rPr>
          <w:t xml:space="preserve"> </w:t>
        </w:r>
        <w:r>
          <w:rPr>
            <w:rStyle w:val="hljs-tag"/>
            <w:color w:val="0000FF"/>
            <w:sz w:val="18"/>
            <w:szCs w:val="18"/>
          </w:rPr>
          <w:t>&lt;</w:t>
        </w:r>
        <w:r>
          <w:rPr>
            <w:rStyle w:val="hljs-name"/>
            <w:rFonts w:ascii="Courier New" w:hAnsi="Courier New" w:cs="Courier New"/>
            <w:color w:val="0000FF"/>
            <w:sz w:val="18"/>
            <w:szCs w:val="18"/>
          </w:rPr>
          <w:t>hashValue</w:t>
        </w:r>
        <w:r>
          <w:rPr>
            <w:rStyle w:val="hljs-tag"/>
            <w:color w:val="0000FF"/>
            <w:sz w:val="18"/>
            <w:szCs w:val="18"/>
          </w:rPr>
          <w:t>&gt;</w:t>
        </w:r>
        <w:r>
          <w:rPr>
            <w:rFonts w:ascii="Courier New" w:hAnsi="Courier New" w:cs="Courier New"/>
            <w:color w:val="000000"/>
            <w:sz w:val="18"/>
            <w:szCs w:val="18"/>
            <w:shd w:val="clear" w:color="auto" w:fill="FFFFFF"/>
          </w:rPr>
          <w:t>GhdasQwB5B8Y0/lSRHM0K8OXMZo=</w:t>
        </w:r>
        <w:r>
          <w:rPr>
            <w:rStyle w:val="hljs-tag"/>
            <w:color w:val="0000FF"/>
            <w:sz w:val="18"/>
            <w:szCs w:val="18"/>
          </w:rPr>
          <w:t>&lt;/</w:t>
        </w:r>
        <w:r>
          <w:rPr>
            <w:rStyle w:val="hljs-name"/>
            <w:rFonts w:ascii="Courier New" w:hAnsi="Courier New" w:cs="Courier New"/>
            <w:color w:val="0000FF"/>
            <w:sz w:val="18"/>
            <w:szCs w:val="18"/>
          </w:rPr>
          <w:t>hashValue</w:t>
        </w:r>
        <w:r>
          <w:rPr>
            <w:rStyle w:val="hljs-tag"/>
            <w:color w:val="0000FF"/>
            <w:sz w:val="18"/>
            <w:szCs w:val="18"/>
          </w:rPr>
          <w:t>&gt;</w:t>
        </w:r>
      </w:ins>
    </w:p>
    <w:p w14:paraId="37AE4A90" w14:textId="77777777" w:rsidR="00DC584F" w:rsidRDefault="00DC584F" w:rsidP="00DC584F">
      <w:pPr>
        <w:ind w:left="720" w:firstLine="720"/>
        <w:rPr>
          <w:ins w:id="717" w:author="Comparison" w:date="2022-04-14T16:30:00Z"/>
          <w:rStyle w:val="hljs-tag"/>
          <w:color w:val="0000FF"/>
          <w:sz w:val="18"/>
          <w:szCs w:val="18"/>
        </w:rPr>
      </w:pPr>
      <w:ins w:id="718" w:author="Comparison" w:date="2022-04-14T16:30:00Z">
        <w:r>
          <w:rPr>
            <w:rFonts w:ascii="Courier New" w:hAnsi="Courier New" w:cs="Courier New"/>
            <w:color w:val="000000"/>
            <w:sz w:val="18"/>
            <w:szCs w:val="18"/>
            <w:shd w:val="clear" w:color="auto" w:fill="FFFFFF"/>
          </w:rPr>
          <w:t xml:space="preserve"> </w:t>
        </w:r>
        <w:r>
          <w:rPr>
            <w:rStyle w:val="hljs-tag"/>
            <w:color w:val="0000FF"/>
            <w:sz w:val="18"/>
            <w:szCs w:val="18"/>
          </w:rPr>
          <w:t>&lt;</w:t>
        </w:r>
        <w:r>
          <w:rPr>
            <w:rStyle w:val="hljs-name"/>
            <w:rFonts w:ascii="Courier New" w:hAnsi="Courier New" w:cs="Courier New"/>
            <w:color w:val="0000FF"/>
            <w:sz w:val="18"/>
            <w:szCs w:val="18"/>
          </w:rPr>
          <w:t>pattern</w:t>
        </w:r>
        <w:r>
          <w:rPr>
            <w:rStyle w:val="hljs-tag"/>
            <w:color w:val="0000FF"/>
            <w:sz w:val="18"/>
            <w:szCs w:val="18"/>
          </w:rPr>
          <w:t>&gt;</w:t>
        </w:r>
        <w:r>
          <w:rPr>
            <w:rFonts w:ascii="Courier New" w:hAnsi="Courier New" w:cs="Courier New"/>
            <w:color w:val="000000"/>
            <w:sz w:val="18"/>
            <w:szCs w:val="18"/>
            <w:shd w:val="clear" w:color="auto" w:fill="FFFFFF"/>
          </w:rPr>
          <w:t>1/002</w:t>
        </w:r>
        <w:r>
          <w:rPr>
            <w:rStyle w:val="hljs-tag"/>
            <w:color w:val="0000FF"/>
            <w:sz w:val="18"/>
            <w:szCs w:val="18"/>
          </w:rPr>
          <w:t>&lt;/</w:t>
        </w:r>
        <w:r>
          <w:rPr>
            <w:rStyle w:val="hljs-name"/>
            <w:rFonts w:ascii="Courier New" w:hAnsi="Courier New" w:cs="Courier New"/>
            <w:color w:val="0000FF"/>
            <w:sz w:val="18"/>
            <w:szCs w:val="18"/>
          </w:rPr>
          <w:t>pattern</w:t>
        </w:r>
        <w:r>
          <w:rPr>
            <w:rStyle w:val="hljs-tag"/>
            <w:color w:val="0000FF"/>
            <w:sz w:val="18"/>
            <w:szCs w:val="18"/>
          </w:rPr>
          <w:t>&gt;</w:t>
        </w:r>
      </w:ins>
    </w:p>
    <w:p w14:paraId="346F3F85" w14:textId="77777777" w:rsidR="00DC584F" w:rsidRDefault="00DC584F" w:rsidP="00DC584F">
      <w:pPr>
        <w:ind w:left="720" w:firstLine="720"/>
        <w:rPr>
          <w:ins w:id="719" w:author="Comparison" w:date="2022-04-14T16:30:00Z"/>
          <w:color w:val="000000"/>
          <w:shd w:val="clear" w:color="auto" w:fill="FFFFFF"/>
        </w:rPr>
      </w:pPr>
      <w:ins w:id="720" w:author="Comparison" w:date="2022-04-14T16:30:00Z">
        <w:r>
          <w:rPr>
            <w:rFonts w:ascii="Courier New" w:hAnsi="Courier New" w:cs="Courier New"/>
            <w:color w:val="000000"/>
            <w:sz w:val="18"/>
            <w:szCs w:val="18"/>
            <w:shd w:val="clear" w:color="auto" w:fill="FFFFFF"/>
          </w:rPr>
          <w:t xml:space="preserve"> </w:t>
        </w:r>
        <w:r>
          <w:rPr>
            <w:rStyle w:val="hljs-tag"/>
            <w:color w:val="0000FF"/>
            <w:sz w:val="18"/>
            <w:szCs w:val="18"/>
          </w:rPr>
          <w:t>&lt;</w:t>
        </w:r>
        <w:r>
          <w:rPr>
            <w:rStyle w:val="hljs-name"/>
            <w:rFonts w:ascii="Courier New" w:hAnsi="Courier New" w:cs="Courier New"/>
            <w:color w:val="0000FF"/>
            <w:sz w:val="18"/>
            <w:szCs w:val="18"/>
          </w:rPr>
          <w:t>serial</w:t>
        </w:r>
        <w:r>
          <w:rPr>
            <w:rStyle w:val="hljs-tag"/>
            <w:color w:val="0000FF"/>
            <w:sz w:val="18"/>
            <w:szCs w:val="18"/>
          </w:rPr>
          <w:t>&gt;</w:t>
        </w:r>
        <w:r>
          <w:rPr>
            <w:rFonts w:ascii="Courier New" w:hAnsi="Courier New" w:cs="Courier New"/>
            <w:color w:val="000000"/>
            <w:sz w:val="18"/>
            <w:szCs w:val="18"/>
            <w:shd w:val="clear" w:color="auto" w:fill="FFFFFF"/>
          </w:rPr>
          <w:t>C22TWA</w:t>
        </w:r>
        <w:r>
          <w:rPr>
            <w:rStyle w:val="hljs-tag"/>
            <w:color w:val="0000FF"/>
            <w:sz w:val="18"/>
            <w:szCs w:val="18"/>
          </w:rPr>
          <w:t>&lt;/</w:t>
        </w:r>
        <w:r>
          <w:rPr>
            <w:rStyle w:val="hljs-name"/>
            <w:rFonts w:ascii="Courier New" w:hAnsi="Courier New" w:cs="Courier New"/>
            <w:color w:val="0000FF"/>
            <w:sz w:val="18"/>
            <w:szCs w:val="18"/>
          </w:rPr>
          <w:t>serial</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2AE4968D" w14:textId="77777777" w:rsidR="00DC584F" w:rsidRDefault="00DC584F" w:rsidP="00DC584F">
      <w:pPr>
        <w:ind w:firstLine="720"/>
        <w:rPr>
          <w:ins w:id="721" w:author="Comparison" w:date="2022-04-14T16:30:00Z"/>
          <w:rStyle w:val="hljs-tag"/>
          <w:color w:val="0000FF"/>
        </w:rPr>
      </w:pPr>
      <w:ins w:id="722" w:author="Comparison" w:date="2022-04-14T16:30:00Z">
        <w:r>
          <w:rPr>
            <w:rStyle w:val="hljs-tag"/>
            <w:color w:val="0000FF"/>
            <w:sz w:val="18"/>
            <w:szCs w:val="18"/>
          </w:rPr>
          <w:t>&lt;/</w:t>
        </w:r>
        <w:r>
          <w:rPr>
            <w:rStyle w:val="hljs-name"/>
            <w:rFonts w:ascii="Courier New" w:hAnsi="Courier New" w:cs="Courier New"/>
            <w:color w:val="0000FF"/>
            <w:sz w:val="18"/>
            <w:szCs w:val="18"/>
          </w:rPr>
          <w:t>Inv</w:t>
        </w:r>
        <w:r>
          <w:rPr>
            <w:rStyle w:val="hljs-tag"/>
            <w:color w:val="0000FF"/>
            <w:sz w:val="18"/>
            <w:szCs w:val="18"/>
          </w:rPr>
          <w:t>&gt;</w:t>
        </w:r>
      </w:ins>
    </w:p>
    <w:p w14:paraId="1E7072C5" w14:textId="77777777" w:rsidR="00DC584F" w:rsidRDefault="00DC584F" w:rsidP="00DC584F">
      <w:pPr>
        <w:rPr>
          <w:ins w:id="723" w:author="Comparison" w:date="2022-04-14T16:30:00Z"/>
          <w:rStyle w:val="hljs-tag"/>
          <w:color w:val="0000FF"/>
          <w:sz w:val="18"/>
          <w:szCs w:val="18"/>
        </w:rPr>
      </w:pPr>
      <w:ins w:id="724" w:author="Comparison" w:date="2022-04-14T16:30:00Z">
        <w:r>
          <w:rPr>
            <w:rStyle w:val="hljs-tag"/>
            <w:color w:val="0000FF"/>
            <w:sz w:val="18"/>
            <w:szCs w:val="18"/>
          </w:rPr>
          <w:t>&lt;/</w:t>
        </w:r>
        <w:r>
          <w:rPr>
            <w:rStyle w:val="hljs-name"/>
            <w:rFonts w:ascii="Courier New" w:hAnsi="Courier New" w:cs="Courier New"/>
            <w:color w:val="0000FF"/>
            <w:sz w:val="18"/>
            <w:szCs w:val="18"/>
          </w:rPr>
          <w:t>Invoices</w:t>
        </w:r>
        <w:r>
          <w:rPr>
            <w:rStyle w:val="hljs-tag"/>
            <w:color w:val="0000FF"/>
            <w:sz w:val="18"/>
            <w:szCs w:val="18"/>
          </w:rPr>
          <w:t>&gt;</w:t>
        </w:r>
      </w:ins>
    </w:p>
    <w:p w14:paraId="5AEFB759" w14:textId="77777777" w:rsidR="00DC584F" w:rsidRDefault="00DC584F" w:rsidP="00DC584F">
      <w:pPr>
        <w:rPr>
          <w:ins w:id="725" w:author="Comparison" w:date="2022-04-14T16:30:00Z"/>
          <w:rFonts w:cs="Times New Roman"/>
          <w:szCs w:val="28"/>
        </w:rPr>
      </w:pPr>
      <w:ins w:id="726" w:author="Comparison" w:date="2022-04-14T16:30:00Z">
        <w:r>
          <w:rPr>
            <w:rFonts w:cs="Times New Roman"/>
            <w:szCs w:val="28"/>
          </w:rPr>
          <w:t xml:space="preserve">Trong đó: </w:t>
        </w:r>
        <w:r>
          <w:rPr>
            <w:rFonts w:cs="Times New Roman"/>
            <w:szCs w:val="28"/>
          </w:rPr>
          <w:tab/>
          <w:t xml:space="preserve">            tag </w:t>
        </w:r>
        <w:r>
          <w:rPr>
            <w:rFonts w:ascii="Consolas" w:hAnsi="Consolas" w:cs="Consolas"/>
            <w:color w:val="0000FF"/>
            <w:sz w:val="19"/>
            <w:szCs w:val="19"/>
            <w:highlight w:val="white"/>
          </w:rPr>
          <w:t>&lt;key&gt;</w:t>
        </w:r>
        <w:r>
          <w:rPr>
            <w:rFonts w:cs="Times New Roman"/>
            <w:szCs w:val="28"/>
          </w:rPr>
          <w:t>: fkey</w:t>
        </w:r>
      </w:ins>
    </w:p>
    <w:p w14:paraId="3959AB9F" w14:textId="77777777" w:rsidR="00DC584F" w:rsidRDefault="00DC584F" w:rsidP="00DC584F">
      <w:pPr>
        <w:rPr>
          <w:ins w:id="727" w:author="Comparison" w:date="2022-04-14T16:30:00Z"/>
          <w:rFonts w:cs="Times New Roman"/>
          <w:szCs w:val="28"/>
        </w:rPr>
      </w:pPr>
      <w:ins w:id="728" w:author="Comparison" w:date="2022-04-14T16:30:00Z">
        <w:r>
          <w:rPr>
            <w:rFonts w:cs="Times New Roman"/>
            <w:szCs w:val="28"/>
          </w:rPr>
          <w:lastRenderedPageBreak/>
          <w:tab/>
        </w:r>
        <w:r>
          <w:rPr>
            <w:rFonts w:cs="Times New Roman"/>
            <w:szCs w:val="28"/>
          </w:rPr>
          <w:tab/>
        </w:r>
        <w:r>
          <w:rPr>
            <w:rFonts w:cs="Times New Roman"/>
            <w:szCs w:val="28"/>
          </w:rPr>
          <w:tab/>
          <w:t xml:space="preserve">tag </w:t>
        </w:r>
        <w:r>
          <w:rPr>
            <w:rFonts w:ascii="Consolas" w:hAnsi="Consolas" w:cs="Consolas"/>
            <w:color w:val="0000FF"/>
            <w:sz w:val="19"/>
            <w:szCs w:val="19"/>
            <w:highlight w:val="white"/>
          </w:rPr>
          <w:t>&lt;idInv&gt;</w:t>
        </w:r>
        <w:r>
          <w:rPr>
            <w:rFonts w:cs="Times New Roman"/>
            <w:szCs w:val="28"/>
          </w:rPr>
          <w:t>: id hóa đơn trên hệ thống vnpt</w:t>
        </w:r>
      </w:ins>
    </w:p>
    <w:p w14:paraId="4019C7E1" w14:textId="77777777" w:rsidR="00DC584F" w:rsidRDefault="00DC584F" w:rsidP="00DC584F">
      <w:pPr>
        <w:rPr>
          <w:ins w:id="729" w:author="Comparison" w:date="2022-04-14T16:30:00Z"/>
          <w:rFonts w:cs="Times New Roman"/>
          <w:szCs w:val="28"/>
        </w:rPr>
      </w:pPr>
      <w:ins w:id="730" w:author="Comparison" w:date="2022-04-14T16:30:00Z">
        <w:r>
          <w:rPr>
            <w:rFonts w:cs="Times New Roman"/>
            <w:szCs w:val="28"/>
          </w:rPr>
          <w:tab/>
        </w:r>
        <w:r>
          <w:rPr>
            <w:rFonts w:cs="Times New Roman"/>
            <w:szCs w:val="28"/>
          </w:rPr>
          <w:tab/>
        </w:r>
        <w:r>
          <w:rPr>
            <w:rFonts w:cs="Times New Roman"/>
            <w:szCs w:val="28"/>
          </w:rPr>
          <w:tab/>
          <w:t xml:space="preserve">tag </w:t>
        </w:r>
        <w:r>
          <w:rPr>
            <w:rFonts w:ascii="Consolas" w:hAnsi="Consolas" w:cs="Consolas"/>
            <w:color w:val="0000FF"/>
            <w:sz w:val="19"/>
            <w:szCs w:val="19"/>
            <w:highlight w:val="white"/>
          </w:rPr>
          <w:t>&lt;hashValue&gt;</w:t>
        </w:r>
        <w:r>
          <w:rPr>
            <w:rFonts w:cs="Times New Roman"/>
            <w:szCs w:val="28"/>
          </w:rPr>
          <w:t>:  chuỗi hash</w:t>
        </w:r>
      </w:ins>
    </w:p>
    <w:p w14:paraId="3815E9C4" w14:textId="77777777" w:rsidR="00DC584F" w:rsidRDefault="00DC584F" w:rsidP="00DC584F">
      <w:pPr>
        <w:rPr>
          <w:ins w:id="731" w:author="Comparison" w:date="2022-04-14T16:30:00Z"/>
          <w:rFonts w:cs="Times New Roman"/>
          <w:szCs w:val="28"/>
        </w:rPr>
      </w:pPr>
      <w:ins w:id="732" w:author="Comparison" w:date="2022-04-14T16:30:00Z">
        <w:r>
          <w:rPr>
            <w:rFonts w:cs="Times New Roman"/>
            <w:szCs w:val="28"/>
          </w:rPr>
          <w:tab/>
        </w:r>
        <w:r>
          <w:rPr>
            <w:rFonts w:cs="Times New Roman"/>
            <w:szCs w:val="28"/>
          </w:rPr>
          <w:tab/>
        </w:r>
        <w:r>
          <w:rPr>
            <w:rFonts w:cs="Times New Roman"/>
            <w:szCs w:val="28"/>
          </w:rPr>
          <w:tab/>
          <w:t xml:space="preserve">tag </w:t>
        </w:r>
        <w:r>
          <w:rPr>
            <w:rFonts w:ascii="Consolas" w:hAnsi="Consolas" w:cs="Consolas"/>
            <w:color w:val="0000FF"/>
            <w:sz w:val="19"/>
            <w:szCs w:val="19"/>
            <w:highlight w:val="white"/>
          </w:rPr>
          <w:t>&lt;pattern&gt;</w:t>
        </w:r>
        <w:r>
          <w:rPr>
            <w:rFonts w:cs="Times New Roman"/>
            <w:szCs w:val="28"/>
          </w:rPr>
          <w:t>: mẫu số</w:t>
        </w:r>
      </w:ins>
    </w:p>
    <w:p w14:paraId="3BB5D4AD" w14:textId="77777777" w:rsidR="00DC584F" w:rsidRDefault="00DC584F" w:rsidP="00DC584F">
      <w:pPr>
        <w:rPr>
          <w:ins w:id="733" w:author="Comparison" w:date="2022-04-14T16:30:00Z"/>
          <w:rFonts w:cs="Times New Roman"/>
          <w:szCs w:val="28"/>
        </w:rPr>
      </w:pPr>
      <w:ins w:id="734" w:author="Comparison" w:date="2022-04-14T16:30:00Z">
        <w:r>
          <w:rPr>
            <w:rFonts w:cs="Times New Roman"/>
            <w:szCs w:val="28"/>
          </w:rPr>
          <w:tab/>
        </w:r>
        <w:r>
          <w:rPr>
            <w:rFonts w:cs="Times New Roman"/>
            <w:szCs w:val="28"/>
          </w:rPr>
          <w:tab/>
        </w:r>
        <w:r>
          <w:rPr>
            <w:rFonts w:cs="Times New Roman"/>
            <w:szCs w:val="28"/>
          </w:rPr>
          <w:tab/>
          <w:t xml:space="preserve">tag </w:t>
        </w:r>
        <w:r>
          <w:rPr>
            <w:rFonts w:ascii="Consolas" w:hAnsi="Consolas" w:cs="Consolas"/>
            <w:color w:val="0000FF"/>
            <w:sz w:val="19"/>
            <w:szCs w:val="19"/>
            <w:highlight w:val="white"/>
          </w:rPr>
          <w:t>&lt;serial&gt;</w:t>
        </w:r>
        <w:r>
          <w:rPr>
            <w:rFonts w:cs="Times New Roman"/>
            <w:szCs w:val="28"/>
          </w:rPr>
          <w:t>: ký hiệu</w:t>
        </w:r>
      </w:ins>
    </w:p>
    <w:p w14:paraId="49ACCDD5" w14:textId="00428E5C" w:rsidR="00DC584F" w:rsidRDefault="00DC584F" w:rsidP="00DC584F">
      <w:pPr>
        <w:pStyle w:val="Heading3"/>
        <w:rPr>
          <w:ins w:id="735" w:author="Comparison" w:date="2022-04-14T16:30:00Z"/>
        </w:rPr>
      </w:pPr>
      <w:ins w:id="736" w:author="Comparison" w:date="2022-04-14T16:30:00Z">
        <w:r>
          <w:t xml:space="preserve">Gửi điều chỉnh, thay thế </w:t>
        </w:r>
      </w:ins>
      <w:r w:rsidR="00297E65">
        <w:rPr>
          <w:lang w:val="en-US"/>
        </w:rPr>
        <w:t>không tồn tại hóa đơn cũ với</w:t>
      </w:r>
      <w:ins w:id="737" w:author="Comparison" w:date="2022-04-14T16:30:00Z">
        <w:r>
          <w:t xml:space="preserve"> smart CA (Bước 2)</w:t>
        </w:r>
      </w:ins>
    </w:p>
    <w:p w14:paraId="05614E2E" w14:textId="77777777" w:rsidR="00DC584F" w:rsidRDefault="00DC584F" w:rsidP="00A75803">
      <w:pPr>
        <w:pStyle w:val="N"/>
        <w:rPr>
          <w:ins w:id="738" w:author="Comparison" w:date="2022-04-14T16:30:00Z"/>
        </w:rPr>
        <w:pPrChange w:id="739" w:author="Comparison" w:date="2022-04-14T16:30:00Z">
          <w:pPr>
            <w:tabs>
              <w:tab w:val="left" w:pos="720"/>
            </w:tabs>
          </w:pPr>
        </w:pPrChange>
      </w:pPr>
      <w:ins w:id="740" w:author="Comparison" w:date="2022-04-14T16:30:00Z">
        <w:r>
          <w:t>URL</w:t>
        </w:r>
      </w:ins>
    </w:p>
    <w:p w14:paraId="01010079" w14:textId="69C43DF5" w:rsidR="00DC584F" w:rsidRDefault="00DC584F" w:rsidP="00A75803">
      <w:pPr>
        <w:pStyle w:val="N"/>
        <w:rPr>
          <w:ins w:id="741" w:author="Comparison" w:date="2022-04-14T16:30:00Z"/>
          <w:b/>
          <w:rPrChange w:id="742" w:author="Comparison" w:date="2022-04-14T16:30:00Z">
            <w:rPr>
              <w:ins w:id="743" w:author="Comparison" w:date="2022-04-14T16:30:00Z"/>
              <w:b/>
            </w:rPr>
          </w:rPrChange>
        </w:rPr>
        <w:pPrChange w:id="744" w:author="Comparison" w:date="2022-04-14T16:30:00Z">
          <w:pPr>
            <w:tabs>
              <w:tab w:val="left" w:pos="720"/>
            </w:tabs>
            <w:spacing w:after="0" w:line="240" w:lineRule="auto"/>
            <w:ind w:left="720"/>
          </w:pPr>
        </w:pPrChange>
      </w:pPr>
      <w:ins w:id="745" w:author="Comparison" w:date="2022-04-14T16:30:00Z">
        <w:r>
          <w:tab/>
          <w:t xml:space="preserve"> string </w:t>
        </w:r>
      </w:ins>
      <w:r w:rsidR="00CA617F">
        <w:t>AdjustReplaceWithOutInvSmartCA</w:t>
      </w:r>
      <w:r w:rsidR="00CA617F">
        <w:rPr>
          <w:b/>
        </w:rPr>
        <w:t xml:space="preserve"> </w:t>
      </w:r>
      <w:ins w:id="746" w:author="Comparison" w:date="2022-04-14T16:30:00Z">
        <w:r>
          <w:rPr>
            <w:b/>
          </w:rPr>
          <w:t>(</w:t>
        </w:r>
        <w:r>
          <w:rPr>
            <w:color w:val="0000FF"/>
          </w:rPr>
          <w:t>string</w:t>
        </w:r>
        <w:r>
          <w:t xml:space="preserve"> Account, </w:t>
        </w:r>
        <w:r>
          <w:rPr>
            <w:color w:val="0000FF"/>
          </w:rPr>
          <w:t>string</w:t>
        </w:r>
        <w:r>
          <w:t xml:space="preserve"> ACpass, </w:t>
        </w:r>
        <w:r>
          <w:rPr>
            <w:color w:val="0000FF"/>
          </w:rPr>
          <w:t>string</w:t>
        </w:r>
        <w:r>
          <w:t xml:space="preserve"> xmlInvData, </w:t>
        </w:r>
        <w:r>
          <w:rPr>
            <w:color w:val="0000FF"/>
          </w:rPr>
          <w:t>string</w:t>
        </w:r>
        <w:r>
          <w:t xml:space="preserve"> username, </w:t>
        </w:r>
        <w:r>
          <w:rPr>
            <w:color w:val="0000FF"/>
          </w:rPr>
          <w:t>string</w:t>
        </w:r>
        <w:r>
          <w:t xml:space="preserve"> password,</w:t>
        </w:r>
        <w:r>
          <w:rPr>
            <w:color w:val="0000FF"/>
          </w:rPr>
          <w:t xml:space="preserve">int </w:t>
        </w:r>
        <w:r>
          <w:t xml:space="preserve">type, </w:t>
        </w:r>
        <w:r>
          <w:rPr>
            <w:color w:val="0000FF"/>
          </w:rPr>
          <w:t>string</w:t>
        </w:r>
        <w:r>
          <w:t xml:space="preserve"> pattern = </w:t>
        </w:r>
        <w:r>
          <w:rPr>
            <w:color w:val="A31515"/>
          </w:rPr>
          <w:t>""</w:t>
        </w:r>
        <w:r>
          <w:t xml:space="preserve">, </w:t>
        </w:r>
        <w:r>
          <w:rPr>
            <w:color w:val="0000FF"/>
          </w:rPr>
          <w:t>string</w:t>
        </w:r>
        <w:r>
          <w:t xml:space="preserve"> serial = </w:t>
        </w:r>
        <w:r>
          <w:rPr>
            <w:color w:val="A31515"/>
          </w:rPr>
          <w:t>""</w:t>
        </w:r>
        <w:r>
          <w:rPr>
            <w:b/>
          </w:rPr>
          <w:t xml:space="preserve">) </w:t>
        </w:r>
      </w:ins>
    </w:p>
    <w:p w14:paraId="1E7BD98E" w14:textId="77777777" w:rsidR="00DC584F" w:rsidRDefault="00DC584F" w:rsidP="00A75803">
      <w:pPr>
        <w:pStyle w:val="N"/>
        <w:rPr>
          <w:ins w:id="747" w:author="Comparison" w:date="2022-04-14T16:30:00Z"/>
        </w:rPr>
      </w:pPr>
      <w:ins w:id="748" w:author="Comparison" w:date="2022-04-14T16:30:00Z">
        <w:r>
          <w:t>DESCRIPTION</w:t>
        </w:r>
      </w:ins>
    </w:p>
    <w:p w14:paraId="1055EDE3" w14:textId="14A08CD0" w:rsidR="00DC584F" w:rsidRDefault="00DC584F" w:rsidP="00A75803">
      <w:pPr>
        <w:pStyle w:val="N"/>
        <w:rPr>
          <w:ins w:id="749" w:author="Comparison" w:date="2022-04-14T16:30:00Z"/>
        </w:rPr>
      </w:pPr>
      <w:ins w:id="750" w:author="Comparison" w:date="2022-04-14T16:30:00Z">
        <w:r>
          <w:tab/>
          <w:t>Đây là web service cho phép gửi thông tin điều chỉnh, thay thế hóa đơn  không tồn tại trong hệ thống với các hệ thống sử dụng token, sau khi thực hiện gọi hàm Lấy giá trị Hash ở bước 1 (</w:t>
        </w:r>
        <w:r>
          <w:rPr>
            <w:b/>
          </w:rPr>
          <w:t>3.2.1</w:t>
        </w:r>
      </w:ins>
      <w:r w:rsidR="00C67918">
        <w:rPr>
          <w:b/>
        </w:rPr>
        <w:t>3</w:t>
      </w:r>
      <w:ins w:id="751" w:author="Comparison" w:date="2022-04-14T16:30:00Z">
        <w:r>
          <w:t>)</w:t>
        </w:r>
      </w:ins>
    </w:p>
    <w:p w14:paraId="4B93DF84" w14:textId="77777777" w:rsidR="00DC584F" w:rsidRDefault="00DC584F" w:rsidP="00A75803">
      <w:pPr>
        <w:pStyle w:val="N"/>
        <w:rPr>
          <w:ins w:id="752" w:author="Comparison" w:date="2022-04-14T16:30:00Z"/>
        </w:rPr>
      </w:pPr>
      <w:ins w:id="753" w:author="Comparison" w:date="2022-04-14T16:30:00Z">
        <w:r>
          <w:t>HTTP METHOD</w:t>
        </w:r>
      </w:ins>
    </w:p>
    <w:p w14:paraId="02F29613" w14:textId="77777777" w:rsidR="00DC584F" w:rsidRDefault="00DC584F" w:rsidP="00A75803">
      <w:pPr>
        <w:pStyle w:val="N"/>
        <w:rPr>
          <w:ins w:id="754" w:author="Comparison" w:date="2022-04-14T16:30:00Z"/>
          <w:b/>
        </w:rPr>
      </w:pPr>
      <w:ins w:id="755" w:author="Comparison" w:date="2022-04-14T16:30:00Z">
        <w:r>
          <w:tab/>
        </w:r>
        <w:r>
          <w:tab/>
          <w:t>POST</w:t>
        </w:r>
      </w:ins>
    </w:p>
    <w:p w14:paraId="2F73FADF" w14:textId="77777777" w:rsidR="00DC584F" w:rsidRDefault="00DC584F" w:rsidP="00A75803">
      <w:pPr>
        <w:pStyle w:val="N"/>
        <w:rPr>
          <w:ins w:id="756" w:author="Comparison" w:date="2022-04-14T16:30:00Z"/>
        </w:rPr>
      </w:pPr>
      <w:ins w:id="757" w:author="Comparison" w:date="2022-04-14T16:30:00Z">
        <w:r>
          <w:t>REQUEST BODY</w:t>
        </w:r>
      </w:ins>
    </w:p>
    <w:p w14:paraId="0F6BF7B0" w14:textId="77777777" w:rsidR="00DC584F" w:rsidRDefault="00DC584F" w:rsidP="00DC584F">
      <w:pPr>
        <w:pStyle w:val="ListParagraph"/>
        <w:numPr>
          <w:ilvl w:val="0"/>
          <w:numId w:val="25"/>
        </w:numPr>
        <w:spacing w:after="0" w:line="360" w:lineRule="auto"/>
        <w:ind w:left="1080"/>
        <w:jc w:val="both"/>
        <w:rPr>
          <w:ins w:id="758" w:author="Comparison" w:date="2022-04-14T16:30:00Z"/>
          <w:rFonts w:eastAsia="Calibri" w:cs="Times New Roman"/>
          <w:b/>
          <w:szCs w:val="24"/>
          <w:u w:val="single"/>
        </w:rPr>
      </w:pPr>
      <w:ins w:id="759" w:author="Comparison" w:date="2022-04-14T16:30:00Z">
        <w:r>
          <w:rPr>
            <w:rFonts w:eastAsia="Calibri" w:cs="Times New Roman"/>
            <w:b/>
            <w:szCs w:val="24"/>
          </w:rPr>
          <w:t xml:space="preserve">Account/ACPass:  </w:t>
        </w:r>
        <w:r>
          <w:rPr>
            <w:rFonts w:eastAsia="Calibri" w:cs="Times New Roman"/>
            <w:szCs w:val="24"/>
          </w:rPr>
          <w:t>Tài khoản được cấp phát cho nhân viên gọi lệnh gửi thông điệp.</w:t>
        </w:r>
      </w:ins>
    </w:p>
    <w:p w14:paraId="3C09C7AC" w14:textId="77777777" w:rsidR="00DC584F" w:rsidRDefault="00DC584F" w:rsidP="00DC584F">
      <w:pPr>
        <w:pStyle w:val="ListParagraph"/>
        <w:numPr>
          <w:ilvl w:val="0"/>
          <w:numId w:val="25"/>
        </w:numPr>
        <w:spacing w:after="0" w:line="360" w:lineRule="auto"/>
        <w:ind w:left="1080"/>
        <w:jc w:val="both"/>
        <w:rPr>
          <w:ins w:id="760" w:author="Comparison" w:date="2022-04-14T16:30:00Z"/>
          <w:rFonts w:eastAsia="Calibri" w:cs="Times New Roman"/>
          <w:b/>
          <w:szCs w:val="24"/>
          <w:u w:val="single"/>
        </w:rPr>
      </w:pPr>
      <w:ins w:id="761" w:author="Comparison" w:date="2022-04-14T16:30:00Z">
        <w:r>
          <w:rPr>
            <w:rFonts w:cs="Times New Roman"/>
            <w:b/>
            <w:color w:val="000000"/>
            <w:szCs w:val="24"/>
          </w:rPr>
          <w:t>username</w:t>
        </w:r>
        <w:r>
          <w:rPr>
            <w:rFonts w:eastAsia="Calibri" w:cs="Times New Roman"/>
            <w:b/>
            <w:szCs w:val="24"/>
          </w:rPr>
          <w:t>/</w:t>
        </w:r>
        <w:r>
          <w:rPr>
            <w:rFonts w:cs="Times New Roman"/>
            <w:b/>
            <w:color w:val="000000"/>
            <w:szCs w:val="24"/>
          </w:rPr>
          <w:t>password</w:t>
        </w:r>
        <w:r>
          <w:rPr>
            <w:rFonts w:eastAsia="Calibri" w:cs="Times New Roman"/>
            <w:szCs w:val="24"/>
          </w:rPr>
          <w:t>: Tài khoản được cấp phát cho khách hàng để gọi đến webservice (tài khoản có quyền ServiceRole trong hệ thống).</w:t>
        </w:r>
      </w:ins>
    </w:p>
    <w:p w14:paraId="5E3DD5D1" w14:textId="77777777" w:rsidR="00DC584F" w:rsidRDefault="00DC584F" w:rsidP="00DC584F">
      <w:pPr>
        <w:pStyle w:val="ListParagraph"/>
        <w:numPr>
          <w:ilvl w:val="0"/>
          <w:numId w:val="25"/>
        </w:numPr>
        <w:spacing w:after="0" w:line="360" w:lineRule="auto"/>
        <w:ind w:left="1080"/>
        <w:jc w:val="both"/>
        <w:rPr>
          <w:ins w:id="762" w:author="Comparison" w:date="2022-04-14T16:30:00Z"/>
          <w:rFonts w:eastAsia="Calibri" w:cs="Times New Roman"/>
          <w:b/>
          <w:szCs w:val="24"/>
          <w:u w:val="single"/>
        </w:rPr>
      </w:pPr>
      <w:ins w:id="763" w:author="Comparison" w:date="2022-04-14T16:30:00Z">
        <w:r>
          <w:rPr>
            <w:rFonts w:cs="Times New Roman"/>
            <w:b/>
            <w:color w:val="000000"/>
            <w:szCs w:val="24"/>
          </w:rPr>
          <w:t>xmlInvData</w:t>
        </w:r>
        <w:r>
          <w:rPr>
            <w:rFonts w:cs="Times New Roman"/>
            <w:color w:val="000000"/>
            <w:szCs w:val="24"/>
          </w:rPr>
          <w:t>: chuỗi xml dữ liệu ký hash.</w:t>
        </w:r>
        <w:r>
          <w:rPr>
            <w:rFonts w:eastAsia="Calibri" w:cs="Times New Roman"/>
            <w:b/>
            <w:szCs w:val="24"/>
            <w:u w:val="single"/>
          </w:rPr>
          <w:t xml:space="preserve"> </w:t>
        </w:r>
      </w:ins>
    </w:p>
    <w:p w14:paraId="0540A5F2" w14:textId="77777777" w:rsidR="00DC584F" w:rsidRDefault="00DC584F" w:rsidP="00DC584F">
      <w:pPr>
        <w:pStyle w:val="ListParagraph"/>
        <w:numPr>
          <w:ilvl w:val="0"/>
          <w:numId w:val="25"/>
        </w:numPr>
        <w:spacing w:after="0" w:line="360" w:lineRule="auto"/>
        <w:ind w:left="1080"/>
        <w:jc w:val="both"/>
        <w:rPr>
          <w:ins w:id="764" w:author="Comparison" w:date="2022-04-14T16:30:00Z"/>
          <w:rFonts w:eastAsia="Calibri" w:cs="Times New Roman"/>
          <w:b/>
          <w:szCs w:val="24"/>
          <w:u w:val="single"/>
        </w:rPr>
      </w:pPr>
      <w:ins w:id="765" w:author="Comparison" w:date="2022-04-14T16:30:00Z">
        <w:r>
          <w:rPr>
            <w:rFonts w:cs="Times New Roman"/>
            <w:b/>
            <w:color w:val="000000"/>
            <w:szCs w:val="24"/>
          </w:rPr>
          <w:t>Type</w:t>
        </w:r>
        <w:r>
          <w:rPr>
            <w:rFonts w:eastAsia="Calibri" w:cs="Times New Roman"/>
            <w:b/>
            <w:szCs w:val="24"/>
            <w:u w:val="single"/>
          </w:rPr>
          <w:t xml:space="preserve">: </w:t>
        </w:r>
        <w:r>
          <w:rPr>
            <w:rFonts w:cs="Times New Roman"/>
            <w:color w:val="000000"/>
            <w:szCs w:val="24"/>
          </w:rPr>
          <w:t>phát hành mới: 0, thay thế = 1, điều chỉnh tăng = 2, điều chỉnh giảm = 3, điều chỉnh thông tin = 4</w:t>
        </w:r>
      </w:ins>
    </w:p>
    <w:p w14:paraId="1C2AE16D" w14:textId="77777777" w:rsidR="00DC584F" w:rsidRDefault="00DC584F" w:rsidP="00DC584F">
      <w:pPr>
        <w:pStyle w:val="ListParagraph"/>
        <w:numPr>
          <w:ilvl w:val="0"/>
          <w:numId w:val="25"/>
        </w:numPr>
        <w:spacing w:after="0" w:line="360" w:lineRule="auto"/>
        <w:ind w:left="1080"/>
        <w:jc w:val="both"/>
        <w:rPr>
          <w:ins w:id="766" w:author="Comparison" w:date="2022-04-14T16:30:00Z"/>
          <w:rFonts w:eastAsia="Calibri" w:cs="Times New Roman"/>
          <w:b/>
          <w:szCs w:val="24"/>
        </w:rPr>
      </w:pPr>
      <w:ins w:id="767" w:author="Comparison" w:date="2022-04-14T16:30:00Z">
        <w:r>
          <w:rPr>
            <w:rFonts w:cs="Times New Roman"/>
            <w:b/>
            <w:szCs w:val="24"/>
          </w:rPr>
          <w:t>pattern</w:t>
        </w:r>
        <w:r>
          <w:rPr>
            <w:rFonts w:cs="Times New Roman"/>
            <w:szCs w:val="24"/>
          </w:rPr>
          <w:t>: Mẫu số</w:t>
        </w:r>
      </w:ins>
    </w:p>
    <w:p w14:paraId="3416C207" w14:textId="77777777" w:rsidR="00DC584F" w:rsidRDefault="00DC584F">
      <w:pPr>
        <w:pStyle w:val="ListParagraph"/>
        <w:numPr>
          <w:ilvl w:val="0"/>
          <w:numId w:val="25"/>
        </w:numPr>
        <w:spacing w:after="0" w:line="360" w:lineRule="auto"/>
        <w:ind w:left="1080"/>
        <w:jc w:val="both"/>
        <w:rPr>
          <w:ins w:id="768" w:author="Comparison" w:date="2022-04-14T16:30:00Z"/>
          <w:b/>
        </w:rPr>
        <w:pPrChange w:id="769" w:author="Comparison" w:date="2022-04-14T16:30:00Z">
          <w:pPr>
            <w:pStyle w:val="ListParagraph"/>
            <w:spacing w:after="0" w:line="360" w:lineRule="auto"/>
            <w:jc w:val="both"/>
          </w:pPr>
        </w:pPrChange>
      </w:pPr>
      <w:ins w:id="770" w:author="Comparison" w:date="2022-04-14T16:30:00Z">
        <w:r>
          <w:rPr>
            <w:rFonts w:cs="Times New Roman"/>
            <w:b/>
            <w:szCs w:val="24"/>
          </w:rPr>
          <w:t>serial</w:t>
        </w:r>
        <w:r>
          <w:rPr>
            <w:rFonts w:cs="Times New Roman"/>
            <w:szCs w:val="24"/>
          </w:rPr>
          <w:t>: Ký hiệu</w:t>
        </w:r>
      </w:ins>
    </w:p>
    <w:p w14:paraId="681E5F8E" w14:textId="77777777" w:rsidR="00DC584F" w:rsidRDefault="00DC584F" w:rsidP="00A75803">
      <w:pPr>
        <w:pStyle w:val="N"/>
        <w:rPr>
          <w:ins w:id="771" w:author="Comparison" w:date="2022-04-14T16:30:00Z"/>
        </w:rPr>
      </w:pPr>
      <w:ins w:id="772" w:author="Comparison" w:date="2022-04-14T16:30:00Z">
        <w:r>
          <w:t>RETURNS</w:t>
        </w:r>
      </w:ins>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773" w:author="Comparison" w:date="2022-04-14T16:30:00Z">
          <w:tblPr>
            <w:tblW w:w="0" w:type="nil"/>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430"/>
        <w:gridCol w:w="4950"/>
        <w:gridCol w:w="1885"/>
        <w:tblGridChange w:id="774">
          <w:tblGrid>
            <w:gridCol w:w="50"/>
            <w:gridCol w:w="1710"/>
            <w:gridCol w:w="540"/>
            <w:gridCol w:w="130"/>
            <w:gridCol w:w="4370"/>
            <w:gridCol w:w="399"/>
            <w:gridCol w:w="181"/>
            <w:gridCol w:w="1885"/>
            <w:gridCol w:w="50"/>
          </w:tblGrid>
        </w:tblGridChange>
      </w:tblGrid>
      <w:tr w:rsidR="00DC584F" w14:paraId="7E44EB62" w14:textId="77777777" w:rsidTr="00B13CD5">
        <w:trPr>
          <w:ins w:id="775" w:author="Comparison" w:date="2022-04-14T16:30:00Z"/>
          <w:trPrChange w:id="776" w:author="Comparison" w:date="2022-04-14T16:30:00Z">
            <w:trPr>
              <w:gridBefore w:val="1"/>
            </w:trPr>
          </w:trPrChange>
        </w:trPr>
        <w:tc>
          <w:tcPr>
            <w:tcW w:w="2430" w:type="dxa"/>
            <w:tcBorders>
              <w:top w:val="single" w:sz="4" w:space="0" w:color="2E74B5"/>
              <w:left w:val="single" w:sz="4" w:space="0" w:color="2E74B5"/>
              <w:bottom w:val="single" w:sz="4" w:space="0" w:color="2E74B5"/>
              <w:right w:val="single" w:sz="4" w:space="0" w:color="2E74B5"/>
            </w:tcBorders>
            <w:shd w:val="clear" w:color="auto" w:fill="F2F2F2"/>
            <w:hideMark/>
            <w:tcPrChange w:id="777" w:author="Comparison" w:date="2022-04-14T16:30:00Z">
              <w:tcPr>
                <w:tcW w:w="1710" w:type="dxa"/>
                <w:tcBorders>
                  <w:top w:val="single" w:sz="4" w:space="0" w:color="2E74B5"/>
                  <w:left w:val="single" w:sz="4" w:space="5" w:color="2E74B5"/>
                  <w:bottom w:val="single" w:sz="4" w:space="0" w:color="2E74B5"/>
                  <w:right w:val="single" w:sz="4" w:space="5" w:color="2E74B5"/>
                </w:tcBorders>
                <w:shd w:val="clear" w:color="auto" w:fill="F2F2F2"/>
                <w:hideMark/>
              </w:tcPr>
            </w:tcPrChange>
          </w:tcPr>
          <w:p w14:paraId="7044C2B2" w14:textId="77777777" w:rsidR="00DC584F" w:rsidRDefault="00DC584F">
            <w:pPr>
              <w:pStyle w:val="ListParagraph"/>
              <w:rPr>
                <w:ins w:id="778" w:author="Comparison" w:date="2022-04-14T16:30:00Z"/>
              </w:rPr>
              <w:pPrChange w:id="779" w:author="Comparison" w:date="2022-04-14T16:30:00Z">
                <w:pPr>
                  <w:pStyle w:val="ListParagraph"/>
                  <w:jc w:val="center"/>
                </w:pPr>
              </w:pPrChange>
            </w:pPr>
            <w:ins w:id="780" w:author="Comparison" w:date="2022-04-14T16:30:00Z">
              <w:r>
                <w:t>Kết quả</w:t>
              </w:r>
            </w:ins>
          </w:p>
        </w:tc>
        <w:tc>
          <w:tcPr>
            <w:tcW w:w="4950" w:type="dxa"/>
            <w:tcBorders>
              <w:top w:val="single" w:sz="4" w:space="0" w:color="2E74B5"/>
              <w:left w:val="single" w:sz="4" w:space="0" w:color="2E74B5"/>
              <w:bottom w:val="single" w:sz="4" w:space="0" w:color="2E74B5"/>
              <w:right w:val="single" w:sz="4" w:space="0" w:color="2E74B5"/>
            </w:tcBorders>
            <w:shd w:val="clear" w:color="auto" w:fill="F2F2F2"/>
            <w:hideMark/>
            <w:tcPrChange w:id="781" w:author="Comparison" w:date="2022-04-14T16:30:00Z">
              <w:tcPr>
                <w:tcW w:w="5040" w:type="dxa"/>
                <w:gridSpan w:val="3"/>
                <w:tcBorders>
                  <w:top w:val="single" w:sz="4" w:space="0" w:color="2E74B5"/>
                  <w:left w:val="single" w:sz="4" w:space="5" w:color="2E74B5"/>
                  <w:bottom w:val="single" w:sz="4" w:space="0" w:color="2E74B5"/>
                  <w:right w:val="single" w:sz="4" w:space="5" w:color="2E74B5"/>
                </w:tcBorders>
                <w:shd w:val="clear" w:color="auto" w:fill="F2F2F2"/>
                <w:hideMark/>
              </w:tcPr>
            </w:tcPrChange>
          </w:tcPr>
          <w:p w14:paraId="18EE0706" w14:textId="77777777" w:rsidR="00DC584F" w:rsidRDefault="00DC584F" w:rsidP="00B13CD5">
            <w:pPr>
              <w:pStyle w:val="ListParagraph"/>
              <w:rPr>
                <w:ins w:id="782" w:author="Comparison" w:date="2022-04-14T16:30:00Z"/>
              </w:rPr>
            </w:pPr>
            <w:ins w:id="783" w:author="Comparison" w:date="2022-04-14T16:30:00Z">
              <w:r>
                <w:t>Mô tả</w:t>
              </w:r>
            </w:ins>
          </w:p>
        </w:tc>
        <w:tc>
          <w:tcPr>
            <w:tcW w:w="1885" w:type="dxa"/>
            <w:tcBorders>
              <w:top w:val="single" w:sz="4" w:space="0" w:color="2E74B5"/>
              <w:left w:val="single" w:sz="4" w:space="0" w:color="2E74B5"/>
              <w:bottom w:val="single" w:sz="4" w:space="0" w:color="2E74B5"/>
              <w:right w:val="single" w:sz="4" w:space="0" w:color="2E74B5"/>
            </w:tcBorders>
            <w:shd w:val="clear" w:color="auto" w:fill="F2F2F2"/>
            <w:hideMark/>
            <w:tcPrChange w:id="784" w:author="Comparison" w:date="2022-04-14T16:30:00Z">
              <w:tcPr>
                <w:tcW w:w="2515" w:type="dxa"/>
                <w:gridSpan w:val="4"/>
                <w:tcBorders>
                  <w:top w:val="single" w:sz="4" w:space="0" w:color="2E74B5"/>
                  <w:left w:val="single" w:sz="4" w:space="5" w:color="2E74B5"/>
                  <w:bottom w:val="single" w:sz="4" w:space="0" w:color="2E74B5"/>
                  <w:right w:val="single" w:sz="4" w:space="5" w:color="2E74B5"/>
                </w:tcBorders>
                <w:shd w:val="clear" w:color="auto" w:fill="F2F2F2"/>
                <w:hideMark/>
              </w:tcPr>
            </w:tcPrChange>
          </w:tcPr>
          <w:p w14:paraId="7E903B6E" w14:textId="77777777" w:rsidR="00DC584F" w:rsidRDefault="00DC584F" w:rsidP="00B13CD5">
            <w:pPr>
              <w:pStyle w:val="ListParagraph"/>
              <w:rPr>
                <w:ins w:id="785" w:author="Comparison" w:date="2022-04-14T16:30:00Z"/>
              </w:rPr>
            </w:pPr>
            <w:ins w:id="786" w:author="Comparison" w:date="2022-04-14T16:30:00Z">
              <w:r>
                <w:t>Ghi chú</w:t>
              </w:r>
            </w:ins>
          </w:p>
        </w:tc>
      </w:tr>
      <w:tr w:rsidR="00DC584F" w14:paraId="6437C28A" w14:textId="77777777" w:rsidTr="00B13CD5">
        <w:trPr>
          <w:ins w:id="787" w:author="Comparison" w:date="2022-04-14T16:30:00Z"/>
        </w:trPr>
        <w:tc>
          <w:tcPr>
            <w:tcW w:w="2430" w:type="dxa"/>
            <w:tcBorders>
              <w:top w:val="single" w:sz="4" w:space="0" w:color="2E74B5"/>
              <w:left w:val="single" w:sz="4" w:space="0" w:color="2E74B5"/>
              <w:bottom w:val="single" w:sz="4" w:space="0" w:color="auto"/>
              <w:right w:val="single" w:sz="4" w:space="0" w:color="2E74B5"/>
            </w:tcBorders>
            <w:hideMark/>
          </w:tcPr>
          <w:p w14:paraId="35071BB1" w14:textId="77777777" w:rsidR="00DC584F" w:rsidRDefault="00DC584F" w:rsidP="00B13CD5">
            <w:pPr>
              <w:autoSpaceDE w:val="0"/>
              <w:autoSpaceDN w:val="0"/>
              <w:adjustRightInd w:val="0"/>
              <w:spacing w:after="0" w:line="240" w:lineRule="auto"/>
              <w:rPr>
                <w:ins w:id="788" w:author="Comparison" w:date="2022-04-14T16:30:00Z"/>
                <w:rFonts w:eastAsia="Calibri" w:cs="Times New Roman"/>
                <w:sz w:val="19"/>
                <w:szCs w:val="19"/>
              </w:rPr>
            </w:pPr>
            <w:ins w:id="789" w:author="Comparison" w:date="2022-04-14T16:30:00Z">
              <w:r>
                <w:rPr>
                  <w:rFonts w:eastAsia="Calibri" w:cs="Times New Roman"/>
                  <w:szCs w:val="24"/>
                </w:rPr>
                <w:t>ERR:1</w:t>
              </w:r>
            </w:ins>
          </w:p>
        </w:tc>
        <w:tc>
          <w:tcPr>
            <w:tcW w:w="4950" w:type="dxa"/>
            <w:tcBorders>
              <w:top w:val="single" w:sz="4" w:space="0" w:color="2E74B5"/>
              <w:left w:val="single" w:sz="4" w:space="0" w:color="2E74B5"/>
              <w:bottom w:val="single" w:sz="4" w:space="0" w:color="2E74B5"/>
              <w:right w:val="single" w:sz="4" w:space="0" w:color="2E74B5"/>
            </w:tcBorders>
            <w:hideMark/>
          </w:tcPr>
          <w:p w14:paraId="6CBE3056" w14:textId="77777777" w:rsidR="00DC584F" w:rsidRDefault="00DC584F" w:rsidP="00B13CD5">
            <w:pPr>
              <w:pStyle w:val="ListParagraph"/>
              <w:spacing w:after="0" w:line="240" w:lineRule="auto"/>
              <w:ind w:left="0"/>
              <w:rPr>
                <w:ins w:id="790" w:author="Comparison" w:date="2022-04-14T16:30:00Z"/>
                <w:rFonts w:eastAsia="Calibri" w:cs="Times New Roman"/>
              </w:rPr>
            </w:pPr>
            <w:ins w:id="791" w:author="Comparison" w:date="2022-04-14T16:30:00Z">
              <w:r>
                <w:rPr>
                  <w:rFonts w:eastAsia="Calibri" w:cs="Times New Roman"/>
                </w:rPr>
                <w:t xml:space="preserve">Tài khoản đăng nhập sai hoặc không có quyền </w:t>
              </w:r>
            </w:ins>
          </w:p>
        </w:tc>
        <w:tc>
          <w:tcPr>
            <w:tcW w:w="1885" w:type="dxa"/>
            <w:tcBorders>
              <w:top w:val="single" w:sz="4" w:space="0" w:color="2E74B5"/>
              <w:left w:val="single" w:sz="4" w:space="0" w:color="2E74B5"/>
              <w:bottom w:val="single" w:sz="4" w:space="0" w:color="2E74B5"/>
              <w:right w:val="single" w:sz="4" w:space="0" w:color="2E74B5"/>
            </w:tcBorders>
          </w:tcPr>
          <w:p w14:paraId="575147AE" w14:textId="77777777" w:rsidR="00DC584F" w:rsidRDefault="00DC584F" w:rsidP="00B13CD5">
            <w:pPr>
              <w:pStyle w:val="ListParagraph"/>
              <w:ind w:left="0"/>
              <w:jc w:val="both"/>
              <w:rPr>
                <w:ins w:id="792" w:author="Comparison" w:date="2022-04-14T16:30:00Z"/>
                <w:rFonts w:cs="Times New Roman"/>
              </w:rPr>
            </w:pPr>
          </w:p>
        </w:tc>
      </w:tr>
      <w:tr w:rsidR="00DC584F" w14:paraId="3CF493F9" w14:textId="77777777" w:rsidTr="00B13CD5">
        <w:trPr>
          <w:ins w:id="793"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4A2F0A4A" w14:textId="77777777" w:rsidR="00DC584F" w:rsidRDefault="00DC584F" w:rsidP="00B13CD5">
            <w:pPr>
              <w:autoSpaceDE w:val="0"/>
              <w:autoSpaceDN w:val="0"/>
              <w:adjustRightInd w:val="0"/>
              <w:spacing w:after="0" w:line="240" w:lineRule="auto"/>
              <w:rPr>
                <w:ins w:id="794" w:author="Comparison" w:date="2022-04-14T16:30:00Z"/>
                <w:rFonts w:eastAsia="Calibri" w:cs="Times New Roman"/>
                <w:szCs w:val="24"/>
              </w:rPr>
            </w:pPr>
            <w:ins w:id="795" w:author="Comparison" w:date="2022-04-14T16:30:00Z">
              <w:r>
                <w:rPr>
                  <w:rFonts w:eastAsia="Calibri" w:cs="Times New Roman"/>
                  <w:szCs w:val="24"/>
                </w:rPr>
                <w:t>ERR:21</w:t>
              </w:r>
            </w:ins>
          </w:p>
        </w:tc>
        <w:tc>
          <w:tcPr>
            <w:tcW w:w="4950" w:type="dxa"/>
            <w:tcBorders>
              <w:top w:val="single" w:sz="4" w:space="0" w:color="2E74B5"/>
              <w:left w:val="single" w:sz="4" w:space="0" w:color="2E74B5"/>
              <w:bottom w:val="single" w:sz="4" w:space="0" w:color="2E74B5"/>
              <w:right w:val="single" w:sz="4" w:space="0" w:color="2E74B5"/>
            </w:tcBorders>
            <w:hideMark/>
          </w:tcPr>
          <w:p w14:paraId="09AA90C7" w14:textId="77777777" w:rsidR="00DC584F" w:rsidRDefault="00DC584F" w:rsidP="00B13CD5">
            <w:pPr>
              <w:spacing w:after="0" w:line="240" w:lineRule="auto"/>
              <w:rPr>
                <w:ins w:id="796" w:author="Comparison" w:date="2022-04-14T16:30:00Z"/>
                <w:rFonts w:eastAsia="Calibri" w:cs="Times New Roman"/>
                <w:szCs w:val="24"/>
              </w:rPr>
            </w:pPr>
            <w:ins w:id="797" w:author="Comparison" w:date="2022-04-14T16:30:00Z">
              <w:r>
                <w:rPr>
                  <w:rFonts w:eastAsia="Calibri" w:cs="Times New Roman"/>
                  <w:szCs w:val="24"/>
                </w:rPr>
                <w:t>Không tìm thấy công ty hoặc tài khoản không tồn tại</w:t>
              </w:r>
            </w:ins>
          </w:p>
        </w:tc>
        <w:tc>
          <w:tcPr>
            <w:tcW w:w="1885" w:type="dxa"/>
            <w:tcBorders>
              <w:top w:val="single" w:sz="4" w:space="0" w:color="2E74B5"/>
              <w:left w:val="single" w:sz="4" w:space="0" w:color="2E74B5"/>
              <w:bottom w:val="single" w:sz="4" w:space="0" w:color="2E74B5"/>
              <w:right w:val="single" w:sz="4" w:space="0" w:color="2E74B5"/>
            </w:tcBorders>
          </w:tcPr>
          <w:p w14:paraId="6F80D83D" w14:textId="77777777" w:rsidR="00DC584F" w:rsidRDefault="00DC584F" w:rsidP="00B13CD5">
            <w:pPr>
              <w:jc w:val="both"/>
              <w:rPr>
                <w:ins w:id="798" w:author="Comparison" w:date="2022-04-14T16:30:00Z"/>
                <w:rFonts w:cs="Times New Roman"/>
                <w:szCs w:val="24"/>
              </w:rPr>
            </w:pPr>
          </w:p>
        </w:tc>
      </w:tr>
      <w:tr w:rsidR="00DC584F" w14:paraId="5DFF787F" w14:textId="77777777" w:rsidTr="00B13CD5">
        <w:trPr>
          <w:ins w:id="799"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0DDD7C05" w14:textId="77777777" w:rsidR="00DC584F" w:rsidRDefault="00DC584F" w:rsidP="00B13CD5">
            <w:pPr>
              <w:autoSpaceDE w:val="0"/>
              <w:autoSpaceDN w:val="0"/>
              <w:adjustRightInd w:val="0"/>
              <w:spacing w:after="0" w:line="240" w:lineRule="auto"/>
              <w:rPr>
                <w:ins w:id="800" w:author="Comparison" w:date="2022-04-14T16:30:00Z"/>
                <w:rFonts w:eastAsia="Calibri" w:cs="Times New Roman"/>
                <w:szCs w:val="24"/>
              </w:rPr>
            </w:pPr>
            <w:ins w:id="801" w:author="Comparison" w:date="2022-04-14T16:30:00Z">
              <w:r>
                <w:rPr>
                  <w:rFonts w:eastAsia="Calibri" w:cs="Times New Roman"/>
                  <w:szCs w:val="24"/>
                </w:rPr>
                <w:t>ERR:22</w:t>
              </w:r>
            </w:ins>
          </w:p>
        </w:tc>
        <w:tc>
          <w:tcPr>
            <w:tcW w:w="4950" w:type="dxa"/>
            <w:tcBorders>
              <w:top w:val="single" w:sz="4" w:space="0" w:color="2E74B5"/>
              <w:left w:val="single" w:sz="4" w:space="0" w:color="2E74B5"/>
              <w:bottom w:val="single" w:sz="4" w:space="0" w:color="2E74B5"/>
              <w:right w:val="single" w:sz="4" w:space="0" w:color="2E74B5"/>
            </w:tcBorders>
            <w:hideMark/>
          </w:tcPr>
          <w:p w14:paraId="04EB8704" w14:textId="77777777" w:rsidR="00DC584F" w:rsidRDefault="00DC584F" w:rsidP="00B13CD5">
            <w:pPr>
              <w:spacing w:after="0" w:line="240" w:lineRule="auto"/>
              <w:rPr>
                <w:ins w:id="802" w:author="Comparison" w:date="2022-04-14T16:30:00Z"/>
                <w:rFonts w:eastAsia="Calibri" w:cs="Times New Roman"/>
                <w:szCs w:val="24"/>
              </w:rPr>
            </w:pPr>
            <w:ins w:id="803" w:author="Comparison" w:date="2022-04-14T16:30:00Z">
              <w:r>
                <w:rPr>
                  <w:rFonts w:eastAsia="Calibri" w:cs="Times New Roman"/>
                  <w:szCs w:val="24"/>
                </w:rPr>
                <w:t>Công ty chưa đăng ký chứng thư số</w:t>
              </w:r>
            </w:ins>
          </w:p>
        </w:tc>
        <w:tc>
          <w:tcPr>
            <w:tcW w:w="1885" w:type="dxa"/>
            <w:tcBorders>
              <w:top w:val="single" w:sz="4" w:space="0" w:color="2E74B5"/>
              <w:left w:val="single" w:sz="4" w:space="0" w:color="2E74B5"/>
              <w:bottom w:val="single" w:sz="4" w:space="0" w:color="2E74B5"/>
              <w:right w:val="single" w:sz="4" w:space="0" w:color="2E74B5"/>
            </w:tcBorders>
          </w:tcPr>
          <w:p w14:paraId="5AA74499" w14:textId="77777777" w:rsidR="00DC584F" w:rsidRDefault="00DC584F" w:rsidP="00B13CD5">
            <w:pPr>
              <w:pStyle w:val="ListParagraph"/>
              <w:ind w:left="0"/>
              <w:jc w:val="both"/>
              <w:rPr>
                <w:ins w:id="804" w:author="Comparison" w:date="2022-04-14T16:30:00Z"/>
                <w:rFonts w:cs="Times New Roman"/>
              </w:rPr>
            </w:pPr>
          </w:p>
        </w:tc>
      </w:tr>
      <w:tr w:rsidR="00DC584F" w14:paraId="698FB67A" w14:textId="77777777" w:rsidTr="00B13CD5">
        <w:trPr>
          <w:ins w:id="805"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2CBE94F4" w14:textId="77777777" w:rsidR="00DC584F" w:rsidRDefault="00DC584F" w:rsidP="00B13CD5">
            <w:pPr>
              <w:autoSpaceDE w:val="0"/>
              <w:autoSpaceDN w:val="0"/>
              <w:adjustRightInd w:val="0"/>
              <w:spacing w:after="0" w:line="240" w:lineRule="auto"/>
              <w:rPr>
                <w:ins w:id="806" w:author="Comparison" w:date="2022-04-14T16:30:00Z"/>
                <w:rFonts w:eastAsia="Calibri" w:cs="Times New Roman"/>
                <w:szCs w:val="24"/>
              </w:rPr>
            </w:pPr>
            <w:ins w:id="807" w:author="Comparison" w:date="2022-04-14T16:30:00Z">
              <w:r>
                <w:rPr>
                  <w:rFonts w:eastAsia="Calibri" w:cs="Times New Roman"/>
                  <w:szCs w:val="24"/>
                </w:rPr>
                <w:t>ERR:28</w:t>
              </w:r>
            </w:ins>
          </w:p>
        </w:tc>
        <w:tc>
          <w:tcPr>
            <w:tcW w:w="4950" w:type="dxa"/>
            <w:tcBorders>
              <w:top w:val="single" w:sz="4" w:space="0" w:color="2E74B5"/>
              <w:left w:val="single" w:sz="4" w:space="0" w:color="2E74B5"/>
              <w:bottom w:val="single" w:sz="4" w:space="0" w:color="2E74B5"/>
              <w:right w:val="single" w:sz="4" w:space="0" w:color="2E74B5"/>
            </w:tcBorders>
            <w:hideMark/>
          </w:tcPr>
          <w:p w14:paraId="26650EF0" w14:textId="77777777" w:rsidR="00DC584F" w:rsidRDefault="00DC584F" w:rsidP="00B13CD5">
            <w:pPr>
              <w:spacing w:after="0" w:line="240" w:lineRule="auto"/>
              <w:rPr>
                <w:ins w:id="808" w:author="Comparison" w:date="2022-04-14T16:30:00Z"/>
                <w:rFonts w:eastAsia="Calibri" w:cs="Times New Roman"/>
                <w:szCs w:val="24"/>
              </w:rPr>
            </w:pPr>
            <w:ins w:id="809" w:author="Comparison" w:date="2022-04-14T16:30:00Z">
              <w:r>
                <w:rPr>
                  <w:rFonts w:eastAsia="Calibri" w:cs="Times New Roman"/>
                  <w:szCs w:val="24"/>
                </w:rPr>
                <w:t>Chưa có thông tin chứng thư trong hệ thống</w:t>
              </w:r>
            </w:ins>
          </w:p>
        </w:tc>
        <w:tc>
          <w:tcPr>
            <w:tcW w:w="1885" w:type="dxa"/>
            <w:tcBorders>
              <w:top w:val="single" w:sz="4" w:space="0" w:color="2E74B5"/>
              <w:left w:val="single" w:sz="4" w:space="0" w:color="2E74B5"/>
              <w:bottom w:val="single" w:sz="4" w:space="0" w:color="2E74B5"/>
              <w:right w:val="single" w:sz="4" w:space="0" w:color="2E74B5"/>
            </w:tcBorders>
          </w:tcPr>
          <w:p w14:paraId="0DFACCCE" w14:textId="77777777" w:rsidR="00DC584F" w:rsidRDefault="00DC584F" w:rsidP="00B13CD5">
            <w:pPr>
              <w:pStyle w:val="ListParagraph"/>
              <w:ind w:left="0"/>
              <w:jc w:val="both"/>
              <w:rPr>
                <w:ins w:id="810" w:author="Comparison" w:date="2022-04-14T16:30:00Z"/>
                <w:rFonts w:cs="Times New Roman"/>
              </w:rPr>
            </w:pPr>
          </w:p>
        </w:tc>
      </w:tr>
      <w:tr w:rsidR="00DC584F" w14:paraId="623F813B" w14:textId="77777777" w:rsidTr="00B13CD5">
        <w:trPr>
          <w:ins w:id="811"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495856A3" w14:textId="77777777" w:rsidR="00DC584F" w:rsidRDefault="00DC584F" w:rsidP="00B13CD5">
            <w:pPr>
              <w:autoSpaceDE w:val="0"/>
              <w:autoSpaceDN w:val="0"/>
              <w:adjustRightInd w:val="0"/>
              <w:spacing w:after="0" w:line="240" w:lineRule="auto"/>
              <w:rPr>
                <w:ins w:id="812" w:author="Comparison" w:date="2022-04-14T16:30:00Z"/>
                <w:rFonts w:eastAsia="Calibri" w:cs="Times New Roman"/>
                <w:szCs w:val="24"/>
              </w:rPr>
            </w:pPr>
            <w:ins w:id="813" w:author="Comparison" w:date="2022-04-14T16:30:00Z">
              <w:r>
                <w:rPr>
                  <w:rFonts w:eastAsia="Calibri" w:cs="Times New Roman"/>
                  <w:szCs w:val="24"/>
                </w:rPr>
                <w:lastRenderedPageBreak/>
                <w:t>ERR:24</w:t>
              </w:r>
            </w:ins>
          </w:p>
        </w:tc>
        <w:tc>
          <w:tcPr>
            <w:tcW w:w="4950" w:type="dxa"/>
            <w:tcBorders>
              <w:top w:val="single" w:sz="4" w:space="0" w:color="2E74B5"/>
              <w:left w:val="single" w:sz="4" w:space="0" w:color="2E74B5"/>
              <w:bottom w:val="single" w:sz="4" w:space="0" w:color="2E74B5"/>
              <w:right w:val="single" w:sz="4" w:space="0" w:color="2E74B5"/>
            </w:tcBorders>
            <w:hideMark/>
          </w:tcPr>
          <w:p w14:paraId="5D008FC4" w14:textId="77777777" w:rsidR="00DC584F" w:rsidRDefault="00DC584F" w:rsidP="00B13CD5">
            <w:pPr>
              <w:spacing w:after="0" w:line="240" w:lineRule="auto"/>
              <w:rPr>
                <w:ins w:id="814" w:author="Comparison" w:date="2022-04-14T16:30:00Z"/>
                <w:rFonts w:eastAsia="Calibri" w:cs="Times New Roman"/>
                <w:szCs w:val="24"/>
              </w:rPr>
            </w:pPr>
            <w:ins w:id="815" w:author="Comparison" w:date="2022-04-14T16:30:00Z">
              <w:r>
                <w:rPr>
                  <w:rFonts w:eastAsia="Calibri" w:cs="Times New Roman"/>
                  <w:szCs w:val="24"/>
                </w:rPr>
                <w:t>Chứng thư truyền lên không đúng với chứng thư đăng ký trong hệ thống</w:t>
              </w:r>
            </w:ins>
          </w:p>
        </w:tc>
        <w:tc>
          <w:tcPr>
            <w:tcW w:w="1885" w:type="dxa"/>
            <w:tcBorders>
              <w:top w:val="single" w:sz="4" w:space="0" w:color="2E74B5"/>
              <w:left w:val="single" w:sz="4" w:space="0" w:color="2E74B5"/>
              <w:bottom w:val="single" w:sz="4" w:space="0" w:color="2E74B5"/>
              <w:right w:val="single" w:sz="4" w:space="0" w:color="2E74B5"/>
            </w:tcBorders>
          </w:tcPr>
          <w:p w14:paraId="79984943" w14:textId="77777777" w:rsidR="00DC584F" w:rsidRDefault="00DC584F" w:rsidP="00B13CD5">
            <w:pPr>
              <w:pStyle w:val="ListParagraph"/>
              <w:ind w:left="0"/>
              <w:jc w:val="both"/>
              <w:rPr>
                <w:ins w:id="816" w:author="Comparison" w:date="2022-04-14T16:30:00Z"/>
                <w:rFonts w:cs="Times New Roman"/>
              </w:rPr>
            </w:pPr>
          </w:p>
        </w:tc>
      </w:tr>
      <w:tr w:rsidR="00DC584F" w14:paraId="35D8BCC7" w14:textId="77777777" w:rsidTr="00B13CD5">
        <w:trPr>
          <w:ins w:id="817"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394D91DF" w14:textId="77777777" w:rsidR="00DC584F" w:rsidRDefault="00DC584F" w:rsidP="00B13CD5">
            <w:pPr>
              <w:autoSpaceDE w:val="0"/>
              <w:autoSpaceDN w:val="0"/>
              <w:adjustRightInd w:val="0"/>
              <w:spacing w:after="0" w:line="240" w:lineRule="auto"/>
              <w:rPr>
                <w:ins w:id="818" w:author="Comparison" w:date="2022-04-14T16:30:00Z"/>
                <w:rFonts w:eastAsia="Calibri" w:cs="Times New Roman"/>
                <w:szCs w:val="24"/>
              </w:rPr>
            </w:pPr>
            <w:ins w:id="819" w:author="Comparison" w:date="2022-04-14T16:30:00Z">
              <w:r>
                <w:rPr>
                  <w:rFonts w:eastAsia="Calibri" w:cs="Times New Roman"/>
                  <w:szCs w:val="24"/>
                </w:rPr>
                <w:t>ERR:27</w:t>
              </w:r>
            </w:ins>
          </w:p>
        </w:tc>
        <w:tc>
          <w:tcPr>
            <w:tcW w:w="4950" w:type="dxa"/>
            <w:tcBorders>
              <w:top w:val="single" w:sz="4" w:space="0" w:color="2E74B5"/>
              <w:left w:val="single" w:sz="4" w:space="0" w:color="2E74B5"/>
              <w:bottom w:val="single" w:sz="4" w:space="0" w:color="2E74B5"/>
              <w:right w:val="single" w:sz="4" w:space="0" w:color="2E74B5"/>
            </w:tcBorders>
            <w:hideMark/>
          </w:tcPr>
          <w:p w14:paraId="6FE1DEE4" w14:textId="77777777" w:rsidR="00DC584F" w:rsidRDefault="00DC584F" w:rsidP="00B13CD5">
            <w:pPr>
              <w:pStyle w:val="ListParagraph"/>
              <w:spacing w:after="0" w:line="240" w:lineRule="auto"/>
              <w:ind w:left="0"/>
              <w:rPr>
                <w:ins w:id="820" w:author="Comparison" w:date="2022-04-14T16:30:00Z"/>
                <w:rFonts w:eastAsia="Calibri" w:cs="Times New Roman"/>
              </w:rPr>
            </w:pPr>
            <w:ins w:id="821" w:author="Comparison" w:date="2022-04-14T16:30:00Z">
              <w:r>
                <w:rPr>
                  <w:rFonts w:eastAsia="Calibri" w:cs="Times New Roman"/>
                </w:rPr>
                <w:t>Chứng thư chưa đến thời điểm sử dụng</w:t>
              </w:r>
            </w:ins>
          </w:p>
        </w:tc>
        <w:tc>
          <w:tcPr>
            <w:tcW w:w="1885" w:type="dxa"/>
            <w:tcBorders>
              <w:top w:val="single" w:sz="4" w:space="0" w:color="2E74B5"/>
              <w:left w:val="single" w:sz="4" w:space="0" w:color="2E74B5"/>
              <w:bottom w:val="single" w:sz="4" w:space="0" w:color="2E74B5"/>
              <w:right w:val="single" w:sz="4" w:space="0" w:color="2E74B5"/>
            </w:tcBorders>
          </w:tcPr>
          <w:p w14:paraId="4730CA96" w14:textId="77777777" w:rsidR="00DC584F" w:rsidRDefault="00DC584F" w:rsidP="00B13CD5">
            <w:pPr>
              <w:pStyle w:val="ListParagraph"/>
              <w:ind w:left="0"/>
              <w:jc w:val="both"/>
              <w:rPr>
                <w:ins w:id="822" w:author="Comparison" w:date="2022-04-14T16:30:00Z"/>
                <w:rFonts w:cs="Times New Roman"/>
              </w:rPr>
            </w:pPr>
          </w:p>
        </w:tc>
      </w:tr>
      <w:tr w:rsidR="00DC584F" w14:paraId="6EC5B6D3" w14:textId="77777777" w:rsidTr="00B13CD5">
        <w:trPr>
          <w:ins w:id="823"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56CEE16D" w14:textId="77777777" w:rsidR="00DC584F" w:rsidRDefault="00DC584F" w:rsidP="00B13CD5">
            <w:pPr>
              <w:autoSpaceDE w:val="0"/>
              <w:autoSpaceDN w:val="0"/>
              <w:adjustRightInd w:val="0"/>
              <w:spacing w:after="0" w:line="240" w:lineRule="auto"/>
              <w:rPr>
                <w:ins w:id="824" w:author="Comparison" w:date="2022-04-14T16:30:00Z"/>
                <w:rFonts w:eastAsia="Calibri" w:cs="Times New Roman"/>
                <w:szCs w:val="24"/>
              </w:rPr>
            </w:pPr>
            <w:ins w:id="825" w:author="Comparison" w:date="2022-04-14T16:30:00Z">
              <w:r>
                <w:rPr>
                  <w:rFonts w:eastAsia="Calibri" w:cs="Times New Roman"/>
                  <w:szCs w:val="24"/>
                </w:rPr>
                <w:t>ERR:26</w:t>
              </w:r>
            </w:ins>
          </w:p>
        </w:tc>
        <w:tc>
          <w:tcPr>
            <w:tcW w:w="4950" w:type="dxa"/>
            <w:tcBorders>
              <w:top w:val="single" w:sz="4" w:space="0" w:color="2E74B5"/>
              <w:left w:val="single" w:sz="4" w:space="0" w:color="2E74B5"/>
              <w:bottom w:val="single" w:sz="4" w:space="0" w:color="2E74B5"/>
              <w:right w:val="single" w:sz="4" w:space="0" w:color="2E74B5"/>
            </w:tcBorders>
            <w:hideMark/>
          </w:tcPr>
          <w:p w14:paraId="59AB0935" w14:textId="77777777" w:rsidR="00DC584F" w:rsidRDefault="00DC584F" w:rsidP="00B13CD5">
            <w:pPr>
              <w:pStyle w:val="ListParagraph"/>
              <w:spacing w:after="0" w:line="240" w:lineRule="auto"/>
              <w:ind w:left="0"/>
              <w:rPr>
                <w:ins w:id="826" w:author="Comparison" w:date="2022-04-14T16:30:00Z"/>
                <w:rFonts w:eastAsia="Calibri" w:cs="Times New Roman"/>
              </w:rPr>
            </w:pPr>
            <w:ins w:id="827" w:author="Comparison" w:date="2022-04-14T16:30:00Z">
              <w:r>
                <w:rPr>
                  <w:rFonts w:eastAsia="Calibri" w:cs="Times New Roman"/>
                </w:rPr>
                <w:t>Chứng thư số hết hạn</w:t>
              </w:r>
            </w:ins>
          </w:p>
        </w:tc>
        <w:tc>
          <w:tcPr>
            <w:tcW w:w="1885" w:type="dxa"/>
            <w:tcBorders>
              <w:top w:val="single" w:sz="4" w:space="0" w:color="2E74B5"/>
              <w:left w:val="single" w:sz="4" w:space="0" w:color="2E74B5"/>
              <w:bottom w:val="single" w:sz="4" w:space="0" w:color="2E74B5"/>
              <w:right w:val="single" w:sz="4" w:space="0" w:color="2E74B5"/>
            </w:tcBorders>
          </w:tcPr>
          <w:p w14:paraId="118D24B4" w14:textId="77777777" w:rsidR="00DC584F" w:rsidRDefault="00DC584F" w:rsidP="00B13CD5">
            <w:pPr>
              <w:pStyle w:val="ListParagraph"/>
              <w:ind w:left="0"/>
              <w:jc w:val="both"/>
              <w:rPr>
                <w:ins w:id="828" w:author="Comparison" w:date="2022-04-14T16:30:00Z"/>
                <w:rFonts w:cs="Times New Roman"/>
              </w:rPr>
            </w:pPr>
          </w:p>
        </w:tc>
      </w:tr>
      <w:tr w:rsidR="00DC584F" w14:paraId="02EF5A80" w14:textId="77777777" w:rsidTr="00B13CD5">
        <w:trPr>
          <w:ins w:id="829"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3203A7A7" w14:textId="77777777" w:rsidR="00DC584F" w:rsidRDefault="00DC584F" w:rsidP="00B13CD5">
            <w:pPr>
              <w:autoSpaceDE w:val="0"/>
              <w:autoSpaceDN w:val="0"/>
              <w:adjustRightInd w:val="0"/>
              <w:spacing w:after="0" w:line="240" w:lineRule="auto"/>
              <w:rPr>
                <w:ins w:id="830" w:author="Comparison" w:date="2022-04-14T16:30:00Z"/>
                <w:rFonts w:eastAsia="Calibri" w:cs="Times New Roman"/>
                <w:szCs w:val="24"/>
              </w:rPr>
            </w:pPr>
            <w:ins w:id="831" w:author="Comparison" w:date="2022-04-14T16:30:00Z">
              <w:r>
                <w:rPr>
                  <w:rFonts w:eastAsia="Calibri" w:cs="Times New Roman"/>
                  <w:szCs w:val="24"/>
                </w:rPr>
                <w:t>ERR:3</w:t>
              </w:r>
            </w:ins>
          </w:p>
        </w:tc>
        <w:tc>
          <w:tcPr>
            <w:tcW w:w="4950" w:type="dxa"/>
            <w:tcBorders>
              <w:top w:val="single" w:sz="4" w:space="0" w:color="2E74B5"/>
              <w:left w:val="single" w:sz="4" w:space="0" w:color="2E74B5"/>
              <w:bottom w:val="single" w:sz="4" w:space="0" w:color="2E74B5"/>
              <w:right w:val="single" w:sz="4" w:space="0" w:color="2E74B5"/>
            </w:tcBorders>
            <w:hideMark/>
          </w:tcPr>
          <w:p w14:paraId="514373D4" w14:textId="77777777" w:rsidR="00DC584F" w:rsidRDefault="00DC584F" w:rsidP="00B13CD5">
            <w:pPr>
              <w:pStyle w:val="ListParagraph"/>
              <w:spacing w:after="0" w:line="240" w:lineRule="auto"/>
              <w:ind w:left="0"/>
              <w:rPr>
                <w:ins w:id="832" w:author="Comparison" w:date="2022-04-14T16:30:00Z"/>
                <w:rFonts w:eastAsia="Calibri" w:cs="Times New Roman"/>
              </w:rPr>
            </w:pPr>
            <w:ins w:id="833" w:author="Comparison" w:date="2022-04-14T16:30:00Z">
              <w:r>
                <w:rPr>
                  <w:rFonts w:eastAsia="Calibri" w:cs="Times New Roman"/>
                  <w:szCs w:val="24"/>
                </w:rPr>
                <w:t>Dữ liệu xml đầu vào không đúng quy định</w:t>
              </w:r>
            </w:ins>
          </w:p>
        </w:tc>
        <w:tc>
          <w:tcPr>
            <w:tcW w:w="1885" w:type="dxa"/>
            <w:tcBorders>
              <w:top w:val="single" w:sz="4" w:space="0" w:color="2E74B5"/>
              <w:left w:val="single" w:sz="4" w:space="0" w:color="2E74B5"/>
              <w:bottom w:val="single" w:sz="4" w:space="0" w:color="2E74B5"/>
              <w:right w:val="single" w:sz="4" w:space="0" w:color="2E74B5"/>
            </w:tcBorders>
          </w:tcPr>
          <w:p w14:paraId="23BF74C4" w14:textId="77777777" w:rsidR="00DC584F" w:rsidRDefault="00DC584F" w:rsidP="00B13CD5">
            <w:pPr>
              <w:pStyle w:val="ListParagraph"/>
              <w:ind w:left="0"/>
              <w:jc w:val="both"/>
              <w:rPr>
                <w:ins w:id="834" w:author="Comparison" w:date="2022-04-14T16:30:00Z"/>
                <w:rFonts w:cs="Times New Roman"/>
              </w:rPr>
            </w:pPr>
          </w:p>
        </w:tc>
      </w:tr>
      <w:tr w:rsidR="00DC584F" w14:paraId="25248F6E" w14:textId="77777777" w:rsidTr="00B13CD5">
        <w:trPr>
          <w:ins w:id="835"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336F8511" w14:textId="77777777" w:rsidR="00DC584F" w:rsidRDefault="00DC584F" w:rsidP="00B13CD5">
            <w:pPr>
              <w:autoSpaceDE w:val="0"/>
              <w:autoSpaceDN w:val="0"/>
              <w:adjustRightInd w:val="0"/>
              <w:spacing w:after="0" w:line="240" w:lineRule="auto"/>
              <w:rPr>
                <w:ins w:id="836" w:author="Comparison" w:date="2022-04-14T16:30:00Z"/>
                <w:rFonts w:eastAsia="Calibri" w:cs="Times New Roman"/>
                <w:szCs w:val="24"/>
              </w:rPr>
            </w:pPr>
            <w:ins w:id="837" w:author="Comparison" w:date="2022-04-14T16:30:00Z">
              <w:r>
                <w:rPr>
                  <w:rFonts w:eastAsia="Calibri" w:cs="Times New Roman"/>
                  <w:szCs w:val="24"/>
                </w:rPr>
                <w:t>ERR:20</w:t>
              </w:r>
            </w:ins>
          </w:p>
        </w:tc>
        <w:tc>
          <w:tcPr>
            <w:tcW w:w="4950" w:type="dxa"/>
            <w:tcBorders>
              <w:top w:val="single" w:sz="4" w:space="0" w:color="2E74B5"/>
              <w:left w:val="single" w:sz="4" w:space="0" w:color="2E74B5"/>
              <w:bottom w:val="single" w:sz="4" w:space="0" w:color="2E74B5"/>
              <w:right w:val="single" w:sz="4" w:space="0" w:color="2E74B5"/>
            </w:tcBorders>
            <w:hideMark/>
          </w:tcPr>
          <w:p w14:paraId="5850A93B" w14:textId="77777777" w:rsidR="00DC584F" w:rsidRDefault="00DC584F" w:rsidP="00B13CD5">
            <w:pPr>
              <w:pStyle w:val="ListParagraph"/>
              <w:spacing w:after="0" w:line="240" w:lineRule="auto"/>
              <w:ind w:left="0"/>
              <w:rPr>
                <w:ins w:id="838" w:author="Comparison" w:date="2022-04-14T16:30:00Z"/>
                <w:rFonts w:eastAsia="Calibri" w:cs="Times New Roman"/>
              </w:rPr>
            </w:pPr>
            <w:ins w:id="839" w:author="Comparison" w:date="2022-04-14T16:30:00Z">
              <w:r>
                <w:t>Không tìm thấy dải hóa đơn</w:t>
              </w:r>
            </w:ins>
          </w:p>
        </w:tc>
        <w:tc>
          <w:tcPr>
            <w:tcW w:w="1885" w:type="dxa"/>
            <w:tcBorders>
              <w:top w:val="single" w:sz="4" w:space="0" w:color="2E74B5"/>
              <w:left w:val="single" w:sz="4" w:space="0" w:color="2E74B5"/>
              <w:bottom w:val="single" w:sz="4" w:space="0" w:color="2E74B5"/>
              <w:right w:val="single" w:sz="4" w:space="0" w:color="2E74B5"/>
            </w:tcBorders>
            <w:hideMark/>
          </w:tcPr>
          <w:p w14:paraId="297914ED" w14:textId="77777777" w:rsidR="00DC584F" w:rsidRDefault="00DC584F" w:rsidP="00B13CD5">
            <w:pPr>
              <w:spacing w:after="0" w:line="240" w:lineRule="auto"/>
              <w:jc w:val="both"/>
              <w:rPr>
                <w:ins w:id="840" w:author="Comparison" w:date="2022-04-14T16:30:00Z"/>
                <w:rFonts w:cs="Times New Roman"/>
                <w:szCs w:val="24"/>
              </w:rPr>
            </w:pPr>
            <w:ins w:id="841" w:author="Comparison" w:date="2022-04-14T16:30:00Z">
              <w:r>
                <w:rPr>
                  <w:rFonts w:cs="Times New Roman"/>
                  <w:szCs w:val="24"/>
                </w:rPr>
                <w:t>Không tìm thấy dải hóa đơn hoặc tài khoản phát hành không có quyền phát hành hóa đơn trên dải hóa đơn truyền lên.</w:t>
              </w:r>
            </w:ins>
          </w:p>
        </w:tc>
      </w:tr>
      <w:tr w:rsidR="00DC584F" w14:paraId="0134477F" w14:textId="77777777" w:rsidTr="00B13CD5">
        <w:trPr>
          <w:trHeight w:val="368"/>
          <w:ins w:id="842"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069F45CF" w14:textId="77777777" w:rsidR="00DC584F" w:rsidRDefault="00DC584F" w:rsidP="00B13CD5">
            <w:pPr>
              <w:autoSpaceDE w:val="0"/>
              <w:autoSpaceDN w:val="0"/>
              <w:adjustRightInd w:val="0"/>
              <w:spacing w:after="0" w:line="240" w:lineRule="auto"/>
              <w:rPr>
                <w:ins w:id="843" w:author="Comparison" w:date="2022-04-14T16:30:00Z"/>
                <w:rFonts w:eastAsia="Calibri" w:cs="Times New Roman"/>
                <w:szCs w:val="24"/>
              </w:rPr>
            </w:pPr>
            <w:ins w:id="844" w:author="Comparison" w:date="2022-04-14T16:30:00Z">
              <w:r>
                <w:rPr>
                  <w:rFonts w:eastAsia="Calibri" w:cs="Times New Roman"/>
                  <w:szCs w:val="24"/>
                </w:rPr>
                <w:t>ERR:8</w:t>
              </w:r>
            </w:ins>
          </w:p>
        </w:tc>
        <w:tc>
          <w:tcPr>
            <w:tcW w:w="4950" w:type="dxa"/>
            <w:tcBorders>
              <w:top w:val="single" w:sz="4" w:space="0" w:color="2E74B5"/>
              <w:left w:val="single" w:sz="4" w:space="0" w:color="2E74B5"/>
              <w:bottom w:val="single" w:sz="4" w:space="0" w:color="2E74B5"/>
              <w:right w:val="single" w:sz="4" w:space="0" w:color="2E74B5"/>
            </w:tcBorders>
            <w:hideMark/>
          </w:tcPr>
          <w:p w14:paraId="2745B752" w14:textId="77777777" w:rsidR="00DC584F" w:rsidRDefault="00DC584F" w:rsidP="00B13CD5">
            <w:pPr>
              <w:pStyle w:val="ListParagraph"/>
              <w:spacing w:after="0" w:line="240" w:lineRule="auto"/>
              <w:ind w:left="0"/>
              <w:rPr>
                <w:ins w:id="845" w:author="Comparison" w:date="2022-04-14T16:30:00Z"/>
                <w:rFonts w:eastAsia="Calibri" w:cs="Times New Roman"/>
              </w:rPr>
            </w:pPr>
            <w:ins w:id="846" w:author="Comparison" w:date="2022-04-14T16:30:00Z">
              <w:r>
                <w:rPr>
                  <w:rFonts w:eastAsia="Calibri" w:cs="Times New Roman"/>
                </w:rPr>
                <w:t>Hóa đơn điều chỉnh hoặc thay thế chưa phát hành hoặc đã điều chỉnh  không được thay thế</w:t>
              </w:r>
            </w:ins>
          </w:p>
        </w:tc>
        <w:tc>
          <w:tcPr>
            <w:tcW w:w="1885" w:type="dxa"/>
            <w:tcBorders>
              <w:top w:val="single" w:sz="4" w:space="0" w:color="2E74B5"/>
              <w:left w:val="single" w:sz="4" w:space="0" w:color="2E74B5"/>
              <w:bottom w:val="single" w:sz="4" w:space="0" w:color="2E74B5"/>
              <w:right w:val="single" w:sz="4" w:space="0" w:color="2E74B5"/>
            </w:tcBorders>
          </w:tcPr>
          <w:p w14:paraId="38968335" w14:textId="77777777" w:rsidR="00DC584F" w:rsidRDefault="00DC584F" w:rsidP="00B13CD5">
            <w:pPr>
              <w:spacing w:after="0" w:line="240" w:lineRule="auto"/>
              <w:ind w:left="360"/>
              <w:jc w:val="both"/>
              <w:rPr>
                <w:ins w:id="847" w:author="Comparison" w:date="2022-04-14T16:30:00Z"/>
                <w:rFonts w:cs="Times New Roman"/>
                <w:szCs w:val="24"/>
              </w:rPr>
            </w:pPr>
          </w:p>
        </w:tc>
      </w:tr>
      <w:tr w:rsidR="00DC584F" w14:paraId="0F3D3084" w14:textId="77777777" w:rsidTr="00B13CD5">
        <w:trPr>
          <w:ins w:id="848"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4DA7924D" w14:textId="77777777" w:rsidR="00DC584F" w:rsidRDefault="00DC584F" w:rsidP="00B13CD5">
            <w:pPr>
              <w:autoSpaceDE w:val="0"/>
              <w:autoSpaceDN w:val="0"/>
              <w:adjustRightInd w:val="0"/>
              <w:spacing w:after="0" w:line="240" w:lineRule="auto"/>
              <w:rPr>
                <w:ins w:id="849" w:author="Comparison" w:date="2022-04-14T16:30:00Z"/>
                <w:rFonts w:eastAsia="Calibri" w:cs="Times New Roman"/>
                <w:szCs w:val="24"/>
              </w:rPr>
            </w:pPr>
            <w:ins w:id="850" w:author="Comparison" w:date="2022-04-14T16:30:00Z">
              <w:r>
                <w:rPr>
                  <w:rFonts w:eastAsia="Calibri" w:cs="Times New Roman"/>
                  <w:szCs w:val="24"/>
                </w:rPr>
                <w:t>ERR:2</w:t>
              </w:r>
            </w:ins>
          </w:p>
        </w:tc>
        <w:tc>
          <w:tcPr>
            <w:tcW w:w="4950" w:type="dxa"/>
            <w:tcBorders>
              <w:top w:val="single" w:sz="4" w:space="0" w:color="2E74B5"/>
              <w:left w:val="single" w:sz="4" w:space="0" w:color="2E74B5"/>
              <w:bottom w:val="single" w:sz="4" w:space="0" w:color="2E74B5"/>
              <w:right w:val="single" w:sz="4" w:space="0" w:color="2E74B5"/>
            </w:tcBorders>
            <w:hideMark/>
          </w:tcPr>
          <w:p w14:paraId="30A47289" w14:textId="77777777" w:rsidR="00DC584F" w:rsidRDefault="00DC584F" w:rsidP="00B13CD5">
            <w:pPr>
              <w:pStyle w:val="ListParagraph"/>
              <w:spacing w:after="0" w:line="240" w:lineRule="auto"/>
              <w:ind w:left="0"/>
              <w:rPr>
                <w:ins w:id="851" w:author="Comparison" w:date="2022-04-14T16:30:00Z"/>
                <w:rFonts w:eastAsia="Calibri" w:cs="Times New Roman"/>
              </w:rPr>
            </w:pPr>
            <w:ins w:id="852" w:author="Comparison" w:date="2022-04-14T16:30:00Z">
              <w:r>
                <w:rPr>
                  <w:rFonts w:cs="Times New Roman"/>
                </w:rPr>
                <w:t>Không tồn tại hóa đơn cần thay thế và điều chỉnh</w:t>
              </w:r>
            </w:ins>
          </w:p>
        </w:tc>
        <w:tc>
          <w:tcPr>
            <w:tcW w:w="1885" w:type="dxa"/>
            <w:tcBorders>
              <w:top w:val="single" w:sz="4" w:space="0" w:color="2E74B5"/>
              <w:left w:val="single" w:sz="4" w:space="0" w:color="2E74B5"/>
              <w:bottom w:val="single" w:sz="4" w:space="0" w:color="2E74B5"/>
              <w:right w:val="single" w:sz="4" w:space="0" w:color="2E74B5"/>
            </w:tcBorders>
          </w:tcPr>
          <w:p w14:paraId="2FCAB98D" w14:textId="77777777" w:rsidR="00DC584F" w:rsidRDefault="00DC584F" w:rsidP="00B13CD5">
            <w:pPr>
              <w:spacing w:after="0" w:line="240" w:lineRule="auto"/>
              <w:ind w:left="360"/>
              <w:jc w:val="both"/>
              <w:rPr>
                <w:ins w:id="853" w:author="Comparison" w:date="2022-04-14T16:30:00Z"/>
                <w:rFonts w:cs="Times New Roman"/>
                <w:szCs w:val="24"/>
              </w:rPr>
            </w:pPr>
          </w:p>
        </w:tc>
      </w:tr>
      <w:tr w:rsidR="00DC584F" w14:paraId="616407F9" w14:textId="77777777" w:rsidTr="00B13CD5">
        <w:trPr>
          <w:trHeight w:val="413"/>
          <w:ins w:id="854" w:author="Comparison" w:date="2022-04-14T16:30:00Z"/>
          <w:trPrChange w:id="855" w:author="Comparison" w:date="2022-04-14T16:30:00Z">
            <w:trPr>
              <w:gridBefore w:val="1"/>
              <w:trHeight w:val="413"/>
            </w:trPr>
          </w:trPrChange>
        </w:trPr>
        <w:tc>
          <w:tcPr>
            <w:tcW w:w="2430" w:type="dxa"/>
            <w:tcBorders>
              <w:top w:val="single" w:sz="4" w:space="0" w:color="2E74B5"/>
              <w:left w:val="single" w:sz="4" w:space="0" w:color="2E74B5"/>
              <w:bottom w:val="single" w:sz="4" w:space="0" w:color="2E74B5"/>
              <w:right w:val="single" w:sz="4" w:space="0" w:color="2E74B5"/>
            </w:tcBorders>
            <w:hideMark/>
            <w:tcPrChange w:id="856" w:author="Comparison" w:date="2022-04-14T16:30:00Z">
              <w:tcPr>
                <w:tcW w:w="2250" w:type="dxa"/>
                <w:gridSpan w:val="2"/>
                <w:tcBorders>
                  <w:top w:val="single" w:sz="4" w:space="0" w:color="2E74B5"/>
                  <w:left w:val="single" w:sz="4" w:space="5" w:color="2E74B5"/>
                  <w:bottom w:val="single" w:sz="4" w:space="0" w:color="2E74B5"/>
                  <w:right w:val="single" w:sz="4" w:space="5" w:color="2E74B5"/>
                </w:tcBorders>
                <w:hideMark/>
              </w:tcPr>
            </w:tcPrChange>
          </w:tcPr>
          <w:p w14:paraId="397AE6B6" w14:textId="77777777" w:rsidR="00DC584F" w:rsidRDefault="00DC584F" w:rsidP="00B13CD5">
            <w:pPr>
              <w:autoSpaceDE w:val="0"/>
              <w:autoSpaceDN w:val="0"/>
              <w:adjustRightInd w:val="0"/>
              <w:spacing w:after="0" w:line="240" w:lineRule="auto"/>
              <w:rPr>
                <w:ins w:id="857" w:author="Comparison" w:date="2022-04-14T16:30:00Z"/>
                <w:rFonts w:eastAsia="Calibri" w:cs="Times New Roman"/>
                <w:szCs w:val="24"/>
              </w:rPr>
            </w:pPr>
            <w:ins w:id="858" w:author="Comparison" w:date="2022-04-14T16:30:00Z">
              <w:r>
                <w:rPr>
                  <w:rFonts w:eastAsia="Calibri" w:cs="Times New Roman"/>
                  <w:szCs w:val="24"/>
                </w:rPr>
                <w:t>ERR:5</w:t>
              </w:r>
            </w:ins>
          </w:p>
        </w:tc>
        <w:tc>
          <w:tcPr>
            <w:tcW w:w="4950" w:type="dxa"/>
            <w:tcBorders>
              <w:top w:val="single" w:sz="4" w:space="0" w:color="2E74B5"/>
              <w:left w:val="single" w:sz="4" w:space="0" w:color="2E74B5"/>
              <w:bottom w:val="single" w:sz="4" w:space="0" w:color="2E74B5"/>
              <w:right w:val="single" w:sz="4" w:space="0" w:color="2E74B5"/>
            </w:tcBorders>
            <w:hideMark/>
            <w:tcPrChange w:id="859" w:author="Comparison" w:date="2022-04-14T16:30:00Z">
              <w:tcPr>
                <w:tcW w:w="4899" w:type="dxa"/>
                <w:gridSpan w:val="3"/>
                <w:tcBorders>
                  <w:top w:val="single" w:sz="4" w:space="0" w:color="2E74B5"/>
                  <w:left w:val="single" w:sz="4" w:space="5" w:color="2E74B5"/>
                  <w:bottom w:val="single" w:sz="4" w:space="0" w:color="2E74B5"/>
                  <w:right w:val="single" w:sz="4" w:space="5" w:color="2E74B5"/>
                </w:tcBorders>
                <w:hideMark/>
              </w:tcPr>
            </w:tcPrChange>
          </w:tcPr>
          <w:p w14:paraId="3AF194C8" w14:textId="77777777" w:rsidR="00DC584F" w:rsidRDefault="00DC584F" w:rsidP="00B13CD5">
            <w:pPr>
              <w:pStyle w:val="ListParagraph"/>
              <w:spacing w:after="0" w:line="240" w:lineRule="auto"/>
              <w:ind w:left="0"/>
              <w:rPr>
                <w:ins w:id="860" w:author="Comparison" w:date="2022-04-14T16:30:00Z"/>
                <w:rFonts w:eastAsia="Calibri" w:cs="Times New Roman"/>
              </w:rPr>
            </w:pPr>
            <w:ins w:id="861" w:author="Comparison" w:date="2022-04-14T16:30:00Z">
              <w:r>
                <w:rPr>
                  <w:rFonts w:eastAsia="Calibri" w:cs="Times New Roman"/>
                </w:rPr>
                <w:t>Có lỗi xảy ra</w:t>
              </w:r>
            </w:ins>
          </w:p>
        </w:tc>
        <w:tc>
          <w:tcPr>
            <w:tcW w:w="1885" w:type="dxa"/>
            <w:tcBorders>
              <w:top w:val="single" w:sz="4" w:space="0" w:color="2E74B5"/>
              <w:left w:val="single" w:sz="4" w:space="0" w:color="2E74B5"/>
              <w:bottom w:val="single" w:sz="4" w:space="0" w:color="2E74B5"/>
              <w:right w:val="single" w:sz="4" w:space="0" w:color="2E74B5"/>
            </w:tcBorders>
            <w:hideMark/>
            <w:tcPrChange w:id="862" w:author="Comparison" w:date="2022-04-14T16:30:00Z">
              <w:tcPr>
                <w:tcW w:w="2116" w:type="dxa"/>
                <w:gridSpan w:val="3"/>
                <w:tcBorders>
                  <w:top w:val="single" w:sz="4" w:space="0" w:color="2E74B5"/>
                  <w:left w:val="single" w:sz="4" w:space="5" w:color="2E74B5"/>
                  <w:bottom w:val="single" w:sz="4" w:space="0" w:color="2E74B5"/>
                  <w:right w:val="single" w:sz="4" w:space="5" w:color="2E74B5"/>
                </w:tcBorders>
                <w:hideMark/>
              </w:tcPr>
            </w:tcPrChange>
          </w:tcPr>
          <w:p w14:paraId="60E58D21" w14:textId="77777777" w:rsidR="00DC584F" w:rsidRDefault="00DC584F">
            <w:pPr>
              <w:spacing w:after="0" w:line="240" w:lineRule="auto"/>
              <w:jc w:val="both"/>
              <w:rPr>
                <w:ins w:id="863" w:author="Comparison" w:date="2022-04-14T16:30:00Z"/>
                <w:rFonts w:cs="Times New Roman"/>
              </w:rPr>
              <w:pPrChange w:id="864" w:author="Comparison" w:date="2022-04-14T16:30:00Z">
                <w:pPr>
                  <w:pStyle w:val="ListParagraph"/>
                </w:pPr>
              </w:pPrChange>
            </w:pPr>
            <w:ins w:id="865" w:author="Comparison" w:date="2022-04-14T16:30:00Z">
              <w:r>
                <w:rPr>
                  <w:rFonts w:cs="Times New Roman"/>
                  <w:szCs w:val="24"/>
                </w:rPr>
                <w:t>Lỗi không xác định</w:t>
              </w:r>
            </w:ins>
          </w:p>
        </w:tc>
      </w:tr>
      <w:tr w:rsidR="00DC584F" w14:paraId="5BD0E16C" w14:textId="77777777" w:rsidTr="00B13CD5">
        <w:trPr>
          <w:ins w:id="866"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5592C541" w14:textId="77777777" w:rsidR="00DC584F" w:rsidRDefault="00DC584F" w:rsidP="00B13CD5">
            <w:pPr>
              <w:autoSpaceDE w:val="0"/>
              <w:autoSpaceDN w:val="0"/>
              <w:adjustRightInd w:val="0"/>
              <w:spacing w:after="0" w:line="240" w:lineRule="auto"/>
              <w:rPr>
                <w:ins w:id="867" w:author="Comparison" w:date="2022-04-14T16:30:00Z"/>
                <w:rFonts w:eastAsia="Calibri" w:cs="Times New Roman"/>
                <w:szCs w:val="24"/>
              </w:rPr>
            </w:pPr>
            <w:ins w:id="868" w:author="Comparison" w:date="2022-04-14T16:30:00Z">
              <w:r>
                <w:rPr>
                  <w:rFonts w:eastAsia="Calibri" w:cs="Times New Roman"/>
                  <w:szCs w:val="24"/>
                </w:rPr>
                <w:t>ERR:30</w:t>
              </w:r>
            </w:ins>
          </w:p>
        </w:tc>
        <w:tc>
          <w:tcPr>
            <w:tcW w:w="4950" w:type="dxa"/>
            <w:tcBorders>
              <w:top w:val="single" w:sz="4" w:space="0" w:color="2E74B5"/>
              <w:left w:val="single" w:sz="4" w:space="0" w:color="2E74B5"/>
              <w:bottom w:val="single" w:sz="4" w:space="0" w:color="2E74B5"/>
              <w:right w:val="single" w:sz="4" w:space="0" w:color="2E74B5"/>
            </w:tcBorders>
            <w:hideMark/>
          </w:tcPr>
          <w:p w14:paraId="7AA63ABB" w14:textId="77777777" w:rsidR="00DC584F" w:rsidRDefault="00DC584F" w:rsidP="00B13CD5">
            <w:pPr>
              <w:pStyle w:val="ListParagraph"/>
              <w:ind w:left="0"/>
              <w:jc w:val="both"/>
              <w:rPr>
                <w:ins w:id="869" w:author="Comparison" w:date="2022-04-14T16:30:00Z"/>
                <w:rFonts w:cs="Times New Roman"/>
              </w:rPr>
            </w:pPr>
            <w:ins w:id="870" w:author="Comparison" w:date="2022-04-14T16:30:00Z">
              <w:r>
                <w:rPr>
                  <w:rFonts w:cs="Times New Roman"/>
                </w:rPr>
                <w:t>Tạo mới hóa đơn có lỗi</w:t>
              </w:r>
            </w:ins>
          </w:p>
        </w:tc>
        <w:tc>
          <w:tcPr>
            <w:tcW w:w="1885" w:type="dxa"/>
            <w:tcBorders>
              <w:top w:val="single" w:sz="4" w:space="0" w:color="2E74B5"/>
              <w:left w:val="single" w:sz="4" w:space="0" w:color="2E74B5"/>
              <w:bottom w:val="single" w:sz="4" w:space="0" w:color="2E74B5"/>
              <w:right w:val="single" w:sz="4" w:space="0" w:color="2E74B5"/>
            </w:tcBorders>
          </w:tcPr>
          <w:p w14:paraId="56281C42" w14:textId="77777777" w:rsidR="00DC584F" w:rsidRDefault="00DC584F" w:rsidP="00B13CD5">
            <w:pPr>
              <w:spacing w:after="0" w:line="240" w:lineRule="auto"/>
              <w:ind w:left="360"/>
              <w:jc w:val="both"/>
              <w:rPr>
                <w:ins w:id="871" w:author="Comparison" w:date="2022-04-14T16:30:00Z"/>
                <w:rFonts w:cs="Times New Roman"/>
                <w:szCs w:val="24"/>
              </w:rPr>
            </w:pPr>
          </w:p>
        </w:tc>
      </w:tr>
      <w:tr w:rsidR="00DC584F" w14:paraId="0A99C49B" w14:textId="77777777" w:rsidTr="00B13CD5">
        <w:trPr>
          <w:ins w:id="872"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7764D714" w14:textId="77777777" w:rsidR="00DC584F" w:rsidRDefault="00DC584F" w:rsidP="00B13CD5">
            <w:pPr>
              <w:autoSpaceDE w:val="0"/>
              <w:autoSpaceDN w:val="0"/>
              <w:adjustRightInd w:val="0"/>
              <w:spacing w:after="0" w:line="240" w:lineRule="auto"/>
              <w:rPr>
                <w:ins w:id="873" w:author="Comparison" w:date="2022-04-14T16:30:00Z"/>
                <w:rFonts w:eastAsia="Calibri" w:cs="Times New Roman"/>
                <w:szCs w:val="24"/>
              </w:rPr>
            </w:pPr>
            <w:ins w:id="874" w:author="Comparison" w:date="2022-04-14T16:30:00Z">
              <w:r>
                <w:rPr>
                  <w:rFonts w:eastAsia="Calibri" w:cs="Times New Roman"/>
                  <w:szCs w:val="24"/>
                </w:rPr>
                <w:t>OK: pattern;serial;invNumber</w:t>
              </w:r>
            </w:ins>
          </w:p>
          <w:p w14:paraId="729C1B37" w14:textId="77777777" w:rsidR="00DC584F" w:rsidRDefault="00DC584F" w:rsidP="00B13CD5">
            <w:pPr>
              <w:autoSpaceDE w:val="0"/>
              <w:autoSpaceDN w:val="0"/>
              <w:adjustRightInd w:val="0"/>
              <w:spacing w:after="0" w:line="240" w:lineRule="auto"/>
              <w:rPr>
                <w:ins w:id="875" w:author="Comparison" w:date="2022-04-14T16:30:00Z"/>
                <w:rFonts w:eastAsia="Calibri" w:cs="Times New Roman"/>
                <w:szCs w:val="24"/>
              </w:rPr>
            </w:pPr>
            <w:ins w:id="876" w:author="Comparison" w:date="2022-04-14T16:30:00Z">
              <w:r>
                <w:rPr>
                  <w:rFonts w:eastAsia="Calibri" w:cs="Times New Roman"/>
                  <w:szCs w:val="24"/>
                </w:rPr>
                <w:t>(Ví dụ:</w:t>
              </w:r>
            </w:ins>
          </w:p>
          <w:p w14:paraId="69CCFE0C" w14:textId="77777777" w:rsidR="00DC584F" w:rsidRDefault="00DC584F" w:rsidP="00B13CD5">
            <w:pPr>
              <w:autoSpaceDE w:val="0"/>
              <w:autoSpaceDN w:val="0"/>
              <w:adjustRightInd w:val="0"/>
              <w:spacing w:after="0" w:line="240" w:lineRule="auto"/>
              <w:rPr>
                <w:ins w:id="877" w:author="Comparison" w:date="2022-04-14T16:30:00Z"/>
                <w:rFonts w:eastAsia="Calibri" w:cs="Times New Roman"/>
                <w:szCs w:val="24"/>
              </w:rPr>
            </w:pPr>
            <w:ins w:id="878" w:author="Comparison" w:date="2022-04-14T16:30:00Z">
              <w:r>
                <w:rPr>
                  <w:rFonts w:eastAsia="Calibri" w:cs="Times New Roman"/>
                  <w:szCs w:val="24"/>
                </w:rPr>
                <w:t>OK:01GTKT3/001;AA/12E;0000002)</w:t>
              </w:r>
            </w:ins>
          </w:p>
        </w:tc>
        <w:tc>
          <w:tcPr>
            <w:tcW w:w="4950" w:type="dxa"/>
            <w:tcBorders>
              <w:top w:val="single" w:sz="4" w:space="0" w:color="2E74B5"/>
              <w:left w:val="single" w:sz="4" w:space="0" w:color="2E74B5"/>
              <w:bottom w:val="single" w:sz="4" w:space="0" w:color="2E74B5"/>
              <w:right w:val="single" w:sz="4" w:space="0" w:color="2E74B5"/>
            </w:tcBorders>
          </w:tcPr>
          <w:p w14:paraId="783AEFF1" w14:textId="77777777" w:rsidR="00DC584F" w:rsidRDefault="00DC584F" w:rsidP="00B13CD5">
            <w:pPr>
              <w:pStyle w:val="ListParagraph"/>
              <w:numPr>
                <w:ilvl w:val="0"/>
                <w:numId w:val="26"/>
              </w:numPr>
              <w:spacing w:after="0" w:line="240" w:lineRule="auto"/>
              <w:rPr>
                <w:ins w:id="879" w:author="Comparison" w:date="2022-04-14T16:30:00Z"/>
                <w:rFonts w:eastAsia="Calibri" w:cs="Times New Roman"/>
                <w:szCs w:val="24"/>
              </w:rPr>
            </w:pPr>
            <w:ins w:id="880" w:author="Comparison" w:date="2022-04-14T16:30:00Z">
              <w:r>
                <w:rPr>
                  <w:rFonts w:eastAsia="Calibri" w:cs="Times New Roman"/>
                  <w:szCs w:val="24"/>
                </w:rPr>
                <w:t xml:space="preserve">OK </w:t>
              </w:r>
              <w:r>
                <w:rPr>
                  <w:rFonts w:eastAsia="Calibri" w:cs="Times New Roman"/>
                  <w:szCs w:val="24"/>
                </w:rPr>
                <w:sym w:font="Wingdings" w:char="F0E0"/>
              </w:r>
              <w:r>
                <w:rPr>
                  <w:rFonts w:eastAsia="Calibri" w:cs="Times New Roman"/>
                  <w:szCs w:val="24"/>
                </w:rPr>
                <w:t xml:space="preserve"> đã phát hành hóa đơn thành công</w:t>
              </w:r>
            </w:ins>
          </w:p>
          <w:p w14:paraId="0813EBBD" w14:textId="77777777" w:rsidR="00DC584F" w:rsidRDefault="00DC584F" w:rsidP="00B13CD5">
            <w:pPr>
              <w:pStyle w:val="ListParagraph"/>
              <w:numPr>
                <w:ilvl w:val="0"/>
                <w:numId w:val="26"/>
              </w:numPr>
              <w:spacing w:after="0" w:line="240" w:lineRule="auto"/>
              <w:rPr>
                <w:ins w:id="881" w:author="Comparison" w:date="2022-04-14T16:30:00Z"/>
                <w:rFonts w:eastAsia="Calibri" w:cs="Times New Roman"/>
                <w:szCs w:val="24"/>
              </w:rPr>
            </w:pPr>
            <w:ins w:id="882" w:author="Comparison" w:date="2022-04-14T16:30:00Z">
              <w:r>
                <w:rPr>
                  <w:rFonts w:eastAsia="Calibri" w:cs="Times New Roman"/>
                  <w:szCs w:val="24"/>
                </w:rPr>
                <w:t>Patter</w:t>
              </w:r>
              <w:r>
                <w:rPr>
                  <w:rFonts w:eastAsia="Calibri" w:cs="Times New Roman"/>
                  <w:szCs w:val="24"/>
                </w:rPr>
                <w:sym w:font="Wingdings" w:char="F0E0"/>
              </w:r>
              <w:r>
                <w:rPr>
                  <w:rFonts w:eastAsia="Calibri" w:cs="Times New Roman"/>
                  <w:szCs w:val="24"/>
                </w:rPr>
                <w:t xml:space="preserve"> Mẫu số của hóa đơn điều chỉnh,thay thế </w:t>
              </w:r>
            </w:ins>
          </w:p>
          <w:p w14:paraId="7F475672" w14:textId="77777777" w:rsidR="00DC584F" w:rsidRDefault="00DC584F" w:rsidP="00B13CD5">
            <w:pPr>
              <w:pStyle w:val="ListParagraph"/>
              <w:numPr>
                <w:ilvl w:val="0"/>
                <w:numId w:val="26"/>
              </w:numPr>
              <w:spacing w:after="0" w:line="240" w:lineRule="auto"/>
              <w:rPr>
                <w:ins w:id="883" w:author="Comparison" w:date="2022-04-14T16:30:00Z"/>
                <w:rFonts w:eastAsia="Calibri" w:cs="Times New Roman"/>
                <w:szCs w:val="24"/>
              </w:rPr>
            </w:pPr>
            <w:ins w:id="884" w:author="Comparison" w:date="2022-04-14T16:30:00Z">
              <w:r>
                <w:rPr>
                  <w:rFonts w:eastAsia="Calibri" w:cs="Times New Roman"/>
                  <w:szCs w:val="24"/>
                </w:rPr>
                <w:t xml:space="preserve">Serial </w:t>
              </w:r>
              <w:r>
                <w:rPr>
                  <w:rFonts w:eastAsia="Calibri" w:cs="Times New Roman"/>
                  <w:szCs w:val="24"/>
                </w:rPr>
                <w:sym w:font="Wingdings" w:char="F0E0"/>
              </w:r>
              <w:r>
                <w:rPr>
                  <w:rFonts w:eastAsia="Calibri" w:cs="Times New Roman"/>
                  <w:szCs w:val="24"/>
                </w:rPr>
                <w:t xml:space="preserve"> serial của hóa đơn điều chỉnh,thay thế </w:t>
              </w:r>
            </w:ins>
          </w:p>
          <w:p w14:paraId="6ECC5ABB" w14:textId="77777777" w:rsidR="00DC584F" w:rsidRDefault="00DC584F" w:rsidP="00B13CD5">
            <w:pPr>
              <w:pStyle w:val="ListParagraph"/>
              <w:numPr>
                <w:ilvl w:val="0"/>
                <w:numId w:val="26"/>
              </w:numPr>
              <w:spacing w:after="0" w:line="240" w:lineRule="auto"/>
              <w:rPr>
                <w:ins w:id="885" w:author="Comparison" w:date="2022-04-14T16:30:00Z"/>
                <w:rFonts w:eastAsia="Calibri" w:cs="Times New Roman"/>
                <w:szCs w:val="24"/>
              </w:rPr>
            </w:pPr>
            <w:ins w:id="886" w:author="Comparison" w:date="2022-04-14T16:30:00Z">
              <w:r>
                <w:rPr>
                  <w:rFonts w:eastAsia="Calibri" w:cs="Times New Roman"/>
                  <w:szCs w:val="24"/>
                </w:rPr>
                <w:t xml:space="preserve">invNumber: số hóa đơn điều chỉnh,thay thế </w:t>
              </w:r>
            </w:ins>
          </w:p>
          <w:p w14:paraId="30C1B9EF" w14:textId="77777777" w:rsidR="00DC584F" w:rsidRDefault="00DC584F" w:rsidP="00B13CD5">
            <w:pPr>
              <w:pStyle w:val="ListParagraph"/>
              <w:spacing w:after="0" w:line="240" w:lineRule="auto"/>
              <w:rPr>
                <w:ins w:id="887" w:author="Comparison" w:date="2022-04-14T16:30:00Z"/>
                <w:rFonts w:eastAsia="Calibri" w:cs="Times New Roman"/>
                <w:szCs w:val="24"/>
              </w:rPr>
            </w:pPr>
          </w:p>
        </w:tc>
        <w:tc>
          <w:tcPr>
            <w:tcW w:w="1885" w:type="dxa"/>
            <w:tcBorders>
              <w:top w:val="single" w:sz="4" w:space="0" w:color="2E74B5"/>
              <w:left w:val="single" w:sz="4" w:space="0" w:color="2E74B5"/>
              <w:bottom w:val="single" w:sz="4" w:space="0" w:color="2E74B5"/>
              <w:right w:val="single" w:sz="4" w:space="0" w:color="2E74B5"/>
            </w:tcBorders>
          </w:tcPr>
          <w:p w14:paraId="1306E55C" w14:textId="77777777" w:rsidR="00DC584F" w:rsidRDefault="00DC584F" w:rsidP="00B13CD5">
            <w:pPr>
              <w:spacing w:after="0" w:line="240" w:lineRule="auto"/>
              <w:ind w:left="360"/>
              <w:jc w:val="both"/>
              <w:rPr>
                <w:ins w:id="888" w:author="Comparison" w:date="2022-04-14T16:30:00Z"/>
                <w:rFonts w:cs="Times New Roman"/>
                <w:szCs w:val="24"/>
              </w:rPr>
            </w:pPr>
          </w:p>
        </w:tc>
      </w:tr>
    </w:tbl>
    <w:p w14:paraId="48181B0A" w14:textId="77777777" w:rsidR="00DC584F" w:rsidRDefault="00DC584F" w:rsidP="00DC584F">
      <w:pPr>
        <w:rPr>
          <w:ins w:id="889" w:author="Comparison" w:date="2022-04-14T16:30:00Z"/>
          <w:lang w:eastAsia="x-none"/>
        </w:rPr>
      </w:pPr>
    </w:p>
    <w:p w14:paraId="5FD23954" w14:textId="77777777" w:rsidR="00DC584F" w:rsidRDefault="00DC584F" w:rsidP="00DC584F">
      <w:pPr>
        <w:rPr>
          <w:ins w:id="890" w:author="Comparison" w:date="2022-04-14T16:30:00Z"/>
          <w:b/>
          <w:lang w:eastAsia="x-none"/>
        </w:rPr>
      </w:pPr>
      <w:ins w:id="891" w:author="Comparison" w:date="2022-04-14T16:30:00Z">
        <w:r>
          <w:rPr>
            <w:b/>
            <w:lang w:eastAsia="x-none"/>
          </w:rPr>
          <w:t>Cấu trúc chuỗi xmlData truyền lên:</w:t>
        </w:r>
      </w:ins>
    </w:p>
    <w:p w14:paraId="1EEE3E88" w14:textId="77777777" w:rsidR="00DC584F" w:rsidRDefault="00DC584F" w:rsidP="00DC584F">
      <w:pPr>
        <w:ind w:firstLine="720"/>
        <w:rPr>
          <w:ins w:id="892" w:author="Comparison" w:date="2022-04-14T16:30:00Z"/>
          <w:rStyle w:val="hljs-tag"/>
          <w:rFonts w:ascii="Courier New" w:hAnsi="Courier New" w:cs="Courier New"/>
          <w:color w:val="0000FF"/>
          <w:sz w:val="18"/>
          <w:szCs w:val="18"/>
        </w:rPr>
      </w:pPr>
      <w:ins w:id="893" w:author="Comparison" w:date="2022-04-14T16:30:00Z">
        <w:r>
          <w:rPr>
            <w:rStyle w:val="hljs-tag"/>
            <w:color w:val="0000FF"/>
            <w:sz w:val="18"/>
            <w:szCs w:val="18"/>
          </w:rPr>
          <w:t>&lt;</w:t>
        </w:r>
        <w:r>
          <w:rPr>
            <w:rStyle w:val="hljs-name"/>
            <w:rFonts w:ascii="Courier New" w:hAnsi="Courier New" w:cs="Courier New"/>
            <w:color w:val="0000FF"/>
            <w:sz w:val="18"/>
            <w:szCs w:val="18"/>
          </w:rPr>
          <w:t>Invoices</w:t>
        </w:r>
        <w:r>
          <w:rPr>
            <w:rStyle w:val="hljs-tag"/>
            <w:color w:val="0000FF"/>
            <w:sz w:val="18"/>
            <w:szCs w:val="18"/>
          </w:rPr>
          <w:t>&gt;</w:t>
        </w:r>
      </w:ins>
    </w:p>
    <w:p w14:paraId="34E1BA47" w14:textId="77777777" w:rsidR="00DC584F" w:rsidRDefault="00DC584F" w:rsidP="00DC584F">
      <w:pPr>
        <w:ind w:firstLine="720"/>
        <w:rPr>
          <w:ins w:id="894" w:author="Comparison" w:date="2022-04-14T16:30:00Z"/>
          <w:color w:val="000000"/>
          <w:shd w:val="clear" w:color="auto" w:fill="FFFFFF"/>
        </w:rPr>
      </w:pPr>
      <w:ins w:id="895" w:author="Comparison" w:date="2022-04-14T16:30:00Z">
        <w:r>
          <w:rPr>
            <w:rFonts w:ascii="Courier New" w:hAnsi="Courier New" w:cs="Courier New"/>
            <w:color w:val="000000"/>
            <w:sz w:val="18"/>
            <w:szCs w:val="18"/>
            <w:shd w:val="clear" w:color="auto" w:fill="FFFFFF"/>
          </w:rPr>
          <w:t xml:space="preserve"> </w:t>
        </w:r>
        <w:r>
          <w:rPr>
            <w:rFonts w:ascii="Courier New" w:hAnsi="Courier New" w:cs="Courier New"/>
            <w:color w:val="000000"/>
            <w:sz w:val="18"/>
            <w:szCs w:val="18"/>
            <w:shd w:val="clear" w:color="auto" w:fill="FFFFFF"/>
          </w:rPr>
          <w:tab/>
        </w:r>
        <w:r>
          <w:rPr>
            <w:rStyle w:val="hljs-tag"/>
            <w:color w:val="0000FF"/>
            <w:sz w:val="18"/>
            <w:szCs w:val="18"/>
          </w:rPr>
          <w:t>&lt;</w:t>
        </w:r>
        <w:r>
          <w:rPr>
            <w:rStyle w:val="hljs-name"/>
            <w:rFonts w:ascii="Courier New" w:hAnsi="Courier New" w:cs="Courier New"/>
            <w:color w:val="0000FF"/>
            <w:sz w:val="18"/>
            <w:szCs w:val="18"/>
          </w:rPr>
          <w:t>SerialCert</w:t>
        </w:r>
        <w:r>
          <w:rPr>
            <w:rStyle w:val="hljs-tag"/>
            <w:color w:val="0000FF"/>
            <w:sz w:val="18"/>
            <w:szCs w:val="18"/>
          </w:rPr>
          <w:t>&gt;</w:t>
        </w:r>
        <w:r>
          <w:rPr>
            <w:rFonts w:ascii="Courier New" w:hAnsi="Courier New" w:cs="Courier New"/>
            <w:color w:val="000000"/>
            <w:sz w:val="18"/>
            <w:szCs w:val="18"/>
            <w:shd w:val="clear" w:color="auto" w:fill="FFFFFF"/>
          </w:rPr>
          <w:t>54010101BFD227F36296CA2414AC334E</w:t>
        </w:r>
        <w:r>
          <w:rPr>
            <w:rStyle w:val="hljs-tag"/>
            <w:color w:val="0000FF"/>
            <w:sz w:val="18"/>
            <w:szCs w:val="18"/>
          </w:rPr>
          <w:t>&lt;/</w:t>
        </w:r>
        <w:r>
          <w:rPr>
            <w:rStyle w:val="hljs-name"/>
            <w:rFonts w:ascii="Courier New" w:hAnsi="Courier New" w:cs="Courier New"/>
            <w:color w:val="0000FF"/>
            <w:sz w:val="18"/>
            <w:szCs w:val="18"/>
          </w:rPr>
          <w:t>SerialCert</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52B40B96" w14:textId="77777777" w:rsidR="00DC584F" w:rsidRDefault="00DC584F" w:rsidP="00DC584F">
      <w:pPr>
        <w:ind w:left="720" w:firstLine="720"/>
        <w:rPr>
          <w:ins w:id="896" w:author="Comparison" w:date="2022-04-14T16:30:00Z"/>
          <w:rFonts w:ascii="Courier New" w:hAnsi="Courier New" w:cs="Courier New"/>
          <w:color w:val="000000"/>
          <w:sz w:val="18"/>
          <w:szCs w:val="18"/>
          <w:shd w:val="clear" w:color="auto" w:fill="FFFFFF"/>
        </w:rPr>
      </w:pPr>
      <w:ins w:id="897" w:author="Comparison" w:date="2022-04-14T16:30:00Z">
        <w:r>
          <w:rPr>
            <w:rStyle w:val="hljs-tag"/>
            <w:color w:val="0000FF"/>
            <w:sz w:val="18"/>
            <w:szCs w:val="18"/>
          </w:rPr>
          <w:t>&lt;</w:t>
        </w:r>
        <w:r>
          <w:rPr>
            <w:rStyle w:val="hljs-name"/>
            <w:rFonts w:ascii="Courier New" w:hAnsi="Courier New" w:cs="Courier New"/>
            <w:color w:val="0000FF"/>
            <w:sz w:val="18"/>
            <w:szCs w:val="18"/>
          </w:rPr>
          <w:t>PatternOld</w:t>
        </w:r>
        <w:r>
          <w:rPr>
            <w:rStyle w:val="hljs-tag"/>
            <w:color w:val="0000FF"/>
            <w:sz w:val="18"/>
            <w:szCs w:val="18"/>
          </w:rPr>
          <w:t>&gt;</w:t>
        </w:r>
        <w:r>
          <w:rPr>
            <w:rFonts w:ascii="Courier New" w:hAnsi="Courier New" w:cs="Courier New"/>
            <w:color w:val="000000"/>
            <w:sz w:val="18"/>
            <w:szCs w:val="18"/>
            <w:shd w:val="clear" w:color="auto" w:fill="FFFFFF"/>
          </w:rPr>
          <w:t>1/003</w:t>
        </w:r>
        <w:r>
          <w:rPr>
            <w:rStyle w:val="hljs-tag"/>
            <w:color w:val="0000FF"/>
            <w:sz w:val="18"/>
            <w:szCs w:val="18"/>
          </w:rPr>
          <w:t>&lt;/</w:t>
        </w:r>
        <w:r>
          <w:rPr>
            <w:rStyle w:val="hljs-name"/>
            <w:rFonts w:ascii="Courier New" w:hAnsi="Courier New" w:cs="Courier New"/>
            <w:color w:val="0000FF"/>
            <w:sz w:val="18"/>
            <w:szCs w:val="18"/>
          </w:rPr>
          <w:t>PatternOld</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602D5281" w14:textId="77777777" w:rsidR="00DC584F" w:rsidRDefault="00DC584F" w:rsidP="00DC584F">
      <w:pPr>
        <w:ind w:left="720" w:firstLine="720"/>
        <w:rPr>
          <w:ins w:id="898" w:author="Comparison" w:date="2022-04-14T16:30:00Z"/>
          <w:rStyle w:val="hljs-tag"/>
          <w:color w:val="0000FF"/>
        </w:rPr>
      </w:pPr>
      <w:ins w:id="899" w:author="Comparison" w:date="2022-04-14T16:30:00Z">
        <w:r>
          <w:rPr>
            <w:rStyle w:val="hljs-tag"/>
            <w:color w:val="0000FF"/>
            <w:sz w:val="18"/>
            <w:szCs w:val="18"/>
          </w:rPr>
          <w:t>&lt;</w:t>
        </w:r>
        <w:r>
          <w:rPr>
            <w:rStyle w:val="hljs-name"/>
            <w:rFonts w:ascii="Courier New" w:hAnsi="Courier New" w:cs="Courier New"/>
            <w:color w:val="0000FF"/>
            <w:sz w:val="18"/>
            <w:szCs w:val="18"/>
          </w:rPr>
          <w:t>SerialOld</w:t>
        </w:r>
        <w:r>
          <w:rPr>
            <w:rStyle w:val="hljs-tag"/>
            <w:color w:val="0000FF"/>
            <w:sz w:val="18"/>
            <w:szCs w:val="18"/>
          </w:rPr>
          <w:t>&gt;</w:t>
        </w:r>
        <w:r>
          <w:rPr>
            <w:rFonts w:ascii="Courier New" w:hAnsi="Courier New" w:cs="Courier New"/>
            <w:color w:val="000000"/>
            <w:sz w:val="18"/>
            <w:szCs w:val="18"/>
            <w:shd w:val="clear" w:color="auto" w:fill="FFFFFF"/>
          </w:rPr>
          <w:t>C22TWS</w:t>
        </w:r>
        <w:r>
          <w:rPr>
            <w:rStyle w:val="hljs-tag"/>
            <w:color w:val="0000FF"/>
            <w:sz w:val="18"/>
            <w:szCs w:val="18"/>
          </w:rPr>
          <w:t>&lt;/</w:t>
        </w:r>
        <w:r>
          <w:rPr>
            <w:rStyle w:val="hljs-name"/>
            <w:rFonts w:ascii="Courier New" w:hAnsi="Courier New" w:cs="Courier New"/>
            <w:color w:val="0000FF"/>
            <w:sz w:val="18"/>
            <w:szCs w:val="18"/>
          </w:rPr>
          <w:t>SerialOld</w:t>
        </w:r>
        <w:r>
          <w:rPr>
            <w:rStyle w:val="hljs-tag"/>
            <w:color w:val="0000FF"/>
            <w:sz w:val="18"/>
            <w:szCs w:val="18"/>
          </w:rPr>
          <w:t>&gt;</w:t>
        </w:r>
      </w:ins>
    </w:p>
    <w:p w14:paraId="45C316F9" w14:textId="77777777" w:rsidR="00DC584F" w:rsidRDefault="00DC584F" w:rsidP="00DC584F">
      <w:pPr>
        <w:ind w:firstLine="720"/>
        <w:rPr>
          <w:ins w:id="900" w:author="Comparison" w:date="2022-04-14T16:30:00Z"/>
          <w:rStyle w:val="hljs-tag"/>
          <w:color w:val="0000FF"/>
          <w:sz w:val="18"/>
          <w:szCs w:val="18"/>
        </w:rPr>
      </w:pPr>
      <w:ins w:id="901" w:author="Comparison" w:date="2022-04-14T16:30:00Z">
        <w:r>
          <w:rPr>
            <w:rFonts w:ascii="Courier New" w:hAnsi="Courier New" w:cs="Courier New"/>
            <w:color w:val="000000"/>
            <w:sz w:val="18"/>
            <w:szCs w:val="18"/>
            <w:shd w:val="clear" w:color="auto" w:fill="FFFFFF"/>
          </w:rPr>
          <w:t xml:space="preserve"> </w:t>
        </w:r>
        <w:r>
          <w:rPr>
            <w:rFonts w:ascii="Courier New" w:hAnsi="Courier New" w:cs="Courier New"/>
            <w:color w:val="000000"/>
            <w:sz w:val="18"/>
            <w:szCs w:val="18"/>
            <w:shd w:val="clear" w:color="auto" w:fill="FFFFFF"/>
          </w:rPr>
          <w:tab/>
        </w:r>
        <w:r>
          <w:rPr>
            <w:rStyle w:val="hljs-tag"/>
            <w:color w:val="0000FF"/>
            <w:sz w:val="18"/>
            <w:szCs w:val="18"/>
          </w:rPr>
          <w:t>&lt;</w:t>
        </w:r>
        <w:r>
          <w:rPr>
            <w:rStyle w:val="hljs-name"/>
            <w:rFonts w:ascii="Courier New" w:hAnsi="Courier New" w:cs="Courier New"/>
            <w:color w:val="0000FF"/>
            <w:sz w:val="18"/>
            <w:szCs w:val="18"/>
          </w:rPr>
          <w:t>NoOlde</w:t>
        </w:r>
        <w:r>
          <w:rPr>
            <w:rStyle w:val="hljs-tag"/>
            <w:color w:val="0000FF"/>
            <w:sz w:val="18"/>
            <w:szCs w:val="18"/>
          </w:rPr>
          <w:t>&gt;</w:t>
        </w:r>
        <w:r>
          <w:rPr>
            <w:rFonts w:ascii="Courier New" w:hAnsi="Courier New" w:cs="Courier New"/>
            <w:color w:val="000000"/>
            <w:sz w:val="18"/>
            <w:szCs w:val="18"/>
            <w:shd w:val="clear" w:color="auto" w:fill="FFFFFF"/>
          </w:rPr>
          <w:t>00000001</w:t>
        </w:r>
        <w:r>
          <w:rPr>
            <w:rStyle w:val="hljs-tag"/>
            <w:color w:val="0000FF"/>
            <w:sz w:val="18"/>
            <w:szCs w:val="18"/>
          </w:rPr>
          <w:t>&lt;/</w:t>
        </w:r>
        <w:r>
          <w:rPr>
            <w:rStyle w:val="hljs-name"/>
            <w:rFonts w:ascii="Courier New" w:hAnsi="Courier New" w:cs="Courier New"/>
            <w:color w:val="0000FF"/>
            <w:sz w:val="18"/>
            <w:szCs w:val="18"/>
          </w:rPr>
          <w:t>NoOlde</w:t>
        </w:r>
        <w:r>
          <w:rPr>
            <w:rStyle w:val="hljs-tag"/>
            <w:color w:val="0000FF"/>
            <w:sz w:val="18"/>
            <w:szCs w:val="18"/>
          </w:rPr>
          <w:t>&gt;</w:t>
        </w:r>
      </w:ins>
    </w:p>
    <w:p w14:paraId="68552ED0" w14:textId="77777777" w:rsidR="00DC584F" w:rsidRDefault="00DC584F" w:rsidP="00DC584F">
      <w:pPr>
        <w:ind w:firstLine="720"/>
        <w:rPr>
          <w:ins w:id="902" w:author="Comparison" w:date="2022-04-14T16:30:00Z"/>
          <w:color w:val="000000"/>
          <w:shd w:val="clear" w:color="auto" w:fill="FFFFFF"/>
        </w:rPr>
      </w:pPr>
      <w:ins w:id="903" w:author="Comparison" w:date="2022-04-14T16:30:00Z">
        <w:r>
          <w:rPr>
            <w:rFonts w:ascii="Courier New" w:hAnsi="Courier New" w:cs="Courier New"/>
            <w:color w:val="000000"/>
            <w:sz w:val="18"/>
            <w:szCs w:val="18"/>
            <w:shd w:val="clear" w:color="auto" w:fill="FFFFFF"/>
          </w:rPr>
          <w:t xml:space="preserve"> </w:t>
        </w:r>
        <w:r>
          <w:rPr>
            <w:rFonts w:ascii="Courier New" w:hAnsi="Courier New" w:cs="Courier New"/>
            <w:color w:val="000000"/>
            <w:sz w:val="18"/>
            <w:szCs w:val="18"/>
            <w:shd w:val="clear" w:color="auto" w:fill="FFFFFF"/>
          </w:rPr>
          <w:tab/>
        </w:r>
        <w:r>
          <w:rPr>
            <w:rStyle w:val="hljs-tag"/>
            <w:color w:val="0000FF"/>
            <w:sz w:val="18"/>
            <w:szCs w:val="18"/>
          </w:rPr>
          <w:t>&lt;</w:t>
        </w:r>
        <w:r>
          <w:rPr>
            <w:rStyle w:val="hljs-name"/>
            <w:rFonts w:ascii="Courier New" w:hAnsi="Courier New" w:cs="Courier New"/>
            <w:color w:val="0000FF"/>
            <w:sz w:val="18"/>
            <w:szCs w:val="18"/>
          </w:rPr>
          <w:t>Inv</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26F1D208" w14:textId="77777777" w:rsidR="00DC584F" w:rsidRDefault="00DC584F" w:rsidP="00DC584F">
      <w:pPr>
        <w:ind w:left="1440" w:firstLine="720"/>
        <w:rPr>
          <w:ins w:id="904" w:author="Comparison" w:date="2022-04-14T16:30:00Z"/>
          <w:rFonts w:ascii="Courier New" w:hAnsi="Courier New" w:cs="Courier New"/>
          <w:color w:val="000000"/>
          <w:sz w:val="18"/>
          <w:szCs w:val="18"/>
          <w:shd w:val="clear" w:color="auto" w:fill="FFFFFF"/>
        </w:rPr>
      </w:pPr>
      <w:ins w:id="905" w:author="Comparison" w:date="2022-04-14T16:30:00Z">
        <w:r>
          <w:rPr>
            <w:rStyle w:val="hljs-tag"/>
            <w:color w:val="0000FF"/>
            <w:sz w:val="18"/>
            <w:szCs w:val="18"/>
          </w:rPr>
          <w:t>&lt;</w:t>
        </w:r>
        <w:r>
          <w:rPr>
            <w:rStyle w:val="hljs-name"/>
            <w:rFonts w:ascii="Courier New" w:hAnsi="Courier New" w:cs="Courier New"/>
            <w:color w:val="0000FF"/>
            <w:sz w:val="18"/>
            <w:szCs w:val="18"/>
          </w:rPr>
          <w:t>key</w:t>
        </w:r>
        <w:r>
          <w:rPr>
            <w:rStyle w:val="hljs-tag"/>
            <w:color w:val="0000FF"/>
            <w:sz w:val="18"/>
            <w:szCs w:val="18"/>
          </w:rPr>
          <w:t>&gt;</w:t>
        </w:r>
        <w:r>
          <w:rPr>
            <w:rFonts w:ascii="Courier New" w:hAnsi="Courier New" w:cs="Courier New"/>
            <w:color w:val="000000"/>
            <w:sz w:val="18"/>
            <w:szCs w:val="18"/>
            <w:shd w:val="clear" w:color="auto" w:fill="FFFFFF"/>
          </w:rPr>
          <w:t>25904521-A4FB-4A43-BEF8-8455D64A0429</w:t>
        </w:r>
        <w:r>
          <w:rPr>
            <w:rStyle w:val="hljs-tag"/>
            <w:color w:val="0000FF"/>
            <w:sz w:val="18"/>
            <w:szCs w:val="18"/>
          </w:rPr>
          <w:t>&lt;/</w:t>
        </w:r>
        <w:r>
          <w:rPr>
            <w:rStyle w:val="hljs-name"/>
            <w:rFonts w:ascii="Courier New" w:hAnsi="Courier New" w:cs="Courier New"/>
            <w:color w:val="0000FF"/>
            <w:sz w:val="18"/>
            <w:szCs w:val="18"/>
          </w:rPr>
          <w:t>key</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26134909" w14:textId="77777777" w:rsidR="00DC584F" w:rsidRDefault="00DC584F" w:rsidP="00DC584F">
      <w:pPr>
        <w:ind w:left="1440" w:firstLine="720"/>
        <w:rPr>
          <w:ins w:id="906" w:author="Comparison" w:date="2022-04-14T16:30:00Z"/>
          <w:rFonts w:ascii="Courier New" w:hAnsi="Courier New" w:cs="Courier New"/>
          <w:color w:val="000000"/>
          <w:sz w:val="18"/>
          <w:szCs w:val="18"/>
          <w:shd w:val="clear" w:color="auto" w:fill="FFFFFF"/>
        </w:rPr>
      </w:pPr>
      <w:ins w:id="907" w:author="Comparison" w:date="2022-04-14T16:30:00Z">
        <w:r>
          <w:rPr>
            <w:rStyle w:val="hljs-tag"/>
            <w:color w:val="0000FF"/>
            <w:sz w:val="18"/>
            <w:szCs w:val="18"/>
          </w:rPr>
          <w:t>&lt;</w:t>
        </w:r>
        <w:r>
          <w:rPr>
            <w:rStyle w:val="hljs-name"/>
            <w:rFonts w:ascii="Courier New" w:hAnsi="Courier New" w:cs="Courier New"/>
            <w:color w:val="0000FF"/>
            <w:sz w:val="18"/>
            <w:szCs w:val="18"/>
          </w:rPr>
          <w:t>idInv</w:t>
        </w:r>
        <w:r>
          <w:rPr>
            <w:rStyle w:val="hljs-tag"/>
            <w:color w:val="0000FF"/>
            <w:sz w:val="18"/>
            <w:szCs w:val="18"/>
          </w:rPr>
          <w:t>&gt;</w:t>
        </w:r>
        <w:r>
          <w:rPr>
            <w:rFonts w:ascii="Courier New" w:hAnsi="Courier New" w:cs="Courier New"/>
            <w:color w:val="000000"/>
            <w:sz w:val="18"/>
            <w:szCs w:val="18"/>
            <w:shd w:val="clear" w:color="auto" w:fill="FFFFFF"/>
          </w:rPr>
          <w:t>20043083</w:t>
        </w:r>
        <w:r>
          <w:rPr>
            <w:rStyle w:val="hljs-tag"/>
            <w:color w:val="0000FF"/>
            <w:sz w:val="18"/>
            <w:szCs w:val="18"/>
          </w:rPr>
          <w:t>&lt;/</w:t>
        </w:r>
        <w:r>
          <w:rPr>
            <w:rStyle w:val="hljs-name"/>
            <w:rFonts w:ascii="Courier New" w:hAnsi="Courier New" w:cs="Courier New"/>
            <w:color w:val="0000FF"/>
            <w:sz w:val="18"/>
            <w:szCs w:val="18"/>
          </w:rPr>
          <w:t>idInv</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4CE5A6BA" w14:textId="77777777" w:rsidR="00DC584F" w:rsidRDefault="00DC584F" w:rsidP="00DC584F">
      <w:pPr>
        <w:ind w:left="1440" w:firstLine="720"/>
        <w:rPr>
          <w:ins w:id="908" w:author="Comparison" w:date="2022-04-14T16:30:00Z"/>
          <w:rStyle w:val="hljs-tag"/>
          <w:color w:val="0000FF"/>
        </w:rPr>
      </w:pPr>
      <w:ins w:id="909" w:author="Comparison" w:date="2022-04-14T16:30:00Z">
        <w:r>
          <w:rPr>
            <w:rStyle w:val="hljs-tag"/>
            <w:color w:val="0000FF"/>
            <w:sz w:val="18"/>
            <w:szCs w:val="18"/>
          </w:rPr>
          <w:lastRenderedPageBreak/>
          <w:t>&lt;</w:t>
        </w:r>
        <w:r>
          <w:rPr>
            <w:rStyle w:val="hljs-name"/>
            <w:rFonts w:ascii="Courier New" w:hAnsi="Courier New" w:cs="Courier New"/>
            <w:color w:val="0000FF"/>
            <w:sz w:val="18"/>
            <w:szCs w:val="18"/>
          </w:rPr>
          <w:t>signValue</w:t>
        </w:r>
        <w:r>
          <w:rPr>
            <w:rStyle w:val="hljs-tag"/>
            <w:color w:val="0000FF"/>
            <w:sz w:val="18"/>
            <w:szCs w:val="18"/>
          </w:rPr>
          <w:t>&gt;</w:t>
        </w:r>
        <w:r>
          <w:rPr>
            <w:rFonts w:ascii="Courier New" w:hAnsi="Courier New" w:cs="Courier New"/>
            <w:color w:val="000000"/>
            <w:sz w:val="18"/>
            <w:szCs w:val="18"/>
            <w:shd w:val="clear" w:color="auto" w:fill="FFFFFF"/>
          </w:rPr>
          <w:t>EKkR0sNI67yHpuvLKWFdVg1jg4Rkm3gSZZAj0m+t/T0O/RGpg2wjItTxBLmZgoUU08szexYTzZQX+x37IExQTtd27XE5D0APA08jjXe/MG+uVRSFoPxf5H9pgwcwlIWVusZhTpLZrTkEhr2fEg+haW9fKuizKI+mur6NlndpJWE=</w:t>
        </w:r>
        <w:r>
          <w:rPr>
            <w:rStyle w:val="hljs-tag"/>
            <w:color w:val="0000FF"/>
            <w:sz w:val="18"/>
            <w:szCs w:val="18"/>
          </w:rPr>
          <w:t>&lt;/</w:t>
        </w:r>
        <w:r>
          <w:rPr>
            <w:rStyle w:val="hljs-name"/>
            <w:rFonts w:ascii="Courier New" w:hAnsi="Courier New" w:cs="Courier New"/>
            <w:color w:val="0000FF"/>
            <w:sz w:val="18"/>
            <w:szCs w:val="18"/>
          </w:rPr>
          <w:t>signValue</w:t>
        </w:r>
        <w:r>
          <w:rPr>
            <w:rStyle w:val="hljs-tag"/>
            <w:color w:val="0000FF"/>
            <w:sz w:val="18"/>
            <w:szCs w:val="18"/>
          </w:rPr>
          <w:t>&gt;</w:t>
        </w:r>
      </w:ins>
    </w:p>
    <w:p w14:paraId="2139F9D9" w14:textId="77777777" w:rsidR="00DC584F" w:rsidRDefault="00DC584F" w:rsidP="00DC584F">
      <w:pPr>
        <w:ind w:left="720" w:firstLine="720"/>
        <w:rPr>
          <w:ins w:id="910" w:author="Comparison" w:date="2022-04-14T16:30:00Z"/>
          <w:rStyle w:val="hljs-tag"/>
          <w:color w:val="0000FF"/>
          <w:sz w:val="18"/>
          <w:szCs w:val="18"/>
        </w:rPr>
      </w:pPr>
      <w:ins w:id="911" w:author="Comparison" w:date="2022-04-14T16:30:00Z">
        <w:r>
          <w:rPr>
            <w:rStyle w:val="hljs-tag"/>
            <w:color w:val="0000FF"/>
            <w:sz w:val="18"/>
            <w:szCs w:val="18"/>
          </w:rPr>
          <w:t>&lt;/</w:t>
        </w:r>
        <w:r>
          <w:rPr>
            <w:rStyle w:val="hljs-name"/>
            <w:rFonts w:ascii="Courier New" w:hAnsi="Courier New" w:cs="Courier New"/>
            <w:color w:val="0000FF"/>
            <w:sz w:val="18"/>
            <w:szCs w:val="18"/>
          </w:rPr>
          <w:t>Inv</w:t>
        </w:r>
        <w:r>
          <w:rPr>
            <w:rStyle w:val="hljs-tag"/>
            <w:color w:val="0000FF"/>
            <w:sz w:val="18"/>
            <w:szCs w:val="18"/>
          </w:rPr>
          <w:t>&gt;</w:t>
        </w:r>
      </w:ins>
    </w:p>
    <w:p w14:paraId="4832D039" w14:textId="77777777" w:rsidR="00DC584F" w:rsidRDefault="00DC584F" w:rsidP="00DC584F">
      <w:pPr>
        <w:ind w:firstLine="720"/>
        <w:rPr>
          <w:ins w:id="912" w:author="Comparison" w:date="2022-04-14T16:30:00Z"/>
          <w:rStyle w:val="hljs-tag"/>
          <w:color w:val="0000FF"/>
          <w:sz w:val="18"/>
          <w:szCs w:val="18"/>
        </w:rPr>
      </w:pPr>
      <w:ins w:id="913" w:author="Comparison" w:date="2022-04-14T16:30:00Z">
        <w:r>
          <w:rPr>
            <w:rFonts w:ascii="Courier New" w:hAnsi="Courier New" w:cs="Courier New"/>
            <w:color w:val="000000"/>
            <w:sz w:val="18"/>
            <w:szCs w:val="18"/>
            <w:shd w:val="clear" w:color="auto" w:fill="FFFFFF"/>
          </w:rPr>
          <w:t xml:space="preserve"> </w:t>
        </w:r>
        <w:r>
          <w:rPr>
            <w:rStyle w:val="hljs-tag"/>
            <w:color w:val="0000FF"/>
            <w:sz w:val="18"/>
            <w:szCs w:val="18"/>
          </w:rPr>
          <w:t>&lt;/</w:t>
        </w:r>
        <w:r>
          <w:rPr>
            <w:rStyle w:val="hljs-name"/>
            <w:rFonts w:ascii="Courier New" w:hAnsi="Courier New" w:cs="Courier New"/>
            <w:color w:val="0000FF"/>
            <w:sz w:val="18"/>
            <w:szCs w:val="18"/>
          </w:rPr>
          <w:t>Invoices</w:t>
        </w:r>
        <w:r>
          <w:rPr>
            <w:rStyle w:val="hljs-tag"/>
            <w:color w:val="0000FF"/>
            <w:sz w:val="18"/>
            <w:szCs w:val="18"/>
          </w:rPr>
          <w:t>&gt;</w:t>
        </w:r>
      </w:ins>
    </w:p>
    <w:p w14:paraId="606B051B" w14:textId="77777777" w:rsidR="00DC584F" w:rsidRDefault="00DC584F" w:rsidP="00DC584F">
      <w:pPr>
        <w:ind w:firstLine="720"/>
        <w:rPr>
          <w:ins w:id="914" w:author="Comparison" w:date="2022-04-14T16:30:00Z"/>
          <w:rFonts w:cs="Times New Roman"/>
          <w:szCs w:val="28"/>
        </w:rPr>
      </w:pPr>
      <w:ins w:id="915" w:author="Comparison" w:date="2022-04-14T16:30:00Z">
        <w:r>
          <w:rPr>
            <w:rFonts w:cs="Times New Roman"/>
            <w:szCs w:val="28"/>
          </w:rPr>
          <w:t xml:space="preserve">Trong đó: </w:t>
        </w:r>
        <w:r>
          <w:rPr>
            <w:rFonts w:cs="Times New Roman"/>
            <w:szCs w:val="28"/>
          </w:rPr>
          <w:tab/>
          <w:t xml:space="preserve">tag </w:t>
        </w:r>
        <w:r>
          <w:rPr>
            <w:rFonts w:ascii="Consolas" w:hAnsi="Consolas" w:cs="Consolas"/>
            <w:color w:val="0000FF"/>
            <w:sz w:val="19"/>
            <w:szCs w:val="19"/>
            <w:highlight w:val="white"/>
          </w:rPr>
          <w:t>&lt;SerialCert&gt;</w:t>
        </w:r>
        <w:r>
          <w:rPr>
            <w:rFonts w:ascii="Consolas" w:hAnsi="Consolas" w:cs="Consolas"/>
            <w:color w:val="0000FF"/>
            <w:sz w:val="19"/>
            <w:szCs w:val="19"/>
          </w:rPr>
          <w:t xml:space="preserve">: </w:t>
        </w:r>
        <w:r>
          <w:rPr>
            <w:rFonts w:cs="Times New Roman"/>
            <w:szCs w:val="28"/>
          </w:rPr>
          <w:t>serial chứng thư của công ty</w:t>
        </w:r>
      </w:ins>
    </w:p>
    <w:p w14:paraId="04AFB3F4" w14:textId="77777777" w:rsidR="00DC584F" w:rsidRDefault="00DC584F" w:rsidP="00DC584F">
      <w:pPr>
        <w:pStyle w:val="ListParagraph"/>
        <w:numPr>
          <w:ilvl w:val="2"/>
          <w:numId w:val="26"/>
        </w:numPr>
        <w:spacing w:after="0" w:line="240" w:lineRule="auto"/>
        <w:rPr>
          <w:ins w:id="916" w:author="Comparison" w:date="2022-04-14T16:30:00Z"/>
          <w:rFonts w:eastAsia="Calibri" w:cs="Times New Roman"/>
          <w:szCs w:val="24"/>
        </w:rPr>
      </w:pPr>
      <w:ins w:id="917" w:author="Comparison" w:date="2022-04-14T16:30:00Z">
        <w:r>
          <w:rPr>
            <w:rFonts w:cs="Times New Roman"/>
            <w:szCs w:val="28"/>
          </w:rPr>
          <w:t xml:space="preserve">tag </w:t>
        </w:r>
        <w:r>
          <w:rPr>
            <w:rFonts w:ascii="Consolas" w:hAnsi="Consolas" w:cs="Consolas"/>
            <w:color w:val="0000FF"/>
            <w:sz w:val="19"/>
            <w:szCs w:val="19"/>
            <w:highlight w:val="white"/>
          </w:rPr>
          <w:t>&lt;</w:t>
        </w:r>
        <w:r>
          <w:rPr>
            <w:rStyle w:val="Heading1Char"/>
            <w:rFonts w:ascii="Courier New" w:eastAsiaTheme="minorHAnsi" w:hAnsi="Courier New" w:cs="Courier New"/>
            <w:color w:val="0000FF"/>
            <w:sz w:val="18"/>
            <w:szCs w:val="18"/>
          </w:rPr>
          <w:t xml:space="preserve"> </w:t>
        </w:r>
        <w:r>
          <w:rPr>
            <w:rStyle w:val="hljs-name"/>
            <w:rFonts w:ascii="Courier New" w:hAnsi="Courier New" w:cs="Courier New"/>
            <w:color w:val="0000FF"/>
            <w:sz w:val="18"/>
            <w:szCs w:val="18"/>
          </w:rPr>
          <w:t>PatternOld</w:t>
        </w:r>
        <w:r>
          <w:rPr>
            <w:rFonts w:ascii="Consolas" w:hAnsi="Consolas" w:cs="Consolas"/>
            <w:color w:val="0000FF"/>
            <w:sz w:val="19"/>
            <w:szCs w:val="19"/>
            <w:highlight w:val="white"/>
          </w:rPr>
          <w:t xml:space="preserve"> &gt;</w:t>
        </w:r>
        <w:r>
          <w:rPr>
            <w:rFonts w:cs="Times New Roman"/>
            <w:szCs w:val="28"/>
          </w:rPr>
          <w:t xml:space="preserve">: </w:t>
        </w:r>
        <w:r>
          <w:rPr>
            <w:rFonts w:eastAsia="Calibri" w:cs="Times New Roman"/>
            <w:szCs w:val="24"/>
          </w:rPr>
          <w:t>Mẫu số của hóa đơn điều chỉnh,thay thế cũ</w:t>
        </w:r>
      </w:ins>
    </w:p>
    <w:p w14:paraId="639754A1" w14:textId="77777777" w:rsidR="00DC584F" w:rsidRDefault="00DC584F" w:rsidP="00DC584F">
      <w:pPr>
        <w:ind w:left="2160"/>
        <w:rPr>
          <w:ins w:id="918" w:author="Comparison" w:date="2022-04-14T16:30:00Z"/>
          <w:rFonts w:eastAsia="Calibri" w:cs="Times New Roman"/>
          <w:szCs w:val="24"/>
        </w:rPr>
      </w:pPr>
      <w:ins w:id="919" w:author="Comparison" w:date="2022-04-14T16:30:00Z">
        <w:r>
          <w:rPr>
            <w:rFonts w:cs="Times New Roman"/>
            <w:szCs w:val="28"/>
          </w:rPr>
          <w:t>tag&lt;</w:t>
        </w:r>
        <w:r>
          <w:rPr>
            <w:rStyle w:val="Heading1Char"/>
            <w:rFonts w:ascii="Courier New" w:eastAsiaTheme="minorHAnsi" w:hAnsi="Courier New" w:cs="Courier New"/>
            <w:color w:val="0000FF"/>
            <w:sz w:val="18"/>
            <w:szCs w:val="18"/>
          </w:rPr>
          <w:t xml:space="preserve"> </w:t>
        </w:r>
        <w:r>
          <w:rPr>
            <w:rStyle w:val="hljs-name"/>
            <w:rFonts w:ascii="Courier New" w:hAnsi="Courier New" w:cs="Courier New"/>
            <w:color w:val="0000FF"/>
            <w:sz w:val="18"/>
            <w:szCs w:val="18"/>
          </w:rPr>
          <w:t>SerialOld</w:t>
        </w:r>
        <w:r>
          <w:rPr>
            <w:rFonts w:cs="Times New Roman"/>
            <w:szCs w:val="28"/>
          </w:rPr>
          <w:t xml:space="preserve"> &gt;:</w:t>
        </w:r>
        <w:r>
          <w:rPr>
            <w:rFonts w:eastAsia="Calibri" w:cs="Times New Roman"/>
            <w:szCs w:val="24"/>
          </w:rPr>
          <w:t xml:space="preserve"> hóa đơn điều chỉnh,thay thế cũ</w:t>
        </w:r>
      </w:ins>
    </w:p>
    <w:p w14:paraId="3F969F25" w14:textId="77777777" w:rsidR="00DC584F" w:rsidRDefault="00DC584F" w:rsidP="00DC584F">
      <w:pPr>
        <w:ind w:left="2160"/>
        <w:rPr>
          <w:ins w:id="920" w:author="Comparison" w:date="2022-04-14T16:30:00Z"/>
          <w:rFonts w:ascii="Courier New" w:hAnsi="Courier New" w:cs="Courier New"/>
          <w:sz w:val="18"/>
          <w:szCs w:val="18"/>
        </w:rPr>
      </w:pPr>
      <w:ins w:id="921" w:author="Comparison" w:date="2022-04-14T16:30:00Z">
        <w:r>
          <w:rPr>
            <w:rFonts w:eastAsia="Calibri" w:cs="Times New Roman"/>
            <w:szCs w:val="24"/>
          </w:rPr>
          <w:t>tag&lt;</w:t>
        </w:r>
        <w:r>
          <w:rPr>
            <w:rStyle w:val="Heading1Char"/>
            <w:rFonts w:ascii="Courier New" w:eastAsiaTheme="minorHAnsi" w:hAnsi="Courier New" w:cs="Courier New"/>
            <w:color w:val="0000FF"/>
            <w:sz w:val="18"/>
            <w:szCs w:val="18"/>
          </w:rPr>
          <w:t xml:space="preserve"> </w:t>
        </w:r>
        <w:r>
          <w:rPr>
            <w:rStyle w:val="hljs-name"/>
            <w:rFonts w:ascii="Courier New" w:hAnsi="Courier New" w:cs="Courier New"/>
            <w:color w:val="0000FF"/>
            <w:sz w:val="18"/>
            <w:szCs w:val="18"/>
          </w:rPr>
          <w:t xml:space="preserve">NoOlde&gt; : </w:t>
        </w:r>
        <w:r>
          <w:rPr>
            <w:rStyle w:val="hljs-name"/>
            <w:rFonts w:ascii="Courier New" w:hAnsi="Courier New" w:cs="Courier New"/>
            <w:sz w:val="18"/>
            <w:szCs w:val="18"/>
          </w:rPr>
          <w:t>số hóa đơn cũ</w:t>
        </w:r>
      </w:ins>
    </w:p>
    <w:p w14:paraId="1064358C" w14:textId="77777777" w:rsidR="00DC584F" w:rsidRDefault="00DC584F" w:rsidP="00DC584F">
      <w:pPr>
        <w:rPr>
          <w:ins w:id="922" w:author="Comparison" w:date="2022-04-14T16:30:00Z"/>
          <w:rFonts w:cs="Times New Roman"/>
          <w:szCs w:val="28"/>
        </w:rPr>
      </w:pPr>
      <w:ins w:id="923" w:author="Comparison" w:date="2022-04-14T16:30:00Z">
        <w:r>
          <w:rPr>
            <w:rFonts w:cs="Times New Roman"/>
            <w:szCs w:val="28"/>
          </w:rPr>
          <w:tab/>
        </w:r>
        <w:r>
          <w:rPr>
            <w:rFonts w:cs="Times New Roman"/>
            <w:szCs w:val="28"/>
          </w:rPr>
          <w:tab/>
        </w:r>
        <w:r>
          <w:rPr>
            <w:rFonts w:cs="Times New Roman"/>
            <w:szCs w:val="28"/>
          </w:rPr>
          <w:tab/>
          <w:t xml:space="preserve">tag </w:t>
        </w:r>
        <w:r>
          <w:rPr>
            <w:rFonts w:ascii="Consolas" w:hAnsi="Consolas" w:cs="Consolas"/>
            <w:color w:val="0000FF"/>
            <w:sz w:val="19"/>
            <w:szCs w:val="19"/>
            <w:highlight w:val="white"/>
          </w:rPr>
          <w:t>&lt;idInv&gt;</w:t>
        </w:r>
        <w:r>
          <w:rPr>
            <w:rFonts w:cs="Times New Roman"/>
            <w:szCs w:val="28"/>
          </w:rPr>
          <w:t>: id hóa đơn trên hệ thống vnpt</w:t>
        </w:r>
      </w:ins>
    </w:p>
    <w:p w14:paraId="6F66ECEF" w14:textId="77777777" w:rsidR="00DC584F" w:rsidRDefault="00DC584F" w:rsidP="00DC584F">
      <w:pPr>
        <w:rPr>
          <w:ins w:id="924" w:author="Comparison" w:date="2022-04-14T16:30:00Z"/>
          <w:rFonts w:cs="Times New Roman"/>
          <w:szCs w:val="28"/>
        </w:rPr>
      </w:pPr>
      <w:ins w:id="925" w:author="Comparison" w:date="2022-04-14T16:30:00Z">
        <w:r>
          <w:rPr>
            <w:rFonts w:cs="Times New Roman"/>
            <w:szCs w:val="28"/>
          </w:rPr>
          <w:tab/>
        </w:r>
        <w:r>
          <w:rPr>
            <w:rFonts w:cs="Times New Roman"/>
            <w:szCs w:val="28"/>
          </w:rPr>
          <w:tab/>
        </w:r>
        <w:r>
          <w:rPr>
            <w:rFonts w:cs="Times New Roman"/>
            <w:szCs w:val="28"/>
          </w:rPr>
          <w:tab/>
          <w:t xml:space="preserve">tag </w:t>
        </w:r>
        <w:r>
          <w:rPr>
            <w:rFonts w:ascii="Consolas" w:hAnsi="Consolas" w:cs="Consolas"/>
            <w:color w:val="0000FF"/>
            <w:sz w:val="19"/>
            <w:szCs w:val="19"/>
            <w:highlight w:val="white"/>
          </w:rPr>
          <w:t>&lt;signValue&gt;</w:t>
        </w:r>
        <w:r>
          <w:rPr>
            <w:rFonts w:cs="Times New Roman"/>
            <w:szCs w:val="28"/>
          </w:rPr>
          <w:t>:  chuỗi ký</w:t>
        </w:r>
      </w:ins>
    </w:p>
    <w:p w14:paraId="5A9C8C0D" w14:textId="77777777" w:rsidR="00DC584F" w:rsidRDefault="00DC584F" w:rsidP="00DC584F">
      <w:pPr>
        <w:ind w:left="1440" w:firstLine="720"/>
        <w:rPr>
          <w:ins w:id="926" w:author="Comparison" w:date="2022-04-14T16:30:00Z"/>
          <w:rFonts w:cs="Times New Roman"/>
          <w:szCs w:val="28"/>
        </w:rPr>
      </w:pPr>
      <w:ins w:id="927" w:author="Comparison" w:date="2022-04-14T16:30:00Z">
        <w:r>
          <w:rPr>
            <w:rFonts w:cs="Times New Roman"/>
            <w:szCs w:val="28"/>
          </w:rPr>
          <w:t xml:space="preserve">tag </w:t>
        </w:r>
        <w:r>
          <w:rPr>
            <w:rFonts w:ascii="Consolas" w:hAnsi="Consolas" w:cs="Consolas"/>
            <w:color w:val="0000FF"/>
            <w:sz w:val="19"/>
            <w:szCs w:val="19"/>
            <w:highlight w:val="white"/>
          </w:rPr>
          <w:t>&lt;key&gt;</w:t>
        </w:r>
        <w:r>
          <w:rPr>
            <w:rFonts w:cs="Times New Roman"/>
            <w:szCs w:val="28"/>
          </w:rPr>
          <w:t>: fkey</w:t>
        </w:r>
      </w:ins>
    </w:p>
    <w:p w14:paraId="42B5B90C" w14:textId="77777777" w:rsidR="00DC584F" w:rsidRDefault="00DC584F" w:rsidP="00DC584F">
      <w:pPr>
        <w:rPr>
          <w:ins w:id="928" w:author="Comparison" w:date="2022-04-14T16:30:00Z"/>
          <w:rFonts w:cs="Times New Roman"/>
          <w:szCs w:val="28"/>
        </w:rPr>
      </w:pPr>
    </w:p>
    <w:p w14:paraId="71BFC77B" w14:textId="77777777" w:rsidR="00D5549A" w:rsidRDefault="00D5549A" w:rsidP="00AC3E5D"/>
    <w:p w14:paraId="6D1EDA3C" w14:textId="12CBF96D" w:rsidR="00E82391" w:rsidRPr="009B3088" w:rsidRDefault="00E82391" w:rsidP="00E82391">
      <w:pPr>
        <w:pStyle w:val="Heading3"/>
        <w:rPr>
          <w:ins w:id="929" w:author="Comparison" w:date="2022-04-14T16:30:00Z"/>
        </w:rPr>
      </w:pPr>
      <w:r>
        <w:rPr>
          <w:lang w:val="en-US"/>
        </w:rPr>
        <w:t>L</w:t>
      </w:r>
      <w:ins w:id="930" w:author="Comparison" w:date="2022-04-14T16:30:00Z">
        <w:r w:rsidRPr="009B3088">
          <w:t xml:space="preserve">ấy giá trị Hash cho điều chỉnh thay thế  </w:t>
        </w:r>
      </w:ins>
      <w:r>
        <w:rPr>
          <w:lang w:val="en-US"/>
        </w:rPr>
        <w:t>không tồn tại hóa đơn cũ với</w:t>
      </w:r>
      <w:ins w:id="931" w:author="Comparison" w:date="2022-04-14T16:30:00Z">
        <w:r w:rsidRPr="009B3088">
          <w:t xml:space="preserve"> </w:t>
        </w:r>
      </w:ins>
      <w:r>
        <w:rPr>
          <w:lang w:val="en-US"/>
        </w:rPr>
        <w:t>Token</w:t>
      </w:r>
      <w:ins w:id="932" w:author="Comparison" w:date="2022-04-14T16:30:00Z">
        <w:r w:rsidRPr="009B3088">
          <w:t>(Bước 1)</w:t>
        </w:r>
      </w:ins>
    </w:p>
    <w:p w14:paraId="53A721C3" w14:textId="77777777" w:rsidR="00E82391" w:rsidRDefault="00E82391" w:rsidP="00E82391">
      <w:pPr>
        <w:rPr>
          <w:ins w:id="933" w:author="Comparison" w:date="2022-04-14T16:30:00Z"/>
          <w:lang w:eastAsia="x-none"/>
        </w:rPr>
      </w:pPr>
      <w:ins w:id="934" w:author="Comparison" w:date="2022-04-14T16:30:00Z">
        <w:r>
          <w:rPr>
            <w:lang w:eastAsia="x-none"/>
          </w:rPr>
          <w:t>Url</w:t>
        </w:r>
      </w:ins>
    </w:p>
    <w:p w14:paraId="4DC71A51" w14:textId="77A8302A" w:rsidR="00E82391" w:rsidRDefault="00E82391" w:rsidP="00E82391">
      <w:pPr>
        <w:rPr>
          <w:ins w:id="935" w:author="Comparison" w:date="2022-04-14T16:30:00Z"/>
          <w:rFonts w:cs="Times New Roman"/>
          <w:color w:val="000000"/>
          <w:szCs w:val="24"/>
        </w:rPr>
      </w:pPr>
      <w:ins w:id="936" w:author="Comparison" w:date="2022-04-14T16:30:00Z">
        <w:r>
          <w:rPr>
            <w:lang w:eastAsia="x-none"/>
          </w:rPr>
          <w:tab/>
        </w:r>
        <w:r>
          <w:rPr>
            <w:rFonts w:cs="Times New Roman"/>
            <w:color w:val="0000FF"/>
            <w:szCs w:val="24"/>
          </w:rPr>
          <w:t>string</w:t>
        </w:r>
        <w:r>
          <w:rPr>
            <w:rFonts w:cs="Times New Roman"/>
            <w:color w:val="000000"/>
            <w:szCs w:val="24"/>
          </w:rPr>
          <w:t xml:space="preserve"> </w:t>
        </w:r>
      </w:ins>
      <w:r w:rsidR="00E143F0">
        <w:rPr>
          <w:rFonts w:cs="Times New Roman"/>
          <w:b/>
          <w:color w:val="000000"/>
          <w:szCs w:val="24"/>
        </w:rPr>
        <w:t>GetHashWithOutInvToken</w:t>
      </w:r>
      <w:ins w:id="937" w:author="Comparison" w:date="2022-04-14T16:30:00Z">
        <w:r>
          <w:rPr>
            <w:rFonts w:cs="Times New Roman"/>
            <w:color w:val="000000"/>
            <w:szCs w:val="24"/>
          </w:rPr>
          <w:t>(</w:t>
        </w:r>
      </w:ins>
      <w:r>
        <w:rPr>
          <w:rFonts w:ascii="Consolas" w:hAnsi="Consolas" w:cs="Consolas"/>
          <w:color w:val="0000FF"/>
          <w:sz w:val="19"/>
          <w:szCs w:val="19"/>
        </w:rPr>
        <w:t>string</w:t>
      </w:r>
      <w:r>
        <w:rPr>
          <w:rFonts w:ascii="Consolas" w:hAnsi="Consolas" w:cs="Consolas"/>
          <w:color w:val="000000"/>
          <w:sz w:val="19"/>
          <w:szCs w:val="19"/>
        </w:rPr>
        <w:t xml:space="preserve"> Account, </w:t>
      </w:r>
      <w:r>
        <w:rPr>
          <w:rFonts w:ascii="Consolas" w:hAnsi="Consolas" w:cs="Consolas"/>
          <w:color w:val="0000FF"/>
          <w:sz w:val="19"/>
          <w:szCs w:val="19"/>
        </w:rPr>
        <w:t>string</w:t>
      </w:r>
      <w:r>
        <w:rPr>
          <w:rFonts w:ascii="Consolas" w:hAnsi="Consolas" w:cs="Consolas"/>
          <w:color w:val="000000"/>
          <w:sz w:val="19"/>
          <w:szCs w:val="19"/>
        </w:rPr>
        <w:t xml:space="preserve"> ACpass, </w:t>
      </w:r>
      <w:r>
        <w:rPr>
          <w:rFonts w:ascii="Consolas" w:hAnsi="Consolas" w:cs="Consolas"/>
          <w:color w:val="0000FF"/>
          <w:sz w:val="19"/>
          <w:szCs w:val="19"/>
        </w:rPr>
        <w:t>string</w:t>
      </w:r>
      <w:r>
        <w:rPr>
          <w:rFonts w:ascii="Consolas" w:hAnsi="Consolas" w:cs="Consolas"/>
          <w:color w:val="000000"/>
          <w:sz w:val="19"/>
          <w:szCs w:val="19"/>
        </w:rPr>
        <w:t xml:space="preserve"> xmlInvData, </w:t>
      </w:r>
      <w:r>
        <w:rPr>
          <w:rFonts w:ascii="Consolas" w:hAnsi="Consolas" w:cs="Consolas"/>
          <w:color w:val="0000FF"/>
          <w:sz w:val="19"/>
          <w:szCs w:val="19"/>
        </w:rPr>
        <w:t>string</w:t>
      </w:r>
      <w:r>
        <w:rPr>
          <w:rFonts w:ascii="Consolas" w:hAnsi="Consolas" w:cs="Consolas"/>
          <w:color w:val="000000"/>
          <w:sz w:val="19"/>
          <w:szCs w:val="19"/>
        </w:rPr>
        <w:t xml:space="preserve"> username, </w:t>
      </w:r>
      <w:r>
        <w:rPr>
          <w:rFonts w:ascii="Consolas" w:hAnsi="Consolas" w:cs="Consolas"/>
          <w:color w:val="0000FF"/>
          <w:sz w:val="19"/>
          <w:szCs w:val="19"/>
        </w:rPr>
        <w:t>string</w:t>
      </w:r>
      <w:r>
        <w:rPr>
          <w:rFonts w:ascii="Consolas" w:hAnsi="Consolas" w:cs="Consolas"/>
          <w:color w:val="000000"/>
          <w:sz w:val="19"/>
          <w:szCs w:val="19"/>
        </w:rPr>
        <w:t xml:space="preserve"> password, </w:t>
      </w:r>
      <w:r>
        <w:rPr>
          <w:rFonts w:ascii="Consolas" w:hAnsi="Consolas" w:cs="Consolas"/>
          <w:color w:val="0000FF"/>
          <w:sz w:val="19"/>
          <w:szCs w:val="19"/>
        </w:rPr>
        <w:t>string</w:t>
      </w:r>
      <w:r>
        <w:rPr>
          <w:rFonts w:ascii="Consolas" w:hAnsi="Consolas" w:cs="Consolas"/>
          <w:color w:val="000000"/>
          <w:sz w:val="19"/>
          <w:szCs w:val="19"/>
        </w:rPr>
        <w:t xml:space="preserve"> serialCert, </w:t>
      </w:r>
      <w:r>
        <w:rPr>
          <w:rFonts w:ascii="Consolas" w:hAnsi="Consolas" w:cs="Consolas"/>
          <w:color w:val="0000FF"/>
          <w:sz w:val="19"/>
          <w:szCs w:val="19"/>
        </w:rPr>
        <w:t>int</w:t>
      </w:r>
      <w:r>
        <w:rPr>
          <w:rFonts w:ascii="Consolas" w:hAnsi="Consolas" w:cs="Consolas"/>
          <w:color w:val="000000"/>
          <w:sz w:val="19"/>
          <w:szCs w:val="19"/>
        </w:rPr>
        <w:t xml:space="preserve"> type, </w:t>
      </w:r>
      <w:r>
        <w:rPr>
          <w:rFonts w:ascii="Consolas" w:hAnsi="Consolas" w:cs="Consolas"/>
          <w:color w:val="0000FF"/>
          <w:sz w:val="19"/>
          <w:szCs w:val="19"/>
        </w:rPr>
        <w:t>string</w:t>
      </w:r>
      <w:r>
        <w:rPr>
          <w:rFonts w:ascii="Consolas" w:hAnsi="Consolas" w:cs="Consolas"/>
          <w:color w:val="000000"/>
          <w:sz w:val="19"/>
          <w:szCs w:val="19"/>
        </w:rPr>
        <w:t xml:space="preserve"> oldPattern, </w:t>
      </w:r>
      <w:r>
        <w:rPr>
          <w:rFonts w:ascii="Consolas" w:hAnsi="Consolas" w:cs="Consolas"/>
          <w:color w:val="0000FF"/>
          <w:sz w:val="19"/>
          <w:szCs w:val="19"/>
        </w:rPr>
        <w:t>string</w:t>
      </w:r>
      <w:r>
        <w:rPr>
          <w:rFonts w:ascii="Consolas" w:hAnsi="Consolas" w:cs="Consolas"/>
          <w:color w:val="000000"/>
          <w:sz w:val="19"/>
          <w:szCs w:val="19"/>
        </w:rPr>
        <w:t xml:space="preserve"> oldSerial, </w:t>
      </w:r>
      <w:r>
        <w:rPr>
          <w:rFonts w:ascii="Consolas" w:hAnsi="Consolas" w:cs="Consolas"/>
          <w:color w:val="0000FF"/>
          <w:sz w:val="19"/>
          <w:szCs w:val="19"/>
        </w:rPr>
        <w:t>decimal</w:t>
      </w:r>
      <w:r>
        <w:rPr>
          <w:rFonts w:ascii="Consolas" w:hAnsi="Consolas" w:cs="Consolas"/>
          <w:color w:val="000000"/>
          <w:sz w:val="19"/>
          <w:szCs w:val="19"/>
        </w:rPr>
        <w:t xml:space="preserve"> oldNo, </w:t>
      </w:r>
      <w:r>
        <w:rPr>
          <w:rFonts w:ascii="Consolas" w:hAnsi="Consolas" w:cs="Consolas"/>
          <w:color w:val="0000FF"/>
          <w:sz w:val="19"/>
          <w:szCs w:val="19"/>
        </w:rPr>
        <w:t>string</w:t>
      </w:r>
      <w:r>
        <w:rPr>
          <w:rFonts w:ascii="Consolas" w:hAnsi="Consolas" w:cs="Consolas"/>
          <w:color w:val="000000"/>
          <w:sz w:val="19"/>
          <w:szCs w:val="19"/>
        </w:rPr>
        <w:t xml:space="preserve"> strOldArisingDate, </w:t>
      </w:r>
      <w:r>
        <w:rPr>
          <w:rFonts w:ascii="Consolas" w:hAnsi="Consolas" w:cs="Consolas"/>
          <w:color w:val="0000FF"/>
          <w:sz w:val="19"/>
          <w:szCs w:val="19"/>
        </w:rPr>
        <w:t>int</w:t>
      </w:r>
      <w:r>
        <w:rPr>
          <w:rFonts w:ascii="Consolas" w:hAnsi="Consolas" w:cs="Consolas"/>
          <w:color w:val="000000"/>
          <w:sz w:val="19"/>
          <w:szCs w:val="19"/>
        </w:rPr>
        <w:t xml:space="preserve"> oldInvType, </w:t>
      </w:r>
      <w:r>
        <w:rPr>
          <w:rFonts w:ascii="Consolas" w:hAnsi="Consolas" w:cs="Consolas"/>
          <w:color w:val="0000FF"/>
          <w:sz w:val="19"/>
          <w:szCs w:val="19"/>
        </w:rPr>
        <w:t>string</w:t>
      </w:r>
      <w:r>
        <w:rPr>
          <w:rFonts w:ascii="Consolas" w:hAnsi="Consolas" w:cs="Consolas"/>
          <w:color w:val="000000"/>
          <w:sz w:val="19"/>
          <w:szCs w:val="19"/>
        </w:rPr>
        <w:t xml:space="preserve"> pattern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serial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convert = 0</w:t>
      </w:r>
      <w:ins w:id="938" w:author="Comparison" w:date="2022-04-14T16:30:00Z">
        <w:r>
          <w:rPr>
            <w:rFonts w:cs="Times New Roman"/>
            <w:color w:val="000000"/>
            <w:szCs w:val="24"/>
          </w:rPr>
          <w:t>)</w:t>
        </w:r>
      </w:ins>
    </w:p>
    <w:p w14:paraId="6A498584" w14:textId="77777777" w:rsidR="00E82391" w:rsidRDefault="00E82391" w:rsidP="00A75803">
      <w:pPr>
        <w:pStyle w:val="N"/>
        <w:rPr>
          <w:ins w:id="939" w:author="Comparison" w:date="2022-04-14T16:30:00Z"/>
        </w:rPr>
      </w:pPr>
      <w:ins w:id="940" w:author="Comparison" w:date="2022-04-14T16:30:00Z">
        <w:r>
          <w:rPr>
            <w:color w:val="000000"/>
          </w:rPr>
          <w:tab/>
        </w:r>
        <w:r>
          <w:t>DESCRIPTION</w:t>
        </w:r>
      </w:ins>
    </w:p>
    <w:p w14:paraId="21940EF8" w14:textId="77777777" w:rsidR="00E82391" w:rsidRDefault="00E82391" w:rsidP="00A75803">
      <w:pPr>
        <w:pStyle w:val="N"/>
        <w:rPr>
          <w:ins w:id="941" w:author="Comparison" w:date="2022-04-14T16:30:00Z"/>
        </w:rPr>
      </w:pPr>
      <w:ins w:id="942" w:author="Comparison" w:date="2022-04-14T16:30:00Z">
        <w:r>
          <w:tab/>
        </w:r>
        <w:r>
          <w:tab/>
          <w:t>Đây là web service thực hiện điều chỉnh, thay thế hóa đơn cũ (hóa đơn không tồn tại trên hệ thống) sử dụng token.</w:t>
        </w:r>
      </w:ins>
    </w:p>
    <w:p w14:paraId="480EF6CB" w14:textId="77777777" w:rsidR="00E82391" w:rsidRDefault="00E82391" w:rsidP="00A75803">
      <w:pPr>
        <w:pStyle w:val="N"/>
        <w:rPr>
          <w:ins w:id="943" w:author="Comparison" w:date="2022-04-14T16:30:00Z"/>
        </w:rPr>
      </w:pPr>
      <w:ins w:id="944" w:author="Comparison" w:date="2022-04-14T16:30:00Z">
        <w:r>
          <w:t>HTTP METHOD</w:t>
        </w:r>
      </w:ins>
    </w:p>
    <w:p w14:paraId="011E9427" w14:textId="77777777" w:rsidR="00E82391" w:rsidRDefault="00E82391" w:rsidP="00A75803">
      <w:pPr>
        <w:pStyle w:val="N"/>
        <w:rPr>
          <w:ins w:id="945" w:author="Comparison" w:date="2022-04-14T16:30:00Z"/>
          <w:b/>
        </w:rPr>
      </w:pPr>
      <w:ins w:id="946" w:author="Comparison" w:date="2022-04-14T16:30:00Z">
        <w:r>
          <w:tab/>
          <w:t>POST</w:t>
        </w:r>
      </w:ins>
    </w:p>
    <w:p w14:paraId="0D265DCF" w14:textId="77777777" w:rsidR="00E82391" w:rsidRDefault="00E82391" w:rsidP="00A75803">
      <w:pPr>
        <w:pStyle w:val="N"/>
        <w:rPr>
          <w:ins w:id="947" w:author="Comparison" w:date="2022-04-14T16:30:00Z"/>
        </w:rPr>
      </w:pPr>
      <w:ins w:id="948" w:author="Comparison" w:date="2022-04-14T16:30:00Z">
        <w:r>
          <w:t>REQUEST BODY</w:t>
        </w:r>
      </w:ins>
    </w:p>
    <w:p w14:paraId="13E9862D" w14:textId="77777777" w:rsidR="00E82391" w:rsidRDefault="00E82391" w:rsidP="00E82391">
      <w:pPr>
        <w:pStyle w:val="ListParagraph"/>
        <w:numPr>
          <w:ilvl w:val="0"/>
          <w:numId w:val="24"/>
        </w:numPr>
        <w:spacing w:after="0" w:line="360" w:lineRule="auto"/>
        <w:jc w:val="both"/>
        <w:rPr>
          <w:ins w:id="949" w:author="Comparison" w:date="2022-04-14T16:30:00Z"/>
          <w:rFonts w:eastAsia="Calibri" w:cs="Times New Roman"/>
          <w:b/>
          <w:szCs w:val="24"/>
          <w:u w:val="single"/>
        </w:rPr>
      </w:pPr>
      <w:ins w:id="950" w:author="Comparison" w:date="2022-04-14T16:30:00Z">
        <w:r>
          <w:rPr>
            <w:rFonts w:eastAsia="Calibri" w:cs="Times New Roman"/>
            <w:b/>
            <w:szCs w:val="24"/>
          </w:rPr>
          <w:t xml:space="preserve">Account/ACPass:  </w:t>
        </w:r>
        <w:r>
          <w:rPr>
            <w:rFonts w:eastAsia="Calibri" w:cs="Times New Roman"/>
            <w:szCs w:val="24"/>
          </w:rPr>
          <w:t>Tài khoản được cấp phát cho nhân viên gọi lệnh gửi thông điệp.</w:t>
        </w:r>
      </w:ins>
    </w:p>
    <w:p w14:paraId="00CD1F44" w14:textId="77777777" w:rsidR="00E82391" w:rsidRDefault="00E82391" w:rsidP="00E82391">
      <w:pPr>
        <w:pStyle w:val="ListParagraph"/>
        <w:numPr>
          <w:ilvl w:val="0"/>
          <w:numId w:val="25"/>
        </w:numPr>
        <w:spacing w:after="0" w:line="360" w:lineRule="auto"/>
        <w:ind w:left="1080"/>
        <w:jc w:val="both"/>
        <w:rPr>
          <w:ins w:id="951" w:author="Comparison" w:date="2022-04-14T16:30:00Z"/>
          <w:rFonts w:eastAsia="Calibri" w:cs="Times New Roman"/>
          <w:b/>
          <w:szCs w:val="24"/>
          <w:u w:val="single"/>
        </w:rPr>
      </w:pPr>
      <w:ins w:id="952" w:author="Comparison" w:date="2022-04-14T16:30:00Z">
        <w:r>
          <w:rPr>
            <w:rFonts w:eastAsia="Calibri" w:cs="Times New Roman"/>
            <w:b/>
            <w:szCs w:val="24"/>
          </w:rPr>
          <w:t>Username/pass</w:t>
        </w:r>
        <w:r>
          <w:rPr>
            <w:rFonts w:eastAsia="Calibri" w:cs="Times New Roman"/>
            <w:szCs w:val="24"/>
          </w:rPr>
          <w:t>: Tài khoản được cấp phát cho khách hàng để gọi đến webservice (tài khoản có quyền ServiceRole trong hệ thống).</w:t>
        </w:r>
      </w:ins>
    </w:p>
    <w:p w14:paraId="5835244B" w14:textId="77777777" w:rsidR="00E82391" w:rsidRDefault="00E82391" w:rsidP="00E82391">
      <w:pPr>
        <w:pStyle w:val="ListParagraph"/>
        <w:numPr>
          <w:ilvl w:val="0"/>
          <w:numId w:val="25"/>
        </w:numPr>
        <w:spacing w:after="0" w:line="360" w:lineRule="auto"/>
        <w:ind w:left="1080"/>
        <w:jc w:val="both"/>
        <w:rPr>
          <w:ins w:id="953" w:author="Comparison" w:date="2022-04-14T16:30:00Z"/>
          <w:rFonts w:eastAsia="Calibri" w:cs="Times New Roman"/>
          <w:b/>
          <w:szCs w:val="24"/>
          <w:u w:val="single"/>
        </w:rPr>
      </w:pPr>
      <w:r w:rsidRPr="00B13CD5">
        <w:rPr>
          <w:rFonts w:eastAsia="Calibri" w:cs="Times New Roman"/>
          <w:b/>
          <w:szCs w:val="24"/>
        </w:rPr>
        <w:t>xmlInvData</w:t>
      </w:r>
      <w:ins w:id="954" w:author="Comparison" w:date="2022-04-14T16:30:00Z">
        <w:r>
          <w:rPr>
            <w:rFonts w:eastAsia="Calibri" w:cs="Times New Roman"/>
            <w:szCs w:val="24"/>
          </w:rPr>
          <w:t>: String XML dữ liệu hóa đơn điều chỉnh, thay thế</w:t>
        </w:r>
      </w:ins>
    </w:p>
    <w:p w14:paraId="09BE365E" w14:textId="77777777" w:rsidR="00E82391" w:rsidRDefault="00E82391" w:rsidP="00E82391">
      <w:pPr>
        <w:pStyle w:val="ListParagraph"/>
        <w:numPr>
          <w:ilvl w:val="0"/>
          <w:numId w:val="25"/>
        </w:numPr>
        <w:spacing w:after="0" w:line="360" w:lineRule="auto"/>
        <w:ind w:left="1080"/>
        <w:jc w:val="both"/>
        <w:rPr>
          <w:ins w:id="955" w:author="Comparison" w:date="2022-04-14T16:30:00Z"/>
          <w:rFonts w:eastAsia="Calibri" w:cs="Times New Roman"/>
          <w:b/>
          <w:szCs w:val="24"/>
        </w:rPr>
      </w:pPr>
      <w:ins w:id="956" w:author="Comparison" w:date="2022-04-14T16:30:00Z">
        <w:r>
          <w:rPr>
            <w:rFonts w:eastAsia="Calibri" w:cs="Times New Roman"/>
            <w:b/>
            <w:szCs w:val="24"/>
          </w:rPr>
          <w:lastRenderedPageBreak/>
          <w:t xml:space="preserve">oldPattern, oldSerial, oldNo: </w:t>
        </w:r>
        <w:r>
          <w:rPr>
            <w:rFonts w:eastAsia="Calibri" w:cs="Times New Roman"/>
            <w:szCs w:val="24"/>
          </w:rPr>
          <w:t>Các thông số mẫu số, ký hiệu, số hóa đơn của hóa đơn cũ (hóa đơn không tồn tại trên hệ thống).</w:t>
        </w:r>
      </w:ins>
    </w:p>
    <w:p w14:paraId="613864B3" w14:textId="77777777" w:rsidR="00E82391" w:rsidRPr="00932205" w:rsidRDefault="00E82391" w:rsidP="00E82391">
      <w:pPr>
        <w:pStyle w:val="ListParagraph"/>
        <w:numPr>
          <w:ilvl w:val="0"/>
          <w:numId w:val="25"/>
        </w:numPr>
        <w:spacing w:after="0" w:line="360" w:lineRule="auto"/>
        <w:ind w:left="1080"/>
        <w:jc w:val="both"/>
        <w:rPr>
          <w:rFonts w:eastAsia="Calibri" w:cs="Times New Roman"/>
          <w:b/>
          <w:szCs w:val="24"/>
        </w:rPr>
      </w:pPr>
      <w:ins w:id="957" w:author="Comparison" w:date="2022-04-14T16:30:00Z">
        <w:r>
          <w:rPr>
            <w:rFonts w:cs="Times New Roman"/>
            <w:b/>
            <w:color w:val="000000"/>
            <w:szCs w:val="24"/>
          </w:rPr>
          <w:t xml:space="preserve">strOldArisingDate: </w:t>
        </w:r>
        <w:r>
          <w:rPr>
            <w:rFonts w:cs="Times New Roman"/>
            <w:color w:val="000000"/>
            <w:szCs w:val="24"/>
          </w:rPr>
          <w:t>Ngày hóa đơn của hóa đơn cũ, định dạng dd/MM/yyyy (Bắt buộc phải nhập đúng và đủ 2 chữ số cho ngày tháng, 4 chữ số cho năm. Ví dụ 01/12/2021)</w:t>
        </w:r>
      </w:ins>
    </w:p>
    <w:p w14:paraId="4B7C1BD7" w14:textId="77777777" w:rsidR="00E82391" w:rsidRDefault="00E82391" w:rsidP="00E82391">
      <w:pPr>
        <w:pStyle w:val="ListParagraph"/>
        <w:numPr>
          <w:ilvl w:val="0"/>
          <w:numId w:val="25"/>
        </w:numPr>
        <w:spacing w:after="0" w:line="360" w:lineRule="auto"/>
        <w:ind w:left="1080"/>
        <w:jc w:val="both"/>
        <w:rPr>
          <w:ins w:id="958" w:author="Comparison" w:date="2022-04-14T16:30:00Z"/>
          <w:rFonts w:eastAsia="Calibri" w:cs="Times New Roman"/>
          <w:b/>
          <w:szCs w:val="24"/>
        </w:rPr>
      </w:pPr>
      <w:r w:rsidRPr="00932205">
        <w:rPr>
          <w:rFonts w:cs="Times New Roman"/>
          <w:b/>
          <w:color w:val="000000"/>
          <w:szCs w:val="24"/>
        </w:rPr>
        <w:t>oldInvType</w:t>
      </w:r>
      <w:r>
        <w:rPr>
          <w:rFonts w:ascii="Consolas" w:hAnsi="Consolas" w:cs="Consolas"/>
          <w:color w:val="000000"/>
          <w:sz w:val="19"/>
          <w:szCs w:val="19"/>
        </w:rPr>
        <w:t>: loại hóa đơn cũ theo quy định (</w:t>
      </w:r>
      <w:ins w:id="959" w:author="Comparison" w:date="2022-04-14T16:30:00Z">
        <w:r>
          <w:rPr>
            <w:rFonts w:ascii="Consolas" w:hAnsi="Consolas" w:cs="Consolas"/>
            <w:color w:val="008000"/>
            <w:sz w:val="19"/>
            <w:szCs w:val="19"/>
          </w:rPr>
          <w:t>Các loại hóa đơn theo Nghị định số 51/2010/NĐ-CP và Nghị định số 04/2014/NĐ-CP (Trừ hóa đơn điện tử có mã xác thực của cơ quan thuế theo Quyết định số 1209/QĐ-BTC và Quyết định số 2660/QĐ-BTC</w:t>
        </w:r>
      </w:ins>
      <w:r>
        <w:rPr>
          <w:rFonts w:ascii="Consolas" w:hAnsi="Consolas" w:cs="Consolas"/>
          <w:color w:val="000000"/>
          <w:sz w:val="19"/>
          <w:szCs w:val="19"/>
        </w:rPr>
        <w:t>)</w:t>
      </w:r>
    </w:p>
    <w:p w14:paraId="7344E7C3" w14:textId="77777777" w:rsidR="00E82391" w:rsidRDefault="00E82391" w:rsidP="00E82391">
      <w:pPr>
        <w:pStyle w:val="ListParagraph"/>
        <w:numPr>
          <w:ilvl w:val="0"/>
          <w:numId w:val="25"/>
        </w:numPr>
        <w:spacing w:after="0" w:line="360" w:lineRule="auto"/>
        <w:ind w:left="1080"/>
        <w:jc w:val="both"/>
        <w:rPr>
          <w:ins w:id="960" w:author="Comparison" w:date="2022-04-14T16:30:00Z"/>
          <w:rFonts w:eastAsia="Calibri" w:cs="Times New Roman"/>
          <w:b/>
          <w:szCs w:val="24"/>
        </w:rPr>
      </w:pPr>
      <w:ins w:id="961" w:author="Comparison" w:date="2022-04-14T16:30:00Z">
        <w:r>
          <w:rPr>
            <w:rFonts w:eastAsia="Calibri" w:cs="Times New Roman"/>
            <w:b/>
            <w:szCs w:val="24"/>
          </w:rPr>
          <w:t>convert</w:t>
        </w:r>
        <w:r>
          <w:rPr>
            <w:rFonts w:eastAsia="Calibri" w:cs="Times New Roman"/>
            <w:szCs w:val="24"/>
          </w:rPr>
          <w:t>: Mặc định là 0, (0 – Không cần convert từ TCVN3 sang Unicode. 1- Cần convert từ TCVN3 sang Unicode)</w:t>
        </w:r>
      </w:ins>
    </w:p>
    <w:p w14:paraId="357C09D1" w14:textId="77777777" w:rsidR="00E82391" w:rsidRDefault="00E82391" w:rsidP="00E82391">
      <w:pPr>
        <w:pStyle w:val="ListParagraph"/>
        <w:numPr>
          <w:ilvl w:val="0"/>
          <w:numId w:val="25"/>
        </w:numPr>
        <w:spacing w:after="0" w:line="360" w:lineRule="auto"/>
        <w:ind w:left="1080"/>
        <w:jc w:val="both"/>
        <w:rPr>
          <w:ins w:id="962" w:author="Comparison" w:date="2022-04-14T16:30:00Z"/>
          <w:rFonts w:eastAsia="Calibri" w:cs="Times New Roman"/>
          <w:b/>
          <w:szCs w:val="24"/>
        </w:rPr>
      </w:pPr>
      <w:ins w:id="963" w:author="Comparison" w:date="2022-04-14T16:30:00Z">
        <w:r>
          <w:rPr>
            <w:rFonts w:cs="Times New Roman"/>
            <w:b/>
            <w:szCs w:val="24"/>
          </w:rPr>
          <w:t>pattern</w:t>
        </w:r>
        <w:r>
          <w:rPr>
            <w:rFonts w:cs="Times New Roman"/>
            <w:szCs w:val="24"/>
          </w:rPr>
          <w:t>: Mẫu số</w:t>
        </w:r>
      </w:ins>
    </w:p>
    <w:p w14:paraId="72917901" w14:textId="77777777" w:rsidR="00E82391" w:rsidRDefault="00E82391" w:rsidP="00E82391">
      <w:pPr>
        <w:pStyle w:val="ListParagraph"/>
        <w:numPr>
          <w:ilvl w:val="0"/>
          <w:numId w:val="25"/>
        </w:numPr>
        <w:spacing w:after="0" w:line="360" w:lineRule="auto"/>
        <w:ind w:left="1080"/>
        <w:jc w:val="both"/>
        <w:rPr>
          <w:ins w:id="964" w:author="Comparison" w:date="2022-04-14T16:30:00Z"/>
          <w:rFonts w:eastAsia="Calibri" w:cs="Times New Roman"/>
          <w:b/>
          <w:szCs w:val="24"/>
        </w:rPr>
      </w:pPr>
      <w:ins w:id="965" w:author="Comparison" w:date="2022-04-14T16:30:00Z">
        <w:r>
          <w:rPr>
            <w:rFonts w:cs="Times New Roman"/>
            <w:b/>
            <w:szCs w:val="24"/>
          </w:rPr>
          <w:t>serial</w:t>
        </w:r>
        <w:r>
          <w:rPr>
            <w:rFonts w:cs="Times New Roman"/>
            <w:szCs w:val="24"/>
          </w:rPr>
          <w:t>: Ký hiệu</w:t>
        </w:r>
      </w:ins>
    </w:p>
    <w:p w14:paraId="51DC12A6" w14:textId="77777777" w:rsidR="00E82391" w:rsidRDefault="00E82391" w:rsidP="00E82391">
      <w:pPr>
        <w:pStyle w:val="ListParagraph"/>
        <w:numPr>
          <w:ilvl w:val="0"/>
          <w:numId w:val="25"/>
        </w:numPr>
        <w:spacing w:after="0" w:line="360" w:lineRule="auto"/>
        <w:ind w:left="1080"/>
        <w:jc w:val="both"/>
        <w:rPr>
          <w:ins w:id="966" w:author="Comparison" w:date="2022-04-14T16:30:00Z"/>
          <w:rFonts w:eastAsia="Calibri" w:cs="Times New Roman"/>
          <w:b/>
          <w:szCs w:val="24"/>
        </w:rPr>
      </w:pPr>
      <w:ins w:id="967" w:author="Comparison" w:date="2022-04-14T16:30:00Z">
        <w:r>
          <w:rPr>
            <w:rFonts w:cs="Times New Roman"/>
            <w:b/>
            <w:color w:val="000000"/>
            <w:szCs w:val="24"/>
          </w:rPr>
          <w:t>type</w:t>
        </w:r>
        <w:r>
          <w:rPr>
            <w:rFonts w:cs="Times New Roman"/>
            <w:color w:val="000000"/>
            <w:szCs w:val="24"/>
          </w:rPr>
          <w:t>: phát hành mới: 0, thay thế = 1, điều chỉnh tăng = 2, điều chỉnh giảm = 3, điều chỉnh thông tin = 4</w:t>
        </w:r>
      </w:ins>
    </w:p>
    <w:p w14:paraId="02C44ABE" w14:textId="77777777" w:rsidR="00E82391" w:rsidRDefault="00E82391">
      <w:pPr>
        <w:pStyle w:val="ListParagraph"/>
        <w:spacing w:after="0" w:line="360" w:lineRule="auto"/>
        <w:ind w:left="1080"/>
        <w:jc w:val="both"/>
        <w:rPr>
          <w:ins w:id="968" w:author="Comparison" w:date="2022-04-14T16:30:00Z"/>
          <w:b/>
        </w:rPr>
        <w:pPrChange w:id="969" w:author="Comparison" w:date="2022-04-14T16:30:00Z">
          <w:pPr/>
        </w:pPrChange>
      </w:pPr>
    </w:p>
    <w:p w14:paraId="3F7405BC" w14:textId="77777777" w:rsidR="00E82391" w:rsidRDefault="00E82391" w:rsidP="00A75803">
      <w:pPr>
        <w:pStyle w:val="N"/>
        <w:rPr>
          <w:ins w:id="970" w:author="Comparison" w:date="2022-04-14T16:30:00Z"/>
        </w:rPr>
      </w:pPr>
      <w:ins w:id="971" w:author="Comparison" w:date="2022-04-14T16:30:00Z">
        <w:r>
          <w:t>RETURNS</w:t>
        </w:r>
      </w:ins>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040"/>
        <w:gridCol w:w="2515"/>
      </w:tblGrid>
      <w:tr w:rsidR="00E82391" w14:paraId="66D83375" w14:textId="77777777" w:rsidTr="00266047">
        <w:trPr>
          <w:ins w:id="972" w:author="Comparison" w:date="2022-04-14T16:30:00Z"/>
        </w:trPr>
        <w:tc>
          <w:tcPr>
            <w:tcW w:w="1710" w:type="dxa"/>
            <w:tcBorders>
              <w:top w:val="single" w:sz="4" w:space="0" w:color="2E74B5"/>
              <w:left w:val="single" w:sz="4" w:space="0" w:color="2E74B5"/>
              <w:bottom w:val="single" w:sz="4" w:space="0" w:color="2E74B5"/>
              <w:right w:val="single" w:sz="4" w:space="0" w:color="2E74B5"/>
            </w:tcBorders>
            <w:shd w:val="clear" w:color="auto" w:fill="F2F2F2"/>
            <w:hideMark/>
          </w:tcPr>
          <w:p w14:paraId="610CC54E" w14:textId="77777777" w:rsidR="00E82391" w:rsidRDefault="00E82391" w:rsidP="00266047">
            <w:pPr>
              <w:pStyle w:val="ListParagraph"/>
              <w:jc w:val="center"/>
              <w:rPr>
                <w:ins w:id="973" w:author="Comparison" w:date="2022-04-14T16:30:00Z"/>
              </w:rPr>
            </w:pPr>
            <w:ins w:id="974" w:author="Comparison" w:date="2022-04-14T16:30:00Z">
              <w:r>
                <w:t>Kết quả</w:t>
              </w:r>
            </w:ins>
          </w:p>
        </w:tc>
        <w:tc>
          <w:tcPr>
            <w:tcW w:w="5040" w:type="dxa"/>
            <w:tcBorders>
              <w:top w:val="single" w:sz="4" w:space="0" w:color="2E74B5"/>
              <w:left w:val="single" w:sz="4" w:space="0" w:color="2E74B5"/>
              <w:bottom w:val="single" w:sz="4" w:space="0" w:color="2E74B5"/>
              <w:right w:val="single" w:sz="4" w:space="0" w:color="2E74B5"/>
            </w:tcBorders>
            <w:shd w:val="clear" w:color="auto" w:fill="F2F2F2"/>
            <w:hideMark/>
          </w:tcPr>
          <w:p w14:paraId="41FA212B" w14:textId="77777777" w:rsidR="00E82391" w:rsidRDefault="00E82391" w:rsidP="00266047">
            <w:pPr>
              <w:pStyle w:val="ListParagraph"/>
              <w:rPr>
                <w:ins w:id="975" w:author="Comparison" w:date="2022-04-14T16:30:00Z"/>
              </w:rPr>
            </w:pPr>
            <w:ins w:id="976" w:author="Comparison" w:date="2022-04-14T16:30:00Z">
              <w:r>
                <w:t>Mô tả</w:t>
              </w:r>
            </w:ins>
          </w:p>
        </w:tc>
        <w:tc>
          <w:tcPr>
            <w:tcW w:w="2515" w:type="dxa"/>
            <w:tcBorders>
              <w:top w:val="single" w:sz="4" w:space="0" w:color="2E74B5"/>
              <w:left w:val="single" w:sz="4" w:space="0" w:color="2E74B5"/>
              <w:bottom w:val="single" w:sz="4" w:space="0" w:color="2E74B5"/>
              <w:right w:val="single" w:sz="4" w:space="0" w:color="2E74B5"/>
            </w:tcBorders>
            <w:shd w:val="clear" w:color="auto" w:fill="F2F2F2"/>
            <w:hideMark/>
          </w:tcPr>
          <w:p w14:paraId="33D754AD" w14:textId="77777777" w:rsidR="00E82391" w:rsidRDefault="00E82391" w:rsidP="00266047">
            <w:pPr>
              <w:pStyle w:val="ListParagraph"/>
              <w:rPr>
                <w:ins w:id="977" w:author="Comparison" w:date="2022-04-14T16:30:00Z"/>
              </w:rPr>
            </w:pPr>
            <w:ins w:id="978" w:author="Comparison" w:date="2022-04-14T16:30:00Z">
              <w:r>
                <w:t>Ghi chú</w:t>
              </w:r>
            </w:ins>
          </w:p>
        </w:tc>
      </w:tr>
      <w:tr w:rsidR="00E82391" w14:paraId="44314BFF" w14:textId="77777777" w:rsidTr="00266047">
        <w:trPr>
          <w:ins w:id="979" w:author="Comparison" w:date="2022-04-14T16:30:00Z"/>
        </w:trPr>
        <w:tc>
          <w:tcPr>
            <w:tcW w:w="1710" w:type="dxa"/>
            <w:tcBorders>
              <w:top w:val="single" w:sz="4" w:space="0" w:color="2E74B5"/>
              <w:left w:val="single" w:sz="4" w:space="0" w:color="2E74B5"/>
              <w:bottom w:val="single" w:sz="4" w:space="0" w:color="auto"/>
              <w:right w:val="single" w:sz="4" w:space="0" w:color="2E74B5"/>
            </w:tcBorders>
            <w:hideMark/>
          </w:tcPr>
          <w:p w14:paraId="0F3AFBB4" w14:textId="77777777" w:rsidR="00E82391" w:rsidRDefault="00E82391" w:rsidP="00266047">
            <w:pPr>
              <w:autoSpaceDE w:val="0"/>
              <w:autoSpaceDN w:val="0"/>
              <w:adjustRightInd w:val="0"/>
              <w:jc w:val="both"/>
              <w:rPr>
                <w:ins w:id="980" w:author="Comparison" w:date="2022-04-14T16:30:00Z"/>
                <w:rFonts w:cs="Times New Roman"/>
                <w:sz w:val="19"/>
                <w:szCs w:val="19"/>
              </w:rPr>
            </w:pPr>
            <w:ins w:id="981" w:author="Comparison" w:date="2022-04-14T16:30:00Z">
              <w:r>
                <w:rPr>
                  <w:rFonts w:cs="Times New Roman"/>
                  <w:szCs w:val="24"/>
                </w:rPr>
                <w:t>ERR:1</w:t>
              </w:r>
            </w:ins>
          </w:p>
        </w:tc>
        <w:tc>
          <w:tcPr>
            <w:tcW w:w="5040" w:type="dxa"/>
            <w:tcBorders>
              <w:top w:val="single" w:sz="4" w:space="0" w:color="2E74B5"/>
              <w:left w:val="single" w:sz="4" w:space="0" w:color="2E74B5"/>
              <w:bottom w:val="single" w:sz="4" w:space="0" w:color="2E74B5"/>
              <w:right w:val="single" w:sz="4" w:space="0" w:color="2E74B5"/>
            </w:tcBorders>
            <w:hideMark/>
          </w:tcPr>
          <w:p w14:paraId="64D6E6F4" w14:textId="77777777" w:rsidR="00E82391" w:rsidRDefault="00E82391" w:rsidP="00266047">
            <w:pPr>
              <w:pStyle w:val="ListParagraph"/>
              <w:ind w:left="0"/>
              <w:jc w:val="both"/>
              <w:rPr>
                <w:ins w:id="982" w:author="Comparison" w:date="2022-04-14T16:30:00Z"/>
                <w:rFonts w:cs="Times New Roman"/>
              </w:rPr>
            </w:pPr>
            <w:ins w:id="983" w:author="Comparison" w:date="2022-04-14T16:30:00Z">
              <w:r>
                <w:rPr>
                  <w:rFonts w:cs="Times New Roman"/>
                </w:rPr>
                <w:t>Tài khoản đăng nhập sai hoặc không có quyền</w:t>
              </w:r>
            </w:ins>
          </w:p>
        </w:tc>
        <w:tc>
          <w:tcPr>
            <w:tcW w:w="2515" w:type="dxa"/>
            <w:tcBorders>
              <w:top w:val="single" w:sz="4" w:space="0" w:color="2E74B5"/>
              <w:left w:val="single" w:sz="4" w:space="0" w:color="2E74B5"/>
              <w:bottom w:val="single" w:sz="4" w:space="0" w:color="2E74B5"/>
              <w:right w:val="single" w:sz="4" w:space="0" w:color="2E74B5"/>
            </w:tcBorders>
          </w:tcPr>
          <w:p w14:paraId="2367122F" w14:textId="77777777" w:rsidR="00E82391" w:rsidRDefault="00E82391" w:rsidP="00266047">
            <w:pPr>
              <w:pStyle w:val="ListParagraph"/>
              <w:ind w:left="0"/>
              <w:jc w:val="both"/>
              <w:rPr>
                <w:ins w:id="984" w:author="Comparison" w:date="2022-04-14T16:30:00Z"/>
                <w:rFonts w:cs="Times New Roman"/>
              </w:rPr>
            </w:pPr>
          </w:p>
        </w:tc>
      </w:tr>
      <w:tr w:rsidR="00E82391" w14:paraId="61C7F7EF" w14:textId="77777777" w:rsidTr="00266047">
        <w:trPr>
          <w:ins w:id="985" w:author="Comparison" w:date="2022-04-14T16:30:00Z"/>
        </w:trPr>
        <w:tc>
          <w:tcPr>
            <w:tcW w:w="1710" w:type="dxa"/>
            <w:tcBorders>
              <w:top w:val="single" w:sz="4" w:space="0" w:color="2E74B5"/>
              <w:left w:val="single" w:sz="4" w:space="0" w:color="2E74B5"/>
              <w:bottom w:val="single" w:sz="4" w:space="0" w:color="auto"/>
              <w:right w:val="single" w:sz="4" w:space="0" w:color="2E74B5"/>
            </w:tcBorders>
            <w:hideMark/>
          </w:tcPr>
          <w:p w14:paraId="323D54F2" w14:textId="77777777" w:rsidR="00E82391" w:rsidRDefault="00E82391" w:rsidP="00266047">
            <w:pPr>
              <w:spacing w:after="0" w:line="240" w:lineRule="auto"/>
              <w:rPr>
                <w:ins w:id="986" w:author="Comparison" w:date="2022-04-14T16:30:00Z"/>
                <w:rFonts w:eastAsia="Calibri" w:cs="Times New Roman"/>
                <w:szCs w:val="24"/>
              </w:rPr>
            </w:pPr>
            <w:ins w:id="987" w:author="Comparison" w:date="2022-04-14T16:30:00Z">
              <w:r>
                <w:rPr>
                  <w:rFonts w:eastAsia="Calibri" w:cs="Times New Roman"/>
                  <w:szCs w:val="24"/>
                </w:rPr>
                <w:t>ERR:2</w:t>
              </w:r>
            </w:ins>
          </w:p>
        </w:tc>
        <w:tc>
          <w:tcPr>
            <w:tcW w:w="5040" w:type="dxa"/>
            <w:tcBorders>
              <w:top w:val="single" w:sz="4" w:space="0" w:color="2E74B5"/>
              <w:left w:val="single" w:sz="4" w:space="0" w:color="2E74B5"/>
              <w:bottom w:val="single" w:sz="4" w:space="0" w:color="2E74B5"/>
              <w:right w:val="single" w:sz="4" w:space="0" w:color="2E74B5"/>
            </w:tcBorders>
            <w:hideMark/>
          </w:tcPr>
          <w:p w14:paraId="75F0A38C" w14:textId="77777777" w:rsidR="00E82391" w:rsidRDefault="00E82391" w:rsidP="00266047">
            <w:pPr>
              <w:spacing w:after="0" w:line="240" w:lineRule="auto"/>
              <w:rPr>
                <w:ins w:id="988" w:author="Comparison" w:date="2022-04-14T16:30:00Z"/>
                <w:rFonts w:eastAsia="Calibri" w:cs="Times New Roman"/>
                <w:szCs w:val="24"/>
              </w:rPr>
            </w:pPr>
            <w:ins w:id="989" w:author="Comparison" w:date="2022-04-14T16:30:00Z">
              <w:r>
                <w:rPr>
                  <w:rFonts w:eastAsia="Calibri" w:cs="Times New Roman"/>
                  <w:szCs w:val="24"/>
                </w:rPr>
                <w:t>Không tìm thấy công ty</w:t>
              </w:r>
            </w:ins>
          </w:p>
        </w:tc>
        <w:tc>
          <w:tcPr>
            <w:tcW w:w="2515" w:type="dxa"/>
            <w:tcBorders>
              <w:top w:val="single" w:sz="4" w:space="0" w:color="2E74B5"/>
              <w:left w:val="single" w:sz="4" w:space="0" w:color="2E74B5"/>
              <w:bottom w:val="single" w:sz="4" w:space="0" w:color="2E74B5"/>
              <w:right w:val="single" w:sz="4" w:space="0" w:color="2E74B5"/>
            </w:tcBorders>
          </w:tcPr>
          <w:p w14:paraId="2BBF37AF" w14:textId="77777777" w:rsidR="00E82391" w:rsidRDefault="00E82391" w:rsidP="00266047">
            <w:pPr>
              <w:pStyle w:val="ListParagraph"/>
              <w:ind w:left="0"/>
              <w:jc w:val="both"/>
              <w:rPr>
                <w:ins w:id="990" w:author="Comparison" w:date="2022-04-14T16:30:00Z"/>
                <w:rFonts w:cs="Times New Roman"/>
              </w:rPr>
            </w:pPr>
          </w:p>
        </w:tc>
      </w:tr>
      <w:tr w:rsidR="00E82391" w14:paraId="2038568A" w14:textId="77777777" w:rsidTr="00266047">
        <w:trPr>
          <w:ins w:id="991" w:author="Comparison" w:date="2022-04-14T16:30:00Z"/>
        </w:trPr>
        <w:tc>
          <w:tcPr>
            <w:tcW w:w="1710" w:type="dxa"/>
            <w:tcBorders>
              <w:top w:val="single" w:sz="4" w:space="0" w:color="2E74B5"/>
              <w:left w:val="single" w:sz="4" w:space="0" w:color="2E74B5"/>
              <w:bottom w:val="single" w:sz="4" w:space="0" w:color="auto"/>
              <w:right w:val="single" w:sz="4" w:space="0" w:color="2E74B5"/>
            </w:tcBorders>
            <w:hideMark/>
          </w:tcPr>
          <w:p w14:paraId="4F7F70FA" w14:textId="77777777" w:rsidR="00E82391" w:rsidRDefault="00E82391" w:rsidP="00266047">
            <w:pPr>
              <w:spacing w:after="0" w:line="240" w:lineRule="auto"/>
              <w:rPr>
                <w:ins w:id="992" w:author="Comparison" w:date="2022-04-14T16:30:00Z"/>
                <w:rFonts w:eastAsia="Calibri" w:cs="Times New Roman"/>
                <w:szCs w:val="24"/>
              </w:rPr>
            </w:pPr>
            <w:ins w:id="993" w:author="Comparison" w:date="2022-04-14T16:30:00Z">
              <w:r>
                <w:rPr>
                  <w:rFonts w:eastAsia="Calibri" w:cs="Times New Roman"/>
                  <w:szCs w:val="24"/>
                </w:rPr>
                <w:t>ERR:30</w:t>
              </w:r>
            </w:ins>
          </w:p>
        </w:tc>
        <w:tc>
          <w:tcPr>
            <w:tcW w:w="5040" w:type="dxa"/>
            <w:tcBorders>
              <w:top w:val="single" w:sz="4" w:space="0" w:color="2E74B5"/>
              <w:left w:val="single" w:sz="4" w:space="0" w:color="2E74B5"/>
              <w:bottom w:val="single" w:sz="4" w:space="0" w:color="2E74B5"/>
              <w:right w:val="single" w:sz="4" w:space="0" w:color="2E74B5"/>
            </w:tcBorders>
            <w:hideMark/>
          </w:tcPr>
          <w:p w14:paraId="671E08E6" w14:textId="77777777" w:rsidR="00E82391" w:rsidRDefault="00E82391" w:rsidP="00266047">
            <w:pPr>
              <w:spacing w:after="0" w:line="240" w:lineRule="auto"/>
              <w:rPr>
                <w:ins w:id="994" w:author="Comparison" w:date="2022-04-14T16:30:00Z"/>
                <w:rFonts w:eastAsia="Calibri" w:cs="Times New Roman"/>
                <w:szCs w:val="24"/>
              </w:rPr>
            </w:pPr>
            <w:ins w:id="995" w:author="Comparison" w:date="2022-04-14T16:30:00Z">
              <w:r>
                <w:rPr>
                  <w:rFonts w:cs="Times New Roman"/>
                </w:rPr>
                <w:t>Tạo mới hóa đơn có lỗi</w:t>
              </w:r>
            </w:ins>
          </w:p>
        </w:tc>
        <w:tc>
          <w:tcPr>
            <w:tcW w:w="2515" w:type="dxa"/>
            <w:tcBorders>
              <w:top w:val="single" w:sz="4" w:space="0" w:color="2E74B5"/>
              <w:left w:val="single" w:sz="4" w:space="0" w:color="2E74B5"/>
              <w:bottom w:val="single" w:sz="4" w:space="0" w:color="2E74B5"/>
              <w:right w:val="single" w:sz="4" w:space="0" w:color="2E74B5"/>
            </w:tcBorders>
          </w:tcPr>
          <w:p w14:paraId="064856D8" w14:textId="77777777" w:rsidR="00E82391" w:rsidRDefault="00E82391" w:rsidP="00266047">
            <w:pPr>
              <w:pStyle w:val="ListParagraph"/>
              <w:ind w:left="0"/>
              <w:jc w:val="both"/>
              <w:rPr>
                <w:ins w:id="996" w:author="Comparison" w:date="2022-04-14T16:30:00Z"/>
                <w:rFonts w:cs="Times New Roman"/>
              </w:rPr>
            </w:pPr>
          </w:p>
        </w:tc>
      </w:tr>
      <w:tr w:rsidR="00E82391" w14:paraId="0501F9BE" w14:textId="77777777" w:rsidTr="00266047">
        <w:trPr>
          <w:ins w:id="997" w:author="Comparison" w:date="2022-04-14T16:30:00Z"/>
        </w:trPr>
        <w:tc>
          <w:tcPr>
            <w:tcW w:w="1710" w:type="dxa"/>
            <w:tcBorders>
              <w:top w:val="single" w:sz="4" w:space="0" w:color="2E74B5"/>
              <w:left w:val="single" w:sz="4" w:space="0" w:color="2E74B5"/>
              <w:bottom w:val="single" w:sz="4" w:space="0" w:color="auto"/>
              <w:right w:val="single" w:sz="4" w:space="0" w:color="2E74B5"/>
            </w:tcBorders>
            <w:hideMark/>
          </w:tcPr>
          <w:p w14:paraId="2C5CBD35" w14:textId="77777777" w:rsidR="00E82391" w:rsidRDefault="00E82391" w:rsidP="00266047">
            <w:pPr>
              <w:spacing w:after="0" w:line="240" w:lineRule="auto"/>
              <w:rPr>
                <w:ins w:id="998" w:author="Comparison" w:date="2022-04-14T16:30:00Z"/>
                <w:rFonts w:eastAsia="Calibri" w:cs="Times New Roman"/>
                <w:szCs w:val="24"/>
              </w:rPr>
            </w:pPr>
            <w:ins w:id="999" w:author="Comparison" w:date="2022-04-14T16:30:00Z">
              <w:r>
                <w:rPr>
                  <w:rFonts w:eastAsia="Calibri" w:cs="Times New Roman"/>
                  <w:szCs w:val="24"/>
                </w:rPr>
                <w:t>ERR:5</w:t>
              </w:r>
            </w:ins>
          </w:p>
        </w:tc>
        <w:tc>
          <w:tcPr>
            <w:tcW w:w="5040" w:type="dxa"/>
            <w:tcBorders>
              <w:top w:val="single" w:sz="4" w:space="0" w:color="2E74B5"/>
              <w:left w:val="single" w:sz="4" w:space="0" w:color="2E74B5"/>
              <w:bottom w:val="single" w:sz="4" w:space="0" w:color="2E74B5"/>
              <w:right w:val="single" w:sz="4" w:space="0" w:color="2E74B5"/>
            </w:tcBorders>
            <w:hideMark/>
          </w:tcPr>
          <w:p w14:paraId="7CD36242" w14:textId="77777777" w:rsidR="00E82391" w:rsidRDefault="00E82391" w:rsidP="00266047">
            <w:pPr>
              <w:spacing w:after="0" w:line="240" w:lineRule="auto"/>
              <w:rPr>
                <w:ins w:id="1000" w:author="Comparison" w:date="2022-04-14T16:30:00Z"/>
                <w:rFonts w:eastAsia="Calibri" w:cs="Times New Roman"/>
                <w:szCs w:val="24"/>
              </w:rPr>
            </w:pPr>
            <w:ins w:id="1001" w:author="Comparison" w:date="2022-04-14T16:30:00Z">
              <w:r>
                <w:rPr>
                  <w:rFonts w:eastAsia="Calibri" w:cs="Times New Roman"/>
                  <w:szCs w:val="24"/>
                </w:rPr>
                <w:t>Không phát hành được hóa đơn hoặc lỗi hệ thống</w:t>
              </w:r>
            </w:ins>
          </w:p>
        </w:tc>
        <w:tc>
          <w:tcPr>
            <w:tcW w:w="2515" w:type="dxa"/>
            <w:tcBorders>
              <w:top w:val="single" w:sz="4" w:space="0" w:color="2E74B5"/>
              <w:left w:val="single" w:sz="4" w:space="0" w:color="2E74B5"/>
              <w:bottom w:val="single" w:sz="4" w:space="0" w:color="2E74B5"/>
              <w:right w:val="single" w:sz="4" w:space="0" w:color="2E74B5"/>
            </w:tcBorders>
          </w:tcPr>
          <w:p w14:paraId="546D6D2B" w14:textId="77777777" w:rsidR="00E82391" w:rsidRDefault="00E82391" w:rsidP="00266047">
            <w:pPr>
              <w:pStyle w:val="ListParagraph"/>
              <w:ind w:left="0"/>
              <w:jc w:val="both"/>
              <w:rPr>
                <w:ins w:id="1002" w:author="Comparison" w:date="2022-04-14T16:30:00Z"/>
                <w:rFonts w:cs="Times New Roman"/>
              </w:rPr>
            </w:pPr>
          </w:p>
        </w:tc>
      </w:tr>
      <w:tr w:rsidR="00E82391" w14:paraId="2DFA39D4" w14:textId="77777777" w:rsidTr="00266047">
        <w:trPr>
          <w:ins w:id="1003" w:author="Comparison" w:date="2022-04-14T16:30:00Z"/>
        </w:trPr>
        <w:tc>
          <w:tcPr>
            <w:tcW w:w="1710" w:type="dxa"/>
            <w:tcBorders>
              <w:top w:val="single" w:sz="4" w:space="0" w:color="2E74B5"/>
              <w:left w:val="single" w:sz="4" w:space="0" w:color="2E74B5"/>
              <w:bottom w:val="single" w:sz="4" w:space="0" w:color="auto"/>
              <w:right w:val="single" w:sz="4" w:space="0" w:color="2E74B5"/>
            </w:tcBorders>
            <w:hideMark/>
          </w:tcPr>
          <w:p w14:paraId="37D6AFD0" w14:textId="77777777" w:rsidR="00E82391" w:rsidRDefault="00E82391" w:rsidP="00266047">
            <w:pPr>
              <w:spacing w:after="0" w:line="240" w:lineRule="auto"/>
              <w:rPr>
                <w:ins w:id="1004" w:author="Comparison" w:date="2022-04-14T16:30:00Z"/>
                <w:rFonts w:eastAsia="Calibri" w:cs="Times New Roman"/>
                <w:szCs w:val="24"/>
              </w:rPr>
            </w:pPr>
            <w:ins w:id="1005" w:author="Comparison" w:date="2022-04-14T16:30:00Z">
              <w:r>
                <w:rPr>
                  <w:rFonts w:eastAsia="Calibri" w:cs="Times New Roman"/>
                  <w:szCs w:val="24"/>
                </w:rPr>
                <w:t>ERR:3</w:t>
              </w:r>
            </w:ins>
          </w:p>
        </w:tc>
        <w:tc>
          <w:tcPr>
            <w:tcW w:w="5040" w:type="dxa"/>
            <w:tcBorders>
              <w:top w:val="single" w:sz="4" w:space="0" w:color="2E74B5"/>
              <w:left w:val="single" w:sz="4" w:space="0" w:color="2E74B5"/>
              <w:bottom w:val="single" w:sz="4" w:space="0" w:color="2E74B5"/>
              <w:right w:val="single" w:sz="4" w:space="0" w:color="2E74B5"/>
            </w:tcBorders>
            <w:hideMark/>
          </w:tcPr>
          <w:p w14:paraId="42238479" w14:textId="77777777" w:rsidR="00E82391" w:rsidRDefault="00E82391" w:rsidP="00266047">
            <w:pPr>
              <w:spacing w:after="0" w:line="240" w:lineRule="auto"/>
              <w:rPr>
                <w:ins w:id="1006" w:author="Comparison" w:date="2022-04-14T16:30:00Z"/>
                <w:rFonts w:eastAsia="Calibri" w:cs="Times New Roman"/>
                <w:szCs w:val="24"/>
              </w:rPr>
            </w:pPr>
            <w:ins w:id="1007" w:author="Comparison" w:date="2022-04-14T16:30:00Z">
              <w:r>
                <w:rPr>
                  <w:rFonts w:eastAsia="Calibri" w:cs="Times New Roman"/>
                  <w:szCs w:val="24"/>
                </w:rPr>
                <w:t>Dữ liệu xml đầu vào không đúng quy định</w:t>
              </w:r>
            </w:ins>
          </w:p>
        </w:tc>
        <w:tc>
          <w:tcPr>
            <w:tcW w:w="2515" w:type="dxa"/>
            <w:tcBorders>
              <w:top w:val="single" w:sz="4" w:space="0" w:color="2E74B5"/>
              <w:left w:val="single" w:sz="4" w:space="0" w:color="2E74B5"/>
              <w:bottom w:val="single" w:sz="4" w:space="0" w:color="2E74B5"/>
              <w:right w:val="single" w:sz="4" w:space="0" w:color="2E74B5"/>
            </w:tcBorders>
          </w:tcPr>
          <w:p w14:paraId="679DDB7D" w14:textId="77777777" w:rsidR="00E82391" w:rsidRDefault="00E82391" w:rsidP="00266047">
            <w:pPr>
              <w:pStyle w:val="ListParagraph"/>
              <w:ind w:left="0"/>
              <w:jc w:val="both"/>
              <w:rPr>
                <w:ins w:id="1008" w:author="Comparison" w:date="2022-04-14T16:30:00Z"/>
                <w:rFonts w:cs="Times New Roman"/>
              </w:rPr>
            </w:pPr>
          </w:p>
        </w:tc>
      </w:tr>
      <w:tr w:rsidR="00E82391" w14:paraId="6B16D129" w14:textId="77777777" w:rsidTr="00266047">
        <w:trPr>
          <w:trHeight w:val="70"/>
          <w:ins w:id="1009" w:author="Comparison" w:date="2022-04-14T16:30:00Z"/>
        </w:trPr>
        <w:tc>
          <w:tcPr>
            <w:tcW w:w="1710" w:type="dxa"/>
            <w:tcBorders>
              <w:top w:val="single" w:sz="4" w:space="0" w:color="2E74B5"/>
              <w:left w:val="single" w:sz="4" w:space="0" w:color="2E74B5"/>
              <w:bottom w:val="single" w:sz="4" w:space="0" w:color="2E74B5"/>
              <w:right w:val="single" w:sz="4" w:space="0" w:color="2E74B5"/>
            </w:tcBorders>
            <w:hideMark/>
          </w:tcPr>
          <w:p w14:paraId="738957AC" w14:textId="77777777" w:rsidR="00E82391" w:rsidRDefault="00E82391" w:rsidP="00266047">
            <w:pPr>
              <w:autoSpaceDE w:val="0"/>
              <w:autoSpaceDN w:val="0"/>
              <w:adjustRightInd w:val="0"/>
              <w:spacing w:after="0" w:line="240" w:lineRule="auto"/>
              <w:rPr>
                <w:ins w:id="1010" w:author="Comparison" w:date="2022-04-14T16:30:00Z"/>
                <w:rFonts w:eastAsia="Calibri" w:cs="Times New Roman"/>
                <w:szCs w:val="24"/>
              </w:rPr>
            </w:pPr>
            <w:ins w:id="1011" w:author="Comparison" w:date="2022-04-14T16:30:00Z">
              <w:r>
                <w:rPr>
                  <w:rFonts w:eastAsia="Calibri" w:cs="Times New Roman"/>
                  <w:szCs w:val="24"/>
                </w:rPr>
                <w:t>ERR:7</w:t>
              </w:r>
            </w:ins>
          </w:p>
        </w:tc>
        <w:tc>
          <w:tcPr>
            <w:tcW w:w="5040" w:type="dxa"/>
            <w:tcBorders>
              <w:top w:val="single" w:sz="4" w:space="0" w:color="2E74B5"/>
              <w:left w:val="single" w:sz="4" w:space="0" w:color="2E74B5"/>
              <w:bottom w:val="single" w:sz="4" w:space="0" w:color="2E74B5"/>
              <w:right w:val="single" w:sz="4" w:space="0" w:color="2E74B5"/>
            </w:tcBorders>
            <w:hideMark/>
          </w:tcPr>
          <w:p w14:paraId="76F563A2" w14:textId="77777777" w:rsidR="00E82391" w:rsidRDefault="00E82391" w:rsidP="00266047">
            <w:pPr>
              <w:pStyle w:val="ListParagraph"/>
              <w:spacing w:after="0" w:line="240" w:lineRule="auto"/>
              <w:ind w:left="0"/>
              <w:rPr>
                <w:ins w:id="1012" w:author="Comparison" w:date="2022-04-14T16:30:00Z"/>
                <w:rFonts w:eastAsia="Calibri" w:cs="Times New Roman"/>
              </w:rPr>
            </w:pPr>
            <w:ins w:id="1013" w:author="Comparison" w:date="2022-04-14T16:30:00Z">
              <w:r>
                <w:rPr>
                  <w:rFonts w:eastAsia="Calibri" w:cs="Times New Roman"/>
                </w:rPr>
                <w:t>User name không phù hợp, không tìm thấy company tương ứng cho user.</w:t>
              </w:r>
            </w:ins>
          </w:p>
        </w:tc>
        <w:tc>
          <w:tcPr>
            <w:tcW w:w="2515" w:type="dxa"/>
            <w:tcBorders>
              <w:top w:val="single" w:sz="4" w:space="0" w:color="2E74B5"/>
              <w:left w:val="single" w:sz="4" w:space="0" w:color="2E74B5"/>
              <w:bottom w:val="single" w:sz="4" w:space="0" w:color="2E74B5"/>
              <w:right w:val="single" w:sz="4" w:space="0" w:color="2E74B5"/>
            </w:tcBorders>
          </w:tcPr>
          <w:p w14:paraId="3EFC2B52" w14:textId="77777777" w:rsidR="00E82391" w:rsidRDefault="00E82391" w:rsidP="00266047">
            <w:pPr>
              <w:jc w:val="both"/>
              <w:rPr>
                <w:ins w:id="1014" w:author="Comparison" w:date="2022-04-14T16:30:00Z"/>
                <w:rFonts w:cs="Times New Roman"/>
                <w:szCs w:val="24"/>
              </w:rPr>
            </w:pPr>
          </w:p>
        </w:tc>
      </w:tr>
      <w:tr w:rsidR="00E82391" w14:paraId="78BB30B9" w14:textId="77777777" w:rsidTr="00266047">
        <w:trPr>
          <w:trHeight w:val="70"/>
          <w:ins w:id="1015" w:author="Comparison" w:date="2022-04-14T16:30:00Z"/>
        </w:trPr>
        <w:tc>
          <w:tcPr>
            <w:tcW w:w="1710" w:type="dxa"/>
            <w:tcBorders>
              <w:top w:val="single" w:sz="4" w:space="0" w:color="2E74B5"/>
              <w:left w:val="single" w:sz="4" w:space="0" w:color="2E74B5"/>
              <w:bottom w:val="single" w:sz="4" w:space="0" w:color="2E74B5"/>
              <w:right w:val="single" w:sz="4" w:space="0" w:color="2E74B5"/>
            </w:tcBorders>
            <w:hideMark/>
          </w:tcPr>
          <w:p w14:paraId="65631312" w14:textId="77777777" w:rsidR="00E82391" w:rsidRDefault="00E82391" w:rsidP="00266047">
            <w:pPr>
              <w:autoSpaceDE w:val="0"/>
              <w:autoSpaceDN w:val="0"/>
              <w:adjustRightInd w:val="0"/>
              <w:spacing w:after="0" w:line="240" w:lineRule="auto"/>
              <w:rPr>
                <w:ins w:id="1016" w:author="Comparison" w:date="2022-04-14T16:30:00Z"/>
                <w:rFonts w:eastAsia="Calibri" w:cs="Times New Roman"/>
                <w:szCs w:val="24"/>
              </w:rPr>
            </w:pPr>
            <w:ins w:id="1017" w:author="Comparison" w:date="2022-04-14T16:30:00Z">
              <w:r>
                <w:rPr>
                  <w:rFonts w:eastAsia="Calibri" w:cs="Times New Roman"/>
                  <w:szCs w:val="24"/>
                </w:rPr>
                <w:t>ERR:12</w:t>
              </w:r>
            </w:ins>
          </w:p>
        </w:tc>
        <w:tc>
          <w:tcPr>
            <w:tcW w:w="5040" w:type="dxa"/>
            <w:tcBorders>
              <w:top w:val="single" w:sz="4" w:space="0" w:color="2E74B5"/>
              <w:left w:val="single" w:sz="4" w:space="0" w:color="2E74B5"/>
              <w:bottom w:val="single" w:sz="4" w:space="0" w:color="2E74B5"/>
              <w:right w:val="single" w:sz="4" w:space="0" w:color="2E74B5"/>
            </w:tcBorders>
            <w:hideMark/>
          </w:tcPr>
          <w:p w14:paraId="24DF7913" w14:textId="77777777" w:rsidR="00E82391" w:rsidRDefault="00E82391" w:rsidP="00266047">
            <w:pPr>
              <w:pStyle w:val="ListParagraph"/>
              <w:spacing w:after="0" w:line="240" w:lineRule="auto"/>
              <w:ind w:left="0"/>
              <w:rPr>
                <w:ins w:id="1018" w:author="Comparison" w:date="2022-04-14T16:30:00Z"/>
                <w:rFonts w:eastAsia="Calibri" w:cs="Times New Roman"/>
              </w:rPr>
            </w:pPr>
            <w:ins w:id="1019" w:author="Comparison" w:date="2022-04-14T16:30:00Z">
              <w:r>
                <w:rPr>
                  <w:rFonts w:eastAsia="Calibri" w:cs="Times New Roman"/>
                </w:rPr>
                <w:t>Ngày hóa đơn cũ không hợp lệ</w:t>
              </w:r>
            </w:ins>
          </w:p>
        </w:tc>
        <w:tc>
          <w:tcPr>
            <w:tcW w:w="2515" w:type="dxa"/>
            <w:tcBorders>
              <w:top w:val="single" w:sz="4" w:space="0" w:color="2E74B5"/>
              <w:left w:val="single" w:sz="4" w:space="0" w:color="2E74B5"/>
              <w:bottom w:val="single" w:sz="4" w:space="0" w:color="2E74B5"/>
              <w:right w:val="single" w:sz="4" w:space="0" w:color="2E74B5"/>
            </w:tcBorders>
          </w:tcPr>
          <w:p w14:paraId="2C349815" w14:textId="77777777" w:rsidR="00E82391" w:rsidRDefault="00E82391" w:rsidP="00266047">
            <w:pPr>
              <w:jc w:val="both"/>
              <w:rPr>
                <w:ins w:id="1020" w:author="Comparison" w:date="2022-04-14T16:30:00Z"/>
                <w:rFonts w:cs="Times New Roman"/>
                <w:szCs w:val="24"/>
              </w:rPr>
            </w:pPr>
          </w:p>
        </w:tc>
      </w:tr>
      <w:tr w:rsidR="00E82391" w14:paraId="1AF22876" w14:textId="77777777" w:rsidTr="00266047">
        <w:trPr>
          <w:trHeight w:val="70"/>
          <w:ins w:id="1021" w:author="Comparison" w:date="2022-04-14T16:30:00Z"/>
        </w:trPr>
        <w:tc>
          <w:tcPr>
            <w:tcW w:w="1710" w:type="dxa"/>
            <w:tcBorders>
              <w:top w:val="single" w:sz="4" w:space="0" w:color="2E74B5"/>
              <w:left w:val="single" w:sz="4" w:space="0" w:color="2E74B5"/>
              <w:bottom w:val="single" w:sz="4" w:space="0" w:color="2E74B5"/>
              <w:right w:val="single" w:sz="4" w:space="0" w:color="2E74B5"/>
            </w:tcBorders>
            <w:hideMark/>
          </w:tcPr>
          <w:p w14:paraId="404913E8" w14:textId="77777777" w:rsidR="00E82391" w:rsidRDefault="00E82391" w:rsidP="00266047">
            <w:pPr>
              <w:autoSpaceDE w:val="0"/>
              <w:autoSpaceDN w:val="0"/>
              <w:adjustRightInd w:val="0"/>
              <w:spacing w:after="0" w:line="240" w:lineRule="auto"/>
              <w:rPr>
                <w:ins w:id="1022" w:author="Comparison" w:date="2022-04-14T16:30:00Z"/>
                <w:rFonts w:eastAsia="Calibri" w:cs="Times New Roman"/>
                <w:szCs w:val="24"/>
              </w:rPr>
            </w:pPr>
            <w:ins w:id="1023" w:author="Comparison" w:date="2022-04-14T16:30:00Z">
              <w:r>
                <w:rPr>
                  <w:rFonts w:eastAsia="Calibri" w:cs="Times New Roman"/>
                  <w:szCs w:val="24"/>
                </w:rPr>
                <w:t>ERR:20</w:t>
              </w:r>
            </w:ins>
          </w:p>
        </w:tc>
        <w:tc>
          <w:tcPr>
            <w:tcW w:w="5040" w:type="dxa"/>
            <w:tcBorders>
              <w:top w:val="single" w:sz="4" w:space="0" w:color="2E74B5"/>
              <w:left w:val="single" w:sz="4" w:space="0" w:color="2E74B5"/>
              <w:bottom w:val="single" w:sz="4" w:space="0" w:color="2E74B5"/>
              <w:right w:val="single" w:sz="4" w:space="0" w:color="2E74B5"/>
            </w:tcBorders>
            <w:hideMark/>
          </w:tcPr>
          <w:p w14:paraId="4E8D77EF" w14:textId="77777777" w:rsidR="00E82391" w:rsidRDefault="00E82391" w:rsidP="00266047">
            <w:pPr>
              <w:pStyle w:val="ListParagraph"/>
              <w:spacing w:after="0" w:line="240" w:lineRule="auto"/>
              <w:ind w:left="0"/>
              <w:rPr>
                <w:ins w:id="1024" w:author="Comparison" w:date="2022-04-14T16:30:00Z"/>
                <w:rFonts w:eastAsia="Calibri" w:cs="Times New Roman"/>
              </w:rPr>
            </w:pPr>
            <w:ins w:id="1025" w:author="Comparison" w:date="2022-04-14T16:30:00Z">
              <w:r>
                <w:rPr>
                  <w:rFonts w:eastAsia="Calibri" w:cs="Times New Roman"/>
                </w:rPr>
                <w:t>Tham số pattern and serial không hợp lệ</w:t>
              </w:r>
            </w:ins>
          </w:p>
        </w:tc>
        <w:tc>
          <w:tcPr>
            <w:tcW w:w="2515" w:type="dxa"/>
            <w:tcBorders>
              <w:top w:val="single" w:sz="4" w:space="0" w:color="2E74B5"/>
              <w:left w:val="single" w:sz="4" w:space="0" w:color="2E74B5"/>
              <w:bottom w:val="single" w:sz="4" w:space="0" w:color="2E74B5"/>
              <w:right w:val="single" w:sz="4" w:space="0" w:color="2E74B5"/>
            </w:tcBorders>
          </w:tcPr>
          <w:p w14:paraId="243EDEB2" w14:textId="77777777" w:rsidR="00E82391" w:rsidRDefault="00E82391" w:rsidP="00266047">
            <w:pPr>
              <w:jc w:val="both"/>
              <w:rPr>
                <w:ins w:id="1026" w:author="Comparison" w:date="2022-04-14T16:30:00Z"/>
                <w:rFonts w:cs="Times New Roman"/>
                <w:szCs w:val="24"/>
              </w:rPr>
            </w:pPr>
          </w:p>
        </w:tc>
      </w:tr>
      <w:tr w:rsidR="00E82391" w14:paraId="12A51D17" w14:textId="77777777" w:rsidTr="00266047">
        <w:trPr>
          <w:trHeight w:val="70"/>
          <w:ins w:id="1027" w:author="Comparison" w:date="2022-04-14T16:30:00Z"/>
        </w:trPr>
        <w:tc>
          <w:tcPr>
            <w:tcW w:w="1710" w:type="dxa"/>
            <w:tcBorders>
              <w:top w:val="single" w:sz="4" w:space="0" w:color="2E74B5"/>
              <w:left w:val="single" w:sz="4" w:space="0" w:color="2E74B5"/>
              <w:bottom w:val="single" w:sz="4" w:space="0" w:color="2E74B5"/>
              <w:right w:val="single" w:sz="4" w:space="0" w:color="2E74B5"/>
            </w:tcBorders>
            <w:hideMark/>
          </w:tcPr>
          <w:p w14:paraId="5706E985" w14:textId="77777777" w:rsidR="00E82391" w:rsidRDefault="00E82391" w:rsidP="00266047">
            <w:pPr>
              <w:autoSpaceDE w:val="0"/>
              <w:autoSpaceDN w:val="0"/>
              <w:adjustRightInd w:val="0"/>
              <w:spacing w:after="0" w:line="240" w:lineRule="auto"/>
              <w:rPr>
                <w:ins w:id="1028" w:author="Comparison" w:date="2022-04-14T16:30:00Z"/>
                <w:rFonts w:eastAsia="Calibri" w:cs="Times New Roman"/>
                <w:szCs w:val="24"/>
              </w:rPr>
            </w:pPr>
            <w:ins w:id="1029" w:author="Comparison" w:date="2022-04-14T16:30:00Z">
              <w:r>
                <w:rPr>
                  <w:rFonts w:eastAsia="Calibri" w:cs="Times New Roman"/>
                  <w:szCs w:val="24"/>
                </w:rPr>
                <w:t>ERR:21</w:t>
              </w:r>
            </w:ins>
          </w:p>
        </w:tc>
        <w:tc>
          <w:tcPr>
            <w:tcW w:w="5040" w:type="dxa"/>
            <w:tcBorders>
              <w:top w:val="single" w:sz="4" w:space="0" w:color="2E74B5"/>
              <w:left w:val="single" w:sz="4" w:space="0" w:color="2E74B5"/>
              <w:bottom w:val="single" w:sz="4" w:space="0" w:color="2E74B5"/>
              <w:right w:val="single" w:sz="4" w:space="0" w:color="2E74B5"/>
            </w:tcBorders>
            <w:hideMark/>
          </w:tcPr>
          <w:p w14:paraId="3F396510" w14:textId="77777777" w:rsidR="00E82391" w:rsidRDefault="00E82391" w:rsidP="00266047">
            <w:pPr>
              <w:pStyle w:val="ListParagraph"/>
              <w:spacing w:after="0" w:line="240" w:lineRule="auto"/>
              <w:ind w:left="0"/>
              <w:rPr>
                <w:ins w:id="1030" w:author="Comparison" w:date="2022-04-14T16:30:00Z"/>
                <w:rFonts w:eastAsia="Calibri" w:cs="Times New Roman"/>
              </w:rPr>
            </w:pPr>
            <w:ins w:id="1031" w:author="Comparison" w:date="2022-04-14T16:30:00Z">
              <w:r>
                <w:rPr>
                  <w:rFonts w:eastAsia="Calibri" w:cs="Times New Roman"/>
                </w:rPr>
                <w:t>Tài khoản không tồn tại</w:t>
              </w:r>
            </w:ins>
          </w:p>
        </w:tc>
        <w:tc>
          <w:tcPr>
            <w:tcW w:w="2515" w:type="dxa"/>
            <w:tcBorders>
              <w:top w:val="single" w:sz="4" w:space="0" w:color="2E74B5"/>
              <w:left w:val="single" w:sz="4" w:space="0" w:color="2E74B5"/>
              <w:bottom w:val="single" w:sz="4" w:space="0" w:color="2E74B5"/>
              <w:right w:val="single" w:sz="4" w:space="0" w:color="2E74B5"/>
            </w:tcBorders>
          </w:tcPr>
          <w:p w14:paraId="17E6F72C" w14:textId="77777777" w:rsidR="00E82391" w:rsidRDefault="00E82391" w:rsidP="00266047">
            <w:pPr>
              <w:jc w:val="both"/>
              <w:rPr>
                <w:ins w:id="1032" w:author="Comparison" w:date="2022-04-14T16:30:00Z"/>
                <w:rFonts w:cs="Times New Roman"/>
                <w:szCs w:val="24"/>
              </w:rPr>
            </w:pPr>
          </w:p>
        </w:tc>
      </w:tr>
      <w:tr w:rsidR="00E82391" w14:paraId="13B885FF" w14:textId="77777777" w:rsidTr="00266047">
        <w:trPr>
          <w:trHeight w:val="70"/>
          <w:ins w:id="1033" w:author="Comparison" w:date="2022-04-14T16:30:00Z"/>
        </w:trPr>
        <w:tc>
          <w:tcPr>
            <w:tcW w:w="1710" w:type="dxa"/>
            <w:tcBorders>
              <w:top w:val="single" w:sz="4" w:space="0" w:color="2E74B5"/>
              <w:left w:val="single" w:sz="4" w:space="0" w:color="2E74B5"/>
              <w:bottom w:val="single" w:sz="4" w:space="0" w:color="2E74B5"/>
              <w:right w:val="single" w:sz="4" w:space="0" w:color="2E74B5"/>
            </w:tcBorders>
          </w:tcPr>
          <w:p w14:paraId="6359C77B" w14:textId="77777777" w:rsidR="00E82391" w:rsidRDefault="00E82391" w:rsidP="00266047">
            <w:pPr>
              <w:autoSpaceDE w:val="0"/>
              <w:autoSpaceDN w:val="0"/>
              <w:adjustRightInd w:val="0"/>
              <w:spacing w:after="0" w:line="240" w:lineRule="auto"/>
              <w:rPr>
                <w:ins w:id="1034" w:author="Comparison" w:date="2022-04-14T16:30:00Z"/>
                <w:rFonts w:eastAsia="Calibri" w:cs="Times New Roman"/>
                <w:szCs w:val="24"/>
              </w:rPr>
            </w:pPr>
            <w:ins w:id="1035" w:author="Comparison" w:date="2022-04-14T16:30:00Z">
              <w:r>
                <w:rPr>
                  <w:rFonts w:eastAsia="Calibri" w:cs="Times New Roman"/>
                  <w:szCs w:val="24"/>
                </w:rPr>
                <w:t>ERR:22</w:t>
              </w:r>
            </w:ins>
          </w:p>
          <w:p w14:paraId="0646A882" w14:textId="77777777" w:rsidR="00E82391" w:rsidRDefault="00E82391" w:rsidP="00266047">
            <w:pPr>
              <w:autoSpaceDE w:val="0"/>
              <w:autoSpaceDN w:val="0"/>
              <w:adjustRightInd w:val="0"/>
              <w:spacing w:after="0" w:line="240" w:lineRule="auto"/>
              <w:rPr>
                <w:ins w:id="1036" w:author="Comparison" w:date="2022-04-14T16:30:00Z"/>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hideMark/>
          </w:tcPr>
          <w:p w14:paraId="5FBB2924" w14:textId="77777777" w:rsidR="00E82391" w:rsidRDefault="00E82391" w:rsidP="00266047">
            <w:pPr>
              <w:pStyle w:val="ListParagraph"/>
              <w:spacing w:after="0" w:line="240" w:lineRule="auto"/>
              <w:ind w:left="0"/>
              <w:rPr>
                <w:ins w:id="1037" w:author="Comparison" w:date="2022-04-14T16:30:00Z"/>
                <w:rFonts w:eastAsia="Calibri" w:cs="Times New Roman"/>
              </w:rPr>
            </w:pPr>
            <w:ins w:id="1038" w:author="Comparison" w:date="2022-04-14T16:30:00Z">
              <w:r>
                <w:rPr>
                  <w:rFonts w:eastAsia="Calibri" w:cs="Times New Roman"/>
                </w:rPr>
                <w:t>Không tìm thấy keystores</w:t>
              </w:r>
            </w:ins>
          </w:p>
        </w:tc>
        <w:tc>
          <w:tcPr>
            <w:tcW w:w="2515" w:type="dxa"/>
            <w:tcBorders>
              <w:top w:val="single" w:sz="4" w:space="0" w:color="2E74B5"/>
              <w:left w:val="single" w:sz="4" w:space="0" w:color="2E74B5"/>
              <w:bottom w:val="single" w:sz="4" w:space="0" w:color="2E74B5"/>
              <w:right w:val="single" w:sz="4" w:space="0" w:color="2E74B5"/>
            </w:tcBorders>
          </w:tcPr>
          <w:p w14:paraId="2A262079" w14:textId="77777777" w:rsidR="00E82391" w:rsidRDefault="00E82391" w:rsidP="00266047">
            <w:pPr>
              <w:jc w:val="both"/>
              <w:rPr>
                <w:ins w:id="1039" w:author="Comparison" w:date="2022-04-14T16:30:00Z"/>
                <w:rFonts w:cs="Times New Roman"/>
                <w:szCs w:val="24"/>
              </w:rPr>
            </w:pPr>
          </w:p>
        </w:tc>
      </w:tr>
      <w:tr w:rsidR="00E82391" w14:paraId="161AD2F7" w14:textId="77777777" w:rsidTr="00266047">
        <w:trPr>
          <w:trHeight w:val="70"/>
          <w:ins w:id="1040" w:author="Comparison" w:date="2022-04-14T16:30:00Z"/>
        </w:trPr>
        <w:tc>
          <w:tcPr>
            <w:tcW w:w="1710" w:type="dxa"/>
            <w:tcBorders>
              <w:top w:val="single" w:sz="4" w:space="0" w:color="2E74B5"/>
              <w:left w:val="single" w:sz="4" w:space="0" w:color="2E74B5"/>
              <w:bottom w:val="single" w:sz="4" w:space="0" w:color="2E74B5"/>
              <w:right w:val="single" w:sz="4" w:space="0" w:color="2E74B5"/>
            </w:tcBorders>
          </w:tcPr>
          <w:p w14:paraId="28F9386B" w14:textId="77777777" w:rsidR="00E82391" w:rsidRDefault="00E82391" w:rsidP="00266047">
            <w:pPr>
              <w:autoSpaceDE w:val="0"/>
              <w:autoSpaceDN w:val="0"/>
              <w:adjustRightInd w:val="0"/>
              <w:spacing w:after="0" w:line="240" w:lineRule="auto"/>
              <w:rPr>
                <w:ins w:id="1041" w:author="Comparison" w:date="2022-04-14T16:30:00Z"/>
                <w:rFonts w:eastAsia="Calibri" w:cs="Times New Roman"/>
                <w:szCs w:val="24"/>
              </w:rPr>
            </w:pPr>
            <w:ins w:id="1042" w:author="Comparison" w:date="2022-04-14T16:30:00Z">
              <w:r>
                <w:rPr>
                  <w:rFonts w:eastAsia="Calibri" w:cs="Times New Roman"/>
                  <w:szCs w:val="24"/>
                </w:rPr>
                <w:t>ERR:28</w:t>
              </w:r>
            </w:ins>
          </w:p>
          <w:p w14:paraId="7BF61DDC" w14:textId="77777777" w:rsidR="00E82391" w:rsidRDefault="00E82391" w:rsidP="00266047">
            <w:pPr>
              <w:autoSpaceDE w:val="0"/>
              <w:autoSpaceDN w:val="0"/>
              <w:adjustRightInd w:val="0"/>
              <w:spacing w:after="0" w:line="240" w:lineRule="auto"/>
              <w:rPr>
                <w:ins w:id="1043" w:author="Comparison" w:date="2022-04-14T16:30:00Z"/>
                <w:rFonts w:eastAsia="Calibri" w:cs="Times New Roman"/>
                <w:szCs w:val="24"/>
              </w:rPr>
            </w:pPr>
          </w:p>
        </w:tc>
        <w:tc>
          <w:tcPr>
            <w:tcW w:w="5040" w:type="dxa"/>
            <w:tcBorders>
              <w:top w:val="single" w:sz="4" w:space="0" w:color="2E74B5"/>
              <w:left w:val="single" w:sz="4" w:space="0" w:color="2E74B5"/>
              <w:bottom w:val="single" w:sz="4" w:space="0" w:color="2E74B5"/>
              <w:right w:val="single" w:sz="4" w:space="0" w:color="2E74B5"/>
            </w:tcBorders>
            <w:hideMark/>
          </w:tcPr>
          <w:p w14:paraId="2BE47B95" w14:textId="77777777" w:rsidR="00E82391" w:rsidRDefault="00E82391" w:rsidP="00266047">
            <w:pPr>
              <w:pStyle w:val="ListParagraph"/>
              <w:spacing w:after="0" w:line="240" w:lineRule="auto"/>
              <w:ind w:left="0"/>
              <w:rPr>
                <w:ins w:id="1044" w:author="Comparison" w:date="2022-04-14T16:30:00Z"/>
                <w:rFonts w:eastAsia="Calibri" w:cs="Times New Roman"/>
              </w:rPr>
            </w:pPr>
            <w:ins w:id="1045" w:author="Comparison" w:date="2022-04-14T16:30:00Z">
              <w:r>
                <w:rPr>
                  <w:rFonts w:cs="Times New Roman"/>
                </w:rPr>
                <w:t>Chứng thư chưa có trong hệ thống</w:t>
              </w:r>
            </w:ins>
          </w:p>
        </w:tc>
        <w:tc>
          <w:tcPr>
            <w:tcW w:w="2515" w:type="dxa"/>
            <w:tcBorders>
              <w:top w:val="single" w:sz="4" w:space="0" w:color="2E74B5"/>
              <w:left w:val="single" w:sz="4" w:space="0" w:color="2E74B5"/>
              <w:bottom w:val="single" w:sz="4" w:space="0" w:color="2E74B5"/>
              <w:right w:val="single" w:sz="4" w:space="0" w:color="2E74B5"/>
            </w:tcBorders>
          </w:tcPr>
          <w:p w14:paraId="7765C3F0" w14:textId="77777777" w:rsidR="00E82391" w:rsidRDefault="00E82391" w:rsidP="00266047">
            <w:pPr>
              <w:jc w:val="both"/>
              <w:rPr>
                <w:ins w:id="1046" w:author="Comparison" w:date="2022-04-14T16:30:00Z"/>
                <w:rFonts w:cs="Times New Roman"/>
                <w:szCs w:val="24"/>
              </w:rPr>
            </w:pPr>
          </w:p>
        </w:tc>
      </w:tr>
      <w:tr w:rsidR="00E82391" w14:paraId="68145BD8" w14:textId="77777777" w:rsidTr="00266047">
        <w:trPr>
          <w:trHeight w:val="70"/>
          <w:ins w:id="1047" w:author="Comparison" w:date="2022-04-14T16:30:00Z"/>
        </w:trPr>
        <w:tc>
          <w:tcPr>
            <w:tcW w:w="1710" w:type="dxa"/>
            <w:tcBorders>
              <w:top w:val="single" w:sz="4" w:space="0" w:color="2E74B5"/>
              <w:left w:val="single" w:sz="4" w:space="0" w:color="2E74B5"/>
              <w:bottom w:val="single" w:sz="4" w:space="0" w:color="2E74B5"/>
              <w:right w:val="single" w:sz="4" w:space="0" w:color="2E74B5"/>
            </w:tcBorders>
            <w:hideMark/>
          </w:tcPr>
          <w:p w14:paraId="1E1BFC1D" w14:textId="77777777" w:rsidR="00E82391" w:rsidRDefault="00E82391" w:rsidP="00266047">
            <w:pPr>
              <w:autoSpaceDE w:val="0"/>
              <w:autoSpaceDN w:val="0"/>
              <w:adjustRightInd w:val="0"/>
              <w:spacing w:after="0" w:line="240" w:lineRule="auto"/>
              <w:rPr>
                <w:ins w:id="1048" w:author="Comparison" w:date="2022-04-14T16:30:00Z"/>
                <w:rFonts w:eastAsia="Calibri" w:cs="Times New Roman"/>
                <w:szCs w:val="24"/>
              </w:rPr>
            </w:pPr>
            <w:ins w:id="1049" w:author="Comparison" w:date="2022-04-14T16:30:00Z">
              <w:r>
                <w:rPr>
                  <w:rFonts w:cs="Times New Roman"/>
                  <w:szCs w:val="24"/>
                </w:rPr>
                <w:t>ERR:24</w:t>
              </w:r>
            </w:ins>
          </w:p>
        </w:tc>
        <w:tc>
          <w:tcPr>
            <w:tcW w:w="5040" w:type="dxa"/>
            <w:tcBorders>
              <w:top w:val="single" w:sz="4" w:space="0" w:color="2E74B5"/>
              <w:left w:val="single" w:sz="4" w:space="0" w:color="2E74B5"/>
              <w:bottom w:val="single" w:sz="4" w:space="0" w:color="2E74B5"/>
              <w:right w:val="single" w:sz="4" w:space="0" w:color="2E74B5"/>
            </w:tcBorders>
            <w:hideMark/>
          </w:tcPr>
          <w:p w14:paraId="32A3A8B9" w14:textId="77777777" w:rsidR="00E82391" w:rsidRDefault="00E82391" w:rsidP="00266047">
            <w:pPr>
              <w:pStyle w:val="ListParagraph"/>
              <w:spacing w:after="0" w:line="240" w:lineRule="auto"/>
              <w:ind w:left="0"/>
              <w:rPr>
                <w:ins w:id="1050" w:author="Comparison" w:date="2022-04-14T16:30:00Z"/>
              </w:rPr>
            </w:pPr>
            <w:ins w:id="1051" w:author="Comparison" w:date="2022-04-14T16:30:00Z">
              <w:r>
                <w:rPr>
                  <w:rFonts w:cs="Times New Roman"/>
                </w:rPr>
                <w:t>chứng thư không dùng</w:t>
              </w:r>
            </w:ins>
          </w:p>
        </w:tc>
        <w:tc>
          <w:tcPr>
            <w:tcW w:w="2515" w:type="dxa"/>
            <w:tcBorders>
              <w:top w:val="single" w:sz="4" w:space="0" w:color="2E74B5"/>
              <w:left w:val="single" w:sz="4" w:space="0" w:color="2E74B5"/>
              <w:bottom w:val="single" w:sz="4" w:space="0" w:color="2E74B5"/>
              <w:right w:val="single" w:sz="4" w:space="0" w:color="2E74B5"/>
            </w:tcBorders>
          </w:tcPr>
          <w:p w14:paraId="4B8C7FEC" w14:textId="77777777" w:rsidR="00E82391" w:rsidRDefault="00E82391" w:rsidP="00266047">
            <w:pPr>
              <w:jc w:val="both"/>
              <w:rPr>
                <w:ins w:id="1052" w:author="Comparison" w:date="2022-04-14T16:30:00Z"/>
                <w:rFonts w:cs="Times New Roman"/>
                <w:szCs w:val="24"/>
              </w:rPr>
            </w:pPr>
          </w:p>
        </w:tc>
      </w:tr>
      <w:tr w:rsidR="00E82391" w14:paraId="1DF772BA" w14:textId="77777777" w:rsidTr="00266047">
        <w:trPr>
          <w:trHeight w:val="70"/>
          <w:ins w:id="1053" w:author="Comparison" w:date="2022-04-14T16:30:00Z"/>
        </w:trPr>
        <w:tc>
          <w:tcPr>
            <w:tcW w:w="1710" w:type="dxa"/>
            <w:tcBorders>
              <w:top w:val="single" w:sz="4" w:space="0" w:color="2E74B5"/>
              <w:left w:val="single" w:sz="4" w:space="0" w:color="2E74B5"/>
              <w:bottom w:val="single" w:sz="4" w:space="0" w:color="2E74B5"/>
              <w:right w:val="single" w:sz="4" w:space="0" w:color="2E74B5"/>
            </w:tcBorders>
            <w:hideMark/>
          </w:tcPr>
          <w:p w14:paraId="701468DF" w14:textId="77777777" w:rsidR="00E82391" w:rsidRDefault="00E82391" w:rsidP="00266047">
            <w:pPr>
              <w:autoSpaceDE w:val="0"/>
              <w:autoSpaceDN w:val="0"/>
              <w:adjustRightInd w:val="0"/>
              <w:jc w:val="both"/>
              <w:rPr>
                <w:ins w:id="1054" w:author="Comparison" w:date="2022-04-14T16:30:00Z"/>
                <w:rFonts w:cs="Times New Roman"/>
                <w:szCs w:val="24"/>
              </w:rPr>
            </w:pPr>
            <w:ins w:id="1055" w:author="Comparison" w:date="2022-04-14T16:30:00Z">
              <w:r>
                <w:rPr>
                  <w:rFonts w:cs="Times New Roman"/>
                  <w:szCs w:val="24"/>
                </w:rPr>
                <w:lastRenderedPageBreak/>
                <w:t>ERR:27</w:t>
              </w:r>
            </w:ins>
          </w:p>
        </w:tc>
        <w:tc>
          <w:tcPr>
            <w:tcW w:w="5040" w:type="dxa"/>
            <w:tcBorders>
              <w:top w:val="single" w:sz="4" w:space="0" w:color="2E74B5"/>
              <w:left w:val="single" w:sz="4" w:space="0" w:color="2E74B5"/>
              <w:bottom w:val="single" w:sz="4" w:space="0" w:color="2E74B5"/>
              <w:right w:val="single" w:sz="4" w:space="0" w:color="2E74B5"/>
            </w:tcBorders>
            <w:hideMark/>
          </w:tcPr>
          <w:p w14:paraId="5A08396F" w14:textId="77777777" w:rsidR="00E82391" w:rsidRDefault="00E82391" w:rsidP="00266047">
            <w:pPr>
              <w:pStyle w:val="ListParagraph"/>
              <w:ind w:left="0"/>
              <w:jc w:val="both"/>
              <w:rPr>
                <w:ins w:id="1056" w:author="Comparison" w:date="2022-04-14T16:30:00Z"/>
                <w:rFonts w:cs="Times New Roman"/>
              </w:rPr>
            </w:pPr>
            <w:ins w:id="1057" w:author="Comparison" w:date="2022-04-14T16:30:00Z">
              <w:r>
                <w:rPr>
                  <w:rFonts w:cs="Times New Roman"/>
                </w:rPr>
                <w:t>Lỗi chứng thư hết hạn</w:t>
              </w:r>
            </w:ins>
          </w:p>
        </w:tc>
        <w:tc>
          <w:tcPr>
            <w:tcW w:w="2515" w:type="dxa"/>
            <w:tcBorders>
              <w:top w:val="single" w:sz="4" w:space="0" w:color="2E74B5"/>
              <w:left w:val="single" w:sz="4" w:space="0" w:color="2E74B5"/>
              <w:bottom w:val="single" w:sz="4" w:space="0" w:color="2E74B5"/>
              <w:right w:val="single" w:sz="4" w:space="0" w:color="2E74B5"/>
            </w:tcBorders>
          </w:tcPr>
          <w:p w14:paraId="08902C12" w14:textId="77777777" w:rsidR="00E82391" w:rsidRDefault="00E82391" w:rsidP="00266047">
            <w:pPr>
              <w:jc w:val="both"/>
              <w:rPr>
                <w:ins w:id="1058" w:author="Comparison" w:date="2022-04-14T16:30:00Z"/>
                <w:rFonts w:cs="Times New Roman"/>
                <w:szCs w:val="24"/>
              </w:rPr>
            </w:pPr>
          </w:p>
        </w:tc>
      </w:tr>
      <w:tr w:rsidR="00E82391" w14:paraId="08568B41" w14:textId="77777777" w:rsidTr="00266047">
        <w:trPr>
          <w:trHeight w:val="70"/>
          <w:ins w:id="1059" w:author="Comparison" w:date="2022-04-14T16:30:00Z"/>
        </w:trPr>
        <w:tc>
          <w:tcPr>
            <w:tcW w:w="1710" w:type="dxa"/>
            <w:tcBorders>
              <w:top w:val="single" w:sz="4" w:space="0" w:color="2E74B5"/>
              <w:left w:val="single" w:sz="4" w:space="0" w:color="2E74B5"/>
              <w:bottom w:val="single" w:sz="4" w:space="0" w:color="auto"/>
              <w:right w:val="single" w:sz="4" w:space="0" w:color="2E74B5"/>
            </w:tcBorders>
            <w:hideMark/>
          </w:tcPr>
          <w:p w14:paraId="38F90849" w14:textId="77777777" w:rsidR="00E82391" w:rsidRDefault="00E82391" w:rsidP="00266047">
            <w:pPr>
              <w:autoSpaceDE w:val="0"/>
              <w:autoSpaceDN w:val="0"/>
              <w:adjustRightInd w:val="0"/>
              <w:spacing w:after="0" w:line="240" w:lineRule="auto"/>
              <w:rPr>
                <w:ins w:id="1060" w:author="Comparison" w:date="2022-04-14T16:30:00Z"/>
                <w:rFonts w:eastAsia="Calibri" w:cs="Times New Roman"/>
                <w:szCs w:val="24"/>
              </w:rPr>
            </w:pPr>
            <w:ins w:id="1061" w:author="Comparison" w:date="2022-04-14T16:30:00Z">
              <w:r>
                <w:rPr>
                  <w:rFonts w:eastAsia="Calibri" w:cs="Times New Roman"/>
                  <w:szCs w:val="24"/>
                </w:rPr>
                <w:t>Dữ liệu xml đầu vào không đúng quy định</w:t>
              </w:r>
            </w:ins>
          </w:p>
        </w:tc>
        <w:tc>
          <w:tcPr>
            <w:tcW w:w="5040" w:type="dxa"/>
            <w:tcBorders>
              <w:top w:val="single" w:sz="4" w:space="0" w:color="2E74B5"/>
              <w:left w:val="single" w:sz="4" w:space="0" w:color="2E74B5"/>
              <w:bottom w:val="single" w:sz="4" w:space="0" w:color="2E74B5"/>
              <w:right w:val="single" w:sz="4" w:space="0" w:color="2E74B5"/>
            </w:tcBorders>
            <w:hideMark/>
          </w:tcPr>
          <w:p w14:paraId="44BFB3A2" w14:textId="77777777" w:rsidR="00E82391" w:rsidRDefault="00E82391" w:rsidP="00266047">
            <w:pPr>
              <w:pStyle w:val="ListParagraph"/>
              <w:spacing w:after="0" w:line="240" w:lineRule="auto"/>
              <w:ind w:left="360"/>
              <w:rPr>
                <w:ins w:id="1062" w:author="Comparison" w:date="2022-04-14T16:30:00Z"/>
                <w:rFonts w:eastAsia="Calibri" w:cs="Times New Roman"/>
                <w:szCs w:val="24"/>
              </w:rPr>
            </w:pPr>
            <w:ins w:id="1063" w:author="Comparison" w:date="2022-04-14T16:30:00Z">
              <w:r>
                <w:rPr>
                  <w:rFonts w:eastAsia="Calibri" w:cs="Times New Roman"/>
                  <w:szCs w:val="24"/>
                </w:rPr>
                <w:t>Chuỗi trả về</w:t>
              </w:r>
            </w:ins>
          </w:p>
        </w:tc>
        <w:tc>
          <w:tcPr>
            <w:tcW w:w="2515" w:type="dxa"/>
            <w:tcBorders>
              <w:top w:val="single" w:sz="4" w:space="0" w:color="2E74B5"/>
              <w:left w:val="single" w:sz="4" w:space="0" w:color="2E74B5"/>
              <w:bottom w:val="single" w:sz="4" w:space="0" w:color="2E74B5"/>
              <w:right w:val="single" w:sz="4" w:space="0" w:color="2E74B5"/>
            </w:tcBorders>
          </w:tcPr>
          <w:p w14:paraId="095B22E6" w14:textId="77777777" w:rsidR="00E82391" w:rsidRDefault="00E82391" w:rsidP="00266047">
            <w:pPr>
              <w:jc w:val="both"/>
              <w:rPr>
                <w:ins w:id="1064" w:author="Comparison" w:date="2022-04-14T16:30:00Z"/>
                <w:rFonts w:cs="Times New Roman"/>
                <w:szCs w:val="24"/>
              </w:rPr>
            </w:pPr>
          </w:p>
        </w:tc>
      </w:tr>
    </w:tbl>
    <w:p w14:paraId="7B28EAD7" w14:textId="77777777" w:rsidR="00E82391" w:rsidRDefault="00E82391" w:rsidP="00E82391">
      <w:pPr>
        <w:pStyle w:val="ListParagraph"/>
        <w:numPr>
          <w:ilvl w:val="0"/>
          <w:numId w:val="25"/>
        </w:numPr>
        <w:spacing w:after="0" w:line="360" w:lineRule="auto"/>
        <w:ind w:left="1080"/>
        <w:jc w:val="both"/>
        <w:rPr>
          <w:ins w:id="1065" w:author="Comparison" w:date="2022-04-14T16:30:00Z"/>
          <w:rFonts w:eastAsia="Calibri" w:cs="Times New Roman"/>
          <w:b/>
          <w:szCs w:val="24"/>
        </w:rPr>
      </w:pPr>
      <w:ins w:id="1066" w:author="Comparison" w:date="2022-04-14T16:30:00Z">
        <w:r>
          <w:rPr>
            <w:rFonts w:eastAsia="Calibri" w:cs="Times New Roman"/>
            <w:b/>
            <w:szCs w:val="24"/>
          </w:rPr>
          <w:t>chuỗi xml</w:t>
        </w:r>
      </w:ins>
    </w:p>
    <w:p w14:paraId="6BC63D14" w14:textId="77777777" w:rsidR="00E82391" w:rsidRDefault="00E82391" w:rsidP="00E82391">
      <w:pPr>
        <w:rPr>
          <w:ins w:id="1067" w:author="Comparison" w:date="2022-04-14T16:30:00Z"/>
          <w:rFonts w:ascii="Courier New" w:hAnsi="Courier New" w:cs="Courier New"/>
          <w:color w:val="000000"/>
          <w:sz w:val="18"/>
          <w:szCs w:val="18"/>
          <w:shd w:val="clear" w:color="auto" w:fill="FFFFFF"/>
        </w:rPr>
      </w:pPr>
      <w:ins w:id="1068" w:author="Comparison" w:date="2022-04-14T16:30:00Z">
        <w:r>
          <w:rPr>
            <w:rStyle w:val="hljs-tag"/>
            <w:color w:val="0000FF"/>
            <w:sz w:val="18"/>
            <w:szCs w:val="18"/>
          </w:rPr>
          <w:t>&lt;</w:t>
        </w:r>
        <w:r>
          <w:rPr>
            <w:rStyle w:val="hljs-name"/>
            <w:rFonts w:ascii="Courier New" w:hAnsi="Courier New" w:cs="Courier New"/>
            <w:color w:val="0000FF"/>
            <w:sz w:val="18"/>
            <w:szCs w:val="18"/>
          </w:rPr>
          <w:t>Invoices</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2F221596" w14:textId="77777777" w:rsidR="00E82391" w:rsidRDefault="00E82391" w:rsidP="00E82391">
      <w:pPr>
        <w:ind w:firstLine="720"/>
        <w:rPr>
          <w:ins w:id="1069" w:author="Comparison" w:date="2022-04-14T16:30:00Z"/>
          <w:rStyle w:val="hljs-tag"/>
          <w:color w:val="0000FF"/>
        </w:rPr>
      </w:pPr>
      <w:ins w:id="1070" w:author="Comparison" w:date="2022-04-14T16:30:00Z">
        <w:r>
          <w:rPr>
            <w:rStyle w:val="hljs-tag"/>
            <w:color w:val="0000FF"/>
            <w:sz w:val="18"/>
            <w:szCs w:val="18"/>
          </w:rPr>
          <w:t>&lt;</w:t>
        </w:r>
        <w:r>
          <w:rPr>
            <w:rStyle w:val="hljs-name"/>
            <w:rFonts w:ascii="Courier New" w:hAnsi="Courier New" w:cs="Courier New"/>
            <w:color w:val="0000FF"/>
            <w:sz w:val="18"/>
            <w:szCs w:val="18"/>
          </w:rPr>
          <w:t>Inv</w:t>
        </w:r>
        <w:r>
          <w:rPr>
            <w:rStyle w:val="hljs-tag"/>
            <w:color w:val="0000FF"/>
            <w:sz w:val="18"/>
            <w:szCs w:val="18"/>
          </w:rPr>
          <w:t>&gt;</w:t>
        </w:r>
      </w:ins>
    </w:p>
    <w:p w14:paraId="49A2F5EE" w14:textId="77777777" w:rsidR="00E82391" w:rsidRDefault="00E82391" w:rsidP="00E82391">
      <w:pPr>
        <w:ind w:left="720" w:firstLine="720"/>
        <w:rPr>
          <w:ins w:id="1071" w:author="Comparison" w:date="2022-04-14T16:30:00Z"/>
          <w:color w:val="000000"/>
          <w:shd w:val="clear" w:color="auto" w:fill="FFFFFF"/>
        </w:rPr>
      </w:pPr>
      <w:ins w:id="1072" w:author="Comparison" w:date="2022-04-14T16:30:00Z">
        <w:r>
          <w:rPr>
            <w:rFonts w:ascii="Courier New" w:hAnsi="Courier New" w:cs="Courier New"/>
            <w:color w:val="000000"/>
            <w:sz w:val="18"/>
            <w:szCs w:val="18"/>
            <w:shd w:val="clear" w:color="auto" w:fill="FFFFFF"/>
          </w:rPr>
          <w:t xml:space="preserve"> </w:t>
        </w:r>
        <w:r>
          <w:rPr>
            <w:rStyle w:val="hljs-tag"/>
            <w:color w:val="0000FF"/>
            <w:sz w:val="18"/>
            <w:szCs w:val="18"/>
          </w:rPr>
          <w:t>&lt;</w:t>
        </w:r>
        <w:r>
          <w:rPr>
            <w:rStyle w:val="hljs-name"/>
            <w:rFonts w:ascii="Courier New" w:hAnsi="Courier New" w:cs="Courier New"/>
            <w:color w:val="0000FF"/>
            <w:sz w:val="18"/>
            <w:szCs w:val="18"/>
          </w:rPr>
          <w:t>key</w:t>
        </w:r>
        <w:r>
          <w:rPr>
            <w:rStyle w:val="hljs-tag"/>
            <w:color w:val="0000FF"/>
            <w:sz w:val="18"/>
            <w:szCs w:val="18"/>
          </w:rPr>
          <w:t>&gt;</w:t>
        </w:r>
        <w:r>
          <w:rPr>
            <w:rFonts w:ascii="Courier New" w:hAnsi="Courier New" w:cs="Courier New"/>
            <w:color w:val="000000"/>
            <w:sz w:val="18"/>
            <w:szCs w:val="18"/>
            <w:shd w:val="clear" w:color="auto" w:fill="FFFFFF"/>
          </w:rPr>
          <w:t>70633DCB-F356-4269-A957-569016AE0017</w:t>
        </w:r>
        <w:r>
          <w:rPr>
            <w:rStyle w:val="hljs-tag"/>
            <w:color w:val="0000FF"/>
            <w:sz w:val="18"/>
            <w:szCs w:val="18"/>
          </w:rPr>
          <w:t>&lt;/</w:t>
        </w:r>
        <w:r>
          <w:rPr>
            <w:rStyle w:val="hljs-name"/>
            <w:rFonts w:ascii="Courier New" w:hAnsi="Courier New" w:cs="Courier New"/>
            <w:color w:val="0000FF"/>
            <w:sz w:val="18"/>
            <w:szCs w:val="18"/>
          </w:rPr>
          <w:t>key</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0BC18E85" w14:textId="77777777" w:rsidR="00E82391" w:rsidRDefault="00E82391" w:rsidP="00E82391">
      <w:pPr>
        <w:ind w:left="720" w:firstLine="720"/>
        <w:rPr>
          <w:ins w:id="1073" w:author="Comparison" w:date="2022-04-14T16:30:00Z"/>
          <w:rStyle w:val="hljs-tag"/>
          <w:color w:val="0000FF"/>
        </w:rPr>
      </w:pPr>
      <w:ins w:id="1074" w:author="Comparison" w:date="2022-04-14T16:30:00Z">
        <w:r>
          <w:rPr>
            <w:rStyle w:val="hljs-tag"/>
            <w:color w:val="0000FF"/>
            <w:sz w:val="18"/>
            <w:szCs w:val="18"/>
          </w:rPr>
          <w:t xml:space="preserve"> &lt;</w:t>
        </w:r>
        <w:r>
          <w:rPr>
            <w:rStyle w:val="hljs-name"/>
            <w:rFonts w:ascii="Courier New" w:hAnsi="Courier New" w:cs="Courier New"/>
            <w:color w:val="0000FF"/>
            <w:sz w:val="18"/>
            <w:szCs w:val="18"/>
          </w:rPr>
          <w:t>idInv</w:t>
        </w:r>
        <w:r>
          <w:rPr>
            <w:rStyle w:val="hljs-tag"/>
            <w:color w:val="0000FF"/>
            <w:sz w:val="18"/>
            <w:szCs w:val="18"/>
          </w:rPr>
          <w:t>&gt;</w:t>
        </w:r>
        <w:r>
          <w:rPr>
            <w:rFonts w:ascii="Courier New" w:hAnsi="Courier New" w:cs="Courier New"/>
            <w:color w:val="000000"/>
            <w:sz w:val="18"/>
            <w:szCs w:val="18"/>
            <w:shd w:val="clear" w:color="auto" w:fill="FFFFFF"/>
          </w:rPr>
          <w:t>20045793</w:t>
        </w:r>
        <w:r>
          <w:rPr>
            <w:rStyle w:val="hljs-tag"/>
            <w:color w:val="0000FF"/>
            <w:sz w:val="18"/>
            <w:szCs w:val="18"/>
          </w:rPr>
          <w:t>&lt;/</w:t>
        </w:r>
        <w:r>
          <w:rPr>
            <w:rStyle w:val="hljs-name"/>
            <w:rFonts w:ascii="Courier New" w:hAnsi="Courier New" w:cs="Courier New"/>
            <w:color w:val="0000FF"/>
            <w:sz w:val="18"/>
            <w:szCs w:val="18"/>
          </w:rPr>
          <w:t>idInv</w:t>
        </w:r>
        <w:r>
          <w:rPr>
            <w:rStyle w:val="hljs-tag"/>
            <w:color w:val="0000FF"/>
            <w:sz w:val="18"/>
            <w:szCs w:val="18"/>
          </w:rPr>
          <w:t>&gt;</w:t>
        </w:r>
      </w:ins>
    </w:p>
    <w:p w14:paraId="1B853CBD" w14:textId="77777777" w:rsidR="00E82391" w:rsidRDefault="00E82391" w:rsidP="00E82391">
      <w:pPr>
        <w:ind w:left="720" w:firstLine="720"/>
        <w:rPr>
          <w:ins w:id="1075" w:author="Comparison" w:date="2022-04-14T16:30:00Z"/>
          <w:rStyle w:val="hljs-tag"/>
          <w:color w:val="0000FF"/>
          <w:sz w:val="18"/>
          <w:szCs w:val="18"/>
        </w:rPr>
      </w:pPr>
      <w:ins w:id="1076" w:author="Comparison" w:date="2022-04-14T16:30:00Z">
        <w:r>
          <w:rPr>
            <w:rFonts w:ascii="Courier New" w:hAnsi="Courier New" w:cs="Courier New"/>
            <w:color w:val="000000"/>
            <w:sz w:val="18"/>
            <w:szCs w:val="18"/>
            <w:shd w:val="clear" w:color="auto" w:fill="FFFFFF"/>
          </w:rPr>
          <w:t xml:space="preserve"> </w:t>
        </w:r>
        <w:r>
          <w:rPr>
            <w:rStyle w:val="hljs-tag"/>
            <w:color w:val="0000FF"/>
            <w:sz w:val="18"/>
            <w:szCs w:val="18"/>
          </w:rPr>
          <w:t>&lt;</w:t>
        </w:r>
        <w:r>
          <w:rPr>
            <w:rStyle w:val="hljs-name"/>
            <w:rFonts w:ascii="Courier New" w:hAnsi="Courier New" w:cs="Courier New"/>
            <w:color w:val="0000FF"/>
            <w:sz w:val="18"/>
            <w:szCs w:val="18"/>
          </w:rPr>
          <w:t>hashValue</w:t>
        </w:r>
        <w:r>
          <w:rPr>
            <w:rStyle w:val="hljs-tag"/>
            <w:color w:val="0000FF"/>
            <w:sz w:val="18"/>
            <w:szCs w:val="18"/>
          </w:rPr>
          <w:t>&gt;</w:t>
        </w:r>
        <w:r>
          <w:rPr>
            <w:rFonts w:ascii="Courier New" w:hAnsi="Courier New" w:cs="Courier New"/>
            <w:color w:val="000000"/>
            <w:sz w:val="18"/>
            <w:szCs w:val="18"/>
            <w:shd w:val="clear" w:color="auto" w:fill="FFFFFF"/>
          </w:rPr>
          <w:t>GhdasQwB5B8Y0/lSRHM0K8OXMZo=</w:t>
        </w:r>
        <w:r>
          <w:rPr>
            <w:rStyle w:val="hljs-tag"/>
            <w:color w:val="0000FF"/>
            <w:sz w:val="18"/>
            <w:szCs w:val="18"/>
          </w:rPr>
          <w:t>&lt;/</w:t>
        </w:r>
        <w:r>
          <w:rPr>
            <w:rStyle w:val="hljs-name"/>
            <w:rFonts w:ascii="Courier New" w:hAnsi="Courier New" w:cs="Courier New"/>
            <w:color w:val="0000FF"/>
            <w:sz w:val="18"/>
            <w:szCs w:val="18"/>
          </w:rPr>
          <w:t>hashValue</w:t>
        </w:r>
        <w:r>
          <w:rPr>
            <w:rStyle w:val="hljs-tag"/>
            <w:color w:val="0000FF"/>
            <w:sz w:val="18"/>
            <w:szCs w:val="18"/>
          </w:rPr>
          <w:t>&gt;</w:t>
        </w:r>
      </w:ins>
    </w:p>
    <w:p w14:paraId="6177EFE1" w14:textId="77777777" w:rsidR="00E82391" w:rsidRDefault="00E82391" w:rsidP="00E82391">
      <w:pPr>
        <w:ind w:left="720" w:firstLine="720"/>
        <w:rPr>
          <w:ins w:id="1077" w:author="Comparison" w:date="2022-04-14T16:30:00Z"/>
          <w:rStyle w:val="hljs-tag"/>
          <w:color w:val="0000FF"/>
          <w:sz w:val="18"/>
          <w:szCs w:val="18"/>
        </w:rPr>
      </w:pPr>
      <w:ins w:id="1078" w:author="Comparison" w:date="2022-04-14T16:30:00Z">
        <w:r>
          <w:rPr>
            <w:rFonts w:ascii="Courier New" w:hAnsi="Courier New" w:cs="Courier New"/>
            <w:color w:val="000000"/>
            <w:sz w:val="18"/>
            <w:szCs w:val="18"/>
            <w:shd w:val="clear" w:color="auto" w:fill="FFFFFF"/>
          </w:rPr>
          <w:t xml:space="preserve"> </w:t>
        </w:r>
        <w:r>
          <w:rPr>
            <w:rStyle w:val="hljs-tag"/>
            <w:color w:val="0000FF"/>
            <w:sz w:val="18"/>
            <w:szCs w:val="18"/>
          </w:rPr>
          <w:t>&lt;</w:t>
        </w:r>
        <w:r>
          <w:rPr>
            <w:rStyle w:val="hljs-name"/>
            <w:rFonts w:ascii="Courier New" w:hAnsi="Courier New" w:cs="Courier New"/>
            <w:color w:val="0000FF"/>
            <w:sz w:val="18"/>
            <w:szCs w:val="18"/>
          </w:rPr>
          <w:t>pattern</w:t>
        </w:r>
        <w:r>
          <w:rPr>
            <w:rStyle w:val="hljs-tag"/>
            <w:color w:val="0000FF"/>
            <w:sz w:val="18"/>
            <w:szCs w:val="18"/>
          </w:rPr>
          <w:t>&gt;</w:t>
        </w:r>
        <w:r>
          <w:rPr>
            <w:rFonts w:ascii="Courier New" w:hAnsi="Courier New" w:cs="Courier New"/>
            <w:color w:val="000000"/>
            <w:sz w:val="18"/>
            <w:szCs w:val="18"/>
            <w:shd w:val="clear" w:color="auto" w:fill="FFFFFF"/>
          </w:rPr>
          <w:t>1/002</w:t>
        </w:r>
        <w:r>
          <w:rPr>
            <w:rStyle w:val="hljs-tag"/>
            <w:color w:val="0000FF"/>
            <w:sz w:val="18"/>
            <w:szCs w:val="18"/>
          </w:rPr>
          <w:t>&lt;/</w:t>
        </w:r>
        <w:r>
          <w:rPr>
            <w:rStyle w:val="hljs-name"/>
            <w:rFonts w:ascii="Courier New" w:hAnsi="Courier New" w:cs="Courier New"/>
            <w:color w:val="0000FF"/>
            <w:sz w:val="18"/>
            <w:szCs w:val="18"/>
          </w:rPr>
          <w:t>pattern</w:t>
        </w:r>
        <w:r>
          <w:rPr>
            <w:rStyle w:val="hljs-tag"/>
            <w:color w:val="0000FF"/>
            <w:sz w:val="18"/>
            <w:szCs w:val="18"/>
          </w:rPr>
          <w:t>&gt;</w:t>
        </w:r>
      </w:ins>
    </w:p>
    <w:p w14:paraId="513A870B" w14:textId="77777777" w:rsidR="00E82391" w:rsidRDefault="00E82391" w:rsidP="00E82391">
      <w:pPr>
        <w:ind w:left="720" w:firstLine="720"/>
        <w:rPr>
          <w:ins w:id="1079" w:author="Comparison" w:date="2022-04-14T16:30:00Z"/>
          <w:color w:val="000000"/>
          <w:shd w:val="clear" w:color="auto" w:fill="FFFFFF"/>
        </w:rPr>
      </w:pPr>
      <w:ins w:id="1080" w:author="Comparison" w:date="2022-04-14T16:30:00Z">
        <w:r>
          <w:rPr>
            <w:rFonts w:ascii="Courier New" w:hAnsi="Courier New" w:cs="Courier New"/>
            <w:color w:val="000000"/>
            <w:sz w:val="18"/>
            <w:szCs w:val="18"/>
            <w:shd w:val="clear" w:color="auto" w:fill="FFFFFF"/>
          </w:rPr>
          <w:t xml:space="preserve"> </w:t>
        </w:r>
        <w:r>
          <w:rPr>
            <w:rStyle w:val="hljs-tag"/>
            <w:color w:val="0000FF"/>
            <w:sz w:val="18"/>
            <w:szCs w:val="18"/>
          </w:rPr>
          <w:t>&lt;</w:t>
        </w:r>
        <w:r>
          <w:rPr>
            <w:rStyle w:val="hljs-name"/>
            <w:rFonts w:ascii="Courier New" w:hAnsi="Courier New" w:cs="Courier New"/>
            <w:color w:val="0000FF"/>
            <w:sz w:val="18"/>
            <w:szCs w:val="18"/>
          </w:rPr>
          <w:t>serial</w:t>
        </w:r>
        <w:r>
          <w:rPr>
            <w:rStyle w:val="hljs-tag"/>
            <w:color w:val="0000FF"/>
            <w:sz w:val="18"/>
            <w:szCs w:val="18"/>
          </w:rPr>
          <w:t>&gt;</w:t>
        </w:r>
        <w:r>
          <w:rPr>
            <w:rFonts w:ascii="Courier New" w:hAnsi="Courier New" w:cs="Courier New"/>
            <w:color w:val="000000"/>
            <w:sz w:val="18"/>
            <w:szCs w:val="18"/>
            <w:shd w:val="clear" w:color="auto" w:fill="FFFFFF"/>
          </w:rPr>
          <w:t>C22TWA</w:t>
        </w:r>
        <w:r>
          <w:rPr>
            <w:rStyle w:val="hljs-tag"/>
            <w:color w:val="0000FF"/>
            <w:sz w:val="18"/>
            <w:szCs w:val="18"/>
          </w:rPr>
          <w:t>&lt;/</w:t>
        </w:r>
        <w:r>
          <w:rPr>
            <w:rStyle w:val="hljs-name"/>
            <w:rFonts w:ascii="Courier New" w:hAnsi="Courier New" w:cs="Courier New"/>
            <w:color w:val="0000FF"/>
            <w:sz w:val="18"/>
            <w:szCs w:val="18"/>
          </w:rPr>
          <w:t>serial</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4D5B97F2" w14:textId="77777777" w:rsidR="00E82391" w:rsidRDefault="00E82391" w:rsidP="00E82391">
      <w:pPr>
        <w:ind w:firstLine="720"/>
        <w:rPr>
          <w:ins w:id="1081" w:author="Comparison" w:date="2022-04-14T16:30:00Z"/>
          <w:rStyle w:val="hljs-tag"/>
          <w:color w:val="0000FF"/>
        </w:rPr>
      </w:pPr>
      <w:ins w:id="1082" w:author="Comparison" w:date="2022-04-14T16:30:00Z">
        <w:r>
          <w:rPr>
            <w:rStyle w:val="hljs-tag"/>
            <w:color w:val="0000FF"/>
            <w:sz w:val="18"/>
            <w:szCs w:val="18"/>
          </w:rPr>
          <w:t>&lt;/</w:t>
        </w:r>
        <w:r>
          <w:rPr>
            <w:rStyle w:val="hljs-name"/>
            <w:rFonts w:ascii="Courier New" w:hAnsi="Courier New" w:cs="Courier New"/>
            <w:color w:val="0000FF"/>
            <w:sz w:val="18"/>
            <w:szCs w:val="18"/>
          </w:rPr>
          <w:t>Inv</w:t>
        </w:r>
        <w:r>
          <w:rPr>
            <w:rStyle w:val="hljs-tag"/>
            <w:color w:val="0000FF"/>
            <w:sz w:val="18"/>
            <w:szCs w:val="18"/>
          </w:rPr>
          <w:t>&gt;</w:t>
        </w:r>
      </w:ins>
    </w:p>
    <w:p w14:paraId="4DE10EC8" w14:textId="77777777" w:rsidR="00E82391" w:rsidRDefault="00E82391" w:rsidP="00E82391">
      <w:pPr>
        <w:rPr>
          <w:ins w:id="1083" w:author="Comparison" w:date="2022-04-14T16:30:00Z"/>
          <w:rStyle w:val="hljs-tag"/>
          <w:color w:val="0000FF"/>
          <w:sz w:val="18"/>
          <w:szCs w:val="18"/>
        </w:rPr>
      </w:pPr>
      <w:ins w:id="1084" w:author="Comparison" w:date="2022-04-14T16:30:00Z">
        <w:r>
          <w:rPr>
            <w:rStyle w:val="hljs-tag"/>
            <w:color w:val="0000FF"/>
            <w:sz w:val="18"/>
            <w:szCs w:val="18"/>
          </w:rPr>
          <w:t>&lt;/</w:t>
        </w:r>
        <w:r>
          <w:rPr>
            <w:rStyle w:val="hljs-name"/>
            <w:rFonts w:ascii="Courier New" w:hAnsi="Courier New" w:cs="Courier New"/>
            <w:color w:val="0000FF"/>
            <w:sz w:val="18"/>
            <w:szCs w:val="18"/>
          </w:rPr>
          <w:t>Invoices</w:t>
        </w:r>
        <w:r>
          <w:rPr>
            <w:rStyle w:val="hljs-tag"/>
            <w:color w:val="0000FF"/>
            <w:sz w:val="18"/>
            <w:szCs w:val="18"/>
          </w:rPr>
          <w:t>&gt;</w:t>
        </w:r>
      </w:ins>
    </w:p>
    <w:p w14:paraId="4E00EFC3" w14:textId="77777777" w:rsidR="00E82391" w:rsidRDefault="00E82391" w:rsidP="00E82391">
      <w:pPr>
        <w:rPr>
          <w:ins w:id="1085" w:author="Comparison" w:date="2022-04-14T16:30:00Z"/>
          <w:rFonts w:cs="Times New Roman"/>
          <w:szCs w:val="28"/>
        </w:rPr>
      </w:pPr>
      <w:ins w:id="1086" w:author="Comparison" w:date="2022-04-14T16:30:00Z">
        <w:r>
          <w:rPr>
            <w:rFonts w:cs="Times New Roman"/>
            <w:szCs w:val="28"/>
          </w:rPr>
          <w:t xml:space="preserve">Trong đó: </w:t>
        </w:r>
        <w:r>
          <w:rPr>
            <w:rFonts w:cs="Times New Roman"/>
            <w:szCs w:val="28"/>
          </w:rPr>
          <w:tab/>
          <w:t xml:space="preserve">            tag </w:t>
        </w:r>
        <w:r>
          <w:rPr>
            <w:rFonts w:ascii="Consolas" w:hAnsi="Consolas" w:cs="Consolas"/>
            <w:color w:val="0000FF"/>
            <w:sz w:val="19"/>
            <w:szCs w:val="19"/>
            <w:highlight w:val="white"/>
          </w:rPr>
          <w:t>&lt;key&gt;</w:t>
        </w:r>
        <w:r>
          <w:rPr>
            <w:rFonts w:cs="Times New Roman"/>
            <w:szCs w:val="28"/>
          </w:rPr>
          <w:t>: fkey</w:t>
        </w:r>
      </w:ins>
    </w:p>
    <w:p w14:paraId="14FAF544" w14:textId="77777777" w:rsidR="00E82391" w:rsidRDefault="00E82391" w:rsidP="00E82391">
      <w:pPr>
        <w:rPr>
          <w:ins w:id="1087" w:author="Comparison" w:date="2022-04-14T16:30:00Z"/>
          <w:rFonts w:cs="Times New Roman"/>
          <w:szCs w:val="28"/>
        </w:rPr>
      </w:pPr>
      <w:ins w:id="1088" w:author="Comparison" w:date="2022-04-14T16:30:00Z">
        <w:r>
          <w:rPr>
            <w:rFonts w:cs="Times New Roman"/>
            <w:szCs w:val="28"/>
          </w:rPr>
          <w:tab/>
        </w:r>
        <w:r>
          <w:rPr>
            <w:rFonts w:cs="Times New Roman"/>
            <w:szCs w:val="28"/>
          </w:rPr>
          <w:tab/>
        </w:r>
        <w:r>
          <w:rPr>
            <w:rFonts w:cs="Times New Roman"/>
            <w:szCs w:val="28"/>
          </w:rPr>
          <w:tab/>
          <w:t xml:space="preserve">tag </w:t>
        </w:r>
        <w:r>
          <w:rPr>
            <w:rFonts w:ascii="Consolas" w:hAnsi="Consolas" w:cs="Consolas"/>
            <w:color w:val="0000FF"/>
            <w:sz w:val="19"/>
            <w:szCs w:val="19"/>
            <w:highlight w:val="white"/>
          </w:rPr>
          <w:t>&lt;idInv&gt;</w:t>
        </w:r>
        <w:r>
          <w:rPr>
            <w:rFonts w:cs="Times New Roman"/>
            <w:szCs w:val="28"/>
          </w:rPr>
          <w:t>: id hóa đơn trên hệ thống vnpt</w:t>
        </w:r>
      </w:ins>
    </w:p>
    <w:p w14:paraId="7A9FFAFB" w14:textId="77777777" w:rsidR="00E82391" w:rsidRDefault="00E82391" w:rsidP="00E82391">
      <w:pPr>
        <w:rPr>
          <w:ins w:id="1089" w:author="Comparison" w:date="2022-04-14T16:30:00Z"/>
          <w:rFonts w:cs="Times New Roman"/>
          <w:szCs w:val="28"/>
        </w:rPr>
      </w:pPr>
      <w:ins w:id="1090" w:author="Comparison" w:date="2022-04-14T16:30:00Z">
        <w:r>
          <w:rPr>
            <w:rFonts w:cs="Times New Roman"/>
            <w:szCs w:val="28"/>
          </w:rPr>
          <w:tab/>
        </w:r>
        <w:r>
          <w:rPr>
            <w:rFonts w:cs="Times New Roman"/>
            <w:szCs w:val="28"/>
          </w:rPr>
          <w:tab/>
        </w:r>
        <w:r>
          <w:rPr>
            <w:rFonts w:cs="Times New Roman"/>
            <w:szCs w:val="28"/>
          </w:rPr>
          <w:tab/>
          <w:t xml:space="preserve">tag </w:t>
        </w:r>
        <w:r>
          <w:rPr>
            <w:rFonts w:ascii="Consolas" w:hAnsi="Consolas" w:cs="Consolas"/>
            <w:color w:val="0000FF"/>
            <w:sz w:val="19"/>
            <w:szCs w:val="19"/>
            <w:highlight w:val="white"/>
          </w:rPr>
          <w:t>&lt;hashValue&gt;</w:t>
        </w:r>
        <w:r>
          <w:rPr>
            <w:rFonts w:cs="Times New Roman"/>
            <w:szCs w:val="28"/>
          </w:rPr>
          <w:t>:  chuỗi hash</w:t>
        </w:r>
      </w:ins>
    </w:p>
    <w:p w14:paraId="666C61BF" w14:textId="77777777" w:rsidR="00E82391" w:rsidRDefault="00E82391" w:rsidP="00E82391">
      <w:pPr>
        <w:rPr>
          <w:ins w:id="1091" w:author="Comparison" w:date="2022-04-14T16:30:00Z"/>
          <w:rFonts w:cs="Times New Roman"/>
          <w:szCs w:val="28"/>
        </w:rPr>
      </w:pPr>
      <w:ins w:id="1092" w:author="Comparison" w:date="2022-04-14T16:30:00Z">
        <w:r>
          <w:rPr>
            <w:rFonts w:cs="Times New Roman"/>
            <w:szCs w:val="28"/>
          </w:rPr>
          <w:tab/>
        </w:r>
        <w:r>
          <w:rPr>
            <w:rFonts w:cs="Times New Roman"/>
            <w:szCs w:val="28"/>
          </w:rPr>
          <w:tab/>
        </w:r>
        <w:r>
          <w:rPr>
            <w:rFonts w:cs="Times New Roman"/>
            <w:szCs w:val="28"/>
          </w:rPr>
          <w:tab/>
          <w:t xml:space="preserve">tag </w:t>
        </w:r>
        <w:r>
          <w:rPr>
            <w:rFonts w:ascii="Consolas" w:hAnsi="Consolas" w:cs="Consolas"/>
            <w:color w:val="0000FF"/>
            <w:sz w:val="19"/>
            <w:szCs w:val="19"/>
            <w:highlight w:val="white"/>
          </w:rPr>
          <w:t>&lt;pattern&gt;</w:t>
        </w:r>
        <w:r>
          <w:rPr>
            <w:rFonts w:cs="Times New Roman"/>
            <w:szCs w:val="28"/>
          </w:rPr>
          <w:t>: mẫu số</w:t>
        </w:r>
      </w:ins>
    </w:p>
    <w:p w14:paraId="66EED23F" w14:textId="77777777" w:rsidR="00E82391" w:rsidRDefault="00E82391" w:rsidP="00E82391">
      <w:pPr>
        <w:rPr>
          <w:ins w:id="1093" w:author="Comparison" w:date="2022-04-14T16:30:00Z"/>
          <w:rFonts w:cs="Times New Roman"/>
          <w:szCs w:val="28"/>
        </w:rPr>
      </w:pPr>
      <w:ins w:id="1094" w:author="Comparison" w:date="2022-04-14T16:30:00Z">
        <w:r>
          <w:rPr>
            <w:rFonts w:cs="Times New Roman"/>
            <w:szCs w:val="28"/>
          </w:rPr>
          <w:tab/>
        </w:r>
        <w:r>
          <w:rPr>
            <w:rFonts w:cs="Times New Roman"/>
            <w:szCs w:val="28"/>
          </w:rPr>
          <w:tab/>
        </w:r>
        <w:r>
          <w:rPr>
            <w:rFonts w:cs="Times New Roman"/>
            <w:szCs w:val="28"/>
          </w:rPr>
          <w:tab/>
          <w:t xml:space="preserve">tag </w:t>
        </w:r>
        <w:r>
          <w:rPr>
            <w:rFonts w:ascii="Consolas" w:hAnsi="Consolas" w:cs="Consolas"/>
            <w:color w:val="0000FF"/>
            <w:sz w:val="19"/>
            <w:szCs w:val="19"/>
            <w:highlight w:val="white"/>
          </w:rPr>
          <w:t>&lt;serial&gt;</w:t>
        </w:r>
        <w:r>
          <w:rPr>
            <w:rFonts w:cs="Times New Roman"/>
            <w:szCs w:val="28"/>
          </w:rPr>
          <w:t>: ký hiệu</w:t>
        </w:r>
      </w:ins>
    </w:p>
    <w:p w14:paraId="7304B05F" w14:textId="1E4F0CDA" w:rsidR="00E82391" w:rsidRDefault="00E82391" w:rsidP="00E82391">
      <w:pPr>
        <w:pStyle w:val="Heading3"/>
        <w:rPr>
          <w:ins w:id="1095" w:author="Comparison" w:date="2022-04-14T16:30:00Z"/>
        </w:rPr>
      </w:pPr>
      <w:ins w:id="1096" w:author="Comparison" w:date="2022-04-14T16:30:00Z">
        <w:r>
          <w:t xml:space="preserve">Gửi điều chỉnh, thay thế </w:t>
        </w:r>
      </w:ins>
      <w:r>
        <w:rPr>
          <w:lang w:val="en-US"/>
        </w:rPr>
        <w:t>không tồn tại hóa đơn cũ với</w:t>
      </w:r>
      <w:ins w:id="1097" w:author="Comparison" w:date="2022-04-14T16:30:00Z">
        <w:r>
          <w:t xml:space="preserve"> </w:t>
        </w:r>
      </w:ins>
      <w:r w:rsidR="00E143F0">
        <w:rPr>
          <w:lang w:val="en-US"/>
        </w:rPr>
        <w:t>Token</w:t>
      </w:r>
      <w:ins w:id="1098" w:author="Comparison" w:date="2022-04-14T16:30:00Z">
        <w:r>
          <w:t xml:space="preserve"> (Bước 2)</w:t>
        </w:r>
      </w:ins>
    </w:p>
    <w:p w14:paraId="15EF2586" w14:textId="77777777" w:rsidR="00E82391" w:rsidRDefault="00E82391" w:rsidP="00A75803">
      <w:pPr>
        <w:pStyle w:val="N"/>
        <w:rPr>
          <w:ins w:id="1099" w:author="Comparison" w:date="2022-04-14T16:30:00Z"/>
        </w:rPr>
        <w:pPrChange w:id="1100" w:author="Comparison" w:date="2022-04-14T16:30:00Z">
          <w:pPr>
            <w:tabs>
              <w:tab w:val="left" w:pos="720"/>
            </w:tabs>
          </w:pPr>
        </w:pPrChange>
      </w:pPr>
      <w:ins w:id="1101" w:author="Comparison" w:date="2022-04-14T16:30:00Z">
        <w:r>
          <w:t>URL</w:t>
        </w:r>
      </w:ins>
    </w:p>
    <w:p w14:paraId="127F46A5" w14:textId="7D7E3CBF" w:rsidR="00E82391" w:rsidRDefault="00E82391">
      <w:pPr>
        <w:rPr>
          <w:ins w:id="1102" w:author="Comparison" w:date="2022-04-14T16:30:00Z"/>
          <w:b/>
        </w:rPr>
        <w:pPrChange w:id="1103" w:author="Comparison" w:date="2022-04-14T16:30:00Z">
          <w:pPr>
            <w:tabs>
              <w:tab w:val="left" w:pos="720"/>
            </w:tabs>
            <w:spacing w:after="0" w:line="240" w:lineRule="auto"/>
            <w:ind w:left="720"/>
          </w:pPr>
        </w:pPrChange>
      </w:pPr>
      <w:ins w:id="1104" w:author="Comparison" w:date="2022-04-14T16:30:00Z">
        <w:r>
          <w:tab/>
          <w:t xml:space="preserve"> string </w:t>
        </w:r>
      </w:ins>
      <w:r w:rsidR="0072534A">
        <w:rPr>
          <w:rFonts w:cs="Times New Roman"/>
          <w:b/>
          <w:color w:val="000000"/>
          <w:szCs w:val="24"/>
        </w:rPr>
        <w:t>AdjustReplaceWithOutInvToken</w:t>
      </w:r>
      <w:r>
        <w:rPr>
          <w:b/>
        </w:rPr>
        <w:t xml:space="preserve"> </w:t>
      </w:r>
      <w:ins w:id="1105" w:author="Comparison" w:date="2022-04-14T16:30:00Z">
        <w:r>
          <w:rPr>
            <w:b/>
          </w:rPr>
          <w:t>(</w:t>
        </w:r>
        <w:r>
          <w:rPr>
            <w:rFonts w:ascii="Consolas" w:hAnsi="Consolas" w:cs="Consolas"/>
            <w:color w:val="0000FF"/>
            <w:sz w:val="19"/>
            <w:szCs w:val="19"/>
          </w:rPr>
          <w:t>string</w:t>
        </w:r>
        <w:r>
          <w:rPr>
            <w:rFonts w:ascii="Consolas" w:hAnsi="Consolas" w:cs="Consolas"/>
            <w:color w:val="000000"/>
            <w:sz w:val="19"/>
            <w:szCs w:val="19"/>
          </w:rPr>
          <w:t xml:space="preserve"> Account, </w:t>
        </w:r>
        <w:r>
          <w:rPr>
            <w:rFonts w:ascii="Consolas" w:hAnsi="Consolas" w:cs="Consolas"/>
            <w:color w:val="0000FF"/>
            <w:sz w:val="19"/>
            <w:szCs w:val="19"/>
          </w:rPr>
          <w:t>string</w:t>
        </w:r>
        <w:r>
          <w:rPr>
            <w:rFonts w:ascii="Consolas" w:hAnsi="Consolas" w:cs="Consolas"/>
            <w:color w:val="000000"/>
            <w:sz w:val="19"/>
            <w:szCs w:val="19"/>
          </w:rPr>
          <w:t xml:space="preserve"> ACpass, </w:t>
        </w:r>
        <w:r>
          <w:rPr>
            <w:rFonts w:ascii="Consolas" w:hAnsi="Consolas" w:cs="Consolas"/>
            <w:color w:val="0000FF"/>
            <w:sz w:val="19"/>
            <w:szCs w:val="19"/>
          </w:rPr>
          <w:t>string</w:t>
        </w:r>
        <w:r>
          <w:rPr>
            <w:rFonts w:ascii="Consolas" w:hAnsi="Consolas" w:cs="Consolas"/>
            <w:color w:val="000000"/>
            <w:sz w:val="19"/>
            <w:szCs w:val="19"/>
          </w:rPr>
          <w:t xml:space="preserve"> xmlInvData, </w:t>
        </w:r>
        <w:r>
          <w:rPr>
            <w:rFonts w:ascii="Consolas" w:hAnsi="Consolas" w:cs="Consolas"/>
            <w:color w:val="0000FF"/>
            <w:sz w:val="19"/>
            <w:szCs w:val="19"/>
          </w:rPr>
          <w:t>string</w:t>
        </w:r>
        <w:r>
          <w:rPr>
            <w:rFonts w:ascii="Consolas" w:hAnsi="Consolas" w:cs="Consolas"/>
            <w:color w:val="000000"/>
            <w:sz w:val="19"/>
            <w:szCs w:val="19"/>
          </w:rPr>
          <w:t xml:space="preserve"> username, </w:t>
        </w:r>
        <w:r>
          <w:rPr>
            <w:rFonts w:ascii="Consolas" w:hAnsi="Consolas" w:cs="Consolas"/>
            <w:color w:val="0000FF"/>
            <w:sz w:val="19"/>
            <w:szCs w:val="19"/>
          </w:rPr>
          <w:t>string</w:t>
        </w:r>
        <w:r>
          <w:rPr>
            <w:rFonts w:ascii="Consolas" w:hAnsi="Consolas" w:cs="Consolas"/>
            <w:color w:val="000000"/>
            <w:sz w:val="19"/>
            <w:szCs w:val="19"/>
          </w:rPr>
          <w:t xml:space="preserve"> password,</w:t>
        </w:r>
        <w:r>
          <w:rPr>
            <w:rFonts w:ascii="Consolas" w:hAnsi="Consolas" w:cs="Consolas"/>
            <w:color w:val="0000FF"/>
            <w:sz w:val="19"/>
            <w:szCs w:val="19"/>
          </w:rPr>
          <w:t xml:space="preserve">int </w:t>
        </w:r>
        <w:r>
          <w:rPr>
            <w:rFonts w:ascii="Consolas" w:hAnsi="Consolas" w:cs="Consolas"/>
            <w:color w:val="000000"/>
            <w:sz w:val="19"/>
            <w:szCs w:val="19"/>
          </w:rPr>
          <w:t xml:space="preserve">type, </w:t>
        </w:r>
        <w:r>
          <w:rPr>
            <w:rFonts w:ascii="Consolas" w:hAnsi="Consolas" w:cs="Consolas"/>
            <w:color w:val="0000FF"/>
            <w:sz w:val="19"/>
            <w:szCs w:val="19"/>
          </w:rPr>
          <w:t>string</w:t>
        </w:r>
        <w:r>
          <w:rPr>
            <w:rFonts w:ascii="Consolas" w:hAnsi="Consolas" w:cs="Consolas"/>
            <w:color w:val="000000"/>
            <w:sz w:val="19"/>
            <w:szCs w:val="19"/>
          </w:rPr>
          <w:t xml:space="preserve"> pattern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serial = </w:t>
        </w:r>
        <w:r>
          <w:rPr>
            <w:rFonts w:ascii="Consolas" w:hAnsi="Consolas" w:cs="Consolas"/>
            <w:color w:val="A31515"/>
            <w:sz w:val="19"/>
            <w:szCs w:val="19"/>
          </w:rPr>
          <w:t>""</w:t>
        </w:r>
        <w:r>
          <w:rPr>
            <w:b/>
          </w:rPr>
          <w:t xml:space="preserve">) </w:t>
        </w:r>
      </w:ins>
    </w:p>
    <w:p w14:paraId="37C5EDED" w14:textId="77777777" w:rsidR="00E82391" w:rsidRDefault="00E82391" w:rsidP="00A75803">
      <w:pPr>
        <w:pStyle w:val="N"/>
        <w:rPr>
          <w:ins w:id="1106" w:author="Comparison" w:date="2022-04-14T16:30:00Z"/>
        </w:rPr>
      </w:pPr>
      <w:ins w:id="1107" w:author="Comparison" w:date="2022-04-14T16:30:00Z">
        <w:r>
          <w:t>DESCRIPTION</w:t>
        </w:r>
      </w:ins>
    </w:p>
    <w:p w14:paraId="3F45699A" w14:textId="53C1AD1A" w:rsidR="00E82391" w:rsidRDefault="00E82391" w:rsidP="00A75803">
      <w:pPr>
        <w:pStyle w:val="N"/>
        <w:rPr>
          <w:ins w:id="1108" w:author="Comparison" w:date="2022-04-14T16:30:00Z"/>
        </w:rPr>
      </w:pPr>
      <w:ins w:id="1109" w:author="Comparison" w:date="2022-04-14T16:30:00Z">
        <w:r>
          <w:tab/>
          <w:t>Đây là web service cho phép gửi thông tin điều chỉnh, thay thế hóa đơn  không tồn tại trong hệ thống với các hệ thống sử dụng token, sau khi thực hiện gọi hàm Lấy giá trị Hash ở bước 1 (</w:t>
        </w:r>
        <w:r>
          <w:rPr>
            <w:b/>
          </w:rPr>
          <w:t>3.2.1</w:t>
        </w:r>
      </w:ins>
      <w:r w:rsidR="00041B49">
        <w:rPr>
          <w:b/>
        </w:rPr>
        <w:t>5</w:t>
      </w:r>
      <w:ins w:id="1110" w:author="Comparison" w:date="2022-04-14T16:30:00Z">
        <w:r>
          <w:t>)</w:t>
        </w:r>
      </w:ins>
    </w:p>
    <w:p w14:paraId="64F0FDE1" w14:textId="77777777" w:rsidR="00E82391" w:rsidRDefault="00E82391" w:rsidP="00A75803">
      <w:pPr>
        <w:pStyle w:val="N"/>
        <w:rPr>
          <w:ins w:id="1111" w:author="Comparison" w:date="2022-04-14T16:30:00Z"/>
        </w:rPr>
      </w:pPr>
      <w:ins w:id="1112" w:author="Comparison" w:date="2022-04-14T16:30:00Z">
        <w:r>
          <w:t>HTTP METHOD</w:t>
        </w:r>
      </w:ins>
    </w:p>
    <w:p w14:paraId="0C487EC7" w14:textId="77777777" w:rsidR="00E82391" w:rsidRDefault="00E82391" w:rsidP="00A75803">
      <w:pPr>
        <w:pStyle w:val="N"/>
        <w:rPr>
          <w:ins w:id="1113" w:author="Comparison" w:date="2022-04-14T16:30:00Z"/>
          <w:b/>
        </w:rPr>
      </w:pPr>
      <w:ins w:id="1114" w:author="Comparison" w:date="2022-04-14T16:30:00Z">
        <w:r>
          <w:tab/>
        </w:r>
        <w:r>
          <w:tab/>
          <w:t>POST</w:t>
        </w:r>
      </w:ins>
    </w:p>
    <w:p w14:paraId="54344A32" w14:textId="77777777" w:rsidR="00E82391" w:rsidRDefault="00E82391" w:rsidP="00A75803">
      <w:pPr>
        <w:pStyle w:val="N"/>
        <w:rPr>
          <w:ins w:id="1115" w:author="Comparison" w:date="2022-04-14T16:30:00Z"/>
        </w:rPr>
      </w:pPr>
      <w:ins w:id="1116" w:author="Comparison" w:date="2022-04-14T16:30:00Z">
        <w:r>
          <w:t>REQUEST BODY</w:t>
        </w:r>
      </w:ins>
    </w:p>
    <w:p w14:paraId="750F38F4" w14:textId="77777777" w:rsidR="00E82391" w:rsidRDefault="00E82391" w:rsidP="00E82391">
      <w:pPr>
        <w:pStyle w:val="ListParagraph"/>
        <w:numPr>
          <w:ilvl w:val="0"/>
          <w:numId w:val="25"/>
        </w:numPr>
        <w:spacing w:after="0" w:line="360" w:lineRule="auto"/>
        <w:ind w:left="1080"/>
        <w:jc w:val="both"/>
        <w:rPr>
          <w:ins w:id="1117" w:author="Comparison" w:date="2022-04-14T16:30:00Z"/>
          <w:rFonts w:eastAsia="Calibri" w:cs="Times New Roman"/>
          <w:b/>
          <w:szCs w:val="24"/>
          <w:u w:val="single"/>
        </w:rPr>
      </w:pPr>
      <w:ins w:id="1118" w:author="Comparison" w:date="2022-04-14T16:30:00Z">
        <w:r>
          <w:rPr>
            <w:rFonts w:eastAsia="Calibri" w:cs="Times New Roman"/>
            <w:b/>
            <w:szCs w:val="24"/>
          </w:rPr>
          <w:t xml:space="preserve">Account/ACPass:  </w:t>
        </w:r>
        <w:r>
          <w:rPr>
            <w:rFonts w:eastAsia="Calibri" w:cs="Times New Roman"/>
            <w:szCs w:val="24"/>
          </w:rPr>
          <w:t>Tài khoản được cấp phát cho nhân viên gọi lệnh gửi thông điệp.</w:t>
        </w:r>
      </w:ins>
    </w:p>
    <w:p w14:paraId="6408CBD8" w14:textId="77777777" w:rsidR="00E82391" w:rsidRDefault="00E82391" w:rsidP="00E82391">
      <w:pPr>
        <w:pStyle w:val="ListParagraph"/>
        <w:numPr>
          <w:ilvl w:val="0"/>
          <w:numId w:val="25"/>
        </w:numPr>
        <w:spacing w:after="0" w:line="360" w:lineRule="auto"/>
        <w:ind w:left="1080"/>
        <w:jc w:val="both"/>
        <w:rPr>
          <w:ins w:id="1119" w:author="Comparison" w:date="2022-04-14T16:30:00Z"/>
          <w:rFonts w:eastAsia="Calibri" w:cs="Times New Roman"/>
          <w:b/>
          <w:szCs w:val="24"/>
          <w:u w:val="single"/>
        </w:rPr>
      </w:pPr>
      <w:ins w:id="1120" w:author="Comparison" w:date="2022-04-14T16:30:00Z">
        <w:r>
          <w:rPr>
            <w:rFonts w:cs="Times New Roman"/>
            <w:b/>
            <w:color w:val="000000"/>
            <w:szCs w:val="24"/>
          </w:rPr>
          <w:lastRenderedPageBreak/>
          <w:t>username</w:t>
        </w:r>
        <w:r>
          <w:rPr>
            <w:rFonts w:eastAsia="Calibri" w:cs="Times New Roman"/>
            <w:b/>
            <w:szCs w:val="24"/>
          </w:rPr>
          <w:t>/</w:t>
        </w:r>
        <w:r>
          <w:rPr>
            <w:rFonts w:cs="Times New Roman"/>
            <w:b/>
            <w:color w:val="000000"/>
            <w:szCs w:val="24"/>
          </w:rPr>
          <w:t>password</w:t>
        </w:r>
        <w:r>
          <w:rPr>
            <w:rFonts w:eastAsia="Calibri" w:cs="Times New Roman"/>
            <w:szCs w:val="24"/>
          </w:rPr>
          <w:t>: Tài khoản được cấp phát cho khách hàng để gọi đến webservice (tài khoản có quyền ServiceRole trong hệ thống).</w:t>
        </w:r>
      </w:ins>
    </w:p>
    <w:p w14:paraId="40810A31" w14:textId="77777777" w:rsidR="00E82391" w:rsidRDefault="00E82391" w:rsidP="00E82391">
      <w:pPr>
        <w:pStyle w:val="ListParagraph"/>
        <w:numPr>
          <w:ilvl w:val="0"/>
          <w:numId w:val="25"/>
        </w:numPr>
        <w:spacing w:after="0" w:line="360" w:lineRule="auto"/>
        <w:ind w:left="1080"/>
        <w:jc w:val="both"/>
        <w:rPr>
          <w:ins w:id="1121" w:author="Comparison" w:date="2022-04-14T16:30:00Z"/>
          <w:rFonts w:eastAsia="Calibri" w:cs="Times New Roman"/>
          <w:b/>
          <w:szCs w:val="24"/>
          <w:u w:val="single"/>
        </w:rPr>
      </w:pPr>
      <w:ins w:id="1122" w:author="Comparison" w:date="2022-04-14T16:30:00Z">
        <w:r>
          <w:rPr>
            <w:rFonts w:cs="Times New Roman"/>
            <w:b/>
            <w:color w:val="000000"/>
            <w:szCs w:val="24"/>
          </w:rPr>
          <w:t>xmlInvData</w:t>
        </w:r>
        <w:r>
          <w:rPr>
            <w:rFonts w:cs="Times New Roman"/>
            <w:color w:val="000000"/>
            <w:szCs w:val="24"/>
          </w:rPr>
          <w:t>: chuỗi xml dữ liệu ký hash.</w:t>
        </w:r>
        <w:r>
          <w:rPr>
            <w:rFonts w:eastAsia="Calibri" w:cs="Times New Roman"/>
            <w:b/>
            <w:szCs w:val="24"/>
            <w:u w:val="single"/>
          </w:rPr>
          <w:t xml:space="preserve"> </w:t>
        </w:r>
      </w:ins>
    </w:p>
    <w:p w14:paraId="3170C2C8" w14:textId="77777777" w:rsidR="00E82391" w:rsidRDefault="00E82391" w:rsidP="00E82391">
      <w:pPr>
        <w:pStyle w:val="ListParagraph"/>
        <w:numPr>
          <w:ilvl w:val="0"/>
          <w:numId w:val="25"/>
        </w:numPr>
        <w:spacing w:after="0" w:line="360" w:lineRule="auto"/>
        <w:ind w:left="1080"/>
        <w:jc w:val="both"/>
        <w:rPr>
          <w:ins w:id="1123" w:author="Comparison" w:date="2022-04-14T16:30:00Z"/>
          <w:rFonts w:eastAsia="Calibri" w:cs="Times New Roman"/>
          <w:b/>
          <w:szCs w:val="24"/>
          <w:u w:val="single"/>
        </w:rPr>
      </w:pPr>
      <w:ins w:id="1124" w:author="Comparison" w:date="2022-04-14T16:30:00Z">
        <w:r>
          <w:rPr>
            <w:rFonts w:cs="Times New Roman"/>
            <w:b/>
            <w:color w:val="000000"/>
            <w:szCs w:val="24"/>
          </w:rPr>
          <w:t>Type</w:t>
        </w:r>
        <w:r>
          <w:rPr>
            <w:rFonts w:eastAsia="Calibri" w:cs="Times New Roman"/>
            <w:b/>
            <w:szCs w:val="24"/>
            <w:u w:val="single"/>
          </w:rPr>
          <w:t xml:space="preserve">: </w:t>
        </w:r>
        <w:r>
          <w:rPr>
            <w:rFonts w:cs="Times New Roman"/>
            <w:color w:val="000000"/>
            <w:szCs w:val="24"/>
          </w:rPr>
          <w:t>phát hành mới: 0, thay thế = 1, điều chỉnh tăng = 2, điều chỉnh giảm = 3, điều chỉnh thông tin = 4</w:t>
        </w:r>
      </w:ins>
    </w:p>
    <w:p w14:paraId="4DED4959" w14:textId="77777777" w:rsidR="00E82391" w:rsidRDefault="00E82391" w:rsidP="00E82391">
      <w:pPr>
        <w:pStyle w:val="ListParagraph"/>
        <w:numPr>
          <w:ilvl w:val="0"/>
          <w:numId w:val="25"/>
        </w:numPr>
        <w:spacing w:after="0" w:line="360" w:lineRule="auto"/>
        <w:ind w:left="1080"/>
        <w:jc w:val="both"/>
        <w:rPr>
          <w:ins w:id="1125" w:author="Comparison" w:date="2022-04-14T16:30:00Z"/>
          <w:rFonts w:eastAsia="Calibri" w:cs="Times New Roman"/>
          <w:b/>
          <w:szCs w:val="24"/>
        </w:rPr>
      </w:pPr>
      <w:ins w:id="1126" w:author="Comparison" w:date="2022-04-14T16:30:00Z">
        <w:r>
          <w:rPr>
            <w:rFonts w:cs="Times New Roman"/>
            <w:b/>
            <w:szCs w:val="24"/>
          </w:rPr>
          <w:t>pattern</w:t>
        </w:r>
        <w:r>
          <w:rPr>
            <w:rFonts w:cs="Times New Roman"/>
            <w:szCs w:val="24"/>
          </w:rPr>
          <w:t>: Mẫu số</w:t>
        </w:r>
      </w:ins>
    </w:p>
    <w:p w14:paraId="2323BB3E" w14:textId="77777777" w:rsidR="00E82391" w:rsidRDefault="00E82391">
      <w:pPr>
        <w:pStyle w:val="ListParagraph"/>
        <w:numPr>
          <w:ilvl w:val="0"/>
          <w:numId w:val="25"/>
        </w:numPr>
        <w:spacing w:after="0" w:line="360" w:lineRule="auto"/>
        <w:ind w:left="1080"/>
        <w:jc w:val="both"/>
        <w:rPr>
          <w:ins w:id="1127" w:author="Comparison" w:date="2022-04-14T16:30:00Z"/>
          <w:b/>
        </w:rPr>
        <w:pPrChange w:id="1128" w:author="Comparison" w:date="2022-04-14T16:30:00Z">
          <w:pPr>
            <w:pStyle w:val="ListParagraph"/>
            <w:spacing w:after="0" w:line="360" w:lineRule="auto"/>
            <w:jc w:val="both"/>
          </w:pPr>
        </w:pPrChange>
      </w:pPr>
      <w:ins w:id="1129" w:author="Comparison" w:date="2022-04-14T16:30:00Z">
        <w:r>
          <w:rPr>
            <w:rFonts w:cs="Times New Roman"/>
            <w:b/>
            <w:szCs w:val="24"/>
          </w:rPr>
          <w:t>serial</w:t>
        </w:r>
        <w:r>
          <w:rPr>
            <w:rFonts w:cs="Times New Roman"/>
            <w:szCs w:val="24"/>
          </w:rPr>
          <w:t>: Ký hiệu</w:t>
        </w:r>
      </w:ins>
    </w:p>
    <w:p w14:paraId="2CD3002F" w14:textId="77777777" w:rsidR="00E82391" w:rsidRDefault="00E82391" w:rsidP="00A75803">
      <w:pPr>
        <w:pStyle w:val="N"/>
        <w:rPr>
          <w:ins w:id="1130" w:author="Comparison" w:date="2022-04-14T16:30:00Z"/>
        </w:rPr>
      </w:pPr>
      <w:ins w:id="1131" w:author="Comparison" w:date="2022-04-14T16:30:00Z">
        <w:r>
          <w:t>RETURNS</w:t>
        </w:r>
      </w:ins>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132" w:author="Comparison" w:date="2022-04-14T16:30:00Z">
          <w:tblPr>
            <w:tblW w:w="0" w:type="nil"/>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430"/>
        <w:gridCol w:w="4950"/>
        <w:gridCol w:w="1885"/>
        <w:tblGridChange w:id="1133">
          <w:tblGrid>
            <w:gridCol w:w="50"/>
            <w:gridCol w:w="1710"/>
            <w:gridCol w:w="540"/>
            <w:gridCol w:w="130"/>
            <w:gridCol w:w="4370"/>
            <w:gridCol w:w="399"/>
            <w:gridCol w:w="181"/>
            <w:gridCol w:w="1885"/>
            <w:gridCol w:w="50"/>
          </w:tblGrid>
        </w:tblGridChange>
      </w:tblGrid>
      <w:tr w:rsidR="00E82391" w14:paraId="56BA2A29" w14:textId="77777777" w:rsidTr="00266047">
        <w:trPr>
          <w:ins w:id="1134" w:author="Comparison" w:date="2022-04-14T16:30:00Z"/>
          <w:trPrChange w:id="1135" w:author="Comparison" w:date="2022-04-14T16:30:00Z">
            <w:trPr>
              <w:gridBefore w:val="1"/>
            </w:trPr>
          </w:trPrChange>
        </w:trPr>
        <w:tc>
          <w:tcPr>
            <w:tcW w:w="2430" w:type="dxa"/>
            <w:tcBorders>
              <w:top w:val="single" w:sz="4" w:space="0" w:color="2E74B5"/>
              <w:left w:val="single" w:sz="4" w:space="0" w:color="2E74B5"/>
              <w:bottom w:val="single" w:sz="4" w:space="0" w:color="2E74B5"/>
              <w:right w:val="single" w:sz="4" w:space="0" w:color="2E74B5"/>
            </w:tcBorders>
            <w:shd w:val="clear" w:color="auto" w:fill="F2F2F2"/>
            <w:hideMark/>
            <w:tcPrChange w:id="1136" w:author="Comparison" w:date="2022-04-14T16:30:00Z">
              <w:tcPr>
                <w:tcW w:w="1710" w:type="dxa"/>
                <w:tcBorders>
                  <w:top w:val="single" w:sz="4" w:space="0" w:color="2E74B5"/>
                  <w:left w:val="single" w:sz="4" w:space="5" w:color="2E74B5"/>
                  <w:bottom w:val="single" w:sz="4" w:space="0" w:color="2E74B5"/>
                  <w:right w:val="single" w:sz="4" w:space="5" w:color="2E74B5"/>
                </w:tcBorders>
                <w:shd w:val="clear" w:color="auto" w:fill="F2F2F2"/>
                <w:hideMark/>
              </w:tcPr>
            </w:tcPrChange>
          </w:tcPr>
          <w:p w14:paraId="35BAC991" w14:textId="77777777" w:rsidR="00E82391" w:rsidRDefault="00E82391">
            <w:pPr>
              <w:pStyle w:val="ListParagraph"/>
              <w:rPr>
                <w:ins w:id="1137" w:author="Comparison" w:date="2022-04-14T16:30:00Z"/>
              </w:rPr>
              <w:pPrChange w:id="1138" w:author="Comparison" w:date="2022-04-14T16:30:00Z">
                <w:pPr>
                  <w:pStyle w:val="ListParagraph"/>
                  <w:jc w:val="center"/>
                </w:pPr>
              </w:pPrChange>
            </w:pPr>
            <w:ins w:id="1139" w:author="Comparison" w:date="2022-04-14T16:30:00Z">
              <w:r>
                <w:t>Kết quả</w:t>
              </w:r>
            </w:ins>
          </w:p>
        </w:tc>
        <w:tc>
          <w:tcPr>
            <w:tcW w:w="4950" w:type="dxa"/>
            <w:tcBorders>
              <w:top w:val="single" w:sz="4" w:space="0" w:color="2E74B5"/>
              <w:left w:val="single" w:sz="4" w:space="0" w:color="2E74B5"/>
              <w:bottom w:val="single" w:sz="4" w:space="0" w:color="2E74B5"/>
              <w:right w:val="single" w:sz="4" w:space="0" w:color="2E74B5"/>
            </w:tcBorders>
            <w:shd w:val="clear" w:color="auto" w:fill="F2F2F2"/>
            <w:hideMark/>
            <w:tcPrChange w:id="1140" w:author="Comparison" w:date="2022-04-14T16:30:00Z">
              <w:tcPr>
                <w:tcW w:w="5040" w:type="dxa"/>
                <w:gridSpan w:val="3"/>
                <w:tcBorders>
                  <w:top w:val="single" w:sz="4" w:space="0" w:color="2E74B5"/>
                  <w:left w:val="single" w:sz="4" w:space="5" w:color="2E74B5"/>
                  <w:bottom w:val="single" w:sz="4" w:space="0" w:color="2E74B5"/>
                  <w:right w:val="single" w:sz="4" w:space="5" w:color="2E74B5"/>
                </w:tcBorders>
                <w:shd w:val="clear" w:color="auto" w:fill="F2F2F2"/>
                <w:hideMark/>
              </w:tcPr>
            </w:tcPrChange>
          </w:tcPr>
          <w:p w14:paraId="59D385E2" w14:textId="77777777" w:rsidR="00E82391" w:rsidRDefault="00E82391" w:rsidP="00266047">
            <w:pPr>
              <w:pStyle w:val="ListParagraph"/>
              <w:rPr>
                <w:ins w:id="1141" w:author="Comparison" w:date="2022-04-14T16:30:00Z"/>
              </w:rPr>
            </w:pPr>
            <w:ins w:id="1142" w:author="Comparison" w:date="2022-04-14T16:30:00Z">
              <w:r>
                <w:t>Mô tả</w:t>
              </w:r>
            </w:ins>
          </w:p>
        </w:tc>
        <w:tc>
          <w:tcPr>
            <w:tcW w:w="1885" w:type="dxa"/>
            <w:tcBorders>
              <w:top w:val="single" w:sz="4" w:space="0" w:color="2E74B5"/>
              <w:left w:val="single" w:sz="4" w:space="0" w:color="2E74B5"/>
              <w:bottom w:val="single" w:sz="4" w:space="0" w:color="2E74B5"/>
              <w:right w:val="single" w:sz="4" w:space="0" w:color="2E74B5"/>
            </w:tcBorders>
            <w:shd w:val="clear" w:color="auto" w:fill="F2F2F2"/>
            <w:hideMark/>
            <w:tcPrChange w:id="1143" w:author="Comparison" w:date="2022-04-14T16:30:00Z">
              <w:tcPr>
                <w:tcW w:w="2515" w:type="dxa"/>
                <w:gridSpan w:val="4"/>
                <w:tcBorders>
                  <w:top w:val="single" w:sz="4" w:space="0" w:color="2E74B5"/>
                  <w:left w:val="single" w:sz="4" w:space="5" w:color="2E74B5"/>
                  <w:bottom w:val="single" w:sz="4" w:space="0" w:color="2E74B5"/>
                  <w:right w:val="single" w:sz="4" w:space="5" w:color="2E74B5"/>
                </w:tcBorders>
                <w:shd w:val="clear" w:color="auto" w:fill="F2F2F2"/>
                <w:hideMark/>
              </w:tcPr>
            </w:tcPrChange>
          </w:tcPr>
          <w:p w14:paraId="22C41083" w14:textId="77777777" w:rsidR="00E82391" w:rsidRDefault="00E82391" w:rsidP="00266047">
            <w:pPr>
              <w:pStyle w:val="ListParagraph"/>
              <w:rPr>
                <w:ins w:id="1144" w:author="Comparison" w:date="2022-04-14T16:30:00Z"/>
              </w:rPr>
            </w:pPr>
            <w:ins w:id="1145" w:author="Comparison" w:date="2022-04-14T16:30:00Z">
              <w:r>
                <w:t>Ghi chú</w:t>
              </w:r>
            </w:ins>
          </w:p>
        </w:tc>
      </w:tr>
      <w:tr w:rsidR="00E82391" w14:paraId="588F9DAB" w14:textId="77777777" w:rsidTr="00266047">
        <w:trPr>
          <w:ins w:id="1146" w:author="Comparison" w:date="2022-04-14T16:30:00Z"/>
        </w:trPr>
        <w:tc>
          <w:tcPr>
            <w:tcW w:w="2430" w:type="dxa"/>
            <w:tcBorders>
              <w:top w:val="single" w:sz="4" w:space="0" w:color="2E74B5"/>
              <w:left w:val="single" w:sz="4" w:space="0" w:color="2E74B5"/>
              <w:bottom w:val="single" w:sz="4" w:space="0" w:color="auto"/>
              <w:right w:val="single" w:sz="4" w:space="0" w:color="2E74B5"/>
            </w:tcBorders>
            <w:hideMark/>
          </w:tcPr>
          <w:p w14:paraId="3EF0460E" w14:textId="77777777" w:rsidR="00E82391" w:rsidRDefault="00E82391" w:rsidP="00266047">
            <w:pPr>
              <w:autoSpaceDE w:val="0"/>
              <w:autoSpaceDN w:val="0"/>
              <w:adjustRightInd w:val="0"/>
              <w:spacing w:after="0" w:line="240" w:lineRule="auto"/>
              <w:rPr>
                <w:ins w:id="1147" w:author="Comparison" w:date="2022-04-14T16:30:00Z"/>
                <w:rFonts w:eastAsia="Calibri" w:cs="Times New Roman"/>
                <w:sz w:val="19"/>
                <w:szCs w:val="19"/>
              </w:rPr>
            </w:pPr>
            <w:ins w:id="1148" w:author="Comparison" w:date="2022-04-14T16:30:00Z">
              <w:r>
                <w:rPr>
                  <w:rFonts w:eastAsia="Calibri" w:cs="Times New Roman"/>
                  <w:szCs w:val="24"/>
                </w:rPr>
                <w:t>ERR:1</w:t>
              </w:r>
            </w:ins>
          </w:p>
        </w:tc>
        <w:tc>
          <w:tcPr>
            <w:tcW w:w="4950" w:type="dxa"/>
            <w:tcBorders>
              <w:top w:val="single" w:sz="4" w:space="0" w:color="2E74B5"/>
              <w:left w:val="single" w:sz="4" w:space="0" w:color="2E74B5"/>
              <w:bottom w:val="single" w:sz="4" w:space="0" w:color="2E74B5"/>
              <w:right w:val="single" w:sz="4" w:space="0" w:color="2E74B5"/>
            </w:tcBorders>
            <w:hideMark/>
          </w:tcPr>
          <w:p w14:paraId="22BC54CA" w14:textId="77777777" w:rsidR="00E82391" w:rsidRDefault="00E82391" w:rsidP="00266047">
            <w:pPr>
              <w:pStyle w:val="ListParagraph"/>
              <w:spacing w:after="0" w:line="240" w:lineRule="auto"/>
              <w:ind w:left="0"/>
              <w:rPr>
                <w:ins w:id="1149" w:author="Comparison" w:date="2022-04-14T16:30:00Z"/>
                <w:rFonts w:eastAsia="Calibri" w:cs="Times New Roman"/>
              </w:rPr>
            </w:pPr>
            <w:ins w:id="1150" w:author="Comparison" w:date="2022-04-14T16:30:00Z">
              <w:r>
                <w:rPr>
                  <w:rFonts w:eastAsia="Calibri" w:cs="Times New Roman"/>
                </w:rPr>
                <w:t xml:space="preserve">Tài khoản đăng nhập sai hoặc không có quyền </w:t>
              </w:r>
            </w:ins>
          </w:p>
        </w:tc>
        <w:tc>
          <w:tcPr>
            <w:tcW w:w="1885" w:type="dxa"/>
            <w:tcBorders>
              <w:top w:val="single" w:sz="4" w:space="0" w:color="2E74B5"/>
              <w:left w:val="single" w:sz="4" w:space="0" w:color="2E74B5"/>
              <w:bottom w:val="single" w:sz="4" w:space="0" w:color="2E74B5"/>
              <w:right w:val="single" w:sz="4" w:space="0" w:color="2E74B5"/>
            </w:tcBorders>
          </w:tcPr>
          <w:p w14:paraId="2E0D8AB9" w14:textId="77777777" w:rsidR="00E82391" w:rsidRDefault="00E82391" w:rsidP="00266047">
            <w:pPr>
              <w:pStyle w:val="ListParagraph"/>
              <w:ind w:left="0"/>
              <w:jc w:val="both"/>
              <w:rPr>
                <w:ins w:id="1151" w:author="Comparison" w:date="2022-04-14T16:30:00Z"/>
                <w:rFonts w:cs="Times New Roman"/>
              </w:rPr>
            </w:pPr>
          </w:p>
        </w:tc>
      </w:tr>
      <w:tr w:rsidR="00E82391" w14:paraId="72F8765E" w14:textId="77777777" w:rsidTr="00266047">
        <w:trPr>
          <w:ins w:id="1152"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18A08762" w14:textId="77777777" w:rsidR="00E82391" w:rsidRDefault="00E82391" w:rsidP="00266047">
            <w:pPr>
              <w:autoSpaceDE w:val="0"/>
              <w:autoSpaceDN w:val="0"/>
              <w:adjustRightInd w:val="0"/>
              <w:spacing w:after="0" w:line="240" w:lineRule="auto"/>
              <w:rPr>
                <w:ins w:id="1153" w:author="Comparison" w:date="2022-04-14T16:30:00Z"/>
                <w:rFonts w:eastAsia="Calibri" w:cs="Times New Roman"/>
                <w:szCs w:val="24"/>
              </w:rPr>
            </w:pPr>
            <w:ins w:id="1154" w:author="Comparison" w:date="2022-04-14T16:30:00Z">
              <w:r>
                <w:rPr>
                  <w:rFonts w:eastAsia="Calibri" w:cs="Times New Roman"/>
                  <w:szCs w:val="24"/>
                </w:rPr>
                <w:t>ERR:21</w:t>
              </w:r>
            </w:ins>
          </w:p>
        </w:tc>
        <w:tc>
          <w:tcPr>
            <w:tcW w:w="4950" w:type="dxa"/>
            <w:tcBorders>
              <w:top w:val="single" w:sz="4" w:space="0" w:color="2E74B5"/>
              <w:left w:val="single" w:sz="4" w:space="0" w:color="2E74B5"/>
              <w:bottom w:val="single" w:sz="4" w:space="0" w:color="2E74B5"/>
              <w:right w:val="single" w:sz="4" w:space="0" w:color="2E74B5"/>
            </w:tcBorders>
            <w:hideMark/>
          </w:tcPr>
          <w:p w14:paraId="61768168" w14:textId="77777777" w:rsidR="00E82391" w:rsidRDefault="00E82391" w:rsidP="00266047">
            <w:pPr>
              <w:spacing w:after="0" w:line="240" w:lineRule="auto"/>
              <w:rPr>
                <w:ins w:id="1155" w:author="Comparison" w:date="2022-04-14T16:30:00Z"/>
                <w:rFonts w:eastAsia="Calibri" w:cs="Times New Roman"/>
                <w:szCs w:val="24"/>
              </w:rPr>
            </w:pPr>
            <w:ins w:id="1156" w:author="Comparison" w:date="2022-04-14T16:30:00Z">
              <w:r>
                <w:rPr>
                  <w:rFonts w:eastAsia="Calibri" w:cs="Times New Roman"/>
                  <w:szCs w:val="24"/>
                </w:rPr>
                <w:t>Không tìm thấy công ty hoặc tài khoản không tồn tại</w:t>
              </w:r>
            </w:ins>
          </w:p>
        </w:tc>
        <w:tc>
          <w:tcPr>
            <w:tcW w:w="1885" w:type="dxa"/>
            <w:tcBorders>
              <w:top w:val="single" w:sz="4" w:space="0" w:color="2E74B5"/>
              <w:left w:val="single" w:sz="4" w:space="0" w:color="2E74B5"/>
              <w:bottom w:val="single" w:sz="4" w:space="0" w:color="2E74B5"/>
              <w:right w:val="single" w:sz="4" w:space="0" w:color="2E74B5"/>
            </w:tcBorders>
          </w:tcPr>
          <w:p w14:paraId="1A4F6593" w14:textId="77777777" w:rsidR="00E82391" w:rsidRDefault="00E82391" w:rsidP="00266047">
            <w:pPr>
              <w:jc w:val="both"/>
              <w:rPr>
                <w:ins w:id="1157" w:author="Comparison" w:date="2022-04-14T16:30:00Z"/>
                <w:rFonts w:cs="Times New Roman"/>
                <w:szCs w:val="24"/>
              </w:rPr>
            </w:pPr>
          </w:p>
        </w:tc>
      </w:tr>
      <w:tr w:rsidR="00E82391" w14:paraId="71AE83D4" w14:textId="77777777" w:rsidTr="00266047">
        <w:trPr>
          <w:ins w:id="1158"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40E1D64E" w14:textId="77777777" w:rsidR="00E82391" w:rsidRDefault="00E82391" w:rsidP="00266047">
            <w:pPr>
              <w:autoSpaceDE w:val="0"/>
              <w:autoSpaceDN w:val="0"/>
              <w:adjustRightInd w:val="0"/>
              <w:spacing w:after="0" w:line="240" w:lineRule="auto"/>
              <w:rPr>
                <w:ins w:id="1159" w:author="Comparison" w:date="2022-04-14T16:30:00Z"/>
                <w:rFonts w:eastAsia="Calibri" w:cs="Times New Roman"/>
                <w:szCs w:val="24"/>
              </w:rPr>
            </w:pPr>
            <w:ins w:id="1160" w:author="Comparison" w:date="2022-04-14T16:30:00Z">
              <w:r>
                <w:rPr>
                  <w:rFonts w:eastAsia="Calibri" w:cs="Times New Roman"/>
                  <w:szCs w:val="24"/>
                </w:rPr>
                <w:t>ERR:22</w:t>
              </w:r>
            </w:ins>
          </w:p>
        </w:tc>
        <w:tc>
          <w:tcPr>
            <w:tcW w:w="4950" w:type="dxa"/>
            <w:tcBorders>
              <w:top w:val="single" w:sz="4" w:space="0" w:color="2E74B5"/>
              <w:left w:val="single" w:sz="4" w:space="0" w:color="2E74B5"/>
              <w:bottom w:val="single" w:sz="4" w:space="0" w:color="2E74B5"/>
              <w:right w:val="single" w:sz="4" w:space="0" w:color="2E74B5"/>
            </w:tcBorders>
            <w:hideMark/>
          </w:tcPr>
          <w:p w14:paraId="32E74661" w14:textId="77777777" w:rsidR="00E82391" w:rsidRDefault="00E82391" w:rsidP="00266047">
            <w:pPr>
              <w:spacing w:after="0" w:line="240" w:lineRule="auto"/>
              <w:rPr>
                <w:ins w:id="1161" w:author="Comparison" w:date="2022-04-14T16:30:00Z"/>
                <w:rFonts w:eastAsia="Calibri" w:cs="Times New Roman"/>
                <w:szCs w:val="24"/>
              </w:rPr>
            </w:pPr>
            <w:ins w:id="1162" w:author="Comparison" w:date="2022-04-14T16:30:00Z">
              <w:r>
                <w:rPr>
                  <w:rFonts w:eastAsia="Calibri" w:cs="Times New Roman"/>
                  <w:szCs w:val="24"/>
                </w:rPr>
                <w:t>Công ty chưa đăng ký chứng thư số</w:t>
              </w:r>
            </w:ins>
          </w:p>
        </w:tc>
        <w:tc>
          <w:tcPr>
            <w:tcW w:w="1885" w:type="dxa"/>
            <w:tcBorders>
              <w:top w:val="single" w:sz="4" w:space="0" w:color="2E74B5"/>
              <w:left w:val="single" w:sz="4" w:space="0" w:color="2E74B5"/>
              <w:bottom w:val="single" w:sz="4" w:space="0" w:color="2E74B5"/>
              <w:right w:val="single" w:sz="4" w:space="0" w:color="2E74B5"/>
            </w:tcBorders>
          </w:tcPr>
          <w:p w14:paraId="6D83BB1F" w14:textId="77777777" w:rsidR="00E82391" w:rsidRDefault="00E82391" w:rsidP="00266047">
            <w:pPr>
              <w:pStyle w:val="ListParagraph"/>
              <w:ind w:left="0"/>
              <w:jc w:val="both"/>
              <w:rPr>
                <w:ins w:id="1163" w:author="Comparison" w:date="2022-04-14T16:30:00Z"/>
                <w:rFonts w:cs="Times New Roman"/>
              </w:rPr>
            </w:pPr>
          </w:p>
        </w:tc>
      </w:tr>
      <w:tr w:rsidR="00E82391" w14:paraId="520F5B07" w14:textId="77777777" w:rsidTr="00266047">
        <w:trPr>
          <w:ins w:id="1164"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4F0447B0" w14:textId="77777777" w:rsidR="00E82391" w:rsidRDefault="00E82391" w:rsidP="00266047">
            <w:pPr>
              <w:autoSpaceDE w:val="0"/>
              <w:autoSpaceDN w:val="0"/>
              <w:adjustRightInd w:val="0"/>
              <w:spacing w:after="0" w:line="240" w:lineRule="auto"/>
              <w:rPr>
                <w:ins w:id="1165" w:author="Comparison" w:date="2022-04-14T16:30:00Z"/>
                <w:rFonts w:eastAsia="Calibri" w:cs="Times New Roman"/>
                <w:szCs w:val="24"/>
              </w:rPr>
            </w:pPr>
            <w:ins w:id="1166" w:author="Comparison" w:date="2022-04-14T16:30:00Z">
              <w:r>
                <w:rPr>
                  <w:rFonts w:eastAsia="Calibri" w:cs="Times New Roman"/>
                  <w:szCs w:val="24"/>
                </w:rPr>
                <w:t>ERR:28</w:t>
              </w:r>
            </w:ins>
          </w:p>
        </w:tc>
        <w:tc>
          <w:tcPr>
            <w:tcW w:w="4950" w:type="dxa"/>
            <w:tcBorders>
              <w:top w:val="single" w:sz="4" w:space="0" w:color="2E74B5"/>
              <w:left w:val="single" w:sz="4" w:space="0" w:color="2E74B5"/>
              <w:bottom w:val="single" w:sz="4" w:space="0" w:color="2E74B5"/>
              <w:right w:val="single" w:sz="4" w:space="0" w:color="2E74B5"/>
            </w:tcBorders>
            <w:hideMark/>
          </w:tcPr>
          <w:p w14:paraId="723F0586" w14:textId="77777777" w:rsidR="00E82391" w:rsidRDefault="00E82391" w:rsidP="00266047">
            <w:pPr>
              <w:spacing w:after="0" w:line="240" w:lineRule="auto"/>
              <w:rPr>
                <w:ins w:id="1167" w:author="Comparison" w:date="2022-04-14T16:30:00Z"/>
                <w:rFonts w:eastAsia="Calibri" w:cs="Times New Roman"/>
                <w:szCs w:val="24"/>
              </w:rPr>
            </w:pPr>
            <w:ins w:id="1168" w:author="Comparison" w:date="2022-04-14T16:30:00Z">
              <w:r>
                <w:rPr>
                  <w:rFonts w:eastAsia="Calibri" w:cs="Times New Roman"/>
                  <w:szCs w:val="24"/>
                </w:rPr>
                <w:t>Chưa có thông tin chứng thư trong hệ thống</w:t>
              </w:r>
            </w:ins>
          </w:p>
        </w:tc>
        <w:tc>
          <w:tcPr>
            <w:tcW w:w="1885" w:type="dxa"/>
            <w:tcBorders>
              <w:top w:val="single" w:sz="4" w:space="0" w:color="2E74B5"/>
              <w:left w:val="single" w:sz="4" w:space="0" w:color="2E74B5"/>
              <w:bottom w:val="single" w:sz="4" w:space="0" w:color="2E74B5"/>
              <w:right w:val="single" w:sz="4" w:space="0" w:color="2E74B5"/>
            </w:tcBorders>
          </w:tcPr>
          <w:p w14:paraId="76C3D6AB" w14:textId="77777777" w:rsidR="00E82391" w:rsidRDefault="00E82391" w:rsidP="00266047">
            <w:pPr>
              <w:pStyle w:val="ListParagraph"/>
              <w:ind w:left="0"/>
              <w:jc w:val="both"/>
              <w:rPr>
                <w:ins w:id="1169" w:author="Comparison" w:date="2022-04-14T16:30:00Z"/>
                <w:rFonts w:cs="Times New Roman"/>
              </w:rPr>
            </w:pPr>
          </w:p>
        </w:tc>
      </w:tr>
      <w:tr w:rsidR="00E82391" w14:paraId="695B016D" w14:textId="77777777" w:rsidTr="00266047">
        <w:trPr>
          <w:ins w:id="1170"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3223ED97" w14:textId="77777777" w:rsidR="00E82391" w:rsidRDefault="00E82391" w:rsidP="00266047">
            <w:pPr>
              <w:autoSpaceDE w:val="0"/>
              <w:autoSpaceDN w:val="0"/>
              <w:adjustRightInd w:val="0"/>
              <w:spacing w:after="0" w:line="240" w:lineRule="auto"/>
              <w:rPr>
                <w:ins w:id="1171" w:author="Comparison" w:date="2022-04-14T16:30:00Z"/>
                <w:rFonts w:eastAsia="Calibri" w:cs="Times New Roman"/>
                <w:szCs w:val="24"/>
              </w:rPr>
            </w:pPr>
            <w:ins w:id="1172" w:author="Comparison" w:date="2022-04-14T16:30:00Z">
              <w:r>
                <w:rPr>
                  <w:rFonts w:eastAsia="Calibri" w:cs="Times New Roman"/>
                  <w:szCs w:val="24"/>
                </w:rPr>
                <w:t>ERR:24</w:t>
              </w:r>
            </w:ins>
          </w:p>
        </w:tc>
        <w:tc>
          <w:tcPr>
            <w:tcW w:w="4950" w:type="dxa"/>
            <w:tcBorders>
              <w:top w:val="single" w:sz="4" w:space="0" w:color="2E74B5"/>
              <w:left w:val="single" w:sz="4" w:space="0" w:color="2E74B5"/>
              <w:bottom w:val="single" w:sz="4" w:space="0" w:color="2E74B5"/>
              <w:right w:val="single" w:sz="4" w:space="0" w:color="2E74B5"/>
            </w:tcBorders>
            <w:hideMark/>
          </w:tcPr>
          <w:p w14:paraId="275E8FBA" w14:textId="77777777" w:rsidR="00E82391" w:rsidRDefault="00E82391" w:rsidP="00266047">
            <w:pPr>
              <w:spacing w:after="0" w:line="240" w:lineRule="auto"/>
              <w:rPr>
                <w:ins w:id="1173" w:author="Comparison" w:date="2022-04-14T16:30:00Z"/>
                <w:rFonts w:eastAsia="Calibri" w:cs="Times New Roman"/>
                <w:szCs w:val="24"/>
              </w:rPr>
            </w:pPr>
            <w:ins w:id="1174" w:author="Comparison" w:date="2022-04-14T16:30:00Z">
              <w:r>
                <w:rPr>
                  <w:rFonts w:eastAsia="Calibri" w:cs="Times New Roman"/>
                  <w:szCs w:val="24"/>
                </w:rPr>
                <w:t>Chứng thư truyền lên không đúng với chứng thư đăng ký trong hệ thống</w:t>
              </w:r>
            </w:ins>
          </w:p>
        </w:tc>
        <w:tc>
          <w:tcPr>
            <w:tcW w:w="1885" w:type="dxa"/>
            <w:tcBorders>
              <w:top w:val="single" w:sz="4" w:space="0" w:color="2E74B5"/>
              <w:left w:val="single" w:sz="4" w:space="0" w:color="2E74B5"/>
              <w:bottom w:val="single" w:sz="4" w:space="0" w:color="2E74B5"/>
              <w:right w:val="single" w:sz="4" w:space="0" w:color="2E74B5"/>
            </w:tcBorders>
          </w:tcPr>
          <w:p w14:paraId="71BC8C30" w14:textId="77777777" w:rsidR="00E82391" w:rsidRDefault="00E82391" w:rsidP="00266047">
            <w:pPr>
              <w:pStyle w:val="ListParagraph"/>
              <w:ind w:left="0"/>
              <w:jc w:val="both"/>
              <w:rPr>
                <w:ins w:id="1175" w:author="Comparison" w:date="2022-04-14T16:30:00Z"/>
                <w:rFonts w:cs="Times New Roman"/>
              </w:rPr>
            </w:pPr>
          </w:p>
        </w:tc>
      </w:tr>
      <w:tr w:rsidR="00E82391" w14:paraId="743E4C84" w14:textId="77777777" w:rsidTr="00266047">
        <w:trPr>
          <w:ins w:id="1176"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63529354" w14:textId="77777777" w:rsidR="00E82391" w:rsidRDefault="00E82391" w:rsidP="00266047">
            <w:pPr>
              <w:autoSpaceDE w:val="0"/>
              <w:autoSpaceDN w:val="0"/>
              <w:adjustRightInd w:val="0"/>
              <w:spacing w:after="0" w:line="240" w:lineRule="auto"/>
              <w:rPr>
                <w:ins w:id="1177" w:author="Comparison" w:date="2022-04-14T16:30:00Z"/>
                <w:rFonts w:eastAsia="Calibri" w:cs="Times New Roman"/>
                <w:szCs w:val="24"/>
              </w:rPr>
            </w:pPr>
            <w:ins w:id="1178" w:author="Comparison" w:date="2022-04-14T16:30:00Z">
              <w:r>
                <w:rPr>
                  <w:rFonts w:eastAsia="Calibri" w:cs="Times New Roman"/>
                  <w:szCs w:val="24"/>
                </w:rPr>
                <w:t>ERR:27</w:t>
              </w:r>
            </w:ins>
          </w:p>
        </w:tc>
        <w:tc>
          <w:tcPr>
            <w:tcW w:w="4950" w:type="dxa"/>
            <w:tcBorders>
              <w:top w:val="single" w:sz="4" w:space="0" w:color="2E74B5"/>
              <w:left w:val="single" w:sz="4" w:space="0" w:color="2E74B5"/>
              <w:bottom w:val="single" w:sz="4" w:space="0" w:color="2E74B5"/>
              <w:right w:val="single" w:sz="4" w:space="0" w:color="2E74B5"/>
            </w:tcBorders>
            <w:hideMark/>
          </w:tcPr>
          <w:p w14:paraId="71EAEA75" w14:textId="77777777" w:rsidR="00E82391" w:rsidRDefault="00E82391" w:rsidP="00266047">
            <w:pPr>
              <w:pStyle w:val="ListParagraph"/>
              <w:spacing w:after="0" w:line="240" w:lineRule="auto"/>
              <w:ind w:left="0"/>
              <w:rPr>
                <w:ins w:id="1179" w:author="Comparison" w:date="2022-04-14T16:30:00Z"/>
                <w:rFonts w:eastAsia="Calibri" w:cs="Times New Roman"/>
              </w:rPr>
            </w:pPr>
            <w:ins w:id="1180" w:author="Comparison" w:date="2022-04-14T16:30:00Z">
              <w:r>
                <w:rPr>
                  <w:rFonts w:eastAsia="Calibri" w:cs="Times New Roman"/>
                </w:rPr>
                <w:t>Chứng thư chưa đến thời điểm sử dụng</w:t>
              </w:r>
            </w:ins>
          </w:p>
        </w:tc>
        <w:tc>
          <w:tcPr>
            <w:tcW w:w="1885" w:type="dxa"/>
            <w:tcBorders>
              <w:top w:val="single" w:sz="4" w:space="0" w:color="2E74B5"/>
              <w:left w:val="single" w:sz="4" w:space="0" w:color="2E74B5"/>
              <w:bottom w:val="single" w:sz="4" w:space="0" w:color="2E74B5"/>
              <w:right w:val="single" w:sz="4" w:space="0" w:color="2E74B5"/>
            </w:tcBorders>
          </w:tcPr>
          <w:p w14:paraId="5C318EC0" w14:textId="77777777" w:rsidR="00E82391" w:rsidRDefault="00E82391" w:rsidP="00266047">
            <w:pPr>
              <w:pStyle w:val="ListParagraph"/>
              <w:ind w:left="0"/>
              <w:jc w:val="both"/>
              <w:rPr>
                <w:ins w:id="1181" w:author="Comparison" w:date="2022-04-14T16:30:00Z"/>
                <w:rFonts w:cs="Times New Roman"/>
              </w:rPr>
            </w:pPr>
          </w:p>
        </w:tc>
      </w:tr>
      <w:tr w:rsidR="00E82391" w14:paraId="214F3EE4" w14:textId="77777777" w:rsidTr="00266047">
        <w:trPr>
          <w:ins w:id="1182"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150A4BF5" w14:textId="77777777" w:rsidR="00E82391" w:rsidRDefault="00E82391" w:rsidP="00266047">
            <w:pPr>
              <w:autoSpaceDE w:val="0"/>
              <w:autoSpaceDN w:val="0"/>
              <w:adjustRightInd w:val="0"/>
              <w:spacing w:after="0" w:line="240" w:lineRule="auto"/>
              <w:rPr>
                <w:ins w:id="1183" w:author="Comparison" w:date="2022-04-14T16:30:00Z"/>
                <w:rFonts w:eastAsia="Calibri" w:cs="Times New Roman"/>
                <w:szCs w:val="24"/>
              </w:rPr>
            </w:pPr>
            <w:ins w:id="1184" w:author="Comparison" w:date="2022-04-14T16:30:00Z">
              <w:r>
                <w:rPr>
                  <w:rFonts w:eastAsia="Calibri" w:cs="Times New Roman"/>
                  <w:szCs w:val="24"/>
                </w:rPr>
                <w:t>ERR:26</w:t>
              </w:r>
            </w:ins>
          </w:p>
        </w:tc>
        <w:tc>
          <w:tcPr>
            <w:tcW w:w="4950" w:type="dxa"/>
            <w:tcBorders>
              <w:top w:val="single" w:sz="4" w:space="0" w:color="2E74B5"/>
              <w:left w:val="single" w:sz="4" w:space="0" w:color="2E74B5"/>
              <w:bottom w:val="single" w:sz="4" w:space="0" w:color="2E74B5"/>
              <w:right w:val="single" w:sz="4" w:space="0" w:color="2E74B5"/>
            </w:tcBorders>
            <w:hideMark/>
          </w:tcPr>
          <w:p w14:paraId="4710ADFA" w14:textId="77777777" w:rsidR="00E82391" w:rsidRDefault="00E82391" w:rsidP="00266047">
            <w:pPr>
              <w:pStyle w:val="ListParagraph"/>
              <w:spacing w:after="0" w:line="240" w:lineRule="auto"/>
              <w:ind w:left="0"/>
              <w:rPr>
                <w:ins w:id="1185" w:author="Comparison" w:date="2022-04-14T16:30:00Z"/>
                <w:rFonts w:eastAsia="Calibri" w:cs="Times New Roman"/>
              </w:rPr>
            </w:pPr>
            <w:ins w:id="1186" w:author="Comparison" w:date="2022-04-14T16:30:00Z">
              <w:r>
                <w:rPr>
                  <w:rFonts w:eastAsia="Calibri" w:cs="Times New Roman"/>
                </w:rPr>
                <w:t>Chứng thư số hết hạn</w:t>
              </w:r>
            </w:ins>
          </w:p>
        </w:tc>
        <w:tc>
          <w:tcPr>
            <w:tcW w:w="1885" w:type="dxa"/>
            <w:tcBorders>
              <w:top w:val="single" w:sz="4" w:space="0" w:color="2E74B5"/>
              <w:left w:val="single" w:sz="4" w:space="0" w:color="2E74B5"/>
              <w:bottom w:val="single" w:sz="4" w:space="0" w:color="2E74B5"/>
              <w:right w:val="single" w:sz="4" w:space="0" w:color="2E74B5"/>
            </w:tcBorders>
          </w:tcPr>
          <w:p w14:paraId="65EF1D98" w14:textId="77777777" w:rsidR="00E82391" w:rsidRDefault="00E82391" w:rsidP="00266047">
            <w:pPr>
              <w:pStyle w:val="ListParagraph"/>
              <w:ind w:left="0"/>
              <w:jc w:val="both"/>
              <w:rPr>
                <w:ins w:id="1187" w:author="Comparison" w:date="2022-04-14T16:30:00Z"/>
                <w:rFonts w:cs="Times New Roman"/>
              </w:rPr>
            </w:pPr>
          </w:p>
        </w:tc>
      </w:tr>
      <w:tr w:rsidR="00E82391" w14:paraId="0FEE6E66" w14:textId="77777777" w:rsidTr="00266047">
        <w:trPr>
          <w:ins w:id="1188"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782C6F2A" w14:textId="77777777" w:rsidR="00E82391" w:rsidRDefault="00E82391" w:rsidP="00266047">
            <w:pPr>
              <w:autoSpaceDE w:val="0"/>
              <w:autoSpaceDN w:val="0"/>
              <w:adjustRightInd w:val="0"/>
              <w:spacing w:after="0" w:line="240" w:lineRule="auto"/>
              <w:rPr>
                <w:ins w:id="1189" w:author="Comparison" w:date="2022-04-14T16:30:00Z"/>
                <w:rFonts w:eastAsia="Calibri" w:cs="Times New Roman"/>
                <w:szCs w:val="24"/>
              </w:rPr>
            </w:pPr>
            <w:ins w:id="1190" w:author="Comparison" w:date="2022-04-14T16:30:00Z">
              <w:r>
                <w:rPr>
                  <w:rFonts w:eastAsia="Calibri" w:cs="Times New Roman"/>
                  <w:szCs w:val="24"/>
                </w:rPr>
                <w:t>ERR:3</w:t>
              </w:r>
            </w:ins>
          </w:p>
        </w:tc>
        <w:tc>
          <w:tcPr>
            <w:tcW w:w="4950" w:type="dxa"/>
            <w:tcBorders>
              <w:top w:val="single" w:sz="4" w:space="0" w:color="2E74B5"/>
              <w:left w:val="single" w:sz="4" w:space="0" w:color="2E74B5"/>
              <w:bottom w:val="single" w:sz="4" w:space="0" w:color="2E74B5"/>
              <w:right w:val="single" w:sz="4" w:space="0" w:color="2E74B5"/>
            </w:tcBorders>
            <w:hideMark/>
          </w:tcPr>
          <w:p w14:paraId="5BB1A341" w14:textId="77777777" w:rsidR="00E82391" w:rsidRDefault="00E82391" w:rsidP="00266047">
            <w:pPr>
              <w:pStyle w:val="ListParagraph"/>
              <w:spacing w:after="0" w:line="240" w:lineRule="auto"/>
              <w:ind w:left="0"/>
              <w:rPr>
                <w:ins w:id="1191" w:author="Comparison" w:date="2022-04-14T16:30:00Z"/>
                <w:rFonts w:eastAsia="Calibri" w:cs="Times New Roman"/>
              </w:rPr>
            </w:pPr>
            <w:ins w:id="1192" w:author="Comparison" w:date="2022-04-14T16:30:00Z">
              <w:r>
                <w:rPr>
                  <w:rFonts w:eastAsia="Calibri" w:cs="Times New Roman"/>
                  <w:szCs w:val="24"/>
                </w:rPr>
                <w:t>Dữ liệu xml đầu vào không đúng quy định</w:t>
              </w:r>
            </w:ins>
          </w:p>
        </w:tc>
        <w:tc>
          <w:tcPr>
            <w:tcW w:w="1885" w:type="dxa"/>
            <w:tcBorders>
              <w:top w:val="single" w:sz="4" w:space="0" w:color="2E74B5"/>
              <w:left w:val="single" w:sz="4" w:space="0" w:color="2E74B5"/>
              <w:bottom w:val="single" w:sz="4" w:space="0" w:color="2E74B5"/>
              <w:right w:val="single" w:sz="4" w:space="0" w:color="2E74B5"/>
            </w:tcBorders>
          </w:tcPr>
          <w:p w14:paraId="48D0DE56" w14:textId="77777777" w:rsidR="00E82391" w:rsidRDefault="00E82391" w:rsidP="00266047">
            <w:pPr>
              <w:pStyle w:val="ListParagraph"/>
              <w:ind w:left="0"/>
              <w:jc w:val="both"/>
              <w:rPr>
                <w:ins w:id="1193" w:author="Comparison" w:date="2022-04-14T16:30:00Z"/>
                <w:rFonts w:cs="Times New Roman"/>
              </w:rPr>
            </w:pPr>
          </w:p>
        </w:tc>
      </w:tr>
      <w:tr w:rsidR="00E82391" w14:paraId="59CFAE8F" w14:textId="77777777" w:rsidTr="00266047">
        <w:trPr>
          <w:ins w:id="1194"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490DFAC6" w14:textId="77777777" w:rsidR="00E82391" w:rsidRDefault="00E82391" w:rsidP="00266047">
            <w:pPr>
              <w:autoSpaceDE w:val="0"/>
              <w:autoSpaceDN w:val="0"/>
              <w:adjustRightInd w:val="0"/>
              <w:spacing w:after="0" w:line="240" w:lineRule="auto"/>
              <w:rPr>
                <w:ins w:id="1195" w:author="Comparison" w:date="2022-04-14T16:30:00Z"/>
                <w:rFonts w:eastAsia="Calibri" w:cs="Times New Roman"/>
                <w:szCs w:val="24"/>
              </w:rPr>
            </w:pPr>
            <w:ins w:id="1196" w:author="Comparison" w:date="2022-04-14T16:30:00Z">
              <w:r>
                <w:rPr>
                  <w:rFonts w:eastAsia="Calibri" w:cs="Times New Roman"/>
                  <w:szCs w:val="24"/>
                </w:rPr>
                <w:t>ERR:20</w:t>
              </w:r>
            </w:ins>
          </w:p>
        </w:tc>
        <w:tc>
          <w:tcPr>
            <w:tcW w:w="4950" w:type="dxa"/>
            <w:tcBorders>
              <w:top w:val="single" w:sz="4" w:space="0" w:color="2E74B5"/>
              <w:left w:val="single" w:sz="4" w:space="0" w:color="2E74B5"/>
              <w:bottom w:val="single" w:sz="4" w:space="0" w:color="2E74B5"/>
              <w:right w:val="single" w:sz="4" w:space="0" w:color="2E74B5"/>
            </w:tcBorders>
            <w:hideMark/>
          </w:tcPr>
          <w:p w14:paraId="385A4EDA" w14:textId="77777777" w:rsidR="00E82391" w:rsidRDefault="00E82391" w:rsidP="00266047">
            <w:pPr>
              <w:pStyle w:val="ListParagraph"/>
              <w:spacing w:after="0" w:line="240" w:lineRule="auto"/>
              <w:ind w:left="0"/>
              <w:rPr>
                <w:ins w:id="1197" w:author="Comparison" w:date="2022-04-14T16:30:00Z"/>
                <w:rFonts w:eastAsia="Calibri" w:cs="Times New Roman"/>
              </w:rPr>
            </w:pPr>
            <w:ins w:id="1198" w:author="Comparison" w:date="2022-04-14T16:30:00Z">
              <w:r>
                <w:t>Không tìm thấy dải hóa đơn</w:t>
              </w:r>
            </w:ins>
          </w:p>
        </w:tc>
        <w:tc>
          <w:tcPr>
            <w:tcW w:w="1885" w:type="dxa"/>
            <w:tcBorders>
              <w:top w:val="single" w:sz="4" w:space="0" w:color="2E74B5"/>
              <w:left w:val="single" w:sz="4" w:space="0" w:color="2E74B5"/>
              <w:bottom w:val="single" w:sz="4" w:space="0" w:color="2E74B5"/>
              <w:right w:val="single" w:sz="4" w:space="0" w:color="2E74B5"/>
            </w:tcBorders>
            <w:hideMark/>
          </w:tcPr>
          <w:p w14:paraId="7B8FE1A0" w14:textId="77777777" w:rsidR="00E82391" w:rsidRDefault="00E82391" w:rsidP="00266047">
            <w:pPr>
              <w:spacing w:after="0" w:line="240" w:lineRule="auto"/>
              <w:jc w:val="both"/>
              <w:rPr>
                <w:ins w:id="1199" w:author="Comparison" w:date="2022-04-14T16:30:00Z"/>
                <w:rFonts w:cs="Times New Roman"/>
                <w:szCs w:val="24"/>
              </w:rPr>
            </w:pPr>
            <w:ins w:id="1200" w:author="Comparison" w:date="2022-04-14T16:30:00Z">
              <w:r>
                <w:rPr>
                  <w:rFonts w:cs="Times New Roman"/>
                  <w:szCs w:val="24"/>
                </w:rPr>
                <w:t>Không tìm thấy dải hóa đơn hoặc tài khoản phát hành không có quyền phát hành hóa đơn trên dải hóa đơn truyền lên.</w:t>
              </w:r>
            </w:ins>
          </w:p>
        </w:tc>
      </w:tr>
      <w:tr w:rsidR="00E82391" w14:paraId="7941F881" w14:textId="77777777" w:rsidTr="00266047">
        <w:trPr>
          <w:trHeight w:val="368"/>
          <w:ins w:id="1201"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0F689279" w14:textId="77777777" w:rsidR="00E82391" w:rsidRDefault="00E82391" w:rsidP="00266047">
            <w:pPr>
              <w:autoSpaceDE w:val="0"/>
              <w:autoSpaceDN w:val="0"/>
              <w:adjustRightInd w:val="0"/>
              <w:spacing w:after="0" w:line="240" w:lineRule="auto"/>
              <w:rPr>
                <w:ins w:id="1202" w:author="Comparison" w:date="2022-04-14T16:30:00Z"/>
                <w:rFonts w:eastAsia="Calibri" w:cs="Times New Roman"/>
                <w:szCs w:val="24"/>
              </w:rPr>
            </w:pPr>
            <w:ins w:id="1203" w:author="Comparison" w:date="2022-04-14T16:30:00Z">
              <w:r>
                <w:rPr>
                  <w:rFonts w:eastAsia="Calibri" w:cs="Times New Roman"/>
                  <w:szCs w:val="24"/>
                </w:rPr>
                <w:t>ERR:8</w:t>
              </w:r>
            </w:ins>
          </w:p>
        </w:tc>
        <w:tc>
          <w:tcPr>
            <w:tcW w:w="4950" w:type="dxa"/>
            <w:tcBorders>
              <w:top w:val="single" w:sz="4" w:space="0" w:color="2E74B5"/>
              <w:left w:val="single" w:sz="4" w:space="0" w:color="2E74B5"/>
              <w:bottom w:val="single" w:sz="4" w:space="0" w:color="2E74B5"/>
              <w:right w:val="single" w:sz="4" w:space="0" w:color="2E74B5"/>
            </w:tcBorders>
            <w:hideMark/>
          </w:tcPr>
          <w:p w14:paraId="39C7DC5D" w14:textId="77777777" w:rsidR="00E82391" w:rsidRDefault="00E82391" w:rsidP="00266047">
            <w:pPr>
              <w:pStyle w:val="ListParagraph"/>
              <w:spacing w:after="0" w:line="240" w:lineRule="auto"/>
              <w:ind w:left="0"/>
              <w:rPr>
                <w:ins w:id="1204" w:author="Comparison" w:date="2022-04-14T16:30:00Z"/>
                <w:rFonts w:eastAsia="Calibri" w:cs="Times New Roman"/>
              </w:rPr>
            </w:pPr>
            <w:ins w:id="1205" w:author="Comparison" w:date="2022-04-14T16:30:00Z">
              <w:r>
                <w:rPr>
                  <w:rFonts w:eastAsia="Calibri" w:cs="Times New Roman"/>
                </w:rPr>
                <w:t>Hóa đơn điều chỉnh hoặc thay thế chưa phát hành hoặc đã điều chỉnh  không được thay thế</w:t>
              </w:r>
            </w:ins>
          </w:p>
        </w:tc>
        <w:tc>
          <w:tcPr>
            <w:tcW w:w="1885" w:type="dxa"/>
            <w:tcBorders>
              <w:top w:val="single" w:sz="4" w:space="0" w:color="2E74B5"/>
              <w:left w:val="single" w:sz="4" w:space="0" w:color="2E74B5"/>
              <w:bottom w:val="single" w:sz="4" w:space="0" w:color="2E74B5"/>
              <w:right w:val="single" w:sz="4" w:space="0" w:color="2E74B5"/>
            </w:tcBorders>
          </w:tcPr>
          <w:p w14:paraId="435D9C4C" w14:textId="77777777" w:rsidR="00E82391" w:rsidRDefault="00E82391" w:rsidP="00266047">
            <w:pPr>
              <w:spacing w:after="0" w:line="240" w:lineRule="auto"/>
              <w:ind w:left="360"/>
              <w:jc w:val="both"/>
              <w:rPr>
                <w:ins w:id="1206" w:author="Comparison" w:date="2022-04-14T16:30:00Z"/>
                <w:rFonts w:cs="Times New Roman"/>
                <w:szCs w:val="24"/>
              </w:rPr>
            </w:pPr>
          </w:p>
        </w:tc>
      </w:tr>
      <w:tr w:rsidR="00E82391" w14:paraId="76838D83" w14:textId="77777777" w:rsidTr="00266047">
        <w:trPr>
          <w:ins w:id="1207"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72E77874" w14:textId="77777777" w:rsidR="00E82391" w:rsidRDefault="00E82391" w:rsidP="00266047">
            <w:pPr>
              <w:autoSpaceDE w:val="0"/>
              <w:autoSpaceDN w:val="0"/>
              <w:adjustRightInd w:val="0"/>
              <w:spacing w:after="0" w:line="240" w:lineRule="auto"/>
              <w:rPr>
                <w:ins w:id="1208" w:author="Comparison" w:date="2022-04-14T16:30:00Z"/>
                <w:rFonts w:eastAsia="Calibri" w:cs="Times New Roman"/>
                <w:szCs w:val="24"/>
              </w:rPr>
            </w:pPr>
            <w:ins w:id="1209" w:author="Comparison" w:date="2022-04-14T16:30:00Z">
              <w:r>
                <w:rPr>
                  <w:rFonts w:eastAsia="Calibri" w:cs="Times New Roman"/>
                  <w:szCs w:val="24"/>
                </w:rPr>
                <w:t>ERR:2</w:t>
              </w:r>
            </w:ins>
          </w:p>
        </w:tc>
        <w:tc>
          <w:tcPr>
            <w:tcW w:w="4950" w:type="dxa"/>
            <w:tcBorders>
              <w:top w:val="single" w:sz="4" w:space="0" w:color="2E74B5"/>
              <w:left w:val="single" w:sz="4" w:space="0" w:color="2E74B5"/>
              <w:bottom w:val="single" w:sz="4" w:space="0" w:color="2E74B5"/>
              <w:right w:val="single" w:sz="4" w:space="0" w:color="2E74B5"/>
            </w:tcBorders>
            <w:hideMark/>
          </w:tcPr>
          <w:p w14:paraId="3504E344" w14:textId="77777777" w:rsidR="00E82391" w:rsidRDefault="00E82391" w:rsidP="00266047">
            <w:pPr>
              <w:pStyle w:val="ListParagraph"/>
              <w:spacing w:after="0" w:line="240" w:lineRule="auto"/>
              <w:ind w:left="0"/>
              <w:rPr>
                <w:ins w:id="1210" w:author="Comparison" w:date="2022-04-14T16:30:00Z"/>
                <w:rFonts w:eastAsia="Calibri" w:cs="Times New Roman"/>
              </w:rPr>
            </w:pPr>
            <w:ins w:id="1211" w:author="Comparison" w:date="2022-04-14T16:30:00Z">
              <w:r>
                <w:rPr>
                  <w:rFonts w:cs="Times New Roman"/>
                </w:rPr>
                <w:t>Không tồn tại hóa đơn cần thay thế và điều chỉnh</w:t>
              </w:r>
            </w:ins>
          </w:p>
        </w:tc>
        <w:tc>
          <w:tcPr>
            <w:tcW w:w="1885" w:type="dxa"/>
            <w:tcBorders>
              <w:top w:val="single" w:sz="4" w:space="0" w:color="2E74B5"/>
              <w:left w:val="single" w:sz="4" w:space="0" w:color="2E74B5"/>
              <w:bottom w:val="single" w:sz="4" w:space="0" w:color="2E74B5"/>
              <w:right w:val="single" w:sz="4" w:space="0" w:color="2E74B5"/>
            </w:tcBorders>
          </w:tcPr>
          <w:p w14:paraId="178F7B8D" w14:textId="77777777" w:rsidR="00E82391" w:rsidRDefault="00E82391" w:rsidP="00266047">
            <w:pPr>
              <w:spacing w:after="0" w:line="240" w:lineRule="auto"/>
              <w:ind w:left="360"/>
              <w:jc w:val="both"/>
              <w:rPr>
                <w:ins w:id="1212" w:author="Comparison" w:date="2022-04-14T16:30:00Z"/>
                <w:rFonts w:cs="Times New Roman"/>
                <w:szCs w:val="24"/>
              </w:rPr>
            </w:pPr>
          </w:p>
        </w:tc>
      </w:tr>
      <w:tr w:rsidR="00E82391" w14:paraId="36247811" w14:textId="77777777" w:rsidTr="00266047">
        <w:trPr>
          <w:trHeight w:val="413"/>
          <w:ins w:id="1213" w:author="Comparison" w:date="2022-04-14T16:30:00Z"/>
          <w:trPrChange w:id="1214" w:author="Comparison" w:date="2022-04-14T16:30:00Z">
            <w:trPr>
              <w:gridBefore w:val="1"/>
              <w:trHeight w:val="413"/>
            </w:trPr>
          </w:trPrChange>
        </w:trPr>
        <w:tc>
          <w:tcPr>
            <w:tcW w:w="2430" w:type="dxa"/>
            <w:tcBorders>
              <w:top w:val="single" w:sz="4" w:space="0" w:color="2E74B5"/>
              <w:left w:val="single" w:sz="4" w:space="0" w:color="2E74B5"/>
              <w:bottom w:val="single" w:sz="4" w:space="0" w:color="2E74B5"/>
              <w:right w:val="single" w:sz="4" w:space="0" w:color="2E74B5"/>
            </w:tcBorders>
            <w:hideMark/>
            <w:tcPrChange w:id="1215" w:author="Comparison" w:date="2022-04-14T16:30:00Z">
              <w:tcPr>
                <w:tcW w:w="2250" w:type="dxa"/>
                <w:gridSpan w:val="2"/>
                <w:tcBorders>
                  <w:top w:val="single" w:sz="4" w:space="0" w:color="2E74B5"/>
                  <w:left w:val="single" w:sz="4" w:space="5" w:color="2E74B5"/>
                  <w:bottom w:val="single" w:sz="4" w:space="0" w:color="2E74B5"/>
                  <w:right w:val="single" w:sz="4" w:space="5" w:color="2E74B5"/>
                </w:tcBorders>
                <w:hideMark/>
              </w:tcPr>
            </w:tcPrChange>
          </w:tcPr>
          <w:p w14:paraId="2FD8CAC2" w14:textId="77777777" w:rsidR="00E82391" w:rsidRDefault="00E82391" w:rsidP="00266047">
            <w:pPr>
              <w:autoSpaceDE w:val="0"/>
              <w:autoSpaceDN w:val="0"/>
              <w:adjustRightInd w:val="0"/>
              <w:spacing w:after="0" w:line="240" w:lineRule="auto"/>
              <w:rPr>
                <w:ins w:id="1216" w:author="Comparison" w:date="2022-04-14T16:30:00Z"/>
                <w:rFonts w:eastAsia="Calibri" w:cs="Times New Roman"/>
                <w:szCs w:val="24"/>
              </w:rPr>
            </w:pPr>
            <w:ins w:id="1217" w:author="Comparison" w:date="2022-04-14T16:30:00Z">
              <w:r>
                <w:rPr>
                  <w:rFonts w:eastAsia="Calibri" w:cs="Times New Roman"/>
                  <w:szCs w:val="24"/>
                </w:rPr>
                <w:t>ERR:5</w:t>
              </w:r>
            </w:ins>
          </w:p>
        </w:tc>
        <w:tc>
          <w:tcPr>
            <w:tcW w:w="4950" w:type="dxa"/>
            <w:tcBorders>
              <w:top w:val="single" w:sz="4" w:space="0" w:color="2E74B5"/>
              <w:left w:val="single" w:sz="4" w:space="0" w:color="2E74B5"/>
              <w:bottom w:val="single" w:sz="4" w:space="0" w:color="2E74B5"/>
              <w:right w:val="single" w:sz="4" w:space="0" w:color="2E74B5"/>
            </w:tcBorders>
            <w:hideMark/>
            <w:tcPrChange w:id="1218" w:author="Comparison" w:date="2022-04-14T16:30:00Z">
              <w:tcPr>
                <w:tcW w:w="4899" w:type="dxa"/>
                <w:gridSpan w:val="3"/>
                <w:tcBorders>
                  <w:top w:val="single" w:sz="4" w:space="0" w:color="2E74B5"/>
                  <w:left w:val="single" w:sz="4" w:space="5" w:color="2E74B5"/>
                  <w:bottom w:val="single" w:sz="4" w:space="0" w:color="2E74B5"/>
                  <w:right w:val="single" w:sz="4" w:space="5" w:color="2E74B5"/>
                </w:tcBorders>
                <w:hideMark/>
              </w:tcPr>
            </w:tcPrChange>
          </w:tcPr>
          <w:p w14:paraId="2AE74B2C" w14:textId="77777777" w:rsidR="00E82391" w:rsidRDefault="00E82391" w:rsidP="00266047">
            <w:pPr>
              <w:pStyle w:val="ListParagraph"/>
              <w:spacing w:after="0" w:line="240" w:lineRule="auto"/>
              <w:ind w:left="0"/>
              <w:rPr>
                <w:ins w:id="1219" w:author="Comparison" w:date="2022-04-14T16:30:00Z"/>
                <w:rFonts w:eastAsia="Calibri" w:cs="Times New Roman"/>
              </w:rPr>
            </w:pPr>
            <w:ins w:id="1220" w:author="Comparison" w:date="2022-04-14T16:30:00Z">
              <w:r>
                <w:rPr>
                  <w:rFonts w:eastAsia="Calibri" w:cs="Times New Roman"/>
                </w:rPr>
                <w:t>Có lỗi xảy ra</w:t>
              </w:r>
            </w:ins>
          </w:p>
        </w:tc>
        <w:tc>
          <w:tcPr>
            <w:tcW w:w="1885" w:type="dxa"/>
            <w:tcBorders>
              <w:top w:val="single" w:sz="4" w:space="0" w:color="2E74B5"/>
              <w:left w:val="single" w:sz="4" w:space="0" w:color="2E74B5"/>
              <w:bottom w:val="single" w:sz="4" w:space="0" w:color="2E74B5"/>
              <w:right w:val="single" w:sz="4" w:space="0" w:color="2E74B5"/>
            </w:tcBorders>
            <w:hideMark/>
            <w:tcPrChange w:id="1221" w:author="Comparison" w:date="2022-04-14T16:30:00Z">
              <w:tcPr>
                <w:tcW w:w="2116" w:type="dxa"/>
                <w:gridSpan w:val="3"/>
                <w:tcBorders>
                  <w:top w:val="single" w:sz="4" w:space="0" w:color="2E74B5"/>
                  <w:left w:val="single" w:sz="4" w:space="5" w:color="2E74B5"/>
                  <w:bottom w:val="single" w:sz="4" w:space="0" w:color="2E74B5"/>
                  <w:right w:val="single" w:sz="4" w:space="5" w:color="2E74B5"/>
                </w:tcBorders>
                <w:hideMark/>
              </w:tcPr>
            </w:tcPrChange>
          </w:tcPr>
          <w:p w14:paraId="063B9088" w14:textId="77777777" w:rsidR="00E82391" w:rsidRDefault="00E82391">
            <w:pPr>
              <w:spacing w:after="0" w:line="240" w:lineRule="auto"/>
              <w:jc w:val="both"/>
              <w:rPr>
                <w:ins w:id="1222" w:author="Comparison" w:date="2022-04-14T16:30:00Z"/>
                <w:rFonts w:cs="Times New Roman"/>
              </w:rPr>
              <w:pPrChange w:id="1223" w:author="Comparison" w:date="2022-04-14T16:30:00Z">
                <w:pPr>
                  <w:pStyle w:val="ListParagraph"/>
                </w:pPr>
              </w:pPrChange>
            </w:pPr>
            <w:ins w:id="1224" w:author="Comparison" w:date="2022-04-14T16:30:00Z">
              <w:r>
                <w:rPr>
                  <w:rFonts w:cs="Times New Roman"/>
                  <w:szCs w:val="24"/>
                </w:rPr>
                <w:t>Lỗi không xác định</w:t>
              </w:r>
            </w:ins>
          </w:p>
        </w:tc>
      </w:tr>
      <w:tr w:rsidR="00E82391" w14:paraId="56B8F7AB" w14:textId="77777777" w:rsidTr="00266047">
        <w:trPr>
          <w:ins w:id="1225"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301EE2AB" w14:textId="77777777" w:rsidR="00E82391" w:rsidRDefault="00E82391" w:rsidP="00266047">
            <w:pPr>
              <w:autoSpaceDE w:val="0"/>
              <w:autoSpaceDN w:val="0"/>
              <w:adjustRightInd w:val="0"/>
              <w:spacing w:after="0" w:line="240" w:lineRule="auto"/>
              <w:rPr>
                <w:ins w:id="1226" w:author="Comparison" w:date="2022-04-14T16:30:00Z"/>
                <w:rFonts w:eastAsia="Calibri" w:cs="Times New Roman"/>
                <w:szCs w:val="24"/>
              </w:rPr>
            </w:pPr>
            <w:ins w:id="1227" w:author="Comparison" w:date="2022-04-14T16:30:00Z">
              <w:r>
                <w:rPr>
                  <w:rFonts w:eastAsia="Calibri" w:cs="Times New Roman"/>
                  <w:szCs w:val="24"/>
                </w:rPr>
                <w:t>ERR:30</w:t>
              </w:r>
            </w:ins>
          </w:p>
        </w:tc>
        <w:tc>
          <w:tcPr>
            <w:tcW w:w="4950" w:type="dxa"/>
            <w:tcBorders>
              <w:top w:val="single" w:sz="4" w:space="0" w:color="2E74B5"/>
              <w:left w:val="single" w:sz="4" w:space="0" w:color="2E74B5"/>
              <w:bottom w:val="single" w:sz="4" w:space="0" w:color="2E74B5"/>
              <w:right w:val="single" w:sz="4" w:space="0" w:color="2E74B5"/>
            </w:tcBorders>
            <w:hideMark/>
          </w:tcPr>
          <w:p w14:paraId="2BEA8055" w14:textId="77777777" w:rsidR="00E82391" w:rsidRDefault="00E82391" w:rsidP="00266047">
            <w:pPr>
              <w:pStyle w:val="ListParagraph"/>
              <w:ind w:left="0"/>
              <w:jc w:val="both"/>
              <w:rPr>
                <w:ins w:id="1228" w:author="Comparison" w:date="2022-04-14T16:30:00Z"/>
                <w:rFonts w:cs="Times New Roman"/>
              </w:rPr>
            </w:pPr>
            <w:ins w:id="1229" w:author="Comparison" w:date="2022-04-14T16:30:00Z">
              <w:r>
                <w:rPr>
                  <w:rFonts w:cs="Times New Roman"/>
                </w:rPr>
                <w:t>Tạo mới hóa đơn có lỗi</w:t>
              </w:r>
            </w:ins>
          </w:p>
        </w:tc>
        <w:tc>
          <w:tcPr>
            <w:tcW w:w="1885" w:type="dxa"/>
            <w:tcBorders>
              <w:top w:val="single" w:sz="4" w:space="0" w:color="2E74B5"/>
              <w:left w:val="single" w:sz="4" w:space="0" w:color="2E74B5"/>
              <w:bottom w:val="single" w:sz="4" w:space="0" w:color="2E74B5"/>
              <w:right w:val="single" w:sz="4" w:space="0" w:color="2E74B5"/>
            </w:tcBorders>
          </w:tcPr>
          <w:p w14:paraId="5E49F7EC" w14:textId="77777777" w:rsidR="00E82391" w:rsidRDefault="00E82391" w:rsidP="00266047">
            <w:pPr>
              <w:spacing w:after="0" w:line="240" w:lineRule="auto"/>
              <w:ind w:left="360"/>
              <w:jc w:val="both"/>
              <w:rPr>
                <w:ins w:id="1230" w:author="Comparison" w:date="2022-04-14T16:30:00Z"/>
                <w:rFonts w:cs="Times New Roman"/>
                <w:szCs w:val="24"/>
              </w:rPr>
            </w:pPr>
          </w:p>
        </w:tc>
      </w:tr>
      <w:tr w:rsidR="00E82391" w14:paraId="0FEDA54A" w14:textId="77777777" w:rsidTr="00266047">
        <w:trPr>
          <w:ins w:id="1231" w:author="Comparison" w:date="2022-04-14T16:30:00Z"/>
        </w:trPr>
        <w:tc>
          <w:tcPr>
            <w:tcW w:w="2430" w:type="dxa"/>
            <w:tcBorders>
              <w:top w:val="single" w:sz="4" w:space="0" w:color="2E74B5"/>
              <w:left w:val="single" w:sz="4" w:space="0" w:color="2E74B5"/>
              <w:bottom w:val="single" w:sz="4" w:space="0" w:color="2E74B5"/>
              <w:right w:val="single" w:sz="4" w:space="0" w:color="2E74B5"/>
            </w:tcBorders>
            <w:hideMark/>
          </w:tcPr>
          <w:p w14:paraId="11023A49" w14:textId="77777777" w:rsidR="00E82391" w:rsidRDefault="00E82391" w:rsidP="00266047">
            <w:pPr>
              <w:autoSpaceDE w:val="0"/>
              <w:autoSpaceDN w:val="0"/>
              <w:adjustRightInd w:val="0"/>
              <w:spacing w:after="0" w:line="240" w:lineRule="auto"/>
              <w:rPr>
                <w:ins w:id="1232" w:author="Comparison" w:date="2022-04-14T16:30:00Z"/>
                <w:rFonts w:eastAsia="Calibri" w:cs="Times New Roman"/>
                <w:szCs w:val="24"/>
              </w:rPr>
            </w:pPr>
            <w:ins w:id="1233" w:author="Comparison" w:date="2022-04-14T16:30:00Z">
              <w:r>
                <w:rPr>
                  <w:rFonts w:eastAsia="Calibri" w:cs="Times New Roman"/>
                  <w:szCs w:val="24"/>
                </w:rPr>
                <w:lastRenderedPageBreak/>
                <w:t>OK: pattern;serial;invNumber</w:t>
              </w:r>
            </w:ins>
          </w:p>
          <w:p w14:paraId="1D82A9DC" w14:textId="77777777" w:rsidR="00E82391" w:rsidRDefault="00E82391" w:rsidP="00266047">
            <w:pPr>
              <w:autoSpaceDE w:val="0"/>
              <w:autoSpaceDN w:val="0"/>
              <w:adjustRightInd w:val="0"/>
              <w:spacing w:after="0" w:line="240" w:lineRule="auto"/>
              <w:rPr>
                <w:ins w:id="1234" w:author="Comparison" w:date="2022-04-14T16:30:00Z"/>
                <w:rFonts w:eastAsia="Calibri" w:cs="Times New Roman"/>
                <w:szCs w:val="24"/>
              </w:rPr>
            </w:pPr>
            <w:ins w:id="1235" w:author="Comparison" w:date="2022-04-14T16:30:00Z">
              <w:r>
                <w:rPr>
                  <w:rFonts w:eastAsia="Calibri" w:cs="Times New Roman"/>
                  <w:szCs w:val="24"/>
                </w:rPr>
                <w:t>(Ví dụ:</w:t>
              </w:r>
            </w:ins>
          </w:p>
          <w:p w14:paraId="38BB1E43" w14:textId="77777777" w:rsidR="00E82391" w:rsidRDefault="00E82391" w:rsidP="00266047">
            <w:pPr>
              <w:autoSpaceDE w:val="0"/>
              <w:autoSpaceDN w:val="0"/>
              <w:adjustRightInd w:val="0"/>
              <w:spacing w:after="0" w:line="240" w:lineRule="auto"/>
              <w:rPr>
                <w:ins w:id="1236" w:author="Comparison" w:date="2022-04-14T16:30:00Z"/>
                <w:rFonts w:eastAsia="Calibri" w:cs="Times New Roman"/>
                <w:szCs w:val="24"/>
              </w:rPr>
            </w:pPr>
            <w:ins w:id="1237" w:author="Comparison" w:date="2022-04-14T16:30:00Z">
              <w:r>
                <w:rPr>
                  <w:rFonts w:eastAsia="Calibri" w:cs="Times New Roman"/>
                  <w:szCs w:val="24"/>
                </w:rPr>
                <w:t>OK:01GTKT3/001;AA/12E;0000002)</w:t>
              </w:r>
            </w:ins>
          </w:p>
        </w:tc>
        <w:tc>
          <w:tcPr>
            <w:tcW w:w="4950" w:type="dxa"/>
            <w:tcBorders>
              <w:top w:val="single" w:sz="4" w:space="0" w:color="2E74B5"/>
              <w:left w:val="single" w:sz="4" w:space="0" w:color="2E74B5"/>
              <w:bottom w:val="single" w:sz="4" w:space="0" w:color="2E74B5"/>
              <w:right w:val="single" w:sz="4" w:space="0" w:color="2E74B5"/>
            </w:tcBorders>
          </w:tcPr>
          <w:p w14:paraId="7D84B2CC" w14:textId="77777777" w:rsidR="00E82391" w:rsidRDefault="00E82391" w:rsidP="00266047">
            <w:pPr>
              <w:pStyle w:val="ListParagraph"/>
              <w:numPr>
                <w:ilvl w:val="0"/>
                <w:numId w:val="26"/>
              </w:numPr>
              <w:spacing w:after="0" w:line="240" w:lineRule="auto"/>
              <w:rPr>
                <w:ins w:id="1238" w:author="Comparison" w:date="2022-04-14T16:30:00Z"/>
                <w:rFonts w:eastAsia="Calibri" w:cs="Times New Roman"/>
                <w:szCs w:val="24"/>
              </w:rPr>
            </w:pPr>
            <w:ins w:id="1239" w:author="Comparison" w:date="2022-04-14T16:30:00Z">
              <w:r>
                <w:rPr>
                  <w:rFonts w:eastAsia="Calibri" w:cs="Times New Roman"/>
                  <w:szCs w:val="24"/>
                </w:rPr>
                <w:t xml:space="preserve">OK </w:t>
              </w:r>
              <w:r>
                <w:rPr>
                  <w:rFonts w:eastAsia="Calibri" w:cs="Times New Roman"/>
                  <w:szCs w:val="24"/>
                </w:rPr>
                <w:sym w:font="Wingdings" w:char="F0E0"/>
              </w:r>
              <w:r>
                <w:rPr>
                  <w:rFonts w:eastAsia="Calibri" w:cs="Times New Roman"/>
                  <w:szCs w:val="24"/>
                </w:rPr>
                <w:t xml:space="preserve"> đã phát hành hóa đơn thành công</w:t>
              </w:r>
            </w:ins>
          </w:p>
          <w:p w14:paraId="66CC40BB" w14:textId="77777777" w:rsidR="00E82391" w:rsidRDefault="00E82391" w:rsidP="00266047">
            <w:pPr>
              <w:pStyle w:val="ListParagraph"/>
              <w:numPr>
                <w:ilvl w:val="0"/>
                <w:numId w:val="26"/>
              </w:numPr>
              <w:spacing w:after="0" w:line="240" w:lineRule="auto"/>
              <w:rPr>
                <w:ins w:id="1240" w:author="Comparison" w:date="2022-04-14T16:30:00Z"/>
                <w:rFonts w:eastAsia="Calibri" w:cs="Times New Roman"/>
                <w:szCs w:val="24"/>
              </w:rPr>
            </w:pPr>
            <w:ins w:id="1241" w:author="Comparison" w:date="2022-04-14T16:30:00Z">
              <w:r>
                <w:rPr>
                  <w:rFonts w:eastAsia="Calibri" w:cs="Times New Roman"/>
                  <w:szCs w:val="24"/>
                </w:rPr>
                <w:t>Patter</w:t>
              </w:r>
              <w:r>
                <w:rPr>
                  <w:rFonts w:eastAsia="Calibri" w:cs="Times New Roman"/>
                  <w:szCs w:val="24"/>
                </w:rPr>
                <w:sym w:font="Wingdings" w:char="F0E0"/>
              </w:r>
              <w:r>
                <w:rPr>
                  <w:rFonts w:eastAsia="Calibri" w:cs="Times New Roman"/>
                  <w:szCs w:val="24"/>
                </w:rPr>
                <w:t xml:space="preserve"> Mẫu số của hóa đơn điều chỉnh,thay thế </w:t>
              </w:r>
            </w:ins>
          </w:p>
          <w:p w14:paraId="44DC3341" w14:textId="77777777" w:rsidR="00E82391" w:rsidRDefault="00E82391" w:rsidP="00266047">
            <w:pPr>
              <w:pStyle w:val="ListParagraph"/>
              <w:numPr>
                <w:ilvl w:val="0"/>
                <w:numId w:val="26"/>
              </w:numPr>
              <w:spacing w:after="0" w:line="240" w:lineRule="auto"/>
              <w:rPr>
                <w:ins w:id="1242" w:author="Comparison" w:date="2022-04-14T16:30:00Z"/>
                <w:rFonts w:eastAsia="Calibri" w:cs="Times New Roman"/>
                <w:szCs w:val="24"/>
              </w:rPr>
            </w:pPr>
            <w:ins w:id="1243" w:author="Comparison" w:date="2022-04-14T16:30:00Z">
              <w:r>
                <w:rPr>
                  <w:rFonts w:eastAsia="Calibri" w:cs="Times New Roman"/>
                  <w:szCs w:val="24"/>
                </w:rPr>
                <w:t xml:space="preserve">Serial </w:t>
              </w:r>
              <w:r>
                <w:rPr>
                  <w:rFonts w:eastAsia="Calibri" w:cs="Times New Roman"/>
                  <w:szCs w:val="24"/>
                </w:rPr>
                <w:sym w:font="Wingdings" w:char="F0E0"/>
              </w:r>
              <w:r>
                <w:rPr>
                  <w:rFonts w:eastAsia="Calibri" w:cs="Times New Roman"/>
                  <w:szCs w:val="24"/>
                </w:rPr>
                <w:t xml:space="preserve"> serial của hóa đơn điều chỉnh,thay thế </w:t>
              </w:r>
            </w:ins>
          </w:p>
          <w:p w14:paraId="4EA71EFA" w14:textId="77777777" w:rsidR="00E82391" w:rsidRDefault="00E82391" w:rsidP="00266047">
            <w:pPr>
              <w:pStyle w:val="ListParagraph"/>
              <w:numPr>
                <w:ilvl w:val="0"/>
                <w:numId w:val="26"/>
              </w:numPr>
              <w:spacing w:after="0" w:line="240" w:lineRule="auto"/>
              <w:rPr>
                <w:ins w:id="1244" w:author="Comparison" w:date="2022-04-14T16:30:00Z"/>
                <w:rFonts w:eastAsia="Calibri" w:cs="Times New Roman"/>
                <w:szCs w:val="24"/>
              </w:rPr>
            </w:pPr>
            <w:ins w:id="1245" w:author="Comparison" w:date="2022-04-14T16:30:00Z">
              <w:r>
                <w:rPr>
                  <w:rFonts w:eastAsia="Calibri" w:cs="Times New Roman"/>
                  <w:szCs w:val="24"/>
                </w:rPr>
                <w:t xml:space="preserve">invNumber: số hóa đơn điều chỉnh,thay thế </w:t>
              </w:r>
            </w:ins>
          </w:p>
          <w:p w14:paraId="7C5C38E7" w14:textId="77777777" w:rsidR="00E82391" w:rsidRDefault="00E82391" w:rsidP="00266047">
            <w:pPr>
              <w:pStyle w:val="ListParagraph"/>
              <w:spacing w:after="0" w:line="240" w:lineRule="auto"/>
              <w:rPr>
                <w:ins w:id="1246" w:author="Comparison" w:date="2022-04-14T16:30:00Z"/>
                <w:rFonts w:eastAsia="Calibri" w:cs="Times New Roman"/>
                <w:szCs w:val="24"/>
              </w:rPr>
            </w:pPr>
          </w:p>
        </w:tc>
        <w:tc>
          <w:tcPr>
            <w:tcW w:w="1885" w:type="dxa"/>
            <w:tcBorders>
              <w:top w:val="single" w:sz="4" w:space="0" w:color="2E74B5"/>
              <w:left w:val="single" w:sz="4" w:space="0" w:color="2E74B5"/>
              <w:bottom w:val="single" w:sz="4" w:space="0" w:color="2E74B5"/>
              <w:right w:val="single" w:sz="4" w:space="0" w:color="2E74B5"/>
            </w:tcBorders>
          </w:tcPr>
          <w:p w14:paraId="78FFFF2F" w14:textId="77777777" w:rsidR="00E82391" w:rsidRDefault="00E82391" w:rsidP="00266047">
            <w:pPr>
              <w:spacing w:after="0" w:line="240" w:lineRule="auto"/>
              <w:ind w:left="360"/>
              <w:jc w:val="both"/>
              <w:rPr>
                <w:ins w:id="1247" w:author="Comparison" w:date="2022-04-14T16:30:00Z"/>
                <w:rFonts w:cs="Times New Roman"/>
                <w:szCs w:val="24"/>
              </w:rPr>
            </w:pPr>
          </w:p>
        </w:tc>
      </w:tr>
    </w:tbl>
    <w:p w14:paraId="2AEABB0F" w14:textId="77777777" w:rsidR="00E82391" w:rsidRDefault="00E82391" w:rsidP="00E82391">
      <w:pPr>
        <w:rPr>
          <w:ins w:id="1248" w:author="Comparison" w:date="2022-04-14T16:30:00Z"/>
          <w:lang w:eastAsia="x-none"/>
        </w:rPr>
      </w:pPr>
    </w:p>
    <w:p w14:paraId="0A170A9D" w14:textId="77777777" w:rsidR="00E82391" w:rsidRDefault="00E82391" w:rsidP="00E82391">
      <w:pPr>
        <w:rPr>
          <w:ins w:id="1249" w:author="Comparison" w:date="2022-04-14T16:30:00Z"/>
          <w:b/>
          <w:lang w:eastAsia="x-none"/>
        </w:rPr>
      </w:pPr>
      <w:ins w:id="1250" w:author="Comparison" w:date="2022-04-14T16:30:00Z">
        <w:r>
          <w:rPr>
            <w:b/>
            <w:lang w:eastAsia="x-none"/>
          </w:rPr>
          <w:t>Cấu trúc chuỗi xmlData truyền lên:</w:t>
        </w:r>
      </w:ins>
    </w:p>
    <w:p w14:paraId="30FEEC8C" w14:textId="77777777" w:rsidR="00E82391" w:rsidRDefault="00E82391" w:rsidP="00E82391">
      <w:pPr>
        <w:ind w:firstLine="720"/>
        <w:rPr>
          <w:ins w:id="1251" w:author="Comparison" w:date="2022-04-14T16:30:00Z"/>
          <w:rStyle w:val="hljs-tag"/>
          <w:rFonts w:ascii="Courier New" w:hAnsi="Courier New" w:cs="Courier New"/>
          <w:color w:val="0000FF"/>
          <w:sz w:val="18"/>
          <w:szCs w:val="18"/>
        </w:rPr>
      </w:pPr>
      <w:ins w:id="1252" w:author="Comparison" w:date="2022-04-14T16:30:00Z">
        <w:r>
          <w:rPr>
            <w:rStyle w:val="hljs-tag"/>
            <w:color w:val="0000FF"/>
            <w:sz w:val="18"/>
            <w:szCs w:val="18"/>
          </w:rPr>
          <w:t>&lt;</w:t>
        </w:r>
        <w:r>
          <w:rPr>
            <w:rStyle w:val="hljs-name"/>
            <w:rFonts w:ascii="Courier New" w:hAnsi="Courier New" w:cs="Courier New"/>
            <w:color w:val="0000FF"/>
            <w:sz w:val="18"/>
            <w:szCs w:val="18"/>
          </w:rPr>
          <w:t>Invoices</w:t>
        </w:r>
        <w:r>
          <w:rPr>
            <w:rStyle w:val="hljs-tag"/>
            <w:color w:val="0000FF"/>
            <w:sz w:val="18"/>
            <w:szCs w:val="18"/>
          </w:rPr>
          <w:t>&gt;</w:t>
        </w:r>
      </w:ins>
    </w:p>
    <w:p w14:paraId="3EC58396" w14:textId="77777777" w:rsidR="00E82391" w:rsidRDefault="00E82391" w:rsidP="00E82391">
      <w:pPr>
        <w:ind w:firstLine="720"/>
        <w:rPr>
          <w:ins w:id="1253" w:author="Comparison" w:date="2022-04-14T16:30:00Z"/>
          <w:color w:val="000000"/>
          <w:shd w:val="clear" w:color="auto" w:fill="FFFFFF"/>
        </w:rPr>
      </w:pPr>
      <w:ins w:id="1254" w:author="Comparison" w:date="2022-04-14T16:30:00Z">
        <w:r>
          <w:rPr>
            <w:rFonts w:ascii="Courier New" w:hAnsi="Courier New" w:cs="Courier New"/>
            <w:color w:val="000000"/>
            <w:sz w:val="18"/>
            <w:szCs w:val="18"/>
            <w:shd w:val="clear" w:color="auto" w:fill="FFFFFF"/>
          </w:rPr>
          <w:t xml:space="preserve"> </w:t>
        </w:r>
        <w:r>
          <w:rPr>
            <w:rFonts w:ascii="Courier New" w:hAnsi="Courier New" w:cs="Courier New"/>
            <w:color w:val="000000"/>
            <w:sz w:val="18"/>
            <w:szCs w:val="18"/>
            <w:shd w:val="clear" w:color="auto" w:fill="FFFFFF"/>
          </w:rPr>
          <w:tab/>
        </w:r>
        <w:r>
          <w:rPr>
            <w:rStyle w:val="hljs-tag"/>
            <w:color w:val="0000FF"/>
            <w:sz w:val="18"/>
            <w:szCs w:val="18"/>
          </w:rPr>
          <w:t>&lt;</w:t>
        </w:r>
        <w:r>
          <w:rPr>
            <w:rStyle w:val="hljs-name"/>
            <w:rFonts w:ascii="Courier New" w:hAnsi="Courier New" w:cs="Courier New"/>
            <w:color w:val="0000FF"/>
            <w:sz w:val="18"/>
            <w:szCs w:val="18"/>
          </w:rPr>
          <w:t>SerialCert</w:t>
        </w:r>
        <w:r>
          <w:rPr>
            <w:rStyle w:val="hljs-tag"/>
            <w:color w:val="0000FF"/>
            <w:sz w:val="18"/>
            <w:szCs w:val="18"/>
          </w:rPr>
          <w:t>&gt;</w:t>
        </w:r>
        <w:r>
          <w:rPr>
            <w:rFonts w:ascii="Courier New" w:hAnsi="Courier New" w:cs="Courier New"/>
            <w:color w:val="000000"/>
            <w:sz w:val="18"/>
            <w:szCs w:val="18"/>
            <w:shd w:val="clear" w:color="auto" w:fill="FFFFFF"/>
          </w:rPr>
          <w:t>54010101BFD227F36296CA2414AC334E</w:t>
        </w:r>
        <w:r>
          <w:rPr>
            <w:rStyle w:val="hljs-tag"/>
            <w:color w:val="0000FF"/>
            <w:sz w:val="18"/>
            <w:szCs w:val="18"/>
          </w:rPr>
          <w:t>&lt;/</w:t>
        </w:r>
        <w:r>
          <w:rPr>
            <w:rStyle w:val="hljs-name"/>
            <w:rFonts w:ascii="Courier New" w:hAnsi="Courier New" w:cs="Courier New"/>
            <w:color w:val="0000FF"/>
            <w:sz w:val="18"/>
            <w:szCs w:val="18"/>
          </w:rPr>
          <w:t>SerialCert</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3A55EB55" w14:textId="77777777" w:rsidR="00E82391" w:rsidRDefault="00E82391" w:rsidP="00E82391">
      <w:pPr>
        <w:ind w:left="720" w:firstLine="720"/>
        <w:rPr>
          <w:ins w:id="1255" w:author="Comparison" w:date="2022-04-14T16:30:00Z"/>
          <w:rFonts w:ascii="Courier New" w:hAnsi="Courier New" w:cs="Courier New"/>
          <w:color w:val="000000"/>
          <w:sz w:val="18"/>
          <w:szCs w:val="18"/>
          <w:shd w:val="clear" w:color="auto" w:fill="FFFFFF"/>
        </w:rPr>
      </w:pPr>
      <w:ins w:id="1256" w:author="Comparison" w:date="2022-04-14T16:30:00Z">
        <w:r>
          <w:rPr>
            <w:rStyle w:val="hljs-tag"/>
            <w:color w:val="0000FF"/>
            <w:sz w:val="18"/>
            <w:szCs w:val="18"/>
          </w:rPr>
          <w:t>&lt;</w:t>
        </w:r>
        <w:r>
          <w:rPr>
            <w:rStyle w:val="hljs-name"/>
            <w:rFonts w:ascii="Courier New" w:hAnsi="Courier New" w:cs="Courier New"/>
            <w:color w:val="0000FF"/>
            <w:sz w:val="18"/>
            <w:szCs w:val="18"/>
          </w:rPr>
          <w:t>PatternOld</w:t>
        </w:r>
        <w:r>
          <w:rPr>
            <w:rStyle w:val="hljs-tag"/>
            <w:color w:val="0000FF"/>
            <w:sz w:val="18"/>
            <w:szCs w:val="18"/>
          </w:rPr>
          <w:t>&gt;</w:t>
        </w:r>
        <w:r>
          <w:rPr>
            <w:rFonts w:ascii="Courier New" w:hAnsi="Courier New" w:cs="Courier New"/>
            <w:color w:val="000000"/>
            <w:sz w:val="18"/>
            <w:szCs w:val="18"/>
            <w:shd w:val="clear" w:color="auto" w:fill="FFFFFF"/>
          </w:rPr>
          <w:t>1/003</w:t>
        </w:r>
        <w:r>
          <w:rPr>
            <w:rStyle w:val="hljs-tag"/>
            <w:color w:val="0000FF"/>
            <w:sz w:val="18"/>
            <w:szCs w:val="18"/>
          </w:rPr>
          <w:t>&lt;/</w:t>
        </w:r>
        <w:r>
          <w:rPr>
            <w:rStyle w:val="hljs-name"/>
            <w:rFonts w:ascii="Courier New" w:hAnsi="Courier New" w:cs="Courier New"/>
            <w:color w:val="0000FF"/>
            <w:sz w:val="18"/>
            <w:szCs w:val="18"/>
          </w:rPr>
          <w:t>PatternOld</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0D31ED8E" w14:textId="77777777" w:rsidR="00E82391" w:rsidRDefault="00E82391" w:rsidP="00E82391">
      <w:pPr>
        <w:ind w:left="720" w:firstLine="720"/>
        <w:rPr>
          <w:ins w:id="1257" w:author="Comparison" w:date="2022-04-14T16:30:00Z"/>
          <w:rStyle w:val="hljs-tag"/>
          <w:color w:val="0000FF"/>
        </w:rPr>
      </w:pPr>
      <w:ins w:id="1258" w:author="Comparison" w:date="2022-04-14T16:30:00Z">
        <w:r>
          <w:rPr>
            <w:rStyle w:val="hljs-tag"/>
            <w:color w:val="0000FF"/>
            <w:sz w:val="18"/>
            <w:szCs w:val="18"/>
          </w:rPr>
          <w:t>&lt;</w:t>
        </w:r>
        <w:r>
          <w:rPr>
            <w:rStyle w:val="hljs-name"/>
            <w:rFonts w:ascii="Courier New" w:hAnsi="Courier New" w:cs="Courier New"/>
            <w:color w:val="0000FF"/>
            <w:sz w:val="18"/>
            <w:szCs w:val="18"/>
          </w:rPr>
          <w:t>SerialOld</w:t>
        </w:r>
        <w:r>
          <w:rPr>
            <w:rStyle w:val="hljs-tag"/>
            <w:color w:val="0000FF"/>
            <w:sz w:val="18"/>
            <w:szCs w:val="18"/>
          </w:rPr>
          <w:t>&gt;</w:t>
        </w:r>
        <w:r>
          <w:rPr>
            <w:rFonts w:ascii="Courier New" w:hAnsi="Courier New" w:cs="Courier New"/>
            <w:color w:val="000000"/>
            <w:sz w:val="18"/>
            <w:szCs w:val="18"/>
            <w:shd w:val="clear" w:color="auto" w:fill="FFFFFF"/>
          </w:rPr>
          <w:t>C22TWS</w:t>
        </w:r>
        <w:r>
          <w:rPr>
            <w:rStyle w:val="hljs-tag"/>
            <w:color w:val="0000FF"/>
            <w:sz w:val="18"/>
            <w:szCs w:val="18"/>
          </w:rPr>
          <w:t>&lt;/</w:t>
        </w:r>
        <w:r>
          <w:rPr>
            <w:rStyle w:val="hljs-name"/>
            <w:rFonts w:ascii="Courier New" w:hAnsi="Courier New" w:cs="Courier New"/>
            <w:color w:val="0000FF"/>
            <w:sz w:val="18"/>
            <w:szCs w:val="18"/>
          </w:rPr>
          <w:t>SerialOld</w:t>
        </w:r>
        <w:r>
          <w:rPr>
            <w:rStyle w:val="hljs-tag"/>
            <w:color w:val="0000FF"/>
            <w:sz w:val="18"/>
            <w:szCs w:val="18"/>
          </w:rPr>
          <w:t>&gt;</w:t>
        </w:r>
      </w:ins>
    </w:p>
    <w:p w14:paraId="4F73139D" w14:textId="77777777" w:rsidR="00E82391" w:rsidRDefault="00E82391" w:rsidP="00E82391">
      <w:pPr>
        <w:ind w:firstLine="720"/>
        <w:rPr>
          <w:ins w:id="1259" w:author="Comparison" w:date="2022-04-14T16:30:00Z"/>
          <w:rStyle w:val="hljs-tag"/>
          <w:color w:val="0000FF"/>
          <w:sz w:val="18"/>
          <w:szCs w:val="18"/>
        </w:rPr>
      </w:pPr>
      <w:ins w:id="1260" w:author="Comparison" w:date="2022-04-14T16:30:00Z">
        <w:r>
          <w:rPr>
            <w:rFonts w:ascii="Courier New" w:hAnsi="Courier New" w:cs="Courier New"/>
            <w:color w:val="000000"/>
            <w:sz w:val="18"/>
            <w:szCs w:val="18"/>
            <w:shd w:val="clear" w:color="auto" w:fill="FFFFFF"/>
          </w:rPr>
          <w:t xml:space="preserve"> </w:t>
        </w:r>
        <w:r>
          <w:rPr>
            <w:rFonts w:ascii="Courier New" w:hAnsi="Courier New" w:cs="Courier New"/>
            <w:color w:val="000000"/>
            <w:sz w:val="18"/>
            <w:szCs w:val="18"/>
            <w:shd w:val="clear" w:color="auto" w:fill="FFFFFF"/>
          </w:rPr>
          <w:tab/>
        </w:r>
        <w:r>
          <w:rPr>
            <w:rStyle w:val="hljs-tag"/>
            <w:color w:val="0000FF"/>
            <w:sz w:val="18"/>
            <w:szCs w:val="18"/>
          </w:rPr>
          <w:t>&lt;</w:t>
        </w:r>
        <w:r>
          <w:rPr>
            <w:rStyle w:val="hljs-name"/>
            <w:rFonts w:ascii="Courier New" w:hAnsi="Courier New" w:cs="Courier New"/>
            <w:color w:val="0000FF"/>
            <w:sz w:val="18"/>
            <w:szCs w:val="18"/>
          </w:rPr>
          <w:t>NoOlde</w:t>
        </w:r>
        <w:r>
          <w:rPr>
            <w:rStyle w:val="hljs-tag"/>
            <w:color w:val="0000FF"/>
            <w:sz w:val="18"/>
            <w:szCs w:val="18"/>
          </w:rPr>
          <w:t>&gt;</w:t>
        </w:r>
        <w:r>
          <w:rPr>
            <w:rFonts w:ascii="Courier New" w:hAnsi="Courier New" w:cs="Courier New"/>
            <w:color w:val="000000"/>
            <w:sz w:val="18"/>
            <w:szCs w:val="18"/>
            <w:shd w:val="clear" w:color="auto" w:fill="FFFFFF"/>
          </w:rPr>
          <w:t>00000001</w:t>
        </w:r>
        <w:r>
          <w:rPr>
            <w:rStyle w:val="hljs-tag"/>
            <w:color w:val="0000FF"/>
            <w:sz w:val="18"/>
            <w:szCs w:val="18"/>
          </w:rPr>
          <w:t>&lt;/</w:t>
        </w:r>
        <w:r>
          <w:rPr>
            <w:rStyle w:val="hljs-name"/>
            <w:rFonts w:ascii="Courier New" w:hAnsi="Courier New" w:cs="Courier New"/>
            <w:color w:val="0000FF"/>
            <w:sz w:val="18"/>
            <w:szCs w:val="18"/>
          </w:rPr>
          <w:t>NoOlde</w:t>
        </w:r>
        <w:r>
          <w:rPr>
            <w:rStyle w:val="hljs-tag"/>
            <w:color w:val="0000FF"/>
            <w:sz w:val="18"/>
            <w:szCs w:val="18"/>
          </w:rPr>
          <w:t>&gt;</w:t>
        </w:r>
      </w:ins>
    </w:p>
    <w:p w14:paraId="0CC43C44" w14:textId="77777777" w:rsidR="00E82391" w:rsidRDefault="00E82391" w:rsidP="00E82391">
      <w:pPr>
        <w:ind w:firstLine="720"/>
        <w:rPr>
          <w:ins w:id="1261" w:author="Comparison" w:date="2022-04-14T16:30:00Z"/>
          <w:color w:val="000000"/>
          <w:shd w:val="clear" w:color="auto" w:fill="FFFFFF"/>
        </w:rPr>
      </w:pPr>
      <w:ins w:id="1262" w:author="Comparison" w:date="2022-04-14T16:30:00Z">
        <w:r>
          <w:rPr>
            <w:rFonts w:ascii="Courier New" w:hAnsi="Courier New" w:cs="Courier New"/>
            <w:color w:val="000000"/>
            <w:sz w:val="18"/>
            <w:szCs w:val="18"/>
            <w:shd w:val="clear" w:color="auto" w:fill="FFFFFF"/>
          </w:rPr>
          <w:t xml:space="preserve"> </w:t>
        </w:r>
        <w:r>
          <w:rPr>
            <w:rFonts w:ascii="Courier New" w:hAnsi="Courier New" w:cs="Courier New"/>
            <w:color w:val="000000"/>
            <w:sz w:val="18"/>
            <w:szCs w:val="18"/>
            <w:shd w:val="clear" w:color="auto" w:fill="FFFFFF"/>
          </w:rPr>
          <w:tab/>
        </w:r>
        <w:r>
          <w:rPr>
            <w:rStyle w:val="hljs-tag"/>
            <w:color w:val="0000FF"/>
            <w:sz w:val="18"/>
            <w:szCs w:val="18"/>
          </w:rPr>
          <w:t>&lt;</w:t>
        </w:r>
        <w:r>
          <w:rPr>
            <w:rStyle w:val="hljs-name"/>
            <w:rFonts w:ascii="Courier New" w:hAnsi="Courier New" w:cs="Courier New"/>
            <w:color w:val="0000FF"/>
            <w:sz w:val="18"/>
            <w:szCs w:val="18"/>
          </w:rPr>
          <w:t>Inv</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5F48A217" w14:textId="77777777" w:rsidR="00E82391" w:rsidRDefault="00E82391" w:rsidP="00E82391">
      <w:pPr>
        <w:ind w:left="1440" w:firstLine="720"/>
        <w:rPr>
          <w:ins w:id="1263" w:author="Comparison" w:date="2022-04-14T16:30:00Z"/>
          <w:rFonts w:ascii="Courier New" w:hAnsi="Courier New" w:cs="Courier New"/>
          <w:color w:val="000000"/>
          <w:sz w:val="18"/>
          <w:szCs w:val="18"/>
          <w:shd w:val="clear" w:color="auto" w:fill="FFFFFF"/>
        </w:rPr>
      </w:pPr>
      <w:ins w:id="1264" w:author="Comparison" w:date="2022-04-14T16:30:00Z">
        <w:r>
          <w:rPr>
            <w:rStyle w:val="hljs-tag"/>
            <w:color w:val="0000FF"/>
            <w:sz w:val="18"/>
            <w:szCs w:val="18"/>
          </w:rPr>
          <w:t>&lt;</w:t>
        </w:r>
        <w:r>
          <w:rPr>
            <w:rStyle w:val="hljs-name"/>
            <w:rFonts w:ascii="Courier New" w:hAnsi="Courier New" w:cs="Courier New"/>
            <w:color w:val="0000FF"/>
            <w:sz w:val="18"/>
            <w:szCs w:val="18"/>
          </w:rPr>
          <w:t>key</w:t>
        </w:r>
        <w:r>
          <w:rPr>
            <w:rStyle w:val="hljs-tag"/>
            <w:color w:val="0000FF"/>
            <w:sz w:val="18"/>
            <w:szCs w:val="18"/>
          </w:rPr>
          <w:t>&gt;</w:t>
        </w:r>
        <w:r>
          <w:rPr>
            <w:rFonts w:ascii="Courier New" w:hAnsi="Courier New" w:cs="Courier New"/>
            <w:color w:val="000000"/>
            <w:sz w:val="18"/>
            <w:szCs w:val="18"/>
            <w:shd w:val="clear" w:color="auto" w:fill="FFFFFF"/>
          </w:rPr>
          <w:t>25904521-A4FB-4A43-BEF8-8455D64A0429</w:t>
        </w:r>
        <w:r>
          <w:rPr>
            <w:rStyle w:val="hljs-tag"/>
            <w:color w:val="0000FF"/>
            <w:sz w:val="18"/>
            <w:szCs w:val="18"/>
          </w:rPr>
          <w:t>&lt;/</w:t>
        </w:r>
        <w:r>
          <w:rPr>
            <w:rStyle w:val="hljs-name"/>
            <w:rFonts w:ascii="Courier New" w:hAnsi="Courier New" w:cs="Courier New"/>
            <w:color w:val="0000FF"/>
            <w:sz w:val="18"/>
            <w:szCs w:val="18"/>
          </w:rPr>
          <w:t>key</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007F3EB3" w14:textId="77777777" w:rsidR="00E82391" w:rsidRDefault="00E82391" w:rsidP="00E82391">
      <w:pPr>
        <w:ind w:left="1440" w:firstLine="720"/>
        <w:rPr>
          <w:ins w:id="1265" w:author="Comparison" w:date="2022-04-14T16:30:00Z"/>
          <w:rFonts w:ascii="Courier New" w:hAnsi="Courier New" w:cs="Courier New"/>
          <w:color w:val="000000"/>
          <w:sz w:val="18"/>
          <w:szCs w:val="18"/>
          <w:shd w:val="clear" w:color="auto" w:fill="FFFFFF"/>
        </w:rPr>
      </w:pPr>
      <w:ins w:id="1266" w:author="Comparison" w:date="2022-04-14T16:30:00Z">
        <w:r>
          <w:rPr>
            <w:rStyle w:val="hljs-tag"/>
            <w:color w:val="0000FF"/>
            <w:sz w:val="18"/>
            <w:szCs w:val="18"/>
          </w:rPr>
          <w:t>&lt;</w:t>
        </w:r>
        <w:r>
          <w:rPr>
            <w:rStyle w:val="hljs-name"/>
            <w:rFonts w:ascii="Courier New" w:hAnsi="Courier New" w:cs="Courier New"/>
            <w:color w:val="0000FF"/>
            <w:sz w:val="18"/>
            <w:szCs w:val="18"/>
          </w:rPr>
          <w:t>idInv</w:t>
        </w:r>
        <w:r>
          <w:rPr>
            <w:rStyle w:val="hljs-tag"/>
            <w:color w:val="0000FF"/>
            <w:sz w:val="18"/>
            <w:szCs w:val="18"/>
          </w:rPr>
          <w:t>&gt;</w:t>
        </w:r>
        <w:r>
          <w:rPr>
            <w:rFonts w:ascii="Courier New" w:hAnsi="Courier New" w:cs="Courier New"/>
            <w:color w:val="000000"/>
            <w:sz w:val="18"/>
            <w:szCs w:val="18"/>
            <w:shd w:val="clear" w:color="auto" w:fill="FFFFFF"/>
          </w:rPr>
          <w:t>20043083</w:t>
        </w:r>
        <w:r>
          <w:rPr>
            <w:rStyle w:val="hljs-tag"/>
            <w:color w:val="0000FF"/>
            <w:sz w:val="18"/>
            <w:szCs w:val="18"/>
          </w:rPr>
          <w:t>&lt;/</w:t>
        </w:r>
        <w:r>
          <w:rPr>
            <w:rStyle w:val="hljs-name"/>
            <w:rFonts w:ascii="Courier New" w:hAnsi="Courier New" w:cs="Courier New"/>
            <w:color w:val="0000FF"/>
            <w:sz w:val="18"/>
            <w:szCs w:val="18"/>
          </w:rPr>
          <w:t>idInv</w:t>
        </w:r>
        <w:r>
          <w:rPr>
            <w:rStyle w:val="hljs-tag"/>
            <w:color w:val="0000FF"/>
            <w:sz w:val="18"/>
            <w:szCs w:val="18"/>
          </w:rPr>
          <w:t>&gt;</w:t>
        </w:r>
        <w:r>
          <w:rPr>
            <w:rFonts w:ascii="Courier New" w:hAnsi="Courier New" w:cs="Courier New"/>
            <w:color w:val="000000"/>
            <w:sz w:val="18"/>
            <w:szCs w:val="18"/>
            <w:shd w:val="clear" w:color="auto" w:fill="FFFFFF"/>
          </w:rPr>
          <w:t xml:space="preserve"> </w:t>
        </w:r>
      </w:ins>
    </w:p>
    <w:p w14:paraId="2C95138C" w14:textId="77777777" w:rsidR="00E82391" w:rsidRDefault="00E82391" w:rsidP="00E82391">
      <w:pPr>
        <w:ind w:left="1440" w:firstLine="720"/>
        <w:rPr>
          <w:ins w:id="1267" w:author="Comparison" w:date="2022-04-14T16:30:00Z"/>
          <w:rStyle w:val="hljs-tag"/>
          <w:color w:val="0000FF"/>
        </w:rPr>
      </w:pPr>
      <w:ins w:id="1268" w:author="Comparison" w:date="2022-04-14T16:30:00Z">
        <w:r>
          <w:rPr>
            <w:rStyle w:val="hljs-tag"/>
            <w:color w:val="0000FF"/>
            <w:sz w:val="18"/>
            <w:szCs w:val="18"/>
          </w:rPr>
          <w:t>&lt;</w:t>
        </w:r>
        <w:r>
          <w:rPr>
            <w:rStyle w:val="hljs-name"/>
            <w:rFonts w:ascii="Courier New" w:hAnsi="Courier New" w:cs="Courier New"/>
            <w:color w:val="0000FF"/>
            <w:sz w:val="18"/>
            <w:szCs w:val="18"/>
          </w:rPr>
          <w:t>signValue</w:t>
        </w:r>
        <w:r>
          <w:rPr>
            <w:rStyle w:val="hljs-tag"/>
            <w:color w:val="0000FF"/>
            <w:sz w:val="18"/>
            <w:szCs w:val="18"/>
          </w:rPr>
          <w:t>&gt;</w:t>
        </w:r>
        <w:r>
          <w:rPr>
            <w:rFonts w:ascii="Courier New" w:hAnsi="Courier New" w:cs="Courier New"/>
            <w:color w:val="000000"/>
            <w:sz w:val="18"/>
            <w:szCs w:val="18"/>
            <w:shd w:val="clear" w:color="auto" w:fill="FFFFFF"/>
          </w:rPr>
          <w:t>EKkR0sNI67yHpuvLKWFdVg1jg4Rkm3gSZZAj0m+t/T0O/RGpg2wjItTxBLmZgoUU08szexYTzZQX+x37IExQTtd27XE5D0APA08jjXe/MG+uVRSFoPxf5H9pgwcwlIWVusZhTpLZrTkEhr2fEg+haW9fKuizKI+mur6NlndpJWE=</w:t>
        </w:r>
        <w:r>
          <w:rPr>
            <w:rStyle w:val="hljs-tag"/>
            <w:color w:val="0000FF"/>
            <w:sz w:val="18"/>
            <w:szCs w:val="18"/>
          </w:rPr>
          <w:t>&lt;/</w:t>
        </w:r>
        <w:r>
          <w:rPr>
            <w:rStyle w:val="hljs-name"/>
            <w:rFonts w:ascii="Courier New" w:hAnsi="Courier New" w:cs="Courier New"/>
            <w:color w:val="0000FF"/>
            <w:sz w:val="18"/>
            <w:szCs w:val="18"/>
          </w:rPr>
          <w:t>signValue</w:t>
        </w:r>
        <w:r>
          <w:rPr>
            <w:rStyle w:val="hljs-tag"/>
            <w:color w:val="0000FF"/>
            <w:sz w:val="18"/>
            <w:szCs w:val="18"/>
          </w:rPr>
          <w:t>&gt;</w:t>
        </w:r>
      </w:ins>
    </w:p>
    <w:p w14:paraId="6E1BB661" w14:textId="77777777" w:rsidR="00E82391" w:rsidRDefault="00E82391" w:rsidP="00E82391">
      <w:pPr>
        <w:ind w:left="720" w:firstLine="720"/>
        <w:rPr>
          <w:ins w:id="1269" w:author="Comparison" w:date="2022-04-14T16:30:00Z"/>
          <w:rStyle w:val="hljs-tag"/>
          <w:color w:val="0000FF"/>
          <w:sz w:val="18"/>
          <w:szCs w:val="18"/>
        </w:rPr>
      </w:pPr>
      <w:ins w:id="1270" w:author="Comparison" w:date="2022-04-14T16:30:00Z">
        <w:r>
          <w:rPr>
            <w:rStyle w:val="hljs-tag"/>
            <w:color w:val="0000FF"/>
            <w:sz w:val="18"/>
            <w:szCs w:val="18"/>
          </w:rPr>
          <w:t>&lt;/</w:t>
        </w:r>
        <w:r>
          <w:rPr>
            <w:rStyle w:val="hljs-name"/>
            <w:rFonts w:ascii="Courier New" w:hAnsi="Courier New" w:cs="Courier New"/>
            <w:color w:val="0000FF"/>
            <w:sz w:val="18"/>
            <w:szCs w:val="18"/>
          </w:rPr>
          <w:t>Inv</w:t>
        </w:r>
        <w:r>
          <w:rPr>
            <w:rStyle w:val="hljs-tag"/>
            <w:color w:val="0000FF"/>
            <w:sz w:val="18"/>
            <w:szCs w:val="18"/>
          </w:rPr>
          <w:t>&gt;</w:t>
        </w:r>
      </w:ins>
    </w:p>
    <w:p w14:paraId="38308862" w14:textId="77777777" w:rsidR="00E82391" w:rsidRDefault="00E82391" w:rsidP="00E82391">
      <w:pPr>
        <w:ind w:firstLine="720"/>
        <w:rPr>
          <w:ins w:id="1271" w:author="Comparison" w:date="2022-04-14T16:30:00Z"/>
          <w:rStyle w:val="hljs-tag"/>
          <w:color w:val="0000FF"/>
          <w:sz w:val="18"/>
          <w:szCs w:val="18"/>
        </w:rPr>
      </w:pPr>
      <w:ins w:id="1272" w:author="Comparison" w:date="2022-04-14T16:30:00Z">
        <w:r>
          <w:rPr>
            <w:rFonts w:ascii="Courier New" w:hAnsi="Courier New" w:cs="Courier New"/>
            <w:color w:val="000000"/>
            <w:sz w:val="18"/>
            <w:szCs w:val="18"/>
            <w:shd w:val="clear" w:color="auto" w:fill="FFFFFF"/>
          </w:rPr>
          <w:t xml:space="preserve"> </w:t>
        </w:r>
        <w:r>
          <w:rPr>
            <w:rStyle w:val="hljs-tag"/>
            <w:color w:val="0000FF"/>
            <w:sz w:val="18"/>
            <w:szCs w:val="18"/>
          </w:rPr>
          <w:t>&lt;/</w:t>
        </w:r>
        <w:r>
          <w:rPr>
            <w:rStyle w:val="hljs-name"/>
            <w:rFonts w:ascii="Courier New" w:hAnsi="Courier New" w:cs="Courier New"/>
            <w:color w:val="0000FF"/>
            <w:sz w:val="18"/>
            <w:szCs w:val="18"/>
          </w:rPr>
          <w:t>Invoices</w:t>
        </w:r>
        <w:r>
          <w:rPr>
            <w:rStyle w:val="hljs-tag"/>
            <w:color w:val="0000FF"/>
            <w:sz w:val="18"/>
            <w:szCs w:val="18"/>
          </w:rPr>
          <w:t>&gt;</w:t>
        </w:r>
      </w:ins>
    </w:p>
    <w:p w14:paraId="38ECF171" w14:textId="77777777" w:rsidR="00E82391" w:rsidRDefault="00E82391" w:rsidP="00E82391">
      <w:pPr>
        <w:ind w:firstLine="720"/>
        <w:rPr>
          <w:ins w:id="1273" w:author="Comparison" w:date="2022-04-14T16:30:00Z"/>
          <w:rFonts w:cs="Times New Roman"/>
          <w:szCs w:val="28"/>
        </w:rPr>
      </w:pPr>
      <w:ins w:id="1274" w:author="Comparison" w:date="2022-04-14T16:30:00Z">
        <w:r>
          <w:rPr>
            <w:rFonts w:cs="Times New Roman"/>
            <w:szCs w:val="28"/>
          </w:rPr>
          <w:t xml:space="preserve">Trong đó: </w:t>
        </w:r>
        <w:r>
          <w:rPr>
            <w:rFonts w:cs="Times New Roman"/>
            <w:szCs w:val="28"/>
          </w:rPr>
          <w:tab/>
          <w:t xml:space="preserve">tag </w:t>
        </w:r>
        <w:r>
          <w:rPr>
            <w:rFonts w:ascii="Consolas" w:hAnsi="Consolas" w:cs="Consolas"/>
            <w:color w:val="0000FF"/>
            <w:sz w:val="19"/>
            <w:szCs w:val="19"/>
            <w:highlight w:val="white"/>
          </w:rPr>
          <w:t>&lt;SerialCert&gt;</w:t>
        </w:r>
        <w:r>
          <w:rPr>
            <w:rFonts w:ascii="Consolas" w:hAnsi="Consolas" w:cs="Consolas"/>
            <w:color w:val="0000FF"/>
            <w:sz w:val="19"/>
            <w:szCs w:val="19"/>
          </w:rPr>
          <w:t xml:space="preserve">: </w:t>
        </w:r>
        <w:r>
          <w:rPr>
            <w:rFonts w:cs="Times New Roman"/>
            <w:szCs w:val="28"/>
          </w:rPr>
          <w:t>serial chứng thư của công ty</w:t>
        </w:r>
      </w:ins>
    </w:p>
    <w:p w14:paraId="74F74DB8" w14:textId="77777777" w:rsidR="00E82391" w:rsidRDefault="00E82391" w:rsidP="00E82391">
      <w:pPr>
        <w:pStyle w:val="ListParagraph"/>
        <w:numPr>
          <w:ilvl w:val="2"/>
          <w:numId w:val="26"/>
        </w:numPr>
        <w:spacing w:after="0" w:line="240" w:lineRule="auto"/>
        <w:rPr>
          <w:ins w:id="1275" w:author="Comparison" w:date="2022-04-14T16:30:00Z"/>
          <w:rFonts w:eastAsia="Calibri" w:cs="Times New Roman"/>
          <w:szCs w:val="24"/>
        </w:rPr>
      </w:pPr>
      <w:ins w:id="1276" w:author="Comparison" w:date="2022-04-14T16:30:00Z">
        <w:r>
          <w:rPr>
            <w:rFonts w:cs="Times New Roman"/>
            <w:szCs w:val="28"/>
          </w:rPr>
          <w:t xml:space="preserve">tag </w:t>
        </w:r>
        <w:r>
          <w:rPr>
            <w:rFonts w:ascii="Consolas" w:hAnsi="Consolas" w:cs="Consolas"/>
            <w:color w:val="0000FF"/>
            <w:sz w:val="19"/>
            <w:szCs w:val="19"/>
            <w:highlight w:val="white"/>
          </w:rPr>
          <w:t>&lt;</w:t>
        </w:r>
        <w:r>
          <w:rPr>
            <w:rStyle w:val="Heading1Char"/>
            <w:rFonts w:ascii="Courier New" w:eastAsiaTheme="minorHAnsi" w:hAnsi="Courier New" w:cs="Courier New"/>
            <w:color w:val="0000FF"/>
            <w:sz w:val="18"/>
            <w:szCs w:val="18"/>
          </w:rPr>
          <w:t xml:space="preserve"> </w:t>
        </w:r>
        <w:r>
          <w:rPr>
            <w:rStyle w:val="hljs-name"/>
            <w:rFonts w:ascii="Courier New" w:hAnsi="Courier New" w:cs="Courier New"/>
            <w:color w:val="0000FF"/>
            <w:sz w:val="18"/>
            <w:szCs w:val="18"/>
          </w:rPr>
          <w:t>PatternOld</w:t>
        </w:r>
        <w:r>
          <w:rPr>
            <w:rFonts w:ascii="Consolas" w:hAnsi="Consolas" w:cs="Consolas"/>
            <w:color w:val="0000FF"/>
            <w:sz w:val="19"/>
            <w:szCs w:val="19"/>
            <w:highlight w:val="white"/>
          </w:rPr>
          <w:t xml:space="preserve"> &gt;</w:t>
        </w:r>
        <w:r>
          <w:rPr>
            <w:rFonts w:cs="Times New Roman"/>
            <w:szCs w:val="28"/>
          </w:rPr>
          <w:t xml:space="preserve">: </w:t>
        </w:r>
        <w:r>
          <w:rPr>
            <w:rFonts w:eastAsia="Calibri" w:cs="Times New Roman"/>
            <w:szCs w:val="24"/>
          </w:rPr>
          <w:t>Mẫu số của hóa đơn điều chỉnh,thay thế cũ</w:t>
        </w:r>
      </w:ins>
    </w:p>
    <w:p w14:paraId="4E6D8B99" w14:textId="77777777" w:rsidR="00E82391" w:rsidRDefault="00E82391" w:rsidP="00E82391">
      <w:pPr>
        <w:ind w:left="2160"/>
        <w:rPr>
          <w:ins w:id="1277" w:author="Comparison" w:date="2022-04-14T16:30:00Z"/>
          <w:rFonts w:eastAsia="Calibri" w:cs="Times New Roman"/>
          <w:szCs w:val="24"/>
        </w:rPr>
      </w:pPr>
      <w:ins w:id="1278" w:author="Comparison" w:date="2022-04-14T16:30:00Z">
        <w:r>
          <w:rPr>
            <w:rFonts w:cs="Times New Roman"/>
            <w:szCs w:val="28"/>
          </w:rPr>
          <w:t>tag&lt;</w:t>
        </w:r>
        <w:r>
          <w:rPr>
            <w:rStyle w:val="Heading1Char"/>
            <w:rFonts w:ascii="Courier New" w:eastAsiaTheme="minorHAnsi" w:hAnsi="Courier New" w:cs="Courier New"/>
            <w:color w:val="0000FF"/>
            <w:sz w:val="18"/>
            <w:szCs w:val="18"/>
          </w:rPr>
          <w:t xml:space="preserve"> </w:t>
        </w:r>
        <w:r>
          <w:rPr>
            <w:rStyle w:val="hljs-name"/>
            <w:rFonts w:ascii="Courier New" w:hAnsi="Courier New" w:cs="Courier New"/>
            <w:color w:val="0000FF"/>
            <w:sz w:val="18"/>
            <w:szCs w:val="18"/>
          </w:rPr>
          <w:t>SerialOld</w:t>
        </w:r>
        <w:r>
          <w:rPr>
            <w:rFonts w:cs="Times New Roman"/>
            <w:szCs w:val="28"/>
          </w:rPr>
          <w:t xml:space="preserve"> &gt;:</w:t>
        </w:r>
        <w:r>
          <w:rPr>
            <w:rFonts w:eastAsia="Calibri" w:cs="Times New Roman"/>
            <w:szCs w:val="24"/>
          </w:rPr>
          <w:t xml:space="preserve"> hóa đơn điều chỉnh,thay thế cũ</w:t>
        </w:r>
      </w:ins>
    </w:p>
    <w:p w14:paraId="5B913AE1" w14:textId="77777777" w:rsidR="00E82391" w:rsidRDefault="00E82391" w:rsidP="00E82391">
      <w:pPr>
        <w:ind w:left="2160"/>
        <w:rPr>
          <w:ins w:id="1279" w:author="Comparison" w:date="2022-04-14T16:30:00Z"/>
          <w:rFonts w:ascii="Courier New" w:hAnsi="Courier New" w:cs="Courier New"/>
          <w:sz w:val="18"/>
          <w:szCs w:val="18"/>
        </w:rPr>
      </w:pPr>
      <w:ins w:id="1280" w:author="Comparison" w:date="2022-04-14T16:30:00Z">
        <w:r>
          <w:rPr>
            <w:rFonts w:eastAsia="Calibri" w:cs="Times New Roman"/>
            <w:szCs w:val="24"/>
          </w:rPr>
          <w:t>tag&lt;</w:t>
        </w:r>
        <w:r>
          <w:rPr>
            <w:rStyle w:val="Heading1Char"/>
            <w:rFonts w:ascii="Courier New" w:eastAsiaTheme="minorHAnsi" w:hAnsi="Courier New" w:cs="Courier New"/>
            <w:color w:val="0000FF"/>
            <w:sz w:val="18"/>
            <w:szCs w:val="18"/>
          </w:rPr>
          <w:t xml:space="preserve"> </w:t>
        </w:r>
        <w:r>
          <w:rPr>
            <w:rStyle w:val="hljs-name"/>
            <w:rFonts w:ascii="Courier New" w:hAnsi="Courier New" w:cs="Courier New"/>
            <w:color w:val="0000FF"/>
            <w:sz w:val="18"/>
            <w:szCs w:val="18"/>
          </w:rPr>
          <w:t xml:space="preserve">NoOlde&gt; : </w:t>
        </w:r>
        <w:r>
          <w:rPr>
            <w:rStyle w:val="hljs-name"/>
            <w:rFonts w:ascii="Courier New" w:hAnsi="Courier New" w:cs="Courier New"/>
            <w:sz w:val="18"/>
            <w:szCs w:val="18"/>
          </w:rPr>
          <w:t>số hóa đơn cũ</w:t>
        </w:r>
      </w:ins>
    </w:p>
    <w:p w14:paraId="6D8CC2D2" w14:textId="77777777" w:rsidR="00E82391" w:rsidRDefault="00E82391" w:rsidP="00E82391">
      <w:pPr>
        <w:rPr>
          <w:ins w:id="1281" w:author="Comparison" w:date="2022-04-14T16:30:00Z"/>
          <w:rFonts w:cs="Times New Roman"/>
          <w:szCs w:val="28"/>
        </w:rPr>
      </w:pPr>
      <w:ins w:id="1282" w:author="Comparison" w:date="2022-04-14T16:30:00Z">
        <w:r>
          <w:rPr>
            <w:rFonts w:cs="Times New Roman"/>
            <w:szCs w:val="28"/>
          </w:rPr>
          <w:tab/>
        </w:r>
        <w:r>
          <w:rPr>
            <w:rFonts w:cs="Times New Roman"/>
            <w:szCs w:val="28"/>
          </w:rPr>
          <w:tab/>
        </w:r>
        <w:r>
          <w:rPr>
            <w:rFonts w:cs="Times New Roman"/>
            <w:szCs w:val="28"/>
          </w:rPr>
          <w:tab/>
          <w:t xml:space="preserve">tag </w:t>
        </w:r>
        <w:r>
          <w:rPr>
            <w:rFonts w:ascii="Consolas" w:hAnsi="Consolas" w:cs="Consolas"/>
            <w:color w:val="0000FF"/>
            <w:sz w:val="19"/>
            <w:szCs w:val="19"/>
            <w:highlight w:val="white"/>
          </w:rPr>
          <w:t>&lt;idInv&gt;</w:t>
        </w:r>
        <w:r>
          <w:rPr>
            <w:rFonts w:cs="Times New Roman"/>
            <w:szCs w:val="28"/>
          </w:rPr>
          <w:t>: id hóa đơn trên hệ thống vnpt</w:t>
        </w:r>
      </w:ins>
    </w:p>
    <w:p w14:paraId="4C1AE082" w14:textId="77777777" w:rsidR="00E82391" w:rsidRDefault="00E82391" w:rsidP="00E82391">
      <w:pPr>
        <w:rPr>
          <w:ins w:id="1283" w:author="Comparison" w:date="2022-04-14T16:30:00Z"/>
          <w:rFonts w:cs="Times New Roman"/>
          <w:szCs w:val="28"/>
        </w:rPr>
      </w:pPr>
      <w:ins w:id="1284" w:author="Comparison" w:date="2022-04-14T16:30:00Z">
        <w:r>
          <w:rPr>
            <w:rFonts w:cs="Times New Roman"/>
            <w:szCs w:val="28"/>
          </w:rPr>
          <w:tab/>
        </w:r>
        <w:r>
          <w:rPr>
            <w:rFonts w:cs="Times New Roman"/>
            <w:szCs w:val="28"/>
          </w:rPr>
          <w:tab/>
        </w:r>
        <w:r>
          <w:rPr>
            <w:rFonts w:cs="Times New Roman"/>
            <w:szCs w:val="28"/>
          </w:rPr>
          <w:tab/>
          <w:t xml:space="preserve">tag </w:t>
        </w:r>
        <w:r>
          <w:rPr>
            <w:rFonts w:ascii="Consolas" w:hAnsi="Consolas" w:cs="Consolas"/>
            <w:color w:val="0000FF"/>
            <w:sz w:val="19"/>
            <w:szCs w:val="19"/>
            <w:highlight w:val="white"/>
          </w:rPr>
          <w:t>&lt;signValue&gt;</w:t>
        </w:r>
        <w:r>
          <w:rPr>
            <w:rFonts w:cs="Times New Roman"/>
            <w:szCs w:val="28"/>
          </w:rPr>
          <w:t>:  chuỗi ký</w:t>
        </w:r>
      </w:ins>
    </w:p>
    <w:p w14:paraId="3E23BC8F" w14:textId="77777777" w:rsidR="00E82391" w:rsidRDefault="00E82391" w:rsidP="00E82391">
      <w:pPr>
        <w:ind w:left="1440" w:firstLine="720"/>
        <w:rPr>
          <w:ins w:id="1285" w:author="Comparison" w:date="2022-04-14T16:30:00Z"/>
          <w:rFonts w:cs="Times New Roman"/>
          <w:szCs w:val="28"/>
        </w:rPr>
      </w:pPr>
      <w:ins w:id="1286" w:author="Comparison" w:date="2022-04-14T16:30:00Z">
        <w:r>
          <w:rPr>
            <w:rFonts w:cs="Times New Roman"/>
            <w:szCs w:val="28"/>
          </w:rPr>
          <w:t xml:space="preserve">tag </w:t>
        </w:r>
        <w:r>
          <w:rPr>
            <w:rFonts w:ascii="Consolas" w:hAnsi="Consolas" w:cs="Consolas"/>
            <w:color w:val="0000FF"/>
            <w:sz w:val="19"/>
            <w:szCs w:val="19"/>
            <w:highlight w:val="white"/>
          </w:rPr>
          <w:t>&lt;key&gt;</w:t>
        </w:r>
        <w:r>
          <w:rPr>
            <w:rFonts w:cs="Times New Roman"/>
            <w:szCs w:val="28"/>
          </w:rPr>
          <w:t>: fkey</w:t>
        </w:r>
      </w:ins>
    </w:p>
    <w:p w14:paraId="7C0591E9" w14:textId="77777777" w:rsidR="00E82391" w:rsidRDefault="00E82391" w:rsidP="00E82391">
      <w:pPr>
        <w:rPr>
          <w:ins w:id="1287" w:author="Comparison" w:date="2022-04-14T16:30:00Z"/>
          <w:rFonts w:cs="Times New Roman"/>
          <w:szCs w:val="28"/>
        </w:rPr>
      </w:pPr>
    </w:p>
    <w:p w14:paraId="60F33400" w14:textId="77777777" w:rsidR="00E82391" w:rsidRPr="00AC3E5D" w:rsidRDefault="00E82391" w:rsidP="00AC3E5D"/>
    <w:sectPr w:rsidR="00E82391" w:rsidRPr="00AC3E5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53E66" w14:textId="77777777" w:rsidR="00F50541" w:rsidRDefault="00F50541" w:rsidP="002F0F6E">
      <w:pPr>
        <w:spacing w:after="0" w:line="240" w:lineRule="auto"/>
      </w:pPr>
      <w:r>
        <w:separator/>
      </w:r>
    </w:p>
  </w:endnote>
  <w:endnote w:type="continuationSeparator" w:id="0">
    <w:p w14:paraId="1D5CC359" w14:textId="77777777" w:rsidR="00F50541" w:rsidRDefault="00F50541" w:rsidP="002F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7DAE1" w14:textId="77777777" w:rsidR="00266047" w:rsidRDefault="00266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944C4A" w14:textId="77777777" w:rsidR="00F50541" w:rsidRDefault="00F50541" w:rsidP="002F0F6E">
      <w:pPr>
        <w:spacing w:after="0" w:line="240" w:lineRule="auto"/>
      </w:pPr>
      <w:r>
        <w:separator/>
      </w:r>
    </w:p>
  </w:footnote>
  <w:footnote w:type="continuationSeparator" w:id="0">
    <w:p w14:paraId="416AAB55" w14:textId="77777777" w:rsidR="00F50541" w:rsidRDefault="00F50541" w:rsidP="002F0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86C0B" w14:textId="77777777" w:rsidR="00266047" w:rsidRDefault="00266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9D8"/>
    <w:multiLevelType w:val="multilevel"/>
    <w:tmpl w:val="1EC253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11B4"/>
    <w:multiLevelType w:val="multilevel"/>
    <w:tmpl w:val="9992FA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0736"/>
    <w:multiLevelType w:val="multilevel"/>
    <w:tmpl w:val="C0E4912E"/>
    <w:lvl w:ilvl="0">
      <w:start w:val="3"/>
      <w:numFmt w:val="decimal"/>
      <w:lvlText w:val="%1"/>
      <w:lvlJc w:val="left"/>
      <w:pPr>
        <w:ind w:left="480" w:hanging="480"/>
      </w:pPr>
      <w:rPr>
        <w:rFonts w:ascii="Times New Roman" w:hAnsi="Times New Roman" w:cs="Times New Roman" w:hint="default"/>
        <w:color w:val="auto"/>
        <w:sz w:val="24"/>
      </w:rPr>
    </w:lvl>
    <w:lvl w:ilvl="1">
      <w:start w:val="2"/>
      <w:numFmt w:val="decimal"/>
      <w:lvlText w:val="%1.%2"/>
      <w:lvlJc w:val="left"/>
      <w:pPr>
        <w:ind w:left="750" w:hanging="480"/>
      </w:pPr>
      <w:rPr>
        <w:rFonts w:ascii="Times New Roman" w:hAnsi="Times New Roman" w:cs="Times New Roman" w:hint="default"/>
        <w:color w:val="auto"/>
        <w:sz w:val="24"/>
      </w:rPr>
    </w:lvl>
    <w:lvl w:ilvl="2">
      <w:start w:val="6"/>
      <w:numFmt w:val="decimal"/>
      <w:lvlText w:val="%1.%2.%3"/>
      <w:lvlJc w:val="left"/>
      <w:pPr>
        <w:ind w:left="1260" w:hanging="720"/>
      </w:pPr>
      <w:rPr>
        <w:rFonts w:ascii="Times New Roman" w:hAnsi="Times New Roman" w:cs="Times New Roman" w:hint="default"/>
        <w:color w:val="auto"/>
        <w:sz w:val="24"/>
      </w:rPr>
    </w:lvl>
    <w:lvl w:ilvl="3">
      <w:start w:val="1"/>
      <w:numFmt w:val="decimal"/>
      <w:lvlText w:val="%1.%2.%3.%4"/>
      <w:lvlJc w:val="left"/>
      <w:pPr>
        <w:ind w:left="1890" w:hanging="1080"/>
      </w:pPr>
      <w:rPr>
        <w:rFonts w:ascii="Times New Roman" w:hAnsi="Times New Roman" w:cs="Times New Roman" w:hint="default"/>
        <w:color w:val="auto"/>
        <w:sz w:val="24"/>
      </w:rPr>
    </w:lvl>
    <w:lvl w:ilvl="4">
      <w:start w:val="1"/>
      <w:numFmt w:val="decimal"/>
      <w:lvlText w:val="%1.%2.%3.%4.%5"/>
      <w:lvlJc w:val="left"/>
      <w:pPr>
        <w:ind w:left="2160" w:hanging="1080"/>
      </w:pPr>
      <w:rPr>
        <w:rFonts w:ascii="Times New Roman" w:hAnsi="Times New Roman" w:cs="Times New Roman" w:hint="default"/>
        <w:color w:val="auto"/>
        <w:sz w:val="24"/>
      </w:rPr>
    </w:lvl>
    <w:lvl w:ilvl="5">
      <w:start w:val="1"/>
      <w:numFmt w:val="decimal"/>
      <w:lvlText w:val="%1.%2.%3.%4.%5.%6"/>
      <w:lvlJc w:val="left"/>
      <w:pPr>
        <w:ind w:left="2790" w:hanging="1440"/>
      </w:pPr>
      <w:rPr>
        <w:rFonts w:ascii="Times New Roman" w:hAnsi="Times New Roman" w:cs="Times New Roman" w:hint="default"/>
        <w:color w:val="auto"/>
        <w:sz w:val="24"/>
      </w:rPr>
    </w:lvl>
    <w:lvl w:ilvl="6">
      <w:start w:val="1"/>
      <w:numFmt w:val="decimal"/>
      <w:lvlText w:val="%1.%2.%3.%4.%5.%6.%7"/>
      <w:lvlJc w:val="left"/>
      <w:pPr>
        <w:ind w:left="3060" w:hanging="1440"/>
      </w:pPr>
      <w:rPr>
        <w:rFonts w:ascii="Times New Roman" w:hAnsi="Times New Roman" w:cs="Times New Roman" w:hint="default"/>
        <w:color w:val="auto"/>
        <w:sz w:val="24"/>
      </w:rPr>
    </w:lvl>
    <w:lvl w:ilvl="7">
      <w:start w:val="1"/>
      <w:numFmt w:val="decimal"/>
      <w:lvlText w:val="%1.%2.%3.%4.%5.%6.%7.%8"/>
      <w:lvlJc w:val="left"/>
      <w:pPr>
        <w:ind w:left="3690" w:hanging="1800"/>
      </w:pPr>
      <w:rPr>
        <w:rFonts w:ascii="Times New Roman" w:hAnsi="Times New Roman" w:cs="Times New Roman" w:hint="default"/>
        <w:color w:val="auto"/>
        <w:sz w:val="24"/>
      </w:rPr>
    </w:lvl>
    <w:lvl w:ilvl="8">
      <w:start w:val="1"/>
      <w:numFmt w:val="decimal"/>
      <w:lvlText w:val="%1.%2.%3.%4.%5.%6.%7.%8.%9"/>
      <w:lvlJc w:val="left"/>
      <w:pPr>
        <w:ind w:left="3960" w:hanging="1800"/>
      </w:pPr>
      <w:rPr>
        <w:rFonts w:ascii="Times New Roman" w:hAnsi="Times New Roman" w:cs="Times New Roman" w:hint="default"/>
        <w:color w:val="auto"/>
        <w:sz w:val="24"/>
      </w:rPr>
    </w:lvl>
  </w:abstractNum>
  <w:abstractNum w:abstractNumId="3" w15:restartNumberingAfterBreak="0">
    <w:nsid w:val="07B42C3A"/>
    <w:multiLevelType w:val="multilevel"/>
    <w:tmpl w:val="0409001D"/>
    <w:lvl w:ilvl="0">
      <w:start w:val="1"/>
      <w:numFmt w:val="decimal"/>
      <w:lvlText w:val="%1)"/>
      <w:lvlJc w:val="left"/>
      <w:pPr>
        <w:ind w:left="900" w:hanging="360"/>
      </w:pPr>
    </w:lvl>
    <w:lvl w:ilvl="1">
      <w:start w:val="1"/>
      <w:numFmt w:val="lowerLetter"/>
      <w:lvlText w:val="%2)"/>
      <w:lvlJc w:val="left"/>
      <w:pPr>
        <w:ind w:left="1260" w:hanging="360"/>
      </w:pPr>
    </w:lvl>
    <w:lvl w:ilvl="2">
      <w:start w:val="1"/>
      <w:numFmt w:val="lowerRoman"/>
      <w:lvlText w:val="%3)"/>
      <w:lvlJc w:val="left"/>
      <w:pPr>
        <w:ind w:left="1620" w:hanging="360"/>
      </w:pPr>
    </w:lvl>
    <w:lvl w:ilvl="3">
      <w:start w:val="1"/>
      <w:numFmt w:val="decimal"/>
      <w:lvlText w:val="(%4)"/>
      <w:lvlJc w:val="left"/>
      <w:pPr>
        <w:ind w:left="1980" w:hanging="360"/>
      </w:pPr>
    </w:lvl>
    <w:lvl w:ilvl="4">
      <w:start w:val="1"/>
      <w:numFmt w:val="lowerLetter"/>
      <w:lvlText w:val="(%5)"/>
      <w:lvlJc w:val="left"/>
      <w:pPr>
        <w:ind w:left="2340" w:hanging="360"/>
      </w:pPr>
    </w:lvl>
    <w:lvl w:ilvl="5">
      <w:start w:val="1"/>
      <w:numFmt w:val="lowerRoman"/>
      <w:lvlText w:val="(%6)"/>
      <w:lvlJc w:val="left"/>
      <w:pPr>
        <w:ind w:left="2700" w:hanging="360"/>
      </w:pPr>
    </w:lvl>
    <w:lvl w:ilvl="6">
      <w:start w:val="1"/>
      <w:numFmt w:val="decimal"/>
      <w:lvlText w:val="%7."/>
      <w:lvlJc w:val="left"/>
      <w:pPr>
        <w:ind w:left="3060" w:hanging="360"/>
      </w:pPr>
    </w:lvl>
    <w:lvl w:ilvl="7">
      <w:start w:val="1"/>
      <w:numFmt w:val="lowerLetter"/>
      <w:lvlText w:val="%8."/>
      <w:lvlJc w:val="left"/>
      <w:pPr>
        <w:ind w:left="3420" w:hanging="360"/>
      </w:pPr>
    </w:lvl>
    <w:lvl w:ilvl="8">
      <w:start w:val="1"/>
      <w:numFmt w:val="lowerRoman"/>
      <w:lvlText w:val="%9."/>
      <w:lvlJc w:val="left"/>
      <w:pPr>
        <w:ind w:left="3780" w:hanging="360"/>
      </w:pPr>
    </w:lvl>
  </w:abstractNum>
  <w:abstractNum w:abstractNumId="4" w15:restartNumberingAfterBreak="0">
    <w:nsid w:val="08EB5CE2"/>
    <w:multiLevelType w:val="hybridMultilevel"/>
    <w:tmpl w:val="3E40AB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B0F8B"/>
    <w:multiLevelType w:val="hybridMultilevel"/>
    <w:tmpl w:val="B5481E12"/>
    <w:lvl w:ilvl="0" w:tplc="614E7980">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41325D"/>
    <w:multiLevelType w:val="multilevel"/>
    <w:tmpl w:val="3C109C3E"/>
    <w:name w:val="52222222222222222222"/>
    <w:lvl w:ilvl="0">
      <w:start w:val="1"/>
      <w:numFmt w:val="decimal"/>
      <w:pStyle w:val="Heading1"/>
      <w:lvlText w:val="%1."/>
      <w:lvlJc w:val="left"/>
      <w:pPr>
        <w:tabs>
          <w:tab w:val="num" w:pos="5490"/>
        </w:tabs>
        <w:ind w:left="5490" w:hanging="360"/>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1552"/>
        </w:tabs>
        <w:ind w:left="1552" w:hanging="562"/>
      </w:pPr>
      <w:rPr>
        <w:rFonts w:ascii="Times New Roman" w:hAnsi="Times New Roman" w:cs="Times New Roman"/>
        <w:b/>
        <w:bCs w:val="0"/>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lvlText w:val="%1.%2.%3.%4."/>
      <w:lvlJc w:val="left"/>
      <w:pPr>
        <w:tabs>
          <w:tab w:val="num" w:pos="144"/>
        </w:tabs>
        <w:ind w:left="562" w:hanging="562"/>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1B4F607D"/>
    <w:multiLevelType w:val="hybridMultilevel"/>
    <w:tmpl w:val="CABC1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23888"/>
    <w:multiLevelType w:val="multilevel"/>
    <w:tmpl w:val="124408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316A2"/>
    <w:multiLevelType w:val="hybridMultilevel"/>
    <w:tmpl w:val="FBBCF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638AA"/>
    <w:multiLevelType w:val="hybridMultilevel"/>
    <w:tmpl w:val="17F0CC9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78F5B25"/>
    <w:multiLevelType w:val="multilevel"/>
    <w:tmpl w:val="C0F4E5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E01D4"/>
    <w:multiLevelType w:val="multilevel"/>
    <w:tmpl w:val="82F802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A0A9C"/>
    <w:multiLevelType w:val="hybridMultilevel"/>
    <w:tmpl w:val="4736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C32EC"/>
    <w:multiLevelType w:val="multilevel"/>
    <w:tmpl w:val="6938ED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124611"/>
    <w:multiLevelType w:val="multilevel"/>
    <w:tmpl w:val="57F6D8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E561D"/>
    <w:multiLevelType w:val="multilevel"/>
    <w:tmpl w:val="B36A7E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62425"/>
    <w:multiLevelType w:val="hybridMultilevel"/>
    <w:tmpl w:val="A952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AB572C"/>
    <w:multiLevelType w:val="multilevel"/>
    <w:tmpl w:val="EA24EF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501A0"/>
    <w:multiLevelType w:val="hybridMultilevel"/>
    <w:tmpl w:val="DFE60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0A7DEC"/>
    <w:multiLevelType w:val="multilevel"/>
    <w:tmpl w:val="598CE2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F36919"/>
    <w:multiLevelType w:val="multilevel"/>
    <w:tmpl w:val="743C94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94061E"/>
    <w:multiLevelType w:val="multilevel"/>
    <w:tmpl w:val="CCB60C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F67B88"/>
    <w:multiLevelType w:val="multilevel"/>
    <w:tmpl w:val="A50404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616B1F"/>
    <w:multiLevelType w:val="multilevel"/>
    <w:tmpl w:val="8BE8A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7937C1"/>
    <w:multiLevelType w:val="hybridMultilevel"/>
    <w:tmpl w:val="E9A87630"/>
    <w:lvl w:ilvl="0" w:tplc="9F168E7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96498B"/>
    <w:multiLevelType w:val="hybridMultilevel"/>
    <w:tmpl w:val="819E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EC1815"/>
    <w:multiLevelType w:val="multilevel"/>
    <w:tmpl w:val="27AC6F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DE56DB"/>
    <w:multiLevelType w:val="hybridMultilevel"/>
    <w:tmpl w:val="25B4A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6"/>
  </w:num>
  <w:num w:numId="3">
    <w:abstractNumId w:val="4"/>
  </w:num>
  <w:num w:numId="4">
    <w:abstractNumId w:val="25"/>
  </w:num>
  <w:num w:numId="5">
    <w:abstractNumId w:val="5"/>
  </w:num>
  <w:num w:numId="6">
    <w:abstractNumId w:val="19"/>
  </w:num>
  <w:num w:numId="7">
    <w:abstractNumId w:val="28"/>
  </w:num>
  <w:num w:numId="8">
    <w:abstractNumId w:val="17"/>
  </w:num>
  <w:num w:numId="9">
    <w:abstractNumId w:val="13"/>
  </w:num>
  <w:num w:numId="10">
    <w:abstractNumId w:val="6"/>
  </w:num>
  <w:num w:numId="11">
    <w:abstractNumId w:val="6"/>
  </w:num>
  <w:num w:numId="12">
    <w:abstractNumId w:val="6"/>
  </w:num>
  <w:num w:numId="13">
    <w:abstractNumId w:val="6"/>
  </w:num>
  <w:num w:numId="14">
    <w:abstractNumId w:val="6"/>
  </w:num>
  <w:num w:numId="15">
    <w:abstractNumId w:val="6"/>
  </w:num>
  <w:num w:numId="16">
    <w:abstractNumId w:val="2"/>
  </w:num>
  <w:num w:numId="17">
    <w:abstractNumId w:val="6"/>
  </w:num>
  <w:num w:numId="18">
    <w:abstractNumId w:val="6"/>
  </w:num>
  <w:num w:numId="19">
    <w:abstractNumId w:val="9"/>
  </w:num>
  <w:num w:numId="20">
    <w:abstractNumId w:val="3"/>
  </w:num>
  <w:num w:numId="21">
    <w:abstractNumId w:val="10"/>
  </w:num>
  <w:num w:numId="22">
    <w:abstractNumId w:val="7"/>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26"/>
  </w:num>
  <w:num w:numId="26">
    <w:abstractNumId w:val="25"/>
  </w:num>
  <w:num w:numId="27">
    <w:abstractNumId w:val="24"/>
  </w:num>
  <w:num w:numId="28">
    <w:abstractNumId w:val="15"/>
  </w:num>
  <w:num w:numId="29">
    <w:abstractNumId w:val="18"/>
  </w:num>
  <w:num w:numId="30">
    <w:abstractNumId w:val="27"/>
  </w:num>
  <w:num w:numId="31">
    <w:abstractNumId w:val="21"/>
  </w:num>
  <w:num w:numId="32">
    <w:abstractNumId w:val="8"/>
  </w:num>
  <w:num w:numId="33">
    <w:abstractNumId w:val="20"/>
  </w:num>
  <w:num w:numId="34">
    <w:abstractNumId w:val="11"/>
  </w:num>
  <w:num w:numId="35">
    <w:abstractNumId w:val="1"/>
  </w:num>
  <w:num w:numId="36">
    <w:abstractNumId w:val="22"/>
  </w:num>
  <w:num w:numId="37">
    <w:abstractNumId w:val="16"/>
  </w:num>
  <w:num w:numId="38">
    <w:abstractNumId w:val="0"/>
  </w:num>
  <w:num w:numId="39">
    <w:abstractNumId w:val="12"/>
  </w:num>
  <w:num w:numId="40">
    <w:abstractNumId w:val="14"/>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E9A"/>
    <w:rsid w:val="00013617"/>
    <w:rsid w:val="000137FA"/>
    <w:rsid w:val="00014E4D"/>
    <w:rsid w:val="00025FEA"/>
    <w:rsid w:val="000266C2"/>
    <w:rsid w:val="00034901"/>
    <w:rsid w:val="000364CC"/>
    <w:rsid w:val="00036A68"/>
    <w:rsid w:val="0004065B"/>
    <w:rsid w:val="00041B49"/>
    <w:rsid w:val="0004744D"/>
    <w:rsid w:val="00051B13"/>
    <w:rsid w:val="00051C95"/>
    <w:rsid w:val="000535B1"/>
    <w:rsid w:val="00055AF8"/>
    <w:rsid w:val="00055E24"/>
    <w:rsid w:val="000574F1"/>
    <w:rsid w:val="00057649"/>
    <w:rsid w:val="00057784"/>
    <w:rsid w:val="00057EC4"/>
    <w:rsid w:val="00061462"/>
    <w:rsid w:val="00061C7F"/>
    <w:rsid w:val="000626BF"/>
    <w:rsid w:val="00064072"/>
    <w:rsid w:val="00065681"/>
    <w:rsid w:val="00067E46"/>
    <w:rsid w:val="000740FE"/>
    <w:rsid w:val="00074804"/>
    <w:rsid w:val="00076E1C"/>
    <w:rsid w:val="00082F20"/>
    <w:rsid w:val="00082FC8"/>
    <w:rsid w:val="00084F90"/>
    <w:rsid w:val="00087E0C"/>
    <w:rsid w:val="0009083D"/>
    <w:rsid w:val="000947CA"/>
    <w:rsid w:val="00095160"/>
    <w:rsid w:val="0009704F"/>
    <w:rsid w:val="000A24FC"/>
    <w:rsid w:val="000A6DC2"/>
    <w:rsid w:val="000B0DAB"/>
    <w:rsid w:val="000B2620"/>
    <w:rsid w:val="000C1FC1"/>
    <w:rsid w:val="000D2BEF"/>
    <w:rsid w:val="000D3AC0"/>
    <w:rsid w:val="000D440D"/>
    <w:rsid w:val="000D7507"/>
    <w:rsid w:val="000E40BE"/>
    <w:rsid w:val="000F1C0B"/>
    <w:rsid w:val="000F3C89"/>
    <w:rsid w:val="000F3FCF"/>
    <w:rsid w:val="000F7D1E"/>
    <w:rsid w:val="00102035"/>
    <w:rsid w:val="001044A0"/>
    <w:rsid w:val="00106AB3"/>
    <w:rsid w:val="00116300"/>
    <w:rsid w:val="00120E63"/>
    <w:rsid w:val="0012535F"/>
    <w:rsid w:val="001259BA"/>
    <w:rsid w:val="00125E1B"/>
    <w:rsid w:val="00126E2F"/>
    <w:rsid w:val="00132482"/>
    <w:rsid w:val="00133419"/>
    <w:rsid w:val="00133A65"/>
    <w:rsid w:val="001411F2"/>
    <w:rsid w:val="00155B34"/>
    <w:rsid w:val="00155F1E"/>
    <w:rsid w:val="00160586"/>
    <w:rsid w:val="00160D66"/>
    <w:rsid w:val="00162272"/>
    <w:rsid w:val="00163B95"/>
    <w:rsid w:val="00166440"/>
    <w:rsid w:val="001718D8"/>
    <w:rsid w:val="00172912"/>
    <w:rsid w:val="00172A15"/>
    <w:rsid w:val="001748FD"/>
    <w:rsid w:val="00183597"/>
    <w:rsid w:val="0018388C"/>
    <w:rsid w:val="00185617"/>
    <w:rsid w:val="00187FFB"/>
    <w:rsid w:val="00193CC8"/>
    <w:rsid w:val="0019483B"/>
    <w:rsid w:val="00197583"/>
    <w:rsid w:val="001A2242"/>
    <w:rsid w:val="001A278D"/>
    <w:rsid w:val="001A68AF"/>
    <w:rsid w:val="001B0C19"/>
    <w:rsid w:val="001B2C48"/>
    <w:rsid w:val="001B3F64"/>
    <w:rsid w:val="001B551F"/>
    <w:rsid w:val="001B67F5"/>
    <w:rsid w:val="001B6A38"/>
    <w:rsid w:val="001B79C4"/>
    <w:rsid w:val="001C0F5D"/>
    <w:rsid w:val="001C31DF"/>
    <w:rsid w:val="001C3DCF"/>
    <w:rsid w:val="001C5CBB"/>
    <w:rsid w:val="001D1715"/>
    <w:rsid w:val="001D39EA"/>
    <w:rsid w:val="001D4F89"/>
    <w:rsid w:val="001D679C"/>
    <w:rsid w:val="001E1035"/>
    <w:rsid w:val="001E1AAE"/>
    <w:rsid w:val="001E7889"/>
    <w:rsid w:val="001F00DA"/>
    <w:rsid w:val="001F0FED"/>
    <w:rsid w:val="001F214D"/>
    <w:rsid w:val="001F214F"/>
    <w:rsid w:val="001F63CB"/>
    <w:rsid w:val="002018A8"/>
    <w:rsid w:val="00203264"/>
    <w:rsid w:val="002138FF"/>
    <w:rsid w:val="00221B1C"/>
    <w:rsid w:val="0022274F"/>
    <w:rsid w:val="00240396"/>
    <w:rsid w:val="002427F4"/>
    <w:rsid w:val="00244F2B"/>
    <w:rsid w:val="0024707A"/>
    <w:rsid w:val="00252E54"/>
    <w:rsid w:val="00262260"/>
    <w:rsid w:val="00262CC8"/>
    <w:rsid w:val="002643DB"/>
    <w:rsid w:val="00266047"/>
    <w:rsid w:val="002716B6"/>
    <w:rsid w:val="00272F98"/>
    <w:rsid w:val="00273292"/>
    <w:rsid w:val="002753BF"/>
    <w:rsid w:val="00276A18"/>
    <w:rsid w:val="002820CA"/>
    <w:rsid w:val="0028240E"/>
    <w:rsid w:val="002857D4"/>
    <w:rsid w:val="0028671F"/>
    <w:rsid w:val="00287B1C"/>
    <w:rsid w:val="00292228"/>
    <w:rsid w:val="0029238F"/>
    <w:rsid w:val="0029242F"/>
    <w:rsid w:val="00295A40"/>
    <w:rsid w:val="0029744F"/>
    <w:rsid w:val="00297E65"/>
    <w:rsid w:val="002A0F85"/>
    <w:rsid w:val="002A45EF"/>
    <w:rsid w:val="002A7710"/>
    <w:rsid w:val="002A7ACE"/>
    <w:rsid w:val="002B3F98"/>
    <w:rsid w:val="002B7A32"/>
    <w:rsid w:val="002C293D"/>
    <w:rsid w:val="002C2C32"/>
    <w:rsid w:val="002C7148"/>
    <w:rsid w:val="002D0A4F"/>
    <w:rsid w:val="002D1A9C"/>
    <w:rsid w:val="002D5D9A"/>
    <w:rsid w:val="002D6DF4"/>
    <w:rsid w:val="002E30C3"/>
    <w:rsid w:val="002E6063"/>
    <w:rsid w:val="002E72A7"/>
    <w:rsid w:val="002F0380"/>
    <w:rsid w:val="002F0F6E"/>
    <w:rsid w:val="002F5AD9"/>
    <w:rsid w:val="002F5D63"/>
    <w:rsid w:val="002F6DEF"/>
    <w:rsid w:val="00300831"/>
    <w:rsid w:val="0030426A"/>
    <w:rsid w:val="0030639A"/>
    <w:rsid w:val="003065BE"/>
    <w:rsid w:val="003067F1"/>
    <w:rsid w:val="00307972"/>
    <w:rsid w:val="00310675"/>
    <w:rsid w:val="00310D9E"/>
    <w:rsid w:val="00311031"/>
    <w:rsid w:val="00320A27"/>
    <w:rsid w:val="003264D9"/>
    <w:rsid w:val="003277EC"/>
    <w:rsid w:val="00330AB3"/>
    <w:rsid w:val="00333E34"/>
    <w:rsid w:val="003341B4"/>
    <w:rsid w:val="00341255"/>
    <w:rsid w:val="003440E1"/>
    <w:rsid w:val="003442F1"/>
    <w:rsid w:val="00345607"/>
    <w:rsid w:val="003509F4"/>
    <w:rsid w:val="003512B5"/>
    <w:rsid w:val="0036053D"/>
    <w:rsid w:val="003633C4"/>
    <w:rsid w:val="00364050"/>
    <w:rsid w:val="0036443C"/>
    <w:rsid w:val="00365818"/>
    <w:rsid w:val="00370398"/>
    <w:rsid w:val="00371C8B"/>
    <w:rsid w:val="00372130"/>
    <w:rsid w:val="003726A1"/>
    <w:rsid w:val="0037288C"/>
    <w:rsid w:val="00372AFC"/>
    <w:rsid w:val="00374C79"/>
    <w:rsid w:val="003773A3"/>
    <w:rsid w:val="00382EFA"/>
    <w:rsid w:val="003840FB"/>
    <w:rsid w:val="00384F8C"/>
    <w:rsid w:val="00390AAA"/>
    <w:rsid w:val="00393E7A"/>
    <w:rsid w:val="003944C3"/>
    <w:rsid w:val="003955A6"/>
    <w:rsid w:val="003A0CC1"/>
    <w:rsid w:val="003A5974"/>
    <w:rsid w:val="003B046B"/>
    <w:rsid w:val="003B2E05"/>
    <w:rsid w:val="003B2EB3"/>
    <w:rsid w:val="003B71F1"/>
    <w:rsid w:val="003C0437"/>
    <w:rsid w:val="003C087E"/>
    <w:rsid w:val="003C733E"/>
    <w:rsid w:val="003D22F4"/>
    <w:rsid w:val="003D595C"/>
    <w:rsid w:val="003D5C8F"/>
    <w:rsid w:val="003D7637"/>
    <w:rsid w:val="003E12A5"/>
    <w:rsid w:val="003E4460"/>
    <w:rsid w:val="003E6C30"/>
    <w:rsid w:val="003F040A"/>
    <w:rsid w:val="003F1326"/>
    <w:rsid w:val="003F5134"/>
    <w:rsid w:val="00400812"/>
    <w:rsid w:val="0040099A"/>
    <w:rsid w:val="004034CE"/>
    <w:rsid w:val="00403BE9"/>
    <w:rsid w:val="00404A9F"/>
    <w:rsid w:val="0040503E"/>
    <w:rsid w:val="004052E2"/>
    <w:rsid w:val="00406C84"/>
    <w:rsid w:val="0041141B"/>
    <w:rsid w:val="004232FC"/>
    <w:rsid w:val="00424877"/>
    <w:rsid w:val="00427D9A"/>
    <w:rsid w:val="00431212"/>
    <w:rsid w:val="004419D3"/>
    <w:rsid w:val="00442CF4"/>
    <w:rsid w:val="004433C9"/>
    <w:rsid w:val="00444A5C"/>
    <w:rsid w:val="004526D6"/>
    <w:rsid w:val="00453483"/>
    <w:rsid w:val="004544D8"/>
    <w:rsid w:val="00463EBA"/>
    <w:rsid w:val="004706A6"/>
    <w:rsid w:val="004720D2"/>
    <w:rsid w:val="00474359"/>
    <w:rsid w:val="0047554B"/>
    <w:rsid w:val="00476627"/>
    <w:rsid w:val="00480118"/>
    <w:rsid w:val="00485CD7"/>
    <w:rsid w:val="00493176"/>
    <w:rsid w:val="00494FBD"/>
    <w:rsid w:val="0049513D"/>
    <w:rsid w:val="004A0C5C"/>
    <w:rsid w:val="004A19CA"/>
    <w:rsid w:val="004B07CE"/>
    <w:rsid w:val="004D021F"/>
    <w:rsid w:val="004D34F1"/>
    <w:rsid w:val="004D5C13"/>
    <w:rsid w:val="004D7DA9"/>
    <w:rsid w:val="004E1E9B"/>
    <w:rsid w:val="004E2CB4"/>
    <w:rsid w:val="004E3D36"/>
    <w:rsid w:val="004E4D2C"/>
    <w:rsid w:val="004F27D7"/>
    <w:rsid w:val="004F524D"/>
    <w:rsid w:val="004F6E9C"/>
    <w:rsid w:val="004F7309"/>
    <w:rsid w:val="0050273D"/>
    <w:rsid w:val="0051539C"/>
    <w:rsid w:val="00521E21"/>
    <w:rsid w:val="0052602C"/>
    <w:rsid w:val="00527A57"/>
    <w:rsid w:val="00535179"/>
    <w:rsid w:val="005407B4"/>
    <w:rsid w:val="00541075"/>
    <w:rsid w:val="00542C1E"/>
    <w:rsid w:val="005435E2"/>
    <w:rsid w:val="005444BD"/>
    <w:rsid w:val="00544AA4"/>
    <w:rsid w:val="005462A6"/>
    <w:rsid w:val="00551312"/>
    <w:rsid w:val="00551657"/>
    <w:rsid w:val="00553E70"/>
    <w:rsid w:val="00554BD4"/>
    <w:rsid w:val="00555DB3"/>
    <w:rsid w:val="00556B0B"/>
    <w:rsid w:val="00556B58"/>
    <w:rsid w:val="00557650"/>
    <w:rsid w:val="00560EF6"/>
    <w:rsid w:val="00561DB9"/>
    <w:rsid w:val="00563972"/>
    <w:rsid w:val="00567B68"/>
    <w:rsid w:val="005706E0"/>
    <w:rsid w:val="0057568B"/>
    <w:rsid w:val="005765F2"/>
    <w:rsid w:val="00586E1C"/>
    <w:rsid w:val="00593AB4"/>
    <w:rsid w:val="00593BE8"/>
    <w:rsid w:val="005953BF"/>
    <w:rsid w:val="005A131D"/>
    <w:rsid w:val="005A1839"/>
    <w:rsid w:val="005A29CD"/>
    <w:rsid w:val="005A56DB"/>
    <w:rsid w:val="005A5A19"/>
    <w:rsid w:val="005B1094"/>
    <w:rsid w:val="005B1E6B"/>
    <w:rsid w:val="005B2DD5"/>
    <w:rsid w:val="005B3B7F"/>
    <w:rsid w:val="005B699C"/>
    <w:rsid w:val="005B7F0E"/>
    <w:rsid w:val="005C4570"/>
    <w:rsid w:val="005C559E"/>
    <w:rsid w:val="005D15D9"/>
    <w:rsid w:val="005E30CF"/>
    <w:rsid w:val="005F0A76"/>
    <w:rsid w:val="005F1D76"/>
    <w:rsid w:val="005F3EF8"/>
    <w:rsid w:val="006035B8"/>
    <w:rsid w:val="00607F1A"/>
    <w:rsid w:val="00611DCA"/>
    <w:rsid w:val="0061693D"/>
    <w:rsid w:val="00621402"/>
    <w:rsid w:val="006301D5"/>
    <w:rsid w:val="00634D98"/>
    <w:rsid w:val="0063784B"/>
    <w:rsid w:val="00637BF9"/>
    <w:rsid w:val="0064218D"/>
    <w:rsid w:val="0064700D"/>
    <w:rsid w:val="00657F14"/>
    <w:rsid w:val="006634F9"/>
    <w:rsid w:val="00663748"/>
    <w:rsid w:val="00663B6D"/>
    <w:rsid w:val="00663D10"/>
    <w:rsid w:val="0066563D"/>
    <w:rsid w:val="0067100C"/>
    <w:rsid w:val="00682797"/>
    <w:rsid w:val="00687034"/>
    <w:rsid w:val="00687159"/>
    <w:rsid w:val="00691584"/>
    <w:rsid w:val="006920BC"/>
    <w:rsid w:val="006932B0"/>
    <w:rsid w:val="006A0A22"/>
    <w:rsid w:val="006A1C77"/>
    <w:rsid w:val="006A28B7"/>
    <w:rsid w:val="006A339E"/>
    <w:rsid w:val="006A4D94"/>
    <w:rsid w:val="006A603C"/>
    <w:rsid w:val="006A6243"/>
    <w:rsid w:val="006A773C"/>
    <w:rsid w:val="006B03EB"/>
    <w:rsid w:val="006B0AAF"/>
    <w:rsid w:val="006B2AB0"/>
    <w:rsid w:val="006B6FCF"/>
    <w:rsid w:val="006C339D"/>
    <w:rsid w:val="006C45EB"/>
    <w:rsid w:val="006C5ECC"/>
    <w:rsid w:val="006D2C0A"/>
    <w:rsid w:val="006D6FDA"/>
    <w:rsid w:val="006E0BF4"/>
    <w:rsid w:val="006E3EBF"/>
    <w:rsid w:val="006E507B"/>
    <w:rsid w:val="006E5A81"/>
    <w:rsid w:val="006F4E98"/>
    <w:rsid w:val="00700686"/>
    <w:rsid w:val="00701555"/>
    <w:rsid w:val="00702DE0"/>
    <w:rsid w:val="00704F11"/>
    <w:rsid w:val="00706D54"/>
    <w:rsid w:val="00707DA5"/>
    <w:rsid w:val="00710771"/>
    <w:rsid w:val="00712422"/>
    <w:rsid w:val="00714437"/>
    <w:rsid w:val="00714773"/>
    <w:rsid w:val="00723549"/>
    <w:rsid w:val="007239CE"/>
    <w:rsid w:val="0072534A"/>
    <w:rsid w:val="00725CA4"/>
    <w:rsid w:val="00727286"/>
    <w:rsid w:val="00732A91"/>
    <w:rsid w:val="007332BA"/>
    <w:rsid w:val="00733593"/>
    <w:rsid w:val="00746142"/>
    <w:rsid w:val="00746C68"/>
    <w:rsid w:val="00751629"/>
    <w:rsid w:val="00751F08"/>
    <w:rsid w:val="00756626"/>
    <w:rsid w:val="00761E77"/>
    <w:rsid w:val="00762458"/>
    <w:rsid w:val="007625CD"/>
    <w:rsid w:val="0076418D"/>
    <w:rsid w:val="00765BEB"/>
    <w:rsid w:val="00766224"/>
    <w:rsid w:val="00766507"/>
    <w:rsid w:val="0076704B"/>
    <w:rsid w:val="00770445"/>
    <w:rsid w:val="00773A91"/>
    <w:rsid w:val="00773AAE"/>
    <w:rsid w:val="00774CA7"/>
    <w:rsid w:val="00774F90"/>
    <w:rsid w:val="007757C9"/>
    <w:rsid w:val="0077650A"/>
    <w:rsid w:val="00783F3C"/>
    <w:rsid w:val="007879BD"/>
    <w:rsid w:val="00790397"/>
    <w:rsid w:val="00791634"/>
    <w:rsid w:val="007918EB"/>
    <w:rsid w:val="007A07BB"/>
    <w:rsid w:val="007A0AE7"/>
    <w:rsid w:val="007A4FB0"/>
    <w:rsid w:val="007A7A22"/>
    <w:rsid w:val="007B04EA"/>
    <w:rsid w:val="007B074C"/>
    <w:rsid w:val="007B1D4B"/>
    <w:rsid w:val="007B211F"/>
    <w:rsid w:val="007B28A6"/>
    <w:rsid w:val="007B6648"/>
    <w:rsid w:val="007B78B1"/>
    <w:rsid w:val="007C064D"/>
    <w:rsid w:val="007C1742"/>
    <w:rsid w:val="007C1EEB"/>
    <w:rsid w:val="007C5CD2"/>
    <w:rsid w:val="007C7E60"/>
    <w:rsid w:val="007C7F37"/>
    <w:rsid w:val="007D03C9"/>
    <w:rsid w:val="007D3FC5"/>
    <w:rsid w:val="007D5549"/>
    <w:rsid w:val="007D68B5"/>
    <w:rsid w:val="007D6AA8"/>
    <w:rsid w:val="007E22E1"/>
    <w:rsid w:val="007E242D"/>
    <w:rsid w:val="007E2F1C"/>
    <w:rsid w:val="007E66A7"/>
    <w:rsid w:val="007F0CBD"/>
    <w:rsid w:val="007F5E13"/>
    <w:rsid w:val="007F63F2"/>
    <w:rsid w:val="00801F07"/>
    <w:rsid w:val="008025BE"/>
    <w:rsid w:val="0080464C"/>
    <w:rsid w:val="00804C2D"/>
    <w:rsid w:val="0080681C"/>
    <w:rsid w:val="00807B92"/>
    <w:rsid w:val="00812C5D"/>
    <w:rsid w:val="00812DE0"/>
    <w:rsid w:val="0081422F"/>
    <w:rsid w:val="0081689B"/>
    <w:rsid w:val="00817872"/>
    <w:rsid w:val="00817C0F"/>
    <w:rsid w:val="0082085F"/>
    <w:rsid w:val="00822293"/>
    <w:rsid w:val="0082393F"/>
    <w:rsid w:val="008251D0"/>
    <w:rsid w:val="00830618"/>
    <w:rsid w:val="008336A4"/>
    <w:rsid w:val="00837917"/>
    <w:rsid w:val="008423A7"/>
    <w:rsid w:val="008431C5"/>
    <w:rsid w:val="00846C92"/>
    <w:rsid w:val="00850A4A"/>
    <w:rsid w:val="00851D12"/>
    <w:rsid w:val="0085200C"/>
    <w:rsid w:val="0086026E"/>
    <w:rsid w:val="008635AA"/>
    <w:rsid w:val="008672A7"/>
    <w:rsid w:val="00871EBB"/>
    <w:rsid w:val="008741A7"/>
    <w:rsid w:val="00877891"/>
    <w:rsid w:val="00881221"/>
    <w:rsid w:val="0088315D"/>
    <w:rsid w:val="008834D4"/>
    <w:rsid w:val="008848CD"/>
    <w:rsid w:val="00885B08"/>
    <w:rsid w:val="00885F7F"/>
    <w:rsid w:val="00885F8A"/>
    <w:rsid w:val="00886A40"/>
    <w:rsid w:val="00886E5F"/>
    <w:rsid w:val="00897856"/>
    <w:rsid w:val="008A06C1"/>
    <w:rsid w:val="008B1602"/>
    <w:rsid w:val="008D0135"/>
    <w:rsid w:val="008D03B9"/>
    <w:rsid w:val="008D2E3C"/>
    <w:rsid w:val="008D504C"/>
    <w:rsid w:val="008D59EF"/>
    <w:rsid w:val="008D704A"/>
    <w:rsid w:val="008E0798"/>
    <w:rsid w:val="008E2B09"/>
    <w:rsid w:val="008E4DBA"/>
    <w:rsid w:val="008E514E"/>
    <w:rsid w:val="008F210C"/>
    <w:rsid w:val="008F29AA"/>
    <w:rsid w:val="008F43D5"/>
    <w:rsid w:val="008F5E9A"/>
    <w:rsid w:val="008F6DF7"/>
    <w:rsid w:val="008F7E97"/>
    <w:rsid w:val="00900C6B"/>
    <w:rsid w:val="00903020"/>
    <w:rsid w:val="00903CE5"/>
    <w:rsid w:val="00912A0A"/>
    <w:rsid w:val="009162BE"/>
    <w:rsid w:val="009165F3"/>
    <w:rsid w:val="00920FB4"/>
    <w:rsid w:val="009231E3"/>
    <w:rsid w:val="00923347"/>
    <w:rsid w:val="009318C4"/>
    <w:rsid w:val="00932205"/>
    <w:rsid w:val="0093450F"/>
    <w:rsid w:val="00935E0E"/>
    <w:rsid w:val="00935F3E"/>
    <w:rsid w:val="00936483"/>
    <w:rsid w:val="00941052"/>
    <w:rsid w:val="00943737"/>
    <w:rsid w:val="009441EB"/>
    <w:rsid w:val="00951FEF"/>
    <w:rsid w:val="00955D60"/>
    <w:rsid w:val="009577FE"/>
    <w:rsid w:val="0096131D"/>
    <w:rsid w:val="009626DC"/>
    <w:rsid w:val="009674A9"/>
    <w:rsid w:val="00971B35"/>
    <w:rsid w:val="00973A0E"/>
    <w:rsid w:val="00975963"/>
    <w:rsid w:val="00977130"/>
    <w:rsid w:val="00977675"/>
    <w:rsid w:val="00977960"/>
    <w:rsid w:val="009810C2"/>
    <w:rsid w:val="00982583"/>
    <w:rsid w:val="009853F3"/>
    <w:rsid w:val="0099481C"/>
    <w:rsid w:val="00994FC1"/>
    <w:rsid w:val="00995F81"/>
    <w:rsid w:val="00997040"/>
    <w:rsid w:val="009A09A9"/>
    <w:rsid w:val="009A3C20"/>
    <w:rsid w:val="009A3CDD"/>
    <w:rsid w:val="009A63BC"/>
    <w:rsid w:val="009B09DE"/>
    <w:rsid w:val="009B13AC"/>
    <w:rsid w:val="009B3852"/>
    <w:rsid w:val="009C1B01"/>
    <w:rsid w:val="009C20CA"/>
    <w:rsid w:val="009C5AB3"/>
    <w:rsid w:val="009C63FE"/>
    <w:rsid w:val="009C7BFC"/>
    <w:rsid w:val="009D0DEC"/>
    <w:rsid w:val="009D7C70"/>
    <w:rsid w:val="009E1BC1"/>
    <w:rsid w:val="009E63AF"/>
    <w:rsid w:val="009E78F4"/>
    <w:rsid w:val="009F3411"/>
    <w:rsid w:val="009F667A"/>
    <w:rsid w:val="009F6762"/>
    <w:rsid w:val="009F7FC5"/>
    <w:rsid w:val="00A003EE"/>
    <w:rsid w:val="00A0145B"/>
    <w:rsid w:val="00A16B6C"/>
    <w:rsid w:val="00A205F8"/>
    <w:rsid w:val="00A20B3D"/>
    <w:rsid w:val="00A21D50"/>
    <w:rsid w:val="00A27493"/>
    <w:rsid w:val="00A37FE6"/>
    <w:rsid w:val="00A51EC2"/>
    <w:rsid w:val="00A525CF"/>
    <w:rsid w:val="00A53F65"/>
    <w:rsid w:val="00A54034"/>
    <w:rsid w:val="00A56BC0"/>
    <w:rsid w:val="00A649D9"/>
    <w:rsid w:val="00A6671C"/>
    <w:rsid w:val="00A75803"/>
    <w:rsid w:val="00A76090"/>
    <w:rsid w:val="00A76286"/>
    <w:rsid w:val="00A818E1"/>
    <w:rsid w:val="00A8392A"/>
    <w:rsid w:val="00A8483D"/>
    <w:rsid w:val="00A85344"/>
    <w:rsid w:val="00A85609"/>
    <w:rsid w:val="00A90B50"/>
    <w:rsid w:val="00A93D8E"/>
    <w:rsid w:val="00A946F6"/>
    <w:rsid w:val="00AA00C8"/>
    <w:rsid w:val="00AA2EDA"/>
    <w:rsid w:val="00AA5259"/>
    <w:rsid w:val="00AA58BF"/>
    <w:rsid w:val="00AB090A"/>
    <w:rsid w:val="00AB5B08"/>
    <w:rsid w:val="00AB7EA5"/>
    <w:rsid w:val="00AC1E31"/>
    <w:rsid w:val="00AC3E5D"/>
    <w:rsid w:val="00AD10E6"/>
    <w:rsid w:val="00AD2ABB"/>
    <w:rsid w:val="00AD2BB6"/>
    <w:rsid w:val="00AD2D18"/>
    <w:rsid w:val="00AD3C49"/>
    <w:rsid w:val="00AD40CA"/>
    <w:rsid w:val="00AD583F"/>
    <w:rsid w:val="00AD69DD"/>
    <w:rsid w:val="00AE0713"/>
    <w:rsid w:val="00AE096C"/>
    <w:rsid w:val="00AE7516"/>
    <w:rsid w:val="00B01F9D"/>
    <w:rsid w:val="00B02B3A"/>
    <w:rsid w:val="00B048D5"/>
    <w:rsid w:val="00B0536A"/>
    <w:rsid w:val="00B06C3E"/>
    <w:rsid w:val="00B07558"/>
    <w:rsid w:val="00B1292E"/>
    <w:rsid w:val="00B12FF7"/>
    <w:rsid w:val="00B13CD5"/>
    <w:rsid w:val="00B13F71"/>
    <w:rsid w:val="00B21083"/>
    <w:rsid w:val="00B22C46"/>
    <w:rsid w:val="00B24598"/>
    <w:rsid w:val="00B26658"/>
    <w:rsid w:val="00B3291A"/>
    <w:rsid w:val="00B356A7"/>
    <w:rsid w:val="00B3648F"/>
    <w:rsid w:val="00B37C1B"/>
    <w:rsid w:val="00B37F88"/>
    <w:rsid w:val="00B404F1"/>
    <w:rsid w:val="00B40F97"/>
    <w:rsid w:val="00B41CA7"/>
    <w:rsid w:val="00B41CC5"/>
    <w:rsid w:val="00B42703"/>
    <w:rsid w:val="00B43171"/>
    <w:rsid w:val="00B45A22"/>
    <w:rsid w:val="00B46428"/>
    <w:rsid w:val="00B47C15"/>
    <w:rsid w:val="00B5056F"/>
    <w:rsid w:val="00B51B8D"/>
    <w:rsid w:val="00B52467"/>
    <w:rsid w:val="00B548D2"/>
    <w:rsid w:val="00B555CD"/>
    <w:rsid w:val="00B62304"/>
    <w:rsid w:val="00B64315"/>
    <w:rsid w:val="00B72936"/>
    <w:rsid w:val="00B7295A"/>
    <w:rsid w:val="00B839F5"/>
    <w:rsid w:val="00B84135"/>
    <w:rsid w:val="00B86572"/>
    <w:rsid w:val="00B879F6"/>
    <w:rsid w:val="00B94D8E"/>
    <w:rsid w:val="00B96868"/>
    <w:rsid w:val="00B96CBA"/>
    <w:rsid w:val="00B96E9A"/>
    <w:rsid w:val="00BA296D"/>
    <w:rsid w:val="00BA6906"/>
    <w:rsid w:val="00BB171F"/>
    <w:rsid w:val="00BB19F8"/>
    <w:rsid w:val="00BB7B71"/>
    <w:rsid w:val="00BC18C3"/>
    <w:rsid w:val="00BC5712"/>
    <w:rsid w:val="00BC7FD6"/>
    <w:rsid w:val="00BD087C"/>
    <w:rsid w:val="00BD11EC"/>
    <w:rsid w:val="00BD3DD9"/>
    <w:rsid w:val="00BD4C23"/>
    <w:rsid w:val="00BE0315"/>
    <w:rsid w:val="00BE4B6D"/>
    <w:rsid w:val="00BE67EA"/>
    <w:rsid w:val="00BF0546"/>
    <w:rsid w:val="00BF0A6C"/>
    <w:rsid w:val="00BF6859"/>
    <w:rsid w:val="00BF6AF5"/>
    <w:rsid w:val="00C009E3"/>
    <w:rsid w:val="00C02BD2"/>
    <w:rsid w:val="00C038AD"/>
    <w:rsid w:val="00C074D4"/>
    <w:rsid w:val="00C07FE2"/>
    <w:rsid w:val="00C31715"/>
    <w:rsid w:val="00C32408"/>
    <w:rsid w:val="00C370E8"/>
    <w:rsid w:val="00C4029A"/>
    <w:rsid w:val="00C4102D"/>
    <w:rsid w:val="00C422D7"/>
    <w:rsid w:val="00C42559"/>
    <w:rsid w:val="00C42DB0"/>
    <w:rsid w:val="00C43E03"/>
    <w:rsid w:val="00C46060"/>
    <w:rsid w:val="00C503CE"/>
    <w:rsid w:val="00C52072"/>
    <w:rsid w:val="00C56050"/>
    <w:rsid w:val="00C62B31"/>
    <w:rsid w:val="00C6398F"/>
    <w:rsid w:val="00C64479"/>
    <w:rsid w:val="00C64509"/>
    <w:rsid w:val="00C65C21"/>
    <w:rsid w:val="00C67918"/>
    <w:rsid w:val="00C85A6C"/>
    <w:rsid w:val="00C876B9"/>
    <w:rsid w:val="00C87C2D"/>
    <w:rsid w:val="00C87F62"/>
    <w:rsid w:val="00C911DD"/>
    <w:rsid w:val="00C91455"/>
    <w:rsid w:val="00C9335C"/>
    <w:rsid w:val="00C957DD"/>
    <w:rsid w:val="00C97A56"/>
    <w:rsid w:val="00CA246D"/>
    <w:rsid w:val="00CA503B"/>
    <w:rsid w:val="00CA617F"/>
    <w:rsid w:val="00CA79AC"/>
    <w:rsid w:val="00CB121B"/>
    <w:rsid w:val="00CB5935"/>
    <w:rsid w:val="00CB631B"/>
    <w:rsid w:val="00CC14B6"/>
    <w:rsid w:val="00CC460F"/>
    <w:rsid w:val="00CC7DF8"/>
    <w:rsid w:val="00CD1C99"/>
    <w:rsid w:val="00CD3665"/>
    <w:rsid w:val="00CD3E40"/>
    <w:rsid w:val="00CD4230"/>
    <w:rsid w:val="00CD6320"/>
    <w:rsid w:val="00CE09A7"/>
    <w:rsid w:val="00CE2616"/>
    <w:rsid w:val="00CE59CF"/>
    <w:rsid w:val="00CE5C7B"/>
    <w:rsid w:val="00CE5D19"/>
    <w:rsid w:val="00CF1000"/>
    <w:rsid w:val="00CF473D"/>
    <w:rsid w:val="00D00B77"/>
    <w:rsid w:val="00D00D2E"/>
    <w:rsid w:val="00D01263"/>
    <w:rsid w:val="00D019CF"/>
    <w:rsid w:val="00D0619B"/>
    <w:rsid w:val="00D1160D"/>
    <w:rsid w:val="00D34ADC"/>
    <w:rsid w:val="00D35BC4"/>
    <w:rsid w:val="00D3630D"/>
    <w:rsid w:val="00D406C0"/>
    <w:rsid w:val="00D44B0D"/>
    <w:rsid w:val="00D47658"/>
    <w:rsid w:val="00D47F8F"/>
    <w:rsid w:val="00D53540"/>
    <w:rsid w:val="00D5549A"/>
    <w:rsid w:val="00D559DE"/>
    <w:rsid w:val="00D6356C"/>
    <w:rsid w:val="00D644F6"/>
    <w:rsid w:val="00D64D26"/>
    <w:rsid w:val="00D6587C"/>
    <w:rsid w:val="00D74F20"/>
    <w:rsid w:val="00D82A0A"/>
    <w:rsid w:val="00D84C30"/>
    <w:rsid w:val="00D8692E"/>
    <w:rsid w:val="00D9142D"/>
    <w:rsid w:val="00D97365"/>
    <w:rsid w:val="00D97D66"/>
    <w:rsid w:val="00DA17DA"/>
    <w:rsid w:val="00DA6FA0"/>
    <w:rsid w:val="00DC4EB0"/>
    <w:rsid w:val="00DC584F"/>
    <w:rsid w:val="00DD1B49"/>
    <w:rsid w:val="00DD1BCF"/>
    <w:rsid w:val="00DD204C"/>
    <w:rsid w:val="00DF300C"/>
    <w:rsid w:val="00DF3034"/>
    <w:rsid w:val="00DF3514"/>
    <w:rsid w:val="00DF457B"/>
    <w:rsid w:val="00DF5BEA"/>
    <w:rsid w:val="00E01C70"/>
    <w:rsid w:val="00E04AFC"/>
    <w:rsid w:val="00E04F22"/>
    <w:rsid w:val="00E0509C"/>
    <w:rsid w:val="00E0679A"/>
    <w:rsid w:val="00E06DBB"/>
    <w:rsid w:val="00E11678"/>
    <w:rsid w:val="00E12043"/>
    <w:rsid w:val="00E143F0"/>
    <w:rsid w:val="00E1486B"/>
    <w:rsid w:val="00E16580"/>
    <w:rsid w:val="00E16C57"/>
    <w:rsid w:val="00E173E1"/>
    <w:rsid w:val="00E2046D"/>
    <w:rsid w:val="00E21EBB"/>
    <w:rsid w:val="00E25E68"/>
    <w:rsid w:val="00E26621"/>
    <w:rsid w:val="00E329BA"/>
    <w:rsid w:val="00E32D1F"/>
    <w:rsid w:val="00E3399C"/>
    <w:rsid w:val="00E34450"/>
    <w:rsid w:val="00E36662"/>
    <w:rsid w:val="00E404F6"/>
    <w:rsid w:val="00E517A7"/>
    <w:rsid w:val="00E54BD0"/>
    <w:rsid w:val="00E56D37"/>
    <w:rsid w:val="00E57468"/>
    <w:rsid w:val="00E60697"/>
    <w:rsid w:val="00E606C8"/>
    <w:rsid w:val="00E63E69"/>
    <w:rsid w:val="00E63EB7"/>
    <w:rsid w:val="00E67B84"/>
    <w:rsid w:val="00E732DE"/>
    <w:rsid w:val="00E82391"/>
    <w:rsid w:val="00E82438"/>
    <w:rsid w:val="00E827BC"/>
    <w:rsid w:val="00E84206"/>
    <w:rsid w:val="00E84E23"/>
    <w:rsid w:val="00E84FB9"/>
    <w:rsid w:val="00E85521"/>
    <w:rsid w:val="00E877D7"/>
    <w:rsid w:val="00E9062B"/>
    <w:rsid w:val="00E90D23"/>
    <w:rsid w:val="00E9110E"/>
    <w:rsid w:val="00E92D36"/>
    <w:rsid w:val="00E95543"/>
    <w:rsid w:val="00EA5145"/>
    <w:rsid w:val="00EA5C76"/>
    <w:rsid w:val="00EB25A1"/>
    <w:rsid w:val="00EB31EA"/>
    <w:rsid w:val="00EB3AC8"/>
    <w:rsid w:val="00EC03C0"/>
    <w:rsid w:val="00EC564A"/>
    <w:rsid w:val="00ED45B3"/>
    <w:rsid w:val="00EE20C6"/>
    <w:rsid w:val="00EE6360"/>
    <w:rsid w:val="00EE6367"/>
    <w:rsid w:val="00EE6730"/>
    <w:rsid w:val="00EF309E"/>
    <w:rsid w:val="00F00649"/>
    <w:rsid w:val="00F02A46"/>
    <w:rsid w:val="00F04EA4"/>
    <w:rsid w:val="00F133D4"/>
    <w:rsid w:val="00F2027B"/>
    <w:rsid w:val="00F2241B"/>
    <w:rsid w:val="00F224B0"/>
    <w:rsid w:val="00F231A5"/>
    <w:rsid w:val="00F26C05"/>
    <w:rsid w:val="00F30DC8"/>
    <w:rsid w:val="00F33736"/>
    <w:rsid w:val="00F3773C"/>
    <w:rsid w:val="00F403FC"/>
    <w:rsid w:val="00F4270C"/>
    <w:rsid w:val="00F427E1"/>
    <w:rsid w:val="00F465DE"/>
    <w:rsid w:val="00F47562"/>
    <w:rsid w:val="00F50541"/>
    <w:rsid w:val="00F51CD2"/>
    <w:rsid w:val="00F5291E"/>
    <w:rsid w:val="00F542E6"/>
    <w:rsid w:val="00F54A69"/>
    <w:rsid w:val="00F66F77"/>
    <w:rsid w:val="00F73FF4"/>
    <w:rsid w:val="00F7420B"/>
    <w:rsid w:val="00F75DF5"/>
    <w:rsid w:val="00F77994"/>
    <w:rsid w:val="00F8431D"/>
    <w:rsid w:val="00F951E6"/>
    <w:rsid w:val="00F97A21"/>
    <w:rsid w:val="00FA21FA"/>
    <w:rsid w:val="00FA61F0"/>
    <w:rsid w:val="00FB1438"/>
    <w:rsid w:val="00FB351D"/>
    <w:rsid w:val="00FB49B5"/>
    <w:rsid w:val="00FB5797"/>
    <w:rsid w:val="00FB5980"/>
    <w:rsid w:val="00FC48AB"/>
    <w:rsid w:val="00FD1A86"/>
    <w:rsid w:val="00FD1E1C"/>
    <w:rsid w:val="00FD29F3"/>
    <w:rsid w:val="00FD5410"/>
    <w:rsid w:val="00FD626C"/>
    <w:rsid w:val="00FD742D"/>
    <w:rsid w:val="00FE1A81"/>
    <w:rsid w:val="00FE50DE"/>
    <w:rsid w:val="00FE70A0"/>
    <w:rsid w:val="00FE7CBB"/>
    <w:rsid w:val="00FF07F3"/>
    <w:rsid w:val="00FF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1076"/>
  <w15:chartTrackingRefBased/>
  <w15:docId w15:val="{A4706FE3-EECD-458D-A46E-C88EA136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803"/>
  </w:style>
  <w:style w:type="paragraph" w:styleId="Heading1">
    <w:name w:val="heading 1"/>
    <w:aliases w:val="H1,Heading 1(Report Only),Chapter,Heading 1(Report Only)1,Chapter1,DO NOT USE_h1,Level 1 Topic Heading,h1,Heading 1(Report Only) Char,Chapter Char,Heading 1(Report Only)1 Char,Chapter1 Char,H1 Char1,DO NOT USE_h1 Char,h1 Char,h"/>
    <w:basedOn w:val="Normal"/>
    <w:next w:val="Heading2"/>
    <w:link w:val="Heading1Char"/>
    <w:autoRedefine/>
    <w:qFormat/>
    <w:rsid w:val="007C1EEB"/>
    <w:pPr>
      <w:keepNext/>
      <w:pageBreakBefore/>
      <w:widowControl w:val="0"/>
      <w:numPr>
        <w:numId w:val="1"/>
      </w:numPr>
      <w:tabs>
        <w:tab w:val="left" w:pos="270"/>
      </w:tabs>
      <w:spacing w:before="240" w:after="240" w:line="240" w:lineRule="auto"/>
      <w:outlineLvl w:val="0"/>
    </w:pPr>
    <w:rPr>
      <w:rFonts w:eastAsia="Times New Roman" w:cs="Times New Roman"/>
      <w:b/>
      <w:caps/>
      <w:color w:val="6E2500"/>
      <w:kern w:val="28"/>
      <w:szCs w:val="24"/>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
    <w:basedOn w:val="Normal"/>
    <w:next w:val="NormalIndent"/>
    <w:link w:val="Heading2Char"/>
    <w:autoRedefine/>
    <w:qFormat/>
    <w:rsid w:val="007C1EEB"/>
    <w:pPr>
      <w:keepNext/>
      <w:widowControl w:val="0"/>
      <w:numPr>
        <w:ilvl w:val="1"/>
        <w:numId w:val="1"/>
      </w:numPr>
      <w:tabs>
        <w:tab w:val="left" w:pos="270"/>
      </w:tabs>
      <w:spacing w:before="240" w:after="240" w:line="240" w:lineRule="auto"/>
      <w:outlineLvl w:val="1"/>
    </w:pPr>
    <w:rPr>
      <w:rFonts w:eastAsia="Times New Roman" w:cs="Times New Roman"/>
      <w:b/>
      <w:i/>
      <w:color w:val="003400"/>
      <w:sz w:val="22"/>
      <w:szCs w:val="24"/>
      <w:lang w:val="x-none" w:eastAsia="x-none"/>
    </w:rPr>
  </w:style>
  <w:style w:type="paragraph" w:styleId="Heading3">
    <w:name w:val="heading 3"/>
    <w:aliases w:val="h3,h31,h31 Char,Heading 3 Char Char,H3,d,Heading 3 Char1 Char,Heading 3 Char Char Char,h3 Char Char Char,h31 Char1 Char Char,h31 Char Char Char Char,H3 Char Char Char,d Char Char Char,h3 Char1 Char,h31 Char2 Char,H3 Char1 Char,M"/>
    <w:basedOn w:val="Normal"/>
    <w:next w:val="Normal"/>
    <w:link w:val="Heading3Char"/>
    <w:autoRedefine/>
    <w:qFormat/>
    <w:rsid w:val="007C1EEB"/>
    <w:pPr>
      <w:keepNext/>
      <w:numPr>
        <w:ilvl w:val="2"/>
        <w:numId w:val="1"/>
      </w:numPr>
      <w:tabs>
        <w:tab w:val="clear" w:pos="1552"/>
        <w:tab w:val="num" w:pos="1102"/>
      </w:tabs>
      <w:spacing w:after="120" w:line="340" w:lineRule="atLeast"/>
      <w:ind w:left="1102"/>
      <w:outlineLvl w:val="2"/>
    </w:pPr>
    <w:rPr>
      <w:rFonts w:eastAsia="Times New Roman" w:cs="Times New Roman"/>
      <w:b/>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Report Only) Char1,Chapter Char1,Heading 1(Report Only)1 Char1,Chapter1 Char1,DO NOT USE_h1 Char1,Level 1 Topic Heading Char,h1 Char1,Heading 1(Report Only) Char Char,Chapter Char Char,Heading 1(Report Only)1 Char Char"/>
    <w:basedOn w:val="DefaultParagraphFont"/>
    <w:link w:val="Heading1"/>
    <w:rsid w:val="007C1EEB"/>
    <w:rPr>
      <w:rFonts w:eastAsia="Times New Roman" w:cs="Times New Roman"/>
      <w:b/>
      <w:caps/>
      <w:color w:val="6E2500"/>
      <w:kern w:val="28"/>
      <w:szCs w:val="24"/>
    </w:rPr>
  </w:style>
  <w:style w:type="character" w:customStyle="1" w:styleId="Heading2Char">
    <w:name w:val="Heading 2 Char"/>
    <w:aliases w:val="l2 Char2,H2 Char2,h21 Char2,Chapter Number/Appendix Letter Char,chn Char,h2 Char2,Level 2 Topic Heading Char,l2 Char Char1,H2 Char Char1,h21 Char Char Char,Heading 2 Char1 Char,Heading 2 Char Char Char,l2 Char Char Char,H2 Char Char Char"/>
    <w:basedOn w:val="DefaultParagraphFont"/>
    <w:link w:val="Heading2"/>
    <w:rsid w:val="007C1EEB"/>
    <w:rPr>
      <w:rFonts w:eastAsia="Times New Roman" w:cs="Times New Roman"/>
      <w:b/>
      <w:i/>
      <w:color w:val="003400"/>
      <w:sz w:val="22"/>
      <w:szCs w:val="24"/>
      <w:lang w:val="x-none" w:eastAsia="x-none"/>
    </w:rPr>
  </w:style>
  <w:style w:type="character" w:customStyle="1" w:styleId="Heading3Char">
    <w:name w:val="Heading 3 Char"/>
    <w:aliases w:val="h3 Char,h31 Char1,h31 Char Char,Heading 3 Char Char Char1,H3 Char,d Char,Heading 3 Char1 Char Char,Heading 3 Char Char Char Char,h3 Char Char Char Char,h31 Char1 Char Char Char,h31 Char Char Char Char Char,H3 Char Char Char Char,M Char"/>
    <w:basedOn w:val="DefaultParagraphFont"/>
    <w:link w:val="Heading3"/>
    <w:rsid w:val="007C1EEB"/>
    <w:rPr>
      <w:rFonts w:eastAsia="Times New Roman" w:cs="Times New Roman"/>
      <w:b/>
      <w:szCs w:val="24"/>
      <w:lang w:val="x-none" w:eastAsia="x-none"/>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
    <w:basedOn w:val="Normal"/>
    <w:link w:val="NormalIndentChar"/>
    <w:unhideWhenUsed/>
    <w:rsid w:val="007C1EEB"/>
    <w:pPr>
      <w:ind w:left="720"/>
    </w:pPr>
  </w:style>
  <w:style w:type="character" w:styleId="Hyperlink">
    <w:name w:val="Hyperlink"/>
    <w:uiPriority w:val="99"/>
    <w:rsid w:val="007C1EEB"/>
    <w:rPr>
      <w:color w:val="0000FF"/>
      <w:u w:val="single"/>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w:link w:val="NormalIndent"/>
    <w:locked/>
    <w:rsid w:val="007C1EEB"/>
  </w:style>
  <w:style w:type="paragraph" w:customStyle="1" w:styleId="N">
    <w:name w:val="N"/>
    <w:basedOn w:val="NormalIndent"/>
    <w:autoRedefine/>
    <w:qFormat/>
    <w:rsid w:val="00A75803"/>
    <w:pPr>
      <w:widowControl w:val="0"/>
      <w:tabs>
        <w:tab w:val="left" w:pos="270"/>
      </w:tabs>
      <w:spacing w:after="0" w:line="360" w:lineRule="auto"/>
      <w:ind w:left="360" w:right="14"/>
      <w:jc w:val="both"/>
    </w:pPr>
    <w:rPr>
      <w:rFonts w:eastAsia="Times New Roman" w:cs="Times New Roman"/>
      <w:noProof/>
      <w:szCs w:val="24"/>
      <w:lang w:eastAsia="ar-SA"/>
    </w:rPr>
  </w:style>
  <w:style w:type="paragraph" w:styleId="ListParagraph">
    <w:name w:val="List Paragraph"/>
    <w:basedOn w:val="Normal"/>
    <w:uiPriority w:val="34"/>
    <w:qFormat/>
    <w:rsid w:val="007C1EEB"/>
    <w:pPr>
      <w:spacing w:after="200" w:line="276" w:lineRule="auto"/>
      <w:ind w:left="720"/>
      <w:contextualSpacing/>
    </w:pPr>
    <w:rPr>
      <w:rFonts w:eastAsiaTheme="minorEastAsia"/>
    </w:rPr>
  </w:style>
  <w:style w:type="paragraph" w:styleId="HTMLPreformatted">
    <w:name w:val="HTML Preformatted"/>
    <w:basedOn w:val="Normal"/>
    <w:link w:val="HTMLPreformattedChar"/>
    <w:uiPriority w:val="99"/>
    <w:unhideWhenUsed/>
    <w:rsid w:val="00576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65F2"/>
    <w:rPr>
      <w:rFonts w:ascii="Courier New" w:eastAsia="Times New Roman" w:hAnsi="Courier New" w:cs="Courier New"/>
      <w:sz w:val="20"/>
      <w:szCs w:val="20"/>
    </w:rPr>
  </w:style>
  <w:style w:type="paragraph" w:styleId="Header">
    <w:name w:val="header"/>
    <w:basedOn w:val="Normal"/>
    <w:link w:val="HeaderChar"/>
    <w:uiPriority w:val="99"/>
    <w:unhideWhenUsed/>
    <w:rsid w:val="002F0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F6E"/>
  </w:style>
  <w:style w:type="paragraph" w:styleId="Footer">
    <w:name w:val="footer"/>
    <w:basedOn w:val="Normal"/>
    <w:link w:val="FooterChar"/>
    <w:uiPriority w:val="99"/>
    <w:unhideWhenUsed/>
    <w:rsid w:val="002F0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F6E"/>
  </w:style>
  <w:style w:type="character" w:customStyle="1" w:styleId="sc11">
    <w:name w:val="sc11"/>
    <w:basedOn w:val="DefaultParagraphFont"/>
    <w:rsid w:val="002F0F6E"/>
    <w:rPr>
      <w:rFonts w:ascii="Courier New" w:hAnsi="Courier New" w:cs="Courier New" w:hint="default"/>
      <w:color w:val="0000FF"/>
      <w:sz w:val="20"/>
      <w:szCs w:val="20"/>
    </w:rPr>
  </w:style>
  <w:style w:type="character" w:customStyle="1" w:styleId="sc01">
    <w:name w:val="sc01"/>
    <w:basedOn w:val="DefaultParagraphFont"/>
    <w:rsid w:val="002F0F6E"/>
    <w:rPr>
      <w:rFonts w:ascii="Courier New" w:hAnsi="Courier New" w:cs="Courier New" w:hint="default"/>
      <w:b/>
      <w:bCs/>
      <w:color w:val="000000"/>
      <w:sz w:val="20"/>
      <w:szCs w:val="20"/>
    </w:rPr>
  </w:style>
  <w:style w:type="character" w:customStyle="1" w:styleId="sc8">
    <w:name w:val="sc8"/>
    <w:basedOn w:val="DefaultParagraphFont"/>
    <w:rsid w:val="001C5CBB"/>
    <w:rPr>
      <w:rFonts w:ascii="Courier New" w:hAnsi="Courier New" w:cs="Courier New" w:hint="default"/>
      <w:color w:val="000000"/>
      <w:sz w:val="20"/>
      <w:szCs w:val="20"/>
    </w:rPr>
  </w:style>
  <w:style w:type="paragraph" w:styleId="TOCHeading">
    <w:name w:val="TOC Heading"/>
    <w:basedOn w:val="Heading1"/>
    <w:next w:val="Normal"/>
    <w:uiPriority w:val="39"/>
    <w:unhideWhenUsed/>
    <w:qFormat/>
    <w:rsid w:val="00B37C1B"/>
    <w:pPr>
      <w:keepLines/>
      <w:pageBreakBefore w:val="0"/>
      <w:widowControl/>
      <w:numPr>
        <w:numId w:val="0"/>
      </w:numPr>
      <w:tabs>
        <w:tab w:val="clear" w:pos="270"/>
      </w:tabs>
      <w:spacing w:after="0" w:line="259" w:lineRule="auto"/>
      <w:outlineLvl w:val="9"/>
    </w:pPr>
    <w:rPr>
      <w:rFonts w:asciiTheme="majorHAnsi" w:eastAsiaTheme="majorEastAsia" w:hAnsiTheme="majorHAnsi" w:cstheme="majorBidi"/>
      <w:b w:val="0"/>
      <w:caps w:val="0"/>
      <w:color w:val="2E74B5" w:themeColor="accent1" w:themeShade="BF"/>
      <w:kern w:val="0"/>
      <w:sz w:val="32"/>
      <w:szCs w:val="32"/>
    </w:rPr>
  </w:style>
  <w:style w:type="paragraph" w:styleId="TOC2">
    <w:name w:val="toc 2"/>
    <w:basedOn w:val="Normal"/>
    <w:next w:val="Normal"/>
    <w:autoRedefine/>
    <w:uiPriority w:val="39"/>
    <w:unhideWhenUsed/>
    <w:rsid w:val="00B37C1B"/>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B37C1B"/>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B37C1B"/>
    <w:pPr>
      <w:spacing w:after="100"/>
      <w:ind w:left="440"/>
    </w:pPr>
    <w:rPr>
      <w:rFonts w:asciiTheme="minorHAnsi" w:eastAsiaTheme="minorEastAsia" w:hAnsiTheme="minorHAnsi" w:cs="Times New Roman"/>
      <w:sz w:val="22"/>
    </w:rPr>
  </w:style>
  <w:style w:type="character" w:customStyle="1" w:styleId="sc171">
    <w:name w:val="sc171"/>
    <w:basedOn w:val="DefaultParagraphFont"/>
    <w:rsid w:val="004E3D36"/>
    <w:rPr>
      <w:rFonts w:ascii="Courier New" w:hAnsi="Courier New" w:cs="Courier New" w:hint="default"/>
      <w:color w:val="FF8000"/>
      <w:sz w:val="20"/>
      <w:szCs w:val="20"/>
    </w:rPr>
  </w:style>
  <w:style w:type="character" w:customStyle="1" w:styleId="sc31">
    <w:name w:val="sc31"/>
    <w:basedOn w:val="DefaultParagraphFont"/>
    <w:rsid w:val="00897856"/>
    <w:rPr>
      <w:rFonts w:ascii="Courier New" w:hAnsi="Courier New" w:cs="Courier New" w:hint="default"/>
      <w:color w:val="FF0000"/>
      <w:sz w:val="20"/>
      <w:szCs w:val="20"/>
    </w:rPr>
  </w:style>
  <w:style w:type="paragraph" w:styleId="NoSpacing">
    <w:name w:val="No Spacing"/>
    <w:uiPriority w:val="1"/>
    <w:qFormat/>
    <w:rsid w:val="005F3EF8"/>
    <w:pPr>
      <w:spacing w:after="0" w:line="240" w:lineRule="auto"/>
    </w:pPr>
    <w:rPr>
      <w:rFonts w:asciiTheme="minorHAnsi" w:eastAsiaTheme="minorEastAsia" w:hAnsiTheme="minorHAnsi"/>
      <w:sz w:val="22"/>
    </w:rPr>
  </w:style>
  <w:style w:type="character" w:customStyle="1" w:styleId="Vnbnnidung">
    <w:name w:val="Văn bản nội dung_"/>
    <w:link w:val="Vnbnnidung0"/>
    <w:uiPriority w:val="99"/>
    <w:locked/>
    <w:rsid w:val="006B6FCF"/>
  </w:style>
  <w:style w:type="paragraph" w:customStyle="1" w:styleId="Vnbnnidung0">
    <w:name w:val="Văn bản nội dung"/>
    <w:basedOn w:val="Normal"/>
    <w:link w:val="Vnbnnidung"/>
    <w:uiPriority w:val="99"/>
    <w:rsid w:val="006B6FCF"/>
    <w:pPr>
      <w:spacing w:after="200" w:line="252" w:lineRule="auto"/>
      <w:ind w:firstLine="400"/>
    </w:pPr>
  </w:style>
  <w:style w:type="character" w:styleId="FollowedHyperlink">
    <w:name w:val="FollowedHyperlink"/>
    <w:basedOn w:val="DefaultParagraphFont"/>
    <w:uiPriority w:val="99"/>
    <w:semiHidden/>
    <w:unhideWhenUsed/>
    <w:rsid w:val="00B47C15"/>
    <w:rPr>
      <w:color w:val="954F72" w:themeColor="followedHyperlink"/>
      <w:u w:val="single"/>
    </w:rPr>
  </w:style>
  <w:style w:type="character" w:customStyle="1" w:styleId="hljs-tag">
    <w:name w:val="hljs-tag"/>
    <w:basedOn w:val="DefaultParagraphFont"/>
    <w:rsid w:val="00D5549A"/>
  </w:style>
  <w:style w:type="character" w:customStyle="1" w:styleId="hljs-name">
    <w:name w:val="hljs-name"/>
    <w:basedOn w:val="DefaultParagraphFont"/>
    <w:rsid w:val="00D5549A"/>
  </w:style>
  <w:style w:type="paragraph" w:styleId="Revision">
    <w:name w:val="Revision"/>
    <w:hidden/>
    <w:uiPriority w:val="99"/>
    <w:semiHidden/>
    <w:rsid w:val="00AC3E5D"/>
    <w:pPr>
      <w:spacing w:after="0" w:line="240" w:lineRule="auto"/>
    </w:pPr>
  </w:style>
  <w:style w:type="paragraph" w:styleId="BalloonText">
    <w:name w:val="Balloon Text"/>
    <w:basedOn w:val="Normal"/>
    <w:link w:val="BalloonTextChar"/>
    <w:uiPriority w:val="99"/>
    <w:semiHidden/>
    <w:unhideWhenUsed/>
    <w:rsid w:val="00AC3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E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4948">
      <w:bodyDiv w:val="1"/>
      <w:marLeft w:val="0"/>
      <w:marRight w:val="0"/>
      <w:marTop w:val="0"/>
      <w:marBottom w:val="0"/>
      <w:divBdr>
        <w:top w:val="none" w:sz="0" w:space="0" w:color="auto"/>
        <w:left w:val="none" w:sz="0" w:space="0" w:color="auto"/>
        <w:bottom w:val="none" w:sz="0" w:space="0" w:color="auto"/>
        <w:right w:val="none" w:sz="0" w:space="0" w:color="auto"/>
      </w:divBdr>
      <w:divsChild>
        <w:div w:id="268860271">
          <w:marLeft w:val="0"/>
          <w:marRight w:val="0"/>
          <w:marTop w:val="0"/>
          <w:marBottom w:val="0"/>
          <w:divBdr>
            <w:top w:val="none" w:sz="0" w:space="0" w:color="auto"/>
            <w:left w:val="none" w:sz="0" w:space="0" w:color="auto"/>
            <w:bottom w:val="none" w:sz="0" w:space="0" w:color="auto"/>
            <w:right w:val="none" w:sz="0" w:space="0" w:color="auto"/>
          </w:divBdr>
        </w:div>
      </w:divsChild>
    </w:div>
    <w:div w:id="95101169">
      <w:bodyDiv w:val="1"/>
      <w:marLeft w:val="0"/>
      <w:marRight w:val="0"/>
      <w:marTop w:val="0"/>
      <w:marBottom w:val="0"/>
      <w:divBdr>
        <w:top w:val="none" w:sz="0" w:space="0" w:color="auto"/>
        <w:left w:val="none" w:sz="0" w:space="0" w:color="auto"/>
        <w:bottom w:val="none" w:sz="0" w:space="0" w:color="auto"/>
        <w:right w:val="none" w:sz="0" w:space="0" w:color="auto"/>
      </w:divBdr>
      <w:divsChild>
        <w:div w:id="2039548752">
          <w:marLeft w:val="0"/>
          <w:marRight w:val="0"/>
          <w:marTop w:val="0"/>
          <w:marBottom w:val="0"/>
          <w:divBdr>
            <w:top w:val="none" w:sz="0" w:space="0" w:color="auto"/>
            <w:left w:val="none" w:sz="0" w:space="0" w:color="auto"/>
            <w:bottom w:val="none" w:sz="0" w:space="0" w:color="auto"/>
            <w:right w:val="none" w:sz="0" w:space="0" w:color="auto"/>
          </w:divBdr>
          <w:divsChild>
            <w:div w:id="200485538">
              <w:marLeft w:val="0"/>
              <w:marRight w:val="0"/>
              <w:marTop w:val="0"/>
              <w:marBottom w:val="0"/>
              <w:divBdr>
                <w:top w:val="none" w:sz="0" w:space="0" w:color="auto"/>
                <w:left w:val="none" w:sz="0" w:space="0" w:color="auto"/>
                <w:bottom w:val="none" w:sz="0" w:space="0" w:color="auto"/>
                <w:right w:val="none" w:sz="0" w:space="0" w:color="auto"/>
              </w:divBdr>
            </w:div>
            <w:div w:id="260375504">
              <w:marLeft w:val="0"/>
              <w:marRight w:val="0"/>
              <w:marTop w:val="0"/>
              <w:marBottom w:val="0"/>
              <w:divBdr>
                <w:top w:val="none" w:sz="0" w:space="0" w:color="auto"/>
                <w:left w:val="none" w:sz="0" w:space="0" w:color="auto"/>
                <w:bottom w:val="none" w:sz="0" w:space="0" w:color="auto"/>
                <w:right w:val="none" w:sz="0" w:space="0" w:color="auto"/>
              </w:divBdr>
            </w:div>
            <w:div w:id="390470800">
              <w:marLeft w:val="0"/>
              <w:marRight w:val="0"/>
              <w:marTop w:val="0"/>
              <w:marBottom w:val="0"/>
              <w:divBdr>
                <w:top w:val="none" w:sz="0" w:space="0" w:color="auto"/>
                <w:left w:val="none" w:sz="0" w:space="0" w:color="auto"/>
                <w:bottom w:val="none" w:sz="0" w:space="0" w:color="auto"/>
                <w:right w:val="none" w:sz="0" w:space="0" w:color="auto"/>
              </w:divBdr>
            </w:div>
            <w:div w:id="405684444">
              <w:marLeft w:val="0"/>
              <w:marRight w:val="0"/>
              <w:marTop w:val="0"/>
              <w:marBottom w:val="0"/>
              <w:divBdr>
                <w:top w:val="none" w:sz="0" w:space="0" w:color="auto"/>
                <w:left w:val="none" w:sz="0" w:space="0" w:color="auto"/>
                <w:bottom w:val="none" w:sz="0" w:space="0" w:color="auto"/>
                <w:right w:val="none" w:sz="0" w:space="0" w:color="auto"/>
              </w:divBdr>
            </w:div>
            <w:div w:id="540829804">
              <w:marLeft w:val="0"/>
              <w:marRight w:val="0"/>
              <w:marTop w:val="0"/>
              <w:marBottom w:val="0"/>
              <w:divBdr>
                <w:top w:val="none" w:sz="0" w:space="0" w:color="auto"/>
                <w:left w:val="none" w:sz="0" w:space="0" w:color="auto"/>
                <w:bottom w:val="none" w:sz="0" w:space="0" w:color="auto"/>
                <w:right w:val="none" w:sz="0" w:space="0" w:color="auto"/>
              </w:divBdr>
            </w:div>
            <w:div w:id="674577142">
              <w:marLeft w:val="0"/>
              <w:marRight w:val="0"/>
              <w:marTop w:val="0"/>
              <w:marBottom w:val="0"/>
              <w:divBdr>
                <w:top w:val="none" w:sz="0" w:space="0" w:color="auto"/>
                <w:left w:val="none" w:sz="0" w:space="0" w:color="auto"/>
                <w:bottom w:val="none" w:sz="0" w:space="0" w:color="auto"/>
                <w:right w:val="none" w:sz="0" w:space="0" w:color="auto"/>
              </w:divBdr>
            </w:div>
            <w:div w:id="730423719">
              <w:marLeft w:val="0"/>
              <w:marRight w:val="0"/>
              <w:marTop w:val="0"/>
              <w:marBottom w:val="0"/>
              <w:divBdr>
                <w:top w:val="none" w:sz="0" w:space="0" w:color="auto"/>
                <w:left w:val="none" w:sz="0" w:space="0" w:color="auto"/>
                <w:bottom w:val="none" w:sz="0" w:space="0" w:color="auto"/>
                <w:right w:val="none" w:sz="0" w:space="0" w:color="auto"/>
              </w:divBdr>
            </w:div>
            <w:div w:id="781995052">
              <w:marLeft w:val="0"/>
              <w:marRight w:val="0"/>
              <w:marTop w:val="0"/>
              <w:marBottom w:val="0"/>
              <w:divBdr>
                <w:top w:val="none" w:sz="0" w:space="0" w:color="auto"/>
                <w:left w:val="none" w:sz="0" w:space="0" w:color="auto"/>
                <w:bottom w:val="none" w:sz="0" w:space="0" w:color="auto"/>
                <w:right w:val="none" w:sz="0" w:space="0" w:color="auto"/>
              </w:divBdr>
            </w:div>
            <w:div w:id="1018041561">
              <w:marLeft w:val="0"/>
              <w:marRight w:val="0"/>
              <w:marTop w:val="0"/>
              <w:marBottom w:val="0"/>
              <w:divBdr>
                <w:top w:val="none" w:sz="0" w:space="0" w:color="auto"/>
                <w:left w:val="none" w:sz="0" w:space="0" w:color="auto"/>
                <w:bottom w:val="none" w:sz="0" w:space="0" w:color="auto"/>
                <w:right w:val="none" w:sz="0" w:space="0" w:color="auto"/>
              </w:divBdr>
            </w:div>
            <w:div w:id="1154183685">
              <w:marLeft w:val="0"/>
              <w:marRight w:val="0"/>
              <w:marTop w:val="0"/>
              <w:marBottom w:val="0"/>
              <w:divBdr>
                <w:top w:val="none" w:sz="0" w:space="0" w:color="auto"/>
                <w:left w:val="none" w:sz="0" w:space="0" w:color="auto"/>
                <w:bottom w:val="none" w:sz="0" w:space="0" w:color="auto"/>
                <w:right w:val="none" w:sz="0" w:space="0" w:color="auto"/>
              </w:divBdr>
            </w:div>
            <w:div w:id="1205871879">
              <w:marLeft w:val="0"/>
              <w:marRight w:val="0"/>
              <w:marTop w:val="0"/>
              <w:marBottom w:val="0"/>
              <w:divBdr>
                <w:top w:val="none" w:sz="0" w:space="0" w:color="auto"/>
                <w:left w:val="none" w:sz="0" w:space="0" w:color="auto"/>
                <w:bottom w:val="none" w:sz="0" w:space="0" w:color="auto"/>
                <w:right w:val="none" w:sz="0" w:space="0" w:color="auto"/>
              </w:divBdr>
            </w:div>
            <w:div w:id="1231886156">
              <w:marLeft w:val="0"/>
              <w:marRight w:val="0"/>
              <w:marTop w:val="0"/>
              <w:marBottom w:val="0"/>
              <w:divBdr>
                <w:top w:val="none" w:sz="0" w:space="0" w:color="auto"/>
                <w:left w:val="none" w:sz="0" w:space="0" w:color="auto"/>
                <w:bottom w:val="none" w:sz="0" w:space="0" w:color="auto"/>
                <w:right w:val="none" w:sz="0" w:space="0" w:color="auto"/>
              </w:divBdr>
            </w:div>
            <w:div w:id="1273391396">
              <w:marLeft w:val="0"/>
              <w:marRight w:val="0"/>
              <w:marTop w:val="0"/>
              <w:marBottom w:val="0"/>
              <w:divBdr>
                <w:top w:val="none" w:sz="0" w:space="0" w:color="auto"/>
                <w:left w:val="none" w:sz="0" w:space="0" w:color="auto"/>
                <w:bottom w:val="none" w:sz="0" w:space="0" w:color="auto"/>
                <w:right w:val="none" w:sz="0" w:space="0" w:color="auto"/>
              </w:divBdr>
            </w:div>
            <w:div w:id="1287538580">
              <w:marLeft w:val="0"/>
              <w:marRight w:val="0"/>
              <w:marTop w:val="0"/>
              <w:marBottom w:val="0"/>
              <w:divBdr>
                <w:top w:val="none" w:sz="0" w:space="0" w:color="auto"/>
                <w:left w:val="none" w:sz="0" w:space="0" w:color="auto"/>
                <w:bottom w:val="none" w:sz="0" w:space="0" w:color="auto"/>
                <w:right w:val="none" w:sz="0" w:space="0" w:color="auto"/>
              </w:divBdr>
            </w:div>
            <w:div w:id="1372530171">
              <w:marLeft w:val="0"/>
              <w:marRight w:val="0"/>
              <w:marTop w:val="0"/>
              <w:marBottom w:val="0"/>
              <w:divBdr>
                <w:top w:val="none" w:sz="0" w:space="0" w:color="auto"/>
                <w:left w:val="none" w:sz="0" w:space="0" w:color="auto"/>
                <w:bottom w:val="none" w:sz="0" w:space="0" w:color="auto"/>
                <w:right w:val="none" w:sz="0" w:space="0" w:color="auto"/>
              </w:divBdr>
            </w:div>
            <w:div w:id="1417674874">
              <w:marLeft w:val="0"/>
              <w:marRight w:val="0"/>
              <w:marTop w:val="0"/>
              <w:marBottom w:val="0"/>
              <w:divBdr>
                <w:top w:val="none" w:sz="0" w:space="0" w:color="auto"/>
                <w:left w:val="none" w:sz="0" w:space="0" w:color="auto"/>
                <w:bottom w:val="none" w:sz="0" w:space="0" w:color="auto"/>
                <w:right w:val="none" w:sz="0" w:space="0" w:color="auto"/>
              </w:divBdr>
            </w:div>
            <w:div w:id="1443259397">
              <w:marLeft w:val="0"/>
              <w:marRight w:val="0"/>
              <w:marTop w:val="0"/>
              <w:marBottom w:val="0"/>
              <w:divBdr>
                <w:top w:val="none" w:sz="0" w:space="0" w:color="auto"/>
                <w:left w:val="none" w:sz="0" w:space="0" w:color="auto"/>
                <w:bottom w:val="none" w:sz="0" w:space="0" w:color="auto"/>
                <w:right w:val="none" w:sz="0" w:space="0" w:color="auto"/>
              </w:divBdr>
            </w:div>
            <w:div w:id="1483308884">
              <w:marLeft w:val="0"/>
              <w:marRight w:val="0"/>
              <w:marTop w:val="0"/>
              <w:marBottom w:val="0"/>
              <w:divBdr>
                <w:top w:val="none" w:sz="0" w:space="0" w:color="auto"/>
                <w:left w:val="none" w:sz="0" w:space="0" w:color="auto"/>
                <w:bottom w:val="none" w:sz="0" w:space="0" w:color="auto"/>
                <w:right w:val="none" w:sz="0" w:space="0" w:color="auto"/>
              </w:divBdr>
            </w:div>
            <w:div w:id="1494371729">
              <w:marLeft w:val="0"/>
              <w:marRight w:val="0"/>
              <w:marTop w:val="0"/>
              <w:marBottom w:val="0"/>
              <w:divBdr>
                <w:top w:val="none" w:sz="0" w:space="0" w:color="auto"/>
                <w:left w:val="none" w:sz="0" w:space="0" w:color="auto"/>
                <w:bottom w:val="none" w:sz="0" w:space="0" w:color="auto"/>
                <w:right w:val="none" w:sz="0" w:space="0" w:color="auto"/>
              </w:divBdr>
            </w:div>
            <w:div w:id="1538813450">
              <w:marLeft w:val="0"/>
              <w:marRight w:val="0"/>
              <w:marTop w:val="0"/>
              <w:marBottom w:val="0"/>
              <w:divBdr>
                <w:top w:val="none" w:sz="0" w:space="0" w:color="auto"/>
                <w:left w:val="none" w:sz="0" w:space="0" w:color="auto"/>
                <w:bottom w:val="none" w:sz="0" w:space="0" w:color="auto"/>
                <w:right w:val="none" w:sz="0" w:space="0" w:color="auto"/>
              </w:divBdr>
            </w:div>
            <w:div w:id="1545873371">
              <w:marLeft w:val="0"/>
              <w:marRight w:val="0"/>
              <w:marTop w:val="0"/>
              <w:marBottom w:val="0"/>
              <w:divBdr>
                <w:top w:val="none" w:sz="0" w:space="0" w:color="auto"/>
                <w:left w:val="none" w:sz="0" w:space="0" w:color="auto"/>
                <w:bottom w:val="none" w:sz="0" w:space="0" w:color="auto"/>
                <w:right w:val="none" w:sz="0" w:space="0" w:color="auto"/>
              </w:divBdr>
            </w:div>
            <w:div w:id="1726100867">
              <w:marLeft w:val="0"/>
              <w:marRight w:val="0"/>
              <w:marTop w:val="0"/>
              <w:marBottom w:val="0"/>
              <w:divBdr>
                <w:top w:val="none" w:sz="0" w:space="0" w:color="auto"/>
                <w:left w:val="none" w:sz="0" w:space="0" w:color="auto"/>
                <w:bottom w:val="none" w:sz="0" w:space="0" w:color="auto"/>
                <w:right w:val="none" w:sz="0" w:space="0" w:color="auto"/>
              </w:divBdr>
            </w:div>
            <w:div w:id="1731921780">
              <w:marLeft w:val="0"/>
              <w:marRight w:val="0"/>
              <w:marTop w:val="0"/>
              <w:marBottom w:val="0"/>
              <w:divBdr>
                <w:top w:val="none" w:sz="0" w:space="0" w:color="auto"/>
                <w:left w:val="none" w:sz="0" w:space="0" w:color="auto"/>
                <w:bottom w:val="none" w:sz="0" w:space="0" w:color="auto"/>
                <w:right w:val="none" w:sz="0" w:space="0" w:color="auto"/>
              </w:divBdr>
            </w:div>
            <w:div w:id="1785953251">
              <w:marLeft w:val="0"/>
              <w:marRight w:val="0"/>
              <w:marTop w:val="0"/>
              <w:marBottom w:val="0"/>
              <w:divBdr>
                <w:top w:val="none" w:sz="0" w:space="0" w:color="auto"/>
                <w:left w:val="none" w:sz="0" w:space="0" w:color="auto"/>
                <w:bottom w:val="none" w:sz="0" w:space="0" w:color="auto"/>
                <w:right w:val="none" w:sz="0" w:space="0" w:color="auto"/>
              </w:divBdr>
            </w:div>
            <w:div w:id="1902518980">
              <w:marLeft w:val="0"/>
              <w:marRight w:val="0"/>
              <w:marTop w:val="0"/>
              <w:marBottom w:val="0"/>
              <w:divBdr>
                <w:top w:val="none" w:sz="0" w:space="0" w:color="auto"/>
                <w:left w:val="none" w:sz="0" w:space="0" w:color="auto"/>
                <w:bottom w:val="none" w:sz="0" w:space="0" w:color="auto"/>
                <w:right w:val="none" w:sz="0" w:space="0" w:color="auto"/>
              </w:divBdr>
            </w:div>
            <w:div w:id="2039351650">
              <w:marLeft w:val="0"/>
              <w:marRight w:val="0"/>
              <w:marTop w:val="0"/>
              <w:marBottom w:val="0"/>
              <w:divBdr>
                <w:top w:val="none" w:sz="0" w:space="0" w:color="auto"/>
                <w:left w:val="none" w:sz="0" w:space="0" w:color="auto"/>
                <w:bottom w:val="none" w:sz="0" w:space="0" w:color="auto"/>
                <w:right w:val="none" w:sz="0" w:space="0" w:color="auto"/>
              </w:divBdr>
            </w:div>
            <w:div w:id="21419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7071">
      <w:bodyDiv w:val="1"/>
      <w:marLeft w:val="0"/>
      <w:marRight w:val="0"/>
      <w:marTop w:val="0"/>
      <w:marBottom w:val="0"/>
      <w:divBdr>
        <w:top w:val="none" w:sz="0" w:space="0" w:color="auto"/>
        <w:left w:val="none" w:sz="0" w:space="0" w:color="auto"/>
        <w:bottom w:val="none" w:sz="0" w:space="0" w:color="auto"/>
        <w:right w:val="none" w:sz="0" w:space="0" w:color="auto"/>
      </w:divBdr>
      <w:divsChild>
        <w:div w:id="2090615112">
          <w:marLeft w:val="0"/>
          <w:marRight w:val="0"/>
          <w:marTop w:val="0"/>
          <w:marBottom w:val="0"/>
          <w:divBdr>
            <w:top w:val="none" w:sz="0" w:space="0" w:color="auto"/>
            <w:left w:val="none" w:sz="0" w:space="0" w:color="auto"/>
            <w:bottom w:val="none" w:sz="0" w:space="0" w:color="auto"/>
            <w:right w:val="none" w:sz="0" w:space="0" w:color="auto"/>
          </w:divBdr>
        </w:div>
      </w:divsChild>
    </w:div>
    <w:div w:id="422183733">
      <w:bodyDiv w:val="1"/>
      <w:marLeft w:val="0"/>
      <w:marRight w:val="0"/>
      <w:marTop w:val="0"/>
      <w:marBottom w:val="0"/>
      <w:divBdr>
        <w:top w:val="none" w:sz="0" w:space="0" w:color="auto"/>
        <w:left w:val="none" w:sz="0" w:space="0" w:color="auto"/>
        <w:bottom w:val="none" w:sz="0" w:space="0" w:color="auto"/>
        <w:right w:val="none" w:sz="0" w:space="0" w:color="auto"/>
      </w:divBdr>
      <w:divsChild>
        <w:div w:id="793599940">
          <w:marLeft w:val="0"/>
          <w:marRight w:val="0"/>
          <w:marTop w:val="0"/>
          <w:marBottom w:val="0"/>
          <w:divBdr>
            <w:top w:val="none" w:sz="0" w:space="0" w:color="auto"/>
            <w:left w:val="none" w:sz="0" w:space="0" w:color="auto"/>
            <w:bottom w:val="none" w:sz="0" w:space="0" w:color="auto"/>
            <w:right w:val="none" w:sz="0" w:space="0" w:color="auto"/>
          </w:divBdr>
        </w:div>
      </w:divsChild>
    </w:div>
    <w:div w:id="433356388">
      <w:bodyDiv w:val="1"/>
      <w:marLeft w:val="0"/>
      <w:marRight w:val="0"/>
      <w:marTop w:val="0"/>
      <w:marBottom w:val="0"/>
      <w:divBdr>
        <w:top w:val="none" w:sz="0" w:space="0" w:color="auto"/>
        <w:left w:val="none" w:sz="0" w:space="0" w:color="auto"/>
        <w:bottom w:val="none" w:sz="0" w:space="0" w:color="auto"/>
        <w:right w:val="none" w:sz="0" w:space="0" w:color="auto"/>
      </w:divBdr>
      <w:divsChild>
        <w:div w:id="1653096009">
          <w:marLeft w:val="0"/>
          <w:marRight w:val="0"/>
          <w:marTop w:val="0"/>
          <w:marBottom w:val="0"/>
          <w:divBdr>
            <w:top w:val="none" w:sz="0" w:space="0" w:color="auto"/>
            <w:left w:val="none" w:sz="0" w:space="0" w:color="auto"/>
            <w:bottom w:val="none" w:sz="0" w:space="0" w:color="auto"/>
            <w:right w:val="none" w:sz="0" w:space="0" w:color="auto"/>
          </w:divBdr>
        </w:div>
      </w:divsChild>
    </w:div>
    <w:div w:id="597182329">
      <w:bodyDiv w:val="1"/>
      <w:marLeft w:val="0"/>
      <w:marRight w:val="0"/>
      <w:marTop w:val="0"/>
      <w:marBottom w:val="0"/>
      <w:divBdr>
        <w:top w:val="none" w:sz="0" w:space="0" w:color="auto"/>
        <w:left w:val="none" w:sz="0" w:space="0" w:color="auto"/>
        <w:bottom w:val="none" w:sz="0" w:space="0" w:color="auto"/>
        <w:right w:val="none" w:sz="0" w:space="0" w:color="auto"/>
      </w:divBdr>
      <w:divsChild>
        <w:div w:id="1499493712">
          <w:marLeft w:val="0"/>
          <w:marRight w:val="0"/>
          <w:marTop w:val="0"/>
          <w:marBottom w:val="0"/>
          <w:divBdr>
            <w:top w:val="none" w:sz="0" w:space="0" w:color="auto"/>
            <w:left w:val="none" w:sz="0" w:space="0" w:color="auto"/>
            <w:bottom w:val="none" w:sz="0" w:space="0" w:color="auto"/>
            <w:right w:val="none" w:sz="0" w:space="0" w:color="auto"/>
          </w:divBdr>
        </w:div>
      </w:divsChild>
    </w:div>
    <w:div w:id="629213467">
      <w:bodyDiv w:val="1"/>
      <w:marLeft w:val="0"/>
      <w:marRight w:val="0"/>
      <w:marTop w:val="0"/>
      <w:marBottom w:val="0"/>
      <w:divBdr>
        <w:top w:val="none" w:sz="0" w:space="0" w:color="auto"/>
        <w:left w:val="none" w:sz="0" w:space="0" w:color="auto"/>
        <w:bottom w:val="none" w:sz="0" w:space="0" w:color="auto"/>
        <w:right w:val="none" w:sz="0" w:space="0" w:color="auto"/>
      </w:divBdr>
      <w:divsChild>
        <w:div w:id="224999105">
          <w:marLeft w:val="0"/>
          <w:marRight w:val="0"/>
          <w:marTop w:val="0"/>
          <w:marBottom w:val="0"/>
          <w:divBdr>
            <w:top w:val="none" w:sz="0" w:space="0" w:color="auto"/>
            <w:left w:val="none" w:sz="0" w:space="0" w:color="auto"/>
            <w:bottom w:val="none" w:sz="0" w:space="0" w:color="auto"/>
            <w:right w:val="none" w:sz="0" w:space="0" w:color="auto"/>
          </w:divBdr>
          <w:divsChild>
            <w:div w:id="148862476">
              <w:marLeft w:val="0"/>
              <w:marRight w:val="0"/>
              <w:marTop w:val="0"/>
              <w:marBottom w:val="0"/>
              <w:divBdr>
                <w:top w:val="none" w:sz="0" w:space="0" w:color="auto"/>
                <w:left w:val="none" w:sz="0" w:space="0" w:color="auto"/>
                <w:bottom w:val="none" w:sz="0" w:space="0" w:color="auto"/>
                <w:right w:val="none" w:sz="0" w:space="0" w:color="auto"/>
              </w:divBdr>
            </w:div>
            <w:div w:id="192697133">
              <w:marLeft w:val="0"/>
              <w:marRight w:val="0"/>
              <w:marTop w:val="0"/>
              <w:marBottom w:val="0"/>
              <w:divBdr>
                <w:top w:val="none" w:sz="0" w:space="0" w:color="auto"/>
                <w:left w:val="none" w:sz="0" w:space="0" w:color="auto"/>
                <w:bottom w:val="none" w:sz="0" w:space="0" w:color="auto"/>
                <w:right w:val="none" w:sz="0" w:space="0" w:color="auto"/>
              </w:divBdr>
            </w:div>
            <w:div w:id="350837650">
              <w:marLeft w:val="0"/>
              <w:marRight w:val="0"/>
              <w:marTop w:val="0"/>
              <w:marBottom w:val="0"/>
              <w:divBdr>
                <w:top w:val="none" w:sz="0" w:space="0" w:color="auto"/>
                <w:left w:val="none" w:sz="0" w:space="0" w:color="auto"/>
                <w:bottom w:val="none" w:sz="0" w:space="0" w:color="auto"/>
                <w:right w:val="none" w:sz="0" w:space="0" w:color="auto"/>
              </w:divBdr>
            </w:div>
            <w:div w:id="587078996">
              <w:marLeft w:val="0"/>
              <w:marRight w:val="0"/>
              <w:marTop w:val="0"/>
              <w:marBottom w:val="0"/>
              <w:divBdr>
                <w:top w:val="none" w:sz="0" w:space="0" w:color="auto"/>
                <w:left w:val="none" w:sz="0" w:space="0" w:color="auto"/>
                <w:bottom w:val="none" w:sz="0" w:space="0" w:color="auto"/>
                <w:right w:val="none" w:sz="0" w:space="0" w:color="auto"/>
              </w:divBdr>
            </w:div>
            <w:div w:id="590435578">
              <w:marLeft w:val="0"/>
              <w:marRight w:val="0"/>
              <w:marTop w:val="0"/>
              <w:marBottom w:val="0"/>
              <w:divBdr>
                <w:top w:val="none" w:sz="0" w:space="0" w:color="auto"/>
                <w:left w:val="none" w:sz="0" w:space="0" w:color="auto"/>
                <w:bottom w:val="none" w:sz="0" w:space="0" w:color="auto"/>
                <w:right w:val="none" w:sz="0" w:space="0" w:color="auto"/>
              </w:divBdr>
            </w:div>
            <w:div w:id="786437580">
              <w:marLeft w:val="0"/>
              <w:marRight w:val="0"/>
              <w:marTop w:val="0"/>
              <w:marBottom w:val="0"/>
              <w:divBdr>
                <w:top w:val="none" w:sz="0" w:space="0" w:color="auto"/>
                <w:left w:val="none" w:sz="0" w:space="0" w:color="auto"/>
                <w:bottom w:val="none" w:sz="0" w:space="0" w:color="auto"/>
                <w:right w:val="none" w:sz="0" w:space="0" w:color="auto"/>
              </w:divBdr>
            </w:div>
            <w:div w:id="832572245">
              <w:marLeft w:val="0"/>
              <w:marRight w:val="0"/>
              <w:marTop w:val="0"/>
              <w:marBottom w:val="0"/>
              <w:divBdr>
                <w:top w:val="none" w:sz="0" w:space="0" w:color="auto"/>
                <w:left w:val="none" w:sz="0" w:space="0" w:color="auto"/>
                <w:bottom w:val="none" w:sz="0" w:space="0" w:color="auto"/>
                <w:right w:val="none" w:sz="0" w:space="0" w:color="auto"/>
              </w:divBdr>
            </w:div>
            <w:div w:id="860360210">
              <w:marLeft w:val="0"/>
              <w:marRight w:val="0"/>
              <w:marTop w:val="0"/>
              <w:marBottom w:val="0"/>
              <w:divBdr>
                <w:top w:val="none" w:sz="0" w:space="0" w:color="auto"/>
                <w:left w:val="none" w:sz="0" w:space="0" w:color="auto"/>
                <w:bottom w:val="none" w:sz="0" w:space="0" w:color="auto"/>
                <w:right w:val="none" w:sz="0" w:space="0" w:color="auto"/>
              </w:divBdr>
            </w:div>
            <w:div w:id="916672670">
              <w:marLeft w:val="0"/>
              <w:marRight w:val="0"/>
              <w:marTop w:val="0"/>
              <w:marBottom w:val="0"/>
              <w:divBdr>
                <w:top w:val="none" w:sz="0" w:space="0" w:color="auto"/>
                <w:left w:val="none" w:sz="0" w:space="0" w:color="auto"/>
                <w:bottom w:val="none" w:sz="0" w:space="0" w:color="auto"/>
                <w:right w:val="none" w:sz="0" w:space="0" w:color="auto"/>
              </w:divBdr>
            </w:div>
            <w:div w:id="948707873">
              <w:marLeft w:val="0"/>
              <w:marRight w:val="0"/>
              <w:marTop w:val="0"/>
              <w:marBottom w:val="0"/>
              <w:divBdr>
                <w:top w:val="none" w:sz="0" w:space="0" w:color="auto"/>
                <w:left w:val="none" w:sz="0" w:space="0" w:color="auto"/>
                <w:bottom w:val="none" w:sz="0" w:space="0" w:color="auto"/>
                <w:right w:val="none" w:sz="0" w:space="0" w:color="auto"/>
              </w:divBdr>
            </w:div>
            <w:div w:id="955329344">
              <w:marLeft w:val="0"/>
              <w:marRight w:val="0"/>
              <w:marTop w:val="0"/>
              <w:marBottom w:val="0"/>
              <w:divBdr>
                <w:top w:val="none" w:sz="0" w:space="0" w:color="auto"/>
                <w:left w:val="none" w:sz="0" w:space="0" w:color="auto"/>
                <w:bottom w:val="none" w:sz="0" w:space="0" w:color="auto"/>
                <w:right w:val="none" w:sz="0" w:space="0" w:color="auto"/>
              </w:divBdr>
            </w:div>
            <w:div w:id="976689166">
              <w:marLeft w:val="0"/>
              <w:marRight w:val="0"/>
              <w:marTop w:val="0"/>
              <w:marBottom w:val="0"/>
              <w:divBdr>
                <w:top w:val="none" w:sz="0" w:space="0" w:color="auto"/>
                <w:left w:val="none" w:sz="0" w:space="0" w:color="auto"/>
                <w:bottom w:val="none" w:sz="0" w:space="0" w:color="auto"/>
                <w:right w:val="none" w:sz="0" w:space="0" w:color="auto"/>
              </w:divBdr>
            </w:div>
            <w:div w:id="980161459">
              <w:marLeft w:val="0"/>
              <w:marRight w:val="0"/>
              <w:marTop w:val="0"/>
              <w:marBottom w:val="0"/>
              <w:divBdr>
                <w:top w:val="none" w:sz="0" w:space="0" w:color="auto"/>
                <w:left w:val="none" w:sz="0" w:space="0" w:color="auto"/>
                <w:bottom w:val="none" w:sz="0" w:space="0" w:color="auto"/>
                <w:right w:val="none" w:sz="0" w:space="0" w:color="auto"/>
              </w:divBdr>
            </w:div>
            <w:div w:id="1065954289">
              <w:marLeft w:val="0"/>
              <w:marRight w:val="0"/>
              <w:marTop w:val="0"/>
              <w:marBottom w:val="0"/>
              <w:divBdr>
                <w:top w:val="none" w:sz="0" w:space="0" w:color="auto"/>
                <w:left w:val="none" w:sz="0" w:space="0" w:color="auto"/>
                <w:bottom w:val="none" w:sz="0" w:space="0" w:color="auto"/>
                <w:right w:val="none" w:sz="0" w:space="0" w:color="auto"/>
              </w:divBdr>
            </w:div>
            <w:div w:id="1129514143">
              <w:marLeft w:val="0"/>
              <w:marRight w:val="0"/>
              <w:marTop w:val="0"/>
              <w:marBottom w:val="0"/>
              <w:divBdr>
                <w:top w:val="none" w:sz="0" w:space="0" w:color="auto"/>
                <w:left w:val="none" w:sz="0" w:space="0" w:color="auto"/>
                <w:bottom w:val="none" w:sz="0" w:space="0" w:color="auto"/>
                <w:right w:val="none" w:sz="0" w:space="0" w:color="auto"/>
              </w:divBdr>
            </w:div>
            <w:div w:id="1208955735">
              <w:marLeft w:val="0"/>
              <w:marRight w:val="0"/>
              <w:marTop w:val="0"/>
              <w:marBottom w:val="0"/>
              <w:divBdr>
                <w:top w:val="none" w:sz="0" w:space="0" w:color="auto"/>
                <w:left w:val="none" w:sz="0" w:space="0" w:color="auto"/>
                <w:bottom w:val="none" w:sz="0" w:space="0" w:color="auto"/>
                <w:right w:val="none" w:sz="0" w:space="0" w:color="auto"/>
              </w:divBdr>
            </w:div>
            <w:div w:id="1286698629">
              <w:marLeft w:val="0"/>
              <w:marRight w:val="0"/>
              <w:marTop w:val="0"/>
              <w:marBottom w:val="0"/>
              <w:divBdr>
                <w:top w:val="none" w:sz="0" w:space="0" w:color="auto"/>
                <w:left w:val="none" w:sz="0" w:space="0" w:color="auto"/>
                <w:bottom w:val="none" w:sz="0" w:space="0" w:color="auto"/>
                <w:right w:val="none" w:sz="0" w:space="0" w:color="auto"/>
              </w:divBdr>
            </w:div>
            <w:div w:id="1293099172">
              <w:marLeft w:val="0"/>
              <w:marRight w:val="0"/>
              <w:marTop w:val="0"/>
              <w:marBottom w:val="0"/>
              <w:divBdr>
                <w:top w:val="none" w:sz="0" w:space="0" w:color="auto"/>
                <w:left w:val="none" w:sz="0" w:space="0" w:color="auto"/>
                <w:bottom w:val="none" w:sz="0" w:space="0" w:color="auto"/>
                <w:right w:val="none" w:sz="0" w:space="0" w:color="auto"/>
              </w:divBdr>
            </w:div>
            <w:div w:id="1329938028">
              <w:marLeft w:val="0"/>
              <w:marRight w:val="0"/>
              <w:marTop w:val="0"/>
              <w:marBottom w:val="0"/>
              <w:divBdr>
                <w:top w:val="none" w:sz="0" w:space="0" w:color="auto"/>
                <w:left w:val="none" w:sz="0" w:space="0" w:color="auto"/>
                <w:bottom w:val="none" w:sz="0" w:space="0" w:color="auto"/>
                <w:right w:val="none" w:sz="0" w:space="0" w:color="auto"/>
              </w:divBdr>
            </w:div>
            <w:div w:id="1392466309">
              <w:marLeft w:val="0"/>
              <w:marRight w:val="0"/>
              <w:marTop w:val="0"/>
              <w:marBottom w:val="0"/>
              <w:divBdr>
                <w:top w:val="none" w:sz="0" w:space="0" w:color="auto"/>
                <w:left w:val="none" w:sz="0" w:space="0" w:color="auto"/>
                <w:bottom w:val="none" w:sz="0" w:space="0" w:color="auto"/>
                <w:right w:val="none" w:sz="0" w:space="0" w:color="auto"/>
              </w:divBdr>
            </w:div>
            <w:div w:id="1445803802">
              <w:marLeft w:val="0"/>
              <w:marRight w:val="0"/>
              <w:marTop w:val="0"/>
              <w:marBottom w:val="0"/>
              <w:divBdr>
                <w:top w:val="none" w:sz="0" w:space="0" w:color="auto"/>
                <w:left w:val="none" w:sz="0" w:space="0" w:color="auto"/>
                <w:bottom w:val="none" w:sz="0" w:space="0" w:color="auto"/>
                <w:right w:val="none" w:sz="0" w:space="0" w:color="auto"/>
              </w:divBdr>
            </w:div>
            <w:div w:id="1448739128">
              <w:marLeft w:val="0"/>
              <w:marRight w:val="0"/>
              <w:marTop w:val="0"/>
              <w:marBottom w:val="0"/>
              <w:divBdr>
                <w:top w:val="none" w:sz="0" w:space="0" w:color="auto"/>
                <w:left w:val="none" w:sz="0" w:space="0" w:color="auto"/>
                <w:bottom w:val="none" w:sz="0" w:space="0" w:color="auto"/>
                <w:right w:val="none" w:sz="0" w:space="0" w:color="auto"/>
              </w:divBdr>
            </w:div>
            <w:div w:id="1558934069">
              <w:marLeft w:val="0"/>
              <w:marRight w:val="0"/>
              <w:marTop w:val="0"/>
              <w:marBottom w:val="0"/>
              <w:divBdr>
                <w:top w:val="none" w:sz="0" w:space="0" w:color="auto"/>
                <w:left w:val="none" w:sz="0" w:space="0" w:color="auto"/>
                <w:bottom w:val="none" w:sz="0" w:space="0" w:color="auto"/>
                <w:right w:val="none" w:sz="0" w:space="0" w:color="auto"/>
              </w:divBdr>
            </w:div>
            <w:div w:id="1655260870">
              <w:marLeft w:val="0"/>
              <w:marRight w:val="0"/>
              <w:marTop w:val="0"/>
              <w:marBottom w:val="0"/>
              <w:divBdr>
                <w:top w:val="none" w:sz="0" w:space="0" w:color="auto"/>
                <w:left w:val="none" w:sz="0" w:space="0" w:color="auto"/>
                <w:bottom w:val="none" w:sz="0" w:space="0" w:color="auto"/>
                <w:right w:val="none" w:sz="0" w:space="0" w:color="auto"/>
              </w:divBdr>
            </w:div>
            <w:div w:id="1683050089">
              <w:marLeft w:val="0"/>
              <w:marRight w:val="0"/>
              <w:marTop w:val="0"/>
              <w:marBottom w:val="0"/>
              <w:divBdr>
                <w:top w:val="none" w:sz="0" w:space="0" w:color="auto"/>
                <w:left w:val="none" w:sz="0" w:space="0" w:color="auto"/>
                <w:bottom w:val="none" w:sz="0" w:space="0" w:color="auto"/>
                <w:right w:val="none" w:sz="0" w:space="0" w:color="auto"/>
              </w:divBdr>
            </w:div>
            <w:div w:id="1892304148">
              <w:marLeft w:val="0"/>
              <w:marRight w:val="0"/>
              <w:marTop w:val="0"/>
              <w:marBottom w:val="0"/>
              <w:divBdr>
                <w:top w:val="none" w:sz="0" w:space="0" w:color="auto"/>
                <w:left w:val="none" w:sz="0" w:space="0" w:color="auto"/>
                <w:bottom w:val="none" w:sz="0" w:space="0" w:color="auto"/>
                <w:right w:val="none" w:sz="0" w:space="0" w:color="auto"/>
              </w:divBdr>
            </w:div>
            <w:div w:id="20183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4976">
      <w:bodyDiv w:val="1"/>
      <w:marLeft w:val="0"/>
      <w:marRight w:val="0"/>
      <w:marTop w:val="0"/>
      <w:marBottom w:val="0"/>
      <w:divBdr>
        <w:top w:val="none" w:sz="0" w:space="0" w:color="auto"/>
        <w:left w:val="none" w:sz="0" w:space="0" w:color="auto"/>
        <w:bottom w:val="none" w:sz="0" w:space="0" w:color="auto"/>
        <w:right w:val="none" w:sz="0" w:space="0" w:color="auto"/>
      </w:divBdr>
      <w:divsChild>
        <w:div w:id="1718234967">
          <w:marLeft w:val="0"/>
          <w:marRight w:val="0"/>
          <w:marTop w:val="0"/>
          <w:marBottom w:val="0"/>
          <w:divBdr>
            <w:top w:val="none" w:sz="0" w:space="0" w:color="auto"/>
            <w:left w:val="none" w:sz="0" w:space="0" w:color="auto"/>
            <w:bottom w:val="none" w:sz="0" w:space="0" w:color="auto"/>
            <w:right w:val="none" w:sz="0" w:space="0" w:color="auto"/>
          </w:divBdr>
        </w:div>
      </w:divsChild>
    </w:div>
    <w:div w:id="732774552">
      <w:bodyDiv w:val="1"/>
      <w:marLeft w:val="0"/>
      <w:marRight w:val="0"/>
      <w:marTop w:val="0"/>
      <w:marBottom w:val="0"/>
      <w:divBdr>
        <w:top w:val="none" w:sz="0" w:space="0" w:color="auto"/>
        <w:left w:val="none" w:sz="0" w:space="0" w:color="auto"/>
        <w:bottom w:val="none" w:sz="0" w:space="0" w:color="auto"/>
        <w:right w:val="none" w:sz="0" w:space="0" w:color="auto"/>
      </w:divBdr>
      <w:divsChild>
        <w:div w:id="1321231635">
          <w:marLeft w:val="0"/>
          <w:marRight w:val="0"/>
          <w:marTop w:val="0"/>
          <w:marBottom w:val="0"/>
          <w:divBdr>
            <w:top w:val="none" w:sz="0" w:space="0" w:color="auto"/>
            <w:left w:val="none" w:sz="0" w:space="0" w:color="auto"/>
            <w:bottom w:val="none" w:sz="0" w:space="0" w:color="auto"/>
            <w:right w:val="none" w:sz="0" w:space="0" w:color="auto"/>
          </w:divBdr>
        </w:div>
      </w:divsChild>
    </w:div>
    <w:div w:id="738284813">
      <w:bodyDiv w:val="1"/>
      <w:marLeft w:val="0"/>
      <w:marRight w:val="0"/>
      <w:marTop w:val="0"/>
      <w:marBottom w:val="0"/>
      <w:divBdr>
        <w:top w:val="none" w:sz="0" w:space="0" w:color="auto"/>
        <w:left w:val="none" w:sz="0" w:space="0" w:color="auto"/>
        <w:bottom w:val="none" w:sz="0" w:space="0" w:color="auto"/>
        <w:right w:val="none" w:sz="0" w:space="0" w:color="auto"/>
      </w:divBdr>
      <w:divsChild>
        <w:div w:id="1405879271">
          <w:marLeft w:val="0"/>
          <w:marRight w:val="0"/>
          <w:marTop w:val="0"/>
          <w:marBottom w:val="0"/>
          <w:divBdr>
            <w:top w:val="none" w:sz="0" w:space="0" w:color="auto"/>
            <w:left w:val="none" w:sz="0" w:space="0" w:color="auto"/>
            <w:bottom w:val="none" w:sz="0" w:space="0" w:color="auto"/>
            <w:right w:val="none" w:sz="0" w:space="0" w:color="auto"/>
          </w:divBdr>
        </w:div>
      </w:divsChild>
    </w:div>
    <w:div w:id="833182787">
      <w:bodyDiv w:val="1"/>
      <w:marLeft w:val="0"/>
      <w:marRight w:val="0"/>
      <w:marTop w:val="0"/>
      <w:marBottom w:val="0"/>
      <w:divBdr>
        <w:top w:val="none" w:sz="0" w:space="0" w:color="auto"/>
        <w:left w:val="none" w:sz="0" w:space="0" w:color="auto"/>
        <w:bottom w:val="none" w:sz="0" w:space="0" w:color="auto"/>
        <w:right w:val="none" w:sz="0" w:space="0" w:color="auto"/>
      </w:divBdr>
      <w:divsChild>
        <w:div w:id="110368457">
          <w:marLeft w:val="0"/>
          <w:marRight w:val="0"/>
          <w:marTop w:val="0"/>
          <w:marBottom w:val="0"/>
          <w:divBdr>
            <w:top w:val="none" w:sz="0" w:space="0" w:color="auto"/>
            <w:left w:val="none" w:sz="0" w:space="0" w:color="auto"/>
            <w:bottom w:val="none" w:sz="0" w:space="0" w:color="auto"/>
            <w:right w:val="none" w:sz="0" w:space="0" w:color="auto"/>
          </w:divBdr>
        </w:div>
      </w:divsChild>
    </w:div>
    <w:div w:id="865406513">
      <w:bodyDiv w:val="1"/>
      <w:marLeft w:val="0"/>
      <w:marRight w:val="0"/>
      <w:marTop w:val="0"/>
      <w:marBottom w:val="0"/>
      <w:divBdr>
        <w:top w:val="none" w:sz="0" w:space="0" w:color="auto"/>
        <w:left w:val="none" w:sz="0" w:space="0" w:color="auto"/>
        <w:bottom w:val="none" w:sz="0" w:space="0" w:color="auto"/>
        <w:right w:val="none" w:sz="0" w:space="0" w:color="auto"/>
      </w:divBdr>
      <w:divsChild>
        <w:div w:id="173308841">
          <w:marLeft w:val="0"/>
          <w:marRight w:val="0"/>
          <w:marTop w:val="0"/>
          <w:marBottom w:val="0"/>
          <w:divBdr>
            <w:top w:val="none" w:sz="0" w:space="0" w:color="auto"/>
            <w:left w:val="none" w:sz="0" w:space="0" w:color="auto"/>
            <w:bottom w:val="none" w:sz="0" w:space="0" w:color="auto"/>
            <w:right w:val="none" w:sz="0" w:space="0" w:color="auto"/>
          </w:divBdr>
        </w:div>
      </w:divsChild>
    </w:div>
    <w:div w:id="942956745">
      <w:bodyDiv w:val="1"/>
      <w:marLeft w:val="0"/>
      <w:marRight w:val="0"/>
      <w:marTop w:val="0"/>
      <w:marBottom w:val="0"/>
      <w:divBdr>
        <w:top w:val="none" w:sz="0" w:space="0" w:color="auto"/>
        <w:left w:val="none" w:sz="0" w:space="0" w:color="auto"/>
        <w:bottom w:val="none" w:sz="0" w:space="0" w:color="auto"/>
        <w:right w:val="none" w:sz="0" w:space="0" w:color="auto"/>
      </w:divBdr>
    </w:div>
    <w:div w:id="977956252">
      <w:bodyDiv w:val="1"/>
      <w:marLeft w:val="0"/>
      <w:marRight w:val="0"/>
      <w:marTop w:val="0"/>
      <w:marBottom w:val="0"/>
      <w:divBdr>
        <w:top w:val="none" w:sz="0" w:space="0" w:color="auto"/>
        <w:left w:val="none" w:sz="0" w:space="0" w:color="auto"/>
        <w:bottom w:val="none" w:sz="0" w:space="0" w:color="auto"/>
        <w:right w:val="none" w:sz="0" w:space="0" w:color="auto"/>
      </w:divBdr>
      <w:divsChild>
        <w:div w:id="307516870">
          <w:marLeft w:val="0"/>
          <w:marRight w:val="0"/>
          <w:marTop w:val="0"/>
          <w:marBottom w:val="0"/>
          <w:divBdr>
            <w:top w:val="none" w:sz="0" w:space="0" w:color="auto"/>
            <w:left w:val="none" w:sz="0" w:space="0" w:color="auto"/>
            <w:bottom w:val="none" w:sz="0" w:space="0" w:color="auto"/>
            <w:right w:val="none" w:sz="0" w:space="0" w:color="auto"/>
          </w:divBdr>
        </w:div>
      </w:divsChild>
    </w:div>
    <w:div w:id="1077631668">
      <w:bodyDiv w:val="1"/>
      <w:marLeft w:val="0"/>
      <w:marRight w:val="0"/>
      <w:marTop w:val="0"/>
      <w:marBottom w:val="0"/>
      <w:divBdr>
        <w:top w:val="none" w:sz="0" w:space="0" w:color="auto"/>
        <w:left w:val="none" w:sz="0" w:space="0" w:color="auto"/>
        <w:bottom w:val="none" w:sz="0" w:space="0" w:color="auto"/>
        <w:right w:val="none" w:sz="0" w:space="0" w:color="auto"/>
      </w:divBdr>
      <w:divsChild>
        <w:div w:id="2114592645">
          <w:marLeft w:val="0"/>
          <w:marRight w:val="0"/>
          <w:marTop w:val="0"/>
          <w:marBottom w:val="0"/>
          <w:divBdr>
            <w:top w:val="none" w:sz="0" w:space="0" w:color="auto"/>
            <w:left w:val="none" w:sz="0" w:space="0" w:color="auto"/>
            <w:bottom w:val="none" w:sz="0" w:space="0" w:color="auto"/>
            <w:right w:val="none" w:sz="0" w:space="0" w:color="auto"/>
          </w:divBdr>
        </w:div>
      </w:divsChild>
    </w:div>
    <w:div w:id="1117142431">
      <w:bodyDiv w:val="1"/>
      <w:marLeft w:val="0"/>
      <w:marRight w:val="0"/>
      <w:marTop w:val="0"/>
      <w:marBottom w:val="0"/>
      <w:divBdr>
        <w:top w:val="none" w:sz="0" w:space="0" w:color="auto"/>
        <w:left w:val="none" w:sz="0" w:space="0" w:color="auto"/>
        <w:bottom w:val="none" w:sz="0" w:space="0" w:color="auto"/>
        <w:right w:val="none" w:sz="0" w:space="0" w:color="auto"/>
      </w:divBdr>
      <w:divsChild>
        <w:div w:id="359822469">
          <w:marLeft w:val="0"/>
          <w:marRight w:val="0"/>
          <w:marTop w:val="0"/>
          <w:marBottom w:val="0"/>
          <w:divBdr>
            <w:top w:val="none" w:sz="0" w:space="0" w:color="auto"/>
            <w:left w:val="none" w:sz="0" w:space="0" w:color="auto"/>
            <w:bottom w:val="none" w:sz="0" w:space="0" w:color="auto"/>
            <w:right w:val="none" w:sz="0" w:space="0" w:color="auto"/>
          </w:divBdr>
          <w:divsChild>
            <w:div w:id="279144790">
              <w:marLeft w:val="0"/>
              <w:marRight w:val="0"/>
              <w:marTop w:val="0"/>
              <w:marBottom w:val="0"/>
              <w:divBdr>
                <w:top w:val="none" w:sz="0" w:space="0" w:color="auto"/>
                <w:left w:val="none" w:sz="0" w:space="0" w:color="auto"/>
                <w:bottom w:val="none" w:sz="0" w:space="0" w:color="auto"/>
                <w:right w:val="none" w:sz="0" w:space="0" w:color="auto"/>
              </w:divBdr>
            </w:div>
            <w:div w:id="330178303">
              <w:marLeft w:val="0"/>
              <w:marRight w:val="0"/>
              <w:marTop w:val="0"/>
              <w:marBottom w:val="0"/>
              <w:divBdr>
                <w:top w:val="none" w:sz="0" w:space="0" w:color="auto"/>
                <w:left w:val="none" w:sz="0" w:space="0" w:color="auto"/>
                <w:bottom w:val="none" w:sz="0" w:space="0" w:color="auto"/>
                <w:right w:val="none" w:sz="0" w:space="0" w:color="auto"/>
              </w:divBdr>
            </w:div>
            <w:div w:id="839974954">
              <w:marLeft w:val="0"/>
              <w:marRight w:val="0"/>
              <w:marTop w:val="0"/>
              <w:marBottom w:val="0"/>
              <w:divBdr>
                <w:top w:val="none" w:sz="0" w:space="0" w:color="auto"/>
                <w:left w:val="none" w:sz="0" w:space="0" w:color="auto"/>
                <w:bottom w:val="none" w:sz="0" w:space="0" w:color="auto"/>
                <w:right w:val="none" w:sz="0" w:space="0" w:color="auto"/>
              </w:divBdr>
            </w:div>
            <w:div w:id="973684227">
              <w:marLeft w:val="0"/>
              <w:marRight w:val="0"/>
              <w:marTop w:val="0"/>
              <w:marBottom w:val="0"/>
              <w:divBdr>
                <w:top w:val="none" w:sz="0" w:space="0" w:color="auto"/>
                <w:left w:val="none" w:sz="0" w:space="0" w:color="auto"/>
                <w:bottom w:val="none" w:sz="0" w:space="0" w:color="auto"/>
                <w:right w:val="none" w:sz="0" w:space="0" w:color="auto"/>
              </w:divBdr>
            </w:div>
            <w:div w:id="15792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8695">
      <w:bodyDiv w:val="1"/>
      <w:marLeft w:val="0"/>
      <w:marRight w:val="0"/>
      <w:marTop w:val="0"/>
      <w:marBottom w:val="0"/>
      <w:divBdr>
        <w:top w:val="none" w:sz="0" w:space="0" w:color="auto"/>
        <w:left w:val="none" w:sz="0" w:space="0" w:color="auto"/>
        <w:bottom w:val="none" w:sz="0" w:space="0" w:color="auto"/>
        <w:right w:val="none" w:sz="0" w:space="0" w:color="auto"/>
      </w:divBdr>
      <w:divsChild>
        <w:div w:id="1332879124">
          <w:marLeft w:val="0"/>
          <w:marRight w:val="0"/>
          <w:marTop w:val="0"/>
          <w:marBottom w:val="0"/>
          <w:divBdr>
            <w:top w:val="none" w:sz="0" w:space="0" w:color="auto"/>
            <w:left w:val="none" w:sz="0" w:space="0" w:color="auto"/>
            <w:bottom w:val="none" w:sz="0" w:space="0" w:color="auto"/>
            <w:right w:val="none" w:sz="0" w:space="0" w:color="auto"/>
          </w:divBdr>
        </w:div>
      </w:divsChild>
    </w:div>
    <w:div w:id="1175218923">
      <w:bodyDiv w:val="1"/>
      <w:marLeft w:val="0"/>
      <w:marRight w:val="0"/>
      <w:marTop w:val="0"/>
      <w:marBottom w:val="0"/>
      <w:divBdr>
        <w:top w:val="none" w:sz="0" w:space="0" w:color="auto"/>
        <w:left w:val="none" w:sz="0" w:space="0" w:color="auto"/>
        <w:bottom w:val="none" w:sz="0" w:space="0" w:color="auto"/>
        <w:right w:val="none" w:sz="0" w:space="0" w:color="auto"/>
      </w:divBdr>
      <w:divsChild>
        <w:div w:id="776602409">
          <w:marLeft w:val="0"/>
          <w:marRight w:val="0"/>
          <w:marTop w:val="0"/>
          <w:marBottom w:val="0"/>
          <w:divBdr>
            <w:top w:val="none" w:sz="0" w:space="0" w:color="auto"/>
            <w:left w:val="none" w:sz="0" w:space="0" w:color="auto"/>
            <w:bottom w:val="none" w:sz="0" w:space="0" w:color="auto"/>
            <w:right w:val="none" w:sz="0" w:space="0" w:color="auto"/>
          </w:divBdr>
        </w:div>
      </w:divsChild>
    </w:div>
    <w:div w:id="1420323559">
      <w:bodyDiv w:val="1"/>
      <w:marLeft w:val="0"/>
      <w:marRight w:val="0"/>
      <w:marTop w:val="0"/>
      <w:marBottom w:val="0"/>
      <w:divBdr>
        <w:top w:val="none" w:sz="0" w:space="0" w:color="auto"/>
        <w:left w:val="none" w:sz="0" w:space="0" w:color="auto"/>
        <w:bottom w:val="none" w:sz="0" w:space="0" w:color="auto"/>
        <w:right w:val="none" w:sz="0" w:space="0" w:color="auto"/>
      </w:divBdr>
      <w:divsChild>
        <w:div w:id="1670863911">
          <w:marLeft w:val="0"/>
          <w:marRight w:val="0"/>
          <w:marTop w:val="0"/>
          <w:marBottom w:val="0"/>
          <w:divBdr>
            <w:top w:val="none" w:sz="0" w:space="0" w:color="auto"/>
            <w:left w:val="none" w:sz="0" w:space="0" w:color="auto"/>
            <w:bottom w:val="none" w:sz="0" w:space="0" w:color="auto"/>
            <w:right w:val="none" w:sz="0" w:space="0" w:color="auto"/>
          </w:divBdr>
        </w:div>
      </w:divsChild>
    </w:div>
    <w:div w:id="1489639248">
      <w:bodyDiv w:val="1"/>
      <w:marLeft w:val="0"/>
      <w:marRight w:val="0"/>
      <w:marTop w:val="0"/>
      <w:marBottom w:val="0"/>
      <w:divBdr>
        <w:top w:val="none" w:sz="0" w:space="0" w:color="auto"/>
        <w:left w:val="none" w:sz="0" w:space="0" w:color="auto"/>
        <w:bottom w:val="none" w:sz="0" w:space="0" w:color="auto"/>
        <w:right w:val="none" w:sz="0" w:space="0" w:color="auto"/>
      </w:divBdr>
      <w:divsChild>
        <w:div w:id="47342204">
          <w:marLeft w:val="0"/>
          <w:marRight w:val="0"/>
          <w:marTop w:val="0"/>
          <w:marBottom w:val="0"/>
          <w:divBdr>
            <w:top w:val="none" w:sz="0" w:space="0" w:color="auto"/>
            <w:left w:val="none" w:sz="0" w:space="0" w:color="auto"/>
            <w:bottom w:val="none" w:sz="0" w:space="0" w:color="auto"/>
            <w:right w:val="none" w:sz="0" w:space="0" w:color="auto"/>
          </w:divBdr>
        </w:div>
      </w:divsChild>
    </w:div>
    <w:div w:id="1527254798">
      <w:bodyDiv w:val="1"/>
      <w:marLeft w:val="0"/>
      <w:marRight w:val="0"/>
      <w:marTop w:val="0"/>
      <w:marBottom w:val="0"/>
      <w:divBdr>
        <w:top w:val="none" w:sz="0" w:space="0" w:color="auto"/>
        <w:left w:val="none" w:sz="0" w:space="0" w:color="auto"/>
        <w:bottom w:val="none" w:sz="0" w:space="0" w:color="auto"/>
        <w:right w:val="none" w:sz="0" w:space="0" w:color="auto"/>
      </w:divBdr>
      <w:divsChild>
        <w:div w:id="1072460934">
          <w:marLeft w:val="0"/>
          <w:marRight w:val="0"/>
          <w:marTop w:val="0"/>
          <w:marBottom w:val="0"/>
          <w:divBdr>
            <w:top w:val="none" w:sz="0" w:space="0" w:color="auto"/>
            <w:left w:val="none" w:sz="0" w:space="0" w:color="auto"/>
            <w:bottom w:val="none" w:sz="0" w:space="0" w:color="auto"/>
            <w:right w:val="none" w:sz="0" w:space="0" w:color="auto"/>
          </w:divBdr>
        </w:div>
      </w:divsChild>
    </w:div>
    <w:div w:id="1552033031">
      <w:bodyDiv w:val="1"/>
      <w:marLeft w:val="0"/>
      <w:marRight w:val="0"/>
      <w:marTop w:val="0"/>
      <w:marBottom w:val="0"/>
      <w:divBdr>
        <w:top w:val="none" w:sz="0" w:space="0" w:color="auto"/>
        <w:left w:val="none" w:sz="0" w:space="0" w:color="auto"/>
        <w:bottom w:val="none" w:sz="0" w:space="0" w:color="auto"/>
        <w:right w:val="none" w:sz="0" w:space="0" w:color="auto"/>
      </w:divBdr>
      <w:divsChild>
        <w:div w:id="1763377221">
          <w:marLeft w:val="0"/>
          <w:marRight w:val="0"/>
          <w:marTop w:val="0"/>
          <w:marBottom w:val="0"/>
          <w:divBdr>
            <w:top w:val="none" w:sz="0" w:space="0" w:color="auto"/>
            <w:left w:val="none" w:sz="0" w:space="0" w:color="auto"/>
            <w:bottom w:val="none" w:sz="0" w:space="0" w:color="auto"/>
            <w:right w:val="none" w:sz="0" w:space="0" w:color="auto"/>
          </w:divBdr>
        </w:div>
      </w:divsChild>
    </w:div>
    <w:div w:id="1652562407">
      <w:bodyDiv w:val="1"/>
      <w:marLeft w:val="0"/>
      <w:marRight w:val="0"/>
      <w:marTop w:val="0"/>
      <w:marBottom w:val="0"/>
      <w:divBdr>
        <w:top w:val="none" w:sz="0" w:space="0" w:color="auto"/>
        <w:left w:val="none" w:sz="0" w:space="0" w:color="auto"/>
        <w:bottom w:val="none" w:sz="0" w:space="0" w:color="auto"/>
        <w:right w:val="none" w:sz="0" w:space="0" w:color="auto"/>
      </w:divBdr>
      <w:divsChild>
        <w:div w:id="49890144">
          <w:marLeft w:val="0"/>
          <w:marRight w:val="0"/>
          <w:marTop w:val="0"/>
          <w:marBottom w:val="0"/>
          <w:divBdr>
            <w:top w:val="none" w:sz="0" w:space="0" w:color="auto"/>
            <w:left w:val="none" w:sz="0" w:space="0" w:color="auto"/>
            <w:bottom w:val="none" w:sz="0" w:space="0" w:color="auto"/>
            <w:right w:val="none" w:sz="0" w:space="0" w:color="auto"/>
          </w:divBdr>
          <w:divsChild>
            <w:div w:id="76101633">
              <w:marLeft w:val="0"/>
              <w:marRight w:val="0"/>
              <w:marTop w:val="0"/>
              <w:marBottom w:val="0"/>
              <w:divBdr>
                <w:top w:val="none" w:sz="0" w:space="0" w:color="auto"/>
                <w:left w:val="none" w:sz="0" w:space="0" w:color="auto"/>
                <w:bottom w:val="none" w:sz="0" w:space="0" w:color="auto"/>
                <w:right w:val="none" w:sz="0" w:space="0" w:color="auto"/>
              </w:divBdr>
            </w:div>
            <w:div w:id="176121082">
              <w:marLeft w:val="0"/>
              <w:marRight w:val="0"/>
              <w:marTop w:val="0"/>
              <w:marBottom w:val="0"/>
              <w:divBdr>
                <w:top w:val="none" w:sz="0" w:space="0" w:color="auto"/>
                <w:left w:val="none" w:sz="0" w:space="0" w:color="auto"/>
                <w:bottom w:val="none" w:sz="0" w:space="0" w:color="auto"/>
                <w:right w:val="none" w:sz="0" w:space="0" w:color="auto"/>
              </w:divBdr>
            </w:div>
            <w:div w:id="4463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2822">
      <w:bodyDiv w:val="1"/>
      <w:marLeft w:val="0"/>
      <w:marRight w:val="0"/>
      <w:marTop w:val="0"/>
      <w:marBottom w:val="0"/>
      <w:divBdr>
        <w:top w:val="none" w:sz="0" w:space="0" w:color="auto"/>
        <w:left w:val="none" w:sz="0" w:space="0" w:color="auto"/>
        <w:bottom w:val="none" w:sz="0" w:space="0" w:color="auto"/>
        <w:right w:val="none" w:sz="0" w:space="0" w:color="auto"/>
      </w:divBdr>
      <w:divsChild>
        <w:div w:id="613562385">
          <w:marLeft w:val="0"/>
          <w:marRight w:val="0"/>
          <w:marTop w:val="0"/>
          <w:marBottom w:val="0"/>
          <w:divBdr>
            <w:top w:val="none" w:sz="0" w:space="0" w:color="auto"/>
            <w:left w:val="none" w:sz="0" w:space="0" w:color="auto"/>
            <w:bottom w:val="none" w:sz="0" w:space="0" w:color="auto"/>
            <w:right w:val="none" w:sz="0" w:space="0" w:color="auto"/>
          </w:divBdr>
        </w:div>
      </w:divsChild>
    </w:div>
    <w:div w:id="1831292775">
      <w:bodyDiv w:val="1"/>
      <w:marLeft w:val="0"/>
      <w:marRight w:val="0"/>
      <w:marTop w:val="0"/>
      <w:marBottom w:val="0"/>
      <w:divBdr>
        <w:top w:val="none" w:sz="0" w:space="0" w:color="auto"/>
        <w:left w:val="none" w:sz="0" w:space="0" w:color="auto"/>
        <w:bottom w:val="none" w:sz="0" w:space="0" w:color="auto"/>
        <w:right w:val="none" w:sz="0" w:space="0" w:color="auto"/>
      </w:divBdr>
      <w:divsChild>
        <w:div w:id="84233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ase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0C202-FCFA-4C6C-AC55-B032C276C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5382</TotalTime>
  <Pages>1</Pages>
  <Words>40894</Words>
  <Characters>233096</Characters>
  <Application>Microsoft Office Word</Application>
  <DocSecurity>0</DocSecurity>
  <Lines>1942</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Quang</dc:creator>
  <cp:keywords/>
  <dc:description/>
  <cp:lastModifiedBy>VinhNT</cp:lastModifiedBy>
  <cp:revision>74</cp:revision>
  <dcterms:created xsi:type="dcterms:W3CDTF">2020-07-29T09:53:00Z</dcterms:created>
  <dcterms:modified xsi:type="dcterms:W3CDTF">2022-05-11T02:09:00Z</dcterms:modified>
</cp:coreProperties>
</file>